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09"/>
        <w:gridCol w:w="6942"/>
        <w:gridCol w:w="6939"/>
        <w:gridCol w:w="6"/>
      </w:tblGrid>
      <w:tr w:rsidR="00E65944" w:rsidRPr="00E34E81" w14:paraId="2E530B8B" w14:textId="77777777" w:rsidTr="00DA2A88">
        <w:trPr>
          <w:cantSplit/>
          <w:trHeight w:val="144"/>
        </w:trPr>
        <w:tc>
          <w:tcPr>
            <w:tcW w:w="5000" w:type="pct"/>
            <w:gridSpan w:val="4"/>
          </w:tcPr>
          <w:p w14:paraId="3A6DB2BA" w14:textId="6F66A8B6" w:rsidR="00E65944" w:rsidRPr="00E34E81" w:rsidRDefault="00E65944" w:rsidP="0025064F">
            <w:pPr>
              <w:rPr>
                <w:rFonts w:asciiTheme="minorHAnsi" w:hAnsiTheme="minorHAnsi"/>
                <w:b/>
                <w:szCs w:val="18"/>
              </w:rPr>
            </w:pPr>
            <w:bookmarkStart w:id="0" w:name="_GoBack"/>
            <w:bookmarkEnd w:id="0"/>
            <w:r w:rsidRPr="00E34E81">
              <w:rPr>
                <w:rFonts w:asciiTheme="minorHAnsi" w:hAnsiTheme="minorHAnsi"/>
                <w:b/>
                <w:szCs w:val="18"/>
              </w:rPr>
              <w:t xml:space="preserve">A. VCHP System </w:t>
            </w:r>
            <w:r>
              <w:rPr>
                <w:rFonts w:asciiTheme="minorHAnsi" w:hAnsiTheme="minorHAnsi"/>
                <w:b/>
                <w:szCs w:val="18"/>
              </w:rPr>
              <w:t>Information</w:t>
            </w:r>
          </w:p>
          <w:p w14:paraId="1D6E5F84" w14:textId="77777777" w:rsidR="00E65944" w:rsidRPr="00E34E81" w:rsidRDefault="00E65944" w:rsidP="0025064F">
            <w:pPr>
              <w:rPr>
                <w:rFonts w:asciiTheme="minorHAnsi" w:hAnsiTheme="minorHAnsi"/>
                <w:sz w:val="18"/>
                <w:szCs w:val="18"/>
              </w:rPr>
            </w:pPr>
            <w:r w:rsidRPr="00E34E81">
              <w:rPr>
                <w:rFonts w:asciiTheme="minorHAnsi" w:hAnsiTheme="minorHAnsi"/>
                <w:sz w:val="18"/>
                <w:szCs w:val="18"/>
              </w:rPr>
              <w:t xml:space="preserve">Procedures for verification of VCHP compliance credit eligibility are described on the residential special case compliance webpage at the following URL:  </w:t>
            </w:r>
            <w:hyperlink r:id="rId9" w:history="1">
              <w:r w:rsidRPr="00E34E81">
                <w:rPr>
                  <w:rStyle w:val="Hyperlink"/>
                  <w:rFonts w:asciiTheme="minorHAnsi" w:hAnsiTheme="minorHAnsi"/>
                  <w:sz w:val="18"/>
                  <w:szCs w:val="18"/>
                </w:rPr>
                <w:t>https://ww2.energy.ca.gov/title24/2008standards/special_case_appliance/</w:t>
              </w:r>
            </w:hyperlink>
            <w:r w:rsidRPr="00E34E81">
              <w:rPr>
                <w:rFonts w:asciiTheme="minorHAnsi" w:hAnsiTheme="minorHAnsi"/>
                <w:sz w:val="18"/>
                <w:szCs w:val="18"/>
              </w:rPr>
              <w:t>. Each VCHP system requiring verification shall use a separate compliance document.</w:t>
            </w:r>
          </w:p>
        </w:tc>
      </w:tr>
      <w:tr w:rsidR="00E65944" w:rsidRPr="00DC0895" w14:paraId="33278214" w14:textId="77777777" w:rsidTr="00DA2A88">
        <w:trPr>
          <w:cantSplit/>
          <w:trHeight w:val="144"/>
        </w:trPr>
        <w:tc>
          <w:tcPr>
            <w:tcW w:w="177" w:type="pct"/>
            <w:vAlign w:val="center"/>
          </w:tcPr>
          <w:p w14:paraId="42EE9D00" w14:textId="77777777" w:rsidR="00E65944" w:rsidRPr="00FD2A49" w:rsidRDefault="00E65944" w:rsidP="0025064F">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01</w:t>
            </w:r>
          </w:p>
        </w:tc>
        <w:tc>
          <w:tcPr>
            <w:tcW w:w="2411" w:type="pct"/>
            <w:vAlign w:val="center"/>
          </w:tcPr>
          <w:p w14:paraId="5709EA1B" w14:textId="77777777" w:rsidR="00E65944" w:rsidRPr="00FD2A49" w:rsidRDefault="00E65944" w:rsidP="0025064F">
            <w:pPr>
              <w:pStyle w:val="Header"/>
              <w:tabs>
                <w:tab w:val="clear" w:pos="4320"/>
                <w:tab w:val="clear" w:pos="8640"/>
              </w:tabs>
              <w:ind w:hanging="18"/>
              <w:rPr>
                <w:rFonts w:asciiTheme="minorHAnsi" w:hAnsiTheme="minorHAnsi"/>
                <w:sz w:val="18"/>
                <w:szCs w:val="18"/>
              </w:rPr>
            </w:pPr>
            <w:r w:rsidRPr="00843672">
              <w:rPr>
                <w:rFonts w:asciiTheme="minorHAnsi" w:hAnsiTheme="minorHAnsi"/>
                <w:sz w:val="18"/>
                <w:szCs w:val="18"/>
              </w:rPr>
              <w:t>SC System ID/Name from CF1R</w:t>
            </w:r>
          </w:p>
        </w:tc>
        <w:tc>
          <w:tcPr>
            <w:tcW w:w="2412" w:type="pct"/>
            <w:gridSpan w:val="2"/>
          </w:tcPr>
          <w:p w14:paraId="579123A9" w14:textId="77777777" w:rsidR="00E65944" w:rsidRPr="001B7F97" w:rsidRDefault="00E65944" w:rsidP="0025064F">
            <w:pPr>
              <w:rPr>
                <w:rFonts w:asciiTheme="minorHAnsi" w:hAnsiTheme="minorHAnsi"/>
                <w:sz w:val="14"/>
                <w:szCs w:val="14"/>
              </w:rPr>
            </w:pPr>
          </w:p>
        </w:tc>
      </w:tr>
      <w:tr w:rsidR="00E65944" w:rsidRPr="00DC0895" w14:paraId="04A8AE3A" w14:textId="77777777" w:rsidTr="00DA2A88">
        <w:trPr>
          <w:cantSplit/>
          <w:trHeight w:val="144"/>
        </w:trPr>
        <w:tc>
          <w:tcPr>
            <w:tcW w:w="177" w:type="pct"/>
            <w:vAlign w:val="center"/>
          </w:tcPr>
          <w:p w14:paraId="0DB60579" w14:textId="77777777" w:rsidR="00E65944" w:rsidRPr="00FD2A49" w:rsidRDefault="00E65944" w:rsidP="0025064F">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02</w:t>
            </w:r>
          </w:p>
        </w:tc>
        <w:tc>
          <w:tcPr>
            <w:tcW w:w="2411" w:type="pct"/>
            <w:vAlign w:val="center"/>
          </w:tcPr>
          <w:p w14:paraId="1AFC9C05" w14:textId="77777777" w:rsidR="00E65944" w:rsidRPr="00FD2A49" w:rsidRDefault="00E65944" w:rsidP="0025064F">
            <w:pPr>
              <w:pStyle w:val="Header"/>
              <w:tabs>
                <w:tab w:val="clear" w:pos="4320"/>
                <w:tab w:val="clear" w:pos="8640"/>
              </w:tabs>
              <w:ind w:hanging="18"/>
              <w:rPr>
                <w:rFonts w:asciiTheme="minorHAnsi" w:hAnsiTheme="minorHAnsi"/>
                <w:sz w:val="18"/>
                <w:szCs w:val="18"/>
              </w:rPr>
            </w:pPr>
            <w:r w:rsidRPr="00843672">
              <w:rPr>
                <w:rFonts w:asciiTheme="minorHAnsi" w:hAnsiTheme="minorHAnsi"/>
                <w:sz w:val="18"/>
                <w:szCs w:val="18"/>
              </w:rPr>
              <w:t>SC System Description of Area Served</w:t>
            </w:r>
          </w:p>
        </w:tc>
        <w:tc>
          <w:tcPr>
            <w:tcW w:w="2412" w:type="pct"/>
            <w:gridSpan w:val="2"/>
          </w:tcPr>
          <w:p w14:paraId="27E09E4C" w14:textId="77777777" w:rsidR="00E65944" w:rsidRDefault="00E65944" w:rsidP="0025064F">
            <w:pPr>
              <w:pStyle w:val="Header"/>
              <w:rPr>
                <w:rFonts w:asciiTheme="minorHAnsi" w:hAnsiTheme="minorHAnsi"/>
                <w:sz w:val="14"/>
                <w:szCs w:val="14"/>
              </w:rPr>
            </w:pPr>
          </w:p>
        </w:tc>
      </w:tr>
      <w:tr w:rsidR="00E65944" w:rsidRPr="00DC0895" w14:paraId="2D20239E" w14:textId="77777777" w:rsidTr="00DA2A88">
        <w:trPr>
          <w:cantSplit/>
          <w:trHeight w:val="144"/>
        </w:trPr>
        <w:tc>
          <w:tcPr>
            <w:tcW w:w="177" w:type="pct"/>
            <w:vAlign w:val="center"/>
          </w:tcPr>
          <w:p w14:paraId="5630A795" w14:textId="77777777" w:rsidR="00E65944" w:rsidRDefault="00E65944" w:rsidP="0025064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03</w:t>
            </w:r>
          </w:p>
        </w:tc>
        <w:tc>
          <w:tcPr>
            <w:tcW w:w="2411" w:type="pct"/>
            <w:vAlign w:val="center"/>
          </w:tcPr>
          <w:p w14:paraId="2399E808" w14:textId="77777777" w:rsidR="00E65944" w:rsidRPr="00FD2A49" w:rsidRDefault="00E65944" w:rsidP="0025064F">
            <w:pPr>
              <w:pStyle w:val="Header"/>
              <w:tabs>
                <w:tab w:val="clear" w:pos="4320"/>
                <w:tab w:val="clear" w:pos="8640"/>
              </w:tabs>
              <w:ind w:hanging="18"/>
              <w:rPr>
                <w:rFonts w:asciiTheme="minorHAnsi" w:hAnsiTheme="minorHAnsi"/>
                <w:sz w:val="18"/>
                <w:szCs w:val="18"/>
              </w:rPr>
            </w:pPr>
            <w:r w:rsidRPr="008B25C0">
              <w:rPr>
                <w:rFonts w:asciiTheme="minorHAnsi" w:hAnsiTheme="minorHAnsi"/>
                <w:sz w:val="18"/>
                <w:szCs w:val="18"/>
              </w:rPr>
              <w:t>Conditioned Floor Area Served by the System (ft</w:t>
            </w:r>
            <w:r w:rsidRPr="008B25C0">
              <w:rPr>
                <w:rFonts w:asciiTheme="minorHAnsi" w:hAnsiTheme="minorHAnsi"/>
                <w:sz w:val="18"/>
                <w:szCs w:val="18"/>
                <w:vertAlign w:val="superscript"/>
              </w:rPr>
              <w:t>2</w:t>
            </w:r>
            <w:r w:rsidRPr="008B25C0">
              <w:rPr>
                <w:rFonts w:asciiTheme="minorHAnsi" w:hAnsiTheme="minorHAnsi"/>
                <w:sz w:val="18"/>
                <w:szCs w:val="18"/>
              </w:rPr>
              <w:t>)</w:t>
            </w:r>
          </w:p>
        </w:tc>
        <w:tc>
          <w:tcPr>
            <w:tcW w:w="2412" w:type="pct"/>
            <w:gridSpan w:val="2"/>
          </w:tcPr>
          <w:p w14:paraId="103BD8A1" w14:textId="77777777" w:rsidR="00E65944" w:rsidRPr="001B7F97" w:rsidRDefault="00E65944" w:rsidP="0025064F">
            <w:pPr>
              <w:pStyle w:val="Header"/>
              <w:rPr>
                <w:rFonts w:asciiTheme="minorHAnsi" w:hAnsiTheme="minorHAnsi"/>
                <w:sz w:val="14"/>
                <w:szCs w:val="14"/>
              </w:rPr>
            </w:pPr>
          </w:p>
        </w:tc>
      </w:tr>
      <w:tr w:rsidR="00E65944" w:rsidRPr="00DC0895" w14:paraId="22459783" w14:textId="77777777" w:rsidTr="00DA2A88">
        <w:trPr>
          <w:cantSplit/>
          <w:trHeight w:val="144"/>
        </w:trPr>
        <w:tc>
          <w:tcPr>
            <w:tcW w:w="177" w:type="pct"/>
            <w:vAlign w:val="center"/>
          </w:tcPr>
          <w:p w14:paraId="45033133" w14:textId="77777777" w:rsidR="00E65944" w:rsidRDefault="00E65944" w:rsidP="0025064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04</w:t>
            </w:r>
          </w:p>
        </w:tc>
        <w:tc>
          <w:tcPr>
            <w:tcW w:w="2411" w:type="pct"/>
            <w:vAlign w:val="center"/>
          </w:tcPr>
          <w:p w14:paraId="26835256" w14:textId="77777777" w:rsidR="00E65944" w:rsidRPr="00FD2A49" w:rsidRDefault="00E65944" w:rsidP="0025064F">
            <w:pPr>
              <w:pStyle w:val="Header"/>
              <w:tabs>
                <w:tab w:val="clear" w:pos="4320"/>
                <w:tab w:val="clear" w:pos="8640"/>
              </w:tabs>
              <w:ind w:hanging="18"/>
              <w:rPr>
                <w:rFonts w:asciiTheme="minorHAnsi" w:hAnsiTheme="minorHAnsi"/>
                <w:sz w:val="18"/>
                <w:szCs w:val="18"/>
              </w:rPr>
            </w:pPr>
            <w:r>
              <w:rPr>
                <w:rFonts w:asciiTheme="minorHAnsi" w:hAnsiTheme="minorHAnsi"/>
                <w:sz w:val="18"/>
                <w:szCs w:val="18"/>
              </w:rPr>
              <w:t>Status: Refrigerant charge verification from MCH-25</w:t>
            </w:r>
          </w:p>
        </w:tc>
        <w:tc>
          <w:tcPr>
            <w:tcW w:w="2412" w:type="pct"/>
            <w:gridSpan w:val="2"/>
          </w:tcPr>
          <w:p w14:paraId="02E924F6" w14:textId="77777777" w:rsidR="00E65944" w:rsidRPr="00CD466C" w:rsidRDefault="00E65944" w:rsidP="0025064F">
            <w:pPr>
              <w:tabs>
                <w:tab w:val="center" w:pos="4320"/>
                <w:tab w:val="right" w:pos="8640"/>
              </w:tabs>
              <w:rPr>
                <w:rFonts w:asciiTheme="minorHAnsi" w:hAnsiTheme="minorHAnsi"/>
                <w:sz w:val="14"/>
                <w:szCs w:val="14"/>
              </w:rPr>
            </w:pPr>
          </w:p>
        </w:tc>
      </w:tr>
      <w:tr w:rsidR="00E65944" w:rsidRPr="00DC0895" w14:paraId="5DA1F5BD" w14:textId="77777777" w:rsidTr="00DA2A88">
        <w:trPr>
          <w:cantSplit/>
          <w:trHeight w:val="144"/>
        </w:trPr>
        <w:tc>
          <w:tcPr>
            <w:tcW w:w="177" w:type="pct"/>
            <w:vAlign w:val="center"/>
          </w:tcPr>
          <w:p w14:paraId="62D2474B" w14:textId="77777777" w:rsidR="00E65944" w:rsidRPr="00FD2A49" w:rsidRDefault="00E65944" w:rsidP="0025064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05</w:t>
            </w:r>
          </w:p>
        </w:tc>
        <w:tc>
          <w:tcPr>
            <w:tcW w:w="2411" w:type="pct"/>
            <w:vAlign w:val="center"/>
          </w:tcPr>
          <w:p w14:paraId="3805E5C2" w14:textId="4441B9CC" w:rsidR="00E65944" w:rsidRPr="00C5050D" w:rsidRDefault="00E65944" w:rsidP="0025064F">
            <w:pPr>
              <w:keepNext/>
              <w:rPr>
                <w:rFonts w:ascii="Calibri" w:hAnsi="Calibri"/>
                <w:sz w:val="18"/>
                <w:szCs w:val="18"/>
              </w:rPr>
            </w:pPr>
            <w:r>
              <w:rPr>
                <w:rFonts w:ascii="Calibri" w:hAnsi="Calibri"/>
                <w:sz w:val="18"/>
                <w:szCs w:val="18"/>
              </w:rPr>
              <w:t>Verification: Is conditioned airflow supplied to all habitable rooms in ac</w:t>
            </w:r>
            <w:r w:rsidR="00CB53DB">
              <w:rPr>
                <w:rFonts w:ascii="Calibri" w:hAnsi="Calibri"/>
                <w:sz w:val="18"/>
                <w:szCs w:val="18"/>
              </w:rPr>
              <w:t xml:space="preserve">cordance with the procedure in </w:t>
            </w:r>
            <w:r>
              <w:rPr>
                <w:rFonts w:ascii="Calibri" w:hAnsi="Calibri"/>
                <w:sz w:val="18"/>
                <w:szCs w:val="18"/>
              </w:rPr>
              <w:t>SC3.1.4.1.7?</w:t>
            </w:r>
          </w:p>
        </w:tc>
        <w:tc>
          <w:tcPr>
            <w:tcW w:w="2412" w:type="pct"/>
            <w:gridSpan w:val="2"/>
          </w:tcPr>
          <w:p w14:paraId="1AAE957A" w14:textId="77777777" w:rsidR="00E65944" w:rsidRPr="00CD466C" w:rsidRDefault="00E65944" w:rsidP="0025064F">
            <w:pPr>
              <w:keepNext/>
              <w:rPr>
                <w:rFonts w:ascii="Calibri" w:hAnsi="Calibri"/>
                <w:sz w:val="14"/>
                <w:szCs w:val="14"/>
              </w:rPr>
            </w:pPr>
          </w:p>
        </w:tc>
      </w:tr>
      <w:tr w:rsidR="00DA2A88" w:rsidRPr="00295655" w14:paraId="12AEACCE" w14:textId="77777777" w:rsidTr="00DA2A88">
        <w:tblPrEx>
          <w:tblCellMar>
            <w:left w:w="108" w:type="dxa"/>
            <w:right w:w="108" w:type="dxa"/>
          </w:tblCellMar>
          <w:tblLook w:val="00A0" w:firstRow="1" w:lastRow="0" w:firstColumn="1" w:lastColumn="0" w:noHBand="0" w:noVBand="0"/>
        </w:tblPrEx>
        <w:trPr>
          <w:gridAfter w:val="1"/>
          <w:wAfter w:w="2" w:type="pct"/>
          <w:cantSplit/>
          <w:trHeight w:val="288"/>
        </w:trPr>
        <w:tc>
          <w:tcPr>
            <w:tcW w:w="4998" w:type="pct"/>
            <w:gridSpan w:val="3"/>
          </w:tcPr>
          <w:p w14:paraId="0867D6F8" w14:textId="3F7CF6BD" w:rsidR="00DA2A88" w:rsidRPr="00295655" w:rsidRDefault="00DA2A88" w:rsidP="0025064F">
            <w:pPr>
              <w:rPr>
                <w:rFonts w:ascii="Calibri" w:hAnsi="Calibri"/>
                <w:sz w:val="18"/>
                <w:szCs w:val="18"/>
              </w:rPr>
            </w:pPr>
            <w:r w:rsidRPr="00295655">
              <w:rPr>
                <w:rFonts w:ascii="Calibri" w:hAnsi="Calibri"/>
                <w:sz w:val="18"/>
                <w:szCs w:val="18"/>
              </w:rPr>
              <w:t>Notes:</w:t>
            </w:r>
            <w:r w:rsidR="00556B56">
              <w:rPr>
                <w:rFonts w:ascii="Calibri" w:hAnsi="Calibri"/>
                <w:sz w:val="18"/>
                <w:szCs w:val="18"/>
              </w:rPr>
              <w:t xml:space="preserve"> </w:t>
            </w:r>
          </w:p>
        </w:tc>
      </w:tr>
    </w:tbl>
    <w:p w14:paraId="57BE7BB6" w14:textId="744C6628" w:rsidR="00DA2A88" w:rsidRDefault="00DA2A88" w:rsidP="00E65944">
      <w:pPr>
        <w:rPr>
          <w:rFonts w:ascii="Calibri" w:hAnsi="Calibri"/>
          <w:b/>
          <w:bCs/>
          <w:szCs w:val="18"/>
        </w:rPr>
      </w:pPr>
    </w:p>
    <w:p w14:paraId="5286D715" w14:textId="77777777" w:rsidR="00DA2A88" w:rsidRDefault="00DA2A88" w:rsidP="00E65944">
      <w:pPr>
        <w:rPr>
          <w:rFonts w:ascii="Calibri" w:hAnsi="Calibri"/>
          <w:b/>
          <w:bCs/>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99"/>
        <w:gridCol w:w="1600"/>
        <w:gridCol w:w="1599"/>
        <w:gridCol w:w="1600"/>
        <w:gridCol w:w="1599"/>
        <w:gridCol w:w="1600"/>
        <w:gridCol w:w="1599"/>
        <w:gridCol w:w="1600"/>
        <w:gridCol w:w="1600"/>
      </w:tblGrid>
      <w:tr w:rsidR="00E65944" w:rsidRPr="00E34E81" w14:paraId="6AFBE347" w14:textId="77777777" w:rsidTr="0025064F">
        <w:trPr>
          <w:cantSplit/>
          <w:trHeight w:val="504"/>
        </w:trPr>
        <w:tc>
          <w:tcPr>
            <w:tcW w:w="14396" w:type="dxa"/>
            <w:gridSpan w:val="9"/>
            <w:tcBorders>
              <w:bottom w:val="nil"/>
            </w:tcBorders>
          </w:tcPr>
          <w:p w14:paraId="32309C72" w14:textId="77777777" w:rsidR="00E65944" w:rsidRPr="00E34E81" w:rsidRDefault="00E65944" w:rsidP="0025064F">
            <w:pPr>
              <w:rPr>
                <w:rFonts w:ascii="Calibri" w:hAnsi="Calibri"/>
                <w:b/>
                <w:sz w:val="18"/>
                <w:szCs w:val="18"/>
              </w:rPr>
            </w:pPr>
            <w:r w:rsidRPr="00E34E81">
              <w:rPr>
                <w:rFonts w:ascii="Calibri" w:hAnsi="Calibri"/>
                <w:b/>
                <w:szCs w:val="18"/>
              </w:rPr>
              <w:t xml:space="preserve">B. VCHP Indoor Unit </w:t>
            </w:r>
            <w:r>
              <w:rPr>
                <w:rFonts w:ascii="Calibri" w:hAnsi="Calibri"/>
                <w:b/>
                <w:szCs w:val="18"/>
              </w:rPr>
              <w:t>Information</w:t>
            </w:r>
          </w:p>
          <w:p w14:paraId="52D25B0D" w14:textId="0145F048" w:rsidR="00E65944" w:rsidRPr="00E34E81" w:rsidRDefault="00E65944" w:rsidP="0025064F">
            <w:pPr>
              <w:keepNext/>
              <w:rPr>
                <w:rFonts w:ascii="Calibri" w:hAnsi="Calibri"/>
                <w:sz w:val="18"/>
                <w:szCs w:val="18"/>
              </w:rPr>
            </w:pPr>
            <w:r>
              <w:rPr>
                <w:rFonts w:ascii="Calibri" w:hAnsi="Calibri"/>
                <w:sz w:val="18"/>
                <w:szCs w:val="18"/>
              </w:rPr>
              <w:t xml:space="preserve">Ducted indoor units are required to be certified to the Energy Commission as low static systems, and included in the list of certified indoor units published on the Energy Commission website at the following URL:  </w:t>
            </w:r>
            <w:r>
              <w:t xml:space="preserve"> </w:t>
            </w:r>
            <w:hyperlink r:id="rId10" w:history="1">
              <w:r w:rsidRPr="00D4334C">
                <w:rPr>
                  <w:rStyle w:val="Hyperlink"/>
                  <w:rFonts w:ascii="Calibri" w:hAnsi="Calibri"/>
                  <w:sz w:val="18"/>
                  <w:szCs w:val="18"/>
                </w:rPr>
                <w:t>https://www.energy.ca.gov/rules-and-regulations/building-energy-efficiency/manufacturer-certification-building-equipment</w:t>
              </w:r>
            </w:hyperlink>
            <w:r>
              <w:rPr>
                <w:rFonts w:ascii="Calibri" w:hAnsi="Calibri"/>
                <w:sz w:val="18"/>
                <w:szCs w:val="18"/>
              </w:rPr>
              <w:t>.</w:t>
            </w:r>
          </w:p>
        </w:tc>
      </w:tr>
      <w:tr w:rsidR="00E65944" w:rsidRPr="006117DB" w:rsidDel="002840B2" w14:paraId="7ADFBE54" w14:textId="77777777" w:rsidTr="0025064F">
        <w:trPr>
          <w:cantSplit/>
          <w:trHeight w:val="378"/>
        </w:trPr>
        <w:tc>
          <w:tcPr>
            <w:tcW w:w="1599" w:type="dxa"/>
            <w:vAlign w:val="center"/>
          </w:tcPr>
          <w:p w14:paraId="5C4B07AA" w14:textId="77777777" w:rsidR="00E65944" w:rsidRPr="006117DB" w:rsidRDefault="00E65944" w:rsidP="0025064F">
            <w:pPr>
              <w:keepNext/>
              <w:jc w:val="center"/>
              <w:rPr>
                <w:rFonts w:ascii="Calibri" w:hAnsi="Calibri"/>
                <w:sz w:val="18"/>
                <w:szCs w:val="18"/>
              </w:rPr>
            </w:pPr>
            <w:r w:rsidRPr="006117DB">
              <w:rPr>
                <w:rFonts w:ascii="Calibri" w:hAnsi="Calibri"/>
                <w:sz w:val="18"/>
                <w:szCs w:val="18"/>
              </w:rPr>
              <w:t>01</w:t>
            </w:r>
          </w:p>
        </w:tc>
        <w:tc>
          <w:tcPr>
            <w:tcW w:w="1600" w:type="dxa"/>
            <w:vAlign w:val="center"/>
          </w:tcPr>
          <w:p w14:paraId="4571DBC0" w14:textId="77777777" w:rsidR="00E65944" w:rsidRPr="006117DB" w:rsidRDefault="00E65944" w:rsidP="0025064F">
            <w:pPr>
              <w:keepNext/>
              <w:jc w:val="center"/>
              <w:rPr>
                <w:rFonts w:ascii="Calibri" w:hAnsi="Calibri"/>
                <w:sz w:val="18"/>
                <w:szCs w:val="18"/>
              </w:rPr>
            </w:pPr>
            <w:r w:rsidRPr="006117DB">
              <w:rPr>
                <w:rFonts w:ascii="Calibri" w:hAnsi="Calibri"/>
                <w:sz w:val="18"/>
                <w:szCs w:val="18"/>
              </w:rPr>
              <w:t>02</w:t>
            </w:r>
          </w:p>
        </w:tc>
        <w:tc>
          <w:tcPr>
            <w:tcW w:w="1599" w:type="dxa"/>
            <w:vAlign w:val="center"/>
          </w:tcPr>
          <w:p w14:paraId="3C082A2B" w14:textId="77777777" w:rsidR="00E65944" w:rsidRPr="006117DB" w:rsidRDefault="00E65944" w:rsidP="0025064F">
            <w:pPr>
              <w:keepNext/>
              <w:jc w:val="center"/>
              <w:rPr>
                <w:rFonts w:ascii="Calibri" w:hAnsi="Calibri"/>
                <w:sz w:val="18"/>
                <w:szCs w:val="18"/>
              </w:rPr>
            </w:pPr>
            <w:r w:rsidRPr="006117DB">
              <w:rPr>
                <w:rFonts w:ascii="Calibri" w:hAnsi="Calibri"/>
                <w:sz w:val="18"/>
                <w:szCs w:val="18"/>
              </w:rPr>
              <w:t>03</w:t>
            </w:r>
          </w:p>
        </w:tc>
        <w:tc>
          <w:tcPr>
            <w:tcW w:w="1600" w:type="dxa"/>
            <w:vAlign w:val="center"/>
          </w:tcPr>
          <w:p w14:paraId="20469029" w14:textId="77777777" w:rsidR="00E65944" w:rsidRPr="006117DB" w:rsidRDefault="00E65944" w:rsidP="0025064F">
            <w:pPr>
              <w:keepNext/>
              <w:jc w:val="center"/>
              <w:rPr>
                <w:rFonts w:ascii="Calibri" w:hAnsi="Calibri"/>
                <w:sz w:val="18"/>
                <w:szCs w:val="18"/>
              </w:rPr>
            </w:pPr>
            <w:r>
              <w:rPr>
                <w:rFonts w:ascii="Calibri" w:hAnsi="Calibri"/>
                <w:sz w:val="18"/>
                <w:szCs w:val="18"/>
              </w:rPr>
              <w:t>04</w:t>
            </w:r>
          </w:p>
        </w:tc>
        <w:tc>
          <w:tcPr>
            <w:tcW w:w="1599" w:type="dxa"/>
            <w:vAlign w:val="center"/>
          </w:tcPr>
          <w:p w14:paraId="4E1534E2" w14:textId="77777777" w:rsidR="00E65944" w:rsidRDefault="00E65944" w:rsidP="0025064F">
            <w:pPr>
              <w:keepNext/>
              <w:jc w:val="center"/>
              <w:rPr>
                <w:rFonts w:ascii="Calibri" w:hAnsi="Calibri"/>
                <w:sz w:val="18"/>
                <w:szCs w:val="18"/>
              </w:rPr>
            </w:pPr>
            <w:r>
              <w:rPr>
                <w:rFonts w:ascii="Calibri" w:hAnsi="Calibri"/>
                <w:sz w:val="18"/>
                <w:szCs w:val="18"/>
              </w:rPr>
              <w:t>05</w:t>
            </w:r>
          </w:p>
        </w:tc>
        <w:tc>
          <w:tcPr>
            <w:tcW w:w="1600" w:type="dxa"/>
            <w:vAlign w:val="center"/>
          </w:tcPr>
          <w:p w14:paraId="1E9AA097" w14:textId="77777777" w:rsidR="00E65944" w:rsidRDefault="00E65944" w:rsidP="0025064F">
            <w:pPr>
              <w:keepNext/>
              <w:jc w:val="center"/>
              <w:rPr>
                <w:rFonts w:ascii="Calibri" w:hAnsi="Calibri"/>
                <w:sz w:val="18"/>
                <w:szCs w:val="18"/>
              </w:rPr>
            </w:pPr>
            <w:r>
              <w:rPr>
                <w:rFonts w:ascii="Calibri" w:hAnsi="Calibri"/>
                <w:sz w:val="18"/>
                <w:szCs w:val="18"/>
              </w:rPr>
              <w:t>06</w:t>
            </w:r>
          </w:p>
        </w:tc>
        <w:tc>
          <w:tcPr>
            <w:tcW w:w="1599" w:type="dxa"/>
            <w:vAlign w:val="center"/>
          </w:tcPr>
          <w:p w14:paraId="2D0F7635" w14:textId="77777777" w:rsidR="00E65944" w:rsidRDefault="00E65944" w:rsidP="0025064F">
            <w:pPr>
              <w:keepNext/>
              <w:jc w:val="center"/>
              <w:rPr>
                <w:rFonts w:ascii="Calibri" w:hAnsi="Calibri"/>
                <w:sz w:val="18"/>
                <w:szCs w:val="18"/>
              </w:rPr>
            </w:pPr>
            <w:r>
              <w:rPr>
                <w:rFonts w:ascii="Calibri" w:hAnsi="Calibri"/>
                <w:sz w:val="18"/>
                <w:szCs w:val="18"/>
              </w:rPr>
              <w:t>07</w:t>
            </w:r>
          </w:p>
        </w:tc>
        <w:tc>
          <w:tcPr>
            <w:tcW w:w="1600" w:type="dxa"/>
            <w:vAlign w:val="center"/>
          </w:tcPr>
          <w:p w14:paraId="45368F51" w14:textId="77777777" w:rsidR="00E65944" w:rsidRPr="006117DB" w:rsidRDefault="00E65944" w:rsidP="0025064F">
            <w:pPr>
              <w:keepNext/>
              <w:jc w:val="center"/>
              <w:rPr>
                <w:rFonts w:ascii="Calibri" w:hAnsi="Calibri"/>
                <w:sz w:val="18"/>
                <w:szCs w:val="18"/>
              </w:rPr>
            </w:pPr>
            <w:r>
              <w:rPr>
                <w:rFonts w:ascii="Calibri" w:hAnsi="Calibri"/>
                <w:sz w:val="18"/>
                <w:szCs w:val="18"/>
              </w:rPr>
              <w:t>08</w:t>
            </w:r>
          </w:p>
        </w:tc>
        <w:tc>
          <w:tcPr>
            <w:tcW w:w="1600" w:type="dxa"/>
            <w:vAlign w:val="center"/>
          </w:tcPr>
          <w:p w14:paraId="5924FBE1" w14:textId="77777777" w:rsidR="00E65944" w:rsidRPr="006117DB" w:rsidRDefault="00E65944" w:rsidP="0025064F">
            <w:pPr>
              <w:keepNext/>
              <w:jc w:val="center"/>
              <w:rPr>
                <w:rFonts w:ascii="Calibri" w:hAnsi="Calibri"/>
                <w:sz w:val="18"/>
                <w:szCs w:val="18"/>
              </w:rPr>
            </w:pPr>
            <w:r>
              <w:rPr>
                <w:rFonts w:ascii="Calibri" w:hAnsi="Calibri"/>
                <w:sz w:val="18"/>
                <w:szCs w:val="18"/>
              </w:rPr>
              <w:t>09</w:t>
            </w:r>
          </w:p>
        </w:tc>
      </w:tr>
      <w:tr w:rsidR="00E65944" w:rsidRPr="006117DB" w14:paraId="72516C09" w14:textId="77777777" w:rsidTr="0025064F">
        <w:trPr>
          <w:cantSplit/>
          <w:trHeight w:val="576"/>
        </w:trPr>
        <w:tc>
          <w:tcPr>
            <w:tcW w:w="1599" w:type="dxa"/>
            <w:tcMar>
              <w:left w:w="43" w:type="dxa"/>
              <w:right w:w="43" w:type="dxa"/>
            </w:tcMar>
            <w:vAlign w:val="bottom"/>
          </w:tcPr>
          <w:p w14:paraId="74958350" w14:textId="77777777" w:rsidR="00E65944" w:rsidRPr="006117DB" w:rsidRDefault="00E65944" w:rsidP="0025064F">
            <w:pPr>
              <w:keepNext/>
              <w:jc w:val="center"/>
              <w:rPr>
                <w:rFonts w:ascii="Calibri" w:hAnsi="Calibri"/>
                <w:b/>
                <w:sz w:val="18"/>
                <w:szCs w:val="18"/>
              </w:rPr>
            </w:pPr>
            <w:r w:rsidRPr="006117DB">
              <w:rPr>
                <w:rFonts w:ascii="Calibri" w:hAnsi="Calibri"/>
                <w:sz w:val="18"/>
                <w:szCs w:val="18"/>
              </w:rPr>
              <w:t>Indoor Unit Name or Description of Area Served</w:t>
            </w:r>
          </w:p>
        </w:tc>
        <w:tc>
          <w:tcPr>
            <w:tcW w:w="1600" w:type="dxa"/>
            <w:tcMar>
              <w:left w:w="43" w:type="dxa"/>
              <w:right w:w="43" w:type="dxa"/>
            </w:tcMar>
            <w:vAlign w:val="bottom"/>
          </w:tcPr>
          <w:p w14:paraId="26DB9C5C" w14:textId="77777777" w:rsidR="00E65944" w:rsidRPr="006117DB" w:rsidRDefault="00E65944" w:rsidP="0025064F">
            <w:pPr>
              <w:keepNext/>
              <w:jc w:val="center"/>
              <w:rPr>
                <w:rFonts w:ascii="Calibri" w:hAnsi="Calibri"/>
                <w:sz w:val="18"/>
                <w:szCs w:val="18"/>
              </w:rPr>
            </w:pPr>
            <w:r w:rsidRPr="006117DB">
              <w:rPr>
                <w:rFonts w:ascii="Calibri" w:hAnsi="Calibri"/>
                <w:sz w:val="18"/>
                <w:szCs w:val="18"/>
              </w:rPr>
              <w:t>Installed Indoor Unit Type</w:t>
            </w:r>
          </w:p>
        </w:tc>
        <w:tc>
          <w:tcPr>
            <w:tcW w:w="1599" w:type="dxa"/>
            <w:tcMar>
              <w:left w:w="43" w:type="dxa"/>
              <w:right w:w="43" w:type="dxa"/>
            </w:tcMar>
            <w:vAlign w:val="bottom"/>
          </w:tcPr>
          <w:p w14:paraId="520A387B" w14:textId="77777777" w:rsidR="00E65944" w:rsidRPr="006117DB" w:rsidRDefault="00E65944" w:rsidP="0025064F">
            <w:pPr>
              <w:keepNext/>
              <w:jc w:val="center"/>
              <w:rPr>
                <w:rFonts w:ascii="Calibri" w:hAnsi="Calibri"/>
                <w:sz w:val="18"/>
                <w:szCs w:val="18"/>
              </w:rPr>
            </w:pPr>
            <w:r w:rsidRPr="00A45A46">
              <w:rPr>
                <w:rFonts w:ascii="Calibri" w:hAnsi="Calibri"/>
                <w:sz w:val="18"/>
                <w:szCs w:val="18"/>
              </w:rPr>
              <w:t>Indoor Unit Duct Status</w:t>
            </w:r>
          </w:p>
        </w:tc>
        <w:tc>
          <w:tcPr>
            <w:tcW w:w="1600" w:type="dxa"/>
            <w:tcMar>
              <w:left w:w="43" w:type="dxa"/>
              <w:right w:w="43" w:type="dxa"/>
            </w:tcMar>
            <w:vAlign w:val="bottom"/>
          </w:tcPr>
          <w:p w14:paraId="6D25B653" w14:textId="77777777" w:rsidR="00E65944" w:rsidRPr="006117DB" w:rsidRDefault="00E65944" w:rsidP="0025064F">
            <w:pPr>
              <w:keepNext/>
              <w:jc w:val="center"/>
              <w:rPr>
                <w:rFonts w:ascii="Calibri" w:hAnsi="Calibri"/>
                <w:sz w:val="18"/>
                <w:szCs w:val="18"/>
              </w:rPr>
            </w:pPr>
            <w:r w:rsidRPr="00D11027">
              <w:rPr>
                <w:rFonts w:ascii="Calibri" w:hAnsi="Calibri"/>
                <w:sz w:val="18"/>
                <w:szCs w:val="18"/>
              </w:rPr>
              <w:t>Conditioned Floor Area Served By The Indoor Unit (ft</w:t>
            </w:r>
            <w:r w:rsidRPr="00D11027">
              <w:rPr>
                <w:rFonts w:ascii="Calibri" w:hAnsi="Calibri"/>
                <w:sz w:val="18"/>
                <w:szCs w:val="18"/>
                <w:vertAlign w:val="superscript"/>
              </w:rPr>
              <w:t>2</w:t>
            </w:r>
            <w:r w:rsidRPr="00D11027">
              <w:rPr>
                <w:rFonts w:ascii="Calibri" w:hAnsi="Calibri"/>
                <w:sz w:val="18"/>
                <w:szCs w:val="18"/>
              </w:rPr>
              <w:t>)</w:t>
            </w:r>
          </w:p>
        </w:tc>
        <w:tc>
          <w:tcPr>
            <w:tcW w:w="1599" w:type="dxa"/>
            <w:vAlign w:val="bottom"/>
          </w:tcPr>
          <w:p w14:paraId="5AD080B7" w14:textId="77777777" w:rsidR="00E65944" w:rsidRDefault="00E65944" w:rsidP="0025064F">
            <w:pPr>
              <w:keepNext/>
              <w:jc w:val="center"/>
              <w:rPr>
                <w:rFonts w:ascii="Calibri" w:hAnsi="Calibri"/>
                <w:sz w:val="18"/>
                <w:szCs w:val="18"/>
              </w:rPr>
            </w:pPr>
            <w:r w:rsidRPr="004B3925">
              <w:rPr>
                <w:rFonts w:ascii="Calibri" w:hAnsi="Calibri"/>
                <w:sz w:val="18"/>
                <w:szCs w:val="18"/>
              </w:rPr>
              <w:t>Number of Air Filter Devices on Indoor Unit</w:t>
            </w:r>
          </w:p>
        </w:tc>
        <w:tc>
          <w:tcPr>
            <w:tcW w:w="1600" w:type="dxa"/>
          </w:tcPr>
          <w:p w14:paraId="0BE6E259" w14:textId="77777777" w:rsidR="00E65944" w:rsidRDefault="00E65944" w:rsidP="0025064F">
            <w:pPr>
              <w:keepNext/>
              <w:jc w:val="center"/>
              <w:rPr>
                <w:rFonts w:ascii="Calibri" w:hAnsi="Calibri"/>
                <w:sz w:val="18"/>
                <w:szCs w:val="18"/>
              </w:rPr>
            </w:pPr>
            <w:r>
              <w:rPr>
                <w:rFonts w:ascii="Calibri" w:hAnsi="Calibri"/>
                <w:sz w:val="18"/>
                <w:szCs w:val="18"/>
              </w:rPr>
              <w:t xml:space="preserve">Indoor Unit </w:t>
            </w:r>
            <w:r w:rsidRPr="007F7644">
              <w:rPr>
                <w:rFonts w:ascii="Calibri" w:hAnsi="Calibri"/>
                <w:sz w:val="18"/>
                <w:szCs w:val="18"/>
              </w:rPr>
              <w:t>Required Mini</w:t>
            </w:r>
            <w:r>
              <w:rPr>
                <w:rFonts w:ascii="Calibri" w:hAnsi="Calibri"/>
                <w:sz w:val="18"/>
                <w:szCs w:val="18"/>
              </w:rPr>
              <w:t xml:space="preserve">mum System Airflow Rate </w:t>
            </w:r>
          </w:p>
          <w:p w14:paraId="33861918" w14:textId="77777777" w:rsidR="00E65944" w:rsidRDefault="00E65944" w:rsidP="0025064F">
            <w:pPr>
              <w:keepNext/>
              <w:jc w:val="center"/>
              <w:rPr>
                <w:rFonts w:ascii="Calibri" w:hAnsi="Calibri"/>
                <w:sz w:val="18"/>
                <w:szCs w:val="18"/>
              </w:rPr>
            </w:pPr>
            <w:r>
              <w:rPr>
                <w:rFonts w:ascii="Calibri" w:hAnsi="Calibri"/>
                <w:sz w:val="18"/>
                <w:szCs w:val="18"/>
              </w:rPr>
              <w:t>(cfm</w:t>
            </w:r>
            <w:r w:rsidRPr="007F7644">
              <w:rPr>
                <w:rFonts w:ascii="Calibri" w:hAnsi="Calibri"/>
                <w:sz w:val="18"/>
                <w:szCs w:val="18"/>
              </w:rPr>
              <w:t>)</w:t>
            </w:r>
          </w:p>
        </w:tc>
        <w:tc>
          <w:tcPr>
            <w:tcW w:w="1599" w:type="dxa"/>
            <w:vAlign w:val="bottom"/>
          </w:tcPr>
          <w:p w14:paraId="3A7D805E" w14:textId="77777777" w:rsidR="00E65944" w:rsidRDefault="00E65944" w:rsidP="0025064F">
            <w:pPr>
              <w:keepNext/>
              <w:jc w:val="center"/>
              <w:rPr>
                <w:rFonts w:ascii="Calibri" w:hAnsi="Calibri"/>
                <w:sz w:val="18"/>
                <w:szCs w:val="18"/>
              </w:rPr>
            </w:pPr>
            <w:r>
              <w:rPr>
                <w:rFonts w:ascii="Calibri" w:hAnsi="Calibri"/>
                <w:sz w:val="18"/>
                <w:szCs w:val="18"/>
              </w:rPr>
              <w:t>Status:</w:t>
            </w:r>
          </w:p>
          <w:p w14:paraId="7BB25708" w14:textId="77777777" w:rsidR="00E65944" w:rsidRDefault="00E65944" w:rsidP="0025064F">
            <w:pPr>
              <w:keepNext/>
              <w:jc w:val="center"/>
              <w:rPr>
                <w:rFonts w:ascii="Calibri" w:hAnsi="Calibri"/>
                <w:sz w:val="18"/>
                <w:szCs w:val="18"/>
              </w:rPr>
            </w:pPr>
            <w:r>
              <w:rPr>
                <w:rFonts w:ascii="Calibri" w:hAnsi="Calibri"/>
                <w:sz w:val="18"/>
                <w:szCs w:val="18"/>
              </w:rPr>
              <w:t>Airflow Rate Verification from MCH-23</w:t>
            </w:r>
          </w:p>
        </w:tc>
        <w:tc>
          <w:tcPr>
            <w:tcW w:w="1600" w:type="dxa"/>
            <w:tcMar>
              <w:left w:w="43" w:type="dxa"/>
              <w:right w:w="43" w:type="dxa"/>
            </w:tcMar>
            <w:vAlign w:val="bottom"/>
          </w:tcPr>
          <w:p w14:paraId="03C1D9A7" w14:textId="77777777" w:rsidR="00E65944" w:rsidRDefault="00E65944" w:rsidP="0025064F">
            <w:pPr>
              <w:keepNext/>
              <w:jc w:val="center"/>
              <w:rPr>
                <w:rFonts w:ascii="Calibri" w:hAnsi="Calibri"/>
                <w:sz w:val="18"/>
                <w:szCs w:val="18"/>
              </w:rPr>
            </w:pPr>
            <w:r>
              <w:rPr>
                <w:rFonts w:ascii="Calibri" w:hAnsi="Calibri"/>
                <w:sz w:val="18"/>
                <w:szCs w:val="18"/>
              </w:rPr>
              <w:t>Is Field Verification of Default</w:t>
            </w:r>
          </w:p>
          <w:p w14:paraId="3EC78601" w14:textId="77777777" w:rsidR="00E65944" w:rsidRPr="006117DB" w:rsidRDefault="00E65944" w:rsidP="0025064F">
            <w:pPr>
              <w:keepNext/>
              <w:jc w:val="center"/>
              <w:rPr>
                <w:rFonts w:ascii="Calibri" w:hAnsi="Calibri"/>
                <w:sz w:val="18"/>
                <w:szCs w:val="18"/>
              </w:rPr>
            </w:pPr>
            <w:r w:rsidRPr="00756C1E">
              <w:rPr>
                <w:rFonts w:ascii="Calibri" w:hAnsi="Calibri"/>
                <w:sz w:val="18"/>
                <w:szCs w:val="18"/>
              </w:rPr>
              <w:t>Non-Continuous Fan Operation</w:t>
            </w:r>
            <w:r>
              <w:rPr>
                <w:rFonts w:ascii="Calibri" w:hAnsi="Calibri"/>
                <w:sz w:val="18"/>
                <w:szCs w:val="18"/>
              </w:rPr>
              <w:t xml:space="preserve"> Required?</w:t>
            </w:r>
          </w:p>
        </w:tc>
        <w:tc>
          <w:tcPr>
            <w:tcW w:w="1600" w:type="dxa"/>
            <w:tcMar>
              <w:left w:w="43" w:type="dxa"/>
              <w:right w:w="43" w:type="dxa"/>
            </w:tcMar>
            <w:vAlign w:val="bottom"/>
          </w:tcPr>
          <w:p w14:paraId="076C9FE5" w14:textId="77777777" w:rsidR="00E65944" w:rsidRDefault="00E65944" w:rsidP="0025064F">
            <w:pPr>
              <w:keepNext/>
              <w:jc w:val="center"/>
              <w:rPr>
                <w:rFonts w:ascii="Calibri" w:hAnsi="Calibri"/>
                <w:sz w:val="18"/>
                <w:szCs w:val="18"/>
              </w:rPr>
            </w:pPr>
            <w:r>
              <w:rPr>
                <w:rFonts w:ascii="Calibri" w:hAnsi="Calibri"/>
                <w:sz w:val="18"/>
                <w:szCs w:val="18"/>
              </w:rPr>
              <w:t>Verification:</w:t>
            </w:r>
          </w:p>
          <w:p w14:paraId="6D3ECB43" w14:textId="77777777" w:rsidR="00E65944" w:rsidRDefault="00E65944" w:rsidP="0025064F">
            <w:pPr>
              <w:keepNext/>
              <w:jc w:val="center"/>
              <w:rPr>
                <w:rFonts w:ascii="Calibri" w:hAnsi="Calibri"/>
                <w:sz w:val="18"/>
                <w:szCs w:val="18"/>
              </w:rPr>
            </w:pPr>
            <w:r>
              <w:rPr>
                <w:rFonts w:ascii="Calibri" w:hAnsi="Calibri"/>
                <w:sz w:val="18"/>
                <w:szCs w:val="18"/>
              </w:rPr>
              <w:t>Is Ducted Low Static Indoor Unit</w:t>
            </w:r>
          </w:p>
          <w:p w14:paraId="1D08B696" w14:textId="77777777" w:rsidR="00E65944" w:rsidRPr="006117DB" w:rsidRDefault="00E65944" w:rsidP="0025064F">
            <w:pPr>
              <w:keepNext/>
              <w:jc w:val="center"/>
              <w:rPr>
                <w:rFonts w:ascii="Calibri" w:hAnsi="Calibri"/>
                <w:sz w:val="18"/>
                <w:szCs w:val="18"/>
              </w:rPr>
            </w:pPr>
            <w:r>
              <w:rPr>
                <w:rFonts w:ascii="Calibri" w:hAnsi="Calibri"/>
                <w:sz w:val="18"/>
                <w:szCs w:val="18"/>
              </w:rPr>
              <w:t>Certified to CEC?</w:t>
            </w:r>
          </w:p>
        </w:tc>
      </w:tr>
      <w:tr w:rsidR="00E65944" w:rsidRPr="00A3761C" w14:paraId="126900D6" w14:textId="77777777" w:rsidTr="00E65944">
        <w:trPr>
          <w:cantSplit/>
          <w:trHeight w:val="288"/>
        </w:trPr>
        <w:tc>
          <w:tcPr>
            <w:tcW w:w="1599" w:type="dxa"/>
            <w:tcMar>
              <w:left w:w="29" w:type="dxa"/>
              <w:right w:w="29" w:type="dxa"/>
            </w:tcMar>
          </w:tcPr>
          <w:p w14:paraId="40E9DA84" w14:textId="77777777" w:rsidR="00E65944" w:rsidRPr="00A3761C" w:rsidRDefault="00E65944" w:rsidP="0025064F">
            <w:pPr>
              <w:keepNext/>
              <w:rPr>
                <w:rFonts w:ascii="Calibri" w:hAnsi="Calibri"/>
                <w:sz w:val="14"/>
                <w:szCs w:val="14"/>
              </w:rPr>
            </w:pPr>
          </w:p>
        </w:tc>
        <w:tc>
          <w:tcPr>
            <w:tcW w:w="1600" w:type="dxa"/>
            <w:tcMar>
              <w:left w:w="29" w:type="dxa"/>
              <w:right w:w="29" w:type="dxa"/>
            </w:tcMar>
          </w:tcPr>
          <w:p w14:paraId="6670D85C" w14:textId="77777777" w:rsidR="00E65944" w:rsidRPr="00A3761C" w:rsidRDefault="00E65944" w:rsidP="0025064F">
            <w:pPr>
              <w:keepNext/>
              <w:rPr>
                <w:rFonts w:ascii="Calibri" w:hAnsi="Calibri"/>
                <w:sz w:val="14"/>
                <w:szCs w:val="14"/>
              </w:rPr>
            </w:pPr>
          </w:p>
        </w:tc>
        <w:tc>
          <w:tcPr>
            <w:tcW w:w="1599" w:type="dxa"/>
            <w:tcMar>
              <w:left w:w="29" w:type="dxa"/>
              <w:right w:w="29" w:type="dxa"/>
            </w:tcMar>
          </w:tcPr>
          <w:p w14:paraId="12293C88" w14:textId="77777777" w:rsidR="00E65944" w:rsidRPr="00A3761C" w:rsidRDefault="00E65944" w:rsidP="0025064F">
            <w:pPr>
              <w:keepNext/>
              <w:rPr>
                <w:rFonts w:ascii="Calibri" w:hAnsi="Calibri"/>
                <w:sz w:val="14"/>
                <w:szCs w:val="14"/>
              </w:rPr>
            </w:pPr>
          </w:p>
        </w:tc>
        <w:tc>
          <w:tcPr>
            <w:tcW w:w="1600" w:type="dxa"/>
            <w:tcMar>
              <w:left w:w="29" w:type="dxa"/>
              <w:right w:w="29" w:type="dxa"/>
            </w:tcMar>
          </w:tcPr>
          <w:p w14:paraId="5303F197" w14:textId="77777777" w:rsidR="00E65944" w:rsidRPr="00D11027" w:rsidRDefault="00E65944" w:rsidP="0025064F">
            <w:pPr>
              <w:keepNext/>
              <w:rPr>
                <w:rFonts w:ascii="Calibri" w:hAnsi="Calibri"/>
                <w:sz w:val="14"/>
                <w:szCs w:val="14"/>
              </w:rPr>
            </w:pPr>
          </w:p>
        </w:tc>
        <w:tc>
          <w:tcPr>
            <w:tcW w:w="1599" w:type="dxa"/>
          </w:tcPr>
          <w:p w14:paraId="595812EF" w14:textId="77777777" w:rsidR="00E65944" w:rsidRDefault="00E65944" w:rsidP="0025064F">
            <w:pPr>
              <w:keepNext/>
              <w:rPr>
                <w:rFonts w:ascii="Calibri" w:hAnsi="Calibri"/>
                <w:sz w:val="14"/>
                <w:szCs w:val="14"/>
              </w:rPr>
            </w:pPr>
          </w:p>
        </w:tc>
        <w:tc>
          <w:tcPr>
            <w:tcW w:w="1600" w:type="dxa"/>
          </w:tcPr>
          <w:p w14:paraId="22DB35F0" w14:textId="77777777" w:rsidR="00E65944" w:rsidRPr="00553358" w:rsidRDefault="00E65944" w:rsidP="0025064F">
            <w:pPr>
              <w:keepNext/>
              <w:rPr>
                <w:rFonts w:ascii="Calibri" w:hAnsi="Calibri"/>
                <w:sz w:val="14"/>
                <w:szCs w:val="14"/>
              </w:rPr>
            </w:pPr>
          </w:p>
        </w:tc>
        <w:tc>
          <w:tcPr>
            <w:tcW w:w="1599" w:type="dxa"/>
          </w:tcPr>
          <w:p w14:paraId="4EB10D3B" w14:textId="77777777" w:rsidR="00E65944" w:rsidRPr="00A3761C" w:rsidRDefault="00E65944" w:rsidP="0025064F">
            <w:pPr>
              <w:keepNext/>
              <w:rPr>
                <w:rFonts w:ascii="Calibri" w:hAnsi="Calibri"/>
                <w:sz w:val="14"/>
                <w:szCs w:val="14"/>
              </w:rPr>
            </w:pPr>
          </w:p>
        </w:tc>
        <w:tc>
          <w:tcPr>
            <w:tcW w:w="1600" w:type="dxa"/>
            <w:tcMar>
              <w:left w:w="29" w:type="dxa"/>
              <w:right w:w="29" w:type="dxa"/>
            </w:tcMar>
          </w:tcPr>
          <w:p w14:paraId="7955707D" w14:textId="77777777" w:rsidR="00E65944" w:rsidRDefault="00E65944" w:rsidP="0025064F">
            <w:pPr>
              <w:keepNext/>
              <w:rPr>
                <w:rFonts w:ascii="Calibri" w:hAnsi="Calibri"/>
                <w:sz w:val="14"/>
                <w:szCs w:val="14"/>
              </w:rPr>
            </w:pPr>
          </w:p>
        </w:tc>
        <w:tc>
          <w:tcPr>
            <w:tcW w:w="1600" w:type="dxa"/>
            <w:tcMar>
              <w:left w:w="29" w:type="dxa"/>
              <w:right w:w="29" w:type="dxa"/>
            </w:tcMar>
          </w:tcPr>
          <w:p w14:paraId="5DC9665E" w14:textId="77777777" w:rsidR="00E65944" w:rsidRDefault="00E65944" w:rsidP="0025064F">
            <w:pPr>
              <w:keepNext/>
              <w:rPr>
                <w:rFonts w:ascii="Calibri" w:hAnsi="Calibri"/>
                <w:sz w:val="14"/>
                <w:szCs w:val="14"/>
              </w:rPr>
            </w:pPr>
          </w:p>
        </w:tc>
      </w:tr>
      <w:tr w:rsidR="00E65944" w:rsidRPr="00C5050D" w14:paraId="02BAA953" w14:textId="77777777" w:rsidTr="00E65944">
        <w:trPr>
          <w:cantSplit/>
          <w:trHeight w:val="288"/>
        </w:trPr>
        <w:tc>
          <w:tcPr>
            <w:tcW w:w="1599" w:type="dxa"/>
          </w:tcPr>
          <w:p w14:paraId="71806DC1" w14:textId="77777777" w:rsidR="00E65944" w:rsidRPr="00C5050D" w:rsidRDefault="00E65944" w:rsidP="0025064F">
            <w:pPr>
              <w:rPr>
                <w:rFonts w:ascii="Calibri" w:hAnsi="Calibri"/>
                <w:sz w:val="18"/>
                <w:szCs w:val="18"/>
              </w:rPr>
            </w:pPr>
          </w:p>
        </w:tc>
        <w:tc>
          <w:tcPr>
            <w:tcW w:w="1600" w:type="dxa"/>
          </w:tcPr>
          <w:p w14:paraId="66FF7CB2" w14:textId="77777777" w:rsidR="00E65944" w:rsidRPr="00C5050D" w:rsidRDefault="00E65944" w:rsidP="0025064F">
            <w:pPr>
              <w:rPr>
                <w:rFonts w:ascii="Calibri" w:hAnsi="Calibri"/>
                <w:sz w:val="18"/>
                <w:szCs w:val="18"/>
              </w:rPr>
            </w:pPr>
          </w:p>
        </w:tc>
        <w:tc>
          <w:tcPr>
            <w:tcW w:w="1599" w:type="dxa"/>
          </w:tcPr>
          <w:p w14:paraId="725FB4F8" w14:textId="77777777" w:rsidR="00E65944" w:rsidRPr="00C5050D" w:rsidRDefault="00E65944" w:rsidP="0025064F">
            <w:pPr>
              <w:rPr>
                <w:rFonts w:ascii="Calibri" w:hAnsi="Calibri"/>
                <w:sz w:val="18"/>
                <w:szCs w:val="18"/>
              </w:rPr>
            </w:pPr>
          </w:p>
        </w:tc>
        <w:tc>
          <w:tcPr>
            <w:tcW w:w="1600" w:type="dxa"/>
          </w:tcPr>
          <w:p w14:paraId="5CAE750B" w14:textId="77777777" w:rsidR="00E65944" w:rsidRPr="00C5050D" w:rsidRDefault="00E65944" w:rsidP="0025064F">
            <w:pPr>
              <w:rPr>
                <w:rFonts w:ascii="Calibri" w:hAnsi="Calibri"/>
                <w:sz w:val="18"/>
                <w:szCs w:val="18"/>
              </w:rPr>
            </w:pPr>
          </w:p>
        </w:tc>
        <w:tc>
          <w:tcPr>
            <w:tcW w:w="1599" w:type="dxa"/>
          </w:tcPr>
          <w:p w14:paraId="2BCD1704" w14:textId="77777777" w:rsidR="00E65944" w:rsidRPr="00C5050D" w:rsidRDefault="00E65944" w:rsidP="0025064F">
            <w:pPr>
              <w:rPr>
                <w:rFonts w:ascii="Calibri" w:hAnsi="Calibri"/>
                <w:sz w:val="18"/>
                <w:szCs w:val="18"/>
              </w:rPr>
            </w:pPr>
          </w:p>
        </w:tc>
        <w:tc>
          <w:tcPr>
            <w:tcW w:w="1600" w:type="dxa"/>
          </w:tcPr>
          <w:p w14:paraId="75F8BD21" w14:textId="77777777" w:rsidR="00E65944" w:rsidRPr="00C5050D" w:rsidRDefault="00E65944" w:rsidP="0025064F">
            <w:pPr>
              <w:rPr>
                <w:rFonts w:ascii="Calibri" w:hAnsi="Calibri"/>
                <w:sz w:val="18"/>
                <w:szCs w:val="18"/>
              </w:rPr>
            </w:pPr>
          </w:p>
        </w:tc>
        <w:tc>
          <w:tcPr>
            <w:tcW w:w="1599" w:type="dxa"/>
          </w:tcPr>
          <w:p w14:paraId="627CA288" w14:textId="77777777" w:rsidR="00E65944" w:rsidRPr="00C5050D" w:rsidRDefault="00E65944" w:rsidP="0025064F">
            <w:pPr>
              <w:rPr>
                <w:rFonts w:ascii="Calibri" w:hAnsi="Calibri"/>
                <w:sz w:val="18"/>
                <w:szCs w:val="18"/>
              </w:rPr>
            </w:pPr>
          </w:p>
        </w:tc>
        <w:tc>
          <w:tcPr>
            <w:tcW w:w="1600" w:type="dxa"/>
          </w:tcPr>
          <w:p w14:paraId="62742BDF" w14:textId="77777777" w:rsidR="00E65944" w:rsidRPr="00C5050D" w:rsidRDefault="00E65944" w:rsidP="0025064F">
            <w:pPr>
              <w:rPr>
                <w:rFonts w:ascii="Calibri" w:hAnsi="Calibri"/>
                <w:sz w:val="18"/>
                <w:szCs w:val="18"/>
              </w:rPr>
            </w:pPr>
          </w:p>
        </w:tc>
        <w:tc>
          <w:tcPr>
            <w:tcW w:w="1600" w:type="dxa"/>
          </w:tcPr>
          <w:p w14:paraId="1DC3FC81" w14:textId="77777777" w:rsidR="00E65944" w:rsidRPr="00C5050D" w:rsidRDefault="00E65944" w:rsidP="0025064F">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E65944" w:rsidRPr="00295655" w14:paraId="36C41192" w14:textId="77777777" w:rsidTr="00DA2A88">
        <w:trPr>
          <w:cantSplit/>
          <w:trHeight w:val="288"/>
        </w:trPr>
        <w:tc>
          <w:tcPr>
            <w:tcW w:w="14390" w:type="dxa"/>
          </w:tcPr>
          <w:p w14:paraId="4DFE7B11" w14:textId="77777777" w:rsidR="00E65944" w:rsidRPr="00295655" w:rsidRDefault="00E65944" w:rsidP="0025064F">
            <w:pPr>
              <w:rPr>
                <w:rFonts w:ascii="Calibri" w:hAnsi="Calibri"/>
                <w:sz w:val="18"/>
                <w:szCs w:val="18"/>
              </w:rPr>
            </w:pPr>
            <w:r w:rsidRPr="00295655">
              <w:rPr>
                <w:rFonts w:ascii="Calibri" w:hAnsi="Calibri"/>
                <w:sz w:val="18"/>
                <w:szCs w:val="18"/>
              </w:rPr>
              <w:t>Notes:</w:t>
            </w:r>
          </w:p>
        </w:tc>
      </w:tr>
    </w:tbl>
    <w:p w14:paraId="1AE2E914" w14:textId="77777777" w:rsidR="00E65944" w:rsidRDefault="00E65944" w:rsidP="00E65944">
      <w:pPr>
        <w:widowControl w:val="0"/>
        <w:rPr>
          <w:rFonts w:ascii="Calibri" w:hAnsi="Calibri"/>
          <w:b/>
          <w:bCs/>
          <w:szCs w:val="18"/>
        </w:rPr>
      </w:pPr>
    </w:p>
    <w:p w14:paraId="417357C9" w14:textId="49D83442" w:rsidR="00E65944" w:rsidRDefault="00E65944" w:rsidP="00E65944">
      <w:pPr>
        <w:widowControl w:val="0"/>
        <w:rPr>
          <w:rFonts w:ascii="Calibri" w:hAnsi="Calibri"/>
          <w:b/>
          <w:bCs/>
          <w:szCs w:val="18"/>
        </w:rPr>
      </w:pPr>
      <w:r>
        <w:rPr>
          <w:rFonts w:ascii="Calibri" w:hAnsi="Calibri"/>
          <w:b/>
          <w:bCs/>
          <w:szCs w:val="18"/>
        </w:rPr>
        <w:br w:type="page"/>
      </w: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08"/>
        <w:gridCol w:w="2908"/>
        <w:gridCol w:w="2909"/>
        <w:gridCol w:w="5671"/>
      </w:tblGrid>
      <w:tr w:rsidR="00E65944" w:rsidRPr="00E34E81" w14:paraId="375ADC2B" w14:textId="77777777" w:rsidTr="0025064F">
        <w:trPr>
          <w:cantSplit/>
          <w:trHeight w:val="504"/>
        </w:trPr>
        <w:tc>
          <w:tcPr>
            <w:tcW w:w="14396" w:type="dxa"/>
            <w:gridSpan w:val="4"/>
            <w:tcBorders>
              <w:bottom w:val="nil"/>
            </w:tcBorders>
          </w:tcPr>
          <w:p w14:paraId="00FB8E3E" w14:textId="77777777" w:rsidR="00E65944" w:rsidRPr="00E34E81" w:rsidRDefault="00E65944" w:rsidP="0025064F">
            <w:pPr>
              <w:keepNext/>
              <w:rPr>
                <w:rFonts w:ascii="Calibri" w:hAnsi="Calibri"/>
                <w:b/>
                <w:sz w:val="18"/>
                <w:szCs w:val="18"/>
              </w:rPr>
            </w:pPr>
            <w:r w:rsidRPr="00E34E81">
              <w:rPr>
                <w:rFonts w:ascii="Calibri" w:hAnsi="Calibri"/>
                <w:b/>
                <w:szCs w:val="18"/>
              </w:rPr>
              <w:lastRenderedPageBreak/>
              <w:t xml:space="preserve">C. </w:t>
            </w:r>
            <w:r>
              <w:rPr>
                <w:rFonts w:ascii="Calibri" w:hAnsi="Calibri"/>
                <w:b/>
                <w:szCs w:val="18"/>
              </w:rPr>
              <w:t>Verification:</w:t>
            </w:r>
            <w:r w:rsidRPr="00E34E81">
              <w:rPr>
                <w:rFonts w:ascii="Calibri" w:hAnsi="Calibri"/>
                <w:b/>
                <w:szCs w:val="18"/>
              </w:rPr>
              <w:t xml:space="preserve"> Ducted Indoor Units Located Entirely in Directly Conditioned Space - RA3.1.4.3.8</w:t>
            </w:r>
          </w:p>
          <w:p w14:paraId="148116F8" w14:textId="5EF48136" w:rsidR="00E65944" w:rsidRPr="00E34E81" w:rsidRDefault="00E65944" w:rsidP="0025064F">
            <w:pPr>
              <w:keepNext/>
              <w:rPr>
                <w:rFonts w:ascii="Calibri" w:hAnsi="Calibri"/>
                <w:sz w:val="18"/>
                <w:szCs w:val="18"/>
              </w:rPr>
            </w:pPr>
            <w:r w:rsidRPr="00C00AE8">
              <w:rPr>
                <w:rFonts w:ascii="Calibri" w:hAnsi="Calibri"/>
                <w:sz w:val="18"/>
                <w:szCs w:val="18"/>
              </w:rPr>
              <w:t>Ducted indoor units shall be verified in accordance with the Verified Low Leakage Ducts in Conditioned Space procedure in Section RA3.1.4.3.8</w:t>
            </w:r>
            <w:r>
              <w:rPr>
                <w:rFonts w:ascii="Calibri" w:hAnsi="Calibri"/>
                <w:sz w:val="18"/>
                <w:szCs w:val="18"/>
              </w:rPr>
              <w:t>.</w:t>
            </w:r>
          </w:p>
        </w:tc>
      </w:tr>
      <w:tr w:rsidR="00E65944" w:rsidRPr="006117DB" w:rsidDel="002840B2" w14:paraId="68268A6B" w14:textId="77777777" w:rsidTr="0025064F">
        <w:trPr>
          <w:cantSplit/>
          <w:trHeight w:val="378"/>
        </w:trPr>
        <w:tc>
          <w:tcPr>
            <w:tcW w:w="2908" w:type="dxa"/>
            <w:vAlign w:val="center"/>
          </w:tcPr>
          <w:p w14:paraId="33BD40AD" w14:textId="77777777" w:rsidR="00E65944" w:rsidRPr="006117DB" w:rsidRDefault="00E65944" w:rsidP="0025064F">
            <w:pPr>
              <w:keepNext/>
              <w:jc w:val="center"/>
              <w:rPr>
                <w:rFonts w:ascii="Calibri" w:hAnsi="Calibri"/>
                <w:sz w:val="18"/>
                <w:szCs w:val="18"/>
              </w:rPr>
            </w:pPr>
            <w:r w:rsidRPr="006117DB">
              <w:rPr>
                <w:rFonts w:ascii="Calibri" w:hAnsi="Calibri"/>
                <w:sz w:val="18"/>
                <w:szCs w:val="18"/>
              </w:rPr>
              <w:t>01</w:t>
            </w:r>
          </w:p>
        </w:tc>
        <w:tc>
          <w:tcPr>
            <w:tcW w:w="2908" w:type="dxa"/>
            <w:vAlign w:val="center"/>
          </w:tcPr>
          <w:p w14:paraId="7E670BA1" w14:textId="77777777" w:rsidR="00E65944" w:rsidRPr="006117DB" w:rsidRDefault="00E65944" w:rsidP="0025064F">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2</w:t>
            </w:r>
          </w:p>
        </w:tc>
        <w:tc>
          <w:tcPr>
            <w:tcW w:w="2909" w:type="dxa"/>
            <w:vAlign w:val="center"/>
          </w:tcPr>
          <w:p w14:paraId="52361713" w14:textId="77777777" w:rsidR="00E65944" w:rsidRPr="006117DB" w:rsidRDefault="00E65944" w:rsidP="0025064F">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3</w:t>
            </w:r>
          </w:p>
        </w:tc>
        <w:tc>
          <w:tcPr>
            <w:tcW w:w="5671" w:type="dxa"/>
            <w:vAlign w:val="center"/>
          </w:tcPr>
          <w:p w14:paraId="002009D9" w14:textId="77777777" w:rsidR="00E65944" w:rsidRPr="006117DB" w:rsidRDefault="00E65944" w:rsidP="0025064F">
            <w:pPr>
              <w:keepNext/>
              <w:jc w:val="center"/>
              <w:rPr>
                <w:rFonts w:ascii="Calibri" w:hAnsi="Calibri"/>
                <w:sz w:val="18"/>
                <w:szCs w:val="18"/>
              </w:rPr>
            </w:pPr>
            <w:r>
              <w:rPr>
                <w:rFonts w:ascii="Calibri" w:hAnsi="Calibri"/>
                <w:sz w:val="18"/>
                <w:szCs w:val="18"/>
              </w:rPr>
              <w:t>04</w:t>
            </w:r>
          </w:p>
        </w:tc>
      </w:tr>
      <w:tr w:rsidR="00E65944" w:rsidRPr="006117DB" w14:paraId="3EDCBE92" w14:textId="77777777" w:rsidTr="0025064F">
        <w:trPr>
          <w:cantSplit/>
          <w:trHeight w:val="576"/>
        </w:trPr>
        <w:tc>
          <w:tcPr>
            <w:tcW w:w="2908" w:type="dxa"/>
            <w:tcMar>
              <w:left w:w="43" w:type="dxa"/>
              <w:right w:w="43" w:type="dxa"/>
            </w:tcMar>
            <w:vAlign w:val="bottom"/>
          </w:tcPr>
          <w:p w14:paraId="29991ABE" w14:textId="77777777" w:rsidR="00E65944" w:rsidRPr="006117DB" w:rsidRDefault="00E65944" w:rsidP="0025064F">
            <w:pPr>
              <w:keepNext/>
              <w:jc w:val="center"/>
              <w:rPr>
                <w:rFonts w:ascii="Calibri" w:hAnsi="Calibri"/>
                <w:b/>
                <w:sz w:val="18"/>
                <w:szCs w:val="18"/>
              </w:rPr>
            </w:pPr>
            <w:r w:rsidRPr="006117DB">
              <w:rPr>
                <w:rFonts w:ascii="Calibri" w:hAnsi="Calibri"/>
                <w:sz w:val="18"/>
                <w:szCs w:val="18"/>
              </w:rPr>
              <w:t>Indoor Unit Name or Description of Area Served</w:t>
            </w:r>
          </w:p>
        </w:tc>
        <w:tc>
          <w:tcPr>
            <w:tcW w:w="2908" w:type="dxa"/>
            <w:tcMar>
              <w:left w:w="43" w:type="dxa"/>
              <w:right w:w="43" w:type="dxa"/>
            </w:tcMar>
            <w:vAlign w:val="bottom"/>
          </w:tcPr>
          <w:p w14:paraId="71A3B427" w14:textId="77777777" w:rsidR="00E65944" w:rsidRPr="006117DB" w:rsidRDefault="00E65944" w:rsidP="0025064F">
            <w:pPr>
              <w:keepNext/>
              <w:jc w:val="center"/>
              <w:rPr>
                <w:rFonts w:ascii="Calibri" w:hAnsi="Calibri"/>
                <w:sz w:val="18"/>
                <w:szCs w:val="18"/>
              </w:rPr>
            </w:pPr>
            <w:r w:rsidRPr="004D7D82">
              <w:rPr>
                <w:rFonts w:ascii="Calibri" w:hAnsi="Calibri"/>
                <w:sz w:val="18"/>
                <w:szCs w:val="18"/>
              </w:rPr>
              <w:t>A Visual Inspection Shall Confirm the Space Conditioning Distribution System Location</w:t>
            </w:r>
          </w:p>
        </w:tc>
        <w:tc>
          <w:tcPr>
            <w:tcW w:w="2909" w:type="dxa"/>
            <w:vAlign w:val="bottom"/>
          </w:tcPr>
          <w:p w14:paraId="304320CC" w14:textId="6224B8CD" w:rsidR="00E65944" w:rsidRPr="006117DB" w:rsidRDefault="002F17B2" w:rsidP="0025064F">
            <w:pPr>
              <w:keepNext/>
              <w:jc w:val="center"/>
              <w:rPr>
                <w:rFonts w:ascii="Calibri" w:hAnsi="Calibri"/>
                <w:sz w:val="18"/>
                <w:szCs w:val="18"/>
              </w:rPr>
            </w:pPr>
            <w:r w:rsidRPr="002F17B2">
              <w:rPr>
                <w:rFonts w:ascii="Calibri" w:hAnsi="Calibri"/>
                <w:sz w:val="18"/>
                <w:szCs w:val="18"/>
              </w:rPr>
              <w:t>Measured Duct Leakage to Outside (cfm) Using RA3.1.4.3.4</w:t>
            </w:r>
          </w:p>
        </w:tc>
        <w:tc>
          <w:tcPr>
            <w:tcW w:w="5671" w:type="dxa"/>
            <w:tcMar>
              <w:left w:w="43" w:type="dxa"/>
              <w:right w:w="43" w:type="dxa"/>
            </w:tcMar>
            <w:vAlign w:val="bottom"/>
          </w:tcPr>
          <w:p w14:paraId="1A4E09DA" w14:textId="77777777" w:rsidR="00E65944" w:rsidRPr="006117DB" w:rsidRDefault="00E65944" w:rsidP="0025064F">
            <w:pPr>
              <w:keepNext/>
              <w:jc w:val="center"/>
              <w:rPr>
                <w:rFonts w:ascii="Calibri" w:hAnsi="Calibri"/>
                <w:sz w:val="18"/>
                <w:szCs w:val="18"/>
              </w:rPr>
            </w:pPr>
            <w:r w:rsidRPr="003D3E08">
              <w:rPr>
                <w:rFonts w:ascii="Calibri" w:hAnsi="Calibri"/>
                <w:sz w:val="18"/>
                <w:szCs w:val="18"/>
              </w:rPr>
              <w:t>Compliance Statement:</w:t>
            </w:r>
          </w:p>
        </w:tc>
      </w:tr>
      <w:tr w:rsidR="00E65944" w:rsidRPr="00CD466C" w14:paraId="5DCF016F" w14:textId="77777777" w:rsidTr="00DA2A88">
        <w:trPr>
          <w:cantSplit/>
          <w:trHeight w:val="288"/>
        </w:trPr>
        <w:tc>
          <w:tcPr>
            <w:tcW w:w="2908" w:type="dxa"/>
            <w:tcMar>
              <w:left w:w="29" w:type="dxa"/>
              <w:right w:w="29" w:type="dxa"/>
            </w:tcMar>
          </w:tcPr>
          <w:p w14:paraId="25D6CA7F" w14:textId="77777777" w:rsidR="00E65944" w:rsidRPr="00DA2A88" w:rsidRDefault="00E65944" w:rsidP="0025064F">
            <w:pPr>
              <w:keepNext/>
              <w:rPr>
                <w:rFonts w:ascii="Calibri" w:hAnsi="Calibri"/>
                <w:sz w:val="18"/>
                <w:szCs w:val="18"/>
              </w:rPr>
            </w:pPr>
          </w:p>
        </w:tc>
        <w:tc>
          <w:tcPr>
            <w:tcW w:w="2908" w:type="dxa"/>
            <w:tcMar>
              <w:left w:w="29" w:type="dxa"/>
              <w:right w:w="29" w:type="dxa"/>
            </w:tcMar>
          </w:tcPr>
          <w:p w14:paraId="3C232D0C" w14:textId="77777777" w:rsidR="00E65944" w:rsidRPr="00DA2A88" w:rsidRDefault="00E65944" w:rsidP="0025064F">
            <w:pPr>
              <w:keepNext/>
              <w:rPr>
                <w:rFonts w:ascii="Calibri" w:hAnsi="Calibri"/>
                <w:sz w:val="18"/>
                <w:szCs w:val="18"/>
              </w:rPr>
            </w:pPr>
          </w:p>
        </w:tc>
        <w:tc>
          <w:tcPr>
            <w:tcW w:w="2909" w:type="dxa"/>
            <w:tcMar>
              <w:left w:w="29" w:type="dxa"/>
              <w:right w:w="29" w:type="dxa"/>
            </w:tcMar>
          </w:tcPr>
          <w:p w14:paraId="2C840711" w14:textId="77777777" w:rsidR="00E65944" w:rsidRPr="00DA2A88" w:rsidRDefault="00E65944" w:rsidP="0025064F">
            <w:pPr>
              <w:keepNext/>
              <w:rPr>
                <w:rFonts w:ascii="Calibri" w:hAnsi="Calibri"/>
                <w:sz w:val="18"/>
                <w:szCs w:val="18"/>
              </w:rPr>
            </w:pPr>
          </w:p>
        </w:tc>
        <w:tc>
          <w:tcPr>
            <w:tcW w:w="5671" w:type="dxa"/>
            <w:tcMar>
              <w:left w:w="29" w:type="dxa"/>
              <w:right w:w="29" w:type="dxa"/>
            </w:tcMar>
          </w:tcPr>
          <w:p w14:paraId="600FEB9E" w14:textId="77777777" w:rsidR="00E65944" w:rsidRPr="00DA2A88" w:rsidRDefault="00E65944" w:rsidP="0025064F">
            <w:pPr>
              <w:keepNext/>
              <w:rPr>
                <w:rFonts w:ascii="Calibri" w:hAnsi="Calibri"/>
                <w:sz w:val="18"/>
                <w:szCs w:val="18"/>
              </w:rPr>
            </w:pPr>
          </w:p>
        </w:tc>
      </w:tr>
      <w:tr w:rsidR="00E65944" w:rsidRPr="00A3761C" w14:paraId="33B4C82C" w14:textId="77777777" w:rsidTr="00DA2A88">
        <w:trPr>
          <w:cantSplit/>
          <w:trHeight w:val="288"/>
        </w:trPr>
        <w:tc>
          <w:tcPr>
            <w:tcW w:w="2908" w:type="dxa"/>
          </w:tcPr>
          <w:p w14:paraId="743F7EE8" w14:textId="77777777" w:rsidR="00E65944" w:rsidRPr="00A3761C" w:rsidRDefault="00E65944" w:rsidP="0025064F">
            <w:pPr>
              <w:keepNext/>
              <w:rPr>
                <w:rFonts w:ascii="Calibri" w:hAnsi="Calibri"/>
                <w:sz w:val="18"/>
                <w:szCs w:val="18"/>
              </w:rPr>
            </w:pPr>
          </w:p>
        </w:tc>
        <w:tc>
          <w:tcPr>
            <w:tcW w:w="2908" w:type="dxa"/>
          </w:tcPr>
          <w:p w14:paraId="42F46E89" w14:textId="77777777" w:rsidR="00E65944" w:rsidRPr="00A3761C" w:rsidRDefault="00E65944" w:rsidP="0025064F">
            <w:pPr>
              <w:keepNext/>
              <w:rPr>
                <w:rFonts w:ascii="Calibri" w:hAnsi="Calibri"/>
                <w:sz w:val="18"/>
                <w:szCs w:val="18"/>
              </w:rPr>
            </w:pPr>
          </w:p>
        </w:tc>
        <w:tc>
          <w:tcPr>
            <w:tcW w:w="2909" w:type="dxa"/>
          </w:tcPr>
          <w:p w14:paraId="3641591C" w14:textId="77777777" w:rsidR="00E65944" w:rsidRPr="00A3761C" w:rsidRDefault="00E65944" w:rsidP="0025064F">
            <w:pPr>
              <w:keepNext/>
              <w:rPr>
                <w:rFonts w:ascii="Calibri" w:hAnsi="Calibri"/>
                <w:sz w:val="18"/>
                <w:szCs w:val="18"/>
              </w:rPr>
            </w:pPr>
          </w:p>
        </w:tc>
        <w:tc>
          <w:tcPr>
            <w:tcW w:w="5671" w:type="dxa"/>
          </w:tcPr>
          <w:p w14:paraId="04044AC3" w14:textId="77777777" w:rsidR="00E65944" w:rsidRPr="00A3761C" w:rsidRDefault="00E65944" w:rsidP="0025064F">
            <w:pPr>
              <w:keepNext/>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E65944" w:rsidRPr="00295655" w14:paraId="1BFD6C71" w14:textId="77777777" w:rsidTr="0025064F">
        <w:trPr>
          <w:cantSplit/>
        </w:trPr>
        <w:tc>
          <w:tcPr>
            <w:tcW w:w="14390" w:type="dxa"/>
          </w:tcPr>
          <w:p w14:paraId="397015B4" w14:textId="77777777" w:rsidR="00E65944" w:rsidRPr="00295655" w:rsidRDefault="00E65944" w:rsidP="0025064F">
            <w:pPr>
              <w:rPr>
                <w:rFonts w:ascii="Calibri" w:hAnsi="Calibri"/>
                <w:sz w:val="18"/>
                <w:szCs w:val="18"/>
              </w:rPr>
            </w:pPr>
            <w:r w:rsidRPr="00295655">
              <w:rPr>
                <w:rFonts w:ascii="Calibri" w:hAnsi="Calibri"/>
                <w:sz w:val="18"/>
                <w:szCs w:val="18"/>
              </w:rPr>
              <w:t>Notes:</w:t>
            </w:r>
          </w:p>
        </w:tc>
      </w:tr>
    </w:tbl>
    <w:p w14:paraId="6435DA8E" w14:textId="77777777" w:rsidR="00E65944" w:rsidRDefault="00E65944" w:rsidP="00E65944">
      <w:pPr>
        <w:widowControl w:val="0"/>
        <w:rPr>
          <w:rFonts w:ascii="Calibri" w:hAnsi="Calibri"/>
          <w:b/>
          <w:bCs/>
          <w:szCs w:val="18"/>
        </w:rPr>
      </w:pPr>
    </w:p>
    <w:p w14:paraId="010E5993" w14:textId="77777777" w:rsidR="00E65944" w:rsidRDefault="00E65944" w:rsidP="00E65944">
      <w:pPr>
        <w:widowControl w:val="0"/>
        <w:rPr>
          <w:rFonts w:ascii="Calibri" w:hAnsi="Calibri"/>
          <w:b/>
          <w:bCs/>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65"/>
        <w:gridCol w:w="5715"/>
        <w:gridCol w:w="5716"/>
      </w:tblGrid>
      <w:tr w:rsidR="00E65944" w:rsidRPr="00E34E81" w14:paraId="7BB0767E" w14:textId="77777777" w:rsidTr="0025064F">
        <w:trPr>
          <w:cantSplit/>
          <w:trHeight w:val="504"/>
        </w:trPr>
        <w:tc>
          <w:tcPr>
            <w:tcW w:w="14396" w:type="dxa"/>
            <w:gridSpan w:val="3"/>
            <w:tcBorders>
              <w:bottom w:val="nil"/>
            </w:tcBorders>
          </w:tcPr>
          <w:p w14:paraId="1E8F03AB" w14:textId="364BCDD8" w:rsidR="00E65944" w:rsidRPr="00E34E81" w:rsidRDefault="00E65944" w:rsidP="0025064F">
            <w:pPr>
              <w:rPr>
                <w:rFonts w:ascii="Calibri" w:hAnsi="Calibri"/>
                <w:b/>
                <w:sz w:val="18"/>
                <w:szCs w:val="18"/>
              </w:rPr>
            </w:pPr>
            <w:r>
              <w:rPr>
                <w:rFonts w:ascii="Calibri" w:hAnsi="Calibri"/>
                <w:b/>
                <w:szCs w:val="18"/>
              </w:rPr>
              <w:t>D. Verification:</w:t>
            </w:r>
            <w:r w:rsidRPr="00E34E81">
              <w:rPr>
                <w:rFonts w:ascii="Calibri" w:hAnsi="Calibri"/>
                <w:b/>
                <w:szCs w:val="18"/>
              </w:rPr>
              <w:t xml:space="preserve"> Ductless Indoor Units Located Entirely i</w:t>
            </w:r>
            <w:r w:rsidR="00CB53DB">
              <w:rPr>
                <w:rFonts w:ascii="Calibri" w:hAnsi="Calibri"/>
                <w:b/>
                <w:szCs w:val="18"/>
              </w:rPr>
              <w:t xml:space="preserve">n Directly Conditioned Space - </w:t>
            </w:r>
            <w:r w:rsidRPr="00E34E81">
              <w:rPr>
                <w:rFonts w:ascii="Calibri" w:hAnsi="Calibri"/>
                <w:b/>
                <w:szCs w:val="18"/>
              </w:rPr>
              <w:t>SC3.1.4.1.8</w:t>
            </w:r>
          </w:p>
          <w:p w14:paraId="0DF49979" w14:textId="35DBC8D5" w:rsidR="00E65944" w:rsidRPr="00E34E81" w:rsidRDefault="00E65944" w:rsidP="0025064F">
            <w:pPr>
              <w:keepNext/>
              <w:rPr>
                <w:rFonts w:ascii="Calibri" w:hAnsi="Calibri"/>
                <w:sz w:val="18"/>
                <w:szCs w:val="18"/>
              </w:rPr>
            </w:pPr>
            <w:r w:rsidRPr="00E34E81">
              <w:rPr>
                <w:rFonts w:ascii="Calibri" w:hAnsi="Calibri"/>
                <w:sz w:val="18"/>
                <w:szCs w:val="18"/>
              </w:rPr>
              <w:t>A visual inspection shall confirm that ductless indoor units are located entirely in conditioned space in acc</w:t>
            </w:r>
            <w:r w:rsidR="00CB53DB">
              <w:rPr>
                <w:rFonts w:ascii="Calibri" w:hAnsi="Calibri"/>
                <w:sz w:val="18"/>
                <w:szCs w:val="18"/>
              </w:rPr>
              <w:t xml:space="preserve">ordance with the procedures of </w:t>
            </w:r>
            <w:r w:rsidRPr="00E34E81">
              <w:rPr>
                <w:rFonts w:ascii="Calibri" w:hAnsi="Calibri"/>
                <w:sz w:val="18"/>
                <w:szCs w:val="18"/>
              </w:rPr>
              <w:t>SC3.1.4.</w:t>
            </w:r>
            <w:r>
              <w:rPr>
                <w:rFonts w:ascii="Calibri" w:hAnsi="Calibri"/>
                <w:sz w:val="18"/>
                <w:szCs w:val="18"/>
              </w:rPr>
              <w:t>1.</w:t>
            </w:r>
            <w:r w:rsidRPr="00E34E81">
              <w:rPr>
                <w:rFonts w:ascii="Calibri" w:hAnsi="Calibri"/>
                <w:sz w:val="18"/>
                <w:szCs w:val="18"/>
              </w:rPr>
              <w:t>8.</w:t>
            </w:r>
          </w:p>
        </w:tc>
      </w:tr>
      <w:tr w:rsidR="00E65944" w:rsidRPr="006117DB" w:rsidDel="002840B2" w14:paraId="1CFBB89F" w14:textId="77777777" w:rsidTr="0025064F">
        <w:trPr>
          <w:cantSplit/>
          <w:trHeight w:val="378"/>
        </w:trPr>
        <w:tc>
          <w:tcPr>
            <w:tcW w:w="2965" w:type="dxa"/>
            <w:vAlign w:val="center"/>
          </w:tcPr>
          <w:p w14:paraId="3BBEC12D" w14:textId="77777777" w:rsidR="00E65944" w:rsidRPr="006117DB" w:rsidRDefault="00E65944" w:rsidP="0025064F">
            <w:pPr>
              <w:keepNext/>
              <w:jc w:val="center"/>
              <w:rPr>
                <w:rFonts w:ascii="Calibri" w:hAnsi="Calibri"/>
                <w:sz w:val="18"/>
                <w:szCs w:val="18"/>
              </w:rPr>
            </w:pPr>
            <w:r w:rsidRPr="006117DB">
              <w:rPr>
                <w:rFonts w:ascii="Calibri" w:hAnsi="Calibri"/>
                <w:sz w:val="18"/>
                <w:szCs w:val="18"/>
              </w:rPr>
              <w:t>01</w:t>
            </w:r>
          </w:p>
        </w:tc>
        <w:tc>
          <w:tcPr>
            <w:tcW w:w="5715" w:type="dxa"/>
            <w:vAlign w:val="center"/>
          </w:tcPr>
          <w:p w14:paraId="2005A980" w14:textId="77777777" w:rsidR="00E65944" w:rsidRPr="006117DB" w:rsidRDefault="00E65944" w:rsidP="0025064F">
            <w:pPr>
              <w:keepNext/>
              <w:jc w:val="center"/>
              <w:rPr>
                <w:rFonts w:ascii="Calibri" w:hAnsi="Calibri"/>
                <w:sz w:val="18"/>
                <w:szCs w:val="18"/>
              </w:rPr>
            </w:pPr>
            <w:r>
              <w:rPr>
                <w:rFonts w:ascii="Calibri" w:hAnsi="Calibri"/>
                <w:sz w:val="18"/>
                <w:szCs w:val="18"/>
              </w:rPr>
              <w:t>02</w:t>
            </w:r>
          </w:p>
        </w:tc>
        <w:tc>
          <w:tcPr>
            <w:tcW w:w="5716" w:type="dxa"/>
            <w:vAlign w:val="center"/>
          </w:tcPr>
          <w:p w14:paraId="1444584A" w14:textId="77777777" w:rsidR="00E65944" w:rsidRPr="006117DB" w:rsidRDefault="00E65944" w:rsidP="0025064F">
            <w:pPr>
              <w:keepNext/>
              <w:jc w:val="center"/>
              <w:rPr>
                <w:rFonts w:ascii="Calibri" w:hAnsi="Calibri"/>
                <w:sz w:val="18"/>
                <w:szCs w:val="18"/>
              </w:rPr>
            </w:pPr>
            <w:r>
              <w:rPr>
                <w:rFonts w:ascii="Calibri" w:hAnsi="Calibri"/>
                <w:sz w:val="18"/>
                <w:szCs w:val="18"/>
              </w:rPr>
              <w:t>03</w:t>
            </w:r>
          </w:p>
        </w:tc>
      </w:tr>
      <w:tr w:rsidR="00E65944" w:rsidRPr="006117DB" w14:paraId="50E681B5" w14:textId="77777777" w:rsidTr="0025064F">
        <w:trPr>
          <w:cantSplit/>
          <w:trHeight w:val="576"/>
        </w:trPr>
        <w:tc>
          <w:tcPr>
            <w:tcW w:w="2965" w:type="dxa"/>
            <w:tcMar>
              <w:left w:w="43" w:type="dxa"/>
              <w:right w:w="43" w:type="dxa"/>
            </w:tcMar>
            <w:vAlign w:val="bottom"/>
          </w:tcPr>
          <w:p w14:paraId="7FE665E7" w14:textId="77777777" w:rsidR="00E65944" w:rsidRPr="006117DB" w:rsidRDefault="00E65944" w:rsidP="0025064F">
            <w:pPr>
              <w:keepNext/>
              <w:jc w:val="center"/>
              <w:rPr>
                <w:rFonts w:ascii="Calibri" w:hAnsi="Calibri"/>
                <w:b/>
                <w:sz w:val="18"/>
                <w:szCs w:val="18"/>
              </w:rPr>
            </w:pPr>
            <w:r w:rsidRPr="006117DB">
              <w:rPr>
                <w:rFonts w:ascii="Calibri" w:hAnsi="Calibri"/>
                <w:sz w:val="18"/>
                <w:szCs w:val="18"/>
              </w:rPr>
              <w:t>Indoor Unit Name or Description of Area Served</w:t>
            </w:r>
          </w:p>
        </w:tc>
        <w:tc>
          <w:tcPr>
            <w:tcW w:w="5715" w:type="dxa"/>
            <w:tcMar>
              <w:left w:w="43" w:type="dxa"/>
              <w:right w:w="43" w:type="dxa"/>
            </w:tcMar>
            <w:vAlign w:val="bottom"/>
          </w:tcPr>
          <w:p w14:paraId="44E04D52" w14:textId="77777777" w:rsidR="00E65944" w:rsidRPr="006117DB" w:rsidRDefault="00E65944" w:rsidP="0025064F">
            <w:pPr>
              <w:keepNext/>
              <w:jc w:val="center"/>
              <w:rPr>
                <w:rFonts w:ascii="Calibri" w:hAnsi="Calibri"/>
                <w:sz w:val="18"/>
                <w:szCs w:val="18"/>
              </w:rPr>
            </w:pPr>
            <w:r>
              <w:rPr>
                <w:rFonts w:ascii="Calibri" w:hAnsi="Calibri"/>
                <w:sz w:val="18"/>
                <w:szCs w:val="18"/>
              </w:rPr>
              <w:t>Indoor Unit Installation Location Verification</w:t>
            </w:r>
          </w:p>
        </w:tc>
        <w:tc>
          <w:tcPr>
            <w:tcW w:w="5716" w:type="dxa"/>
            <w:tcMar>
              <w:left w:w="43" w:type="dxa"/>
              <w:right w:w="43" w:type="dxa"/>
            </w:tcMar>
            <w:vAlign w:val="bottom"/>
          </w:tcPr>
          <w:p w14:paraId="6C032D1C" w14:textId="77777777" w:rsidR="00E65944" w:rsidRPr="006117DB" w:rsidRDefault="00E65944" w:rsidP="0025064F">
            <w:pPr>
              <w:keepNext/>
              <w:jc w:val="center"/>
              <w:rPr>
                <w:rFonts w:ascii="Calibri" w:hAnsi="Calibri"/>
                <w:sz w:val="18"/>
                <w:szCs w:val="18"/>
              </w:rPr>
            </w:pPr>
            <w:r w:rsidRPr="003D3E08">
              <w:rPr>
                <w:rFonts w:ascii="Calibri" w:hAnsi="Calibri"/>
                <w:sz w:val="18"/>
                <w:szCs w:val="18"/>
              </w:rPr>
              <w:t>Compliance Statement:</w:t>
            </w:r>
          </w:p>
        </w:tc>
      </w:tr>
      <w:tr w:rsidR="00E65944" w:rsidRPr="00DA2A88" w14:paraId="30FD9605" w14:textId="77777777" w:rsidTr="00DA2A88">
        <w:trPr>
          <w:cantSplit/>
          <w:trHeight w:val="288"/>
        </w:trPr>
        <w:tc>
          <w:tcPr>
            <w:tcW w:w="2965" w:type="dxa"/>
            <w:tcMar>
              <w:left w:w="29" w:type="dxa"/>
              <w:right w:w="29" w:type="dxa"/>
            </w:tcMar>
          </w:tcPr>
          <w:p w14:paraId="65A98251" w14:textId="77777777" w:rsidR="00E65944" w:rsidRPr="00DA2A88" w:rsidRDefault="00E65944" w:rsidP="0025064F">
            <w:pPr>
              <w:keepNext/>
              <w:rPr>
                <w:rFonts w:ascii="Calibri" w:hAnsi="Calibri"/>
                <w:sz w:val="18"/>
                <w:szCs w:val="18"/>
              </w:rPr>
            </w:pPr>
          </w:p>
        </w:tc>
        <w:tc>
          <w:tcPr>
            <w:tcW w:w="5715" w:type="dxa"/>
            <w:tcMar>
              <w:left w:w="29" w:type="dxa"/>
              <w:right w:w="29" w:type="dxa"/>
            </w:tcMar>
          </w:tcPr>
          <w:p w14:paraId="32F95BC2" w14:textId="77777777" w:rsidR="00E65944" w:rsidRPr="00DA2A88" w:rsidRDefault="00E65944" w:rsidP="0025064F">
            <w:pPr>
              <w:keepNext/>
              <w:rPr>
                <w:rFonts w:ascii="Calibri" w:hAnsi="Calibri"/>
                <w:sz w:val="18"/>
                <w:szCs w:val="18"/>
              </w:rPr>
            </w:pPr>
          </w:p>
        </w:tc>
        <w:tc>
          <w:tcPr>
            <w:tcW w:w="5716" w:type="dxa"/>
            <w:tcMar>
              <w:left w:w="29" w:type="dxa"/>
              <w:right w:w="29" w:type="dxa"/>
            </w:tcMar>
          </w:tcPr>
          <w:p w14:paraId="2341DE65" w14:textId="77777777" w:rsidR="00E65944" w:rsidRPr="00DA2A88" w:rsidRDefault="00E65944" w:rsidP="0025064F">
            <w:pPr>
              <w:keepNext/>
              <w:rPr>
                <w:rFonts w:ascii="Calibri" w:hAnsi="Calibri"/>
                <w:sz w:val="18"/>
                <w:szCs w:val="18"/>
              </w:rPr>
            </w:pPr>
          </w:p>
        </w:tc>
      </w:tr>
      <w:tr w:rsidR="00E65944" w:rsidRPr="00097570" w14:paraId="18346C2D" w14:textId="77777777" w:rsidTr="00DA2A88">
        <w:trPr>
          <w:cantSplit/>
          <w:trHeight w:val="288"/>
        </w:trPr>
        <w:tc>
          <w:tcPr>
            <w:tcW w:w="2965" w:type="dxa"/>
          </w:tcPr>
          <w:p w14:paraId="5F76369F" w14:textId="77777777" w:rsidR="00E65944" w:rsidRPr="00097570" w:rsidRDefault="00E65944" w:rsidP="0025064F">
            <w:pPr>
              <w:rPr>
                <w:rFonts w:ascii="Calibri" w:hAnsi="Calibri"/>
                <w:sz w:val="18"/>
                <w:szCs w:val="18"/>
              </w:rPr>
            </w:pPr>
          </w:p>
        </w:tc>
        <w:tc>
          <w:tcPr>
            <w:tcW w:w="5715" w:type="dxa"/>
          </w:tcPr>
          <w:p w14:paraId="551A6094" w14:textId="77777777" w:rsidR="00E65944" w:rsidRPr="00097570" w:rsidRDefault="00E65944" w:rsidP="0025064F">
            <w:pPr>
              <w:rPr>
                <w:rFonts w:ascii="Calibri" w:hAnsi="Calibri"/>
                <w:sz w:val="18"/>
                <w:szCs w:val="18"/>
              </w:rPr>
            </w:pPr>
          </w:p>
        </w:tc>
        <w:tc>
          <w:tcPr>
            <w:tcW w:w="5716" w:type="dxa"/>
          </w:tcPr>
          <w:p w14:paraId="6FF80067" w14:textId="77777777" w:rsidR="00E65944" w:rsidRPr="00097570" w:rsidRDefault="00E65944" w:rsidP="0025064F">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E65944" w:rsidRPr="00295655" w14:paraId="1F656C9E" w14:textId="77777777" w:rsidTr="00DA2A88">
        <w:trPr>
          <w:cantSplit/>
          <w:trHeight w:val="288"/>
        </w:trPr>
        <w:tc>
          <w:tcPr>
            <w:tcW w:w="14390" w:type="dxa"/>
          </w:tcPr>
          <w:p w14:paraId="2E26BE75" w14:textId="77777777" w:rsidR="00E65944" w:rsidRPr="00295655" w:rsidRDefault="00E65944" w:rsidP="0025064F">
            <w:pPr>
              <w:rPr>
                <w:rFonts w:ascii="Calibri" w:hAnsi="Calibri"/>
                <w:sz w:val="18"/>
                <w:szCs w:val="18"/>
              </w:rPr>
            </w:pPr>
            <w:r w:rsidRPr="00295655">
              <w:rPr>
                <w:rFonts w:ascii="Calibri" w:hAnsi="Calibri"/>
                <w:sz w:val="18"/>
                <w:szCs w:val="18"/>
              </w:rPr>
              <w:t>Notes:</w:t>
            </w:r>
          </w:p>
        </w:tc>
      </w:tr>
    </w:tbl>
    <w:p w14:paraId="1104A246" w14:textId="77777777" w:rsidR="00E65944" w:rsidRDefault="00E65944" w:rsidP="00E65944">
      <w:pPr>
        <w:widowControl w:val="0"/>
        <w:rPr>
          <w:rFonts w:ascii="Calibri" w:hAnsi="Calibri"/>
          <w:b/>
          <w:bCs/>
          <w:szCs w:val="18"/>
        </w:rPr>
      </w:pPr>
    </w:p>
    <w:p w14:paraId="107C54B6" w14:textId="5DEC64D0" w:rsidR="00E65944" w:rsidRDefault="00DA2A88" w:rsidP="00E65944">
      <w:pPr>
        <w:widowControl w:val="0"/>
        <w:rPr>
          <w:rFonts w:ascii="Calibri" w:hAnsi="Calibri"/>
          <w:b/>
          <w:bCs/>
          <w:szCs w:val="18"/>
        </w:rPr>
      </w:pPr>
      <w:r>
        <w:rPr>
          <w:rFonts w:ascii="Calibri" w:hAnsi="Calibri"/>
          <w:b/>
          <w:bCs/>
          <w:szCs w:val="18"/>
        </w:rPr>
        <w:br w:type="page"/>
      </w: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79"/>
        <w:gridCol w:w="2879"/>
        <w:gridCol w:w="2879"/>
        <w:gridCol w:w="2879"/>
        <w:gridCol w:w="2880"/>
      </w:tblGrid>
      <w:tr w:rsidR="00E65944" w:rsidRPr="00E34E81" w14:paraId="52B551A6" w14:textId="77777777" w:rsidTr="0025064F">
        <w:trPr>
          <w:cantSplit/>
          <w:trHeight w:val="504"/>
        </w:trPr>
        <w:tc>
          <w:tcPr>
            <w:tcW w:w="14396" w:type="dxa"/>
            <w:gridSpan w:val="5"/>
            <w:tcBorders>
              <w:bottom w:val="nil"/>
            </w:tcBorders>
          </w:tcPr>
          <w:p w14:paraId="7FE9DAA5" w14:textId="24C7075E" w:rsidR="00E65944" w:rsidRPr="00E34E81" w:rsidRDefault="00E65944" w:rsidP="0025064F">
            <w:pPr>
              <w:rPr>
                <w:rFonts w:ascii="Calibri" w:hAnsi="Calibri"/>
                <w:b/>
                <w:sz w:val="18"/>
                <w:szCs w:val="18"/>
              </w:rPr>
            </w:pPr>
            <w:r>
              <w:rPr>
                <w:rFonts w:ascii="Calibri" w:hAnsi="Calibri"/>
                <w:b/>
                <w:szCs w:val="18"/>
              </w:rPr>
              <w:lastRenderedPageBreak/>
              <w:t>E. Verification:</w:t>
            </w:r>
            <w:r w:rsidRPr="00E34E81">
              <w:rPr>
                <w:rFonts w:ascii="Calibri" w:hAnsi="Calibri"/>
                <w:b/>
                <w:szCs w:val="18"/>
              </w:rPr>
              <w:t xml:space="preserve"> </w:t>
            </w:r>
            <w:r>
              <w:rPr>
                <w:rFonts w:ascii="Calibri" w:hAnsi="Calibri"/>
                <w:b/>
                <w:szCs w:val="18"/>
              </w:rPr>
              <w:t>Wall Mounted Thermostats</w:t>
            </w:r>
            <w:r w:rsidR="00CB53DB" w:rsidRPr="00CB53DB">
              <w:rPr>
                <w:rFonts w:ascii="Calibri" w:hAnsi="Calibri"/>
                <w:b/>
                <w:szCs w:val="18"/>
              </w:rPr>
              <w:t xml:space="preserve"> - SC3.4.5</w:t>
            </w:r>
          </w:p>
          <w:p w14:paraId="1EC3A59E" w14:textId="0FE5C675" w:rsidR="00E65944" w:rsidRPr="00E34E81" w:rsidRDefault="00E65944" w:rsidP="0025064F">
            <w:pPr>
              <w:keepNext/>
              <w:rPr>
                <w:rFonts w:ascii="Calibri" w:hAnsi="Calibri"/>
                <w:sz w:val="18"/>
                <w:szCs w:val="18"/>
              </w:rPr>
            </w:pPr>
            <w:r w:rsidRPr="00B06782">
              <w:rPr>
                <w:rFonts w:ascii="Calibri" w:hAnsi="Calibri"/>
                <w:sz w:val="18"/>
                <w:szCs w:val="18"/>
              </w:rPr>
              <w:t>Field verification</w:t>
            </w:r>
            <w:r w:rsidR="00CB53DB">
              <w:rPr>
                <w:rFonts w:ascii="Calibri" w:hAnsi="Calibri"/>
                <w:sz w:val="18"/>
                <w:szCs w:val="18"/>
              </w:rPr>
              <w:t xml:space="preserve"> according to the procedure in </w:t>
            </w:r>
            <w:r>
              <w:rPr>
                <w:rFonts w:ascii="Calibri" w:hAnsi="Calibri"/>
                <w:sz w:val="18"/>
                <w:szCs w:val="18"/>
              </w:rPr>
              <w:t>SC</w:t>
            </w:r>
            <w:r w:rsidRPr="00B06782">
              <w:rPr>
                <w:rFonts w:ascii="Calibri" w:hAnsi="Calibri"/>
                <w:sz w:val="18"/>
                <w:szCs w:val="18"/>
              </w:rPr>
              <w:t>3.4.5 shall confirm that VCHP space conditioning zones that are greater than 150 ft</w:t>
            </w:r>
            <w:r w:rsidRPr="00E30972">
              <w:rPr>
                <w:rFonts w:ascii="Calibri" w:hAnsi="Calibri"/>
                <w:sz w:val="18"/>
                <w:szCs w:val="18"/>
                <w:vertAlign w:val="superscript"/>
              </w:rPr>
              <w:t>2</w:t>
            </w:r>
            <w:r w:rsidRPr="00B06782">
              <w:rPr>
                <w:rFonts w:ascii="Calibri" w:hAnsi="Calibri"/>
                <w:sz w:val="18"/>
                <w:szCs w:val="18"/>
              </w:rPr>
              <w:t>, are controlled by a permanently installed wall-mounted thermostat</w:t>
            </w:r>
            <w:r>
              <w:rPr>
                <w:rFonts w:ascii="Calibri" w:hAnsi="Calibri"/>
                <w:sz w:val="18"/>
                <w:szCs w:val="18"/>
              </w:rPr>
              <w:t>.</w:t>
            </w:r>
          </w:p>
        </w:tc>
      </w:tr>
      <w:tr w:rsidR="00E65944" w:rsidRPr="006117DB" w:rsidDel="002840B2" w14:paraId="2A2FC6A9" w14:textId="77777777" w:rsidTr="0025064F">
        <w:trPr>
          <w:cantSplit/>
          <w:trHeight w:val="378"/>
        </w:trPr>
        <w:tc>
          <w:tcPr>
            <w:tcW w:w="2879" w:type="dxa"/>
            <w:vAlign w:val="center"/>
          </w:tcPr>
          <w:p w14:paraId="110A3070" w14:textId="77777777" w:rsidR="00E65944" w:rsidRPr="006117DB" w:rsidRDefault="00E65944" w:rsidP="0025064F">
            <w:pPr>
              <w:keepNext/>
              <w:jc w:val="center"/>
              <w:rPr>
                <w:rFonts w:ascii="Calibri" w:hAnsi="Calibri"/>
                <w:sz w:val="18"/>
                <w:szCs w:val="18"/>
              </w:rPr>
            </w:pPr>
            <w:r w:rsidRPr="006117DB">
              <w:rPr>
                <w:rFonts w:ascii="Calibri" w:hAnsi="Calibri"/>
                <w:sz w:val="18"/>
                <w:szCs w:val="18"/>
              </w:rPr>
              <w:t>01</w:t>
            </w:r>
          </w:p>
        </w:tc>
        <w:tc>
          <w:tcPr>
            <w:tcW w:w="2879" w:type="dxa"/>
            <w:vAlign w:val="center"/>
          </w:tcPr>
          <w:p w14:paraId="4EF0F814" w14:textId="77777777" w:rsidR="00E65944" w:rsidRPr="006117DB" w:rsidRDefault="00E65944" w:rsidP="0025064F">
            <w:pPr>
              <w:keepNext/>
              <w:jc w:val="center"/>
              <w:rPr>
                <w:rFonts w:ascii="Calibri" w:hAnsi="Calibri"/>
                <w:sz w:val="18"/>
                <w:szCs w:val="18"/>
              </w:rPr>
            </w:pPr>
            <w:r>
              <w:rPr>
                <w:rFonts w:ascii="Calibri" w:hAnsi="Calibri"/>
                <w:sz w:val="18"/>
                <w:szCs w:val="18"/>
              </w:rPr>
              <w:t>02</w:t>
            </w:r>
          </w:p>
        </w:tc>
        <w:tc>
          <w:tcPr>
            <w:tcW w:w="2879" w:type="dxa"/>
          </w:tcPr>
          <w:p w14:paraId="0D69E45F" w14:textId="77777777" w:rsidR="00E65944" w:rsidRDefault="00E65944" w:rsidP="0025064F">
            <w:pPr>
              <w:keepNext/>
              <w:jc w:val="center"/>
              <w:rPr>
                <w:rFonts w:ascii="Calibri" w:hAnsi="Calibri"/>
                <w:sz w:val="18"/>
                <w:szCs w:val="18"/>
              </w:rPr>
            </w:pPr>
            <w:r>
              <w:rPr>
                <w:rFonts w:ascii="Calibri" w:hAnsi="Calibri"/>
                <w:sz w:val="18"/>
                <w:szCs w:val="18"/>
              </w:rPr>
              <w:t>03</w:t>
            </w:r>
          </w:p>
        </w:tc>
        <w:tc>
          <w:tcPr>
            <w:tcW w:w="2879" w:type="dxa"/>
          </w:tcPr>
          <w:p w14:paraId="326AC078" w14:textId="77777777" w:rsidR="00E65944" w:rsidRDefault="00E65944" w:rsidP="0025064F">
            <w:pPr>
              <w:keepNext/>
              <w:jc w:val="center"/>
              <w:rPr>
                <w:rFonts w:ascii="Calibri" w:hAnsi="Calibri"/>
                <w:sz w:val="18"/>
                <w:szCs w:val="18"/>
              </w:rPr>
            </w:pPr>
            <w:r>
              <w:rPr>
                <w:rFonts w:ascii="Calibri" w:hAnsi="Calibri"/>
                <w:sz w:val="18"/>
                <w:szCs w:val="18"/>
              </w:rPr>
              <w:t>04</w:t>
            </w:r>
          </w:p>
        </w:tc>
        <w:tc>
          <w:tcPr>
            <w:tcW w:w="2880" w:type="dxa"/>
            <w:vAlign w:val="center"/>
          </w:tcPr>
          <w:p w14:paraId="446678A9" w14:textId="77777777" w:rsidR="00E65944" w:rsidRPr="006117DB" w:rsidRDefault="00E65944" w:rsidP="0025064F">
            <w:pPr>
              <w:keepNext/>
              <w:jc w:val="center"/>
              <w:rPr>
                <w:rFonts w:ascii="Calibri" w:hAnsi="Calibri"/>
                <w:sz w:val="18"/>
                <w:szCs w:val="18"/>
              </w:rPr>
            </w:pPr>
            <w:r>
              <w:rPr>
                <w:rFonts w:ascii="Calibri" w:hAnsi="Calibri"/>
                <w:sz w:val="18"/>
                <w:szCs w:val="18"/>
              </w:rPr>
              <w:t>05</w:t>
            </w:r>
          </w:p>
        </w:tc>
      </w:tr>
      <w:tr w:rsidR="00E65944" w:rsidRPr="006117DB" w14:paraId="05744E0B" w14:textId="77777777" w:rsidTr="0025064F">
        <w:trPr>
          <w:cantSplit/>
          <w:trHeight w:val="576"/>
        </w:trPr>
        <w:tc>
          <w:tcPr>
            <w:tcW w:w="2879" w:type="dxa"/>
            <w:tcMar>
              <w:left w:w="43" w:type="dxa"/>
              <w:right w:w="43" w:type="dxa"/>
            </w:tcMar>
            <w:vAlign w:val="bottom"/>
          </w:tcPr>
          <w:p w14:paraId="05E4FE04" w14:textId="77777777" w:rsidR="00E65944" w:rsidRPr="006117DB" w:rsidRDefault="00E65944" w:rsidP="0025064F">
            <w:pPr>
              <w:keepNext/>
              <w:jc w:val="center"/>
              <w:rPr>
                <w:rFonts w:ascii="Calibri" w:hAnsi="Calibri"/>
                <w:b/>
                <w:sz w:val="18"/>
                <w:szCs w:val="18"/>
              </w:rPr>
            </w:pPr>
            <w:r w:rsidRPr="006117DB">
              <w:rPr>
                <w:rFonts w:ascii="Calibri" w:hAnsi="Calibri"/>
                <w:sz w:val="18"/>
                <w:szCs w:val="18"/>
              </w:rPr>
              <w:t>Indoor Unit Name or Description of Area Served</w:t>
            </w:r>
          </w:p>
        </w:tc>
        <w:tc>
          <w:tcPr>
            <w:tcW w:w="2879" w:type="dxa"/>
            <w:vAlign w:val="bottom"/>
          </w:tcPr>
          <w:p w14:paraId="3CF190E8" w14:textId="77777777" w:rsidR="00E65944" w:rsidRPr="006117DB" w:rsidRDefault="00E65944" w:rsidP="0025064F">
            <w:pPr>
              <w:keepNext/>
              <w:jc w:val="center"/>
              <w:rPr>
                <w:rFonts w:ascii="Calibri" w:hAnsi="Calibri"/>
                <w:sz w:val="18"/>
                <w:szCs w:val="18"/>
              </w:rPr>
            </w:pPr>
            <w:r>
              <w:rPr>
                <w:rFonts w:ascii="Calibri" w:hAnsi="Calibri"/>
                <w:sz w:val="18"/>
                <w:szCs w:val="18"/>
              </w:rPr>
              <w:t>Is a Wall-mounted Thermostat Installed in the Zone Served by the Indoor Unit?</w:t>
            </w:r>
          </w:p>
        </w:tc>
        <w:tc>
          <w:tcPr>
            <w:tcW w:w="2879" w:type="dxa"/>
            <w:vAlign w:val="bottom"/>
          </w:tcPr>
          <w:p w14:paraId="1A50E9A1" w14:textId="77777777" w:rsidR="00E65944" w:rsidRPr="003D3E08" w:rsidRDefault="00E65944" w:rsidP="0025064F">
            <w:pPr>
              <w:keepNext/>
              <w:jc w:val="center"/>
              <w:rPr>
                <w:rFonts w:ascii="Calibri" w:hAnsi="Calibri"/>
                <w:sz w:val="18"/>
                <w:szCs w:val="18"/>
              </w:rPr>
            </w:pPr>
            <w:r>
              <w:rPr>
                <w:rFonts w:ascii="Calibri" w:hAnsi="Calibri"/>
                <w:sz w:val="18"/>
                <w:szCs w:val="18"/>
              </w:rPr>
              <w:t>Does the Thermostat Control the Zone's Indoor Unit?</w:t>
            </w:r>
          </w:p>
        </w:tc>
        <w:tc>
          <w:tcPr>
            <w:tcW w:w="2879" w:type="dxa"/>
            <w:vAlign w:val="bottom"/>
          </w:tcPr>
          <w:p w14:paraId="2D1F74B2" w14:textId="77777777" w:rsidR="00E65944" w:rsidRPr="003D3E08" w:rsidRDefault="00E65944" w:rsidP="0025064F">
            <w:pPr>
              <w:keepNext/>
              <w:jc w:val="center"/>
              <w:rPr>
                <w:rFonts w:ascii="Calibri" w:hAnsi="Calibri"/>
                <w:sz w:val="18"/>
                <w:szCs w:val="18"/>
              </w:rPr>
            </w:pPr>
            <w:r>
              <w:rPr>
                <w:rFonts w:ascii="Calibri" w:hAnsi="Calibri"/>
                <w:sz w:val="18"/>
                <w:szCs w:val="18"/>
              </w:rPr>
              <w:t>Is the Thermostat Mounted Permanently to the Wall?</w:t>
            </w:r>
          </w:p>
        </w:tc>
        <w:tc>
          <w:tcPr>
            <w:tcW w:w="2880" w:type="dxa"/>
            <w:tcMar>
              <w:left w:w="43" w:type="dxa"/>
              <w:right w:w="43" w:type="dxa"/>
            </w:tcMar>
            <w:vAlign w:val="bottom"/>
          </w:tcPr>
          <w:p w14:paraId="2ACC94C7" w14:textId="77777777" w:rsidR="00E65944" w:rsidRPr="006117DB" w:rsidRDefault="00E65944" w:rsidP="0025064F">
            <w:pPr>
              <w:keepNext/>
              <w:jc w:val="center"/>
              <w:rPr>
                <w:rFonts w:ascii="Calibri" w:hAnsi="Calibri"/>
                <w:sz w:val="18"/>
                <w:szCs w:val="18"/>
              </w:rPr>
            </w:pPr>
            <w:r w:rsidRPr="003D3E08">
              <w:rPr>
                <w:rFonts w:ascii="Calibri" w:hAnsi="Calibri"/>
                <w:sz w:val="18"/>
                <w:szCs w:val="18"/>
              </w:rPr>
              <w:t>Compliance Statement:</w:t>
            </w:r>
          </w:p>
        </w:tc>
      </w:tr>
      <w:tr w:rsidR="00E65944" w:rsidRPr="00A3761C" w14:paraId="138537CB" w14:textId="77777777" w:rsidTr="00DA2A88">
        <w:trPr>
          <w:cantSplit/>
          <w:trHeight w:val="288"/>
        </w:trPr>
        <w:tc>
          <w:tcPr>
            <w:tcW w:w="2879" w:type="dxa"/>
          </w:tcPr>
          <w:p w14:paraId="197EEA3C" w14:textId="77777777" w:rsidR="00E65944" w:rsidRPr="00A3761C" w:rsidRDefault="00E65944" w:rsidP="0025064F">
            <w:pPr>
              <w:rPr>
                <w:rFonts w:ascii="Calibri" w:hAnsi="Calibri"/>
                <w:sz w:val="18"/>
                <w:szCs w:val="18"/>
              </w:rPr>
            </w:pPr>
          </w:p>
        </w:tc>
        <w:tc>
          <w:tcPr>
            <w:tcW w:w="2879" w:type="dxa"/>
          </w:tcPr>
          <w:p w14:paraId="34ECCE79" w14:textId="77777777" w:rsidR="00E65944" w:rsidRPr="00A3761C" w:rsidRDefault="00E65944" w:rsidP="0025064F">
            <w:pPr>
              <w:rPr>
                <w:rFonts w:ascii="Calibri" w:hAnsi="Calibri"/>
                <w:sz w:val="18"/>
                <w:szCs w:val="18"/>
              </w:rPr>
            </w:pPr>
          </w:p>
        </w:tc>
        <w:tc>
          <w:tcPr>
            <w:tcW w:w="2879" w:type="dxa"/>
          </w:tcPr>
          <w:p w14:paraId="7BB9C727" w14:textId="77777777" w:rsidR="00E65944" w:rsidRPr="00A3761C" w:rsidRDefault="00E65944" w:rsidP="0025064F">
            <w:pPr>
              <w:rPr>
                <w:rFonts w:ascii="Calibri" w:hAnsi="Calibri"/>
                <w:sz w:val="18"/>
                <w:szCs w:val="18"/>
              </w:rPr>
            </w:pPr>
          </w:p>
        </w:tc>
        <w:tc>
          <w:tcPr>
            <w:tcW w:w="2879" w:type="dxa"/>
          </w:tcPr>
          <w:p w14:paraId="211A2326" w14:textId="77777777" w:rsidR="00E65944" w:rsidRPr="00A3761C" w:rsidRDefault="00E65944" w:rsidP="0025064F">
            <w:pPr>
              <w:rPr>
                <w:rFonts w:ascii="Calibri" w:hAnsi="Calibri"/>
                <w:sz w:val="18"/>
                <w:szCs w:val="18"/>
              </w:rPr>
            </w:pPr>
          </w:p>
        </w:tc>
        <w:tc>
          <w:tcPr>
            <w:tcW w:w="2880" w:type="dxa"/>
          </w:tcPr>
          <w:p w14:paraId="02C32593" w14:textId="77777777" w:rsidR="00E65944" w:rsidRPr="00A3761C" w:rsidRDefault="00E65944" w:rsidP="0025064F">
            <w:pPr>
              <w:rPr>
                <w:rFonts w:ascii="Calibri" w:hAnsi="Calibri"/>
                <w:sz w:val="18"/>
                <w:szCs w:val="18"/>
              </w:rPr>
            </w:pPr>
          </w:p>
        </w:tc>
      </w:tr>
      <w:tr w:rsidR="00E65944" w:rsidRPr="00A3761C" w14:paraId="4F347C1F" w14:textId="77777777" w:rsidTr="00DA2A88">
        <w:trPr>
          <w:cantSplit/>
          <w:trHeight w:val="288"/>
        </w:trPr>
        <w:tc>
          <w:tcPr>
            <w:tcW w:w="2879" w:type="dxa"/>
          </w:tcPr>
          <w:p w14:paraId="46BBA873" w14:textId="77777777" w:rsidR="00E65944" w:rsidRPr="00A3761C" w:rsidRDefault="00E65944" w:rsidP="0025064F">
            <w:pPr>
              <w:rPr>
                <w:rFonts w:ascii="Calibri" w:hAnsi="Calibri"/>
                <w:sz w:val="18"/>
                <w:szCs w:val="18"/>
              </w:rPr>
            </w:pPr>
          </w:p>
        </w:tc>
        <w:tc>
          <w:tcPr>
            <w:tcW w:w="2879" w:type="dxa"/>
          </w:tcPr>
          <w:p w14:paraId="283A1839" w14:textId="77777777" w:rsidR="00E65944" w:rsidRPr="00A3761C" w:rsidRDefault="00E65944" w:rsidP="0025064F">
            <w:pPr>
              <w:rPr>
                <w:rFonts w:ascii="Calibri" w:hAnsi="Calibri"/>
                <w:sz w:val="18"/>
                <w:szCs w:val="18"/>
              </w:rPr>
            </w:pPr>
          </w:p>
        </w:tc>
        <w:tc>
          <w:tcPr>
            <w:tcW w:w="2879" w:type="dxa"/>
          </w:tcPr>
          <w:p w14:paraId="57C01161" w14:textId="77777777" w:rsidR="00E65944" w:rsidRPr="00A3761C" w:rsidRDefault="00E65944" w:rsidP="0025064F">
            <w:pPr>
              <w:rPr>
                <w:rFonts w:ascii="Calibri" w:hAnsi="Calibri"/>
                <w:sz w:val="18"/>
                <w:szCs w:val="18"/>
              </w:rPr>
            </w:pPr>
          </w:p>
        </w:tc>
        <w:tc>
          <w:tcPr>
            <w:tcW w:w="2879" w:type="dxa"/>
          </w:tcPr>
          <w:p w14:paraId="7E67ABCC" w14:textId="77777777" w:rsidR="00E65944" w:rsidRPr="00A3761C" w:rsidRDefault="00E65944" w:rsidP="0025064F">
            <w:pPr>
              <w:rPr>
                <w:rFonts w:ascii="Calibri" w:hAnsi="Calibri"/>
                <w:sz w:val="18"/>
                <w:szCs w:val="18"/>
              </w:rPr>
            </w:pPr>
          </w:p>
        </w:tc>
        <w:tc>
          <w:tcPr>
            <w:tcW w:w="2880" w:type="dxa"/>
          </w:tcPr>
          <w:p w14:paraId="6A36B116" w14:textId="77777777" w:rsidR="00E65944" w:rsidRPr="00A3761C" w:rsidRDefault="00E65944" w:rsidP="0025064F">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E65944" w:rsidRPr="00295655" w14:paraId="7ED0418D" w14:textId="77777777" w:rsidTr="00DA2A88">
        <w:trPr>
          <w:cantSplit/>
          <w:trHeight w:val="288"/>
        </w:trPr>
        <w:tc>
          <w:tcPr>
            <w:tcW w:w="14390" w:type="dxa"/>
          </w:tcPr>
          <w:p w14:paraId="2B8A9704" w14:textId="77777777" w:rsidR="00E65944" w:rsidRPr="00295655" w:rsidRDefault="00E65944" w:rsidP="0025064F">
            <w:pPr>
              <w:rPr>
                <w:rFonts w:ascii="Calibri" w:hAnsi="Calibri"/>
                <w:sz w:val="18"/>
                <w:szCs w:val="18"/>
              </w:rPr>
            </w:pPr>
            <w:r w:rsidRPr="00295655">
              <w:rPr>
                <w:rFonts w:ascii="Calibri" w:hAnsi="Calibri"/>
                <w:sz w:val="18"/>
                <w:szCs w:val="18"/>
              </w:rPr>
              <w:t>Notes:</w:t>
            </w:r>
          </w:p>
        </w:tc>
      </w:tr>
    </w:tbl>
    <w:p w14:paraId="57621359" w14:textId="07827DDE" w:rsidR="00E65944" w:rsidRDefault="00E65944" w:rsidP="00E65944">
      <w:pPr>
        <w:rPr>
          <w:rFonts w:asciiTheme="minorHAnsi" w:hAnsiTheme="minorHAnsi" w:cstheme="minorHAnsi"/>
          <w:sz w:val="18"/>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79"/>
        <w:gridCol w:w="2879"/>
        <w:gridCol w:w="2879"/>
        <w:gridCol w:w="2879"/>
        <w:gridCol w:w="2880"/>
      </w:tblGrid>
      <w:tr w:rsidR="00E65944" w:rsidRPr="00E34E81" w14:paraId="10808FD6" w14:textId="77777777" w:rsidTr="0025064F">
        <w:trPr>
          <w:cantSplit/>
          <w:trHeight w:val="504"/>
        </w:trPr>
        <w:tc>
          <w:tcPr>
            <w:tcW w:w="14396" w:type="dxa"/>
            <w:gridSpan w:val="5"/>
            <w:tcBorders>
              <w:bottom w:val="nil"/>
            </w:tcBorders>
          </w:tcPr>
          <w:p w14:paraId="688D1898" w14:textId="71D4630E" w:rsidR="00E65944" w:rsidRPr="00E34E81" w:rsidRDefault="00E65944" w:rsidP="0025064F">
            <w:pPr>
              <w:rPr>
                <w:rFonts w:ascii="Calibri" w:hAnsi="Calibri"/>
                <w:b/>
                <w:sz w:val="18"/>
                <w:szCs w:val="18"/>
              </w:rPr>
            </w:pPr>
            <w:r>
              <w:rPr>
                <w:rFonts w:ascii="Calibri" w:hAnsi="Calibri"/>
                <w:b/>
                <w:szCs w:val="18"/>
              </w:rPr>
              <w:t>F. Verification:</w:t>
            </w:r>
            <w:r w:rsidRPr="00E34E81">
              <w:rPr>
                <w:rFonts w:ascii="Calibri" w:hAnsi="Calibri"/>
                <w:b/>
                <w:szCs w:val="18"/>
              </w:rPr>
              <w:t xml:space="preserve"> </w:t>
            </w:r>
            <w:r>
              <w:rPr>
                <w:rFonts w:ascii="Calibri" w:hAnsi="Calibri"/>
                <w:b/>
                <w:szCs w:val="18"/>
              </w:rPr>
              <w:t>Non-Continuous Fan Operation</w:t>
            </w:r>
            <w:r w:rsidR="00CB53DB" w:rsidRPr="00CB53DB">
              <w:rPr>
                <w:rFonts w:ascii="Calibri" w:hAnsi="Calibri"/>
                <w:b/>
                <w:szCs w:val="18"/>
              </w:rPr>
              <w:t xml:space="preserve"> - SC3.4.6</w:t>
            </w:r>
          </w:p>
          <w:p w14:paraId="5946E9B4" w14:textId="2E98C945" w:rsidR="00E65944" w:rsidRPr="00E34E81" w:rsidRDefault="00E65944" w:rsidP="0025064F">
            <w:pPr>
              <w:keepNext/>
              <w:rPr>
                <w:rFonts w:ascii="Calibri" w:hAnsi="Calibri"/>
                <w:sz w:val="18"/>
                <w:szCs w:val="18"/>
              </w:rPr>
            </w:pPr>
            <w:r>
              <w:rPr>
                <w:rFonts w:ascii="Calibri" w:hAnsi="Calibri"/>
                <w:sz w:val="18"/>
                <w:szCs w:val="18"/>
              </w:rPr>
              <w:t xml:space="preserve">If </w:t>
            </w:r>
            <w:r w:rsidRPr="00756C1E">
              <w:rPr>
                <w:rFonts w:ascii="Calibri" w:hAnsi="Calibri"/>
                <w:sz w:val="18"/>
                <w:szCs w:val="18"/>
              </w:rPr>
              <w:t>the certificate of compliance indicates non-continu</w:t>
            </w:r>
            <w:r>
              <w:rPr>
                <w:rFonts w:ascii="Calibri" w:hAnsi="Calibri"/>
                <w:sz w:val="18"/>
                <w:szCs w:val="18"/>
              </w:rPr>
              <w:t>ous indoor unit fan operation was specified for compliance credit</w:t>
            </w:r>
            <w:r w:rsidRPr="00756C1E">
              <w:rPr>
                <w:rFonts w:ascii="Calibri" w:hAnsi="Calibri"/>
                <w:sz w:val="18"/>
                <w:szCs w:val="18"/>
              </w:rPr>
              <w:t>, then the system shall be field verified in acco</w:t>
            </w:r>
            <w:r w:rsidR="00CB53DB">
              <w:rPr>
                <w:rFonts w:ascii="Calibri" w:hAnsi="Calibri"/>
                <w:sz w:val="18"/>
                <w:szCs w:val="18"/>
              </w:rPr>
              <w:t xml:space="preserve">rdance with the procedures in </w:t>
            </w:r>
            <w:r>
              <w:rPr>
                <w:rFonts w:ascii="Calibri" w:hAnsi="Calibri"/>
                <w:sz w:val="18"/>
                <w:szCs w:val="18"/>
              </w:rPr>
              <w:t>SC</w:t>
            </w:r>
            <w:r w:rsidRPr="00756C1E">
              <w:rPr>
                <w:rFonts w:ascii="Calibri" w:hAnsi="Calibri"/>
                <w:sz w:val="18"/>
                <w:szCs w:val="18"/>
              </w:rPr>
              <w:t>3.4.6 to confirm that the installed system's indoor unit + outdoor unit combination does not operate the fan continuously when the system thermostat is not calling for conditioning</w:t>
            </w:r>
            <w:r>
              <w:rPr>
                <w:rFonts w:ascii="Calibri" w:hAnsi="Calibri"/>
                <w:sz w:val="18"/>
                <w:szCs w:val="18"/>
              </w:rPr>
              <w:t>.</w:t>
            </w:r>
          </w:p>
        </w:tc>
      </w:tr>
      <w:tr w:rsidR="00E65944" w:rsidRPr="006117DB" w:rsidDel="002840B2" w14:paraId="69E062F0" w14:textId="77777777" w:rsidTr="0025064F">
        <w:trPr>
          <w:cantSplit/>
          <w:trHeight w:val="378"/>
        </w:trPr>
        <w:tc>
          <w:tcPr>
            <w:tcW w:w="2879" w:type="dxa"/>
            <w:vAlign w:val="center"/>
          </w:tcPr>
          <w:p w14:paraId="2F1ACF5F" w14:textId="77777777" w:rsidR="00E65944" w:rsidRPr="006117DB" w:rsidRDefault="00E65944" w:rsidP="0025064F">
            <w:pPr>
              <w:keepNext/>
              <w:jc w:val="center"/>
              <w:rPr>
                <w:rFonts w:ascii="Calibri" w:hAnsi="Calibri"/>
                <w:sz w:val="18"/>
                <w:szCs w:val="18"/>
              </w:rPr>
            </w:pPr>
            <w:r w:rsidRPr="006117DB">
              <w:rPr>
                <w:rFonts w:ascii="Calibri" w:hAnsi="Calibri"/>
                <w:sz w:val="18"/>
                <w:szCs w:val="18"/>
              </w:rPr>
              <w:t>01</w:t>
            </w:r>
          </w:p>
        </w:tc>
        <w:tc>
          <w:tcPr>
            <w:tcW w:w="2879" w:type="dxa"/>
            <w:vAlign w:val="center"/>
          </w:tcPr>
          <w:p w14:paraId="3292460E" w14:textId="77777777" w:rsidR="00E65944" w:rsidRPr="006117DB" w:rsidRDefault="00E65944" w:rsidP="0025064F">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2</w:t>
            </w:r>
          </w:p>
        </w:tc>
        <w:tc>
          <w:tcPr>
            <w:tcW w:w="2879" w:type="dxa"/>
            <w:vAlign w:val="center"/>
          </w:tcPr>
          <w:p w14:paraId="3096590F" w14:textId="77777777" w:rsidR="00E65944" w:rsidRPr="006117DB" w:rsidRDefault="00E65944" w:rsidP="0025064F">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3</w:t>
            </w:r>
          </w:p>
        </w:tc>
        <w:tc>
          <w:tcPr>
            <w:tcW w:w="2879" w:type="dxa"/>
            <w:vAlign w:val="center"/>
          </w:tcPr>
          <w:p w14:paraId="12E3635A" w14:textId="77777777" w:rsidR="00E65944" w:rsidRPr="006117DB" w:rsidRDefault="00E65944" w:rsidP="0025064F">
            <w:pPr>
              <w:keepNext/>
              <w:jc w:val="center"/>
              <w:rPr>
                <w:rFonts w:ascii="Calibri" w:hAnsi="Calibri"/>
                <w:sz w:val="18"/>
                <w:szCs w:val="18"/>
              </w:rPr>
            </w:pPr>
            <w:r>
              <w:rPr>
                <w:rFonts w:ascii="Calibri" w:hAnsi="Calibri"/>
                <w:sz w:val="18"/>
                <w:szCs w:val="18"/>
              </w:rPr>
              <w:t>04</w:t>
            </w:r>
          </w:p>
        </w:tc>
        <w:tc>
          <w:tcPr>
            <w:tcW w:w="2880" w:type="dxa"/>
            <w:vAlign w:val="center"/>
          </w:tcPr>
          <w:p w14:paraId="38673170" w14:textId="77777777" w:rsidR="00E65944" w:rsidRPr="006117DB" w:rsidRDefault="00E65944" w:rsidP="0025064F">
            <w:pPr>
              <w:keepNext/>
              <w:jc w:val="center"/>
              <w:rPr>
                <w:rFonts w:ascii="Calibri" w:hAnsi="Calibri"/>
                <w:sz w:val="18"/>
                <w:szCs w:val="18"/>
              </w:rPr>
            </w:pPr>
            <w:r>
              <w:rPr>
                <w:rFonts w:ascii="Calibri" w:hAnsi="Calibri"/>
                <w:sz w:val="18"/>
                <w:szCs w:val="18"/>
              </w:rPr>
              <w:t>05</w:t>
            </w:r>
          </w:p>
        </w:tc>
      </w:tr>
      <w:tr w:rsidR="00E65944" w:rsidRPr="006117DB" w14:paraId="1CE0827C" w14:textId="77777777" w:rsidTr="0025064F">
        <w:trPr>
          <w:cantSplit/>
          <w:trHeight w:val="576"/>
        </w:trPr>
        <w:tc>
          <w:tcPr>
            <w:tcW w:w="2879" w:type="dxa"/>
            <w:tcMar>
              <w:left w:w="43" w:type="dxa"/>
              <w:right w:w="43" w:type="dxa"/>
            </w:tcMar>
            <w:vAlign w:val="bottom"/>
          </w:tcPr>
          <w:p w14:paraId="60407571" w14:textId="77777777" w:rsidR="00E65944" w:rsidRPr="006117DB" w:rsidRDefault="00E65944" w:rsidP="0025064F">
            <w:pPr>
              <w:keepNext/>
              <w:jc w:val="center"/>
              <w:rPr>
                <w:rFonts w:ascii="Calibri" w:hAnsi="Calibri"/>
                <w:b/>
                <w:sz w:val="18"/>
                <w:szCs w:val="18"/>
              </w:rPr>
            </w:pPr>
            <w:r w:rsidRPr="006117DB">
              <w:rPr>
                <w:rFonts w:ascii="Calibri" w:hAnsi="Calibri"/>
                <w:sz w:val="18"/>
                <w:szCs w:val="18"/>
              </w:rPr>
              <w:t>Indoor Unit Name or Description of Area Served</w:t>
            </w:r>
          </w:p>
        </w:tc>
        <w:tc>
          <w:tcPr>
            <w:tcW w:w="2879" w:type="dxa"/>
            <w:tcMar>
              <w:left w:w="43" w:type="dxa"/>
              <w:right w:w="43" w:type="dxa"/>
            </w:tcMar>
            <w:vAlign w:val="bottom"/>
          </w:tcPr>
          <w:p w14:paraId="23E64B3E" w14:textId="77777777" w:rsidR="00E65944" w:rsidRPr="006117DB" w:rsidRDefault="00E65944" w:rsidP="0025064F">
            <w:pPr>
              <w:keepNext/>
              <w:jc w:val="center"/>
              <w:rPr>
                <w:rFonts w:ascii="Calibri" w:hAnsi="Calibri"/>
                <w:sz w:val="18"/>
                <w:szCs w:val="18"/>
              </w:rPr>
            </w:pPr>
            <w:r>
              <w:rPr>
                <w:rFonts w:ascii="Calibri" w:hAnsi="Calibri"/>
                <w:sz w:val="18"/>
                <w:szCs w:val="18"/>
              </w:rPr>
              <w:t xml:space="preserve">Is </w:t>
            </w:r>
            <w:r w:rsidRPr="00EA1D25">
              <w:rPr>
                <w:rFonts w:ascii="Calibri" w:hAnsi="Calibri"/>
                <w:sz w:val="18"/>
                <w:szCs w:val="18"/>
              </w:rPr>
              <w:t>Non-Continuous Default Fan Operation</w:t>
            </w:r>
            <w:r>
              <w:rPr>
                <w:rFonts w:ascii="Calibri" w:hAnsi="Calibri"/>
                <w:sz w:val="18"/>
                <w:szCs w:val="18"/>
              </w:rPr>
              <w:t xml:space="preserve"> Shown in</w:t>
            </w:r>
            <w:r w:rsidRPr="00EA1D25">
              <w:rPr>
                <w:rFonts w:ascii="Calibri" w:hAnsi="Calibri"/>
                <w:sz w:val="18"/>
                <w:szCs w:val="18"/>
              </w:rPr>
              <w:t xml:space="preserve"> CEC</w:t>
            </w:r>
            <w:r>
              <w:rPr>
                <w:rFonts w:ascii="Calibri" w:hAnsi="Calibri"/>
                <w:sz w:val="18"/>
                <w:szCs w:val="18"/>
              </w:rPr>
              <w:t xml:space="preserve"> Certification</w:t>
            </w:r>
            <w:r w:rsidRPr="00EA1D25">
              <w:rPr>
                <w:rFonts w:ascii="Calibri" w:hAnsi="Calibri"/>
                <w:sz w:val="18"/>
                <w:szCs w:val="18"/>
              </w:rPr>
              <w:t xml:space="preserve"> </w:t>
            </w:r>
            <w:r>
              <w:rPr>
                <w:rFonts w:ascii="Calibri" w:hAnsi="Calibri"/>
                <w:sz w:val="18"/>
                <w:szCs w:val="18"/>
              </w:rPr>
              <w:t>Listings</w:t>
            </w:r>
            <w:r w:rsidRPr="00EA1D25">
              <w:rPr>
                <w:rFonts w:ascii="Calibri" w:hAnsi="Calibri"/>
                <w:sz w:val="18"/>
                <w:szCs w:val="18"/>
              </w:rPr>
              <w:t>?</w:t>
            </w:r>
          </w:p>
        </w:tc>
        <w:tc>
          <w:tcPr>
            <w:tcW w:w="2879" w:type="dxa"/>
            <w:vAlign w:val="bottom"/>
          </w:tcPr>
          <w:p w14:paraId="54E13F2C" w14:textId="77777777" w:rsidR="00E65944" w:rsidRPr="006117DB" w:rsidRDefault="00E65944" w:rsidP="0025064F">
            <w:pPr>
              <w:keepNext/>
              <w:jc w:val="center"/>
              <w:rPr>
                <w:rFonts w:ascii="Calibri" w:hAnsi="Calibri"/>
                <w:sz w:val="18"/>
                <w:szCs w:val="18"/>
              </w:rPr>
            </w:pPr>
            <w:r>
              <w:rPr>
                <w:rFonts w:ascii="Calibri" w:hAnsi="Calibri"/>
                <w:sz w:val="18"/>
                <w:szCs w:val="18"/>
              </w:rPr>
              <w:t>Does Indoor Unit Air Distribution Fan Operate When There Is No Call For Heating?</w:t>
            </w:r>
          </w:p>
        </w:tc>
        <w:tc>
          <w:tcPr>
            <w:tcW w:w="2879" w:type="dxa"/>
            <w:vAlign w:val="bottom"/>
          </w:tcPr>
          <w:p w14:paraId="604156EB" w14:textId="77777777" w:rsidR="00E65944" w:rsidRPr="006117DB" w:rsidRDefault="00E65944" w:rsidP="0025064F">
            <w:pPr>
              <w:keepNext/>
              <w:jc w:val="center"/>
              <w:rPr>
                <w:rFonts w:ascii="Calibri" w:hAnsi="Calibri"/>
                <w:sz w:val="18"/>
                <w:szCs w:val="18"/>
              </w:rPr>
            </w:pPr>
            <w:r w:rsidRPr="00C44D4B">
              <w:rPr>
                <w:rFonts w:ascii="Calibri" w:hAnsi="Calibri"/>
                <w:sz w:val="18"/>
                <w:szCs w:val="18"/>
              </w:rPr>
              <w:t xml:space="preserve">Does Indoor Unit Air Distribution Fan Operate When There Is No Call For </w:t>
            </w:r>
            <w:r>
              <w:rPr>
                <w:rFonts w:ascii="Calibri" w:hAnsi="Calibri"/>
                <w:sz w:val="18"/>
                <w:szCs w:val="18"/>
              </w:rPr>
              <w:t>Cooling</w:t>
            </w:r>
            <w:r w:rsidRPr="00C44D4B">
              <w:rPr>
                <w:rFonts w:ascii="Calibri" w:hAnsi="Calibri"/>
                <w:sz w:val="18"/>
                <w:szCs w:val="18"/>
              </w:rPr>
              <w:t>?</w:t>
            </w:r>
          </w:p>
        </w:tc>
        <w:tc>
          <w:tcPr>
            <w:tcW w:w="2880" w:type="dxa"/>
            <w:tcMar>
              <w:left w:w="43" w:type="dxa"/>
              <w:right w:w="43" w:type="dxa"/>
            </w:tcMar>
            <w:vAlign w:val="bottom"/>
          </w:tcPr>
          <w:p w14:paraId="45B070B4" w14:textId="77777777" w:rsidR="00E65944" w:rsidRPr="006117DB" w:rsidRDefault="00E65944" w:rsidP="0025064F">
            <w:pPr>
              <w:keepNext/>
              <w:jc w:val="center"/>
              <w:rPr>
                <w:rFonts w:ascii="Calibri" w:hAnsi="Calibri"/>
                <w:sz w:val="18"/>
                <w:szCs w:val="18"/>
              </w:rPr>
            </w:pPr>
            <w:r w:rsidRPr="003D3E08">
              <w:rPr>
                <w:rFonts w:ascii="Calibri" w:hAnsi="Calibri"/>
                <w:sz w:val="18"/>
                <w:szCs w:val="18"/>
              </w:rPr>
              <w:t>Compliance Statement:</w:t>
            </w:r>
          </w:p>
        </w:tc>
      </w:tr>
      <w:tr w:rsidR="00E65944" w:rsidRPr="00A3761C" w14:paraId="51DC6871" w14:textId="77777777" w:rsidTr="00DA2A88">
        <w:trPr>
          <w:cantSplit/>
          <w:trHeight w:val="288"/>
        </w:trPr>
        <w:tc>
          <w:tcPr>
            <w:tcW w:w="2879" w:type="dxa"/>
          </w:tcPr>
          <w:p w14:paraId="034656B2" w14:textId="77777777" w:rsidR="00E65944" w:rsidRPr="00A3761C" w:rsidRDefault="00E65944" w:rsidP="0025064F">
            <w:pPr>
              <w:rPr>
                <w:rFonts w:ascii="Calibri" w:hAnsi="Calibri"/>
                <w:sz w:val="18"/>
                <w:szCs w:val="18"/>
              </w:rPr>
            </w:pPr>
          </w:p>
        </w:tc>
        <w:tc>
          <w:tcPr>
            <w:tcW w:w="2879" w:type="dxa"/>
          </w:tcPr>
          <w:p w14:paraId="3C788C4F" w14:textId="77777777" w:rsidR="00E65944" w:rsidRPr="00A3761C" w:rsidRDefault="00E65944" w:rsidP="0025064F">
            <w:pPr>
              <w:rPr>
                <w:rFonts w:ascii="Calibri" w:hAnsi="Calibri"/>
                <w:sz w:val="18"/>
                <w:szCs w:val="18"/>
              </w:rPr>
            </w:pPr>
          </w:p>
        </w:tc>
        <w:tc>
          <w:tcPr>
            <w:tcW w:w="2879" w:type="dxa"/>
          </w:tcPr>
          <w:p w14:paraId="77AB7B87" w14:textId="77777777" w:rsidR="00E65944" w:rsidRPr="00A3761C" w:rsidRDefault="00E65944" w:rsidP="0025064F">
            <w:pPr>
              <w:rPr>
                <w:rFonts w:ascii="Calibri" w:hAnsi="Calibri"/>
                <w:sz w:val="18"/>
                <w:szCs w:val="18"/>
              </w:rPr>
            </w:pPr>
          </w:p>
        </w:tc>
        <w:tc>
          <w:tcPr>
            <w:tcW w:w="2879" w:type="dxa"/>
          </w:tcPr>
          <w:p w14:paraId="08AEF02B" w14:textId="77777777" w:rsidR="00E65944" w:rsidRPr="00A3761C" w:rsidRDefault="00E65944" w:rsidP="0025064F">
            <w:pPr>
              <w:rPr>
                <w:rFonts w:ascii="Calibri" w:hAnsi="Calibri"/>
                <w:sz w:val="18"/>
                <w:szCs w:val="18"/>
              </w:rPr>
            </w:pPr>
          </w:p>
        </w:tc>
        <w:tc>
          <w:tcPr>
            <w:tcW w:w="2880" w:type="dxa"/>
          </w:tcPr>
          <w:p w14:paraId="3A405A7E" w14:textId="77777777" w:rsidR="00E65944" w:rsidRPr="00A3761C" w:rsidRDefault="00E65944" w:rsidP="0025064F">
            <w:pPr>
              <w:rPr>
                <w:rFonts w:ascii="Calibri" w:hAnsi="Calibri"/>
                <w:sz w:val="18"/>
                <w:szCs w:val="18"/>
              </w:rPr>
            </w:pPr>
          </w:p>
        </w:tc>
      </w:tr>
      <w:tr w:rsidR="00E65944" w:rsidRPr="00A3761C" w14:paraId="08E2DFCF" w14:textId="77777777" w:rsidTr="00DA2A88">
        <w:trPr>
          <w:cantSplit/>
          <w:trHeight w:val="288"/>
        </w:trPr>
        <w:tc>
          <w:tcPr>
            <w:tcW w:w="2879" w:type="dxa"/>
          </w:tcPr>
          <w:p w14:paraId="3045CCD8" w14:textId="77777777" w:rsidR="00E65944" w:rsidRPr="00A3761C" w:rsidRDefault="00E65944" w:rsidP="0025064F">
            <w:pPr>
              <w:rPr>
                <w:rFonts w:ascii="Calibri" w:hAnsi="Calibri"/>
                <w:sz w:val="18"/>
                <w:szCs w:val="18"/>
              </w:rPr>
            </w:pPr>
          </w:p>
        </w:tc>
        <w:tc>
          <w:tcPr>
            <w:tcW w:w="2879" w:type="dxa"/>
          </w:tcPr>
          <w:p w14:paraId="00D03CA2" w14:textId="77777777" w:rsidR="00E65944" w:rsidRPr="00A3761C" w:rsidRDefault="00E65944" w:rsidP="0025064F">
            <w:pPr>
              <w:rPr>
                <w:rFonts w:ascii="Calibri" w:hAnsi="Calibri"/>
                <w:sz w:val="18"/>
                <w:szCs w:val="18"/>
              </w:rPr>
            </w:pPr>
          </w:p>
        </w:tc>
        <w:tc>
          <w:tcPr>
            <w:tcW w:w="2879" w:type="dxa"/>
          </w:tcPr>
          <w:p w14:paraId="4FB2D53D" w14:textId="77777777" w:rsidR="00E65944" w:rsidRPr="00A3761C" w:rsidRDefault="00E65944" w:rsidP="0025064F">
            <w:pPr>
              <w:rPr>
                <w:rFonts w:ascii="Calibri" w:hAnsi="Calibri"/>
                <w:sz w:val="18"/>
                <w:szCs w:val="18"/>
              </w:rPr>
            </w:pPr>
          </w:p>
        </w:tc>
        <w:tc>
          <w:tcPr>
            <w:tcW w:w="2879" w:type="dxa"/>
          </w:tcPr>
          <w:p w14:paraId="1AAB5C75" w14:textId="77777777" w:rsidR="00E65944" w:rsidRPr="00A3761C" w:rsidRDefault="00E65944" w:rsidP="0025064F">
            <w:pPr>
              <w:rPr>
                <w:rFonts w:ascii="Calibri" w:hAnsi="Calibri"/>
                <w:sz w:val="18"/>
                <w:szCs w:val="18"/>
              </w:rPr>
            </w:pPr>
          </w:p>
        </w:tc>
        <w:tc>
          <w:tcPr>
            <w:tcW w:w="2880" w:type="dxa"/>
          </w:tcPr>
          <w:p w14:paraId="3B06A489" w14:textId="77777777" w:rsidR="00E65944" w:rsidRPr="00A3761C" w:rsidRDefault="00E65944" w:rsidP="0025064F">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E65944" w:rsidRPr="0098100D" w14:paraId="50B5322D" w14:textId="77777777" w:rsidTr="00DA2A88">
        <w:trPr>
          <w:cantSplit/>
          <w:trHeight w:val="288"/>
        </w:trPr>
        <w:tc>
          <w:tcPr>
            <w:tcW w:w="14390" w:type="dxa"/>
          </w:tcPr>
          <w:p w14:paraId="02B0B8FB" w14:textId="77777777" w:rsidR="00E65944" w:rsidRPr="0098100D" w:rsidRDefault="00E65944" w:rsidP="0025064F">
            <w:pPr>
              <w:rPr>
                <w:rFonts w:asciiTheme="minorHAnsi" w:hAnsiTheme="minorHAnsi" w:cstheme="minorHAnsi"/>
                <w:sz w:val="18"/>
                <w:szCs w:val="18"/>
              </w:rPr>
            </w:pPr>
            <w:r w:rsidRPr="0098100D">
              <w:rPr>
                <w:rFonts w:asciiTheme="minorHAnsi" w:hAnsiTheme="minorHAnsi" w:cstheme="minorHAnsi"/>
                <w:sz w:val="18"/>
                <w:szCs w:val="18"/>
              </w:rPr>
              <w:t>Notes:</w:t>
            </w:r>
          </w:p>
        </w:tc>
      </w:tr>
    </w:tbl>
    <w:p w14:paraId="4B1BDDAF" w14:textId="35157726" w:rsidR="00E65944" w:rsidRDefault="00E65944" w:rsidP="00E65944">
      <w:pPr>
        <w:rPr>
          <w:rFonts w:asciiTheme="minorHAnsi" w:hAnsiTheme="minorHAnsi" w:cstheme="minorHAnsi"/>
          <w:sz w:val="18"/>
          <w:szCs w:val="18"/>
        </w:rPr>
      </w:pPr>
    </w:p>
    <w:p w14:paraId="071450F4" w14:textId="7A220D0F" w:rsidR="00DA2A88" w:rsidRDefault="00DA2A88" w:rsidP="00E65944">
      <w:pPr>
        <w:rPr>
          <w:rFonts w:asciiTheme="minorHAnsi" w:hAnsiTheme="minorHAnsi" w:cstheme="minorHAnsi"/>
          <w:sz w:val="18"/>
          <w:szCs w:val="18"/>
        </w:rPr>
      </w:pPr>
      <w:r>
        <w:rPr>
          <w:rFonts w:asciiTheme="minorHAnsi" w:hAnsiTheme="minorHAnsi" w:cstheme="minorHAnsi"/>
          <w:sz w:val="18"/>
          <w:szCs w:val="18"/>
        </w:rPr>
        <w:br w:type="page"/>
      </w:r>
    </w:p>
    <w:p w14:paraId="075BF057" w14:textId="77777777" w:rsidR="00E65944" w:rsidRDefault="00E65944" w:rsidP="00E65944">
      <w:pPr>
        <w:rPr>
          <w:rFonts w:asciiTheme="minorHAnsi" w:hAnsiTheme="minorHAnsi" w:cs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9"/>
        <w:gridCol w:w="1200"/>
        <w:gridCol w:w="1200"/>
        <w:gridCol w:w="1199"/>
        <w:gridCol w:w="1200"/>
        <w:gridCol w:w="1199"/>
        <w:gridCol w:w="1199"/>
        <w:gridCol w:w="1198"/>
        <w:gridCol w:w="1199"/>
        <w:gridCol w:w="1199"/>
        <w:gridCol w:w="1199"/>
        <w:gridCol w:w="1199"/>
      </w:tblGrid>
      <w:tr w:rsidR="00E65944" w:rsidRPr="00295655" w14:paraId="539156F7" w14:textId="77777777" w:rsidTr="0025064F">
        <w:trPr>
          <w:cantSplit/>
        </w:trPr>
        <w:tc>
          <w:tcPr>
            <w:tcW w:w="14390" w:type="dxa"/>
            <w:gridSpan w:val="12"/>
          </w:tcPr>
          <w:p w14:paraId="317253F8" w14:textId="64627CAB" w:rsidR="00E65944" w:rsidRPr="00E4437A" w:rsidRDefault="00E65944" w:rsidP="0025064F">
            <w:pPr>
              <w:keepNext/>
              <w:rPr>
                <w:rFonts w:ascii="Calibri" w:hAnsi="Calibri"/>
                <w:b/>
                <w:szCs w:val="18"/>
              </w:rPr>
            </w:pPr>
            <w:r>
              <w:rPr>
                <w:rFonts w:ascii="Calibri" w:hAnsi="Calibri"/>
                <w:b/>
                <w:szCs w:val="18"/>
              </w:rPr>
              <w:t>G</w:t>
            </w:r>
            <w:r w:rsidRPr="00F9147E">
              <w:rPr>
                <w:rFonts w:ascii="Calibri" w:hAnsi="Calibri"/>
                <w:b/>
                <w:szCs w:val="18"/>
              </w:rPr>
              <w:t xml:space="preserve">. </w:t>
            </w:r>
            <w:r>
              <w:rPr>
                <w:rFonts w:ascii="Calibri" w:hAnsi="Calibri"/>
                <w:b/>
                <w:szCs w:val="18"/>
              </w:rPr>
              <w:t xml:space="preserve">Verification: </w:t>
            </w:r>
            <w:r w:rsidRPr="00F9147E">
              <w:rPr>
                <w:rFonts w:ascii="Calibri" w:hAnsi="Calibri"/>
                <w:b/>
                <w:szCs w:val="18"/>
              </w:rPr>
              <w:t xml:space="preserve">Installed Air Filter </w:t>
            </w:r>
            <w:r>
              <w:rPr>
                <w:rFonts w:ascii="Calibri" w:hAnsi="Calibri"/>
                <w:b/>
                <w:szCs w:val="18"/>
              </w:rPr>
              <w:t>Sizing and Pressure Drop</w:t>
            </w:r>
            <w:r w:rsidR="00CB53DB" w:rsidRPr="00CB53DB">
              <w:rPr>
                <w:rFonts w:ascii="Calibri" w:hAnsi="Calibri"/>
                <w:b/>
                <w:szCs w:val="18"/>
              </w:rPr>
              <w:t xml:space="preserve"> - SC3.1.4.7 and SC3.1.4.8</w:t>
            </w:r>
          </w:p>
          <w:p w14:paraId="54015E73" w14:textId="454824DC" w:rsidR="00E65944" w:rsidRPr="00491412" w:rsidRDefault="00E65944" w:rsidP="0025064F">
            <w:pPr>
              <w:keepNext/>
              <w:rPr>
                <w:rFonts w:ascii="Calibri" w:hAnsi="Calibri"/>
                <w:sz w:val="18"/>
              </w:rPr>
            </w:pPr>
            <w:r w:rsidRPr="00E4437A">
              <w:rPr>
                <w:rFonts w:ascii="Calibri" w:hAnsi="Calibri"/>
                <w:sz w:val="18"/>
              </w:rPr>
              <w:t>Nominal 2-inch or greater depth air filters shall be sized by the system designer to accommodate a maximum allowable clean-filter pressure drop of 0.1 inch w.c at the air filter's design airflow rate</w:t>
            </w:r>
            <w:r>
              <w:rPr>
                <w:rFonts w:ascii="Calibri" w:hAnsi="Calibri"/>
                <w:sz w:val="18"/>
              </w:rPr>
              <w:t xml:space="preserve"> as verified according t</w:t>
            </w:r>
            <w:r w:rsidRPr="00ED4BE4">
              <w:rPr>
                <w:rFonts w:ascii="Calibri" w:hAnsi="Calibri"/>
                <w:sz w:val="18"/>
              </w:rPr>
              <w:t>o the procedures in RSC3.1.4.8</w:t>
            </w:r>
            <w:r w:rsidRPr="00E4437A">
              <w:rPr>
                <w:rFonts w:ascii="Calibri" w:hAnsi="Calibri"/>
                <w:sz w:val="18"/>
              </w:rPr>
              <w:t>.</w:t>
            </w:r>
            <w:r>
              <w:rPr>
                <w:rFonts w:ascii="Calibri" w:hAnsi="Calibri"/>
                <w:sz w:val="18"/>
              </w:rPr>
              <w:t xml:space="preserve"> </w:t>
            </w:r>
            <w:r w:rsidRPr="00E4437A">
              <w:rPr>
                <w:rFonts w:ascii="Calibri" w:hAnsi="Calibri"/>
                <w:sz w:val="18"/>
              </w:rPr>
              <w:t>Nominal one-inch minimum depth air filters shall be allowed if the filter face area is sized based on a maximum face velocity of 150 ft per minute at the air filter design airflow rate according to the procedures in RSC3.1.4.7</w:t>
            </w:r>
            <w:r>
              <w:rPr>
                <w:rFonts w:ascii="Calibri" w:hAnsi="Calibri"/>
                <w:sz w:val="18"/>
              </w:rPr>
              <w:t>. In order to inform the occupant of the airflow and clean filter pressure drop performance required for replacement air filters, the installer shall place a sticker in or near the filter grille displaying the air filter design airflow rate and the maximum allowed clean filter pressure drop at the design airflow rate as required by Standards Section 150.0(m)12Biv.</w:t>
            </w:r>
          </w:p>
        </w:tc>
      </w:tr>
      <w:tr w:rsidR="00E65944" w:rsidRPr="00295655" w14:paraId="4024980B" w14:textId="77777777" w:rsidTr="0025064F">
        <w:trPr>
          <w:cantSplit/>
          <w:trHeight w:val="134"/>
        </w:trPr>
        <w:tc>
          <w:tcPr>
            <w:tcW w:w="1199" w:type="dxa"/>
            <w:vAlign w:val="center"/>
          </w:tcPr>
          <w:p w14:paraId="09C21EDF" w14:textId="77777777" w:rsidR="00E65944" w:rsidRPr="00295655" w:rsidRDefault="00E65944" w:rsidP="0025064F">
            <w:pPr>
              <w:jc w:val="center"/>
              <w:rPr>
                <w:rFonts w:ascii="Calibri" w:hAnsi="Calibri"/>
                <w:sz w:val="18"/>
                <w:szCs w:val="18"/>
              </w:rPr>
            </w:pPr>
            <w:r>
              <w:rPr>
                <w:rFonts w:ascii="Calibri" w:hAnsi="Calibri"/>
                <w:sz w:val="18"/>
                <w:szCs w:val="18"/>
              </w:rPr>
              <w:t>01</w:t>
            </w:r>
          </w:p>
        </w:tc>
        <w:tc>
          <w:tcPr>
            <w:tcW w:w="1200" w:type="dxa"/>
            <w:vAlign w:val="center"/>
          </w:tcPr>
          <w:p w14:paraId="7726FC04" w14:textId="77777777" w:rsidR="00E65944" w:rsidRPr="00295655" w:rsidRDefault="00E65944" w:rsidP="0025064F">
            <w:pPr>
              <w:jc w:val="center"/>
              <w:rPr>
                <w:rFonts w:ascii="Calibri" w:hAnsi="Calibri"/>
                <w:sz w:val="18"/>
                <w:szCs w:val="18"/>
              </w:rPr>
            </w:pPr>
            <w:r>
              <w:rPr>
                <w:rFonts w:ascii="Calibri" w:hAnsi="Calibri"/>
                <w:sz w:val="18"/>
                <w:szCs w:val="18"/>
              </w:rPr>
              <w:t>02</w:t>
            </w:r>
          </w:p>
        </w:tc>
        <w:tc>
          <w:tcPr>
            <w:tcW w:w="1200" w:type="dxa"/>
            <w:vAlign w:val="center"/>
          </w:tcPr>
          <w:p w14:paraId="2D9F2FB3" w14:textId="77777777" w:rsidR="00E65944" w:rsidRPr="00295655" w:rsidRDefault="00E65944" w:rsidP="0025064F">
            <w:pPr>
              <w:jc w:val="center"/>
              <w:rPr>
                <w:rFonts w:ascii="Calibri" w:hAnsi="Calibri"/>
                <w:sz w:val="18"/>
                <w:szCs w:val="18"/>
              </w:rPr>
            </w:pPr>
            <w:r>
              <w:rPr>
                <w:rFonts w:ascii="Calibri" w:hAnsi="Calibri"/>
                <w:sz w:val="18"/>
                <w:szCs w:val="18"/>
              </w:rPr>
              <w:t>03</w:t>
            </w:r>
          </w:p>
        </w:tc>
        <w:tc>
          <w:tcPr>
            <w:tcW w:w="1199" w:type="dxa"/>
            <w:vAlign w:val="center"/>
          </w:tcPr>
          <w:p w14:paraId="4EF59E73" w14:textId="77777777" w:rsidR="00E65944" w:rsidRPr="00295655" w:rsidRDefault="00E65944" w:rsidP="0025064F">
            <w:pPr>
              <w:jc w:val="center"/>
              <w:rPr>
                <w:rFonts w:ascii="Calibri" w:hAnsi="Calibri"/>
                <w:sz w:val="18"/>
                <w:szCs w:val="18"/>
              </w:rPr>
            </w:pPr>
            <w:r w:rsidRPr="00295655">
              <w:rPr>
                <w:rFonts w:ascii="Calibri" w:hAnsi="Calibri"/>
                <w:sz w:val="18"/>
                <w:szCs w:val="18"/>
              </w:rPr>
              <w:t>0</w:t>
            </w:r>
            <w:r>
              <w:rPr>
                <w:rFonts w:ascii="Calibri" w:hAnsi="Calibri"/>
                <w:sz w:val="18"/>
                <w:szCs w:val="18"/>
              </w:rPr>
              <w:t>4</w:t>
            </w:r>
          </w:p>
        </w:tc>
        <w:tc>
          <w:tcPr>
            <w:tcW w:w="1200" w:type="dxa"/>
            <w:vAlign w:val="center"/>
          </w:tcPr>
          <w:p w14:paraId="3FCC7300" w14:textId="77777777" w:rsidR="00E65944" w:rsidRPr="00295655" w:rsidRDefault="00E65944" w:rsidP="0025064F">
            <w:pPr>
              <w:jc w:val="center"/>
              <w:rPr>
                <w:rFonts w:ascii="Calibri" w:hAnsi="Calibri"/>
                <w:sz w:val="18"/>
                <w:szCs w:val="18"/>
              </w:rPr>
            </w:pPr>
            <w:r>
              <w:rPr>
                <w:rFonts w:ascii="Calibri" w:hAnsi="Calibri"/>
                <w:sz w:val="18"/>
                <w:szCs w:val="18"/>
              </w:rPr>
              <w:t>05</w:t>
            </w:r>
          </w:p>
        </w:tc>
        <w:tc>
          <w:tcPr>
            <w:tcW w:w="1199" w:type="dxa"/>
            <w:vAlign w:val="center"/>
          </w:tcPr>
          <w:p w14:paraId="21649CF2" w14:textId="77777777" w:rsidR="00E65944" w:rsidRPr="00295655" w:rsidRDefault="00E65944" w:rsidP="0025064F">
            <w:pPr>
              <w:jc w:val="center"/>
              <w:rPr>
                <w:rFonts w:ascii="Calibri" w:hAnsi="Calibri"/>
                <w:sz w:val="18"/>
                <w:szCs w:val="18"/>
              </w:rPr>
            </w:pPr>
            <w:r>
              <w:rPr>
                <w:rFonts w:ascii="Calibri" w:hAnsi="Calibri"/>
                <w:sz w:val="18"/>
                <w:szCs w:val="18"/>
              </w:rPr>
              <w:t>06</w:t>
            </w:r>
          </w:p>
        </w:tc>
        <w:tc>
          <w:tcPr>
            <w:tcW w:w="1199" w:type="dxa"/>
            <w:vAlign w:val="center"/>
          </w:tcPr>
          <w:p w14:paraId="2BE5B081" w14:textId="77777777" w:rsidR="00E65944" w:rsidRPr="00295655" w:rsidRDefault="00E65944" w:rsidP="0025064F">
            <w:pPr>
              <w:jc w:val="center"/>
              <w:rPr>
                <w:rFonts w:ascii="Calibri" w:hAnsi="Calibri"/>
                <w:sz w:val="18"/>
                <w:szCs w:val="18"/>
              </w:rPr>
            </w:pPr>
            <w:r>
              <w:rPr>
                <w:rFonts w:ascii="Calibri" w:hAnsi="Calibri"/>
                <w:sz w:val="18"/>
                <w:szCs w:val="18"/>
              </w:rPr>
              <w:t>07</w:t>
            </w:r>
          </w:p>
        </w:tc>
        <w:tc>
          <w:tcPr>
            <w:tcW w:w="1198" w:type="dxa"/>
            <w:vAlign w:val="center"/>
          </w:tcPr>
          <w:p w14:paraId="25B10E5F" w14:textId="77777777" w:rsidR="00E65944" w:rsidRPr="00295655" w:rsidRDefault="00E65944" w:rsidP="0025064F">
            <w:pPr>
              <w:jc w:val="center"/>
              <w:rPr>
                <w:rFonts w:ascii="Calibri" w:hAnsi="Calibri"/>
                <w:sz w:val="18"/>
                <w:szCs w:val="18"/>
              </w:rPr>
            </w:pPr>
            <w:r>
              <w:rPr>
                <w:rFonts w:ascii="Calibri" w:hAnsi="Calibri"/>
                <w:sz w:val="18"/>
                <w:szCs w:val="18"/>
              </w:rPr>
              <w:t>08</w:t>
            </w:r>
          </w:p>
        </w:tc>
        <w:tc>
          <w:tcPr>
            <w:tcW w:w="1199" w:type="dxa"/>
            <w:vAlign w:val="center"/>
          </w:tcPr>
          <w:p w14:paraId="14810D42" w14:textId="77777777" w:rsidR="00E65944" w:rsidRPr="00295655" w:rsidRDefault="00E65944" w:rsidP="0025064F">
            <w:pPr>
              <w:jc w:val="center"/>
              <w:rPr>
                <w:rFonts w:ascii="Calibri" w:hAnsi="Calibri"/>
                <w:sz w:val="18"/>
                <w:szCs w:val="18"/>
              </w:rPr>
            </w:pPr>
            <w:r>
              <w:rPr>
                <w:rFonts w:ascii="Calibri" w:hAnsi="Calibri"/>
                <w:sz w:val="18"/>
                <w:szCs w:val="18"/>
              </w:rPr>
              <w:t>09</w:t>
            </w:r>
          </w:p>
        </w:tc>
        <w:tc>
          <w:tcPr>
            <w:tcW w:w="1199" w:type="dxa"/>
            <w:vAlign w:val="center"/>
          </w:tcPr>
          <w:p w14:paraId="35E6600A" w14:textId="77777777" w:rsidR="00E65944" w:rsidRPr="00295655" w:rsidRDefault="00E65944" w:rsidP="0025064F">
            <w:pPr>
              <w:jc w:val="center"/>
              <w:rPr>
                <w:rFonts w:ascii="Calibri" w:hAnsi="Calibri"/>
                <w:sz w:val="18"/>
                <w:szCs w:val="18"/>
              </w:rPr>
            </w:pPr>
            <w:r>
              <w:rPr>
                <w:rFonts w:ascii="Calibri" w:hAnsi="Calibri"/>
                <w:sz w:val="18"/>
                <w:szCs w:val="18"/>
              </w:rPr>
              <w:t>10</w:t>
            </w:r>
          </w:p>
        </w:tc>
        <w:tc>
          <w:tcPr>
            <w:tcW w:w="1199" w:type="dxa"/>
          </w:tcPr>
          <w:p w14:paraId="61FF28E9" w14:textId="77777777" w:rsidR="00E65944" w:rsidRDefault="00E65944" w:rsidP="0025064F">
            <w:pPr>
              <w:keepNext/>
              <w:jc w:val="center"/>
              <w:rPr>
                <w:rFonts w:ascii="Calibri" w:hAnsi="Calibri"/>
                <w:sz w:val="18"/>
                <w:szCs w:val="18"/>
              </w:rPr>
            </w:pPr>
            <w:r>
              <w:rPr>
                <w:rFonts w:ascii="Calibri" w:hAnsi="Calibri"/>
                <w:sz w:val="18"/>
                <w:szCs w:val="18"/>
              </w:rPr>
              <w:t>11</w:t>
            </w:r>
          </w:p>
        </w:tc>
        <w:tc>
          <w:tcPr>
            <w:tcW w:w="1199" w:type="dxa"/>
            <w:vAlign w:val="center"/>
          </w:tcPr>
          <w:p w14:paraId="14D16536" w14:textId="77777777" w:rsidR="00E65944" w:rsidRPr="00295655" w:rsidRDefault="00E65944" w:rsidP="0025064F">
            <w:pPr>
              <w:keepNext/>
              <w:jc w:val="center"/>
              <w:rPr>
                <w:rFonts w:ascii="Calibri" w:hAnsi="Calibri"/>
                <w:sz w:val="18"/>
                <w:szCs w:val="18"/>
              </w:rPr>
            </w:pPr>
            <w:r>
              <w:rPr>
                <w:rFonts w:ascii="Calibri" w:hAnsi="Calibri"/>
                <w:sz w:val="18"/>
                <w:szCs w:val="18"/>
              </w:rPr>
              <w:t>12</w:t>
            </w:r>
          </w:p>
        </w:tc>
      </w:tr>
      <w:tr w:rsidR="00E65944" w:rsidRPr="00B82750" w14:paraId="6103B105" w14:textId="77777777" w:rsidTr="0025064F">
        <w:trPr>
          <w:cantSplit/>
          <w:trHeight w:val="576"/>
        </w:trPr>
        <w:tc>
          <w:tcPr>
            <w:tcW w:w="1199" w:type="dxa"/>
            <w:vAlign w:val="bottom"/>
          </w:tcPr>
          <w:p w14:paraId="56E9A627" w14:textId="77777777" w:rsidR="00E65944" w:rsidRPr="00B82750" w:rsidRDefault="00E65944" w:rsidP="0025064F">
            <w:pPr>
              <w:jc w:val="center"/>
              <w:rPr>
                <w:rFonts w:ascii="Calibri" w:hAnsi="Calibri"/>
                <w:sz w:val="18"/>
                <w:szCs w:val="18"/>
              </w:rPr>
            </w:pPr>
            <w:r w:rsidRPr="003B4D36">
              <w:rPr>
                <w:rFonts w:ascii="Calibri" w:hAnsi="Calibri"/>
                <w:sz w:val="18"/>
                <w:szCs w:val="18"/>
              </w:rPr>
              <w:t>Indoor Unit Name or Description of Area Served</w:t>
            </w:r>
          </w:p>
        </w:tc>
        <w:tc>
          <w:tcPr>
            <w:tcW w:w="1200" w:type="dxa"/>
            <w:vAlign w:val="bottom"/>
          </w:tcPr>
          <w:p w14:paraId="5C97FCEF" w14:textId="77777777" w:rsidR="00E65944" w:rsidRPr="00B82750" w:rsidRDefault="00E65944" w:rsidP="0025064F">
            <w:pPr>
              <w:jc w:val="center"/>
              <w:rPr>
                <w:rFonts w:ascii="Calibri" w:hAnsi="Calibri"/>
                <w:sz w:val="18"/>
                <w:szCs w:val="18"/>
              </w:rPr>
            </w:pPr>
            <w:r w:rsidRPr="00B82750">
              <w:rPr>
                <w:rFonts w:ascii="Calibri" w:hAnsi="Calibri"/>
                <w:sz w:val="18"/>
                <w:szCs w:val="18"/>
              </w:rPr>
              <w:t>Air Filter Name</w:t>
            </w:r>
            <w:r>
              <w:t xml:space="preserve"> </w:t>
            </w:r>
            <w:r w:rsidRPr="000325C8">
              <w:rPr>
                <w:rFonts w:ascii="Calibri" w:hAnsi="Calibri"/>
                <w:sz w:val="18"/>
                <w:szCs w:val="18"/>
              </w:rPr>
              <w:t xml:space="preserve">or Description </w:t>
            </w:r>
            <w:r>
              <w:rPr>
                <w:rFonts w:ascii="Calibri" w:hAnsi="Calibri"/>
                <w:sz w:val="18"/>
                <w:szCs w:val="18"/>
              </w:rPr>
              <w:t>of Location</w:t>
            </w:r>
          </w:p>
        </w:tc>
        <w:tc>
          <w:tcPr>
            <w:tcW w:w="1200" w:type="dxa"/>
            <w:vAlign w:val="bottom"/>
          </w:tcPr>
          <w:p w14:paraId="4DCF43B3" w14:textId="77777777" w:rsidR="00E65944" w:rsidRPr="00B82750" w:rsidRDefault="00E65944" w:rsidP="0025064F">
            <w:pPr>
              <w:jc w:val="center"/>
              <w:rPr>
                <w:rFonts w:ascii="Calibri" w:hAnsi="Calibri"/>
                <w:sz w:val="18"/>
                <w:szCs w:val="18"/>
              </w:rPr>
            </w:pPr>
            <w:r w:rsidRPr="00B82750">
              <w:rPr>
                <w:rFonts w:ascii="Calibri" w:hAnsi="Calibri"/>
                <w:sz w:val="18"/>
                <w:szCs w:val="18"/>
              </w:rPr>
              <w:t>Air Filter Device Type</w:t>
            </w:r>
          </w:p>
        </w:tc>
        <w:tc>
          <w:tcPr>
            <w:tcW w:w="1199" w:type="dxa"/>
            <w:vAlign w:val="bottom"/>
          </w:tcPr>
          <w:p w14:paraId="236512EE" w14:textId="77777777" w:rsidR="00E65944" w:rsidRPr="00B82750" w:rsidRDefault="00E65944" w:rsidP="0025064F">
            <w:pPr>
              <w:jc w:val="center"/>
              <w:rPr>
                <w:rFonts w:ascii="Calibri" w:hAnsi="Calibri"/>
                <w:sz w:val="18"/>
                <w:szCs w:val="18"/>
              </w:rPr>
            </w:pPr>
            <w:r w:rsidRPr="00B82750">
              <w:rPr>
                <w:rFonts w:ascii="Calibri" w:hAnsi="Calibri"/>
                <w:sz w:val="18"/>
                <w:szCs w:val="18"/>
              </w:rPr>
              <w:t>Design Airflow Rate</w:t>
            </w:r>
          </w:p>
          <w:p w14:paraId="7793F353" w14:textId="77777777" w:rsidR="00E65944" w:rsidRPr="00B82750" w:rsidRDefault="00E65944" w:rsidP="0025064F">
            <w:pPr>
              <w:jc w:val="center"/>
              <w:rPr>
                <w:rFonts w:ascii="Calibri" w:hAnsi="Calibri"/>
                <w:sz w:val="18"/>
                <w:szCs w:val="18"/>
              </w:rPr>
            </w:pPr>
            <w:r w:rsidRPr="00B82750">
              <w:rPr>
                <w:rFonts w:ascii="Calibri" w:hAnsi="Calibri"/>
                <w:sz w:val="18"/>
                <w:szCs w:val="18"/>
              </w:rPr>
              <w:t>for Air Filter Device</w:t>
            </w:r>
          </w:p>
          <w:p w14:paraId="01EAA035" w14:textId="77777777" w:rsidR="00E65944" w:rsidRPr="00B82750" w:rsidRDefault="00E65944" w:rsidP="0025064F">
            <w:pPr>
              <w:jc w:val="center"/>
              <w:rPr>
                <w:rFonts w:ascii="Calibri" w:hAnsi="Calibri"/>
                <w:sz w:val="18"/>
                <w:szCs w:val="18"/>
              </w:rPr>
            </w:pPr>
            <w:r w:rsidRPr="00B82750">
              <w:rPr>
                <w:rFonts w:ascii="Calibri" w:hAnsi="Calibri"/>
                <w:sz w:val="18"/>
                <w:szCs w:val="18"/>
              </w:rPr>
              <w:t>(cfm)</w:t>
            </w:r>
          </w:p>
        </w:tc>
        <w:tc>
          <w:tcPr>
            <w:tcW w:w="1200" w:type="dxa"/>
            <w:vAlign w:val="bottom"/>
          </w:tcPr>
          <w:p w14:paraId="2110B7D8" w14:textId="77777777" w:rsidR="00E65944" w:rsidRDefault="00E65944" w:rsidP="0025064F">
            <w:pPr>
              <w:jc w:val="center"/>
              <w:rPr>
                <w:rFonts w:ascii="Calibri" w:hAnsi="Calibri"/>
                <w:sz w:val="18"/>
                <w:szCs w:val="18"/>
              </w:rPr>
            </w:pPr>
            <w:r w:rsidRPr="00B82750">
              <w:rPr>
                <w:rFonts w:ascii="Calibri" w:hAnsi="Calibri"/>
                <w:sz w:val="18"/>
                <w:szCs w:val="18"/>
              </w:rPr>
              <w:t xml:space="preserve">Air Filter </w:t>
            </w:r>
            <w:r>
              <w:rPr>
                <w:rFonts w:ascii="Calibri" w:hAnsi="Calibri"/>
                <w:sz w:val="18"/>
                <w:szCs w:val="18"/>
              </w:rPr>
              <w:t>Nominal Depth</w:t>
            </w:r>
          </w:p>
          <w:p w14:paraId="1969A1DB" w14:textId="77777777" w:rsidR="00E65944" w:rsidRPr="00B82750" w:rsidRDefault="00E65944" w:rsidP="0025064F">
            <w:pPr>
              <w:jc w:val="center"/>
              <w:rPr>
                <w:rFonts w:ascii="Calibri" w:hAnsi="Calibri"/>
                <w:sz w:val="18"/>
                <w:szCs w:val="18"/>
              </w:rPr>
            </w:pPr>
            <w:r>
              <w:rPr>
                <w:rFonts w:ascii="Calibri" w:hAnsi="Calibri"/>
                <w:sz w:val="18"/>
                <w:szCs w:val="18"/>
              </w:rPr>
              <w:t xml:space="preserve">(inch) </w:t>
            </w:r>
          </w:p>
        </w:tc>
        <w:tc>
          <w:tcPr>
            <w:tcW w:w="1199" w:type="dxa"/>
            <w:vAlign w:val="bottom"/>
          </w:tcPr>
          <w:p w14:paraId="04730483" w14:textId="77777777" w:rsidR="00E65944" w:rsidRDefault="00E65944" w:rsidP="0025064F">
            <w:pPr>
              <w:jc w:val="center"/>
              <w:rPr>
                <w:rFonts w:ascii="Calibri" w:hAnsi="Calibri"/>
                <w:sz w:val="18"/>
                <w:szCs w:val="18"/>
              </w:rPr>
            </w:pPr>
            <w:r>
              <w:rPr>
                <w:rFonts w:ascii="Calibri" w:hAnsi="Calibri"/>
                <w:sz w:val="18"/>
                <w:szCs w:val="18"/>
              </w:rPr>
              <w:t>Air Filter Nominal Length</w:t>
            </w:r>
          </w:p>
          <w:p w14:paraId="4B80C0AC" w14:textId="77777777" w:rsidR="00E65944" w:rsidRPr="00B82750" w:rsidRDefault="00E65944" w:rsidP="0025064F">
            <w:pPr>
              <w:jc w:val="center"/>
              <w:rPr>
                <w:rFonts w:ascii="Calibri" w:hAnsi="Calibri"/>
                <w:sz w:val="18"/>
                <w:szCs w:val="18"/>
              </w:rPr>
            </w:pPr>
            <w:r>
              <w:rPr>
                <w:rFonts w:ascii="Calibri" w:hAnsi="Calibri"/>
                <w:sz w:val="18"/>
                <w:szCs w:val="18"/>
              </w:rPr>
              <w:t>(inch)</w:t>
            </w:r>
          </w:p>
        </w:tc>
        <w:tc>
          <w:tcPr>
            <w:tcW w:w="1199" w:type="dxa"/>
            <w:vAlign w:val="bottom"/>
          </w:tcPr>
          <w:p w14:paraId="256C7156" w14:textId="77777777" w:rsidR="00E65944" w:rsidRDefault="00E65944" w:rsidP="0025064F">
            <w:pPr>
              <w:jc w:val="center"/>
              <w:rPr>
                <w:rFonts w:ascii="Calibri" w:hAnsi="Calibri"/>
                <w:sz w:val="18"/>
                <w:szCs w:val="18"/>
              </w:rPr>
            </w:pPr>
            <w:r>
              <w:rPr>
                <w:rFonts w:ascii="Calibri" w:hAnsi="Calibri"/>
                <w:sz w:val="18"/>
                <w:szCs w:val="18"/>
              </w:rPr>
              <w:t>Air Filter Nominal Width</w:t>
            </w:r>
          </w:p>
          <w:p w14:paraId="4C44A477" w14:textId="77777777" w:rsidR="00E65944" w:rsidRPr="00B82750" w:rsidRDefault="00E65944" w:rsidP="0025064F">
            <w:pPr>
              <w:jc w:val="center"/>
              <w:rPr>
                <w:rFonts w:ascii="Calibri" w:hAnsi="Calibri"/>
                <w:sz w:val="18"/>
                <w:szCs w:val="18"/>
              </w:rPr>
            </w:pPr>
            <w:r>
              <w:rPr>
                <w:rFonts w:ascii="Calibri" w:hAnsi="Calibri"/>
                <w:sz w:val="18"/>
                <w:szCs w:val="18"/>
              </w:rPr>
              <w:t>(inch)</w:t>
            </w:r>
          </w:p>
        </w:tc>
        <w:tc>
          <w:tcPr>
            <w:tcW w:w="1198" w:type="dxa"/>
            <w:vAlign w:val="bottom"/>
          </w:tcPr>
          <w:p w14:paraId="00665A3A" w14:textId="77777777" w:rsidR="00E65944" w:rsidRDefault="00E65944" w:rsidP="0025064F">
            <w:pPr>
              <w:jc w:val="center"/>
              <w:rPr>
                <w:rFonts w:ascii="Calibri" w:hAnsi="Calibri"/>
                <w:sz w:val="18"/>
                <w:szCs w:val="18"/>
              </w:rPr>
            </w:pPr>
            <w:r>
              <w:rPr>
                <w:rFonts w:ascii="Calibri" w:hAnsi="Calibri"/>
                <w:sz w:val="18"/>
                <w:szCs w:val="18"/>
              </w:rPr>
              <w:t xml:space="preserve">Air Filter </w:t>
            </w:r>
          </w:p>
          <w:p w14:paraId="71A0133F" w14:textId="77777777" w:rsidR="00E65944" w:rsidRDefault="00E65944" w:rsidP="0025064F">
            <w:pPr>
              <w:jc w:val="center"/>
              <w:rPr>
                <w:rFonts w:ascii="Calibri" w:hAnsi="Calibri"/>
                <w:sz w:val="18"/>
                <w:szCs w:val="18"/>
              </w:rPr>
            </w:pPr>
            <w:r>
              <w:rPr>
                <w:rFonts w:ascii="Calibri" w:hAnsi="Calibri"/>
                <w:sz w:val="18"/>
                <w:szCs w:val="18"/>
              </w:rPr>
              <w:t>Calculated Nominal Face Area</w:t>
            </w:r>
          </w:p>
          <w:p w14:paraId="250F503A" w14:textId="77777777" w:rsidR="00E65944" w:rsidRPr="00B82750" w:rsidRDefault="00E65944" w:rsidP="0025064F">
            <w:pPr>
              <w:jc w:val="center"/>
              <w:rPr>
                <w:rFonts w:ascii="Calibri" w:hAnsi="Calibri"/>
                <w:sz w:val="18"/>
                <w:szCs w:val="18"/>
              </w:rPr>
            </w:pPr>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p>
        </w:tc>
        <w:tc>
          <w:tcPr>
            <w:tcW w:w="1199" w:type="dxa"/>
            <w:vAlign w:val="bottom"/>
          </w:tcPr>
          <w:p w14:paraId="578577FE" w14:textId="77777777" w:rsidR="00E65944" w:rsidRDefault="00E65944" w:rsidP="0025064F">
            <w:pPr>
              <w:jc w:val="center"/>
              <w:rPr>
                <w:rFonts w:ascii="Calibri" w:hAnsi="Calibri"/>
                <w:sz w:val="18"/>
                <w:szCs w:val="18"/>
              </w:rPr>
            </w:pPr>
            <w:r>
              <w:rPr>
                <w:rFonts w:ascii="Calibri" w:hAnsi="Calibri"/>
                <w:sz w:val="18"/>
                <w:szCs w:val="18"/>
              </w:rPr>
              <w:t xml:space="preserve">Air Filter Required </w:t>
            </w:r>
          </w:p>
          <w:p w14:paraId="36592A95" w14:textId="77777777" w:rsidR="00E65944" w:rsidRDefault="00E65944" w:rsidP="0025064F">
            <w:pPr>
              <w:jc w:val="center"/>
              <w:rPr>
                <w:rFonts w:ascii="Calibri" w:hAnsi="Calibri"/>
                <w:sz w:val="18"/>
                <w:szCs w:val="18"/>
              </w:rPr>
            </w:pPr>
            <w:r>
              <w:rPr>
                <w:rFonts w:ascii="Calibri" w:hAnsi="Calibri"/>
                <w:sz w:val="18"/>
                <w:szCs w:val="18"/>
              </w:rPr>
              <w:t>Minimum Face Area</w:t>
            </w:r>
          </w:p>
          <w:p w14:paraId="15C371C5" w14:textId="77777777" w:rsidR="00E65944" w:rsidRPr="00B82750" w:rsidRDefault="00E65944" w:rsidP="0025064F">
            <w:pPr>
              <w:jc w:val="center"/>
              <w:rPr>
                <w:rFonts w:ascii="Calibri" w:hAnsi="Calibri"/>
                <w:sz w:val="18"/>
                <w:szCs w:val="18"/>
              </w:rPr>
            </w:pPr>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p>
        </w:tc>
        <w:tc>
          <w:tcPr>
            <w:tcW w:w="1199" w:type="dxa"/>
            <w:vAlign w:val="bottom"/>
          </w:tcPr>
          <w:p w14:paraId="05F04BAA" w14:textId="77777777" w:rsidR="00E65944" w:rsidRPr="00B82750" w:rsidRDefault="00E65944" w:rsidP="0025064F">
            <w:pPr>
              <w:jc w:val="center"/>
              <w:rPr>
                <w:rFonts w:ascii="Calibri" w:hAnsi="Calibri"/>
                <w:sz w:val="18"/>
                <w:szCs w:val="18"/>
              </w:rPr>
            </w:pPr>
            <w:r>
              <w:rPr>
                <w:rFonts w:ascii="Calibri" w:hAnsi="Calibri"/>
                <w:sz w:val="18"/>
                <w:szCs w:val="18"/>
              </w:rPr>
              <w:t>Face Area Compliance</w:t>
            </w:r>
          </w:p>
        </w:tc>
        <w:tc>
          <w:tcPr>
            <w:tcW w:w="1199" w:type="dxa"/>
          </w:tcPr>
          <w:p w14:paraId="6E937BF7" w14:textId="77777777" w:rsidR="00E65944" w:rsidRPr="00B82750" w:rsidRDefault="00E65944" w:rsidP="0025064F">
            <w:pPr>
              <w:jc w:val="center"/>
              <w:rPr>
                <w:rFonts w:ascii="Calibri" w:hAnsi="Calibri"/>
                <w:sz w:val="18"/>
                <w:szCs w:val="18"/>
              </w:rPr>
            </w:pPr>
            <w:r>
              <w:rPr>
                <w:rFonts w:ascii="Calibri" w:hAnsi="Calibri"/>
                <w:sz w:val="18"/>
                <w:szCs w:val="18"/>
              </w:rPr>
              <w:t>Air Filter Rated Pressure Drop at Design Airflow Rate (inch W.C.)</w:t>
            </w:r>
          </w:p>
        </w:tc>
        <w:tc>
          <w:tcPr>
            <w:tcW w:w="1199" w:type="dxa"/>
            <w:vAlign w:val="bottom"/>
          </w:tcPr>
          <w:p w14:paraId="2B07B050" w14:textId="77777777" w:rsidR="00E65944" w:rsidRPr="00B82750" w:rsidRDefault="00E65944" w:rsidP="0025064F">
            <w:pPr>
              <w:jc w:val="center"/>
              <w:rPr>
                <w:rFonts w:ascii="Calibri" w:hAnsi="Calibri"/>
                <w:sz w:val="18"/>
                <w:szCs w:val="18"/>
              </w:rPr>
            </w:pPr>
            <w:r w:rsidRPr="00B82750">
              <w:rPr>
                <w:rFonts w:ascii="Calibri" w:hAnsi="Calibri"/>
                <w:sz w:val="18"/>
                <w:szCs w:val="18"/>
              </w:rPr>
              <w:t xml:space="preserve">Air Filter </w:t>
            </w:r>
            <w:r>
              <w:rPr>
                <w:rFonts w:ascii="Calibri" w:hAnsi="Calibri"/>
                <w:sz w:val="18"/>
                <w:szCs w:val="18"/>
              </w:rPr>
              <w:t>Pressure Drop Compliance</w:t>
            </w:r>
          </w:p>
        </w:tc>
      </w:tr>
      <w:tr w:rsidR="00E65944" w:rsidRPr="00295655" w14:paraId="457A8282" w14:textId="77777777" w:rsidTr="0025064F">
        <w:trPr>
          <w:cantSplit/>
          <w:trHeight w:val="288"/>
        </w:trPr>
        <w:tc>
          <w:tcPr>
            <w:tcW w:w="1199" w:type="dxa"/>
            <w:vAlign w:val="center"/>
          </w:tcPr>
          <w:p w14:paraId="6303E3D3" w14:textId="77777777" w:rsidR="00E65944" w:rsidRPr="00295655" w:rsidRDefault="00E65944" w:rsidP="0025064F">
            <w:pPr>
              <w:rPr>
                <w:rFonts w:ascii="Calibri" w:hAnsi="Calibri"/>
                <w:sz w:val="18"/>
                <w:szCs w:val="18"/>
              </w:rPr>
            </w:pPr>
          </w:p>
        </w:tc>
        <w:tc>
          <w:tcPr>
            <w:tcW w:w="1200" w:type="dxa"/>
            <w:vAlign w:val="center"/>
          </w:tcPr>
          <w:p w14:paraId="2747FA5C" w14:textId="77777777" w:rsidR="00E65944" w:rsidRPr="00295655" w:rsidRDefault="00E65944" w:rsidP="0025064F">
            <w:pPr>
              <w:rPr>
                <w:rFonts w:ascii="Calibri" w:hAnsi="Calibri"/>
                <w:sz w:val="18"/>
                <w:szCs w:val="18"/>
              </w:rPr>
            </w:pPr>
          </w:p>
        </w:tc>
        <w:tc>
          <w:tcPr>
            <w:tcW w:w="1200" w:type="dxa"/>
            <w:vAlign w:val="center"/>
          </w:tcPr>
          <w:p w14:paraId="0F5C5F29" w14:textId="77777777" w:rsidR="00E65944" w:rsidRPr="00295655" w:rsidRDefault="00E65944" w:rsidP="0025064F">
            <w:pPr>
              <w:rPr>
                <w:rFonts w:ascii="Calibri" w:hAnsi="Calibri"/>
                <w:sz w:val="18"/>
                <w:szCs w:val="18"/>
              </w:rPr>
            </w:pPr>
          </w:p>
        </w:tc>
        <w:tc>
          <w:tcPr>
            <w:tcW w:w="1199" w:type="dxa"/>
            <w:vAlign w:val="center"/>
          </w:tcPr>
          <w:p w14:paraId="65BB6329" w14:textId="77777777" w:rsidR="00E65944" w:rsidRPr="00295655" w:rsidRDefault="00E65944" w:rsidP="0025064F">
            <w:pPr>
              <w:rPr>
                <w:rFonts w:ascii="Calibri" w:hAnsi="Calibri"/>
                <w:sz w:val="18"/>
                <w:szCs w:val="18"/>
              </w:rPr>
            </w:pPr>
          </w:p>
        </w:tc>
        <w:tc>
          <w:tcPr>
            <w:tcW w:w="1200" w:type="dxa"/>
            <w:vAlign w:val="center"/>
          </w:tcPr>
          <w:p w14:paraId="60D80FBB" w14:textId="77777777" w:rsidR="00E65944" w:rsidRPr="00295655" w:rsidRDefault="00E65944" w:rsidP="0025064F">
            <w:pPr>
              <w:rPr>
                <w:rFonts w:ascii="Calibri" w:hAnsi="Calibri"/>
                <w:sz w:val="18"/>
                <w:szCs w:val="18"/>
              </w:rPr>
            </w:pPr>
          </w:p>
        </w:tc>
        <w:tc>
          <w:tcPr>
            <w:tcW w:w="1199" w:type="dxa"/>
            <w:vAlign w:val="center"/>
          </w:tcPr>
          <w:p w14:paraId="5BE07217" w14:textId="77777777" w:rsidR="00E65944" w:rsidRPr="00295655" w:rsidRDefault="00E65944" w:rsidP="0025064F">
            <w:pPr>
              <w:rPr>
                <w:rFonts w:ascii="Calibri" w:hAnsi="Calibri"/>
                <w:sz w:val="18"/>
                <w:szCs w:val="18"/>
              </w:rPr>
            </w:pPr>
          </w:p>
        </w:tc>
        <w:tc>
          <w:tcPr>
            <w:tcW w:w="1199" w:type="dxa"/>
            <w:vAlign w:val="center"/>
          </w:tcPr>
          <w:p w14:paraId="4C85D18B" w14:textId="77777777" w:rsidR="00E65944" w:rsidRPr="00295655" w:rsidRDefault="00E65944" w:rsidP="0025064F">
            <w:pPr>
              <w:rPr>
                <w:rFonts w:ascii="Calibri" w:hAnsi="Calibri"/>
                <w:sz w:val="18"/>
                <w:szCs w:val="18"/>
              </w:rPr>
            </w:pPr>
          </w:p>
        </w:tc>
        <w:tc>
          <w:tcPr>
            <w:tcW w:w="1198" w:type="dxa"/>
            <w:vAlign w:val="center"/>
          </w:tcPr>
          <w:p w14:paraId="44C49EA2" w14:textId="77777777" w:rsidR="00E65944" w:rsidRPr="00295655" w:rsidRDefault="00E65944" w:rsidP="0025064F">
            <w:pPr>
              <w:rPr>
                <w:rFonts w:ascii="Calibri" w:hAnsi="Calibri"/>
                <w:sz w:val="18"/>
                <w:szCs w:val="18"/>
              </w:rPr>
            </w:pPr>
          </w:p>
        </w:tc>
        <w:tc>
          <w:tcPr>
            <w:tcW w:w="1199" w:type="dxa"/>
            <w:vAlign w:val="center"/>
          </w:tcPr>
          <w:p w14:paraId="46067E39" w14:textId="77777777" w:rsidR="00E65944" w:rsidRPr="00295655" w:rsidRDefault="00E65944" w:rsidP="0025064F">
            <w:pPr>
              <w:rPr>
                <w:rFonts w:ascii="Calibri" w:hAnsi="Calibri"/>
                <w:sz w:val="18"/>
                <w:szCs w:val="18"/>
              </w:rPr>
            </w:pPr>
          </w:p>
        </w:tc>
        <w:tc>
          <w:tcPr>
            <w:tcW w:w="1199" w:type="dxa"/>
            <w:vAlign w:val="center"/>
          </w:tcPr>
          <w:p w14:paraId="02253497" w14:textId="77777777" w:rsidR="00E65944" w:rsidRPr="00295655" w:rsidRDefault="00E65944" w:rsidP="0025064F">
            <w:pPr>
              <w:rPr>
                <w:rFonts w:ascii="Calibri" w:hAnsi="Calibri"/>
                <w:sz w:val="18"/>
                <w:szCs w:val="18"/>
              </w:rPr>
            </w:pPr>
          </w:p>
        </w:tc>
        <w:tc>
          <w:tcPr>
            <w:tcW w:w="1199" w:type="dxa"/>
          </w:tcPr>
          <w:p w14:paraId="685F3D33" w14:textId="77777777" w:rsidR="00E65944" w:rsidRPr="00295655" w:rsidRDefault="00E65944" w:rsidP="0025064F">
            <w:pPr>
              <w:keepNext/>
              <w:rPr>
                <w:rFonts w:ascii="Calibri" w:hAnsi="Calibri"/>
                <w:sz w:val="18"/>
                <w:szCs w:val="18"/>
              </w:rPr>
            </w:pPr>
          </w:p>
        </w:tc>
        <w:tc>
          <w:tcPr>
            <w:tcW w:w="1199" w:type="dxa"/>
            <w:vAlign w:val="center"/>
          </w:tcPr>
          <w:p w14:paraId="28BBBE26" w14:textId="77777777" w:rsidR="00E65944" w:rsidRPr="00295655" w:rsidRDefault="00E65944" w:rsidP="0025064F">
            <w:pPr>
              <w:keepNext/>
              <w:rPr>
                <w:rFonts w:ascii="Calibri" w:hAnsi="Calibri"/>
                <w:sz w:val="18"/>
                <w:szCs w:val="18"/>
              </w:rPr>
            </w:pPr>
          </w:p>
        </w:tc>
      </w:tr>
      <w:tr w:rsidR="00E65944" w:rsidRPr="00295655" w14:paraId="3FD7C32F" w14:textId="77777777" w:rsidTr="0025064F">
        <w:trPr>
          <w:cantSplit/>
          <w:trHeight w:val="288"/>
        </w:trPr>
        <w:tc>
          <w:tcPr>
            <w:tcW w:w="1199" w:type="dxa"/>
            <w:vAlign w:val="center"/>
          </w:tcPr>
          <w:p w14:paraId="0143E7C6" w14:textId="77777777" w:rsidR="00E65944" w:rsidRPr="00295655" w:rsidRDefault="00E65944" w:rsidP="0025064F">
            <w:pPr>
              <w:rPr>
                <w:rFonts w:ascii="Calibri" w:hAnsi="Calibri"/>
                <w:sz w:val="18"/>
                <w:szCs w:val="18"/>
              </w:rPr>
            </w:pPr>
          </w:p>
        </w:tc>
        <w:tc>
          <w:tcPr>
            <w:tcW w:w="1200" w:type="dxa"/>
            <w:vAlign w:val="center"/>
          </w:tcPr>
          <w:p w14:paraId="251F57BF" w14:textId="77777777" w:rsidR="00E65944" w:rsidRPr="00295655" w:rsidRDefault="00E65944" w:rsidP="0025064F">
            <w:pPr>
              <w:rPr>
                <w:rFonts w:ascii="Calibri" w:hAnsi="Calibri"/>
                <w:sz w:val="18"/>
                <w:szCs w:val="18"/>
              </w:rPr>
            </w:pPr>
          </w:p>
        </w:tc>
        <w:tc>
          <w:tcPr>
            <w:tcW w:w="1200" w:type="dxa"/>
            <w:vAlign w:val="center"/>
          </w:tcPr>
          <w:p w14:paraId="3E75F26F" w14:textId="77777777" w:rsidR="00E65944" w:rsidRPr="00295655" w:rsidRDefault="00E65944" w:rsidP="0025064F">
            <w:pPr>
              <w:rPr>
                <w:rFonts w:ascii="Calibri" w:hAnsi="Calibri"/>
                <w:sz w:val="18"/>
                <w:szCs w:val="18"/>
              </w:rPr>
            </w:pPr>
          </w:p>
        </w:tc>
        <w:tc>
          <w:tcPr>
            <w:tcW w:w="1199" w:type="dxa"/>
            <w:vAlign w:val="center"/>
          </w:tcPr>
          <w:p w14:paraId="4DE26C92" w14:textId="77777777" w:rsidR="00E65944" w:rsidRPr="00295655" w:rsidRDefault="00E65944" w:rsidP="0025064F">
            <w:pPr>
              <w:rPr>
                <w:rFonts w:ascii="Calibri" w:hAnsi="Calibri"/>
                <w:sz w:val="18"/>
                <w:szCs w:val="18"/>
              </w:rPr>
            </w:pPr>
          </w:p>
        </w:tc>
        <w:tc>
          <w:tcPr>
            <w:tcW w:w="1200" w:type="dxa"/>
            <w:vAlign w:val="center"/>
          </w:tcPr>
          <w:p w14:paraId="026BEFEA" w14:textId="77777777" w:rsidR="00E65944" w:rsidRPr="00295655" w:rsidRDefault="00E65944" w:rsidP="0025064F">
            <w:pPr>
              <w:rPr>
                <w:rFonts w:ascii="Calibri" w:hAnsi="Calibri"/>
                <w:sz w:val="18"/>
                <w:szCs w:val="18"/>
              </w:rPr>
            </w:pPr>
          </w:p>
        </w:tc>
        <w:tc>
          <w:tcPr>
            <w:tcW w:w="1199" w:type="dxa"/>
            <w:vAlign w:val="center"/>
          </w:tcPr>
          <w:p w14:paraId="01DF9371" w14:textId="77777777" w:rsidR="00E65944" w:rsidRPr="00295655" w:rsidRDefault="00E65944" w:rsidP="0025064F">
            <w:pPr>
              <w:rPr>
                <w:rFonts w:ascii="Calibri" w:hAnsi="Calibri"/>
                <w:sz w:val="18"/>
                <w:szCs w:val="18"/>
              </w:rPr>
            </w:pPr>
          </w:p>
        </w:tc>
        <w:tc>
          <w:tcPr>
            <w:tcW w:w="1199" w:type="dxa"/>
            <w:vAlign w:val="center"/>
          </w:tcPr>
          <w:p w14:paraId="792808B4" w14:textId="77777777" w:rsidR="00E65944" w:rsidRPr="00295655" w:rsidRDefault="00E65944" w:rsidP="0025064F">
            <w:pPr>
              <w:rPr>
                <w:rFonts w:ascii="Calibri" w:hAnsi="Calibri"/>
                <w:sz w:val="18"/>
                <w:szCs w:val="18"/>
              </w:rPr>
            </w:pPr>
          </w:p>
        </w:tc>
        <w:tc>
          <w:tcPr>
            <w:tcW w:w="1198" w:type="dxa"/>
            <w:vAlign w:val="center"/>
          </w:tcPr>
          <w:p w14:paraId="0FE2CA24" w14:textId="77777777" w:rsidR="00E65944" w:rsidRPr="00295655" w:rsidRDefault="00E65944" w:rsidP="0025064F">
            <w:pPr>
              <w:rPr>
                <w:rFonts w:ascii="Calibri" w:hAnsi="Calibri"/>
                <w:sz w:val="18"/>
                <w:szCs w:val="18"/>
              </w:rPr>
            </w:pPr>
          </w:p>
        </w:tc>
        <w:tc>
          <w:tcPr>
            <w:tcW w:w="1199" w:type="dxa"/>
            <w:vAlign w:val="center"/>
          </w:tcPr>
          <w:p w14:paraId="0A717084" w14:textId="77777777" w:rsidR="00E65944" w:rsidRPr="00295655" w:rsidRDefault="00E65944" w:rsidP="0025064F">
            <w:pPr>
              <w:rPr>
                <w:rFonts w:ascii="Calibri" w:hAnsi="Calibri"/>
                <w:sz w:val="18"/>
                <w:szCs w:val="18"/>
              </w:rPr>
            </w:pPr>
          </w:p>
        </w:tc>
        <w:tc>
          <w:tcPr>
            <w:tcW w:w="1199" w:type="dxa"/>
            <w:vAlign w:val="center"/>
          </w:tcPr>
          <w:p w14:paraId="3CF63C97" w14:textId="77777777" w:rsidR="00E65944" w:rsidRPr="00295655" w:rsidRDefault="00E65944" w:rsidP="0025064F">
            <w:pPr>
              <w:rPr>
                <w:rFonts w:ascii="Calibri" w:hAnsi="Calibri"/>
                <w:sz w:val="18"/>
                <w:szCs w:val="18"/>
              </w:rPr>
            </w:pPr>
          </w:p>
        </w:tc>
        <w:tc>
          <w:tcPr>
            <w:tcW w:w="1199" w:type="dxa"/>
          </w:tcPr>
          <w:p w14:paraId="4D7F2F04" w14:textId="77777777" w:rsidR="00E65944" w:rsidRPr="00295655" w:rsidRDefault="00E65944" w:rsidP="0025064F">
            <w:pPr>
              <w:keepNext/>
              <w:rPr>
                <w:rFonts w:ascii="Calibri" w:hAnsi="Calibri"/>
                <w:sz w:val="18"/>
                <w:szCs w:val="18"/>
              </w:rPr>
            </w:pPr>
          </w:p>
        </w:tc>
        <w:tc>
          <w:tcPr>
            <w:tcW w:w="1199" w:type="dxa"/>
            <w:vAlign w:val="center"/>
          </w:tcPr>
          <w:p w14:paraId="233B9534" w14:textId="77777777" w:rsidR="00E65944" w:rsidRPr="00295655" w:rsidRDefault="00E65944" w:rsidP="0025064F">
            <w:pPr>
              <w:keepNext/>
              <w:rPr>
                <w:rFonts w:ascii="Calibri" w:hAnsi="Calibri"/>
                <w:sz w:val="18"/>
                <w:szCs w:val="18"/>
              </w:rPr>
            </w:pPr>
          </w:p>
        </w:tc>
      </w:tr>
      <w:tr w:rsidR="00E65944" w:rsidRPr="00295655" w14:paraId="4B64CB6A" w14:textId="77777777" w:rsidTr="0025064F">
        <w:trPr>
          <w:cantSplit/>
        </w:trPr>
        <w:tc>
          <w:tcPr>
            <w:tcW w:w="14390" w:type="dxa"/>
            <w:gridSpan w:val="12"/>
          </w:tcPr>
          <w:p w14:paraId="5367AD00" w14:textId="77777777" w:rsidR="00E65944" w:rsidRPr="00295655" w:rsidRDefault="00E65944" w:rsidP="0025064F">
            <w:pPr>
              <w:rPr>
                <w:rFonts w:ascii="Calibri" w:hAnsi="Calibri"/>
                <w:sz w:val="18"/>
                <w:szCs w:val="18"/>
              </w:rPr>
            </w:pPr>
            <w:r w:rsidRPr="00295655">
              <w:rPr>
                <w:rFonts w:ascii="Calibri" w:hAnsi="Calibri"/>
                <w:sz w:val="18"/>
                <w:szCs w:val="18"/>
              </w:rPr>
              <w:t>Notes:</w:t>
            </w:r>
          </w:p>
        </w:tc>
      </w:tr>
    </w:tbl>
    <w:p w14:paraId="74DC895B" w14:textId="77777777" w:rsidR="00E65944" w:rsidRDefault="00E65944" w:rsidP="00E65944">
      <w:pPr>
        <w:rPr>
          <w:rFonts w:asciiTheme="minorHAnsi" w:hAnsiTheme="minorHAnsi" w:cstheme="minorHAnsi"/>
          <w:sz w:val="18"/>
          <w:szCs w:val="18"/>
        </w:rPr>
      </w:pPr>
    </w:p>
    <w:p w14:paraId="4ACD115D" w14:textId="4696268D" w:rsidR="00E65944" w:rsidRDefault="00E65944" w:rsidP="00E65944">
      <w:pPr>
        <w:rPr>
          <w:rFonts w:asciiTheme="minorHAnsi" w:hAnsiTheme="minorHAnsi" w:cstheme="minorHAnsi"/>
          <w:sz w:val="18"/>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25"/>
        <w:gridCol w:w="13771"/>
      </w:tblGrid>
      <w:tr w:rsidR="00E65944" w:rsidRPr="00E34E81" w14:paraId="3D2E2AD5" w14:textId="77777777" w:rsidTr="0025064F">
        <w:trPr>
          <w:cantSplit/>
          <w:trHeight w:val="504"/>
        </w:trPr>
        <w:tc>
          <w:tcPr>
            <w:tcW w:w="14396" w:type="dxa"/>
            <w:gridSpan w:val="2"/>
            <w:tcBorders>
              <w:bottom w:val="nil"/>
            </w:tcBorders>
          </w:tcPr>
          <w:p w14:paraId="381FF607" w14:textId="77777777" w:rsidR="00E65944" w:rsidRPr="00484B50" w:rsidRDefault="00E65944" w:rsidP="0025064F">
            <w:pPr>
              <w:rPr>
                <w:rFonts w:ascii="Calibri" w:hAnsi="Calibri"/>
                <w:b/>
                <w:sz w:val="18"/>
                <w:szCs w:val="18"/>
              </w:rPr>
            </w:pPr>
            <w:r>
              <w:rPr>
                <w:rFonts w:ascii="Calibri" w:hAnsi="Calibri"/>
                <w:b/>
                <w:szCs w:val="18"/>
              </w:rPr>
              <w:t>H. VCHP System Compliance Statement</w:t>
            </w:r>
          </w:p>
        </w:tc>
      </w:tr>
      <w:tr w:rsidR="00DE1F3B" w:rsidRPr="006117DB" w:rsidDel="002840B2" w14:paraId="5491E804" w14:textId="77777777" w:rsidTr="00DE1F3B">
        <w:trPr>
          <w:cantSplit/>
          <w:trHeight w:val="378"/>
        </w:trPr>
        <w:tc>
          <w:tcPr>
            <w:tcW w:w="625" w:type="dxa"/>
            <w:vAlign w:val="center"/>
          </w:tcPr>
          <w:p w14:paraId="29F53791" w14:textId="7898DA5E" w:rsidR="00DE1F3B" w:rsidRDefault="00DE1F3B" w:rsidP="00DE1F3B">
            <w:pPr>
              <w:keepNext/>
              <w:jc w:val="center"/>
              <w:rPr>
                <w:rFonts w:ascii="Calibri" w:hAnsi="Calibri"/>
                <w:sz w:val="18"/>
                <w:szCs w:val="18"/>
              </w:rPr>
            </w:pPr>
            <w:r>
              <w:rPr>
                <w:rFonts w:ascii="Calibri" w:hAnsi="Calibri"/>
                <w:sz w:val="18"/>
                <w:szCs w:val="18"/>
              </w:rPr>
              <w:t>01</w:t>
            </w:r>
          </w:p>
        </w:tc>
        <w:tc>
          <w:tcPr>
            <w:tcW w:w="13771" w:type="dxa"/>
          </w:tcPr>
          <w:p w14:paraId="6EE4A4C4" w14:textId="5C39A17E" w:rsidR="00DE1F3B" w:rsidRDefault="00DE1F3B" w:rsidP="0025064F">
            <w:pPr>
              <w:keepNext/>
              <w:rPr>
                <w:rFonts w:ascii="Calibri" w:hAnsi="Calibri"/>
                <w:sz w:val="18"/>
                <w:szCs w:val="18"/>
              </w:rPr>
            </w:pPr>
          </w:p>
        </w:tc>
      </w:tr>
    </w:tbl>
    <w:p w14:paraId="25C65807" w14:textId="500BD04D" w:rsidR="00E65944" w:rsidRDefault="00E65944"/>
    <w:tbl>
      <w:tblPr>
        <w:tblW w:w="4990" w:type="pct"/>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960"/>
        <w:gridCol w:w="3700"/>
        <w:gridCol w:w="3701"/>
      </w:tblGrid>
      <w:tr w:rsidR="003A12CC" w:rsidRPr="003A12CC" w14:paraId="7DC3DB05" w14:textId="77777777" w:rsidTr="00E65944">
        <w:trPr>
          <w:trHeight w:val="206"/>
        </w:trPr>
        <w:tc>
          <w:tcPr>
            <w:tcW w:w="14361" w:type="dxa"/>
            <w:gridSpan w:val="3"/>
            <w:vAlign w:val="center"/>
          </w:tcPr>
          <w:p w14:paraId="7DC3DB04" w14:textId="24F608A0" w:rsidR="003A12CC" w:rsidRPr="003A12CC" w:rsidRDefault="00176E1A" w:rsidP="006E5C6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lastRenderedPageBreak/>
              <w:br w:type="page"/>
            </w:r>
            <w:r w:rsidR="006E5C68">
              <w:br w:type="page"/>
            </w:r>
            <w:r w:rsidR="00F0444A">
              <w:br w:type="page"/>
            </w:r>
            <w:r w:rsidR="00D04CF0">
              <w:br w:type="page"/>
            </w:r>
            <w:r w:rsidR="003A12CC">
              <w:br w:type="page"/>
            </w:r>
            <w:r w:rsidR="003A12CC">
              <w:br w:type="page"/>
            </w:r>
            <w:r w:rsidR="003A12CC">
              <w:br w:type="page"/>
            </w:r>
            <w:r w:rsidR="003A12CC">
              <w:rPr>
                <w:rFonts w:ascii="Calibri" w:hAnsi="Calibri"/>
                <w:sz w:val="18"/>
                <w:szCs w:val="18"/>
              </w:rPr>
              <w:br w:type="page"/>
            </w:r>
            <w:r w:rsidR="003A12CC" w:rsidRPr="003A12CC">
              <w:rPr>
                <w:rFonts w:asciiTheme="minorHAnsi" w:hAnsiTheme="minorHAnsi" w:cs="Arial"/>
                <w:b/>
                <w:caps/>
                <w:sz w:val="18"/>
                <w:szCs w:val="18"/>
              </w:rPr>
              <w:t>Documentation Author's Declaration Statement</w:t>
            </w:r>
          </w:p>
        </w:tc>
      </w:tr>
      <w:tr w:rsidR="003A12CC" w:rsidRPr="003A12CC" w14:paraId="7DC3DB07" w14:textId="77777777" w:rsidTr="00E65944">
        <w:trPr>
          <w:trHeight w:val="206"/>
        </w:trPr>
        <w:tc>
          <w:tcPr>
            <w:tcW w:w="14361" w:type="dxa"/>
            <w:gridSpan w:val="3"/>
            <w:vAlign w:val="center"/>
          </w:tcPr>
          <w:p w14:paraId="7DC3DB06" w14:textId="77777777" w:rsidR="003A12CC" w:rsidRPr="003A12CC" w:rsidRDefault="003A12CC" w:rsidP="00E54C78">
            <w:pPr>
              <w:keepNext/>
              <w:numPr>
                <w:ilvl w:val="0"/>
                <w:numId w:val="6"/>
              </w:numPr>
              <w:suppressAutoHyphens/>
              <w:ind w:left="271" w:hanging="270"/>
              <w:rPr>
                <w:rFonts w:asciiTheme="minorHAnsi" w:hAnsiTheme="minorHAnsi"/>
                <w:sz w:val="18"/>
                <w:szCs w:val="18"/>
              </w:rPr>
            </w:pPr>
            <w:r w:rsidRPr="003A12CC">
              <w:rPr>
                <w:rFonts w:asciiTheme="minorHAnsi" w:hAnsiTheme="minorHAnsi"/>
                <w:sz w:val="18"/>
                <w:szCs w:val="18"/>
              </w:rPr>
              <w:t>I certify that this Certificate of Installation documentation is accurate and complete.</w:t>
            </w:r>
          </w:p>
        </w:tc>
      </w:tr>
      <w:tr w:rsidR="003A12CC" w:rsidRPr="003A12CC" w14:paraId="7DC3DB0A" w14:textId="77777777" w:rsidTr="00E65944">
        <w:trPr>
          <w:trHeight w:val="360"/>
        </w:trPr>
        <w:tc>
          <w:tcPr>
            <w:tcW w:w="6960" w:type="dxa"/>
          </w:tcPr>
          <w:p w14:paraId="7DC3DB08"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Documentation Author Name:</w:t>
            </w:r>
          </w:p>
        </w:tc>
        <w:tc>
          <w:tcPr>
            <w:tcW w:w="7401" w:type="dxa"/>
            <w:gridSpan w:val="2"/>
          </w:tcPr>
          <w:p w14:paraId="7DC3DB09"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Documentation Author Signature:</w:t>
            </w:r>
          </w:p>
        </w:tc>
      </w:tr>
      <w:tr w:rsidR="003A12CC" w:rsidRPr="003A12CC" w14:paraId="7DC3DB0D" w14:textId="77777777" w:rsidTr="00E65944">
        <w:trPr>
          <w:trHeight w:val="360"/>
        </w:trPr>
        <w:tc>
          <w:tcPr>
            <w:tcW w:w="6960" w:type="dxa"/>
          </w:tcPr>
          <w:p w14:paraId="7DC3DB0B"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Documentation Author Company Name:</w:t>
            </w:r>
          </w:p>
        </w:tc>
        <w:tc>
          <w:tcPr>
            <w:tcW w:w="7401" w:type="dxa"/>
            <w:gridSpan w:val="2"/>
          </w:tcPr>
          <w:p w14:paraId="7DC3DB0C"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Date Signed:</w:t>
            </w:r>
          </w:p>
        </w:tc>
      </w:tr>
      <w:tr w:rsidR="003A12CC" w:rsidRPr="003A12CC" w14:paraId="7DC3DB10" w14:textId="77777777" w:rsidTr="00E65944">
        <w:trPr>
          <w:trHeight w:val="360"/>
        </w:trPr>
        <w:tc>
          <w:tcPr>
            <w:tcW w:w="6960" w:type="dxa"/>
          </w:tcPr>
          <w:p w14:paraId="7DC3DB0E"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Address:</w:t>
            </w:r>
          </w:p>
        </w:tc>
        <w:tc>
          <w:tcPr>
            <w:tcW w:w="7401" w:type="dxa"/>
            <w:gridSpan w:val="2"/>
          </w:tcPr>
          <w:p w14:paraId="7DC3DB0F" w14:textId="6A0A47AB"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CEA/HERS Certification Identification (</w:t>
            </w:r>
            <w:r w:rsidR="009949F7">
              <w:rPr>
                <w:rFonts w:asciiTheme="minorHAnsi" w:hAnsiTheme="minorHAnsi"/>
                <w:sz w:val="14"/>
                <w:szCs w:val="14"/>
              </w:rPr>
              <w:t>i</w:t>
            </w:r>
            <w:r w:rsidRPr="003A12CC">
              <w:rPr>
                <w:rFonts w:asciiTheme="minorHAnsi" w:hAnsiTheme="minorHAnsi"/>
                <w:sz w:val="14"/>
                <w:szCs w:val="14"/>
              </w:rPr>
              <w:t>f applicable):</w:t>
            </w:r>
          </w:p>
        </w:tc>
      </w:tr>
      <w:tr w:rsidR="003A12CC" w:rsidRPr="003A12CC" w14:paraId="7DC3DB13" w14:textId="77777777" w:rsidTr="00E65944">
        <w:trPr>
          <w:trHeight w:val="360"/>
        </w:trPr>
        <w:tc>
          <w:tcPr>
            <w:tcW w:w="6960" w:type="dxa"/>
          </w:tcPr>
          <w:p w14:paraId="7DC3DB11"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City/State/Zip:</w:t>
            </w:r>
          </w:p>
        </w:tc>
        <w:tc>
          <w:tcPr>
            <w:tcW w:w="7401" w:type="dxa"/>
            <w:gridSpan w:val="2"/>
          </w:tcPr>
          <w:p w14:paraId="7DC3DB12"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Phone:</w:t>
            </w:r>
          </w:p>
        </w:tc>
      </w:tr>
      <w:tr w:rsidR="003A12CC" w:rsidRPr="003A12CC" w14:paraId="7DC3DB15" w14:textId="77777777" w:rsidTr="00E65944">
        <w:tblPrEx>
          <w:tblCellMar>
            <w:left w:w="115" w:type="dxa"/>
            <w:right w:w="115" w:type="dxa"/>
          </w:tblCellMar>
        </w:tblPrEx>
        <w:trPr>
          <w:trHeight w:val="188"/>
        </w:trPr>
        <w:tc>
          <w:tcPr>
            <w:tcW w:w="14361" w:type="dxa"/>
            <w:gridSpan w:val="3"/>
            <w:vAlign w:val="center"/>
          </w:tcPr>
          <w:p w14:paraId="7DC3DB14" w14:textId="77777777" w:rsidR="003A12CC" w:rsidRPr="003A12CC" w:rsidRDefault="003A12CC" w:rsidP="006E5C6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A12CC">
              <w:rPr>
                <w:rFonts w:asciiTheme="minorHAnsi" w:hAnsiTheme="minorHAnsi" w:cs="Arial"/>
                <w:b/>
                <w:caps/>
                <w:sz w:val="18"/>
                <w:szCs w:val="18"/>
              </w:rPr>
              <w:t xml:space="preserve">Responsible Person's Declaration statement  </w:t>
            </w:r>
          </w:p>
        </w:tc>
      </w:tr>
      <w:tr w:rsidR="003A12CC" w:rsidRPr="003A12CC" w14:paraId="7DC3DB1D" w14:textId="77777777" w:rsidTr="00E65944">
        <w:tblPrEx>
          <w:tblCellMar>
            <w:left w:w="115" w:type="dxa"/>
            <w:right w:w="115" w:type="dxa"/>
          </w:tblCellMar>
        </w:tblPrEx>
        <w:trPr>
          <w:trHeight w:val="504"/>
        </w:trPr>
        <w:tc>
          <w:tcPr>
            <w:tcW w:w="14361" w:type="dxa"/>
            <w:gridSpan w:val="3"/>
          </w:tcPr>
          <w:p w14:paraId="7DC3DB16" w14:textId="77777777" w:rsidR="003A12CC" w:rsidRPr="007D29D1" w:rsidRDefault="003A12CC" w:rsidP="00F80E7D">
            <w:pPr>
              <w:keepNext/>
              <w:tabs>
                <w:tab w:val="left" w:pos="-2600"/>
              </w:tabs>
              <w:suppressAutoHyphens/>
              <w:ind w:right="86"/>
              <w:outlineLvl w:val="2"/>
              <w:rPr>
                <w:rFonts w:asciiTheme="minorHAnsi" w:hAnsiTheme="minorHAnsi"/>
                <w:sz w:val="18"/>
                <w:szCs w:val="18"/>
              </w:rPr>
            </w:pPr>
            <w:r w:rsidRPr="007D29D1">
              <w:rPr>
                <w:rFonts w:asciiTheme="minorHAnsi" w:hAnsiTheme="minorHAnsi"/>
                <w:sz w:val="18"/>
                <w:szCs w:val="18"/>
              </w:rPr>
              <w:t xml:space="preserve">I certify the following under penalty of perjury, under the laws of the State of California: </w:t>
            </w:r>
          </w:p>
          <w:p w14:paraId="43FD67A9" w14:textId="77777777" w:rsidR="006D607E" w:rsidRPr="007D29D1" w:rsidRDefault="006D607E" w:rsidP="00E54C78">
            <w:pPr>
              <w:pStyle w:val="Heading3"/>
              <w:numPr>
                <w:ilvl w:val="0"/>
                <w:numId w:val="7"/>
              </w:numPr>
              <w:spacing w:before="0"/>
              <w:ind w:right="90"/>
              <w:rPr>
                <w:rFonts w:asciiTheme="minorHAnsi" w:hAnsiTheme="minorHAnsi"/>
                <w:b/>
                <w:caps/>
                <w:sz w:val="18"/>
                <w:szCs w:val="18"/>
              </w:rPr>
            </w:pPr>
            <w:r w:rsidRPr="007D29D1">
              <w:rPr>
                <w:rFonts w:asciiTheme="minorHAnsi" w:hAnsiTheme="minorHAnsi"/>
                <w:sz w:val="18"/>
                <w:szCs w:val="18"/>
              </w:rPr>
              <w:t xml:space="preserve">The information provided on this Certificate of Installation is true and correct. </w:t>
            </w:r>
          </w:p>
          <w:p w14:paraId="6B7E965C" w14:textId="77777777" w:rsidR="006D607E" w:rsidRPr="007D29D1" w:rsidRDefault="006D607E" w:rsidP="00E54C78">
            <w:pPr>
              <w:pStyle w:val="Heading3"/>
              <w:numPr>
                <w:ilvl w:val="0"/>
                <w:numId w:val="7"/>
              </w:numPr>
              <w:spacing w:before="0"/>
              <w:ind w:right="90"/>
              <w:rPr>
                <w:rFonts w:asciiTheme="minorHAnsi" w:hAnsiTheme="minorHAnsi"/>
                <w:b/>
                <w:caps/>
                <w:sz w:val="18"/>
              </w:rPr>
            </w:pPr>
            <w:r w:rsidRPr="007D29D1">
              <w:rPr>
                <w:rFonts w:asciiTheme="minorHAnsi" w:hAnsiTheme="minorHAnsi"/>
                <w:snapToGrid w:val="0"/>
                <w:sz w:val="18"/>
                <w:szCs w:val="18"/>
              </w:rPr>
              <w:t xml:space="preserve">I am either: a) a responsible person eligible under Division 3 of the Business and Professions Code </w:t>
            </w:r>
            <w:r w:rsidRPr="007D29D1">
              <w:rPr>
                <w:rFonts w:asciiTheme="minorHAnsi" w:hAnsiTheme="minorHAnsi"/>
                <w:sz w:val="18"/>
                <w:szCs w:val="18"/>
              </w:rPr>
              <w:t xml:space="preserve">in the applicable classification to accept responsibility for the system design, construction, or installation </w:t>
            </w:r>
            <w:r w:rsidRPr="007D29D1">
              <w:rPr>
                <w:rFonts w:asciiTheme="minorHAnsi" w:hAnsiTheme="minorHAnsi"/>
                <w:snapToGrid w:val="0"/>
                <w:sz w:val="18"/>
                <w:szCs w:val="18"/>
              </w:rPr>
              <w:t xml:space="preserve">of features, materials, components, or manufactured devices </w:t>
            </w:r>
            <w:r w:rsidRPr="007D29D1">
              <w:rPr>
                <w:rFonts w:asciiTheme="minorHAnsi" w:hAnsiTheme="minorHAnsi"/>
                <w:sz w:val="18"/>
                <w:szCs w:val="18"/>
              </w:rPr>
              <w:t xml:space="preserve">for the scope of work identified on this Certificate of Installation </w:t>
            </w:r>
            <w:r w:rsidRPr="007D29D1">
              <w:rPr>
                <w:rFonts w:asciiTheme="minorHAnsi" w:hAnsiTheme="minorHAnsi"/>
                <w:snapToGrid w:val="0"/>
                <w:sz w:val="18"/>
                <w:szCs w:val="18"/>
              </w:rPr>
              <w:t>and attest to the declarations in this statement</w:t>
            </w:r>
            <w:r w:rsidRPr="007D29D1">
              <w:rPr>
                <w:rFonts w:asciiTheme="minorHAnsi" w:hAnsiTheme="minorHAnsi"/>
                <w:sz w:val="18"/>
                <w:szCs w:val="18"/>
              </w:rPr>
              <w:t>, or b) I am an authorized representative of the responsible person and attest to the declarations in this statement on the responsible person’s behalf</w:t>
            </w:r>
            <w:r w:rsidRPr="007D29D1">
              <w:rPr>
                <w:rFonts w:asciiTheme="minorHAnsi" w:eastAsia="Calibri" w:hAnsiTheme="minorHAnsi"/>
                <w:sz w:val="18"/>
                <w:szCs w:val="18"/>
              </w:rPr>
              <w:t>.</w:t>
            </w:r>
          </w:p>
          <w:p w14:paraId="725B2AB3" w14:textId="77777777" w:rsidR="006D607E" w:rsidRPr="007D29D1" w:rsidRDefault="006D607E" w:rsidP="00E54C78">
            <w:pPr>
              <w:keepNext/>
              <w:numPr>
                <w:ilvl w:val="0"/>
                <w:numId w:val="7"/>
              </w:numPr>
              <w:autoSpaceDE w:val="0"/>
              <w:autoSpaceDN w:val="0"/>
              <w:adjustRightInd w:val="0"/>
              <w:ind w:right="90"/>
              <w:rPr>
                <w:rFonts w:asciiTheme="minorHAnsi" w:hAnsiTheme="minorHAnsi"/>
                <w:sz w:val="18"/>
                <w:szCs w:val="18"/>
              </w:rPr>
            </w:pPr>
            <w:r w:rsidRPr="007D29D1">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7D29D1">
              <w:rPr>
                <w:rFonts w:asciiTheme="minorHAnsi" w:eastAsia="Calibri" w:hAnsiTheme="minorHAnsi" w:cs="TimesNewRomanPSMT"/>
                <w:sz w:val="18"/>
                <w:szCs w:val="18"/>
              </w:rPr>
              <w:t>.</w:t>
            </w:r>
          </w:p>
          <w:p w14:paraId="2E8208CB" w14:textId="77777777" w:rsidR="006D607E" w:rsidRPr="007D29D1" w:rsidRDefault="006D607E" w:rsidP="00E54C78">
            <w:pPr>
              <w:pStyle w:val="ListParagraph"/>
              <w:keepNext/>
              <w:numPr>
                <w:ilvl w:val="0"/>
                <w:numId w:val="7"/>
              </w:numPr>
              <w:autoSpaceDE w:val="0"/>
              <w:autoSpaceDN w:val="0"/>
              <w:adjustRightInd w:val="0"/>
              <w:rPr>
                <w:rFonts w:asciiTheme="minorHAnsi" w:hAnsiTheme="minorHAnsi"/>
                <w:sz w:val="18"/>
              </w:rPr>
            </w:pPr>
            <w:r w:rsidRPr="007D29D1">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7DC3DB1C" w14:textId="3DE142C6" w:rsidR="003A12CC" w:rsidRPr="003A12CC" w:rsidRDefault="006D607E" w:rsidP="00E54C78">
            <w:pPr>
              <w:pStyle w:val="ListParagraph"/>
              <w:numPr>
                <w:ilvl w:val="0"/>
                <w:numId w:val="7"/>
              </w:numPr>
              <w:rPr>
                <w:b/>
              </w:rPr>
            </w:pPr>
            <w:r w:rsidRPr="007D29D1">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3A12CC" w:rsidRPr="003A12CC" w14:paraId="7DC3DB20" w14:textId="77777777" w:rsidTr="00E65944">
        <w:tblPrEx>
          <w:tblCellMar>
            <w:left w:w="108" w:type="dxa"/>
            <w:right w:w="108" w:type="dxa"/>
          </w:tblCellMar>
        </w:tblPrEx>
        <w:trPr>
          <w:trHeight w:val="360"/>
        </w:trPr>
        <w:tc>
          <w:tcPr>
            <w:tcW w:w="6960" w:type="dxa"/>
          </w:tcPr>
          <w:p w14:paraId="7DC3DB1E" w14:textId="77777777" w:rsidR="003A12CC" w:rsidRPr="003A12CC" w:rsidRDefault="003A12CC" w:rsidP="006E5C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Responsible Builder/Installer Name:</w:t>
            </w:r>
          </w:p>
        </w:tc>
        <w:tc>
          <w:tcPr>
            <w:tcW w:w="7401" w:type="dxa"/>
            <w:gridSpan w:val="2"/>
          </w:tcPr>
          <w:p w14:paraId="7DC3DB1F" w14:textId="77777777" w:rsidR="003A12CC" w:rsidRPr="003A12CC" w:rsidRDefault="003A12CC" w:rsidP="006E5C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Responsible Builder/Installer Signature:</w:t>
            </w:r>
          </w:p>
        </w:tc>
      </w:tr>
      <w:tr w:rsidR="003A12CC" w:rsidRPr="003A12CC" w14:paraId="7DC3DB23" w14:textId="77777777" w:rsidTr="00E65944">
        <w:tblPrEx>
          <w:tblCellMar>
            <w:left w:w="108" w:type="dxa"/>
            <w:right w:w="108" w:type="dxa"/>
          </w:tblCellMar>
        </w:tblPrEx>
        <w:trPr>
          <w:trHeight w:val="360"/>
        </w:trPr>
        <w:tc>
          <w:tcPr>
            <w:tcW w:w="6960" w:type="dxa"/>
            <w:tcBorders>
              <w:top w:val="single" w:sz="4" w:space="0" w:color="auto"/>
              <w:left w:val="single" w:sz="4" w:space="0" w:color="auto"/>
              <w:bottom w:val="single" w:sz="4" w:space="0" w:color="auto"/>
              <w:right w:val="single" w:sz="4" w:space="0" w:color="auto"/>
            </w:tcBorders>
          </w:tcPr>
          <w:p w14:paraId="7DC3DB21" w14:textId="12622E00"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Company Name: (Installing Subcontractor or General Contractor or Builder/Owner)</w:t>
            </w:r>
          </w:p>
        </w:tc>
        <w:tc>
          <w:tcPr>
            <w:tcW w:w="7401" w:type="dxa"/>
            <w:gridSpan w:val="2"/>
            <w:tcBorders>
              <w:top w:val="single" w:sz="4" w:space="0" w:color="auto"/>
              <w:left w:val="single" w:sz="4" w:space="0" w:color="auto"/>
              <w:bottom w:val="single" w:sz="4" w:space="0" w:color="auto"/>
              <w:right w:val="single" w:sz="4" w:space="0" w:color="auto"/>
            </w:tcBorders>
          </w:tcPr>
          <w:p w14:paraId="7DC3DB22"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Position With Company (Title):</w:t>
            </w:r>
          </w:p>
        </w:tc>
      </w:tr>
      <w:tr w:rsidR="003A12CC" w:rsidRPr="003A12CC" w14:paraId="7DC3DB26" w14:textId="77777777" w:rsidTr="00E65944">
        <w:tblPrEx>
          <w:tblCellMar>
            <w:left w:w="108" w:type="dxa"/>
            <w:right w:w="108" w:type="dxa"/>
          </w:tblCellMar>
        </w:tblPrEx>
        <w:trPr>
          <w:trHeight w:val="360"/>
        </w:trPr>
        <w:tc>
          <w:tcPr>
            <w:tcW w:w="6960" w:type="dxa"/>
            <w:tcBorders>
              <w:top w:val="single" w:sz="4" w:space="0" w:color="auto"/>
              <w:left w:val="single" w:sz="4" w:space="0" w:color="auto"/>
              <w:bottom w:val="single" w:sz="4" w:space="0" w:color="auto"/>
              <w:right w:val="single" w:sz="4" w:space="0" w:color="auto"/>
            </w:tcBorders>
          </w:tcPr>
          <w:p w14:paraId="7DC3DB24"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Address:</w:t>
            </w:r>
          </w:p>
        </w:tc>
        <w:tc>
          <w:tcPr>
            <w:tcW w:w="7401" w:type="dxa"/>
            <w:gridSpan w:val="2"/>
            <w:tcBorders>
              <w:top w:val="single" w:sz="4" w:space="0" w:color="auto"/>
              <w:left w:val="single" w:sz="4" w:space="0" w:color="auto"/>
              <w:bottom w:val="single" w:sz="4" w:space="0" w:color="auto"/>
              <w:right w:val="single" w:sz="4" w:space="0" w:color="auto"/>
            </w:tcBorders>
          </w:tcPr>
          <w:p w14:paraId="7DC3DB25"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CSLB License:</w:t>
            </w:r>
          </w:p>
        </w:tc>
      </w:tr>
      <w:tr w:rsidR="003A12CC" w:rsidRPr="003A12CC" w14:paraId="7DC3DB2A" w14:textId="77777777" w:rsidTr="00E65944">
        <w:tblPrEx>
          <w:tblCellMar>
            <w:left w:w="108" w:type="dxa"/>
            <w:right w:w="108" w:type="dxa"/>
          </w:tblCellMar>
        </w:tblPrEx>
        <w:trPr>
          <w:trHeight w:val="360"/>
        </w:trPr>
        <w:tc>
          <w:tcPr>
            <w:tcW w:w="6960" w:type="dxa"/>
            <w:tcBorders>
              <w:top w:val="single" w:sz="4" w:space="0" w:color="auto"/>
              <w:left w:val="single" w:sz="4" w:space="0" w:color="auto"/>
              <w:bottom w:val="single" w:sz="4" w:space="0" w:color="auto"/>
              <w:right w:val="single" w:sz="4" w:space="0" w:color="auto"/>
            </w:tcBorders>
          </w:tcPr>
          <w:p w14:paraId="7DC3DB27"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City/State/Zip:</w:t>
            </w:r>
          </w:p>
        </w:tc>
        <w:tc>
          <w:tcPr>
            <w:tcW w:w="3700" w:type="dxa"/>
            <w:tcBorders>
              <w:top w:val="single" w:sz="4" w:space="0" w:color="auto"/>
              <w:left w:val="single" w:sz="4" w:space="0" w:color="auto"/>
              <w:bottom w:val="single" w:sz="4" w:space="0" w:color="auto"/>
              <w:right w:val="single" w:sz="4" w:space="0" w:color="auto"/>
            </w:tcBorders>
          </w:tcPr>
          <w:p w14:paraId="7DC3DB28" w14:textId="55E36A61"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Phone</w:t>
            </w:r>
            <w:r w:rsidR="009949F7">
              <w:rPr>
                <w:rFonts w:asciiTheme="minorHAnsi" w:hAnsiTheme="minorHAnsi"/>
                <w:sz w:val="14"/>
                <w:szCs w:val="14"/>
              </w:rPr>
              <w:t>:</w:t>
            </w:r>
          </w:p>
        </w:tc>
        <w:tc>
          <w:tcPr>
            <w:tcW w:w="3701" w:type="dxa"/>
            <w:tcBorders>
              <w:top w:val="single" w:sz="4" w:space="0" w:color="auto"/>
              <w:left w:val="single" w:sz="4" w:space="0" w:color="auto"/>
              <w:bottom w:val="single" w:sz="4" w:space="0" w:color="auto"/>
              <w:right w:val="single" w:sz="4" w:space="0" w:color="auto"/>
            </w:tcBorders>
          </w:tcPr>
          <w:p w14:paraId="7DC3DB29"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Date Signed:</w:t>
            </w:r>
          </w:p>
        </w:tc>
      </w:tr>
      <w:tr w:rsidR="003A12CC" w:rsidRPr="003A12CC" w14:paraId="7DC3DB2D" w14:textId="77777777" w:rsidTr="00E65944">
        <w:tblPrEx>
          <w:tblCellMar>
            <w:left w:w="108" w:type="dxa"/>
            <w:right w:w="108" w:type="dxa"/>
          </w:tblCellMar>
        </w:tblPrEx>
        <w:trPr>
          <w:trHeight w:val="360"/>
        </w:trPr>
        <w:tc>
          <w:tcPr>
            <w:tcW w:w="6960" w:type="dxa"/>
            <w:tcBorders>
              <w:top w:val="single" w:sz="4" w:space="0" w:color="auto"/>
              <w:left w:val="single" w:sz="4" w:space="0" w:color="auto"/>
              <w:bottom w:val="single" w:sz="4" w:space="0" w:color="auto"/>
              <w:right w:val="single" w:sz="4" w:space="0" w:color="auto"/>
            </w:tcBorders>
          </w:tcPr>
          <w:p w14:paraId="7DC3DB2B"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Third Party Quality Control Program (TPQCP) Status:</w:t>
            </w:r>
          </w:p>
        </w:tc>
        <w:tc>
          <w:tcPr>
            <w:tcW w:w="7401" w:type="dxa"/>
            <w:gridSpan w:val="2"/>
            <w:tcBorders>
              <w:top w:val="single" w:sz="4" w:space="0" w:color="auto"/>
              <w:left w:val="single" w:sz="4" w:space="0" w:color="auto"/>
              <w:bottom w:val="single" w:sz="4" w:space="0" w:color="auto"/>
              <w:right w:val="single" w:sz="4" w:space="0" w:color="auto"/>
            </w:tcBorders>
          </w:tcPr>
          <w:p w14:paraId="7DC3DB2C"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 xml:space="preserve">Name of TPQCP (if applicable): </w:t>
            </w:r>
          </w:p>
        </w:tc>
      </w:tr>
    </w:tbl>
    <w:p w14:paraId="7DC3DB2E" w14:textId="77777777" w:rsidR="005910C2" w:rsidRPr="00850428" w:rsidRDefault="005910C2" w:rsidP="00370F0D">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cs="Arial"/>
          <w:bCs/>
          <w:caps/>
          <w:sz w:val="18"/>
          <w:szCs w:val="18"/>
        </w:rPr>
      </w:pPr>
    </w:p>
    <w:p w14:paraId="7DC3DB2F" w14:textId="77777777" w:rsidR="005910C2" w:rsidRPr="00850428" w:rsidRDefault="005910C2" w:rsidP="00F75D5C">
      <w:pPr>
        <w:rPr>
          <w:rFonts w:ascii="Calibri" w:hAnsi="Calibri"/>
          <w:sz w:val="18"/>
          <w:szCs w:val="18"/>
        </w:rPr>
        <w:sectPr w:rsidR="005910C2" w:rsidRPr="00850428" w:rsidSect="009877A8">
          <w:headerReference w:type="even" r:id="rId11"/>
          <w:headerReference w:type="default" r:id="rId12"/>
          <w:footerReference w:type="even" r:id="rId13"/>
          <w:footerReference w:type="default" r:id="rId14"/>
          <w:headerReference w:type="first" r:id="rId15"/>
          <w:footerReference w:type="first" r:id="rId16"/>
          <w:pgSz w:w="15840" w:h="12240" w:orient="landscape" w:code="1"/>
          <w:pgMar w:top="720" w:right="720" w:bottom="720" w:left="720" w:header="180" w:footer="288" w:gutter="0"/>
          <w:cols w:space="720"/>
          <w:docGrid w:linePitch="272"/>
        </w:sectPr>
      </w:pPr>
    </w:p>
    <w:p w14:paraId="7DC3DB30" w14:textId="6EAD44E5" w:rsidR="005910C2" w:rsidRPr="00F80E7D" w:rsidRDefault="0043373F" w:rsidP="00CF3F12">
      <w:pPr>
        <w:jc w:val="center"/>
        <w:rPr>
          <w:rFonts w:ascii="Calibri" w:hAnsi="Calibri"/>
          <w:b/>
          <w:szCs w:val="18"/>
        </w:rPr>
      </w:pPr>
      <w:r>
        <w:rPr>
          <w:rFonts w:ascii="Calibri" w:hAnsi="Calibri"/>
          <w:b/>
          <w:szCs w:val="18"/>
        </w:rPr>
        <w:lastRenderedPageBreak/>
        <w:t>CF3</w:t>
      </w:r>
      <w:r w:rsidR="00F450E6">
        <w:rPr>
          <w:rFonts w:ascii="Calibri" w:hAnsi="Calibri"/>
          <w:b/>
          <w:szCs w:val="18"/>
        </w:rPr>
        <w:t>R-MCH-33</w:t>
      </w:r>
      <w:r w:rsidR="00CF3F12" w:rsidRPr="00F80E7D">
        <w:rPr>
          <w:rFonts w:ascii="Calibri" w:hAnsi="Calibri"/>
          <w:b/>
          <w:szCs w:val="18"/>
        </w:rPr>
        <w:t>-H User Instructions</w:t>
      </w:r>
    </w:p>
    <w:p w14:paraId="7DC3DB31" w14:textId="77777777" w:rsidR="00CF3F12" w:rsidRDefault="00CF3F12" w:rsidP="00C01944">
      <w:pPr>
        <w:rPr>
          <w:rFonts w:ascii="Calibri" w:hAnsi="Calibri"/>
          <w:b/>
          <w:szCs w:val="18"/>
        </w:rPr>
      </w:pPr>
    </w:p>
    <w:p w14:paraId="7DC3DB3B" w14:textId="0C74E09F" w:rsidR="00C01944" w:rsidRDefault="00C01944" w:rsidP="00650946">
      <w:pPr>
        <w:rPr>
          <w:rFonts w:asciiTheme="minorHAnsi" w:hAnsiTheme="minorHAnsi"/>
          <w:szCs w:val="18"/>
        </w:rPr>
      </w:pPr>
      <w:r w:rsidRPr="00D12B0A">
        <w:rPr>
          <w:rFonts w:ascii="Calibri" w:hAnsi="Calibri"/>
          <w:b/>
          <w:szCs w:val="18"/>
        </w:rPr>
        <w:t xml:space="preserve">Section A. </w:t>
      </w:r>
      <w:r w:rsidR="00650946">
        <w:rPr>
          <w:rFonts w:ascii="Calibri" w:hAnsi="Calibri"/>
          <w:b/>
          <w:szCs w:val="18"/>
        </w:rPr>
        <w:t>VCHP System Information</w:t>
      </w:r>
    </w:p>
    <w:p w14:paraId="3BCFED66" w14:textId="73F403CF" w:rsidR="00650946" w:rsidRPr="00650946" w:rsidRDefault="00650946" w:rsidP="00E54C78">
      <w:pPr>
        <w:pStyle w:val="Header"/>
        <w:numPr>
          <w:ilvl w:val="0"/>
          <w:numId w:val="8"/>
        </w:numPr>
        <w:rPr>
          <w:rFonts w:asciiTheme="minorHAnsi" w:hAnsiTheme="minorHAnsi"/>
          <w:szCs w:val="18"/>
        </w:rPr>
      </w:pPr>
      <w:r w:rsidRPr="00650946">
        <w:rPr>
          <w:rFonts w:asciiTheme="minorHAnsi" w:hAnsiTheme="minorHAnsi"/>
          <w:szCs w:val="18"/>
        </w:rPr>
        <w:t xml:space="preserve">This field is filled out automatically. It is referenced from the </w:t>
      </w:r>
      <w:r>
        <w:rPr>
          <w:rFonts w:asciiTheme="minorHAnsi" w:hAnsiTheme="minorHAnsi"/>
          <w:szCs w:val="18"/>
        </w:rPr>
        <w:t>CF2R-MCH-01</w:t>
      </w:r>
      <w:r w:rsidRPr="00650946">
        <w:rPr>
          <w:rFonts w:asciiTheme="minorHAnsi" w:hAnsiTheme="minorHAnsi"/>
          <w:szCs w:val="18"/>
        </w:rPr>
        <w:t xml:space="preserve"> which must be completed prior to this document.</w:t>
      </w:r>
    </w:p>
    <w:p w14:paraId="345C1FC1" w14:textId="13D4882F" w:rsidR="00650946" w:rsidRDefault="00650946" w:rsidP="00E54C78">
      <w:pPr>
        <w:pStyle w:val="Header"/>
        <w:numPr>
          <w:ilvl w:val="0"/>
          <w:numId w:val="8"/>
        </w:numPr>
        <w:tabs>
          <w:tab w:val="clear" w:pos="4320"/>
          <w:tab w:val="clear" w:pos="8640"/>
        </w:tabs>
        <w:rPr>
          <w:rFonts w:asciiTheme="minorHAnsi" w:hAnsiTheme="minorHAnsi"/>
          <w:szCs w:val="18"/>
        </w:rPr>
      </w:pPr>
      <w:r w:rsidRPr="00650946">
        <w:rPr>
          <w:rFonts w:asciiTheme="minorHAnsi" w:hAnsiTheme="minorHAnsi"/>
          <w:szCs w:val="18"/>
        </w:rPr>
        <w:t>This field is filled out automatically. It is referenced from the CF2R-MCH-01 which must be completed prior to this document.</w:t>
      </w:r>
    </w:p>
    <w:p w14:paraId="7552B084" w14:textId="77777777" w:rsidR="00650946" w:rsidRPr="00650946" w:rsidRDefault="00650946" w:rsidP="00E54C78">
      <w:pPr>
        <w:pStyle w:val="ListParagraph"/>
        <w:numPr>
          <w:ilvl w:val="0"/>
          <w:numId w:val="8"/>
        </w:numPr>
        <w:rPr>
          <w:rFonts w:asciiTheme="minorHAnsi" w:hAnsiTheme="minorHAnsi"/>
          <w:szCs w:val="18"/>
        </w:rPr>
      </w:pPr>
      <w:r w:rsidRPr="00650946">
        <w:rPr>
          <w:rFonts w:asciiTheme="minorHAnsi" w:hAnsiTheme="minorHAnsi"/>
          <w:szCs w:val="18"/>
        </w:rPr>
        <w:t>This field is filled out automatically. It is referenced from the CF2R-MCH-01 which must be completed prior to this document.</w:t>
      </w:r>
    </w:p>
    <w:p w14:paraId="592AEBEC" w14:textId="21752326" w:rsidR="00650946" w:rsidRDefault="00650946" w:rsidP="00E54C78">
      <w:pPr>
        <w:pStyle w:val="ListParagraph"/>
        <w:numPr>
          <w:ilvl w:val="0"/>
          <w:numId w:val="8"/>
        </w:numPr>
        <w:rPr>
          <w:rFonts w:asciiTheme="minorHAnsi" w:hAnsiTheme="minorHAnsi"/>
          <w:szCs w:val="18"/>
        </w:rPr>
      </w:pPr>
      <w:r w:rsidRPr="00650946">
        <w:rPr>
          <w:rFonts w:asciiTheme="minorHAnsi" w:hAnsiTheme="minorHAnsi"/>
          <w:szCs w:val="18"/>
        </w:rPr>
        <w:t>This field is filled out automatically. It is referenced from the CF2R-MCH-</w:t>
      </w:r>
      <w:r>
        <w:rPr>
          <w:rFonts w:asciiTheme="minorHAnsi" w:hAnsiTheme="minorHAnsi"/>
          <w:szCs w:val="18"/>
        </w:rPr>
        <w:t>25</w:t>
      </w:r>
      <w:r w:rsidRPr="00650946">
        <w:rPr>
          <w:rFonts w:asciiTheme="minorHAnsi" w:hAnsiTheme="minorHAnsi"/>
          <w:szCs w:val="18"/>
        </w:rPr>
        <w:t xml:space="preserve"> which must be completed prior to this document.</w:t>
      </w:r>
    </w:p>
    <w:p w14:paraId="25D22DBE" w14:textId="7B5DE753" w:rsidR="00650946" w:rsidRPr="00650946" w:rsidRDefault="00650946" w:rsidP="00E54C78">
      <w:pPr>
        <w:pStyle w:val="ListParagraph"/>
        <w:numPr>
          <w:ilvl w:val="0"/>
          <w:numId w:val="8"/>
        </w:numPr>
        <w:rPr>
          <w:rFonts w:asciiTheme="minorHAnsi" w:hAnsiTheme="minorHAnsi"/>
          <w:szCs w:val="18"/>
        </w:rPr>
      </w:pPr>
      <w:r>
        <w:rPr>
          <w:rFonts w:asciiTheme="minorHAnsi" w:hAnsiTheme="minorHAnsi"/>
          <w:szCs w:val="18"/>
        </w:rPr>
        <w:t xml:space="preserve">Perform the verification specified by </w:t>
      </w:r>
      <w:r w:rsidRPr="00650946">
        <w:rPr>
          <w:rFonts w:asciiTheme="minorHAnsi" w:hAnsiTheme="minorHAnsi"/>
          <w:szCs w:val="18"/>
        </w:rPr>
        <w:t>RSC3.1.4.1.7</w:t>
      </w:r>
      <w:r>
        <w:rPr>
          <w:rFonts w:asciiTheme="minorHAnsi" w:hAnsiTheme="minorHAnsi"/>
          <w:szCs w:val="18"/>
        </w:rPr>
        <w:t xml:space="preserve"> and select the value that describes the result of the verification.</w:t>
      </w:r>
    </w:p>
    <w:p w14:paraId="4F677210" w14:textId="453FEFE5" w:rsidR="00650946" w:rsidRPr="00B47B8B" w:rsidRDefault="00650946" w:rsidP="00C01944">
      <w:pPr>
        <w:pStyle w:val="Header"/>
        <w:tabs>
          <w:tab w:val="clear" w:pos="4320"/>
          <w:tab w:val="clear" w:pos="8640"/>
        </w:tabs>
        <w:rPr>
          <w:rFonts w:asciiTheme="minorHAnsi" w:hAnsiTheme="minorHAnsi"/>
          <w:szCs w:val="18"/>
        </w:rPr>
      </w:pPr>
    </w:p>
    <w:p w14:paraId="7DC3DB47" w14:textId="4FA2A7EE" w:rsidR="00C01944" w:rsidRPr="00CF3F12" w:rsidRDefault="00C01944" w:rsidP="00F450E6">
      <w:pPr>
        <w:pStyle w:val="Header"/>
        <w:tabs>
          <w:tab w:val="clear" w:pos="4320"/>
          <w:tab w:val="clear" w:pos="8640"/>
        </w:tabs>
        <w:rPr>
          <w:rFonts w:ascii="Calibri" w:hAnsi="Calibri"/>
          <w:szCs w:val="18"/>
        </w:rPr>
      </w:pPr>
      <w:r w:rsidRPr="00CF3F12">
        <w:rPr>
          <w:rFonts w:ascii="Calibri" w:hAnsi="Calibri"/>
          <w:b/>
          <w:szCs w:val="18"/>
        </w:rPr>
        <w:t xml:space="preserve">Section B. </w:t>
      </w:r>
      <w:r w:rsidR="004F1FAD" w:rsidRPr="004F1FAD">
        <w:rPr>
          <w:rFonts w:ascii="Calibri" w:hAnsi="Calibri"/>
          <w:b/>
          <w:szCs w:val="18"/>
        </w:rPr>
        <w:t>VCHP Indoor Unit Information</w:t>
      </w:r>
    </w:p>
    <w:p w14:paraId="626DDBD5" w14:textId="77777777" w:rsidR="00650946" w:rsidRPr="00650946" w:rsidRDefault="00650946" w:rsidP="00E54C78">
      <w:pPr>
        <w:pStyle w:val="ListParagraph"/>
        <w:numPr>
          <w:ilvl w:val="0"/>
          <w:numId w:val="9"/>
        </w:numPr>
        <w:rPr>
          <w:rFonts w:asciiTheme="minorHAnsi" w:hAnsiTheme="minorHAnsi"/>
        </w:rPr>
      </w:pPr>
      <w:r w:rsidRPr="00650946">
        <w:rPr>
          <w:rFonts w:asciiTheme="minorHAnsi" w:hAnsiTheme="minorHAnsi"/>
        </w:rPr>
        <w:t>This field is filled out automatically. It is referenced from the CF2R-MCH-01 which must be completed prior to this document.</w:t>
      </w:r>
    </w:p>
    <w:p w14:paraId="644A78E4" w14:textId="77777777" w:rsidR="00650946" w:rsidRPr="00650946" w:rsidRDefault="00650946" w:rsidP="00E54C78">
      <w:pPr>
        <w:pStyle w:val="ListParagraph"/>
        <w:numPr>
          <w:ilvl w:val="0"/>
          <w:numId w:val="9"/>
        </w:numPr>
        <w:rPr>
          <w:rFonts w:asciiTheme="minorHAnsi" w:hAnsiTheme="minorHAnsi"/>
        </w:rPr>
      </w:pPr>
      <w:r w:rsidRPr="00650946">
        <w:rPr>
          <w:rFonts w:asciiTheme="minorHAnsi" w:hAnsiTheme="minorHAnsi"/>
        </w:rPr>
        <w:t>This field is filled out automatically. It is referenced from the CF2R-MCH-01 which must be completed prior to this document.</w:t>
      </w:r>
    </w:p>
    <w:p w14:paraId="5422CC52" w14:textId="77777777" w:rsidR="00650946" w:rsidRPr="00650946" w:rsidRDefault="00650946" w:rsidP="00E54C78">
      <w:pPr>
        <w:pStyle w:val="ListParagraph"/>
        <w:numPr>
          <w:ilvl w:val="0"/>
          <w:numId w:val="9"/>
        </w:numPr>
        <w:rPr>
          <w:rFonts w:asciiTheme="minorHAnsi" w:hAnsiTheme="minorHAnsi"/>
        </w:rPr>
      </w:pPr>
      <w:r w:rsidRPr="00650946">
        <w:rPr>
          <w:rFonts w:asciiTheme="minorHAnsi" w:hAnsiTheme="minorHAnsi"/>
        </w:rPr>
        <w:t>This field is filled out automatically. It is referenced from the CF2R-MCH-01 which must be completed prior to this document.</w:t>
      </w:r>
    </w:p>
    <w:p w14:paraId="7DC3DB49" w14:textId="34085728" w:rsidR="00C01944" w:rsidRDefault="00B37F49" w:rsidP="00E54C78">
      <w:pPr>
        <w:pStyle w:val="Header"/>
        <w:numPr>
          <w:ilvl w:val="0"/>
          <w:numId w:val="9"/>
        </w:numPr>
        <w:tabs>
          <w:tab w:val="clear" w:pos="4320"/>
          <w:tab w:val="clear" w:pos="8640"/>
        </w:tabs>
        <w:rPr>
          <w:rFonts w:asciiTheme="minorHAnsi" w:hAnsiTheme="minorHAnsi"/>
        </w:rPr>
      </w:pPr>
      <w:r>
        <w:rPr>
          <w:rFonts w:asciiTheme="minorHAnsi" w:hAnsiTheme="minorHAnsi"/>
        </w:rPr>
        <w:t>Accept the default value from theCF2R, otherwise e</w:t>
      </w:r>
      <w:r w:rsidR="00650946">
        <w:rPr>
          <w:rFonts w:asciiTheme="minorHAnsi" w:hAnsiTheme="minorHAnsi"/>
        </w:rPr>
        <w:t>nter the conditioned floor area served by the indoor unit - a value in ft</w:t>
      </w:r>
      <w:r w:rsidR="00650946" w:rsidRPr="00650946">
        <w:rPr>
          <w:rFonts w:asciiTheme="minorHAnsi" w:hAnsiTheme="minorHAnsi"/>
          <w:vertAlign w:val="superscript"/>
        </w:rPr>
        <w:t>2</w:t>
      </w:r>
      <w:r w:rsidR="00650946">
        <w:rPr>
          <w:rFonts w:asciiTheme="minorHAnsi" w:hAnsiTheme="minorHAnsi"/>
        </w:rPr>
        <w:t>.</w:t>
      </w:r>
    </w:p>
    <w:p w14:paraId="332EB876" w14:textId="7C6F340B" w:rsidR="004F2D3A" w:rsidRPr="004F2D3A" w:rsidRDefault="00B37F49" w:rsidP="00B37F49">
      <w:pPr>
        <w:pStyle w:val="ListParagraph"/>
        <w:numPr>
          <w:ilvl w:val="0"/>
          <w:numId w:val="9"/>
        </w:numPr>
        <w:rPr>
          <w:rFonts w:asciiTheme="minorHAnsi" w:hAnsiTheme="minorHAnsi"/>
        </w:rPr>
      </w:pPr>
      <w:r w:rsidRPr="00B37F49">
        <w:rPr>
          <w:rFonts w:asciiTheme="minorHAnsi" w:hAnsiTheme="minorHAnsi"/>
        </w:rPr>
        <w:t xml:space="preserve">Accept the default value from theCF2R, otherwise </w:t>
      </w:r>
      <w:r>
        <w:rPr>
          <w:rFonts w:asciiTheme="minorHAnsi" w:hAnsiTheme="minorHAnsi"/>
        </w:rPr>
        <w:t>enter the number of air filter devices on this indoor unit.</w:t>
      </w:r>
    </w:p>
    <w:p w14:paraId="16838C4C" w14:textId="1FA48261" w:rsidR="004F2D3A" w:rsidRPr="004F2D3A" w:rsidRDefault="004F2D3A" w:rsidP="00E54C78">
      <w:pPr>
        <w:pStyle w:val="ListParagraph"/>
        <w:numPr>
          <w:ilvl w:val="0"/>
          <w:numId w:val="9"/>
        </w:numPr>
        <w:rPr>
          <w:rFonts w:asciiTheme="minorHAnsi" w:hAnsiTheme="minorHAnsi"/>
        </w:rPr>
      </w:pPr>
      <w:r w:rsidRPr="004F2D3A">
        <w:rPr>
          <w:rFonts w:asciiTheme="minorHAnsi" w:hAnsiTheme="minorHAnsi"/>
        </w:rPr>
        <w:t>This field is filled out automatically. It is referenced from the CF2R-MCH-</w:t>
      </w:r>
      <w:r>
        <w:rPr>
          <w:rFonts w:asciiTheme="minorHAnsi" w:hAnsiTheme="minorHAnsi"/>
        </w:rPr>
        <w:t>23</w:t>
      </w:r>
      <w:r w:rsidRPr="004F2D3A">
        <w:rPr>
          <w:rFonts w:asciiTheme="minorHAnsi" w:hAnsiTheme="minorHAnsi"/>
        </w:rPr>
        <w:t xml:space="preserve"> which must be completed prior to this document.</w:t>
      </w:r>
    </w:p>
    <w:p w14:paraId="04358B63" w14:textId="77777777" w:rsidR="004F2D3A" w:rsidRPr="004F2D3A" w:rsidRDefault="004F2D3A" w:rsidP="00E54C78">
      <w:pPr>
        <w:pStyle w:val="ListParagraph"/>
        <w:numPr>
          <w:ilvl w:val="0"/>
          <w:numId w:val="9"/>
        </w:numPr>
        <w:rPr>
          <w:rFonts w:asciiTheme="minorHAnsi" w:hAnsiTheme="minorHAnsi"/>
        </w:rPr>
      </w:pPr>
      <w:r w:rsidRPr="004F2D3A">
        <w:rPr>
          <w:rFonts w:asciiTheme="minorHAnsi" w:hAnsiTheme="minorHAnsi"/>
        </w:rPr>
        <w:t>This field is filled out automatically. It is referenced from the CF2R-MCH-23 which must be completed prior to this document.</w:t>
      </w:r>
    </w:p>
    <w:p w14:paraId="560EB224" w14:textId="05877449" w:rsidR="004F2D3A" w:rsidRPr="004F2D3A" w:rsidRDefault="004F2D3A" w:rsidP="00E54C78">
      <w:pPr>
        <w:pStyle w:val="ListParagraph"/>
        <w:numPr>
          <w:ilvl w:val="0"/>
          <w:numId w:val="9"/>
        </w:numPr>
        <w:rPr>
          <w:rFonts w:asciiTheme="minorHAnsi" w:hAnsiTheme="minorHAnsi"/>
        </w:rPr>
      </w:pPr>
      <w:r w:rsidRPr="004F2D3A">
        <w:rPr>
          <w:rFonts w:asciiTheme="minorHAnsi" w:hAnsiTheme="minorHAnsi"/>
        </w:rPr>
        <w:t xml:space="preserve">This field is filled out automatically. It is referenced from the </w:t>
      </w:r>
      <w:r>
        <w:rPr>
          <w:rFonts w:asciiTheme="minorHAnsi" w:hAnsiTheme="minorHAnsi"/>
        </w:rPr>
        <w:t>Certificate of Compliance</w:t>
      </w:r>
      <w:r w:rsidRPr="004F2D3A">
        <w:rPr>
          <w:rFonts w:asciiTheme="minorHAnsi" w:hAnsiTheme="minorHAnsi"/>
        </w:rPr>
        <w:t xml:space="preserve"> which must be completed prior to this document.</w:t>
      </w:r>
    </w:p>
    <w:p w14:paraId="1A02E278" w14:textId="615FF73A" w:rsidR="004F2D3A" w:rsidRDefault="004F2D3A" w:rsidP="00E54C78">
      <w:pPr>
        <w:pStyle w:val="Header"/>
        <w:numPr>
          <w:ilvl w:val="0"/>
          <w:numId w:val="9"/>
        </w:numPr>
        <w:tabs>
          <w:tab w:val="clear" w:pos="4320"/>
          <w:tab w:val="clear" w:pos="8640"/>
        </w:tabs>
        <w:rPr>
          <w:rFonts w:asciiTheme="minorHAnsi" w:hAnsiTheme="minorHAnsi"/>
        </w:rPr>
      </w:pPr>
      <w:r>
        <w:rPr>
          <w:rFonts w:asciiTheme="minorHAnsi" w:hAnsiTheme="minorHAnsi"/>
        </w:rPr>
        <w:t>Navigate to the URL for the Manufacturer certification listings</w:t>
      </w:r>
      <w:r w:rsidRPr="004F2D3A">
        <w:rPr>
          <w:rFonts w:asciiTheme="minorHAnsi" w:hAnsiTheme="minorHAnsi"/>
        </w:rPr>
        <w:t xml:space="preserve"> and </w:t>
      </w:r>
      <w:r>
        <w:rPr>
          <w:rFonts w:asciiTheme="minorHAnsi" w:hAnsiTheme="minorHAnsi"/>
        </w:rPr>
        <w:t xml:space="preserve">determine whether the installed system is included in the CEC listing, then </w:t>
      </w:r>
      <w:r w:rsidRPr="004F2D3A">
        <w:rPr>
          <w:rFonts w:asciiTheme="minorHAnsi" w:hAnsiTheme="minorHAnsi"/>
        </w:rPr>
        <w:t>select the value that describes the result of the verification</w:t>
      </w:r>
      <w:r>
        <w:rPr>
          <w:rFonts w:asciiTheme="minorHAnsi" w:hAnsiTheme="minorHAnsi"/>
        </w:rPr>
        <w:t>.</w:t>
      </w:r>
    </w:p>
    <w:p w14:paraId="479D89AA" w14:textId="5D106AC9" w:rsidR="00650946" w:rsidRPr="009E5F54" w:rsidRDefault="00650946" w:rsidP="005E0D15">
      <w:pPr>
        <w:pStyle w:val="Header"/>
        <w:tabs>
          <w:tab w:val="clear" w:pos="4320"/>
          <w:tab w:val="clear" w:pos="8640"/>
        </w:tabs>
        <w:rPr>
          <w:rFonts w:asciiTheme="minorHAnsi" w:hAnsiTheme="minorHAnsi"/>
        </w:rPr>
      </w:pPr>
    </w:p>
    <w:p w14:paraId="649B4605" w14:textId="5B6681A5" w:rsidR="00216B0A" w:rsidRPr="00CF3F12" w:rsidRDefault="00216B0A" w:rsidP="00F450E6">
      <w:pPr>
        <w:pStyle w:val="Header"/>
        <w:tabs>
          <w:tab w:val="clear" w:pos="4320"/>
          <w:tab w:val="clear" w:pos="8640"/>
        </w:tabs>
        <w:rPr>
          <w:rFonts w:ascii="Calibri" w:hAnsi="Calibri"/>
        </w:rPr>
      </w:pPr>
      <w:r w:rsidRPr="00CF3F12">
        <w:rPr>
          <w:rFonts w:ascii="Calibri" w:hAnsi="Calibri"/>
          <w:b/>
          <w:szCs w:val="18"/>
        </w:rPr>
        <w:t xml:space="preserve">Section </w:t>
      </w:r>
      <w:r w:rsidR="00F642A8">
        <w:rPr>
          <w:rFonts w:ascii="Calibri" w:hAnsi="Calibri"/>
          <w:b/>
          <w:szCs w:val="18"/>
        </w:rPr>
        <w:t>C</w:t>
      </w:r>
      <w:r w:rsidRPr="00CF3F12">
        <w:rPr>
          <w:rFonts w:ascii="Calibri" w:hAnsi="Calibri"/>
          <w:b/>
          <w:szCs w:val="18"/>
        </w:rPr>
        <w:t xml:space="preserve">. </w:t>
      </w:r>
      <w:r w:rsidR="004F1FAD" w:rsidRPr="004F1FAD">
        <w:rPr>
          <w:rFonts w:ascii="Calibri" w:hAnsi="Calibri"/>
          <w:b/>
          <w:szCs w:val="18"/>
        </w:rPr>
        <w:t>Verification: Ducted Indoor Units Located Entirely in Directly Conditioned Space - RA3.1.4.3.8</w:t>
      </w:r>
    </w:p>
    <w:p w14:paraId="37276CD6" w14:textId="50DAB0DE" w:rsidR="006060CB" w:rsidRDefault="006060CB" w:rsidP="00E54C78">
      <w:pPr>
        <w:pStyle w:val="ListParagraph"/>
        <w:numPr>
          <w:ilvl w:val="0"/>
          <w:numId w:val="10"/>
        </w:numPr>
        <w:rPr>
          <w:rFonts w:asciiTheme="minorHAnsi" w:hAnsiTheme="minorHAnsi"/>
        </w:rPr>
      </w:pPr>
      <w:r w:rsidRPr="00650946">
        <w:rPr>
          <w:rFonts w:asciiTheme="minorHAnsi" w:hAnsiTheme="minorHAnsi"/>
        </w:rPr>
        <w:t>This field is filled out automatic</w:t>
      </w:r>
      <w:r>
        <w:rPr>
          <w:rFonts w:asciiTheme="minorHAnsi" w:hAnsiTheme="minorHAnsi"/>
        </w:rPr>
        <w:t xml:space="preserve">ally. It is referenced from a different section of </w:t>
      </w:r>
      <w:r w:rsidRPr="00650946">
        <w:rPr>
          <w:rFonts w:asciiTheme="minorHAnsi" w:hAnsiTheme="minorHAnsi"/>
        </w:rPr>
        <w:t>this document.</w:t>
      </w:r>
    </w:p>
    <w:p w14:paraId="70C01754" w14:textId="7F4C9ED7" w:rsidR="006060CB" w:rsidRDefault="006060CB" w:rsidP="00E54C78">
      <w:pPr>
        <w:pStyle w:val="ListParagraph"/>
        <w:numPr>
          <w:ilvl w:val="0"/>
          <w:numId w:val="10"/>
        </w:numPr>
        <w:rPr>
          <w:rFonts w:asciiTheme="minorHAnsi" w:hAnsiTheme="minorHAnsi"/>
        </w:rPr>
      </w:pPr>
      <w:r>
        <w:rPr>
          <w:rFonts w:asciiTheme="minorHAnsi" w:hAnsiTheme="minorHAnsi"/>
        </w:rPr>
        <w:t>Select the statement that best describes the location of the ducted distribution system.</w:t>
      </w:r>
    </w:p>
    <w:p w14:paraId="3976A9D9" w14:textId="4834FCDB" w:rsidR="006060CB" w:rsidRDefault="006060CB" w:rsidP="00E54C78">
      <w:pPr>
        <w:pStyle w:val="ListParagraph"/>
        <w:numPr>
          <w:ilvl w:val="0"/>
          <w:numId w:val="10"/>
        </w:numPr>
        <w:rPr>
          <w:rFonts w:asciiTheme="minorHAnsi" w:hAnsiTheme="minorHAnsi"/>
        </w:rPr>
      </w:pPr>
      <w:r>
        <w:rPr>
          <w:rFonts w:asciiTheme="minorHAnsi" w:hAnsiTheme="minorHAnsi"/>
        </w:rPr>
        <w:t>Enter the leakage to outside airfl</w:t>
      </w:r>
      <w:r w:rsidR="002F15F3">
        <w:rPr>
          <w:rFonts w:asciiTheme="minorHAnsi" w:hAnsiTheme="minorHAnsi"/>
        </w:rPr>
        <w:t>ow determined from the RA3.1.4.3</w:t>
      </w:r>
      <w:r>
        <w:rPr>
          <w:rFonts w:asciiTheme="minorHAnsi" w:hAnsiTheme="minorHAnsi"/>
        </w:rPr>
        <w:t>.8</w:t>
      </w:r>
    </w:p>
    <w:p w14:paraId="53C9B448" w14:textId="39EF3148" w:rsidR="00A30D01" w:rsidRPr="00650946" w:rsidRDefault="00A30D01" w:rsidP="00E54C78">
      <w:pPr>
        <w:pStyle w:val="ListParagraph"/>
        <w:numPr>
          <w:ilvl w:val="0"/>
          <w:numId w:val="10"/>
        </w:numPr>
        <w:rPr>
          <w:rFonts w:asciiTheme="minorHAnsi" w:hAnsiTheme="minorHAnsi"/>
        </w:rPr>
      </w:pPr>
      <w:r w:rsidRPr="00A30D01">
        <w:rPr>
          <w:rFonts w:asciiTheme="minorHAnsi" w:hAnsiTheme="minorHAnsi"/>
        </w:rPr>
        <w:t>This field is filled out automatically</w:t>
      </w:r>
    </w:p>
    <w:p w14:paraId="3D49D9E8" w14:textId="4A5832AB" w:rsidR="004F2D3A" w:rsidRDefault="004F2D3A" w:rsidP="00F450E6">
      <w:pPr>
        <w:rPr>
          <w:rFonts w:asciiTheme="minorHAnsi" w:hAnsiTheme="minorHAnsi"/>
        </w:rPr>
      </w:pPr>
    </w:p>
    <w:p w14:paraId="46144D4C" w14:textId="77D8E1F4" w:rsidR="004F2D3A" w:rsidRPr="004F2D3A" w:rsidRDefault="004F2D3A" w:rsidP="004F2D3A">
      <w:pPr>
        <w:rPr>
          <w:rFonts w:ascii="Calibri" w:hAnsi="Calibri"/>
        </w:rPr>
      </w:pPr>
      <w:r w:rsidRPr="004F2D3A">
        <w:rPr>
          <w:rFonts w:ascii="Calibri" w:hAnsi="Calibri"/>
          <w:b/>
          <w:szCs w:val="18"/>
        </w:rPr>
        <w:t xml:space="preserve">Section </w:t>
      </w:r>
      <w:r>
        <w:rPr>
          <w:rFonts w:ascii="Calibri" w:hAnsi="Calibri"/>
          <w:b/>
          <w:szCs w:val="18"/>
        </w:rPr>
        <w:t>D</w:t>
      </w:r>
      <w:r w:rsidRPr="004F2D3A">
        <w:rPr>
          <w:rFonts w:ascii="Calibri" w:hAnsi="Calibri"/>
          <w:b/>
          <w:szCs w:val="18"/>
        </w:rPr>
        <w:t xml:space="preserve">. </w:t>
      </w:r>
      <w:r w:rsidR="004F1FAD" w:rsidRPr="004F1FAD">
        <w:rPr>
          <w:rFonts w:ascii="Calibri" w:hAnsi="Calibri"/>
          <w:b/>
          <w:szCs w:val="18"/>
        </w:rPr>
        <w:t>Verification: Ductless Indoor Units Located Entirely i</w:t>
      </w:r>
      <w:r w:rsidR="00CB53DB">
        <w:rPr>
          <w:rFonts w:ascii="Calibri" w:hAnsi="Calibri"/>
          <w:b/>
          <w:szCs w:val="18"/>
        </w:rPr>
        <w:t xml:space="preserve">n Directly Conditioned Space - </w:t>
      </w:r>
      <w:r w:rsidR="004F1FAD" w:rsidRPr="004F1FAD">
        <w:rPr>
          <w:rFonts w:ascii="Calibri" w:hAnsi="Calibri"/>
          <w:b/>
          <w:szCs w:val="18"/>
        </w:rPr>
        <w:t>SC3.1.4.1.8</w:t>
      </w:r>
    </w:p>
    <w:p w14:paraId="22BB87AB" w14:textId="7665149A" w:rsidR="002F15F3" w:rsidRDefault="002F15F3" w:rsidP="002F15F3">
      <w:pPr>
        <w:pStyle w:val="ListParagraph"/>
        <w:numPr>
          <w:ilvl w:val="0"/>
          <w:numId w:val="12"/>
        </w:numPr>
        <w:rPr>
          <w:rFonts w:asciiTheme="minorHAnsi" w:hAnsiTheme="minorHAnsi"/>
        </w:rPr>
      </w:pPr>
      <w:r w:rsidRPr="00650946">
        <w:rPr>
          <w:rFonts w:asciiTheme="minorHAnsi" w:hAnsiTheme="minorHAnsi"/>
        </w:rPr>
        <w:t>This field is filled out automatic</w:t>
      </w:r>
      <w:r>
        <w:rPr>
          <w:rFonts w:asciiTheme="minorHAnsi" w:hAnsiTheme="minorHAnsi"/>
        </w:rPr>
        <w:t xml:space="preserve">ally. It is referenced from a different section of </w:t>
      </w:r>
      <w:r w:rsidRPr="00650946">
        <w:rPr>
          <w:rFonts w:asciiTheme="minorHAnsi" w:hAnsiTheme="minorHAnsi"/>
        </w:rPr>
        <w:t>this document.</w:t>
      </w:r>
    </w:p>
    <w:p w14:paraId="1ED4603E" w14:textId="1337C897" w:rsidR="002F15F3" w:rsidRDefault="002F15F3" w:rsidP="002F15F3">
      <w:pPr>
        <w:pStyle w:val="ListParagraph"/>
        <w:numPr>
          <w:ilvl w:val="0"/>
          <w:numId w:val="12"/>
        </w:numPr>
        <w:rPr>
          <w:rFonts w:asciiTheme="minorHAnsi" w:hAnsiTheme="minorHAnsi"/>
        </w:rPr>
      </w:pPr>
      <w:r>
        <w:rPr>
          <w:rFonts w:asciiTheme="minorHAnsi" w:hAnsiTheme="minorHAnsi"/>
        </w:rPr>
        <w:t>Select the statement that best describes the indoor unit installation locat</w:t>
      </w:r>
      <w:r w:rsidR="00CB53DB">
        <w:rPr>
          <w:rFonts w:asciiTheme="minorHAnsi" w:hAnsiTheme="minorHAnsi"/>
        </w:rPr>
        <w:t xml:space="preserve">ion as determined according to </w:t>
      </w:r>
      <w:r>
        <w:rPr>
          <w:rFonts w:asciiTheme="minorHAnsi" w:hAnsiTheme="minorHAnsi"/>
        </w:rPr>
        <w:t>SC3.1.4.1.8.</w:t>
      </w:r>
    </w:p>
    <w:p w14:paraId="3E0FD2FC" w14:textId="77777777" w:rsidR="002F15F3" w:rsidRPr="00650946" w:rsidRDefault="002F15F3" w:rsidP="002F15F3">
      <w:pPr>
        <w:pStyle w:val="ListParagraph"/>
        <w:numPr>
          <w:ilvl w:val="0"/>
          <w:numId w:val="12"/>
        </w:numPr>
        <w:rPr>
          <w:rFonts w:asciiTheme="minorHAnsi" w:hAnsiTheme="minorHAnsi"/>
        </w:rPr>
      </w:pPr>
      <w:r w:rsidRPr="00A30D01">
        <w:rPr>
          <w:rFonts w:asciiTheme="minorHAnsi" w:hAnsiTheme="minorHAnsi"/>
        </w:rPr>
        <w:t>This field is filled out automatically</w:t>
      </w:r>
    </w:p>
    <w:p w14:paraId="37B7F794" w14:textId="52EE46CC" w:rsidR="004F2D3A" w:rsidRDefault="004F2D3A" w:rsidP="00F450E6">
      <w:pPr>
        <w:rPr>
          <w:rFonts w:asciiTheme="minorHAnsi" w:hAnsiTheme="minorHAnsi"/>
        </w:rPr>
      </w:pPr>
    </w:p>
    <w:p w14:paraId="485F8A78" w14:textId="225D0A84" w:rsidR="004F2D3A" w:rsidRPr="004F1FAD" w:rsidRDefault="004F2D3A" w:rsidP="004F1FAD">
      <w:pPr>
        <w:rPr>
          <w:rFonts w:ascii="Calibri" w:hAnsi="Calibri"/>
          <w:b/>
          <w:szCs w:val="18"/>
        </w:rPr>
      </w:pPr>
      <w:r w:rsidRPr="004F2D3A">
        <w:rPr>
          <w:rFonts w:ascii="Calibri" w:hAnsi="Calibri"/>
          <w:b/>
          <w:szCs w:val="18"/>
        </w:rPr>
        <w:t xml:space="preserve">Section </w:t>
      </w:r>
      <w:r>
        <w:rPr>
          <w:rFonts w:ascii="Calibri" w:hAnsi="Calibri"/>
          <w:b/>
          <w:szCs w:val="18"/>
        </w:rPr>
        <w:t>E</w:t>
      </w:r>
      <w:r w:rsidRPr="004F2D3A">
        <w:rPr>
          <w:rFonts w:ascii="Calibri" w:hAnsi="Calibri"/>
          <w:b/>
          <w:szCs w:val="18"/>
        </w:rPr>
        <w:t xml:space="preserve">. </w:t>
      </w:r>
      <w:r w:rsidR="004F1FAD" w:rsidRPr="004F1FAD">
        <w:rPr>
          <w:rFonts w:ascii="Calibri" w:hAnsi="Calibri"/>
          <w:b/>
          <w:szCs w:val="18"/>
        </w:rPr>
        <w:t>Verification: Wall Mounted Thermostats</w:t>
      </w:r>
      <w:r w:rsidR="004F1FAD">
        <w:rPr>
          <w:rFonts w:ascii="Calibri" w:hAnsi="Calibri"/>
          <w:b/>
          <w:szCs w:val="18"/>
        </w:rPr>
        <w:t xml:space="preserve"> - </w:t>
      </w:r>
      <w:r w:rsidR="004F1FAD" w:rsidRPr="004F1FAD">
        <w:rPr>
          <w:rFonts w:ascii="Calibri" w:hAnsi="Calibri"/>
          <w:b/>
          <w:szCs w:val="18"/>
        </w:rPr>
        <w:t>SC3.4.5</w:t>
      </w:r>
    </w:p>
    <w:p w14:paraId="749FC73B" w14:textId="5009C585" w:rsidR="004F1FAD" w:rsidRDefault="004F1FAD" w:rsidP="004F1FAD">
      <w:pPr>
        <w:pStyle w:val="ListParagraph"/>
        <w:numPr>
          <w:ilvl w:val="0"/>
          <w:numId w:val="13"/>
        </w:numPr>
        <w:rPr>
          <w:rFonts w:asciiTheme="minorHAnsi" w:hAnsiTheme="minorHAnsi"/>
        </w:rPr>
      </w:pPr>
      <w:r w:rsidRPr="00650946">
        <w:rPr>
          <w:rFonts w:asciiTheme="minorHAnsi" w:hAnsiTheme="minorHAnsi"/>
        </w:rPr>
        <w:t>This field is filled out automatic</w:t>
      </w:r>
      <w:r>
        <w:rPr>
          <w:rFonts w:asciiTheme="minorHAnsi" w:hAnsiTheme="minorHAnsi"/>
        </w:rPr>
        <w:t xml:space="preserve">ally. It is referenced from a different section of </w:t>
      </w:r>
      <w:r w:rsidRPr="00650946">
        <w:rPr>
          <w:rFonts w:asciiTheme="minorHAnsi" w:hAnsiTheme="minorHAnsi"/>
        </w:rPr>
        <w:t>this document.</w:t>
      </w:r>
    </w:p>
    <w:p w14:paraId="21EB5C74" w14:textId="73B1B8D9" w:rsidR="004F1FAD" w:rsidRDefault="004F1FAD" w:rsidP="004F1FAD">
      <w:pPr>
        <w:pStyle w:val="ListParagraph"/>
        <w:numPr>
          <w:ilvl w:val="0"/>
          <w:numId w:val="13"/>
        </w:numPr>
        <w:rPr>
          <w:rFonts w:asciiTheme="minorHAnsi" w:hAnsiTheme="minorHAnsi"/>
        </w:rPr>
      </w:pPr>
      <w:r>
        <w:rPr>
          <w:rFonts w:asciiTheme="minorHAnsi" w:hAnsiTheme="minorHAnsi"/>
        </w:rPr>
        <w:t>Answer yes or no to the question: Is a wall-mounted thermostat installed in the z</w:t>
      </w:r>
      <w:r w:rsidRPr="004F1FAD">
        <w:rPr>
          <w:rFonts w:asciiTheme="minorHAnsi" w:hAnsiTheme="minorHAnsi"/>
        </w:rPr>
        <w:t>one served by the indoor unit</w:t>
      </w:r>
      <w:r>
        <w:rPr>
          <w:rFonts w:asciiTheme="minorHAnsi" w:hAnsiTheme="minorHAnsi"/>
        </w:rPr>
        <w:t>?</w:t>
      </w:r>
    </w:p>
    <w:p w14:paraId="040D5865" w14:textId="188C5F31" w:rsidR="004F1FAD" w:rsidRDefault="004F1FAD" w:rsidP="004F1FAD">
      <w:pPr>
        <w:pStyle w:val="ListParagraph"/>
        <w:numPr>
          <w:ilvl w:val="0"/>
          <w:numId w:val="13"/>
        </w:numPr>
        <w:rPr>
          <w:rFonts w:asciiTheme="minorHAnsi" w:hAnsiTheme="minorHAnsi"/>
        </w:rPr>
      </w:pPr>
      <w:r>
        <w:rPr>
          <w:rFonts w:asciiTheme="minorHAnsi" w:hAnsiTheme="minorHAnsi"/>
        </w:rPr>
        <w:t>Answer yes or no to the question: D</w:t>
      </w:r>
      <w:r w:rsidRPr="004F1FAD">
        <w:rPr>
          <w:rFonts w:asciiTheme="minorHAnsi" w:hAnsiTheme="minorHAnsi"/>
        </w:rPr>
        <w:t>oes the thermostat control the zone's indoor unit</w:t>
      </w:r>
      <w:r>
        <w:rPr>
          <w:rFonts w:asciiTheme="minorHAnsi" w:hAnsiTheme="minorHAnsi"/>
        </w:rPr>
        <w:t>?</w:t>
      </w:r>
    </w:p>
    <w:p w14:paraId="6C101E08" w14:textId="4D470153" w:rsidR="004F1FAD" w:rsidRPr="004F1FAD" w:rsidRDefault="004F1FAD" w:rsidP="004F1FAD">
      <w:pPr>
        <w:pStyle w:val="ListParagraph"/>
        <w:numPr>
          <w:ilvl w:val="0"/>
          <w:numId w:val="13"/>
        </w:numPr>
        <w:rPr>
          <w:rFonts w:asciiTheme="minorHAnsi" w:hAnsiTheme="minorHAnsi"/>
        </w:rPr>
      </w:pPr>
      <w:r w:rsidRPr="004F1FAD">
        <w:rPr>
          <w:rFonts w:asciiTheme="minorHAnsi" w:hAnsiTheme="minorHAnsi"/>
        </w:rPr>
        <w:t>Answer yes or no to the question:</w:t>
      </w:r>
      <w:r>
        <w:rPr>
          <w:rFonts w:asciiTheme="minorHAnsi" w:hAnsiTheme="minorHAnsi"/>
        </w:rPr>
        <w:t xml:space="preserve"> </w:t>
      </w:r>
      <w:r w:rsidRPr="004F1FAD">
        <w:rPr>
          <w:rFonts w:asciiTheme="minorHAnsi" w:hAnsiTheme="minorHAnsi"/>
        </w:rPr>
        <w:t>Is the thermostat mounted permanently to the wall?</w:t>
      </w:r>
      <w:r>
        <w:rPr>
          <w:rFonts w:asciiTheme="minorHAnsi" w:hAnsiTheme="minorHAnsi"/>
        </w:rPr>
        <w:t xml:space="preserve"> </w:t>
      </w:r>
    </w:p>
    <w:p w14:paraId="68E484F1" w14:textId="77777777" w:rsidR="004F1FAD" w:rsidRPr="00650946" w:rsidRDefault="004F1FAD" w:rsidP="004F1FAD">
      <w:pPr>
        <w:pStyle w:val="ListParagraph"/>
        <w:numPr>
          <w:ilvl w:val="0"/>
          <w:numId w:val="13"/>
        </w:numPr>
        <w:rPr>
          <w:rFonts w:asciiTheme="minorHAnsi" w:hAnsiTheme="minorHAnsi"/>
        </w:rPr>
      </w:pPr>
      <w:r w:rsidRPr="00A30D01">
        <w:rPr>
          <w:rFonts w:asciiTheme="minorHAnsi" w:hAnsiTheme="minorHAnsi"/>
        </w:rPr>
        <w:t>This field is filled out automatically</w:t>
      </w:r>
    </w:p>
    <w:p w14:paraId="590563D1" w14:textId="591C9B99" w:rsidR="004F2D3A" w:rsidRPr="004F2D3A" w:rsidRDefault="004F2D3A" w:rsidP="004F2D3A">
      <w:pPr>
        <w:rPr>
          <w:rFonts w:asciiTheme="minorHAnsi" w:hAnsiTheme="minorHAnsi"/>
        </w:rPr>
      </w:pPr>
    </w:p>
    <w:p w14:paraId="645F1745" w14:textId="16BB3087" w:rsidR="004F2D3A" w:rsidRDefault="004F2D3A" w:rsidP="00F450E6">
      <w:pPr>
        <w:rPr>
          <w:rFonts w:asciiTheme="minorHAnsi" w:hAnsiTheme="minorHAnsi"/>
        </w:rPr>
      </w:pPr>
    </w:p>
    <w:p w14:paraId="24791A42" w14:textId="0C94FE94" w:rsidR="004F2D3A" w:rsidRPr="000113D4" w:rsidRDefault="004F2D3A" w:rsidP="000113D4">
      <w:pPr>
        <w:rPr>
          <w:rFonts w:ascii="Calibri" w:hAnsi="Calibri"/>
          <w:b/>
          <w:szCs w:val="18"/>
        </w:rPr>
      </w:pPr>
      <w:r w:rsidRPr="004F2D3A">
        <w:rPr>
          <w:rFonts w:ascii="Calibri" w:hAnsi="Calibri"/>
          <w:b/>
          <w:szCs w:val="18"/>
        </w:rPr>
        <w:lastRenderedPageBreak/>
        <w:t xml:space="preserve">Section </w:t>
      </w:r>
      <w:r>
        <w:rPr>
          <w:rFonts w:ascii="Calibri" w:hAnsi="Calibri"/>
          <w:b/>
          <w:szCs w:val="18"/>
        </w:rPr>
        <w:t>F</w:t>
      </w:r>
      <w:r w:rsidRPr="004F2D3A">
        <w:rPr>
          <w:rFonts w:ascii="Calibri" w:hAnsi="Calibri"/>
          <w:b/>
          <w:szCs w:val="18"/>
        </w:rPr>
        <w:t xml:space="preserve">. </w:t>
      </w:r>
      <w:r w:rsidR="004F1FAD" w:rsidRPr="004F1FAD">
        <w:rPr>
          <w:rFonts w:ascii="Calibri" w:hAnsi="Calibri"/>
          <w:b/>
          <w:szCs w:val="18"/>
        </w:rPr>
        <w:t>Verification: Non-Continuous Fan Operation</w:t>
      </w:r>
      <w:r w:rsidR="004F1FAD">
        <w:rPr>
          <w:rFonts w:ascii="Calibri" w:hAnsi="Calibri"/>
          <w:b/>
          <w:szCs w:val="18"/>
        </w:rPr>
        <w:t xml:space="preserve"> </w:t>
      </w:r>
      <w:r w:rsidR="000113D4" w:rsidRPr="000113D4">
        <w:rPr>
          <w:rFonts w:ascii="Calibri" w:hAnsi="Calibri"/>
          <w:b/>
          <w:szCs w:val="18"/>
        </w:rPr>
        <w:t>SC3.4.6</w:t>
      </w:r>
    </w:p>
    <w:p w14:paraId="48184B7E" w14:textId="124FF41D" w:rsidR="00CF228D" w:rsidRDefault="00CF228D" w:rsidP="00CF228D">
      <w:pPr>
        <w:pStyle w:val="ListParagraph"/>
        <w:numPr>
          <w:ilvl w:val="0"/>
          <w:numId w:val="14"/>
        </w:numPr>
        <w:rPr>
          <w:rFonts w:asciiTheme="minorHAnsi" w:hAnsiTheme="minorHAnsi"/>
        </w:rPr>
      </w:pPr>
      <w:r w:rsidRPr="00650946">
        <w:rPr>
          <w:rFonts w:asciiTheme="minorHAnsi" w:hAnsiTheme="minorHAnsi"/>
        </w:rPr>
        <w:t>This field is filled out automatic</w:t>
      </w:r>
      <w:r>
        <w:rPr>
          <w:rFonts w:asciiTheme="minorHAnsi" w:hAnsiTheme="minorHAnsi"/>
        </w:rPr>
        <w:t xml:space="preserve">ally. It is referenced from a different section of </w:t>
      </w:r>
      <w:r w:rsidRPr="00650946">
        <w:rPr>
          <w:rFonts w:asciiTheme="minorHAnsi" w:hAnsiTheme="minorHAnsi"/>
        </w:rPr>
        <w:t>this document.</w:t>
      </w:r>
    </w:p>
    <w:p w14:paraId="2054B961" w14:textId="420FD4C0" w:rsidR="00CF228D" w:rsidRDefault="00B5521A" w:rsidP="00B5521A">
      <w:pPr>
        <w:pStyle w:val="ListParagraph"/>
        <w:numPr>
          <w:ilvl w:val="0"/>
          <w:numId w:val="14"/>
        </w:numPr>
        <w:rPr>
          <w:rFonts w:asciiTheme="minorHAnsi" w:hAnsiTheme="minorHAnsi"/>
        </w:rPr>
      </w:pPr>
      <w:r>
        <w:rPr>
          <w:rFonts w:asciiTheme="minorHAnsi" w:hAnsiTheme="minorHAnsi"/>
        </w:rPr>
        <w:t xml:space="preserve">Select the best response to the question: </w:t>
      </w:r>
      <w:r w:rsidRPr="00B5521A">
        <w:rPr>
          <w:rFonts w:asciiTheme="minorHAnsi" w:hAnsiTheme="minorHAnsi"/>
        </w:rPr>
        <w:t>Is non-continuous default fan operation shown in CEC certification listings?</w:t>
      </w:r>
    </w:p>
    <w:p w14:paraId="74619619" w14:textId="4BCEF0B6" w:rsidR="00B5521A" w:rsidRDefault="00B5521A" w:rsidP="00B5521A">
      <w:pPr>
        <w:pStyle w:val="ListParagraph"/>
        <w:numPr>
          <w:ilvl w:val="0"/>
          <w:numId w:val="14"/>
        </w:numPr>
        <w:rPr>
          <w:rFonts w:asciiTheme="minorHAnsi" w:hAnsiTheme="minorHAnsi"/>
        </w:rPr>
      </w:pPr>
      <w:r>
        <w:rPr>
          <w:rFonts w:asciiTheme="minorHAnsi" w:hAnsiTheme="minorHAnsi"/>
        </w:rPr>
        <w:t xml:space="preserve">Select the best response to the question: </w:t>
      </w:r>
      <w:r w:rsidRPr="00B5521A">
        <w:rPr>
          <w:rFonts w:asciiTheme="minorHAnsi" w:hAnsiTheme="minorHAnsi"/>
        </w:rPr>
        <w:t>Does indoor unit air distribution fan operate when there is no call for heating?</w:t>
      </w:r>
    </w:p>
    <w:p w14:paraId="5CF54D55" w14:textId="3E4DEFBB" w:rsidR="00B5521A" w:rsidRDefault="00B5521A" w:rsidP="00B5521A">
      <w:pPr>
        <w:pStyle w:val="ListParagraph"/>
        <w:numPr>
          <w:ilvl w:val="0"/>
          <w:numId w:val="14"/>
        </w:numPr>
        <w:rPr>
          <w:rFonts w:asciiTheme="minorHAnsi" w:hAnsiTheme="minorHAnsi"/>
        </w:rPr>
      </w:pPr>
      <w:r w:rsidRPr="00B5521A">
        <w:rPr>
          <w:rFonts w:asciiTheme="minorHAnsi" w:hAnsiTheme="minorHAnsi"/>
        </w:rPr>
        <w:t>Select the best response to the question:</w:t>
      </w:r>
      <w:r>
        <w:rPr>
          <w:rFonts w:asciiTheme="minorHAnsi" w:hAnsiTheme="minorHAnsi"/>
        </w:rPr>
        <w:t xml:space="preserve"> </w:t>
      </w:r>
      <w:r w:rsidRPr="00B5521A">
        <w:rPr>
          <w:rFonts w:asciiTheme="minorHAnsi" w:hAnsiTheme="minorHAnsi"/>
        </w:rPr>
        <w:t>Does indoor unit air distribution fan operate when there is no call for cooling?</w:t>
      </w:r>
    </w:p>
    <w:p w14:paraId="6B48D66D" w14:textId="77777777" w:rsidR="00B5521A" w:rsidRPr="00B5521A" w:rsidRDefault="00B5521A" w:rsidP="00B5521A">
      <w:pPr>
        <w:pStyle w:val="ListParagraph"/>
        <w:numPr>
          <w:ilvl w:val="0"/>
          <w:numId w:val="14"/>
        </w:numPr>
        <w:rPr>
          <w:rFonts w:asciiTheme="minorHAnsi" w:hAnsiTheme="minorHAnsi"/>
        </w:rPr>
      </w:pPr>
      <w:r w:rsidRPr="00B5521A">
        <w:rPr>
          <w:rFonts w:asciiTheme="minorHAnsi" w:hAnsiTheme="minorHAnsi"/>
        </w:rPr>
        <w:t>This field is filled out automatically</w:t>
      </w:r>
    </w:p>
    <w:p w14:paraId="68E0AEA2" w14:textId="25335C41" w:rsidR="004F2D3A" w:rsidRDefault="004F2D3A" w:rsidP="00F450E6">
      <w:pPr>
        <w:rPr>
          <w:rFonts w:asciiTheme="minorHAnsi" w:hAnsiTheme="minorHAnsi"/>
        </w:rPr>
      </w:pPr>
    </w:p>
    <w:p w14:paraId="67B10B64" w14:textId="1D2FCEF0" w:rsidR="004F2D3A" w:rsidRPr="004F2D3A" w:rsidRDefault="004F2D3A" w:rsidP="004F2D3A">
      <w:pPr>
        <w:rPr>
          <w:rFonts w:ascii="Calibri" w:hAnsi="Calibri"/>
        </w:rPr>
      </w:pPr>
      <w:r w:rsidRPr="004F2D3A">
        <w:rPr>
          <w:rFonts w:ascii="Calibri" w:hAnsi="Calibri"/>
          <w:b/>
          <w:szCs w:val="18"/>
        </w:rPr>
        <w:t xml:space="preserve">Section </w:t>
      </w:r>
      <w:r>
        <w:rPr>
          <w:rFonts w:ascii="Calibri" w:hAnsi="Calibri"/>
          <w:b/>
          <w:szCs w:val="18"/>
        </w:rPr>
        <w:t>G</w:t>
      </w:r>
      <w:r w:rsidRPr="004F2D3A">
        <w:rPr>
          <w:rFonts w:ascii="Calibri" w:hAnsi="Calibri"/>
          <w:b/>
          <w:szCs w:val="18"/>
        </w:rPr>
        <w:t xml:space="preserve">. </w:t>
      </w:r>
      <w:r w:rsidR="00B5521A" w:rsidRPr="00B5521A">
        <w:rPr>
          <w:rFonts w:ascii="Calibri" w:hAnsi="Calibri"/>
          <w:b/>
          <w:szCs w:val="18"/>
        </w:rPr>
        <w:t>Verification: Installed Air Filter Sizing and Pressure Drop</w:t>
      </w:r>
      <w:r w:rsidR="00CB53DB" w:rsidRPr="00CB53DB">
        <w:rPr>
          <w:rFonts w:ascii="Calibri" w:hAnsi="Calibri"/>
          <w:b/>
          <w:szCs w:val="18"/>
        </w:rPr>
        <w:t xml:space="preserve"> - SC3.1.4.7 and SC3.1.4.8</w:t>
      </w:r>
    </w:p>
    <w:p w14:paraId="4B0ECA91" w14:textId="77777777" w:rsidR="00B5521A" w:rsidRPr="00650946" w:rsidRDefault="00B5521A" w:rsidP="00B5521A">
      <w:pPr>
        <w:pStyle w:val="Header"/>
        <w:numPr>
          <w:ilvl w:val="0"/>
          <w:numId w:val="15"/>
        </w:numPr>
        <w:rPr>
          <w:rFonts w:asciiTheme="minorHAnsi" w:hAnsiTheme="minorHAnsi"/>
          <w:szCs w:val="18"/>
        </w:rPr>
      </w:pPr>
      <w:r w:rsidRPr="00650946">
        <w:rPr>
          <w:rFonts w:asciiTheme="minorHAnsi" w:hAnsiTheme="minorHAnsi"/>
          <w:szCs w:val="18"/>
        </w:rPr>
        <w:t xml:space="preserve">This field is filled out automatically. It is referenced from the </w:t>
      </w:r>
      <w:r>
        <w:rPr>
          <w:rFonts w:asciiTheme="minorHAnsi" w:hAnsiTheme="minorHAnsi"/>
          <w:szCs w:val="18"/>
        </w:rPr>
        <w:t>CF2R-MCH-01</w:t>
      </w:r>
      <w:r w:rsidRPr="00650946">
        <w:rPr>
          <w:rFonts w:asciiTheme="minorHAnsi" w:hAnsiTheme="minorHAnsi"/>
          <w:szCs w:val="18"/>
        </w:rPr>
        <w:t xml:space="preserve"> which must be completed prior to this document.</w:t>
      </w:r>
    </w:p>
    <w:p w14:paraId="52409296" w14:textId="77777777" w:rsidR="00B5521A" w:rsidRPr="00650946" w:rsidRDefault="00B5521A" w:rsidP="00B5521A">
      <w:pPr>
        <w:pStyle w:val="Header"/>
        <w:numPr>
          <w:ilvl w:val="0"/>
          <w:numId w:val="15"/>
        </w:numPr>
        <w:rPr>
          <w:rFonts w:asciiTheme="minorHAnsi" w:hAnsiTheme="minorHAnsi"/>
          <w:szCs w:val="18"/>
        </w:rPr>
      </w:pPr>
      <w:r w:rsidRPr="00650946">
        <w:rPr>
          <w:rFonts w:asciiTheme="minorHAnsi" w:hAnsiTheme="minorHAnsi"/>
          <w:szCs w:val="18"/>
        </w:rPr>
        <w:t xml:space="preserve">This field is filled out automatically. It is referenced from the </w:t>
      </w:r>
      <w:r>
        <w:rPr>
          <w:rFonts w:asciiTheme="minorHAnsi" w:hAnsiTheme="minorHAnsi"/>
          <w:szCs w:val="18"/>
        </w:rPr>
        <w:t>CF2R-MCH-01</w:t>
      </w:r>
      <w:r w:rsidRPr="00650946">
        <w:rPr>
          <w:rFonts w:asciiTheme="minorHAnsi" w:hAnsiTheme="minorHAnsi"/>
          <w:szCs w:val="18"/>
        </w:rPr>
        <w:t xml:space="preserve"> which must be completed prior to this document.</w:t>
      </w:r>
    </w:p>
    <w:p w14:paraId="1BD9FF8C" w14:textId="77777777" w:rsidR="00B5521A" w:rsidRPr="00650946" w:rsidRDefault="00B5521A" w:rsidP="00B5521A">
      <w:pPr>
        <w:pStyle w:val="Header"/>
        <w:numPr>
          <w:ilvl w:val="0"/>
          <w:numId w:val="15"/>
        </w:numPr>
        <w:rPr>
          <w:rFonts w:asciiTheme="minorHAnsi" w:hAnsiTheme="minorHAnsi"/>
          <w:szCs w:val="18"/>
        </w:rPr>
      </w:pPr>
      <w:r w:rsidRPr="00650946">
        <w:rPr>
          <w:rFonts w:asciiTheme="minorHAnsi" w:hAnsiTheme="minorHAnsi"/>
          <w:szCs w:val="18"/>
        </w:rPr>
        <w:t xml:space="preserve">This field is filled out automatically. It is referenced from the </w:t>
      </w:r>
      <w:r>
        <w:rPr>
          <w:rFonts w:asciiTheme="minorHAnsi" w:hAnsiTheme="minorHAnsi"/>
          <w:szCs w:val="18"/>
        </w:rPr>
        <w:t>CF2R-MCH-01</w:t>
      </w:r>
      <w:r w:rsidRPr="00650946">
        <w:rPr>
          <w:rFonts w:asciiTheme="minorHAnsi" w:hAnsiTheme="minorHAnsi"/>
          <w:szCs w:val="18"/>
        </w:rPr>
        <w:t xml:space="preserve"> which must be completed prior to this document.</w:t>
      </w:r>
    </w:p>
    <w:p w14:paraId="07678E83" w14:textId="5810D3A8" w:rsidR="00B5521A" w:rsidRPr="00650946" w:rsidRDefault="00B5521A" w:rsidP="00B5521A">
      <w:pPr>
        <w:pStyle w:val="Header"/>
        <w:numPr>
          <w:ilvl w:val="0"/>
          <w:numId w:val="15"/>
        </w:numPr>
        <w:rPr>
          <w:rFonts w:asciiTheme="minorHAnsi" w:hAnsiTheme="minorHAnsi"/>
          <w:szCs w:val="18"/>
        </w:rPr>
      </w:pPr>
      <w:r w:rsidRPr="00650946">
        <w:rPr>
          <w:rFonts w:asciiTheme="minorHAnsi" w:hAnsiTheme="minorHAnsi"/>
          <w:szCs w:val="18"/>
        </w:rPr>
        <w:t>This field is filled out automatically. It is referenced from</w:t>
      </w:r>
      <w:r>
        <w:rPr>
          <w:rFonts w:asciiTheme="minorHAnsi" w:hAnsiTheme="minorHAnsi"/>
          <w:szCs w:val="18"/>
        </w:rPr>
        <w:t xml:space="preserve"> another section on this document, or from</w:t>
      </w:r>
      <w:r w:rsidRPr="00650946">
        <w:rPr>
          <w:rFonts w:asciiTheme="minorHAnsi" w:hAnsiTheme="minorHAnsi"/>
          <w:szCs w:val="18"/>
        </w:rPr>
        <w:t xml:space="preserve"> the </w:t>
      </w:r>
      <w:r>
        <w:rPr>
          <w:rFonts w:asciiTheme="minorHAnsi" w:hAnsiTheme="minorHAnsi"/>
          <w:szCs w:val="18"/>
        </w:rPr>
        <w:t>CF2R-MCH-01</w:t>
      </w:r>
      <w:r w:rsidRPr="00650946">
        <w:rPr>
          <w:rFonts w:asciiTheme="minorHAnsi" w:hAnsiTheme="minorHAnsi"/>
          <w:szCs w:val="18"/>
        </w:rPr>
        <w:t xml:space="preserve"> which must be completed prior to this document.</w:t>
      </w:r>
    </w:p>
    <w:p w14:paraId="0210A31F" w14:textId="7E3A7516" w:rsidR="00B5521A" w:rsidRPr="00650946" w:rsidRDefault="00B37F49" w:rsidP="00B5521A">
      <w:pPr>
        <w:pStyle w:val="Header"/>
        <w:numPr>
          <w:ilvl w:val="0"/>
          <w:numId w:val="15"/>
        </w:numPr>
        <w:rPr>
          <w:rFonts w:asciiTheme="minorHAnsi" w:hAnsiTheme="minorHAnsi"/>
          <w:szCs w:val="18"/>
        </w:rPr>
      </w:pPr>
      <w:r>
        <w:rPr>
          <w:rFonts w:asciiTheme="minorHAnsi" w:hAnsiTheme="minorHAnsi"/>
          <w:szCs w:val="18"/>
        </w:rPr>
        <w:t>Enter the nominal depth of the air filter in inches</w:t>
      </w:r>
      <w:r w:rsidR="00B5521A" w:rsidRPr="00650946">
        <w:rPr>
          <w:rFonts w:asciiTheme="minorHAnsi" w:hAnsiTheme="minorHAnsi"/>
          <w:szCs w:val="18"/>
        </w:rPr>
        <w:t>.</w:t>
      </w:r>
    </w:p>
    <w:p w14:paraId="04303AD1" w14:textId="48424D5D" w:rsidR="00B5521A" w:rsidRPr="00650946" w:rsidRDefault="00B37F49" w:rsidP="00B37F49">
      <w:pPr>
        <w:pStyle w:val="Header"/>
        <w:numPr>
          <w:ilvl w:val="0"/>
          <w:numId w:val="15"/>
        </w:numPr>
        <w:rPr>
          <w:rFonts w:asciiTheme="minorHAnsi" w:hAnsiTheme="minorHAnsi"/>
          <w:szCs w:val="18"/>
        </w:rPr>
      </w:pPr>
      <w:r w:rsidRPr="00B37F49">
        <w:rPr>
          <w:rFonts w:asciiTheme="minorHAnsi" w:hAnsiTheme="minorHAnsi"/>
          <w:szCs w:val="18"/>
        </w:rPr>
        <w:t xml:space="preserve">Enter the nominal </w:t>
      </w:r>
      <w:r>
        <w:rPr>
          <w:rFonts w:asciiTheme="minorHAnsi" w:hAnsiTheme="minorHAnsi"/>
          <w:szCs w:val="18"/>
        </w:rPr>
        <w:t>length</w:t>
      </w:r>
      <w:r w:rsidRPr="00B37F49">
        <w:rPr>
          <w:rFonts w:asciiTheme="minorHAnsi" w:hAnsiTheme="minorHAnsi"/>
          <w:szCs w:val="18"/>
        </w:rPr>
        <w:t xml:space="preserve"> of the air filter</w:t>
      </w:r>
      <w:r>
        <w:rPr>
          <w:rFonts w:asciiTheme="minorHAnsi" w:hAnsiTheme="minorHAnsi"/>
          <w:szCs w:val="18"/>
        </w:rPr>
        <w:t xml:space="preserve"> in inches</w:t>
      </w:r>
      <w:r w:rsidR="00B5521A" w:rsidRPr="00650946">
        <w:rPr>
          <w:rFonts w:asciiTheme="minorHAnsi" w:hAnsiTheme="minorHAnsi"/>
          <w:szCs w:val="18"/>
        </w:rPr>
        <w:t>.</w:t>
      </w:r>
    </w:p>
    <w:p w14:paraId="3824F642" w14:textId="31C2E518" w:rsidR="00B5521A" w:rsidRDefault="00B37F49" w:rsidP="00B37F49">
      <w:pPr>
        <w:pStyle w:val="Header"/>
        <w:numPr>
          <w:ilvl w:val="0"/>
          <w:numId w:val="15"/>
        </w:numPr>
        <w:rPr>
          <w:rFonts w:asciiTheme="minorHAnsi" w:hAnsiTheme="minorHAnsi"/>
          <w:szCs w:val="18"/>
        </w:rPr>
      </w:pPr>
      <w:r w:rsidRPr="00B37F49">
        <w:rPr>
          <w:rFonts w:asciiTheme="minorHAnsi" w:hAnsiTheme="minorHAnsi"/>
          <w:szCs w:val="18"/>
        </w:rPr>
        <w:t xml:space="preserve">Enter the nominal </w:t>
      </w:r>
      <w:r>
        <w:rPr>
          <w:rFonts w:asciiTheme="minorHAnsi" w:hAnsiTheme="minorHAnsi"/>
          <w:szCs w:val="18"/>
        </w:rPr>
        <w:t>width</w:t>
      </w:r>
      <w:r w:rsidRPr="00B37F49">
        <w:rPr>
          <w:rFonts w:asciiTheme="minorHAnsi" w:hAnsiTheme="minorHAnsi"/>
          <w:szCs w:val="18"/>
        </w:rPr>
        <w:t xml:space="preserve"> of the air filter</w:t>
      </w:r>
      <w:r>
        <w:rPr>
          <w:rFonts w:asciiTheme="minorHAnsi" w:hAnsiTheme="minorHAnsi"/>
          <w:szCs w:val="18"/>
        </w:rPr>
        <w:t xml:space="preserve"> in inches</w:t>
      </w:r>
      <w:r w:rsidR="00B5521A" w:rsidRPr="00650946">
        <w:rPr>
          <w:rFonts w:asciiTheme="minorHAnsi" w:hAnsiTheme="minorHAnsi"/>
          <w:szCs w:val="18"/>
        </w:rPr>
        <w:t>.</w:t>
      </w:r>
    </w:p>
    <w:p w14:paraId="64FA9C9C" w14:textId="59983289" w:rsidR="00B5521A" w:rsidRDefault="00B5521A" w:rsidP="00B5521A">
      <w:pPr>
        <w:pStyle w:val="Header"/>
        <w:numPr>
          <w:ilvl w:val="0"/>
          <w:numId w:val="15"/>
        </w:numPr>
        <w:rPr>
          <w:rFonts w:asciiTheme="minorHAnsi" w:hAnsiTheme="minorHAnsi"/>
          <w:szCs w:val="18"/>
        </w:rPr>
      </w:pPr>
      <w:r>
        <w:rPr>
          <w:rFonts w:asciiTheme="minorHAnsi" w:hAnsiTheme="minorHAnsi"/>
          <w:szCs w:val="18"/>
        </w:rPr>
        <w:t>This field is filled out automatically by calculating the product of air filter length and air filter width.</w:t>
      </w:r>
    </w:p>
    <w:p w14:paraId="3ED799C5" w14:textId="07AB1137" w:rsidR="00B5521A" w:rsidRDefault="00F00BDE" w:rsidP="00F00BDE">
      <w:pPr>
        <w:pStyle w:val="Header"/>
        <w:numPr>
          <w:ilvl w:val="0"/>
          <w:numId w:val="15"/>
        </w:numPr>
        <w:rPr>
          <w:rFonts w:asciiTheme="minorHAnsi" w:hAnsiTheme="minorHAnsi"/>
          <w:szCs w:val="18"/>
        </w:rPr>
      </w:pPr>
      <w:r w:rsidRPr="00F00BDE">
        <w:rPr>
          <w:rFonts w:asciiTheme="minorHAnsi" w:hAnsiTheme="minorHAnsi"/>
          <w:szCs w:val="18"/>
        </w:rPr>
        <w:t xml:space="preserve">This field is filled </w:t>
      </w:r>
      <w:r>
        <w:rPr>
          <w:rFonts w:asciiTheme="minorHAnsi" w:hAnsiTheme="minorHAnsi"/>
          <w:szCs w:val="18"/>
        </w:rPr>
        <w:t>out automatically based on the depth of the filter.</w:t>
      </w:r>
    </w:p>
    <w:p w14:paraId="724408AA" w14:textId="77777777" w:rsidR="00F00BDE" w:rsidRPr="00B5521A" w:rsidRDefault="00F00BDE" w:rsidP="00F00BDE">
      <w:pPr>
        <w:pStyle w:val="ListParagraph"/>
        <w:numPr>
          <w:ilvl w:val="0"/>
          <w:numId w:val="15"/>
        </w:numPr>
        <w:rPr>
          <w:rFonts w:asciiTheme="minorHAnsi" w:hAnsiTheme="minorHAnsi"/>
        </w:rPr>
      </w:pPr>
      <w:r w:rsidRPr="00B5521A">
        <w:rPr>
          <w:rFonts w:asciiTheme="minorHAnsi" w:hAnsiTheme="minorHAnsi"/>
        </w:rPr>
        <w:t>This field is filled out automatically</w:t>
      </w:r>
    </w:p>
    <w:p w14:paraId="48C00E32" w14:textId="3E423500" w:rsidR="00F00BDE" w:rsidRPr="00F00BDE" w:rsidRDefault="00F00BDE" w:rsidP="00F00BDE">
      <w:pPr>
        <w:pStyle w:val="Header"/>
        <w:numPr>
          <w:ilvl w:val="0"/>
          <w:numId w:val="15"/>
        </w:numPr>
        <w:rPr>
          <w:rFonts w:asciiTheme="minorHAnsi" w:hAnsiTheme="minorHAnsi"/>
          <w:szCs w:val="18"/>
        </w:rPr>
      </w:pPr>
      <w:r>
        <w:rPr>
          <w:rFonts w:asciiTheme="minorHAnsi" w:hAnsiTheme="minorHAnsi"/>
          <w:szCs w:val="18"/>
        </w:rPr>
        <w:t>Input the pressure drop at the design airflow rate from the performance data information published on the air filter label.</w:t>
      </w:r>
    </w:p>
    <w:p w14:paraId="7E70B69B" w14:textId="77777777" w:rsidR="00F00BDE" w:rsidRPr="00B5521A" w:rsidRDefault="00F00BDE" w:rsidP="00F00BDE">
      <w:pPr>
        <w:pStyle w:val="ListParagraph"/>
        <w:numPr>
          <w:ilvl w:val="0"/>
          <w:numId w:val="15"/>
        </w:numPr>
        <w:rPr>
          <w:rFonts w:asciiTheme="minorHAnsi" w:hAnsiTheme="minorHAnsi"/>
        </w:rPr>
      </w:pPr>
      <w:r w:rsidRPr="00B5521A">
        <w:rPr>
          <w:rFonts w:asciiTheme="minorHAnsi" w:hAnsiTheme="minorHAnsi"/>
        </w:rPr>
        <w:t>This field is filled out automatically</w:t>
      </w:r>
    </w:p>
    <w:p w14:paraId="2025A390" w14:textId="17EE4B95" w:rsidR="00CD0B09" w:rsidRDefault="00CD0B09" w:rsidP="00F450E6">
      <w:pPr>
        <w:rPr>
          <w:rFonts w:asciiTheme="minorHAnsi" w:hAnsiTheme="minorHAnsi"/>
        </w:rPr>
      </w:pPr>
    </w:p>
    <w:p w14:paraId="09617405" w14:textId="1B760AA3" w:rsidR="00CD0B09" w:rsidRPr="004F2D3A" w:rsidRDefault="00CD0B09" w:rsidP="00CD0B09">
      <w:pPr>
        <w:rPr>
          <w:rFonts w:ascii="Calibri" w:hAnsi="Calibri"/>
        </w:rPr>
      </w:pPr>
      <w:r w:rsidRPr="004F2D3A">
        <w:rPr>
          <w:rFonts w:ascii="Calibri" w:hAnsi="Calibri"/>
          <w:b/>
          <w:szCs w:val="18"/>
        </w:rPr>
        <w:t xml:space="preserve">Section </w:t>
      </w:r>
      <w:r>
        <w:rPr>
          <w:rFonts w:ascii="Calibri" w:hAnsi="Calibri"/>
          <w:b/>
          <w:szCs w:val="18"/>
        </w:rPr>
        <w:t xml:space="preserve">H. </w:t>
      </w:r>
      <w:r w:rsidRPr="00CD0B09">
        <w:rPr>
          <w:rFonts w:ascii="Calibri" w:hAnsi="Calibri"/>
          <w:b/>
          <w:szCs w:val="18"/>
        </w:rPr>
        <w:t>VCHP System Compliance Statement</w:t>
      </w:r>
    </w:p>
    <w:p w14:paraId="12BA5F6B" w14:textId="6C4E8447" w:rsidR="00CD0B09" w:rsidRPr="00B5521A" w:rsidRDefault="00CD0B09" w:rsidP="00CD0B09">
      <w:pPr>
        <w:pStyle w:val="ListParagraph"/>
        <w:numPr>
          <w:ilvl w:val="0"/>
          <w:numId w:val="16"/>
        </w:numPr>
        <w:rPr>
          <w:rFonts w:asciiTheme="minorHAnsi" w:hAnsiTheme="minorHAnsi"/>
        </w:rPr>
      </w:pPr>
      <w:r w:rsidRPr="00B5521A">
        <w:rPr>
          <w:rFonts w:asciiTheme="minorHAnsi" w:hAnsiTheme="minorHAnsi"/>
        </w:rPr>
        <w:t>This field is filled out automatically</w:t>
      </w:r>
      <w:r w:rsidR="004136C1">
        <w:rPr>
          <w:rFonts w:asciiTheme="minorHAnsi" w:hAnsiTheme="minorHAnsi"/>
        </w:rPr>
        <w:t xml:space="preserve"> </w:t>
      </w:r>
    </w:p>
    <w:p w14:paraId="2267D5D3" w14:textId="3E7CA1FE" w:rsidR="00CD0B09" w:rsidRPr="00CF3F12" w:rsidRDefault="00CD0B09" w:rsidP="00F450E6">
      <w:pPr>
        <w:rPr>
          <w:rFonts w:asciiTheme="minorHAnsi" w:hAnsiTheme="minorHAnsi"/>
        </w:rPr>
      </w:pPr>
    </w:p>
    <w:p w14:paraId="7DC3DB5F" w14:textId="77777777" w:rsidR="00C01944" w:rsidRDefault="00C01944" w:rsidP="00FB0E35">
      <w:pPr>
        <w:rPr>
          <w:rFonts w:ascii="Calibri" w:hAnsi="Calibri"/>
          <w:b/>
          <w:bCs/>
          <w:sz w:val="18"/>
          <w:szCs w:val="18"/>
        </w:rPr>
      </w:pPr>
    </w:p>
    <w:p w14:paraId="7DC3DB60" w14:textId="77777777" w:rsidR="005910C2" w:rsidRDefault="005910C2" w:rsidP="00FB0E35">
      <w:pPr>
        <w:rPr>
          <w:rFonts w:ascii="Calibri" w:hAnsi="Calibri"/>
          <w:b/>
          <w:bCs/>
          <w:sz w:val="18"/>
          <w:szCs w:val="18"/>
        </w:rPr>
        <w:sectPr w:rsidR="005910C2" w:rsidSect="009877A8">
          <w:headerReference w:type="even" r:id="rId17"/>
          <w:headerReference w:type="default" r:id="rId18"/>
          <w:footerReference w:type="default" r:id="rId19"/>
          <w:headerReference w:type="first" r:id="rId20"/>
          <w:pgSz w:w="15840" w:h="12240" w:orient="landscape" w:code="1"/>
          <w:pgMar w:top="720" w:right="720" w:bottom="720" w:left="720" w:header="576" w:footer="576" w:gutter="0"/>
          <w:pgNumType w:start="1"/>
          <w:cols w:space="720"/>
          <w:docGrid w:linePitch="272"/>
        </w:sectPr>
      </w:pPr>
    </w:p>
    <w:tbl>
      <w:tblPr>
        <w:tblW w:w="50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771"/>
        <w:gridCol w:w="6338"/>
        <w:gridCol w:w="7316"/>
      </w:tblGrid>
      <w:tr w:rsidR="005910C2" w:rsidRPr="00E34E81" w14:paraId="7DC3DB63" w14:textId="77777777" w:rsidTr="006378EF">
        <w:trPr>
          <w:cantSplit/>
          <w:trHeight w:val="144"/>
        </w:trPr>
        <w:tc>
          <w:tcPr>
            <w:tcW w:w="5000" w:type="pct"/>
            <w:gridSpan w:val="3"/>
            <w:tcMar>
              <w:bottom w:w="29" w:type="dxa"/>
            </w:tcMar>
            <w:vAlign w:val="center"/>
          </w:tcPr>
          <w:p w14:paraId="7DC3DB61" w14:textId="6BF28139" w:rsidR="005910C2" w:rsidRPr="00E34E81" w:rsidRDefault="005910C2" w:rsidP="006B2FEB">
            <w:pPr>
              <w:rPr>
                <w:rFonts w:asciiTheme="minorHAnsi" w:hAnsiTheme="minorHAnsi"/>
                <w:b/>
                <w:szCs w:val="18"/>
              </w:rPr>
            </w:pPr>
            <w:r w:rsidRPr="00E34E81">
              <w:rPr>
                <w:rFonts w:asciiTheme="minorHAnsi" w:hAnsiTheme="minorHAnsi"/>
                <w:b/>
                <w:szCs w:val="18"/>
              </w:rPr>
              <w:lastRenderedPageBreak/>
              <w:t xml:space="preserve">A. </w:t>
            </w:r>
            <w:r w:rsidR="006378EF" w:rsidRPr="00E34E81">
              <w:rPr>
                <w:rFonts w:asciiTheme="minorHAnsi" w:hAnsiTheme="minorHAnsi"/>
                <w:b/>
                <w:szCs w:val="18"/>
              </w:rPr>
              <w:t xml:space="preserve">VCHP </w:t>
            </w:r>
            <w:r w:rsidRPr="00E34E81">
              <w:rPr>
                <w:rFonts w:asciiTheme="minorHAnsi" w:hAnsiTheme="minorHAnsi"/>
                <w:b/>
                <w:szCs w:val="18"/>
              </w:rPr>
              <w:t xml:space="preserve">System </w:t>
            </w:r>
            <w:r w:rsidR="006C23EE">
              <w:rPr>
                <w:rFonts w:asciiTheme="minorHAnsi" w:hAnsiTheme="minorHAnsi"/>
                <w:b/>
                <w:szCs w:val="18"/>
              </w:rPr>
              <w:t>Information</w:t>
            </w:r>
          </w:p>
          <w:p w14:paraId="7DC3DB62" w14:textId="67A77588" w:rsidR="005910C2" w:rsidRPr="00E34E81" w:rsidRDefault="00F450E6" w:rsidP="008D4741">
            <w:pPr>
              <w:rPr>
                <w:rFonts w:asciiTheme="minorHAnsi" w:hAnsiTheme="minorHAnsi"/>
                <w:sz w:val="18"/>
                <w:szCs w:val="18"/>
              </w:rPr>
            </w:pPr>
            <w:r w:rsidRPr="00E34E81">
              <w:rPr>
                <w:rFonts w:asciiTheme="minorHAnsi" w:hAnsiTheme="minorHAnsi"/>
                <w:sz w:val="18"/>
                <w:szCs w:val="18"/>
              </w:rPr>
              <w:t xml:space="preserve">Procedures for verification of VCHP compliance credit eligibility are described </w:t>
            </w:r>
            <w:r w:rsidR="008D4741" w:rsidRPr="00E34E81">
              <w:rPr>
                <w:rFonts w:asciiTheme="minorHAnsi" w:hAnsiTheme="minorHAnsi"/>
                <w:sz w:val="18"/>
                <w:szCs w:val="18"/>
              </w:rPr>
              <w:t>on</w:t>
            </w:r>
            <w:r w:rsidRPr="00E34E81">
              <w:rPr>
                <w:rFonts w:asciiTheme="minorHAnsi" w:hAnsiTheme="minorHAnsi"/>
                <w:sz w:val="18"/>
                <w:szCs w:val="18"/>
              </w:rPr>
              <w:t xml:space="preserve"> </w:t>
            </w:r>
            <w:r w:rsidR="008D4741" w:rsidRPr="00E34E81">
              <w:rPr>
                <w:rFonts w:asciiTheme="minorHAnsi" w:hAnsiTheme="minorHAnsi"/>
                <w:sz w:val="18"/>
                <w:szCs w:val="18"/>
              </w:rPr>
              <w:t xml:space="preserve">the residential special case compliance webpage at the following URL: </w:t>
            </w:r>
            <w:r w:rsidRPr="00E34E81">
              <w:rPr>
                <w:rFonts w:asciiTheme="minorHAnsi" w:hAnsiTheme="minorHAnsi"/>
                <w:sz w:val="18"/>
                <w:szCs w:val="18"/>
              </w:rPr>
              <w:t xml:space="preserve"> </w:t>
            </w:r>
            <w:hyperlink r:id="rId21" w:history="1">
              <w:r w:rsidR="008D4741" w:rsidRPr="00E34E81">
                <w:rPr>
                  <w:rStyle w:val="Hyperlink"/>
                  <w:rFonts w:asciiTheme="minorHAnsi" w:hAnsiTheme="minorHAnsi"/>
                  <w:sz w:val="18"/>
                  <w:szCs w:val="18"/>
                </w:rPr>
                <w:t>https://ww2.energy.ca.gov/title24/2008standards/special_case_appliance/</w:t>
              </w:r>
            </w:hyperlink>
            <w:r w:rsidR="008D4741" w:rsidRPr="00E34E81">
              <w:rPr>
                <w:rFonts w:asciiTheme="minorHAnsi" w:hAnsiTheme="minorHAnsi"/>
                <w:sz w:val="18"/>
                <w:szCs w:val="18"/>
              </w:rPr>
              <w:t xml:space="preserve">. </w:t>
            </w:r>
            <w:r w:rsidRPr="00E34E81">
              <w:rPr>
                <w:rFonts w:asciiTheme="minorHAnsi" w:hAnsiTheme="minorHAnsi"/>
                <w:sz w:val="18"/>
                <w:szCs w:val="18"/>
              </w:rPr>
              <w:t xml:space="preserve">Each VCHP system requiring verification shall use a separate </w:t>
            </w:r>
            <w:r w:rsidR="007F10F8" w:rsidRPr="00E34E81">
              <w:rPr>
                <w:rFonts w:asciiTheme="minorHAnsi" w:hAnsiTheme="minorHAnsi"/>
                <w:sz w:val="18"/>
                <w:szCs w:val="18"/>
              </w:rPr>
              <w:t xml:space="preserve">compliance </w:t>
            </w:r>
            <w:r w:rsidRPr="00E34E81">
              <w:rPr>
                <w:rFonts w:asciiTheme="minorHAnsi" w:hAnsiTheme="minorHAnsi"/>
                <w:sz w:val="18"/>
                <w:szCs w:val="18"/>
              </w:rPr>
              <w:t>document.</w:t>
            </w:r>
          </w:p>
        </w:tc>
      </w:tr>
      <w:tr w:rsidR="00F450E6" w:rsidRPr="00DC0895" w14:paraId="7DC3DB67" w14:textId="77777777" w:rsidTr="00F8738A">
        <w:trPr>
          <w:cantSplit/>
          <w:trHeight w:val="144"/>
        </w:trPr>
        <w:tc>
          <w:tcPr>
            <w:tcW w:w="267" w:type="pct"/>
            <w:vAlign w:val="center"/>
          </w:tcPr>
          <w:p w14:paraId="7DC3DB64" w14:textId="77777777" w:rsidR="00F450E6" w:rsidRPr="00FD2A49" w:rsidRDefault="00F450E6" w:rsidP="00F450E6">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01</w:t>
            </w:r>
          </w:p>
        </w:tc>
        <w:tc>
          <w:tcPr>
            <w:tcW w:w="2197" w:type="pct"/>
            <w:vAlign w:val="center"/>
          </w:tcPr>
          <w:p w14:paraId="7DC3DB65" w14:textId="2A0144D1" w:rsidR="00F450E6" w:rsidRPr="00FD2A49" w:rsidRDefault="00F450E6" w:rsidP="00F450E6">
            <w:pPr>
              <w:pStyle w:val="Header"/>
              <w:tabs>
                <w:tab w:val="clear" w:pos="4320"/>
                <w:tab w:val="clear" w:pos="8640"/>
              </w:tabs>
              <w:ind w:hanging="18"/>
              <w:rPr>
                <w:rFonts w:asciiTheme="minorHAnsi" w:hAnsiTheme="minorHAnsi"/>
                <w:sz w:val="18"/>
                <w:szCs w:val="18"/>
              </w:rPr>
            </w:pPr>
            <w:r w:rsidRPr="00843672">
              <w:rPr>
                <w:rFonts w:asciiTheme="minorHAnsi" w:hAnsiTheme="minorHAnsi"/>
                <w:sz w:val="18"/>
                <w:szCs w:val="18"/>
              </w:rPr>
              <w:t>SC System ID/Name from CF1R</w:t>
            </w:r>
          </w:p>
        </w:tc>
        <w:tc>
          <w:tcPr>
            <w:tcW w:w="2536" w:type="pct"/>
            <w:vAlign w:val="center"/>
          </w:tcPr>
          <w:p w14:paraId="7DC3DB66" w14:textId="77777777" w:rsidR="00F450E6" w:rsidRPr="001B7F97" w:rsidRDefault="00F450E6" w:rsidP="00F450E6">
            <w:pPr>
              <w:rPr>
                <w:rFonts w:asciiTheme="minorHAnsi" w:hAnsiTheme="minorHAnsi"/>
                <w:sz w:val="14"/>
                <w:szCs w:val="14"/>
              </w:rPr>
            </w:pPr>
            <w:r w:rsidRPr="001B7F97">
              <w:rPr>
                <w:rFonts w:asciiTheme="minorHAnsi" w:hAnsiTheme="minorHAnsi"/>
                <w:sz w:val="14"/>
                <w:szCs w:val="14"/>
              </w:rPr>
              <w:t>&lt;&lt;auto filled text: referenced from CF2R-MCH-01&gt;&gt;</w:t>
            </w:r>
          </w:p>
        </w:tc>
      </w:tr>
      <w:tr w:rsidR="00F450E6" w:rsidRPr="00DC0895" w14:paraId="7DC3DB6B" w14:textId="77777777" w:rsidTr="00F8738A">
        <w:trPr>
          <w:cantSplit/>
          <w:trHeight w:val="144"/>
        </w:trPr>
        <w:tc>
          <w:tcPr>
            <w:tcW w:w="267" w:type="pct"/>
            <w:vAlign w:val="center"/>
          </w:tcPr>
          <w:p w14:paraId="7DC3DB68" w14:textId="52C97318" w:rsidR="00F450E6" w:rsidRPr="00FD2A49" w:rsidRDefault="00F450E6" w:rsidP="00F450E6">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02</w:t>
            </w:r>
          </w:p>
        </w:tc>
        <w:tc>
          <w:tcPr>
            <w:tcW w:w="2197" w:type="pct"/>
            <w:vAlign w:val="center"/>
          </w:tcPr>
          <w:p w14:paraId="7DC3DB69" w14:textId="2B9418DD" w:rsidR="00F450E6" w:rsidRPr="00FD2A49" w:rsidRDefault="00F450E6" w:rsidP="00F450E6">
            <w:pPr>
              <w:pStyle w:val="Header"/>
              <w:tabs>
                <w:tab w:val="clear" w:pos="4320"/>
                <w:tab w:val="clear" w:pos="8640"/>
              </w:tabs>
              <w:ind w:hanging="18"/>
              <w:rPr>
                <w:rFonts w:asciiTheme="minorHAnsi" w:hAnsiTheme="minorHAnsi"/>
                <w:sz w:val="18"/>
                <w:szCs w:val="18"/>
              </w:rPr>
            </w:pPr>
            <w:r w:rsidRPr="00843672">
              <w:rPr>
                <w:rFonts w:asciiTheme="minorHAnsi" w:hAnsiTheme="minorHAnsi"/>
                <w:sz w:val="18"/>
                <w:szCs w:val="18"/>
              </w:rPr>
              <w:t>SC System Description of Area Served</w:t>
            </w:r>
          </w:p>
        </w:tc>
        <w:tc>
          <w:tcPr>
            <w:tcW w:w="2536" w:type="pct"/>
            <w:vAlign w:val="center"/>
          </w:tcPr>
          <w:p w14:paraId="7DC3DB6A" w14:textId="047E9C61" w:rsidR="00F450E6" w:rsidRPr="001B7F97" w:rsidRDefault="001B7F97" w:rsidP="00F450E6">
            <w:pPr>
              <w:pStyle w:val="Header"/>
              <w:rPr>
                <w:rFonts w:asciiTheme="minorHAnsi" w:hAnsiTheme="minorHAnsi"/>
                <w:sz w:val="14"/>
                <w:szCs w:val="14"/>
              </w:rPr>
            </w:pPr>
            <w:r>
              <w:rPr>
                <w:rFonts w:asciiTheme="minorHAnsi" w:hAnsiTheme="minorHAnsi"/>
                <w:sz w:val="14"/>
                <w:szCs w:val="14"/>
              </w:rPr>
              <w:t>&lt;&lt;</w:t>
            </w:r>
            <w:r w:rsidR="00F450E6" w:rsidRPr="001B7F97">
              <w:rPr>
                <w:rFonts w:asciiTheme="minorHAnsi" w:hAnsiTheme="minorHAnsi"/>
                <w:sz w:val="14"/>
                <w:szCs w:val="14"/>
              </w:rPr>
              <w:t>auto filled text: referenced from CF2R-MCH-01&gt;&gt;</w:t>
            </w:r>
          </w:p>
        </w:tc>
      </w:tr>
      <w:tr w:rsidR="00F450E6" w:rsidRPr="00DC0895" w14:paraId="2D8E4667" w14:textId="77777777" w:rsidTr="00F8738A">
        <w:trPr>
          <w:cantSplit/>
          <w:trHeight w:val="144"/>
        </w:trPr>
        <w:tc>
          <w:tcPr>
            <w:tcW w:w="267" w:type="pct"/>
            <w:vAlign w:val="center"/>
          </w:tcPr>
          <w:p w14:paraId="5770ECF7" w14:textId="40EA2070" w:rsidR="00F450E6" w:rsidRDefault="00F450E6" w:rsidP="00F450E6">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03</w:t>
            </w:r>
          </w:p>
        </w:tc>
        <w:tc>
          <w:tcPr>
            <w:tcW w:w="2197" w:type="pct"/>
            <w:vAlign w:val="center"/>
          </w:tcPr>
          <w:p w14:paraId="223FA33D" w14:textId="2211DFED" w:rsidR="00F450E6" w:rsidRPr="00FD2A49" w:rsidRDefault="008B25C0" w:rsidP="00F450E6">
            <w:pPr>
              <w:pStyle w:val="Header"/>
              <w:tabs>
                <w:tab w:val="clear" w:pos="4320"/>
                <w:tab w:val="clear" w:pos="8640"/>
              </w:tabs>
              <w:ind w:hanging="18"/>
              <w:rPr>
                <w:rFonts w:asciiTheme="minorHAnsi" w:hAnsiTheme="minorHAnsi"/>
                <w:sz w:val="18"/>
                <w:szCs w:val="18"/>
              </w:rPr>
            </w:pPr>
            <w:r w:rsidRPr="008B25C0">
              <w:rPr>
                <w:rFonts w:asciiTheme="minorHAnsi" w:hAnsiTheme="minorHAnsi"/>
                <w:sz w:val="18"/>
                <w:szCs w:val="18"/>
              </w:rPr>
              <w:t>Conditioned Floor Area Served by the System (ft</w:t>
            </w:r>
            <w:r w:rsidRPr="008B25C0">
              <w:rPr>
                <w:rFonts w:asciiTheme="minorHAnsi" w:hAnsiTheme="minorHAnsi"/>
                <w:sz w:val="18"/>
                <w:szCs w:val="18"/>
                <w:vertAlign w:val="superscript"/>
              </w:rPr>
              <w:t>2</w:t>
            </w:r>
            <w:r w:rsidRPr="008B25C0">
              <w:rPr>
                <w:rFonts w:asciiTheme="minorHAnsi" w:hAnsiTheme="minorHAnsi"/>
                <w:sz w:val="18"/>
                <w:szCs w:val="18"/>
              </w:rPr>
              <w:t>)</w:t>
            </w:r>
          </w:p>
        </w:tc>
        <w:tc>
          <w:tcPr>
            <w:tcW w:w="2536" w:type="pct"/>
            <w:vAlign w:val="center"/>
          </w:tcPr>
          <w:p w14:paraId="7E661706" w14:textId="61E9B688" w:rsidR="00F450E6" w:rsidRPr="001B7F97" w:rsidRDefault="008B25C0" w:rsidP="008B25C0">
            <w:pPr>
              <w:pStyle w:val="Header"/>
              <w:rPr>
                <w:rFonts w:asciiTheme="minorHAnsi" w:hAnsiTheme="minorHAnsi"/>
                <w:sz w:val="14"/>
                <w:szCs w:val="14"/>
              </w:rPr>
            </w:pPr>
            <w:r w:rsidRPr="001B7F97">
              <w:rPr>
                <w:rFonts w:asciiTheme="minorHAnsi" w:hAnsiTheme="minorHAnsi"/>
                <w:sz w:val="14"/>
                <w:szCs w:val="14"/>
              </w:rPr>
              <w:t>&lt;&lt;autofilled text: referenced from CF2R-</w:t>
            </w:r>
            <w:r w:rsidRPr="00C170E7">
              <w:rPr>
                <w:rFonts w:asciiTheme="minorHAnsi" w:hAnsiTheme="minorHAnsi"/>
                <w:sz w:val="14"/>
                <w:szCs w:val="14"/>
                <w:highlight w:val="yellow"/>
              </w:rPr>
              <w:t>MCH-01a</w:t>
            </w:r>
            <w:r w:rsidR="001B7F97" w:rsidRPr="00C170E7">
              <w:rPr>
                <w:rFonts w:asciiTheme="minorHAnsi" w:hAnsiTheme="minorHAnsi"/>
                <w:sz w:val="14"/>
                <w:szCs w:val="14"/>
                <w:highlight w:val="yellow"/>
              </w:rPr>
              <w:t xml:space="preserve"> field D03</w:t>
            </w:r>
            <w:r w:rsidR="001B7F97" w:rsidRPr="001B7F97">
              <w:rPr>
                <w:rFonts w:asciiTheme="minorHAnsi" w:hAnsiTheme="minorHAnsi"/>
                <w:sz w:val="14"/>
                <w:szCs w:val="14"/>
              </w:rPr>
              <w:t xml:space="preserve">, or </w:t>
            </w:r>
            <w:r w:rsidR="001B7F97" w:rsidRPr="00093769">
              <w:rPr>
                <w:rFonts w:asciiTheme="minorHAnsi" w:hAnsiTheme="minorHAnsi"/>
                <w:sz w:val="14"/>
                <w:szCs w:val="14"/>
                <w:highlight w:val="yellow"/>
              </w:rPr>
              <w:t>MCH-01d field D03</w:t>
            </w:r>
            <w:r w:rsidR="001B7F97" w:rsidRPr="001B7F97">
              <w:rPr>
                <w:rFonts w:asciiTheme="minorHAnsi" w:hAnsiTheme="minorHAnsi"/>
                <w:sz w:val="14"/>
                <w:szCs w:val="14"/>
              </w:rPr>
              <w:t>&gt;&gt;</w:t>
            </w:r>
          </w:p>
        </w:tc>
      </w:tr>
      <w:tr w:rsidR="00F450E6" w:rsidRPr="00DC0895" w14:paraId="60E99019" w14:textId="77777777" w:rsidTr="00F8738A">
        <w:trPr>
          <w:cantSplit/>
          <w:trHeight w:val="144"/>
        </w:trPr>
        <w:tc>
          <w:tcPr>
            <w:tcW w:w="267" w:type="pct"/>
            <w:vAlign w:val="center"/>
          </w:tcPr>
          <w:p w14:paraId="3128BE89" w14:textId="354C8911" w:rsidR="00F450E6" w:rsidRDefault="000239E5" w:rsidP="0098100D">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w:t>
            </w:r>
            <w:r w:rsidR="0098100D">
              <w:rPr>
                <w:rFonts w:asciiTheme="minorHAnsi" w:hAnsiTheme="minorHAnsi"/>
                <w:sz w:val="18"/>
                <w:szCs w:val="18"/>
              </w:rPr>
              <w:t>4</w:t>
            </w:r>
          </w:p>
        </w:tc>
        <w:tc>
          <w:tcPr>
            <w:tcW w:w="2197" w:type="pct"/>
            <w:vAlign w:val="center"/>
          </w:tcPr>
          <w:p w14:paraId="0322533B" w14:textId="6255E4EA" w:rsidR="00F450E6" w:rsidRPr="00FD2A49" w:rsidRDefault="00A755AC" w:rsidP="00A755AC">
            <w:pPr>
              <w:pStyle w:val="Header"/>
              <w:tabs>
                <w:tab w:val="clear" w:pos="4320"/>
                <w:tab w:val="clear" w:pos="8640"/>
              </w:tabs>
              <w:ind w:hanging="18"/>
              <w:rPr>
                <w:rFonts w:asciiTheme="minorHAnsi" w:hAnsiTheme="minorHAnsi"/>
                <w:sz w:val="18"/>
                <w:szCs w:val="18"/>
              </w:rPr>
            </w:pPr>
            <w:r>
              <w:rPr>
                <w:rFonts w:asciiTheme="minorHAnsi" w:hAnsiTheme="minorHAnsi"/>
                <w:sz w:val="18"/>
                <w:szCs w:val="18"/>
              </w:rPr>
              <w:t xml:space="preserve">Status: </w:t>
            </w:r>
            <w:r w:rsidR="00DC2861">
              <w:rPr>
                <w:rFonts w:asciiTheme="minorHAnsi" w:hAnsiTheme="minorHAnsi"/>
                <w:sz w:val="18"/>
                <w:szCs w:val="18"/>
              </w:rPr>
              <w:t>Refrigerant charge v</w:t>
            </w:r>
            <w:r w:rsidR="00244D23">
              <w:rPr>
                <w:rFonts w:asciiTheme="minorHAnsi" w:hAnsiTheme="minorHAnsi"/>
                <w:sz w:val="18"/>
                <w:szCs w:val="18"/>
              </w:rPr>
              <w:t>erification</w:t>
            </w:r>
            <w:r w:rsidR="00175726">
              <w:rPr>
                <w:rFonts w:asciiTheme="minorHAnsi" w:hAnsiTheme="minorHAnsi"/>
                <w:sz w:val="18"/>
                <w:szCs w:val="18"/>
              </w:rPr>
              <w:t xml:space="preserve"> from MCH-25</w:t>
            </w:r>
          </w:p>
        </w:tc>
        <w:tc>
          <w:tcPr>
            <w:tcW w:w="2536" w:type="pct"/>
            <w:vAlign w:val="center"/>
          </w:tcPr>
          <w:p w14:paraId="56DFC085" w14:textId="6031D128" w:rsidR="00F450E6" w:rsidRPr="00CD466C" w:rsidRDefault="0049618D" w:rsidP="0049618D">
            <w:pPr>
              <w:tabs>
                <w:tab w:val="center" w:pos="4320"/>
                <w:tab w:val="right" w:pos="8640"/>
              </w:tabs>
              <w:rPr>
                <w:rFonts w:asciiTheme="minorHAnsi" w:hAnsiTheme="minorHAnsi"/>
                <w:sz w:val="14"/>
                <w:szCs w:val="14"/>
              </w:rPr>
            </w:pPr>
            <w:r w:rsidRPr="00CD466C">
              <w:rPr>
                <w:rFonts w:asciiTheme="minorHAnsi" w:hAnsiTheme="minorHAnsi"/>
                <w:sz w:val="14"/>
                <w:szCs w:val="14"/>
              </w:rPr>
              <w:t>&lt;&lt;if the system has a registered CF2R-MCH-25 that indicates compliance with the refrigerant charge verification</w:t>
            </w:r>
            <w:r w:rsidR="00093769">
              <w:rPr>
                <w:rFonts w:asciiTheme="minorHAnsi" w:hAnsiTheme="minorHAnsi"/>
                <w:sz w:val="14"/>
                <w:szCs w:val="14"/>
              </w:rPr>
              <w:t xml:space="preserve"> requirement, then text result=[</w:t>
            </w:r>
            <w:r w:rsidRPr="00CD466C">
              <w:rPr>
                <w:rFonts w:asciiTheme="minorHAnsi" w:hAnsiTheme="minorHAnsi"/>
                <w:sz w:val="14"/>
                <w:szCs w:val="14"/>
              </w:rPr>
              <w:t>System Complies with Refrigerant Charge verification Requirements</w:t>
            </w:r>
            <w:r w:rsidR="00093769">
              <w:rPr>
                <w:rFonts w:asciiTheme="minorHAnsi" w:hAnsiTheme="minorHAnsi"/>
                <w:sz w:val="14"/>
                <w:szCs w:val="14"/>
              </w:rPr>
              <w:t>]; else text result=[</w:t>
            </w:r>
            <w:r w:rsidRPr="00CD466C">
              <w:rPr>
                <w:rFonts w:asciiTheme="minorHAnsi" w:hAnsiTheme="minorHAnsi"/>
                <w:sz w:val="14"/>
                <w:szCs w:val="14"/>
              </w:rPr>
              <w:t>System does not comply. A registered MCH-25 for this system is required.</w:t>
            </w:r>
            <w:r w:rsidR="00093769">
              <w:rPr>
                <w:rFonts w:asciiTheme="minorHAnsi" w:hAnsiTheme="minorHAnsi"/>
                <w:sz w:val="14"/>
                <w:szCs w:val="14"/>
              </w:rPr>
              <w:t>]</w:t>
            </w:r>
          </w:p>
        </w:tc>
      </w:tr>
      <w:tr w:rsidR="00F450E6" w:rsidRPr="00DC0895" w14:paraId="7DC3DB78" w14:textId="77777777" w:rsidTr="00C5050D">
        <w:trPr>
          <w:cantSplit/>
          <w:trHeight w:val="144"/>
        </w:trPr>
        <w:tc>
          <w:tcPr>
            <w:tcW w:w="267" w:type="pct"/>
            <w:vAlign w:val="center"/>
          </w:tcPr>
          <w:p w14:paraId="7DC3DB74" w14:textId="3D5D45B2" w:rsidR="00F450E6" w:rsidRPr="00FD2A49" w:rsidRDefault="000239E5" w:rsidP="0098100D">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w:t>
            </w:r>
            <w:r w:rsidR="0098100D">
              <w:rPr>
                <w:rFonts w:asciiTheme="minorHAnsi" w:hAnsiTheme="minorHAnsi"/>
                <w:sz w:val="18"/>
                <w:szCs w:val="18"/>
              </w:rPr>
              <w:t>5</w:t>
            </w:r>
          </w:p>
        </w:tc>
        <w:tc>
          <w:tcPr>
            <w:tcW w:w="2197" w:type="pct"/>
            <w:vAlign w:val="center"/>
          </w:tcPr>
          <w:p w14:paraId="7DC3DB75" w14:textId="6111BA45" w:rsidR="00F450E6" w:rsidRPr="00C5050D" w:rsidRDefault="000D7511" w:rsidP="00093769">
            <w:pPr>
              <w:keepNext/>
              <w:rPr>
                <w:rFonts w:ascii="Calibri" w:hAnsi="Calibri"/>
                <w:sz w:val="18"/>
                <w:szCs w:val="18"/>
              </w:rPr>
            </w:pPr>
            <w:r>
              <w:rPr>
                <w:rFonts w:ascii="Calibri" w:hAnsi="Calibri"/>
                <w:sz w:val="18"/>
                <w:szCs w:val="18"/>
              </w:rPr>
              <w:t>Verification</w:t>
            </w:r>
            <w:r w:rsidR="00065477">
              <w:rPr>
                <w:rFonts w:ascii="Calibri" w:hAnsi="Calibri"/>
                <w:sz w:val="18"/>
                <w:szCs w:val="18"/>
              </w:rPr>
              <w:t>:</w:t>
            </w:r>
            <w:r w:rsidR="00C5050D">
              <w:rPr>
                <w:rFonts w:ascii="Calibri" w:hAnsi="Calibri"/>
                <w:sz w:val="18"/>
                <w:szCs w:val="18"/>
              </w:rPr>
              <w:t xml:space="preserve"> </w:t>
            </w:r>
            <w:r>
              <w:rPr>
                <w:rFonts w:ascii="Calibri" w:hAnsi="Calibri"/>
                <w:sz w:val="18"/>
                <w:szCs w:val="18"/>
              </w:rPr>
              <w:t>Is c</w:t>
            </w:r>
            <w:r w:rsidR="00CE354D">
              <w:rPr>
                <w:rFonts w:ascii="Calibri" w:hAnsi="Calibri"/>
                <w:sz w:val="18"/>
                <w:szCs w:val="18"/>
              </w:rPr>
              <w:t>onditioned a</w:t>
            </w:r>
            <w:r w:rsidR="00C5050D">
              <w:rPr>
                <w:rFonts w:ascii="Calibri" w:hAnsi="Calibri"/>
                <w:sz w:val="18"/>
                <w:szCs w:val="18"/>
              </w:rPr>
              <w:t xml:space="preserve">irflow </w:t>
            </w:r>
            <w:r w:rsidR="00CE354D">
              <w:rPr>
                <w:rFonts w:ascii="Calibri" w:hAnsi="Calibri"/>
                <w:sz w:val="18"/>
                <w:szCs w:val="18"/>
              </w:rPr>
              <w:t>supplied to all habitable r</w:t>
            </w:r>
            <w:r w:rsidR="00C5050D">
              <w:rPr>
                <w:rFonts w:ascii="Calibri" w:hAnsi="Calibri"/>
                <w:sz w:val="18"/>
                <w:szCs w:val="18"/>
              </w:rPr>
              <w:t>ooms</w:t>
            </w:r>
            <w:r>
              <w:rPr>
                <w:rFonts w:ascii="Calibri" w:hAnsi="Calibri"/>
                <w:sz w:val="18"/>
                <w:szCs w:val="18"/>
              </w:rPr>
              <w:t xml:space="preserve"> </w:t>
            </w:r>
            <w:r w:rsidR="00093769">
              <w:rPr>
                <w:rFonts w:ascii="Calibri" w:hAnsi="Calibri"/>
                <w:sz w:val="18"/>
                <w:szCs w:val="18"/>
              </w:rPr>
              <w:t>in accordance with</w:t>
            </w:r>
            <w:r>
              <w:rPr>
                <w:rFonts w:ascii="Calibri" w:hAnsi="Calibri"/>
                <w:sz w:val="18"/>
                <w:szCs w:val="18"/>
              </w:rPr>
              <w:t xml:space="preserve"> the procedure in RSC3.1.4.1.7?</w:t>
            </w:r>
          </w:p>
        </w:tc>
        <w:tc>
          <w:tcPr>
            <w:tcW w:w="2536" w:type="pct"/>
            <w:vAlign w:val="center"/>
          </w:tcPr>
          <w:p w14:paraId="4BE57C77" w14:textId="77777777" w:rsidR="00C5050D" w:rsidRPr="00CD466C" w:rsidRDefault="00C5050D" w:rsidP="00C5050D">
            <w:pPr>
              <w:keepNext/>
              <w:rPr>
                <w:rFonts w:ascii="Calibri" w:hAnsi="Calibri"/>
                <w:sz w:val="14"/>
                <w:szCs w:val="14"/>
              </w:rPr>
            </w:pPr>
            <w:r w:rsidRPr="00CD466C">
              <w:rPr>
                <w:rFonts w:ascii="Calibri" w:hAnsi="Calibri"/>
                <w:sz w:val="14"/>
                <w:szCs w:val="14"/>
              </w:rPr>
              <w:t xml:space="preserve">&lt;&lt;user select from following two text values: </w:t>
            </w:r>
          </w:p>
          <w:p w14:paraId="3DE4BA2C" w14:textId="77777777" w:rsidR="00C5050D" w:rsidRPr="00CD466C" w:rsidRDefault="00C5050D" w:rsidP="00C5050D">
            <w:pPr>
              <w:keepNext/>
              <w:rPr>
                <w:rFonts w:ascii="Calibri" w:hAnsi="Calibri"/>
                <w:sz w:val="14"/>
                <w:szCs w:val="14"/>
              </w:rPr>
            </w:pPr>
            <w:r w:rsidRPr="00CD466C">
              <w:rPr>
                <w:rFonts w:ascii="Calibri" w:hAnsi="Calibri"/>
                <w:sz w:val="14"/>
                <w:szCs w:val="14"/>
              </w:rPr>
              <w:t>1:[Indoor unit complies according to the criteria in RX3.1.4.1.7]</w:t>
            </w:r>
          </w:p>
          <w:p w14:paraId="7DC3DB77" w14:textId="0AC6F4C4" w:rsidR="00F450E6" w:rsidRPr="00FD2A49" w:rsidRDefault="00C5050D" w:rsidP="00C5050D">
            <w:pPr>
              <w:rPr>
                <w:rFonts w:asciiTheme="minorHAnsi" w:hAnsiTheme="minorHAnsi"/>
                <w:sz w:val="18"/>
                <w:szCs w:val="18"/>
              </w:rPr>
            </w:pPr>
            <w:r w:rsidRPr="00CD466C">
              <w:rPr>
                <w:rFonts w:ascii="Calibri" w:hAnsi="Calibri"/>
                <w:sz w:val="14"/>
                <w:szCs w:val="14"/>
              </w:rPr>
              <w:t>2:[Indoor unit does not comply]</w:t>
            </w:r>
          </w:p>
        </w:tc>
      </w:tr>
    </w:tbl>
    <w:p w14:paraId="333560FF" w14:textId="32C70AA7" w:rsidR="00BD3318" w:rsidRDefault="00BD3318">
      <w:pPr>
        <w:rPr>
          <w:rFonts w:ascii="Calibri" w:hAnsi="Calibri"/>
          <w:b/>
          <w:bCs/>
          <w:szCs w:val="18"/>
        </w:rPr>
      </w:pPr>
    </w:p>
    <w:p w14:paraId="2A5A1864" w14:textId="77777777" w:rsidR="00BD3318" w:rsidRDefault="00BD3318">
      <w:pPr>
        <w:rPr>
          <w:rFonts w:ascii="Calibri" w:hAnsi="Calibri"/>
          <w:b/>
          <w:bCs/>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99"/>
        <w:gridCol w:w="1600"/>
        <w:gridCol w:w="1599"/>
        <w:gridCol w:w="1600"/>
        <w:gridCol w:w="1599"/>
        <w:gridCol w:w="1600"/>
        <w:gridCol w:w="1599"/>
        <w:gridCol w:w="1600"/>
        <w:gridCol w:w="1600"/>
      </w:tblGrid>
      <w:tr w:rsidR="003E4E96" w:rsidRPr="00E34E81" w14:paraId="4183201E" w14:textId="77777777" w:rsidTr="00093769">
        <w:trPr>
          <w:cantSplit/>
          <w:trHeight w:val="504"/>
        </w:trPr>
        <w:tc>
          <w:tcPr>
            <w:tcW w:w="14396" w:type="dxa"/>
            <w:gridSpan w:val="9"/>
            <w:tcBorders>
              <w:bottom w:val="nil"/>
            </w:tcBorders>
          </w:tcPr>
          <w:p w14:paraId="1699F8F4" w14:textId="1DA016F1" w:rsidR="003E4E96" w:rsidRPr="00E34E81" w:rsidRDefault="003E4E96" w:rsidP="00595DB9">
            <w:pPr>
              <w:rPr>
                <w:rFonts w:ascii="Calibri" w:hAnsi="Calibri"/>
                <w:b/>
                <w:sz w:val="18"/>
                <w:szCs w:val="18"/>
              </w:rPr>
            </w:pPr>
            <w:r w:rsidRPr="00E34E81">
              <w:rPr>
                <w:rFonts w:ascii="Calibri" w:hAnsi="Calibri"/>
                <w:b/>
                <w:szCs w:val="18"/>
              </w:rPr>
              <w:t xml:space="preserve">B. VCHP Indoor Unit </w:t>
            </w:r>
            <w:r>
              <w:rPr>
                <w:rFonts w:ascii="Calibri" w:hAnsi="Calibri"/>
                <w:b/>
                <w:szCs w:val="18"/>
              </w:rPr>
              <w:t>Information</w:t>
            </w:r>
          </w:p>
          <w:p w14:paraId="1207C5ED" w14:textId="065A04EA" w:rsidR="003E4E96" w:rsidRDefault="003E4E96" w:rsidP="00553358">
            <w:pPr>
              <w:keepNext/>
              <w:rPr>
                <w:rFonts w:ascii="Calibri" w:hAnsi="Calibri"/>
                <w:sz w:val="18"/>
                <w:szCs w:val="18"/>
              </w:rPr>
            </w:pPr>
            <w:r>
              <w:rPr>
                <w:rFonts w:ascii="Calibri" w:hAnsi="Calibri"/>
                <w:sz w:val="18"/>
                <w:szCs w:val="18"/>
              </w:rPr>
              <w:t xml:space="preserve">Ducted indoor units are required to be certified to the Energy Commission as low static systems, and included in the list of certified indoor units published on the Energy Commission website at the following URL:  </w:t>
            </w:r>
            <w:r>
              <w:t xml:space="preserve"> </w:t>
            </w:r>
            <w:hyperlink r:id="rId22" w:history="1">
              <w:r w:rsidRPr="00D4334C">
                <w:rPr>
                  <w:rStyle w:val="Hyperlink"/>
                  <w:rFonts w:ascii="Calibri" w:hAnsi="Calibri"/>
                  <w:sz w:val="18"/>
                  <w:szCs w:val="18"/>
                </w:rPr>
                <w:t>https://www.energy.ca.gov/rules-and-regulations/building-energy-efficiency/manufacturer-certification-building-equipment</w:t>
              </w:r>
            </w:hyperlink>
            <w:r>
              <w:rPr>
                <w:rFonts w:ascii="Calibri" w:hAnsi="Calibri"/>
                <w:sz w:val="18"/>
                <w:szCs w:val="18"/>
              </w:rPr>
              <w:t>.</w:t>
            </w:r>
          </w:p>
          <w:p w14:paraId="467B41C7" w14:textId="77777777" w:rsidR="00857C69" w:rsidRDefault="00857C69" w:rsidP="00553358">
            <w:pPr>
              <w:keepNext/>
              <w:rPr>
                <w:rFonts w:ascii="Calibri" w:hAnsi="Calibri"/>
                <w:sz w:val="18"/>
                <w:szCs w:val="18"/>
              </w:rPr>
            </w:pPr>
          </w:p>
          <w:p w14:paraId="2BF06C9A" w14:textId="34CBED42" w:rsidR="003E4E96" w:rsidRPr="00E34E81" w:rsidRDefault="003E4E96" w:rsidP="008E4C21">
            <w:pPr>
              <w:keepNext/>
              <w:rPr>
                <w:rFonts w:ascii="Calibri" w:hAnsi="Calibri"/>
                <w:sz w:val="18"/>
                <w:szCs w:val="18"/>
              </w:rPr>
            </w:pPr>
            <w:r w:rsidRPr="00E34E81">
              <w:rPr>
                <w:rFonts w:ascii="Calibri" w:hAnsi="Calibri"/>
                <w:sz w:val="18"/>
                <w:szCs w:val="18"/>
              </w:rPr>
              <w:t>&lt;&lt;provide one row of data for each</w:t>
            </w:r>
            <w:r>
              <w:rPr>
                <w:rFonts w:ascii="Calibri" w:hAnsi="Calibri"/>
                <w:sz w:val="18"/>
                <w:szCs w:val="18"/>
              </w:rPr>
              <w:t xml:space="preserve"> of the </w:t>
            </w:r>
            <w:r w:rsidRPr="00E34E81">
              <w:rPr>
                <w:rFonts w:ascii="Calibri" w:hAnsi="Calibri"/>
                <w:sz w:val="18"/>
                <w:szCs w:val="18"/>
              </w:rPr>
              <w:t>indoor unit</w:t>
            </w:r>
            <w:r>
              <w:rPr>
                <w:rFonts w:ascii="Calibri" w:hAnsi="Calibri"/>
                <w:sz w:val="18"/>
                <w:szCs w:val="18"/>
              </w:rPr>
              <w:t>s</w:t>
            </w:r>
            <w:r w:rsidRPr="00E34E81">
              <w:rPr>
                <w:rFonts w:ascii="Calibri" w:hAnsi="Calibri"/>
                <w:sz w:val="18"/>
                <w:szCs w:val="18"/>
              </w:rPr>
              <w:t xml:space="preserve"> </w:t>
            </w:r>
            <w:r>
              <w:rPr>
                <w:rFonts w:ascii="Calibri" w:hAnsi="Calibri"/>
                <w:sz w:val="18"/>
                <w:szCs w:val="18"/>
              </w:rPr>
              <w:t xml:space="preserve">listed on the MCH-01 that are associated with the SC system ID and area served </w:t>
            </w:r>
            <w:r w:rsidR="008E4C21">
              <w:rPr>
                <w:rFonts w:ascii="Calibri" w:hAnsi="Calibri"/>
                <w:sz w:val="18"/>
                <w:szCs w:val="18"/>
              </w:rPr>
              <w:t>data</w:t>
            </w:r>
            <w:r>
              <w:rPr>
                <w:rFonts w:ascii="Calibri" w:hAnsi="Calibri"/>
                <w:sz w:val="18"/>
                <w:szCs w:val="18"/>
              </w:rPr>
              <w:t xml:space="preserve"> in </w:t>
            </w:r>
            <w:r w:rsidRPr="00093769">
              <w:rPr>
                <w:rFonts w:ascii="Calibri" w:hAnsi="Calibri"/>
                <w:sz w:val="18"/>
                <w:szCs w:val="18"/>
                <w:highlight w:val="yellow"/>
              </w:rPr>
              <w:t>A01</w:t>
            </w:r>
            <w:r>
              <w:rPr>
                <w:rFonts w:ascii="Calibri" w:hAnsi="Calibri"/>
                <w:sz w:val="18"/>
                <w:szCs w:val="18"/>
              </w:rPr>
              <w:t xml:space="preserve"> and </w:t>
            </w:r>
            <w:r w:rsidRPr="00093769">
              <w:rPr>
                <w:rFonts w:ascii="Calibri" w:hAnsi="Calibri"/>
                <w:sz w:val="18"/>
                <w:szCs w:val="18"/>
                <w:highlight w:val="yellow"/>
              </w:rPr>
              <w:t>A02</w:t>
            </w:r>
            <w:r>
              <w:rPr>
                <w:rFonts w:ascii="Calibri" w:hAnsi="Calibri"/>
                <w:sz w:val="18"/>
                <w:szCs w:val="18"/>
              </w:rPr>
              <w:t xml:space="preserve">. For indoor unit information refer to </w:t>
            </w:r>
            <w:r w:rsidRPr="00093769">
              <w:rPr>
                <w:rFonts w:ascii="Calibri" w:hAnsi="Calibri"/>
                <w:sz w:val="18"/>
                <w:szCs w:val="18"/>
                <w:highlight w:val="yellow"/>
              </w:rPr>
              <w:t xml:space="preserve">MCH-01a Section G, </w:t>
            </w:r>
            <w:r w:rsidRPr="00F649F7">
              <w:rPr>
                <w:rFonts w:ascii="Calibri" w:hAnsi="Calibri"/>
                <w:sz w:val="18"/>
                <w:szCs w:val="18"/>
                <w:highlight w:val="yellow"/>
              </w:rPr>
              <w:t>or J</w:t>
            </w:r>
            <w:r>
              <w:rPr>
                <w:rFonts w:ascii="Calibri" w:hAnsi="Calibri"/>
                <w:sz w:val="18"/>
                <w:szCs w:val="18"/>
              </w:rPr>
              <w:t xml:space="preserve">; otherwise refer to </w:t>
            </w:r>
            <w:r w:rsidRPr="00093769">
              <w:rPr>
                <w:rFonts w:ascii="Calibri" w:hAnsi="Calibri"/>
                <w:sz w:val="18"/>
                <w:szCs w:val="18"/>
                <w:highlight w:val="yellow"/>
              </w:rPr>
              <w:t>MCH-01d Section H, K, L</w:t>
            </w:r>
            <w:r>
              <w:rPr>
                <w:rFonts w:ascii="Calibri" w:hAnsi="Calibri"/>
                <w:sz w:val="18"/>
                <w:szCs w:val="18"/>
              </w:rPr>
              <w:t>&gt;&gt;</w:t>
            </w:r>
          </w:p>
        </w:tc>
      </w:tr>
      <w:tr w:rsidR="003E4E96" w:rsidRPr="006117DB" w:rsidDel="002840B2" w14:paraId="4A8F8928" w14:textId="77777777" w:rsidTr="00093769">
        <w:trPr>
          <w:cantSplit/>
          <w:trHeight w:val="378"/>
        </w:trPr>
        <w:tc>
          <w:tcPr>
            <w:tcW w:w="1599" w:type="dxa"/>
            <w:vAlign w:val="center"/>
          </w:tcPr>
          <w:p w14:paraId="5E74065F" w14:textId="77777777" w:rsidR="003E4E96" w:rsidRPr="006117DB" w:rsidRDefault="003E4E96" w:rsidP="003B02D2">
            <w:pPr>
              <w:keepNext/>
              <w:jc w:val="center"/>
              <w:rPr>
                <w:rFonts w:ascii="Calibri" w:hAnsi="Calibri"/>
                <w:sz w:val="18"/>
                <w:szCs w:val="18"/>
              </w:rPr>
            </w:pPr>
            <w:r w:rsidRPr="006117DB">
              <w:rPr>
                <w:rFonts w:ascii="Calibri" w:hAnsi="Calibri"/>
                <w:sz w:val="18"/>
                <w:szCs w:val="18"/>
              </w:rPr>
              <w:t>01</w:t>
            </w:r>
          </w:p>
        </w:tc>
        <w:tc>
          <w:tcPr>
            <w:tcW w:w="1600" w:type="dxa"/>
            <w:vAlign w:val="center"/>
          </w:tcPr>
          <w:p w14:paraId="242564CC" w14:textId="77777777" w:rsidR="003E4E96" w:rsidRPr="006117DB" w:rsidRDefault="003E4E96" w:rsidP="003B02D2">
            <w:pPr>
              <w:keepNext/>
              <w:jc w:val="center"/>
              <w:rPr>
                <w:rFonts w:ascii="Calibri" w:hAnsi="Calibri"/>
                <w:sz w:val="18"/>
                <w:szCs w:val="18"/>
              </w:rPr>
            </w:pPr>
            <w:r w:rsidRPr="006117DB">
              <w:rPr>
                <w:rFonts w:ascii="Calibri" w:hAnsi="Calibri"/>
                <w:sz w:val="18"/>
                <w:szCs w:val="18"/>
              </w:rPr>
              <w:t>02</w:t>
            </w:r>
          </w:p>
        </w:tc>
        <w:tc>
          <w:tcPr>
            <w:tcW w:w="1599" w:type="dxa"/>
            <w:vAlign w:val="center"/>
          </w:tcPr>
          <w:p w14:paraId="4998AA5E" w14:textId="77777777" w:rsidR="003E4E96" w:rsidRPr="006117DB" w:rsidRDefault="003E4E96" w:rsidP="003B02D2">
            <w:pPr>
              <w:keepNext/>
              <w:jc w:val="center"/>
              <w:rPr>
                <w:rFonts w:ascii="Calibri" w:hAnsi="Calibri"/>
                <w:sz w:val="18"/>
                <w:szCs w:val="18"/>
              </w:rPr>
            </w:pPr>
            <w:r w:rsidRPr="006117DB">
              <w:rPr>
                <w:rFonts w:ascii="Calibri" w:hAnsi="Calibri"/>
                <w:sz w:val="18"/>
                <w:szCs w:val="18"/>
              </w:rPr>
              <w:t>03</w:t>
            </w:r>
          </w:p>
        </w:tc>
        <w:tc>
          <w:tcPr>
            <w:tcW w:w="1600" w:type="dxa"/>
            <w:vAlign w:val="center"/>
          </w:tcPr>
          <w:p w14:paraId="3112AFF9" w14:textId="6DD1DE7A" w:rsidR="003E4E96" w:rsidRPr="006117DB" w:rsidRDefault="003E4E96" w:rsidP="003B02D2">
            <w:pPr>
              <w:keepNext/>
              <w:jc w:val="center"/>
              <w:rPr>
                <w:rFonts w:ascii="Calibri" w:hAnsi="Calibri"/>
                <w:sz w:val="18"/>
                <w:szCs w:val="18"/>
              </w:rPr>
            </w:pPr>
            <w:r>
              <w:rPr>
                <w:rFonts w:ascii="Calibri" w:hAnsi="Calibri"/>
                <w:sz w:val="18"/>
                <w:szCs w:val="18"/>
              </w:rPr>
              <w:t>04</w:t>
            </w:r>
          </w:p>
        </w:tc>
        <w:tc>
          <w:tcPr>
            <w:tcW w:w="1599" w:type="dxa"/>
            <w:vAlign w:val="center"/>
          </w:tcPr>
          <w:p w14:paraId="1683515D" w14:textId="595DC1DD" w:rsidR="003E4E96" w:rsidRDefault="003B02D2" w:rsidP="003B02D2">
            <w:pPr>
              <w:keepNext/>
              <w:jc w:val="center"/>
              <w:rPr>
                <w:rFonts w:ascii="Calibri" w:hAnsi="Calibri"/>
                <w:sz w:val="18"/>
                <w:szCs w:val="18"/>
              </w:rPr>
            </w:pPr>
            <w:r>
              <w:rPr>
                <w:rFonts w:ascii="Calibri" w:hAnsi="Calibri"/>
                <w:sz w:val="18"/>
                <w:szCs w:val="18"/>
              </w:rPr>
              <w:t>05</w:t>
            </w:r>
          </w:p>
        </w:tc>
        <w:tc>
          <w:tcPr>
            <w:tcW w:w="1600" w:type="dxa"/>
            <w:vAlign w:val="center"/>
          </w:tcPr>
          <w:p w14:paraId="48C7AD09" w14:textId="7A5028B0" w:rsidR="003E4E96" w:rsidRDefault="003B02D2" w:rsidP="003B02D2">
            <w:pPr>
              <w:keepNext/>
              <w:jc w:val="center"/>
              <w:rPr>
                <w:rFonts w:ascii="Calibri" w:hAnsi="Calibri"/>
                <w:sz w:val="18"/>
                <w:szCs w:val="18"/>
              </w:rPr>
            </w:pPr>
            <w:r>
              <w:rPr>
                <w:rFonts w:ascii="Calibri" w:hAnsi="Calibri"/>
                <w:sz w:val="18"/>
                <w:szCs w:val="18"/>
              </w:rPr>
              <w:t>06</w:t>
            </w:r>
          </w:p>
        </w:tc>
        <w:tc>
          <w:tcPr>
            <w:tcW w:w="1599" w:type="dxa"/>
            <w:vAlign w:val="center"/>
          </w:tcPr>
          <w:p w14:paraId="4B55D560" w14:textId="1A8DB0E3" w:rsidR="003E4E96" w:rsidRDefault="003E4E96" w:rsidP="003B02D2">
            <w:pPr>
              <w:keepNext/>
              <w:jc w:val="center"/>
              <w:rPr>
                <w:rFonts w:ascii="Calibri" w:hAnsi="Calibri"/>
                <w:sz w:val="18"/>
                <w:szCs w:val="18"/>
              </w:rPr>
            </w:pPr>
            <w:r>
              <w:rPr>
                <w:rFonts w:ascii="Calibri" w:hAnsi="Calibri"/>
                <w:sz w:val="18"/>
                <w:szCs w:val="18"/>
              </w:rPr>
              <w:t>07</w:t>
            </w:r>
          </w:p>
        </w:tc>
        <w:tc>
          <w:tcPr>
            <w:tcW w:w="1600" w:type="dxa"/>
            <w:vAlign w:val="center"/>
          </w:tcPr>
          <w:p w14:paraId="53631329" w14:textId="3E7E55D1" w:rsidR="003E4E96" w:rsidRPr="006117DB" w:rsidRDefault="003E4E96" w:rsidP="003B02D2">
            <w:pPr>
              <w:keepNext/>
              <w:jc w:val="center"/>
              <w:rPr>
                <w:rFonts w:ascii="Calibri" w:hAnsi="Calibri"/>
                <w:sz w:val="18"/>
                <w:szCs w:val="18"/>
              </w:rPr>
            </w:pPr>
            <w:r>
              <w:rPr>
                <w:rFonts w:ascii="Calibri" w:hAnsi="Calibri"/>
                <w:sz w:val="18"/>
                <w:szCs w:val="18"/>
              </w:rPr>
              <w:t>08</w:t>
            </w:r>
          </w:p>
        </w:tc>
        <w:tc>
          <w:tcPr>
            <w:tcW w:w="1600" w:type="dxa"/>
            <w:vAlign w:val="center"/>
          </w:tcPr>
          <w:p w14:paraId="00CCC433" w14:textId="241ACE02" w:rsidR="003E4E96" w:rsidRPr="006117DB" w:rsidRDefault="003E4E96" w:rsidP="003B02D2">
            <w:pPr>
              <w:keepNext/>
              <w:jc w:val="center"/>
              <w:rPr>
                <w:rFonts w:ascii="Calibri" w:hAnsi="Calibri"/>
                <w:sz w:val="18"/>
                <w:szCs w:val="18"/>
              </w:rPr>
            </w:pPr>
            <w:r>
              <w:rPr>
                <w:rFonts w:ascii="Calibri" w:hAnsi="Calibri"/>
                <w:sz w:val="18"/>
                <w:szCs w:val="18"/>
              </w:rPr>
              <w:t>09</w:t>
            </w:r>
          </w:p>
        </w:tc>
      </w:tr>
      <w:tr w:rsidR="003E4E96" w:rsidRPr="006117DB" w14:paraId="468055FD" w14:textId="77777777" w:rsidTr="00093769">
        <w:trPr>
          <w:cantSplit/>
          <w:trHeight w:val="576"/>
        </w:trPr>
        <w:tc>
          <w:tcPr>
            <w:tcW w:w="1599" w:type="dxa"/>
            <w:tcMar>
              <w:left w:w="43" w:type="dxa"/>
              <w:right w:w="43" w:type="dxa"/>
            </w:tcMar>
            <w:vAlign w:val="bottom"/>
          </w:tcPr>
          <w:p w14:paraId="2ABA3978" w14:textId="520207E2" w:rsidR="003E4E96" w:rsidRPr="006117DB" w:rsidRDefault="003E4E96" w:rsidP="004B3925">
            <w:pPr>
              <w:keepNext/>
              <w:jc w:val="center"/>
              <w:rPr>
                <w:rFonts w:ascii="Calibri" w:hAnsi="Calibri"/>
                <w:b/>
                <w:sz w:val="18"/>
                <w:szCs w:val="18"/>
              </w:rPr>
            </w:pPr>
            <w:r w:rsidRPr="006117DB">
              <w:rPr>
                <w:rFonts w:ascii="Calibri" w:hAnsi="Calibri"/>
                <w:sz w:val="18"/>
                <w:szCs w:val="18"/>
              </w:rPr>
              <w:t>Indoor Unit Name or Description of Area Served</w:t>
            </w:r>
          </w:p>
        </w:tc>
        <w:tc>
          <w:tcPr>
            <w:tcW w:w="1600" w:type="dxa"/>
            <w:tcMar>
              <w:left w:w="43" w:type="dxa"/>
              <w:right w:w="43" w:type="dxa"/>
            </w:tcMar>
            <w:vAlign w:val="bottom"/>
          </w:tcPr>
          <w:p w14:paraId="453B8C02" w14:textId="19C3803C" w:rsidR="003E4E96" w:rsidRPr="006117DB" w:rsidRDefault="003E4E96" w:rsidP="004B3925">
            <w:pPr>
              <w:keepNext/>
              <w:jc w:val="center"/>
              <w:rPr>
                <w:rFonts w:ascii="Calibri" w:hAnsi="Calibri"/>
                <w:sz w:val="18"/>
                <w:szCs w:val="18"/>
              </w:rPr>
            </w:pPr>
            <w:r w:rsidRPr="006117DB">
              <w:rPr>
                <w:rFonts w:ascii="Calibri" w:hAnsi="Calibri"/>
                <w:sz w:val="18"/>
                <w:szCs w:val="18"/>
              </w:rPr>
              <w:t>Installed Indoor Unit Type</w:t>
            </w:r>
          </w:p>
        </w:tc>
        <w:tc>
          <w:tcPr>
            <w:tcW w:w="1599" w:type="dxa"/>
            <w:tcMar>
              <w:left w:w="43" w:type="dxa"/>
              <w:right w:w="43" w:type="dxa"/>
            </w:tcMar>
            <w:vAlign w:val="bottom"/>
          </w:tcPr>
          <w:p w14:paraId="1876F348" w14:textId="1138EDB3" w:rsidR="003E4E96" w:rsidRPr="006117DB" w:rsidRDefault="003E4E96" w:rsidP="004B3925">
            <w:pPr>
              <w:keepNext/>
              <w:jc w:val="center"/>
              <w:rPr>
                <w:rFonts w:ascii="Calibri" w:hAnsi="Calibri"/>
                <w:sz w:val="18"/>
                <w:szCs w:val="18"/>
              </w:rPr>
            </w:pPr>
            <w:r w:rsidRPr="00A45A46">
              <w:rPr>
                <w:rFonts w:ascii="Calibri" w:hAnsi="Calibri"/>
                <w:sz w:val="18"/>
                <w:szCs w:val="18"/>
              </w:rPr>
              <w:t>Indoor Unit Duct Status</w:t>
            </w:r>
          </w:p>
        </w:tc>
        <w:tc>
          <w:tcPr>
            <w:tcW w:w="1600" w:type="dxa"/>
            <w:tcMar>
              <w:left w:w="43" w:type="dxa"/>
              <w:right w:w="43" w:type="dxa"/>
            </w:tcMar>
            <w:vAlign w:val="bottom"/>
          </w:tcPr>
          <w:p w14:paraId="265FE0BB" w14:textId="7FBA5868" w:rsidR="003E4E96" w:rsidRPr="006117DB" w:rsidRDefault="003E4E96" w:rsidP="004B3925">
            <w:pPr>
              <w:keepNext/>
              <w:jc w:val="center"/>
              <w:rPr>
                <w:rFonts w:ascii="Calibri" w:hAnsi="Calibri"/>
                <w:sz w:val="18"/>
                <w:szCs w:val="18"/>
              </w:rPr>
            </w:pPr>
            <w:r w:rsidRPr="00D11027">
              <w:rPr>
                <w:rFonts w:ascii="Calibri" w:hAnsi="Calibri"/>
                <w:sz w:val="18"/>
                <w:szCs w:val="18"/>
              </w:rPr>
              <w:t>Conditioned Floor Area Served By The Indoor Unit (ft</w:t>
            </w:r>
            <w:r w:rsidRPr="00D11027">
              <w:rPr>
                <w:rFonts w:ascii="Calibri" w:hAnsi="Calibri"/>
                <w:sz w:val="18"/>
                <w:szCs w:val="18"/>
                <w:vertAlign w:val="superscript"/>
              </w:rPr>
              <w:t>2</w:t>
            </w:r>
            <w:r w:rsidRPr="00D11027">
              <w:rPr>
                <w:rFonts w:ascii="Calibri" w:hAnsi="Calibri"/>
                <w:sz w:val="18"/>
                <w:szCs w:val="18"/>
              </w:rPr>
              <w:t>)</w:t>
            </w:r>
          </w:p>
        </w:tc>
        <w:tc>
          <w:tcPr>
            <w:tcW w:w="1599" w:type="dxa"/>
            <w:vAlign w:val="bottom"/>
          </w:tcPr>
          <w:p w14:paraId="775386B5" w14:textId="5A4AFE81" w:rsidR="003E4E96" w:rsidRDefault="003E4E96" w:rsidP="004B3925">
            <w:pPr>
              <w:keepNext/>
              <w:jc w:val="center"/>
              <w:rPr>
                <w:rFonts w:ascii="Calibri" w:hAnsi="Calibri"/>
                <w:sz w:val="18"/>
                <w:szCs w:val="18"/>
              </w:rPr>
            </w:pPr>
            <w:r w:rsidRPr="004B3925">
              <w:rPr>
                <w:rFonts w:ascii="Calibri" w:hAnsi="Calibri"/>
                <w:sz w:val="18"/>
                <w:szCs w:val="18"/>
              </w:rPr>
              <w:t>Number of Air Filter Devices on Indoor Unit</w:t>
            </w:r>
          </w:p>
        </w:tc>
        <w:tc>
          <w:tcPr>
            <w:tcW w:w="1600" w:type="dxa"/>
          </w:tcPr>
          <w:p w14:paraId="0AA5AB33" w14:textId="77777777" w:rsidR="00685000" w:rsidRDefault="003E4E96" w:rsidP="00685000">
            <w:pPr>
              <w:keepNext/>
              <w:jc w:val="center"/>
              <w:rPr>
                <w:rFonts w:ascii="Calibri" w:hAnsi="Calibri"/>
                <w:sz w:val="18"/>
                <w:szCs w:val="18"/>
              </w:rPr>
            </w:pPr>
            <w:r>
              <w:rPr>
                <w:rFonts w:ascii="Calibri" w:hAnsi="Calibri"/>
                <w:sz w:val="18"/>
                <w:szCs w:val="18"/>
              </w:rPr>
              <w:t xml:space="preserve">Indoor Unit </w:t>
            </w:r>
            <w:r w:rsidRPr="007F7644">
              <w:rPr>
                <w:rFonts w:ascii="Calibri" w:hAnsi="Calibri"/>
                <w:sz w:val="18"/>
                <w:szCs w:val="18"/>
              </w:rPr>
              <w:t>Required Mini</w:t>
            </w:r>
            <w:r>
              <w:rPr>
                <w:rFonts w:ascii="Calibri" w:hAnsi="Calibri"/>
                <w:sz w:val="18"/>
                <w:szCs w:val="18"/>
              </w:rPr>
              <w:t xml:space="preserve">mum System Airflow Rate </w:t>
            </w:r>
          </w:p>
          <w:p w14:paraId="2E1776AA" w14:textId="486FF8B9" w:rsidR="003E4E96" w:rsidRDefault="003E4E96" w:rsidP="00685000">
            <w:pPr>
              <w:keepNext/>
              <w:jc w:val="center"/>
              <w:rPr>
                <w:rFonts w:ascii="Calibri" w:hAnsi="Calibri"/>
                <w:sz w:val="18"/>
                <w:szCs w:val="18"/>
              </w:rPr>
            </w:pPr>
            <w:r>
              <w:rPr>
                <w:rFonts w:ascii="Calibri" w:hAnsi="Calibri"/>
                <w:sz w:val="18"/>
                <w:szCs w:val="18"/>
              </w:rPr>
              <w:t>(cfm</w:t>
            </w:r>
            <w:r w:rsidRPr="007F7644">
              <w:rPr>
                <w:rFonts w:ascii="Calibri" w:hAnsi="Calibri"/>
                <w:sz w:val="18"/>
                <w:szCs w:val="18"/>
              </w:rPr>
              <w:t>)</w:t>
            </w:r>
          </w:p>
        </w:tc>
        <w:tc>
          <w:tcPr>
            <w:tcW w:w="1599" w:type="dxa"/>
            <w:vAlign w:val="bottom"/>
          </w:tcPr>
          <w:p w14:paraId="43DA57ED" w14:textId="2F46116E" w:rsidR="003E4E96" w:rsidRDefault="003E4E96" w:rsidP="004B3925">
            <w:pPr>
              <w:keepNext/>
              <w:jc w:val="center"/>
              <w:rPr>
                <w:rFonts w:ascii="Calibri" w:hAnsi="Calibri"/>
                <w:sz w:val="18"/>
                <w:szCs w:val="18"/>
              </w:rPr>
            </w:pPr>
            <w:r>
              <w:rPr>
                <w:rFonts w:ascii="Calibri" w:hAnsi="Calibri"/>
                <w:sz w:val="18"/>
                <w:szCs w:val="18"/>
              </w:rPr>
              <w:t>Status:</w:t>
            </w:r>
          </w:p>
          <w:p w14:paraId="6D1078DE" w14:textId="5D949CB1" w:rsidR="003E4E96" w:rsidRDefault="003E4E96" w:rsidP="004B3925">
            <w:pPr>
              <w:keepNext/>
              <w:jc w:val="center"/>
              <w:rPr>
                <w:rFonts w:ascii="Calibri" w:hAnsi="Calibri"/>
                <w:sz w:val="18"/>
                <w:szCs w:val="18"/>
              </w:rPr>
            </w:pPr>
            <w:r>
              <w:rPr>
                <w:rFonts w:ascii="Calibri" w:hAnsi="Calibri"/>
                <w:sz w:val="18"/>
                <w:szCs w:val="18"/>
              </w:rPr>
              <w:t>Airflow Rate Verification</w:t>
            </w:r>
            <w:r w:rsidR="00CC6218">
              <w:rPr>
                <w:rFonts w:ascii="Calibri" w:hAnsi="Calibri"/>
                <w:sz w:val="18"/>
                <w:szCs w:val="18"/>
              </w:rPr>
              <w:t xml:space="preserve"> from MCH-23</w:t>
            </w:r>
          </w:p>
        </w:tc>
        <w:tc>
          <w:tcPr>
            <w:tcW w:w="1600" w:type="dxa"/>
            <w:tcMar>
              <w:left w:w="43" w:type="dxa"/>
              <w:right w:w="43" w:type="dxa"/>
            </w:tcMar>
            <w:vAlign w:val="bottom"/>
          </w:tcPr>
          <w:p w14:paraId="057402FA" w14:textId="6F5E068E" w:rsidR="003E4E96" w:rsidRDefault="003E4E96" w:rsidP="004B3925">
            <w:pPr>
              <w:keepNext/>
              <w:jc w:val="center"/>
              <w:rPr>
                <w:rFonts w:ascii="Calibri" w:hAnsi="Calibri"/>
                <w:sz w:val="18"/>
                <w:szCs w:val="18"/>
              </w:rPr>
            </w:pPr>
            <w:r>
              <w:rPr>
                <w:rFonts w:ascii="Calibri" w:hAnsi="Calibri"/>
                <w:sz w:val="18"/>
                <w:szCs w:val="18"/>
              </w:rPr>
              <w:t>Is Field Verification of Default</w:t>
            </w:r>
          </w:p>
          <w:p w14:paraId="1334A712" w14:textId="4EA2DB61" w:rsidR="003E4E96" w:rsidRPr="006117DB" w:rsidRDefault="003E4E96" w:rsidP="004B3925">
            <w:pPr>
              <w:keepNext/>
              <w:jc w:val="center"/>
              <w:rPr>
                <w:rFonts w:ascii="Calibri" w:hAnsi="Calibri"/>
                <w:sz w:val="18"/>
                <w:szCs w:val="18"/>
              </w:rPr>
            </w:pPr>
            <w:r w:rsidRPr="00756C1E">
              <w:rPr>
                <w:rFonts w:ascii="Calibri" w:hAnsi="Calibri"/>
                <w:sz w:val="18"/>
                <w:szCs w:val="18"/>
              </w:rPr>
              <w:t>Non-Continuous Fan Operation</w:t>
            </w:r>
            <w:r>
              <w:rPr>
                <w:rFonts w:ascii="Calibri" w:hAnsi="Calibri"/>
                <w:sz w:val="18"/>
                <w:szCs w:val="18"/>
              </w:rPr>
              <w:t xml:space="preserve"> Required?</w:t>
            </w:r>
          </w:p>
        </w:tc>
        <w:tc>
          <w:tcPr>
            <w:tcW w:w="1600" w:type="dxa"/>
            <w:tcMar>
              <w:left w:w="43" w:type="dxa"/>
              <w:right w:w="43" w:type="dxa"/>
            </w:tcMar>
            <w:vAlign w:val="bottom"/>
          </w:tcPr>
          <w:p w14:paraId="4286B179" w14:textId="77777777" w:rsidR="003E4E96" w:rsidRDefault="003E4E96" w:rsidP="004B3925">
            <w:pPr>
              <w:keepNext/>
              <w:jc w:val="center"/>
              <w:rPr>
                <w:rFonts w:ascii="Calibri" w:hAnsi="Calibri"/>
                <w:sz w:val="18"/>
                <w:szCs w:val="18"/>
              </w:rPr>
            </w:pPr>
            <w:r>
              <w:rPr>
                <w:rFonts w:ascii="Calibri" w:hAnsi="Calibri"/>
                <w:sz w:val="18"/>
                <w:szCs w:val="18"/>
              </w:rPr>
              <w:t>Verification:</w:t>
            </w:r>
          </w:p>
          <w:p w14:paraId="406152E4" w14:textId="5B95EFFA" w:rsidR="003E4E96" w:rsidRDefault="006A6C76" w:rsidP="004B3925">
            <w:pPr>
              <w:keepNext/>
              <w:jc w:val="center"/>
              <w:rPr>
                <w:rFonts w:ascii="Calibri" w:hAnsi="Calibri"/>
                <w:sz w:val="18"/>
                <w:szCs w:val="18"/>
              </w:rPr>
            </w:pPr>
            <w:r>
              <w:rPr>
                <w:rFonts w:ascii="Calibri" w:hAnsi="Calibri"/>
                <w:sz w:val="18"/>
                <w:szCs w:val="18"/>
              </w:rPr>
              <w:t xml:space="preserve">Is </w:t>
            </w:r>
            <w:r w:rsidR="003E4E96">
              <w:rPr>
                <w:rFonts w:ascii="Calibri" w:hAnsi="Calibri"/>
                <w:sz w:val="18"/>
                <w:szCs w:val="18"/>
              </w:rPr>
              <w:t>Ducted Low Static Indoor Unit</w:t>
            </w:r>
          </w:p>
          <w:p w14:paraId="65FA1ECD" w14:textId="70B5C36D" w:rsidR="003E4E96" w:rsidRPr="006117DB" w:rsidRDefault="003E4E96" w:rsidP="004B3925">
            <w:pPr>
              <w:keepNext/>
              <w:jc w:val="center"/>
              <w:rPr>
                <w:rFonts w:ascii="Calibri" w:hAnsi="Calibri"/>
                <w:sz w:val="18"/>
                <w:szCs w:val="18"/>
              </w:rPr>
            </w:pPr>
            <w:r>
              <w:rPr>
                <w:rFonts w:ascii="Calibri" w:hAnsi="Calibri"/>
                <w:sz w:val="18"/>
                <w:szCs w:val="18"/>
              </w:rPr>
              <w:t>Certified to CEC?</w:t>
            </w:r>
          </w:p>
        </w:tc>
      </w:tr>
      <w:tr w:rsidR="003E4E96" w:rsidRPr="00A3761C" w14:paraId="534B7F3E" w14:textId="77777777" w:rsidTr="00093769">
        <w:trPr>
          <w:cantSplit/>
          <w:trHeight w:val="144"/>
        </w:trPr>
        <w:tc>
          <w:tcPr>
            <w:tcW w:w="1599" w:type="dxa"/>
            <w:tcMar>
              <w:left w:w="29" w:type="dxa"/>
              <w:right w:w="29" w:type="dxa"/>
            </w:tcMar>
          </w:tcPr>
          <w:p w14:paraId="6E1592E2" w14:textId="09280467" w:rsidR="003E4E96" w:rsidRPr="00A3761C" w:rsidRDefault="003E4E96" w:rsidP="003066D7">
            <w:pPr>
              <w:keepNext/>
              <w:rPr>
                <w:rFonts w:ascii="Calibri" w:hAnsi="Calibri"/>
                <w:sz w:val="14"/>
                <w:szCs w:val="14"/>
              </w:rPr>
            </w:pPr>
            <w:r w:rsidRPr="00A3761C">
              <w:rPr>
                <w:rFonts w:ascii="Calibri" w:hAnsi="Calibri"/>
                <w:sz w:val="14"/>
                <w:szCs w:val="14"/>
              </w:rPr>
              <w:t>&lt;&lt; auto filled text: referenced from MCH-01&gt;&gt;</w:t>
            </w:r>
          </w:p>
          <w:p w14:paraId="4CB0D8B8" w14:textId="77777777" w:rsidR="003E4E96" w:rsidRPr="00A3761C" w:rsidRDefault="003E4E96" w:rsidP="003066D7">
            <w:pPr>
              <w:keepNext/>
              <w:rPr>
                <w:rFonts w:ascii="Calibri" w:hAnsi="Calibri"/>
                <w:sz w:val="14"/>
                <w:szCs w:val="14"/>
              </w:rPr>
            </w:pPr>
          </w:p>
          <w:p w14:paraId="3776E4FC" w14:textId="77777777" w:rsidR="003E4E96" w:rsidRPr="00A3761C" w:rsidRDefault="003E4E96" w:rsidP="003066D7">
            <w:pPr>
              <w:keepNext/>
              <w:rPr>
                <w:rFonts w:ascii="Calibri" w:hAnsi="Calibri"/>
                <w:sz w:val="14"/>
                <w:szCs w:val="14"/>
              </w:rPr>
            </w:pPr>
            <w:r w:rsidRPr="00A3761C">
              <w:rPr>
                <w:rFonts w:ascii="Calibri" w:hAnsi="Calibri"/>
                <w:sz w:val="14"/>
                <w:szCs w:val="14"/>
              </w:rPr>
              <w:t>note: reference applicable values as follows:</w:t>
            </w:r>
          </w:p>
          <w:p w14:paraId="673B5EBA" w14:textId="77777777" w:rsidR="003E4E96" w:rsidRPr="00A3761C" w:rsidRDefault="003E4E96" w:rsidP="003066D7">
            <w:pPr>
              <w:keepNext/>
              <w:rPr>
                <w:rFonts w:ascii="Calibri" w:hAnsi="Calibri"/>
                <w:sz w:val="14"/>
                <w:szCs w:val="14"/>
              </w:rPr>
            </w:pPr>
            <w:r w:rsidRPr="00A3761C">
              <w:rPr>
                <w:rFonts w:ascii="Calibri" w:hAnsi="Calibri"/>
                <w:sz w:val="14"/>
                <w:szCs w:val="14"/>
              </w:rPr>
              <w:t>**</w:t>
            </w:r>
            <w:r w:rsidRPr="00093769">
              <w:rPr>
                <w:rFonts w:ascii="Calibri" w:hAnsi="Calibri"/>
                <w:sz w:val="14"/>
                <w:szCs w:val="14"/>
                <w:highlight w:val="yellow"/>
              </w:rPr>
              <w:t>G03 on MCH-01a</w:t>
            </w:r>
            <w:r w:rsidRPr="00A3761C">
              <w:rPr>
                <w:rFonts w:ascii="Calibri" w:hAnsi="Calibri"/>
                <w:sz w:val="14"/>
                <w:szCs w:val="14"/>
              </w:rPr>
              <w:t xml:space="preserve"> for split systems,</w:t>
            </w:r>
          </w:p>
          <w:p w14:paraId="6BADF4D6" w14:textId="77777777" w:rsidR="003E4E96" w:rsidRPr="00A3761C" w:rsidRDefault="003E4E96" w:rsidP="003066D7">
            <w:pPr>
              <w:keepNext/>
              <w:rPr>
                <w:rFonts w:ascii="Calibri" w:hAnsi="Calibri"/>
                <w:sz w:val="14"/>
                <w:szCs w:val="14"/>
              </w:rPr>
            </w:pPr>
            <w:r w:rsidRPr="00A3761C">
              <w:rPr>
                <w:rFonts w:ascii="Calibri" w:hAnsi="Calibri"/>
                <w:sz w:val="14"/>
                <w:szCs w:val="14"/>
              </w:rPr>
              <w:t>**</w:t>
            </w:r>
            <w:r w:rsidRPr="00093769">
              <w:rPr>
                <w:rFonts w:ascii="Calibri" w:hAnsi="Calibri"/>
                <w:sz w:val="14"/>
                <w:szCs w:val="14"/>
                <w:highlight w:val="yellow"/>
              </w:rPr>
              <w:t>H03 on MCH-01d</w:t>
            </w:r>
            <w:r w:rsidRPr="00A3761C">
              <w:rPr>
                <w:rFonts w:ascii="Calibri" w:hAnsi="Calibri"/>
                <w:sz w:val="14"/>
                <w:szCs w:val="14"/>
              </w:rPr>
              <w:t xml:space="preserve"> for split systems,</w:t>
            </w:r>
          </w:p>
          <w:p w14:paraId="0B96ABD5" w14:textId="77777777" w:rsidR="003E4E96" w:rsidRPr="00A3761C" w:rsidRDefault="003E4E96" w:rsidP="003066D7">
            <w:pPr>
              <w:keepNext/>
              <w:rPr>
                <w:rFonts w:ascii="Calibri" w:hAnsi="Calibri"/>
                <w:sz w:val="14"/>
                <w:szCs w:val="14"/>
              </w:rPr>
            </w:pPr>
            <w:r w:rsidRPr="00A3761C">
              <w:rPr>
                <w:rFonts w:ascii="Calibri" w:hAnsi="Calibri"/>
                <w:sz w:val="14"/>
                <w:szCs w:val="14"/>
              </w:rPr>
              <w:t>**</w:t>
            </w:r>
            <w:r w:rsidRPr="00093769">
              <w:rPr>
                <w:rFonts w:ascii="Calibri" w:hAnsi="Calibri"/>
                <w:sz w:val="14"/>
                <w:szCs w:val="14"/>
                <w:highlight w:val="yellow"/>
              </w:rPr>
              <w:t>J03 on MCH-01a</w:t>
            </w:r>
            <w:r w:rsidRPr="00A3761C">
              <w:rPr>
                <w:rFonts w:ascii="Calibri" w:hAnsi="Calibri"/>
                <w:sz w:val="14"/>
                <w:szCs w:val="14"/>
              </w:rPr>
              <w:t xml:space="preserve"> for packaged systems,</w:t>
            </w:r>
          </w:p>
          <w:p w14:paraId="446F9ADC" w14:textId="2E4AC80C" w:rsidR="003E4E96" w:rsidRPr="00A3761C" w:rsidRDefault="003E4E96" w:rsidP="003066D7">
            <w:pPr>
              <w:keepNext/>
              <w:rPr>
                <w:rFonts w:ascii="Calibri" w:hAnsi="Calibri"/>
                <w:sz w:val="14"/>
                <w:szCs w:val="14"/>
              </w:rPr>
            </w:pPr>
            <w:r w:rsidRPr="00A3761C">
              <w:rPr>
                <w:rFonts w:ascii="Calibri" w:hAnsi="Calibri"/>
                <w:sz w:val="14"/>
                <w:szCs w:val="14"/>
              </w:rPr>
              <w:t xml:space="preserve">**either </w:t>
            </w:r>
            <w:r w:rsidRPr="00093769">
              <w:rPr>
                <w:rFonts w:ascii="Calibri" w:hAnsi="Calibri"/>
                <w:sz w:val="14"/>
                <w:szCs w:val="14"/>
                <w:highlight w:val="yellow"/>
              </w:rPr>
              <w:t>K03 or L03 on MCH-01d</w:t>
            </w:r>
            <w:r w:rsidRPr="00A3761C">
              <w:rPr>
                <w:rFonts w:ascii="Calibri" w:hAnsi="Calibri"/>
                <w:sz w:val="14"/>
                <w:szCs w:val="14"/>
              </w:rPr>
              <w:t xml:space="preserve"> for packaged systems</w:t>
            </w:r>
          </w:p>
        </w:tc>
        <w:tc>
          <w:tcPr>
            <w:tcW w:w="1600" w:type="dxa"/>
            <w:tcMar>
              <w:left w:w="29" w:type="dxa"/>
              <w:right w:w="29" w:type="dxa"/>
            </w:tcMar>
          </w:tcPr>
          <w:p w14:paraId="5038CF39" w14:textId="431B7DBE" w:rsidR="003E4E96" w:rsidRPr="00A3761C" w:rsidRDefault="003E4E96" w:rsidP="003066D7">
            <w:pPr>
              <w:keepNext/>
              <w:rPr>
                <w:rFonts w:ascii="Calibri" w:hAnsi="Calibri"/>
                <w:sz w:val="14"/>
                <w:szCs w:val="14"/>
              </w:rPr>
            </w:pPr>
            <w:r w:rsidRPr="00A3761C">
              <w:rPr>
                <w:rFonts w:ascii="Calibri" w:hAnsi="Calibri"/>
                <w:sz w:val="14"/>
                <w:szCs w:val="14"/>
              </w:rPr>
              <w:t xml:space="preserve">&lt;&lt; auto filled text: referenced from MCH-01 if a value is available either in </w:t>
            </w:r>
            <w:r w:rsidRPr="00093769">
              <w:rPr>
                <w:rFonts w:ascii="Calibri" w:hAnsi="Calibri"/>
                <w:sz w:val="14"/>
                <w:szCs w:val="14"/>
                <w:highlight w:val="yellow"/>
              </w:rPr>
              <w:t>G04 on MCH-01a</w:t>
            </w:r>
            <w:r w:rsidRPr="00A3761C">
              <w:rPr>
                <w:rFonts w:ascii="Calibri" w:hAnsi="Calibri"/>
                <w:sz w:val="14"/>
                <w:szCs w:val="14"/>
              </w:rPr>
              <w:t xml:space="preserve"> or </w:t>
            </w:r>
            <w:r w:rsidRPr="00093769">
              <w:rPr>
                <w:rFonts w:ascii="Calibri" w:hAnsi="Calibri"/>
                <w:sz w:val="14"/>
                <w:szCs w:val="14"/>
                <w:highlight w:val="yellow"/>
              </w:rPr>
              <w:t>H04 on MCH-01d</w:t>
            </w:r>
            <w:r w:rsidRPr="00A3761C">
              <w:rPr>
                <w:rFonts w:ascii="Calibri" w:hAnsi="Calibri"/>
                <w:sz w:val="14"/>
                <w:szCs w:val="14"/>
              </w:rPr>
              <w:t xml:space="preserve">, </w:t>
            </w:r>
          </w:p>
          <w:p w14:paraId="2E72AF60" w14:textId="6505EB92" w:rsidR="003E4E96" w:rsidRPr="00A3761C" w:rsidRDefault="003E4E96" w:rsidP="003066D7">
            <w:pPr>
              <w:keepNext/>
              <w:rPr>
                <w:rFonts w:ascii="Calibri" w:hAnsi="Calibri"/>
                <w:sz w:val="14"/>
                <w:szCs w:val="14"/>
              </w:rPr>
            </w:pPr>
            <w:r w:rsidRPr="00A3761C">
              <w:rPr>
                <w:rFonts w:ascii="Calibri" w:hAnsi="Calibri"/>
                <w:sz w:val="14"/>
                <w:szCs w:val="14"/>
              </w:rPr>
              <w:t xml:space="preserve">else </w:t>
            </w:r>
            <w:r>
              <w:rPr>
                <w:rFonts w:ascii="Calibri" w:hAnsi="Calibri"/>
                <w:sz w:val="14"/>
                <w:szCs w:val="14"/>
              </w:rPr>
              <w:t>result</w:t>
            </w:r>
            <w:r w:rsidRPr="00A3761C">
              <w:rPr>
                <w:rFonts w:ascii="Calibri" w:hAnsi="Calibri"/>
                <w:sz w:val="14"/>
                <w:szCs w:val="14"/>
              </w:rPr>
              <w:t>=n/a&gt;&gt;</w:t>
            </w:r>
          </w:p>
          <w:p w14:paraId="0894BC7F" w14:textId="3CBDD612" w:rsidR="003E4E96" w:rsidRPr="00A3761C" w:rsidRDefault="003E4E96" w:rsidP="003066D7">
            <w:pPr>
              <w:keepNext/>
              <w:rPr>
                <w:rFonts w:ascii="Calibri" w:hAnsi="Calibri"/>
                <w:sz w:val="14"/>
                <w:szCs w:val="14"/>
              </w:rPr>
            </w:pPr>
          </w:p>
        </w:tc>
        <w:tc>
          <w:tcPr>
            <w:tcW w:w="1599" w:type="dxa"/>
            <w:tcMar>
              <w:left w:w="29" w:type="dxa"/>
              <w:right w:w="29" w:type="dxa"/>
            </w:tcMar>
          </w:tcPr>
          <w:p w14:paraId="6EEFCFD9" w14:textId="4EF7B905" w:rsidR="003E4E96" w:rsidRPr="00A3761C" w:rsidRDefault="003E4E96" w:rsidP="00EF7A77">
            <w:pPr>
              <w:keepNext/>
              <w:rPr>
                <w:rFonts w:ascii="Calibri" w:hAnsi="Calibri"/>
                <w:sz w:val="14"/>
                <w:szCs w:val="14"/>
              </w:rPr>
            </w:pPr>
            <w:r w:rsidRPr="00A3761C">
              <w:rPr>
                <w:rFonts w:ascii="Calibri" w:hAnsi="Calibri"/>
                <w:sz w:val="14"/>
                <w:szCs w:val="14"/>
              </w:rPr>
              <w:t xml:space="preserve">&lt;&lt; auto filled text: referenced from MCH-01 if a value is available either in </w:t>
            </w:r>
            <w:r w:rsidRPr="006737C2">
              <w:rPr>
                <w:rFonts w:ascii="Calibri" w:hAnsi="Calibri"/>
                <w:sz w:val="14"/>
                <w:szCs w:val="14"/>
                <w:highlight w:val="yellow"/>
              </w:rPr>
              <w:t>G05 on MCH-01a</w:t>
            </w:r>
            <w:r w:rsidRPr="00A3761C">
              <w:rPr>
                <w:rFonts w:ascii="Calibri" w:hAnsi="Calibri"/>
                <w:sz w:val="14"/>
                <w:szCs w:val="14"/>
              </w:rPr>
              <w:t xml:space="preserve"> or </w:t>
            </w:r>
            <w:r w:rsidRPr="006737C2">
              <w:rPr>
                <w:rFonts w:ascii="Calibri" w:hAnsi="Calibri"/>
                <w:sz w:val="14"/>
                <w:szCs w:val="14"/>
                <w:highlight w:val="yellow"/>
              </w:rPr>
              <w:t>H05 on MCH-01</w:t>
            </w:r>
            <w:r w:rsidRPr="00A3761C">
              <w:rPr>
                <w:rFonts w:ascii="Calibri" w:hAnsi="Calibri"/>
                <w:sz w:val="14"/>
                <w:szCs w:val="14"/>
              </w:rPr>
              <w:t xml:space="preserve">d, </w:t>
            </w:r>
          </w:p>
          <w:p w14:paraId="35C13E20" w14:textId="5012A387" w:rsidR="003E4E96" w:rsidRDefault="003E4E96" w:rsidP="00EF7A77">
            <w:pPr>
              <w:keepNext/>
              <w:rPr>
                <w:rFonts w:ascii="Calibri" w:hAnsi="Calibri"/>
                <w:sz w:val="14"/>
                <w:szCs w:val="14"/>
              </w:rPr>
            </w:pPr>
            <w:r w:rsidRPr="00A3761C">
              <w:rPr>
                <w:rFonts w:ascii="Calibri" w:hAnsi="Calibri"/>
                <w:sz w:val="14"/>
                <w:szCs w:val="14"/>
              </w:rPr>
              <w:t xml:space="preserve">else </w:t>
            </w:r>
            <w:r>
              <w:rPr>
                <w:rFonts w:ascii="Calibri" w:hAnsi="Calibri"/>
                <w:sz w:val="14"/>
                <w:szCs w:val="14"/>
              </w:rPr>
              <w:t>result</w:t>
            </w:r>
            <w:r w:rsidRPr="00A3761C">
              <w:rPr>
                <w:rFonts w:ascii="Calibri" w:hAnsi="Calibri"/>
                <w:sz w:val="14"/>
                <w:szCs w:val="14"/>
              </w:rPr>
              <w:t>=n/a</w:t>
            </w:r>
          </w:p>
          <w:p w14:paraId="67CB8B65" w14:textId="5033CD4B" w:rsidR="003E4E96" w:rsidRDefault="003E4E96" w:rsidP="00EF7A77">
            <w:pPr>
              <w:keepNext/>
              <w:rPr>
                <w:rFonts w:ascii="Calibri" w:hAnsi="Calibri"/>
                <w:sz w:val="14"/>
                <w:szCs w:val="14"/>
              </w:rPr>
            </w:pPr>
          </w:p>
          <w:p w14:paraId="6E579062" w14:textId="363B5DEF" w:rsidR="003E4E96" w:rsidRDefault="003E4E96" w:rsidP="00EF7A77">
            <w:pPr>
              <w:keepNext/>
              <w:rPr>
                <w:rFonts w:ascii="Calibri" w:hAnsi="Calibri"/>
                <w:sz w:val="14"/>
                <w:szCs w:val="14"/>
              </w:rPr>
            </w:pPr>
            <w:r>
              <w:rPr>
                <w:rFonts w:ascii="Calibri" w:hAnsi="Calibri"/>
                <w:sz w:val="14"/>
                <w:szCs w:val="14"/>
              </w:rPr>
              <w:t>allowed values=</w:t>
            </w:r>
          </w:p>
          <w:p w14:paraId="13EF6EAD" w14:textId="77777777" w:rsidR="003E4E96" w:rsidRPr="00C154D9" w:rsidRDefault="003E4E96" w:rsidP="00C154D9">
            <w:pPr>
              <w:keepNext/>
              <w:rPr>
                <w:rFonts w:ascii="Calibri" w:hAnsi="Calibri"/>
                <w:sz w:val="14"/>
                <w:szCs w:val="14"/>
              </w:rPr>
            </w:pPr>
            <w:r w:rsidRPr="00C154D9">
              <w:rPr>
                <w:rFonts w:ascii="Calibri" w:hAnsi="Calibri"/>
                <w:sz w:val="14"/>
                <w:szCs w:val="14"/>
              </w:rPr>
              <w:t>*Ductless</w:t>
            </w:r>
          </w:p>
          <w:p w14:paraId="6375A8AE" w14:textId="77777777" w:rsidR="003E4E96" w:rsidRPr="00C154D9" w:rsidRDefault="003E4E96" w:rsidP="00C154D9">
            <w:pPr>
              <w:keepNext/>
              <w:rPr>
                <w:rFonts w:ascii="Calibri" w:hAnsi="Calibri"/>
                <w:sz w:val="14"/>
                <w:szCs w:val="14"/>
              </w:rPr>
            </w:pPr>
            <w:r w:rsidRPr="00C154D9">
              <w:rPr>
                <w:rFonts w:ascii="Calibri" w:hAnsi="Calibri"/>
                <w:sz w:val="14"/>
                <w:szCs w:val="14"/>
              </w:rPr>
              <w:t>*Ducted &gt;10ft length</w:t>
            </w:r>
          </w:p>
          <w:p w14:paraId="6D1DF897" w14:textId="5859AC62" w:rsidR="003E4E96" w:rsidRDefault="003E4E96" w:rsidP="00C154D9">
            <w:pPr>
              <w:keepNext/>
              <w:rPr>
                <w:rFonts w:ascii="Calibri" w:hAnsi="Calibri"/>
                <w:sz w:val="14"/>
                <w:szCs w:val="14"/>
              </w:rPr>
            </w:pPr>
            <w:r w:rsidRPr="00C154D9">
              <w:rPr>
                <w:rFonts w:ascii="Calibri" w:hAnsi="Calibri"/>
                <w:sz w:val="14"/>
                <w:szCs w:val="14"/>
              </w:rPr>
              <w:t>*Ducted ≤10ft length</w:t>
            </w:r>
            <w:r w:rsidRPr="00224F6C">
              <w:rPr>
                <w:rFonts w:ascii="Calibri" w:hAnsi="Calibri"/>
                <w:sz w:val="14"/>
                <w:szCs w:val="14"/>
              </w:rPr>
              <w:t>&gt;&gt;</w:t>
            </w:r>
          </w:p>
          <w:p w14:paraId="3064FD47" w14:textId="77777777" w:rsidR="003E4E96" w:rsidRDefault="003E4E96" w:rsidP="00EF7A77">
            <w:pPr>
              <w:keepNext/>
              <w:rPr>
                <w:rFonts w:ascii="Calibri" w:hAnsi="Calibri"/>
                <w:sz w:val="14"/>
                <w:szCs w:val="14"/>
              </w:rPr>
            </w:pPr>
          </w:p>
          <w:p w14:paraId="4D100E0E" w14:textId="0A606DE7" w:rsidR="003E4E96" w:rsidRPr="00A3761C" w:rsidRDefault="003E4E96" w:rsidP="00EF7A77">
            <w:pPr>
              <w:keepNext/>
              <w:rPr>
                <w:rFonts w:ascii="Calibri" w:hAnsi="Calibri"/>
                <w:sz w:val="14"/>
                <w:szCs w:val="14"/>
              </w:rPr>
            </w:pPr>
          </w:p>
        </w:tc>
        <w:tc>
          <w:tcPr>
            <w:tcW w:w="1600" w:type="dxa"/>
            <w:tcMar>
              <w:left w:w="29" w:type="dxa"/>
              <w:right w:w="29" w:type="dxa"/>
            </w:tcMar>
          </w:tcPr>
          <w:p w14:paraId="0C20060E" w14:textId="3C0BA2DD" w:rsidR="003E4E96" w:rsidRPr="00D11027" w:rsidRDefault="003E4E96" w:rsidP="00D11027">
            <w:pPr>
              <w:keepNext/>
              <w:rPr>
                <w:rFonts w:ascii="Calibri" w:hAnsi="Calibri"/>
                <w:sz w:val="14"/>
                <w:szCs w:val="14"/>
              </w:rPr>
            </w:pPr>
            <w:r w:rsidRPr="00D11027">
              <w:rPr>
                <w:rFonts w:ascii="Calibri" w:hAnsi="Calibri"/>
                <w:sz w:val="14"/>
                <w:szCs w:val="14"/>
              </w:rPr>
              <w:t>&lt;&lt;</w:t>
            </w:r>
            <w:r w:rsidR="0025064F" w:rsidRPr="0025064F">
              <w:rPr>
                <w:rFonts w:ascii="Calibri" w:hAnsi="Calibri"/>
                <w:sz w:val="14"/>
                <w:szCs w:val="14"/>
              </w:rPr>
              <w:t xml:space="preserve">reference the value on the </w:t>
            </w:r>
            <w:r w:rsidR="0025064F" w:rsidRPr="0025064F">
              <w:rPr>
                <w:rFonts w:ascii="Calibri" w:hAnsi="Calibri"/>
                <w:sz w:val="14"/>
                <w:szCs w:val="14"/>
                <w:highlight w:val="yellow"/>
              </w:rPr>
              <w:t>CF2R-MCH-33</w:t>
            </w:r>
            <w:r w:rsidR="0025064F">
              <w:rPr>
                <w:rFonts w:ascii="Calibri" w:hAnsi="Calibri"/>
                <w:sz w:val="14"/>
                <w:szCs w:val="14"/>
              </w:rPr>
              <w:t xml:space="preserve"> </w:t>
            </w:r>
            <w:r w:rsidR="0025064F" w:rsidRPr="0025064F">
              <w:rPr>
                <w:rFonts w:ascii="Calibri" w:hAnsi="Calibri"/>
                <w:sz w:val="14"/>
                <w:szCs w:val="14"/>
                <w:highlight w:val="yellow"/>
              </w:rPr>
              <w:t>B04</w:t>
            </w:r>
            <w:r w:rsidR="0025064F" w:rsidRPr="0025064F">
              <w:rPr>
                <w:rFonts w:ascii="Calibri" w:hAnsi="Calibri"/>
                <w:sz w:val="14"/>
                <w:szCs w:val="14"/>
              </w:rPr>
              <w:t xml:space="preserve"> as default and allow the Rater to override the </w:t>
            </w:r>
            <w:r w:rsidR="0025064F">
              <w:rPr>
                <w:rFonts w:ascii="Calibri" w:hAnsi="Calibri"/>
                <w:sz w:val="14"/>
                <w:szCs w:val="14"/>
              </w:rPr>
              <w:t xml:space="preserve">default </w:t>
            </w:r>
            <w:r w:rsidR="0025064F" w:rsidRPr="0025064F">
              <w:rPr>
                <w:rFonts w:ascii="Calibri" w:hAnsi="Calibri"/>
                <w:sz w:val="14"/>
                <w:szCs w:val="14"/>
              </w:rPr>
              <w:t xml:space="preserve">value </w:t>
            </w:r>
            <w:r w:rsidR="0025064F">
              <w:rPr>
                <w:rFonts w:ascii="Calibri" w:hAnsi="Calibri"/>
                <w:sz w:val="14"/>
                <w:szCs w:val="14"/>
              </w:rPr>
              <w:t xml:space="preserve">and enter a different </w:t>
            </w:r>
            <w:r w:rsidRPr="00D11027">
              <w:rPr>
                <w:rFonts w:ascii="Calibri" w:hAnsi="Calibri"/>
                <w:sz w:val="14"/>
                <w:szCs w:val="14"/>
              </w:rPr>
              <w:t xml:space="preserve"> numeric value xxxx.x</w:t>
            </w:r>
          </w:p>
          <w:p w14:paraId="4394FCCF" w14:textId="77777777" w:rsidR="003E4E96" w:rsidRPr="00D11027" w:rsidRDefault="003E4E96" w:rsidP="00D11027">
            <w:pPr>
              <w:keepNext/>
              <w:rPr>
                <w:rFonts w:ascii="Calibri" w:hAnsi="Calibri"/>
                <w:sz w:val="14"/>
                <w:szCs w:val="14"/>
              </w:rPr>
            </w:pPr>
          </w:p>
          <w:p w14:paraId="7BF81895" w14:textId="7C51FF90" w:rsidR="00685000" w:rsidRPr="00A3761C" w:rsidRDefault="003E4E96" w:rsidP="00D11027">
            <w:pPr>
              <w:keepNext/>
              <w:rPr>
                <w:rFonts w:ascii="Calibri" w:hAnsi="Calibri"/>
                <w:sz w:val="14"/>
                <w:szCs w:val="14"/>
              </w:rPr>
            </w:pPr>
            <w:r w:rsidRPr="00D11027">
              <w:rPr>
                <w:rFonts w:ascii="Calibri" w:hAnsi="Calibri"/>
                <w:sz w:val="14"/>
                <w:szCs w:val="14"/>
              </w:rPr>
              <w:t xml:space="preserve">*Require the sum of the values in this column to be equal to the value in </w:t>
            </w:r>
            <w:r w:rsidRPr="006737C2">
              <w:rPr>
                <w:rFonts w:ascii="Calibri" w:hAnsi="Calibri"/>
                <w:sz w:val="14"/>
                <w:szCs w:val="14"/>
                <w:highlight w:val="yellow"/>
              </w:rPr>
              <w:t>A03</w:t>
            </w:r>
            <w:r w:rsidRPr="00D11027">
              <w:rPr>
                <w:rFonts w:ascii="Calibri" w:hAnsi="Calibri"/>
                <w:sz w:val="14"/>
                <w:szCs w:val="14"/>
              </w:rPr>
              <w:t xml:space="preserve"> as cond</w:t>
            </w:r>
            <w:r>
              <w:rPr>
                <w:rFonts w:ascii="Calibri" w:hAnsi="Calibri"/>
                <w:sz w:val="14"/>
                <w:szCs w:val="14"/>
              </w:rPr>
              <w:t>ition of completion of this doc&gt;&gt;</w:t>
            </w:r>
          </w:p>
        </w:tc>
        <w:tc>
          <w:tcPr>
            <w:tcW w:w="1599" w:type="dxa"/>
          </w:tcPr>
          <w:p w14:paraId="3F7CBD5F" w14:textId="3FCBFBE6" w:rsidR="003E4E96" w:rsidRPr="00A3761C" w:rsidRDefault="003E4E96" w:rsidP="00A7085C">
            <w:pPr>
              <w:keepNext/>
              <w:rPr>
                <w:rFonts w:ascii="Calibri" w:hAnsi="Calibri"/>
                <w:sz w:val="14"/>
                <w:szCs w:val="14"/>
              </w:rPr>
            </w:pPr>
            <w:r>
              <w:rPr>
                <w:rFonts w:ascii="Calibri" w:hAnsi="Calibri"/>
                <w:sz w:val="14"/>
                <w:szCs w:val="14"/>
              </w:rPr>
              <w:t>&lt;&lt;</w:t>
            </w:r>
            <w:r w:rsidR="0025064F">
              <w:t xml:space="preserve"> </w:t>
            </w:r>
            <w:r w:rsidR="0025064F" w:rsidRPr="0025064F">
              <w:rPr>
                <w:rFonts w:ascii="Calibri" w:hAnsi="Calibri"/>
                <w:sz w:val="14"/>
                <w:szCs w:val="14"/>
              </w:rPr>
              <w:t xml:space="preserve">reference the value on the </w:t>
            </w:r>
            <w:r w:rsidR="0025064F" w:rsidRPr="0025064F">
              <w:rPr>
                <w:rFonts w:ascii="Calibri" w:hAnsi="Calibri"/>
                <w:sz w:val="14"/>
                <w:szCs w:val="14"/>
                <w:highlight w:val="yellow"/>
              </w:rPr>
              <w:t>CF2R-MCH-33 B05</w:t>
            </w:r>
            <w:r w:rsidR="0025064F" w:rsidRPr="0025064F">
              <w:rPr>
                <w:rFonts w:ascii="Calibri" w:hAnsi="Calibri"/>
                <w:sz w:val="14"/>
                <w:szCs w:val="14"/>
              </w:rPr>
              <w:t xml:space="preserve"> as default and allow the Rater to override the defau</w:t>
            </w:r>
            <w:r w:rsidR="00185431">
              <w:rPr>
                <w:rFonts w:ascii="Calibri" w:hAnsi="Calibri"/>
                <w:sz w:val="14"/>
                <w:szCs w:val="14"/>
              </w:rPr>
              <w:t xml:space="preserve">lt value and enter a different integer </w:t>
            </w:r>
            <w:r w:rsidR="0025064F" w:rsidRPr="0025064F">
              <w:rPr>
                <w:rFonts w:ascii="Calibri" w:hAnsi="Calibri"/>
                <w:sz w:val="14"/>
                <w:szCs w:val="14"/>
              </w:rPr>
              <w:t xml:space="preserve">value </w:t>
            </w:r>
            <w:r w:rsidR="00185431">
              <w:rPr>
                <w:rFonts w:ascii="Calibri" w:hAnsi="Calibri"/>
                <w:sz w:val="14"/>
                <w:szCs w:val="14"/>
              </w:rPr>
              <w:t>xx</w:t>
            </w:r>
            <w:r>
              <w:rPr>
                <w:rFonts w:ascii="Calibri" w:hAnsi="Calibri"/>
                <w:sz w:val="14"/>
                <w:szCs w:val="14"/>
              </w:rPr>
              <w:t>&gt;&gt;</w:t>
            </w:r>
          </w:p>
        </w:tc>
        <w:tc>
          <w:tcPr>
            <w:tcW w:w="1600" w:type="dxa"/>
          </w:tcPr>
          <w:p w14:paraId="35E7CCDB" w14:textId="77777777" w:rsidR="003E4E96" w:rsidRDefault="003E4E96" w:rsidP="003E4E96">
            <w:pPr>
              <w:keepNext/>
              <w:rPr>
                <w:rFonts w:ascii="Calibri" w:hAnsi="Calibri"/>
                <w:sz w:val="14"/>
                <w:szCs w:val="14"/>
              </w:rPr>
            </w:pPr>
            <w:r w:rsidRPr="00553358">
              <w:rPr>
                <w:rFonts w:ascii="Calibri" w:hAnsi="Calibri"/>
                <w:sz w:val="14"/>
                <w:szCs w:val="14"/>
              </w:rPr>
              <w:t>&lt;&lt;</w:t>
            </w:r>
            <w:r w:rsidRPr="007F7644">
              <w:rPr>
                <w:rFonts w:ascii="Calibri" w:hAnsi="Calibri"/>
                <w:sz w:val="14"/>
                <w:szCs w:val="14"/>
              </w:rPr>
              <w:t xml:space="preserve">if </w:t>
            </w:r>
            <w:r w:rsidRPr="006737C2">
              <w:rPr>
                <w:rFonts w:ascii="Calibri" w:hAnsi="Calibri"/>
                <w:sz w:val="14"/>
                <w:szCs w:val="14"/>
                <w:highlight w:val="yellow"/>
              </w:rPr>
              <w:t>B03</w:t>
            </w:r>
            <w:r w:rsidRPr="007F7644">
              <w:rPr>
                <w:rFonts w:ascii="Calibri" w:hAnsi="Calibri"/>
                <w:sz w:val="14"/>
                <w:szCs w:val="14"/>
              </w:rPr>
              <w:t>=Ductless, then result=n/a,</w:t>
            </w:r>
            <w:r w:rsidRPr="00553358">
              <w:rPr>
                <w:rFonts w:ascii="Calibri" w:hAnsi="Calibri"/>
                <w:sz w:val="14"/>
                <w:szCs w:val="14"/>
              </w:rPr>
              <w:t xml:space="preserve"> </w:t>
            </w:r>
          </w:p>
          <w:p w14:paraId="18AAC5AD" w14:textId="2E5996B4" w:rsidR="003E4E96" w:rsidRDefault="003E4E96" w:rsidP="003E4E96">
            <w:pPr>
              <w:keepNext/>
              <w:rPr>
                <w:rFonts w:ascii="Calibri" w:hAnsi="Calibri"/>
                <w:sz w:val="14"/>
                <w:szCs w:val="14"/>
              </w:rPr>
            </w:pPr>
            <w:r>
              <w:rPr>
                <w:rFonts w:ascii="Calibri" w:hAnsi="Calibri"/>
                <w:sz w:val="14"/>
                <w:szCs w:val="14"/>
              </w:rPr>
              <w:t xml:space="preserve">else </w:t>
            </w:r>
            <w:r w:rsidR="009A1E2C">
              <w:rPr>
                <w:rFonts w:ascii="Calibri" w:hAnsi="Calibri"/>
                <w:sz w:val="14"/>
                <w:szCs w:val="14"/>
              </w:rPr>
              <w:t xml:space="preserve">auto filled integer xxxx </w:t>
            </w:r>
            <w:r w:rsidRPr="00553358">
              <w:rPr>
                <w:rFonts w:ascii="Calibri" w:hAnsi="Calibri"/>
                <w:sz w:val="14"/>
                <w:szCs w:val="14"/>
              </w:rPr>
              <w:t>referenced from</w:t>
            </w:r>
            <w:r w:rsidR="00D163F6">
              <w:rPr>
                <w:rFonts w:ascii="Calibri" w:hAnsi="Calibri"/>
                <w:sz w:val="14"/>
                <w:szCs w:val="14"/>
              </w:rPr>
              <w:t xml:space="preserve"> the</w:t>
            </w:r>
            <w:r w:rsidRPr="00553358">
              <w:rPr>
                <w:rFonts w:ascii="Calibri" w:hAnsi="Calibri"/>
                <w:sz w:val="14"/>
                <w:szCs w:val="14"/>
              </w:rPr>
              <w:t xml:space="preserve"> CF2R-MCH-</w:t>
            </w:r>
            <w:r>
              <w:rPr>
                <w:rFonts w:ascii="Calibri" w:hAnsi="Calibri"/>
                <w:sz w:val="14"/>
                <w:szCs w:val="14"/>
              </w:rPr>
              <w:t>23:</w:t>
            </w:r>
          </w:p>
          <w:p w14:paraId="0982E384" w14:textId="30466079" w:rsidR="003564A5" w:rsidRDefault="003E4E96" w:rsidP="003564A5">
            <w:pPr>
              <w:keepNext/>
              <w:rPr>
                <w:rFonts w:ascii="Calibri" w:hAnsi="Calibri"/>
                <w:sz w:val="14"/>
                <w:szCs w:val="14"/>
              </w:rPr>
            </w:pPr>
            <w:r>
              <w:rPr>
                <w:rFonts w:ascii="Calibri" w:hAnsi="Calibri"/>
                <w:sz w:val="14"/>
                <w:szCs w:val="14"/>
              </w:rPr>
              <w:t>**</w:t>
            </w:r>
            <w:r w:rsidRPr="006737C2">
              <w:rPr>
                <w:rFonts w:ascii="Calibri" w:hAnsi="Calibri"/>
                <w:sz w:val="14"/>
                <w:szCs w:val="14"/>
                <w:highlight w:val="yellow"/>
              </w:rPr>
              <w:t xml:space="preserve">MCH-23a field </w:t>
            </w:r>
            <w:r w:rsidR="002918B5" w:rsidRPr="006737C2">
              <w:rPr>
                <w:rFonts w:ascii="Calibri" w:hAnsi="Calibri"/>
                <w:sz w:val="14"/>
                <w:szCs w:val="14"/>
                <w:highlight w:val="yellow"/>
              </w:rPr>
              <w:t>D02</w:t>
            </w:r>
            <w:r>
              <w:rPr>
                <w:rFonts w:ascii="Calibri" w:hAnsi="Calibri"/>
                <w:sz w:val="14"/>
                <w:szCs w:val="14"/>
              </w:rPr>
              <w:t xml:space="preserve">, </w:t>
            </w:r>
            <w:r w:rsidR="003564A5">
              <w:rPr>
                <w:rFonts w:ascii="Calibri" w:hAnsi="Calibri"/>
                <w:sz w:val="14"/>
                <w:szCs w:val="14"/>
              </w:rPr>
              <w:t>**</w:t>
            </w:r>
            <w:r w:rsidR="003564A5" w:rsidRPr="006737C2">
              <w:rPr>
                <w:rFonts w:ascii="Calibri" w:hAnsi="Calibri"/>
                <w:sz w:val="14"/>
                <w:szCs w:val="14"/>
                <w:highlight w:val="yellow"/>
              </w:rPr>
              <w:t>MCH-23b field D02</w:t>
            </w:r>
            <w:r w:rsidR="002918B5">
              <w:rPr>
                <w:rFonts w:ascii="Calibri" w:hAnsi="Calibri"/>
                <w:sz w:val="14"/>
                <w:szCs w:val="14"/>
              </w:rPr>
              <w:t>,</w:t>
            </w:r>
          </w:p>
          <w:p w14:paraId="2C648DF8" w14:textId="2DE7046C" w:rsidR="002918B5" w:rsidRDefault="002918B5" w:rsidP="003564A5">
            <w:pPr>
              <w:keepNext/>
              <w:rPr>
                <w:rFonts w:ascii="Calibri" w:hAnsi="Calibri"/>
                <w:sz w:val="14"/>
                <w:szCs w:val="14"/>
              </w:rPr>
            </w:pPr>
            <w:r>
              <w:rPr>
                <w:rFonts w:ascii="Calibri" w:hAnsi="Calibri"/>
                <w:sz w:val="14"/>
                <w:szCs w:val="14"/>
              </w:rPr>
              <w:t>**</w:t>
            </w:r>
            <w:r w:rsidRPr="006737C2">
              <w:rPr>
                <w:rFonts w:ascii="Calibri" w:hAnsi="Calibri"/>
                <w:sz w:val="14"/>
                <w:szCs w:val="14"/>
                <w:highlight w:val="yellow"/>
              </w:rPr>
              <w:t xml:space="preserve">MCH-23e field </w:t>
            </w:r>
            <w:r w:rsidR="00D163F6" w:rsidRPr="006737C2">
              <w:rPr>
                <w:rFonts w:ascii="Calibri" w:hAnsi="Calibri"/>
                <w:sz w:val="14"/>
                <w:szCs w:val="14"/>
                <w:highlight w:val="yellow"/>
              </w:rPr>
              <w:t>D02</w:t>
            </w:r>
          </w:p>
          <w:p w14:paraId="12A178CE" w14:textId="3E1611B3" w:rsidR="00D163F6" w:rsidRDefault="00D163F6" w:rsidP="003564A5">
            <w:pPr>
              <w:keepNext/>
              <w:rPr>
                <w:rFonts w:ascii="Calibri" w:hAnsi="Calibri"/>
                <w:sz w:val="14"/>
                <w:szCs w:val="14"/>
              </w:rPr>
            </w:pPr>
            <w:r>
              <w:rPr>
                <w:rFonts w:ascii="Calibri" w:hAnsi="Calibri"/>
                <w:sz w:val="14"/>
                <w:szCs w:val="14"/>
              </w:rPr>
              <w:t>**</w:t>
            </w:r>
            <w:r w:rsidRPr="006737C2">
              <w:rPr>
                <w:rFonts w:ascii="Calibri" w:hAnsi="Calibri"/>
                <w:sz w:val="14"/>
                <w:szCs w:val="14"/>
                <w:highlight w:val="yellow"/>
              </w:rPr>
              <w:t>MCH-23f field D02</w:t>
            </w:r>
          </w:p>
          <w:p w14:paraId="313F968B" w14:textId="724CDB38" w:rsidR="003E4E96" w:rsidRPr="00A3761C" w:rsidRDefault="003E4E96" w:rsidP="003564A5">
            <w:pPr>
              <w:keepNext/>
              <w:rPr>
                <w:rFonts w:ascii="Calibri" w:hAnsi="Calibri"/>
                <w:sz w:val="14"/>
                <w:szCs w:val="14"/>
              </w:rPr>
            </w:pPr>
            <w:r w:rsidRPr="00553358">
              <w:rPr>
                <w:rFonts w:ascii="Calibri" w:hAnsi="Calibri"/>
                <w:sz w:val="14"/>
                <w:szCs w:val="14"/>
              </w:rPr>
              <w:t>&gt;&gt;</w:t>
            </w:r>
          </w:p>
        </w:tc>
        <w:tc>
          <w:tcPr>
            <w:tcW w:w="1599" w:type="dxa"/>
          </w:tcPr>
          <w:p w14:paraId="20DA4EA7" w14:textId="55301918" w:rsidR="003E4E96" w:rsidRDefault="003E4E96" w:rsidP="00832B69">
            <w:pPr>
              <w:keepNext/>
              <w:rPr>
                <w:rFonts w:ascii="Calibri" w:hAnsi="Calibri"/>
                <w:sz w:val="14"/>
                <w:szCs w:val="14"/>
              </w:rPr>
            </w:pPr>
            <w:r w:rsidRPr="00A3761C">
              <w:rPr>
                <w:rFonts w:ascii="Calibri" w:hAnsi="Calibri"/>
                <w:sz w:val="14"/>
                <w:szCs w:val="14"/>
              </w:rPr>
              <w:t>&lt;&lt;</w:t>
            </w:r>
            <w:r w:rsidRPr="00CF23D7">
              <w:rPr>
                <w:rFonts w:ascii="Calibri" w:hAnsi="Calibri"/>
                <w:b/>
                <w:sz w:val="14"/>
                <w:szCs w:val="14"/>
              </w:rPr>
              <w:t>if</w:t>
            </w:r>
            <w:r>
              <w:rPr>
                <w:rFonts w:ascii="Calibri" w:hAnsi="Calibri"/>
                <w:sz w:val="14"/>
                <w:szCs w:val="14"/>
              </w:rPr>
              <w:t xml:space="preserve"> </w:t>
            </w:r>
            <w:r w:rsidRPr="006737C2">
              <w:rPr>
                <w:rFonts w:ascii="Calibri" w:hAnsi="Calibri"/>
                <w:sz w:val="14"/>
                <w:szCs w:val="14"/>
                <w:highlight w:val="yellow"/>
              </w:rPr>
              <w:t>B03</w:t>
            </w:r>
            <w:r>
              <w:rPr>
                <w:rFonts w:ascii="Calibri" w:hAnsi="Calibri"/>
                <w:sz w:val="14"/>
                <w:szCs w:val="14"/>
              </w:rPr>
              <w:t>=Ductless, then result=n/a,</w:t>
            </w:r>
          </w:p>
          <w:p w14:paraId="72081550" w14:textId="77777777" w:rsidR="003E4E96" w:rsidRDefault="003E4E96" w:rsidP="00832B69">
            <w:pPr>
              <w:keepNext/>
              <w:rPr>
                <w:rFonts w:ascii="Calibri" w:hAnsi="Calibri"/>
                <w:sz w:val="14"/>
                <w:szCs w:val="14"/>
              </w:rPr>
            </w:pPr>
            <w:r w:rsidRPr="00CF23D7">
              <w:rPr>
                <w:rFonts w:ascii="Calibri" w:hAnsi="Calibri"/>
                <w:b/>
                <w:sz w:val="14"/>
                <w:szCs w:val="14"/>
              </w:rPr>
              <w:t>elseif</w:t>
            </w:r>
            <w:r w:rsidRPr="00A3761C">
              <w:rPr>
                <w:rFonts w:ascii="Calibri" w:hAnsi="Calibri"/>
                <w:sz w:val="14"/>
                <w:szCs w:val="14"/>
              </w:rPr>
              <w:t xml:space="preserve"> the system has a registered CF2R-MCH-23 that indicates compliance with the minimum airflow rate requirement, </w:t>
            </w:r>
          </w:p>
          <w:p w14:paraId="4795C612" w14:textId="77777777" w:rsidR="00CF23D7" w:rsidRDefault="003E4E96" w:rsidP="00832B69">
            <w:pPr>
              <w:keepNext/>
              <w:rPr>
                <w:rFonts w:ascii="Calibri" w:hAnsi="Calibri"/>
                <w:sz w:val="14"/>
                <w:szCs w:val="14"/>
              </w:rPr>
            </w:pPr>
            <w:r w:rsidRPr="00CF23D7">
              <w:rPr>
                <w:rFonts w:ascii="Calibri" w:hAnsi="Calibri"/>
                <w:b/>
                <w:sz w:val="14"/>
                <w:szCs w:val="14"/>
              </w:rPr>
              <w:t>then</w:t>
            </w:r>
            <w:r>
              <w:rPr>
                <w:rFonts w:ascii="Calibri" w:hAnsi="Calibri"/>
                <w:sz w:val="14"/>
                <w:szCs w:val="14"/>
              </w:rPr>
              <w:t xml:space="preserve"> text result=[</w:t>
            </w:r>
            <w:r w:rsidRPr="00A3761C">
              <w:rPr>
                <w:rFonts w:ascii="Calibri" w:hAnsi="Calibri"/>
                <w:sz w:val="14"/>
                <w:szCs w:val="14"/>
              </w:rPr>
              <w:t>System complies with the airflow rate verification requirements</w:t>
            </w:r>
            <w:r>
              <w:rPr>
                <w:rFonts w:ascii="Calibri" w:hAnsi="Calibri"/>
                <w:sz w:val="14"/>
                <w:szCs w:val="14"/>
              </w:rPr>
              <w:t>]</w:t>
            </w:r>
            <w:r w:rsidRPr="00A3761C">
              <w:rPr>
                <w:rFonts w:ascii="Calibri" w:hAnsi="Calibri"/>
                <w:sz w:val="14"/>
                <w:szCs w:val="14"/>
              </w:rPr>
              <w:t xml:space="preserve">; </w:t>
            </w:r>
          </w:p>
          <w:p w14:paraId="29E85C66" w14:textId="48FA5B85" w:rsidR="003E4E96" w:rsidRDefault="003E4E96" w:rsidP="00832B69">
            <w:pPr>
              <w:keepNext/>
              <w:rPr>
                <w:rFonts w:ascii="Calibri" w:hAnsi="Calibri"/>
                <w:sz w:val="14"/>
                <w:szCs w:val="14"/>
              </w:rPr>
            </w:pPr>
            <w:r w:rsidRPr="00CF23D7">
              <w:rPr>
                <w:rFonts w:ascii="Calibri" w:hAnsi="Calibri"/>
                <w:b/>
                <w:sz w:val="14"/>
                <w:szCs w:val="14"/>
              </w:rPr>
              <w:t>else</w:t>
            </w:r>
            <w:r w:rsidRPr="00A3761C">
              <w:rPr>
                <w:rFonts w:ascii="Calibri" w:hAnsi="Calibri"/>
                <w:sz w:val="14"/>
                <w:szCs w:val="14"/>
              </w:rPr>
              <w:t xml:space="preserve"> text result= </w:t>
            </w:r>
            <w:r>
              <w:rPr>
                <w:rFonts w:ascii="Calibri" w:hAnsi="Calibri"/>
                <w:sz w:val="14"/>
                <w:szCs w:val="14"/>
              </w:rPr>
              <w:t>[</w:t>
            </w:r>
            <w:r w:rsidRPr="00A3761C">
              <w:rPr>
                <w:rFonts w:ascii="Calibri" w:hAnsi="Calibri"/>
                <w:sz w:val="14"/>
                <w:szCs w:val="14"/>
              </w:rPr>
              <w:t>System does not comply. A registered MCH-23 for this system is required.</w:t>
            </w:r>
            <w:r>
              <w:rPr>
                <w:rFonts w:ascii="Calibri" w:hAnsi="Calibri"/>
                <w:sz w:val="14"/>
                <w:szCs w:val="14"/>
              </w:rPr>
              <w:t>]&gt;&gt;</w:t>
            </w:r>
          </w:p>
        </w:tc>
        <w:tc>
          <w:tcPr>
            <w:tcW w:w="1600" w:type="dxa"/>
            <w:tcMar>
              <w:left w:w="29" w:type="dxa"/>
              <w:right w:w="29" w:type="dxa"/>
            </w:tcMar>
          </w:tcPr>
          <w:p w14:paraId="3BC8BC14" w14:textId="76F01D9D" w:rsidR="003E4E96" w:rsidRDefault="003E4E96" w:rsidP="00D11027">
            <w:pPr>
              <w:keepNext/>
              <w:rPr>
                <w:rFonts w:ascii="Calibri" w:hAnsi="Calibri"/>
                <w:sz w:val="14"/>
                <w:szCs w:val="14"/>
              </w:rPr>
            </w:pPr>
            <w:r>
              <w:rPr>
                <w:rFonts w:ascii="Calibri" w:hAnsi="Calibri"/>
                <w:sz w:val="14"/>
                <w:szCs w:val="14"/>
              </w:rPr>
              <w:t>&lt;&lt;</w:t>
            </w:r>
            <w:r>
              <w:t xml:space="preserve"> </w:t>
            </w:r>
            <w:r w:rsidRPr="00E42C1C">
              <w:rPr>
                <w:rFonts w:ascii="Calibri" w:hAnsi="Calibri"/>
                <w:sz w:val="14"/>
                <w:szCs w:val="14"/>
              </w:rPr>
              <w:t xml:space="preserve">if </w:t>
            </w:r>
            <w:r w:rsidRPr="006737C2">
              <w:rPr>
                <w:rFonts w:ascii="Calibri" w:hAnsi="Calibri"/>
                <w:sz w:val="14"/>
                <w:szCs w:val="14"/>
                <w:highlight w:val="yellow"/>
              </w:rPr>
              <w:t>B03</w:t>
            </w:r>
            <w:r w:rsidRPr="00E42C1C">
              <w:rPr>
                <w:rFonts w:ascii="Calibri" w:hAnsi="Calibri"/>
                <w:sz w:val="14"/>
                <w:szCs w:val="14"/>
              </w:rPr>
              <w:t xml:space="preserve">=Ductless, then </w:t>
            </w:r>
            <w:r>
              <w:rPr>
                <w:rFonts w:ascii="Calibri" w:hAnsi="Calibri"/>
                <w:sz w:val="14"/>
                <w:szCs w:val="14"/>
              </w:rPr>
              <w:t>result</w:t>
            </w:r>
            <w:r w:rsidRPr="00E42C1C">
              <w:rPr>
                <w:rFonts w:ascii="Calibri" w:hAnsi="Calibri"/>
                <w:sz w:val="14"/>
                <w:szCs w:val="14"/>
              </w:rPr>
              <w:t>=n/a,</w:t>
            </w:r>
          </w:p>
          <w:p w14:paraId="195CBE26" w14:textId="0E84C50F" w:rsidR="003E4E96" w:rsidRDefault="003E4E96" w:rsidP="00D11027">
            <w:pPr>
              <w:keepNext/>
              <w:rPr>
                <w:rFonts w:ascii="Calibri" w:hAnsi="Calibri"/>
                <w:sz w:val="14"/>
                <w:szCs w:val="14"/>
              </w:rPr>
            </w:pPr>
            <w:r>
              <w:rPr>
                <w:rFonts w:ascii="Calibri" w:hAnsi="Calibri"/>
                <w:sz w:val="14"/>
                <w:szCs w:val="14"/>
              </w:rPr>
              <w:t xml:space="preserve">else if the </w:t>
            </w:r>
            <w:r w:rsidR="004F2D3A">
              <w:rPr>
                <w:rFonts w:ascii="Calibri" w:hAnsi="Calibri"/>
                <w:sz w:val="14"/>
                <w:szCs w:val="14"/>
              </w:rPr>
              <w:t xml:space="preserve">CF1R-PRF </w:t>
            </w:r>
            <w:r>
              <w:rPr>
                <w:rFonts w:ascii="Calibri" w:hAnsi="Calibri"/>
                <w:sz w:val="14"/>
                <w:szCs w:val="14"/>
              </w:rPr>
              <w:t xml:space="preserve">indicates credit for </w:t>
            </w:r>
            <w:r w:rsidR="006737C2">
              <w:rPr>
                <w:rFonts w:ascii="Calibri" w:hAnsi="Calibri"/>
                <w:sz w:val="14"/>
                <w:szCs w:val="14"/>
              </w:rPr>
              <w:t>[Certified Auto-Fan]</w:t>
            </w:r>
            <w:r>
              <w:rPr>
                <w:rFonts w:ascii="Calibri" w:hAnsi="Calibri"/>
                <w:sz w:val="14"/>
                <w:szCs w:val="14"/>
              </w:rPr>
              <w:t xml:space="preserve"> operation was specified, </w:t>
            </w:r>
          </w:p>
          <w:p w14:paraId="15F76B95" w14:textId="77777777" w:rsidR="003E4E96" w:rsidRDefault="003E4E96" w:rsidP="00D11027">
            <w:pPr>
              <w:keepNext/>
              <w:rPr>
                <w:rFonts w:ascii="Calibri" w:hAnsi="Calibri"/>
                <w:sz w:val="14"/>
                <w:szCs w:val="14"/>
              </w:rPr>
            </w:pPr>
            <w:r>
              <w:rPr>
                <w:rFonts w:ascii="Calibri" w:hAnsi="Calibri"/>
                <w:sz w:val="14"/>
                <w:szCs w:val="14"/>
              </w:rPr>
              <w:t xml:space="preserve">then text value=yes, </w:t>
            </w:r>
          </w:p>
          <w:p w14:paraId="2E3B7075" w14:textId="77777777" w:rsidR="003E4E96" w:rsidRDefault="003E4E96" w:rsidP="00D11027">
            <w:pPr>
              <w:keepNext/>
              <w:rPr>
                <w:rFonts w:ascii="Calibri" w:hAnsi="Calibri"/>
                <w:sz w:val="14"/>
                <w:szCs w:val="14"/>
              </w:rPr>
            </w:pPr>
            <w:r>
              <w:rPr>
                <w:rFonts w:ascii="Calibri" w:hAnsi="Calibri"/>
                <w:sz w:val="14"/>
                <w:szCs w:val="14"/>
              </w:rPr>
              <w:t>else text value=no&gt;&gt;</w:t>
            </w:r>
          </w:p>
          <w:p w14:paraId="1B79FB2F" w14:textId="705B5926" w:rsidR="00685000" w:rsidRPr="00A3761C" w:rsidRDefault="00685000" w:rsidP="00185431">
            <w:pPr>
              <w:keepNext/>
              <w:rPr>
                <w:rFonts w:ascii="Calibri" w:hAnsi="Calibri"/>
                <w:sz w:val="14"/>
                <w:szCs w:val="14"/>
              </w:rPr>
            </w:pPr>
          </w:p>
        </w:tc>
        <w:tc>
          <w:tcPr>
            <w:tcW w:w="1600" w:type="dxa"/>
            <w:tcMar>
              <w:left w:w="29" w:type="dxa"/>
              <w:right w:w="29" w:type="dxa"/>
            </w:tcMar>
          </w:tcPr>
          <w:p w14:paraId="24075393" w14:textId="77777777" w:rsidR="003E4E96" w:rsidRDefault="003E4E96" w:rsidP="00832B69">
            <w:pPr>
              <w:keepNext/>
              <w:rPr>
                <w:rFonts w:ascii="Calibri" w:hAnsi="Calibri"/>
                <w:sz w:val="14"/>
                <w:szCs w:val="14"/>
              </w:rPr>
            </w:pPr>
            <w:r>
              <w:rPr>
                <w:rFonts w:ascii="Calibri" w:hAnsi="Calibri"/>
                <w:sz w:val="14"/>
                <w:szCs w:val="14"/>
              </w:rPr>
              <w:t xml:space="preserve">&lt;&lt;if </w:t>
            </w:r>
            <w:r w:rsidRPr="006737C2">
              <w:rPr>
                <w:rFonts w:ascii="Calibri" w:hAnsi="Calibri"/>
                <w:sz w:val="14"/>
                <w:szCs w:val="14"/>
                <w:highlight w:val="yellow"/>
              </w:rPr>
              <w:t>B03</w:t>
            </w:r>
            <w:r>
              <w:rPr>
                <w:rFonts w:ascii="Calibri" w:hAnsi="Calibri"/>
                <w:sz w:val="14"/>
                <w:szCs w:val="14"/>
              </w:rPr>
              <w:t xml:space="preserve">=ductless, </w:t>
            </w:r>
          </w:p>
          <w:p w14:paraId="481DF609" w14:textId="332FF5D4" w:rsidR="003E4E96" w:rsidRDefault="003E4E96" w:rsidP="00832B69">
            <w:pPr>
              <w:keepNext/>
              <w:rPr>
                <w:rFonts w:ascii="Calibri" w:hAnsi="Calibri"/>
                <w:sz w:val="14"/>
                <w:szCs w:val="14"/>
              </w:rPr>
            </w:pPr>
            <w:r>
              <w:rPr>
                <w:rFonts w:ascii="Calibri" w:hAnsi="Calibri"/>
                <w:sz w:val="14"/>
                <w:szCs w:val="14"/>
              </w:rPr>
              <w:t>then result=n/a,</w:t>
            </w:r>
          </w:p>
          <w:p w14:paraId="4074839F" w14:textId="7F683721" w:rsidR="003E4E96" w:rsidRPr="00C84DE4" w:rsidRDefault="003E4E96" w:rsidP="00832B69">
            <w:pPr>
              <w:keepNext/>
              <w:rPr>
                <w:rFonts w:ascii="Calibri" w:hAnsi="Calibri"/>
                <w:sz w:val="14"/>
                <w:szCs w:val="14"/>
              </w:rPr>
            </w:pPr>
            <w:r>
              <w:rPr>
                <w:rFonts w:ascii="Calibri" w:hAnsi="Calibri"/>
                <w:sz w:val="14"/>
                <w:szCs w:val="14"/>
              </w:rPr>
              <w:t xml:space="preserve">else </w:t>
            </w:r>
            <w:r w:rsidRPr="00C84DE4">
              <w:rPr>
                <w:rFonts w:ascii="Calibri" w:hAnsi="Calibri"/>
                <w:sz w:val="14"/>
                <w:szCs w:val="14"/>
              </w:rPr>
              <w:t>user select one of the following two</w:t>
            </w:r>
            <w:r w:rsidR="006737C2">
              <w:rPr>
                <w:rFonts w:ascii="Calibri" w:hAnsi="Calibri"/>
                <w:sz w:val="14"/>
                <w:szCs w:val="14"/>
              </w:rPr>
              <w:t xml:space="preserve"> text values</w:t>
            </w:r>
            <w:r w:rsidRPr="00C84DE4">
              <w:rPr>
                <w:rFonts w:ascii="Calibri" w:hAnsi="Calibri"/>
                <w:sz w:val="14"/>
                <w:szCs w:val="14"/>
              </w:rPr>
              <w:t>:</w:t>
            </w:r>
          </w:p>
          <w:p w14:paraId="50EA481F" w14:textId="69101FA9" w:rsidR="003E4E96" w:rsidRPr="00C84DE4" w:rsidRDefault="003E4E96" w:rsidP="00832B69">
            <w:pPr>
              <w:keepNext/>
              <w:rPr>
                <w:rFonts w:ascii="Calibri" w:hAnsi="Calibri"/>
                <w:sz w:val="14"/>
                <w:szCs w:val="14"/>
              </w:rPr>
            </w:pPr>
            <w:r w:rsidRPr="00C84DE4">
              <w:rPr>
                <w:rFonts w:ascii="Calibri" w:hAnsi="Calibri"/>
                <w:sz w:val="14"/>
                <w:szCs w:val="14"/>
              </w:rPr>
              <w:t>*[</w:t>
            </w:r>
            <w:r>
              <w:rPr>
                <w:rFonts w:ascii="Calibri" w:hAnsi="Calibri"/>
                <w:sz w:val="14"/>
                <w:szCs w:val="14"/>
              </w:rPr>
              <w:t xml:space="preserve">complies - </w:t>
            </w:r>
            <w:r w:rsidRPr="00C84DE4">
              <w:rPr>
                <w:rFonts w:ascii="Calibri" w:hAnsi="Calibri"/>
                <w:sz w:val="14"/>
                <w:szCs w:val="14"/>
              </w:rPr>
              <w:t xml:space="preserve">indoor unit is certified </w:t>
            </w:r>
            <w:r>
              <w:rPr>
                <w:rFonts w:ascii="Calibri" w:hAnsi="Calibri"/>
                <w:sz w:val="14"/>
                <w:szCs w:val="14"/>
              </w:rPr>
              <w:t xml:space="preserve">low-static </w:t>
            </w:r>
            <w:r w:rsidRPr="00C84DE4">
              <w:rPr>
                <w:rFonts w:ascii="Calibri" w:hAnsi="Calibri"/>
                <w:sz w:val="14"/>
                <w:szCs w:val="14"/>
              </w:rPr>
              <w:t>in the CEC listings]</w:t>
            </w:r>
          </w:p>
          <w:p w14:paraId="31A5EA8E" w14:textId="40978BC9" w:rsidR="00685000" w:rsidRPr="00A3761C" w:rsidRDefault="003E4E96" w:rsidP="00832B69">
            <w:pPr>
              <w:keepNext/>
              <w:rPr>
                <w:rFonts w:ascii="Calibri" w:hAnsi="Calibri"/>
                <w:sz w:val="14"/>
                <w:szCs w:val="14"/>
              </w:rPr>
            </w:pPr>
            <w:r w:rsidRPr="00C84DE4">
              <w:rPr>
                <w:rFonts w:ascii="Calibri" w:hAnsi="Calibri"/>
                <w:sz w:val="14"/>
                <w:szCs w:val="14"/>
              </w:rPr>
              <w:t>*[</w:t>
            </w:r>
            <w:r>
              <w:rPr>
                <w:rFonts w:ascii="Calibri" w:hAnsi="Calibri"/>
                <w:sz w:val="14"/>
                <w:szCs w:val="14"/>
              </w:rPr>
              <w:t xml:space="preserve">does not comply - indoor unit is </w:t>
            </w:r>
            <w:r w:rsidRPr="00C84DE4">
              <w:rPr>
                <w:rFonts w:ascii="Calibri" w:hAnsi="Calibri"/>
                <w:sz w:val="14"/>
                <w:szCs w:val="14"/>
              </w:rPr>
              <w:t>not certified]</w:t>
            </w:r>
            <w:r>
              <w:rPr>
                <w:rFonts w:ascii="Calibri" w:hAnsi="Calibri"/>
                <w:sz w:val="14"/>
                <w:szCs w:val="14"/>
              </w:rPr>
              <w:t>&gt;&gt;</w:t>
            </w:r>
          </w:p>
        </w:tc>
      </w:tr>
      <w:tr w:rsidR="003E4E96" w:rsidRPr="00C5050D" w14:paraId="6C2CDBA0" w14:textId="77777777" w:rsidTr="00093769">
        <w:trPr>
          <w:cantSplit/>
          <w:trHeight w:val="144"/>
        </w:trPr>
        <w:tc>
          <w:tcPr>
            <w:tcW w:w="1599" w:type="dxa"/>
          </w:tcPr>
          <w:p w14:paraId="125D530E" w14:textId="77777777" w:rsidR="003E4E96" w:rsidRPr="00C5050D" w:rsidRDefault="003E4E96" w:rsidP="00C23414">
            <w:pPr>
              <w:rPr>
                <w:rFonts w:ascii="Calibri" w:hAnsi="Calibri"/>
                <w:sz w:val="18"/>
                <w:szCs w:val="18"/>
              </w:rPr>
            </w:pPr>
          </w:p>
        </w:tc>
        <w:tc>
          <w:tcPr>
            <w:tcW w:w="1600" w:type="dxa"/>
          </w:tcPr>
          <w:p w14:paraId="2147F849" w14:textId="77777777" w:rsidR="003E4E96" w:rsidRPr="00C5050D" w:rsidRDefault="003E4E96" w:rsidP="00C23414">
            <w:pPr>
              <w:rPr>
                <w:rFonts w:ascii="Calibri" w:hAnsi="Calibri"/>
                <w:sz w:val="18"/>
                <w:szCs w:val="18"/>
              </w:rPr>
            </w:pPr>
          </w:p>
        </w:tc>
        <w:tc>
          <w:tcPr>
            <w:tcW w:w="1599" w:type="dxa"/>
          </w:tcPr>
          <w:p w14:paraId="610CC4D6" w14:textId="77777777" w:rsidR="003E4E96" w:rsidRPr="00C5050D" w:rsidRDefault="003E4E96" w:rsidP="00C23414">
            <w:pPr>
              <w:rPr>
                <w:rFonts w:ascii="Calibri" w:hAnsi="Calibri"/>
                <w:sz w:val="18"/>
                <w:szCs w:val="18"/>
              </w:rPr>
            </w:pPr>
          </w:p>
        </w:tc>
        <w:tc>
          <w:tcPr>
            <w:tcW w:w="1600" w:type="dxa"/>
          </w:tcPr>
          <w:p w14:paraId="41E8280C" w14:textId="7A27E63E" w:rsidR="003E4E96" w:rsidRPr="00C5050D" w:rsidRDefault="003E4E96" w:rsidP="00C23414">
            <w:pPr>
              <w:rPr>
                <w:rFonts w:ascii="Calibri" w:hAnsi="Calibri"/>
                <w:sz w:val="18"/>
                <w:szCs w:val="18"/>
              </w:rPr>
            </w:pPr>
          </w:p>
        </w:tc>
        <w:tc>
          <w:tcPr>
            <w:tcW w:w="1599" w:type="dxa"/>
          </w:tcPr>
          <w:p w14:paraId="6E04C1FA" w14:textId="77777777" w:rsidR="003E4E96" w:rsidRPr="00C5050D" w:rsidRDefault="003E4E96" w:rsidP="00C23414">
            <w:pPr>
              <w:rPr>
                <w:rFonts w:ascii="Calibri" w:hAnsi="Calibri"/>
                <w:sz w:val="18"/>
                <w:szCs w:val="18"/>
              </w:rPr>
            </w:pPr>
          </w:p>
        </w:tc>
        <w:tc>
          <w:tcPr>
            <w:tcW w:w="1600" w:type="dxa"/>
          </w:tcPr>
          <w:p w14:paraId="7D7E4948" w14:textId="77777777" w:rsidR="003E4E96" w:rsidRPr="00C5050D" w:rsidRDefault="003E4E96" w:rsidP="00C23414">
            <w:pPr>
              <w:rPr>
                <w:rFonts w:ascii="Calibri" w:hAnsi="Calibri"/>
                <w:sz w:val="18"/>
                <w:szCs w:val="18"/>
              </w:rPr>
            </w:pPr>
          </w:p>
        </w:tc>
        <w:tc>
          <w:tcPr>
            <w:tcW w:w="1599" w:type="dxa"/>
          </w:tcPr>
          <w:p w14:paraId="34438D3E" w14:textId="6F7F30C1" w:rsidR="003E4E96" w:rsidRPr="00C5050D" w:rsidRDefault="003E4E96" w:rsidP="00C23414">
            <w:pPr>
              <w:rPr>
                <w:rFonts w:ascii="Calibri" w:hAnsi="Calibri"/>
                <w:sz w:val="18"/>
                <w:szCs w:val="18"/>
              </w:rPr>
            </w:pPr>
          </w:p>
        </w:tc>
        <w:tc>
          <w:tcPr>
            <w:tcW w:w="1600" w:type="dxa"/>
          </w:tcPr>
          <w:p w14:paraId="1AA61782" w14:textId="77777777" w:rsidR="003E4E96" w:rsidRPr="00C5050D" w:rsidRDefault="003E4E96" w:rsidP="00C23414">
            <w:pPr>
              <w:rPr>
                <w:rFonts w:ascii="Calibri" w:hAnsi="Calibri"/>
                <w:sz w:val="18"/>
                <w:szCs w:val="18"/>
              </w:rPr>
            </w:pPr>
          </w:p>
        </w:tc>
        <w:tc>
          <w:tcPr>
            <w:tcW w:w="1600" w:type="dxa"/>
          </w:tcPr>
          <w:p w14:paraId="70E0A86C" w14:textId="77777777" w:rsidR="003E4E96" w:rsidRPr="00C5050D" w:rsidRDefault="003E4E96" w:rsidP="00C23414">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98100D" w:rsidRPr="00295655" w14:paraId="4BE57638" w14:textId="77777777" w:rsidTr="00980623">
        <w:trPr>
          <w:cantSplit/>
        </w:trPr>
        <w:tc>
          <w:tcPr>
            <w:tcW w:w="14390" w:type="dxa"/>
          </w:tcPr>
          <w:p w14:paraId="7828AF99" w14:textId="77777777" w:rsidR="0098100D" w:rsidRPr="00295655" w:rsidRDefault="0098100D" w:rsidP="00980623">
            <w:pPr>
              <w:rPr>
                <w:rFonts w:ascii="Calibri" w:hAnsi="Calibri"/>
                <w:sz w:val="18"/>
                <w:szCs w:val="18"/>
              </w:rPr>
            </w:pPr>
            <w:r w:rsidRPr="00295655">
              <w:rPr>
                <w:rFonts w:ascii="Calibri" w:hAnsi="Calibri"/>
                <w:sz w:val="18"/>
                <w:szCs w:val="18"/>
              </w:rPr>
              <w:t>Notes:</w:t>
            </w:r>
          </w:p>
        </w:tc>
      </w:tr>
    </w:tbl>
    <w:p w14:paraId="3D914DE0" w14:textId="02F6A316" w:rsidR="0098100D" w:rsidRDefault="0098100D" w:rsidP="006117DB">
      <w:pPr>
        <w:widowControl w:val="0"/>
        <w:rPr>
          <w:rFonts w:ascii="Calibri" w:hAnsi="Calibri"/>
          <w:b/>
          <w:bCs/>
          <w:szCs w:val="18"/>
        </w:rPr>
      </w:pPr>
    </w:p>
    <w:p w14:paraId="7FDE2351" w14:textId="0C6A959C" w:rsidR="0098100D" w:rsidRDefault="0098100D" w:rsidP="006117DB">
      <w:pPr>
        <w:widowControl w:val="0"/>
        <w:rPr>
          <w:rFonts w:ascii="Calibri" w:hAnsi="Calibri"/>
          <w:b/>
          <w:bCs/>
          <w:szCs w:val="18"/>
        </w:rPr>
      </w:pPr>
      <w:r>
        <w:rPr>
          <w:rFonts w:ascii="Calibri" w:hAnsi="Calibri"/>
          <w:b/>
          <w:bCs/>
          <w:szCs w:val="18"/>
        </w:rPr>
        <w:br w:type="page"/>
      </w:r>
    </w:p>
    <w:p w14:paraId="347FE08E" w14:textId="77777777" w:rsidR="0098100D" w:rsidRDefault="0098100D" w:rsidP="006117DB">
      <w:pPr>
        <w:widowControl w:val="0"/>
        <w:rPr>
          <w:rFonts w:ascii="Calibri" w:hAnsi="Calibri"/>
          <w:b/>
          <w:bCs/>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08"/>
        <w:gridCol w:w="2908"/>
        <w:gridCol w:w="2909"/>
        <w:gridCol w:w="5671"/>
      </w:tblGrid>
      <w:tr w:rsidR="00A45A46" w:rsidRPr="00E34E81" w14:paraId="7B7D968D" w14:textId="77777777" w:rsidTr="004D7D82">
        <w:trPr>
          <w:cantSplit/>
          <w:trHeight w:val="504"/>
        </w:trPr>
        <w:tc>
          <w:tcPr>
            <w:tcW w:w="14396" w:type="dxa"/>
            <w:gridSpan w:val="4"/>
            <w:tcBorders>
              <w:bottom w:val="nil"/>
            </w:tcBorders>
          </w:tcPr>
          <w:p w14:paraId="6D2752FE" w14:textId="22485A52" w:rsidR="00A45A46" w:rsidRPr="00E34E81" w:rsidRDefault="00E34E81" w:rsidP="0098100D">
            <w:pPr>
              <w:keepNext/>
              <w:rPr>
                <w:rFonts w:ascii="Calibri" w:hAnsi="Calibri"/>
                <w:b/>
                <w:sz w:val="18"/>
                <w:szCs w:val="18"/>
              </w:rPr>
            </w:pPr>
            <w:r w:rsidRPr="00E34E81">
              <w:rPr>
                <w:rFonts w:ascii="Calibri" w:hAnsi="Calibri"/>
                <w:b/>
                <w:szCs w:val="18"/>
              </w:rPr>
              <w:t>C</w:t>
            </w:r>
            <w:r w:rsidR="00A45A46" w:rsidRPr="00E34E81">
              <w:rPr>
                <w:rFonts w:ascii="Calibri" w:hAnsi="Calibri"/>
                <w:b/>
                <w:szCs w:val="18"/>
              </w:rPr>
              <w:t xml:space="preserve">. </w:t>
            </w:r>
            <w:r w:rsidR="00C128DD">
              <w:rPr>
                <w:rFonts w:ascii="Calibri" w:hAnsi="Calibri"/>
                <w:b/>
                <w:szCs w:val="18"/>
              </w:rPr>
              <w:t>Verification:</w:t>
            </w:r>
            <w:r w:rsidR="00862807" w:rsidRPr="00E34E81">
              <w:rPr>
                <w:rFonts w:ascii="Calibri" w:hAnsi="Calibri"/>
                <w:b/>
                <w:szCs w:val="18"/>
              </w:rPr>
              <w:t xml:space="preserve"> </w:t>
            </w:r>
            <w:r w:rsidR="003D3E08" w:rsidRPr="00E34E81">
              <w:rPr>
                <w:rFonts w:ascii="Calibri" w:hAnsi="Calibri"/>
                <w:b/>
                <w:szCs w:val="18"/>
              </w:rPr>
              <w:t>Ducted Indoor Unit</w:t>
            </w:r>
            <w:r w:rsidR="00756748" w:rsidRPr="00E34E81">
              <w:rPr>
                <w:rFonts w:ascii="Calibri" w:hAnsi="Calibri"/>
                <w:b/>
                <w:szCs w:val="18"/>
              </w:rPr>
              <w:t>s</w:t>
            </w:r>
            <w:r w:rsidR="003D3E08" w:rsidRPr="00E34E81">
              <w:rPr>
                <w:rFonts w:ascii="Calibri" w:hAnsi="Calibri"/>
                <w:b/>
                <w:szCs w:val="18"/>
              </w:rPr>
              <w:t xml:space="preserve"> </w:t>
            </w:r>
            <w:r w:rsidR="00A45A46" w:rsidRPr="00E34E81">
              <w:rPr>
                <w:rFonts w:ascii="Calibri" w:hAnsi="Calibri"/>
                <w:b/>
                <w:szCs w:val="18"/>
              </w:rPr>
              <w:t>Located Entirely in Directly Conditioned Space - RA3.1.4.3.8</w:t>
            </w:r>
          </w:p>
          <w:p w14:paraId="2E31335E" w14:textId="29260090" w:rsidR="00C00AE8" w:rsidRDefault="00C00AE8" w:rsidP="0098100D">
            <w:pPr>
              <w:keepNext/>
              <w:rPr>
                <w:rFonts w:ascii="Calibri" w:hAnsi="Calibri"/>
                <w:sz w:val="18"/>
                <w:szCs w:val="18"/>
              </w:rPr>
            </w:pPr>
            <w:r w:rsidRPr="00C00AE8">
              <w:rPr>
                <w:rFonts w:ascii="Calibri" w:hAnsi="Calibri"/>
                <w:sz w:val="18"/>
                <w:szCs w:val="18"/>
              </w:rPr>
              <w:t>Ducted indoor units shall be verified in accordance with the Verified Low Leakage Ducts in Conditioned Space procedure in Section RA3.1.4.3.8</w:t>
            </w:r>
            <w:r>
              <w:rPr>
                <w:rFonts w:ascii="Calibri" w:hAnsi="Calibri"/>
                <w:sz w:val="18"/>
                <w:szCs w:val="18"/>
              </w:rPr>
              <w:t>.</w:t>
            </w:r>
          </w:p>
          <w:p w14:paraId="31F054E7" w14:textId="77777777" w:rsidR="00857C69" w:rsidRDefault="00857C69" w:rsidP="0098100D">
            <w:pPr>
              <w:keepNext/>
              <w:rPr>
                <w:rFonts w:ascii="Calibri" w:hAnsi="Calibri"/>
                <w:sz w:val="18"/>
                <w:szCs w:val="18"/>
              </w:rPr>
            </w:pPr>
          </w:p>
          <w:p w14:paraId="20DD4D71" w14:textId="44A6DC5E" w:rsidR="00C00AE8" w:rsidRDefault="00A45A46" w:rsidP="0098100D">
            <w:pPr>
              <w:keepNext/>
              <w:rPr>
                <w:rFonts w:ascii="Calibri" w:hAnsi="Calibri"/>
                <w:sz w:val="18"/>
                <w:szCs w:val="18"/>
              </w:rPr>
            </w:pPr>
            <w:r w:rsidRPr="00E34E81">
              <w:rPr>
                <w:rFonts w:ascii="Calibri" w:hAnsi="Calibri"/>
                <w:sz w:val="18"/>
                <w:szCs w:val="18"/>
              </w:rPr>
              <w:t>&lt;&lt;</w:t>
            </w:r>
            <w:r w:rsidR="00C00AE8">
              <w:rPr>
                <w:rFonts w:ascii="Calibri" w:hAnsi="Calibri"/>
                <w:sz w:val="18"/>
                <w:szCs w:val="18"/>
              </w:rPr>
              <w:t xml:space="preserve">If there are no indoor units </w:t>
            </w:r>
            <w:r w:rsidR="002D2271">
              <w:rPr>
                <w:rFonts w:ascii="Calibri" w:hAnsi="Calibri"/>
                <w:sz w:val="18"/>
                <w:szCs w:val="18"/>
              </w:rPr>
              <w:t xml:space="preserve">in </w:t>
            </w:r>
            <w:r w:rsidR="002D2271" w:rsidRPr="002D2271">
              <w:rPr>
                <w:rFonts w:ascii="Calibri" w:hAnsi="Calibri"/>
                <w:sz w:val="18"/>
                <w:szCs w:val="18"/>
                <w:highlight w:val="yellow"/>
              </w:rPr>
              <w:t>B01</w:t>
            </w:r>
            <w:r w:rsidR="002D2271">
              <w:rPr>
                <w:rFonts w:ascii="Calibri" w:hAnsi="Calibri"/>
                <w:sz w:val="18"/>
                <w:szCs w:val="18"/>
              </w:rPr>
              <w:t>, for which</w:t>
            </w:r>
            <w:r w:rsidR="00C00AE8">
              <w:rPr>
                <w:rFonts w:ascii="Calibri" w:hAnsi="Calibri"/>
                <w:sz w:val="18"/>
                <w:szCs w:val="18"/>
              </w:rPr>
              <w:t xml:space="preserve"> </w:t>
            </w:r>
            <w:r w:rsidR="00C00AE8" w:rsidRPr="006737C2">
              <w:rPr>
                <w:rFonts w:ascii="Calibri" w:hAnsi="Calibri"/>
                <w:sz w:val="18"/>
                <w:szCs w:val="18"/>
                <w:highlight w:val="yellow"/>
              </w:rPr>
              <w:t>B03</w:t>
            </w:r>
            <w:r w:rsidR="00C00AE8" w:rsidRPr="00C00AE8">
              <w:rPr>
                <w:rFonts w:ascii="Calibri" w:hAnsi="Calibri"/>
                <w:sz w:val="18"/>
                <w:szCs w:val="18"/>
              </w:rPr>
              <w:t>= one of the following two:  1:[Ducted &gt;10ft length], 2:[Ducted ≤10ft length]</w:t>
            </w:r>
            <w:r w:rsidR="00C00AE8">
              <w:rPr>
                <w:rFonts w:ascii="Calibri" w:hAnsi="Calibri"/>
                <w:sz w:val="18"/>
                <w:szCs w:val="18"/>
              </w:rPr>
              <w:t xml:space="preserve">, </w:t>
            </w:r>
          </w:p>
          <w:p w14:paraId="53866C1E" w14:textId="77777777" w:rsidR="00C00AE8" w:rsidRDefault="00C00AE8" w:rsidP="0098100D">
            <w:pPr>
              <w:keepNext/>
              <w:rPr>
                <w:rFonts w:ascii="Calibri" w:hAnsi="Calibri"/>
                <w:sz w:val="18"/>
                <w:szCs w:val="18"/>
              </w:rPr>
            </w:pPr>
            <w:r>
              <w:rPr>
                <w:rFonts w:ascii="Calibri" w:hAnsi="Calibri"/>
                <w:sz w:val="18"/>
                <w:szCs w:val="18"/>
              </w:rPr>
              <w:t xml:space="preserve">then display the section does not apply message; </w:t>
            </w:r>
          </w:p>
          <w:p w14:paraId="77C92AD8" w14:textId="6546BC99" w:rsidR="00A45A46" w:rsidRPr="00E34E81" w:rsidRDefault="00C00AE8" w:rsidP="0098100D">
            <w:pPr>
              <w:keepNext/>
              <w:rPr>
                <w:rFonts w:ascii="Calibri" w:hAnsi="Calibri"/>
                <w:sz w:val="18"/>
                <w:szCs w:val="18"/>
              </w:rPr>
            </w:pPr>
            <w:r>
              <w:rPr>
                <w:rFonts w:ascii="Calibri" w:hAnsi="Calibri"/>
                <w:sz w:val="18"/>
                <w:szCs w:val="18"/>
              </w:rPr>
              <w:t>else require</w:t>
            </w:r>
            <w:r w:rsidR="00A45A46" w:rsidRPr="00E34E81">
              <w:rPr>
                <w:rFonts w:ascii="Calibri" w:hAnsi="Calibri"/>
                <w:sz w:val="18"/>
                <w:szCs w:val="18"/>
              </w:rPr>
              <w:t xml:space="preserve"> one row of data for each indoor unit</w:t>
            </w:r>
            <w:r w:rsidR="004D7D82" w:rsidRPr="00E34E81">
              <w:rPr>
                <w:rFonts w:ascii="Calibri" w:hAnsi="Calibri"/>
                <w:sz w:val="18"/>
                <w:szCs w:val="18"/>
              </w:rPr>
              <w:t xml:space="preserve"> in </w:t>
            </w:r>
            <w:r w:rsidR="004D7D82" w:rsidRPr="006737C2">
              <w:rPr>
                <w:rFonts w:ascii="Calibri" w:hAnsi="Calibri"/>
                <w:sz w:val="18"/>
                <w:szCs w:val="18"/>
                <w:highlight w:val="yellow"/>
              </w:rPr>
              <w:t>B01</w:t>
            </w:r>
            <w:r w:rsidR="00A45A46" w:rsidRPr="00E34E81">
              <w:rPr>
                <w:rFonts w:ascii="Calibri" w:hAnsi="Calibri"/>
                <w:sz w:val="18"/>
                <w:szCs w:val="18"/>
              </w:rPr>
              <w:t xml:space="preserve"> </w:t>
            </w:r>
            <w:r w:rsidR="00EF7A77" w:rsidRPr="00E34E81">
              <w:rPr>
                <w:rFonts w:ascii="Calibri" w:hAnsi="Calibri"/>
                <w:sz w:val="18"/>
                <w:szCs w:val="18"/>
              </w:rPr>
              <w:t xml:space="preserve">for which </w:t>
            </w:r>
            <w:r w:rsidR="00EF7A77" w:rsidRPr="006737C2">
              <w:rPr>
                <w:rFonts w:ascii="Calibri" w:hAnsi="Calibri"/>
                <w:sz w:val="18"/>
                <w:szCs w:val="18"/>
                <w:highlight w:val="yellow"/>
              </w:rPr>
              <w:t>B03</w:t>
            </w:r>
            <w:r w:rsidR="00EF7A77" w:rsidRPr="00E34E81">
              <w:rPr>
                <w:rFonts w:ascii="Calibri" w:hAnsi="Calibri"/>
                <w:sz w:val="18"/>
                <w:szCs w:val="18"/>
              </w:rPr>
              <w:t>=</w:t>
            </w:r>
            <w:r w:rsidR="004D7D82" w:rsidRPr="00E34E81">
              <w:rPr>
                <w:rFonts w:ascii="Calibri" w:hAnsi="Calibri"/>
                <w:sz w:val="18"/>
                <w:szCs w:val="18"/>
              </w:rPr>
              <w:t xml:space="preserve"> one of the following two: </w:t>
            </w:r>
            <w:r w:rsidR="004D7D82" w:rsidRPr="00E34E81">
              <w:rPr>
                <w:sz w:val="18"/>
                <w:szCs w:val="18"/>
              </w:rPr>
              <w:t xml:space="preserve"> 1</w:t>
            </w:r>
            <w:r w:rsidR="004D7D82" w:rsidRPr="00E34E81">
              <w:t>:[</w:t>
            </w:r>
            <w:r w:rsidR="004D7D82" w:rsidRPr="00E34E81">
              <w:rPr>
                <w:rFonts w:ascii="Calibri" w:hAnsi="Calibri"/>
                <w:sz w:val="18"/>
                <w:szCs w:val="18"/>
              </w:rPr>
              <w:t>Ducted &gt;10ft length], 2:[Ducted ≤10ft length]</w:t>
            </w:r>
            <w:r w:rsidR="00A45A46" w:rsidRPr="00E34E81">
              <w:rPr>
                <w:rFonts w:ascii="Calibri" w:hAnsi="Calibri"/>
                <w:sz w:val="18"/>
                <w:szCs w:val="18"/>
              </w:rPr>
              <w:t>&gt;&gt;</w:t>
            </w:r>
          </w:p>
        </w:tc>
      </w:tr>
      <w:tr w:rsidR="00E14A29" w:rsidRPr="006117DB" w:rsidDel="002840B2" w14:paraId="286C8125" w14:textId="77777777" w:rsidTr="00065477">
        <w:trPr>
          <w:cantSplit/>
          <w:trHeight w:val="378"/>
        </w:trPr>
        <w:tc>
          <w:tcPr>
            <w:tcW w:w="2908" w:type="dxa"/>
            <w:vAlign w:val="center"/>
          </w:tcPr>
          <w:p w14:paraId="1C05A99E" w14:textId="77777777" w:rsidR="00E14A29" w:rsidRPr="006117DB" w:rsidRDefault="00E14A29" w:rsidP="0098100D">
            <w:pPr>
              <w:keepNext/>
              <w:jc w:val="center"/>
              <w:rPr>
                <w:rFonts w:ascii="Calibri" w:hAnsi="Calibri"/>
                <w:sz w:val="18"/>
                <w:szCs w:val="18"/>
              </w:rPr>
            </w:pPr>
            <w:r w:rsidRPr="006117DB">
              <w:rPr>
                <w:rFonts w:ascii="Calibri" w:hAnsi="Calibri"/>
                <w:sz w:val="18"/>
                <w:szCs w:val="18"/>
              </w:rPr>
              <w:t>01</w:t>
            </w:r>
          </w:p>
        </w:tc>
        <w:tc>
          <w:tcPr>
            <w:tcW w:w="2908" w:type="dxa"/>
            <w:vAlign w:val="center"/>
          </w:tcPr>
          <w:p w14:paraId="25B05375" w14:textId="2A12AD7F" w:rsidR="00E14A29" w:rsidRPr="006117DB" w:rsidRDefault="00E14A29" w:rsidP="0098100D">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2</w:t>
            </w:r>
          </w:p>
        </w:tc>
        <w:tc>
          <w:tcPr>
            <w:tcW w:w="2909" w:type="dxa"/>
            <w:vAlign w:val="center"/>
          </w:tcPr>
          <w:p w14:paraId="787E8631" w14:textId="53D03601" w:rsidR="00E14A29" w:rsidRPr="006117DB" w:rsidRDefault="00E14A29" w:rsidP="0098100D">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3</w:t>
            </w:r>
          </w:p>
        </w:tc>
        <w:tc>
          <w:tcPr>
            <w:tcW w:w="5671" w:type="dxa"/>
            <w:vAlign w:val="center"/>
          </w:tcPr>
          <w:p w14:paraId="28EF0C13" w14:textId="7F991D60" w:rsidR="00E14A29" w:rsidRPr="006117DB" w:rsidRDefault="00E14A29" w:rsidP="0098100D">
            <w:pPr>
              <w:keepNext/>
              <w:jc w:val="center"/>
              <w:rPr>
                <w:rFonts w:ascii="Calibri" w:hAnsi="Calibri"/>
                <w:sz w:val="18"/>
                <w:szCs w:val="18"/>
              </w:rPr>
            </w:pPr>
            <w:r>
              <w:rPr>
                <w:rFonts w:ascii="Calibri" w:hAnsi="Calibri"/>
                <w:sz w:val="18"/>
                <w:szCs w:val="18"/>
              </w:rPr>
              <w:t>04</w:t>
            </w:r>
          </w:p>
        </w:tc>
      </w:tr>
      <w:tr w:rsidR="00E14A29" w:rsidRPr="006117DB" w14:paraId="5F03984A" w14:textId="77777777" w:rsidTr="00065477">
        <w:trPr>
          <w:cantSplit/>
          <w:trHeight w:val="576"/>
        </w:trPr>
        <w:tc>
          <w:tcPr>
            <w:tcW w:w="2908" w:type="dxa"/>
            <w:tcMar>
              <w:left w:w="43" w:type="dxa"/>
              <w:right w:w="43" w:type="dxa"/>
            </w:tcMar>
            <w:vAlign w:val="bottom"/>
          </w:tcPr>
          <w:p w14:paraId="65A33F22" w14:textId="77777777" w:rsidR="00E14A29" w:rsidRPr="006117DB" w:rsidRDefault="00E14A29" w:rsidP="0098100D">
            <w:pPr>
              <w:keepNext/>
              <w:jc w:val="center"/>
              <w:rPr>
                <w:rFonts w:ascii="Calibri" w:hAnsi="Calibri"/>
                <w:b/>
                <w:sz w:val="18"/>
                <w:szCs w:val="18"/>
              </w:rPr>
            </w:pPr>
            <w:r w:rsidRPr="006117DB">
              <w:rPr>
                <w:rFonts w:ascii="Calibri" w:hAnsi="Calibri"/>
                <w:sz w:val="18"/>
                <w:szCs w:val="18"/>
              </w:rPr>
              <w:t>Indoor Unit Name or Description of Area Served</w:t>
            </w:r>
          </w:p>
        </w:tc>
        <w:tc>
          <w:tcPr>
            <w:tcW w:w="2908" w:type="dxa"/>
            <w:tcMar>
              <w:left w:w="43" w:type="dxa"/>
              <w:right w:w="43" w:type="dxa"/>
            </w:tcMar>
            <w:vAlign w:val="bottom"/>
          </w:tcPr>
          <w:p w14:paraId="54F89E7D" w14:textId="0F9CAB0A" w:rsidR="00E14A29" w:rsidRPr="006117DB" w:rsidRDefault="00E14A29" w:rsidP="0098100D">
            <w:pPr>
              <w:keepNext/>
              <w:jc w:val="center"/>
              <w:rPr>
                <w:rFonts w:ascii="Calibri" w:hAnsi="Calibri"/>
                <w:sz w:val="18"/>
                <w:szCs w:val="18"/>
              </w:rPr>
            </w:pPr>
            <w:r w:rsidRPr="004D7D82">
              <w:rPr>
                <w:rFonts w:ascii="Calibri" w:hAnsi="Calibri"/>
                <w:sz w:val="18"/>
                <w:szCs w:val="18"/>
              </w:rPr>
              <w:t>A Visual Inspection Shall Confirm the Space Conditioning Distribution System Location</w:t>
            </w:r>
          </w:p>
        </w:tc>
        <w:tc>
          <w:tcPr>
            <w:tcW w:w="2909" w:type="dxa"/>
            <w:vAlign w:val="bottom"/>
          </w:tcPr>
          <w:p w14:paraId="4E5BF755" w14:textId="68C0609D" w:rsidR="00E14A29" w:rsidRPr="006117DB" w:rsidRDefault="00E14A29" w:rsidP="00BF299B">
            <w:pPr>
              <w:keepNext/>
              <w:jc w:val="center"/>
              <w:rPr>
                <w:rFonts w:ascii="Calibri" w:hAnsi="Calibri"/>
                <w:sz w:val="18"/>
                <w:szCs w:val="18"/>
              </w:rPr>
            </w:pPr>
            <w:r w:rsidRPr="003D3E08">
              <w:rPr>
                <w:rFonts w:ascii="Calibri" w:hAnsi="Calibri"/>
                <w:sz w:val="18"/>
                <w:szCs w:val="18"/>
              </w:rPr>
              <w:t xml:space="preserve">Measured Duct Leakage to Outside </w:t>
            </w:r>
            <w:r w:rsidR="00BF299B" w:rsidRPr="003D3E08">
              <w:rPr>
                <w:rFonts w:ascii="Calibri" w:hAnsi="Calibri"/>
                <w:sz w:val="18"/>
                <w:szCs w:val="18"/>
              </w:rPr>
              <w:t xml:space="preserve">(cfm) Using RA3.1.4.3.4 </w:t>
            </w:r>
          </w:p>
        </w:tc>
        <w:tc>
          <w:tcPr>
            <w:tcW w:w="5671" w:type="dxa"/>
            <w:tcMar>
              <w:left w:w="43" w:type="dxa"/>
              <w:right w:w="43" w:type="dxa"/>
            </w:tcMar>
            <w:vAlign w:val="bottom"/>
          </w:tcPr>
          <w:p w14:paraId="392C4E92" w14:textId="64223243" w:rsidR="00E14A29" w:rsidRPr="006117DB" w:rsidRDefault="00E14A29" w:rsidP="0098100D">
            <w:pPr>
              <w:keepNext/>
              <w:jc w:val="center"/>
              <w:rPr>
                <w:rFonts w:ascii="Calibri" w:hAnsi="Calibri"/>
                <w:sz w:val="18"/>
                <w:szCs w:val="18"/>
              </w:rPr>
            </w:pPr>
            <w:r w:rsidRPr="003D3E08">
              <w:rPr>
                <w:rFonts w:ascii="Calibri" w:hAnsi="Calibri"/>
                <w:sz w:val="18"/>
                <w:szCs w:val="18"/>
              </w:rPr>
              <w:t>Compliance Statement:</w:t>
            </w:r>
          </w:p>
        </w:tc>
      </w:tr>
      <w:tr w:rsidR="00E14A29" w:rsidRPr="00CD466C" w14:paraId="50930F37" w14:textId="77777777" w:rsidTr="00065477">
        <w:trPr>
          <w:cantSplit/>
          <w:trHeight w:val="144"/>
        </w:trPr>
        <w:tc>
          <w:tcPr>
            <w:tcW w:w="2908" w:type="dxa"/>
            <w:tcMar>
              <w:left w:w="29" w:type="dxa"/>
              <w:right w:w="29" w:type="dxa"/>
            </w:tcMar>
          </w:tcPr>
          <w:p w14:paraId="45CAD96B" w14:textId="4BE0478F" w:rsidR="00E14A29" w:rsidRPr="00CD466C" w:rsidRDefault="00E14A29" w:rsidP="0098100D">
            <w:pPr>
              <w:keepNext/>
              <w:rPr>
                <w:rFonts w:ascii="Calibri" w:hAnsi="Calibri"/>
                <w:sz w:val="14"/>
                <w:szCs w:val="14"/>
              </w:rPr>
            </w:pPr>
            <w:r w:rsidRPr="00CD466C">
              <w:rPr>
                <w:rFonts w:ascii="Calibri" w:hAnsi="Calibri"/>
                <w:sz w:val="14"/>
                <w:szCs w:val="14"/>
              </w:rPr>
              <w:t xml:space="preserve">&lt;&lt; auto filled text: referenced from </w:t>
            </w:r>
            <w:r w:rsidRPr="006737C2">
              <w:rPr>
                <w:rFonts w:ascii="Calibri" w:hAnsi="Calibri"/>
                <w:sz w:val="14"/>
                <w:szCs w:val="14"/>
                <w:highlight w:val="yellow"/>
              </w:rPr>
              <w:t>B01</w:t>
            </w:r>
            <w:r w:rsidRPr="00CD466C">
              <w:rPr>
                <w:rFonts w:ascii="Calibri" w:hAnsi="Calibri"/>
                <w:sz w:val="14"/>
                <w:szCs w:val="14"/>
              </w:rPr>
              <w:t>&gt;&gt;</w:t>
            </w:r>
          </w:p>
        </w:tc>
        <w:tc>
          <w:tcPr>
            <w:tcW w:w="2908" w:type="dxa"/>
            <w:tcMar>
              <w:left w:w="29" w:type="dxa"/>
              <w:right w:w="29" w:type="dxa"/>
            </w:tcMar>
          </w:tcPr>
          <w:p w14:paraId="746F0922" w14:textId="77777777" w:rsidR="00E14A29" w:rsidRPr="00CD466C" w:rsidRDefault="00E14A29" w:rsidP="0098100D">
            <w:pPr>
              <w:keepNext/>
              <w:rPr>
                <w:rFonts w:ascii="Calibri" w:hAnsi="Calibri"/>
                <w:sz w:val="14"/>
                <w:szCs w:val="14"/>
              </w:rPr>
            </w:pPr>
            <w:r w:rsidRPr="00CD466C">
              <w:rPr>
                <w:rFonts w:ascii="Calibri" w:hAnsi="Calibri"/>
                <w:sz w:val="14"/>
                <w:szCs w:val="14"/>
              </w:rPr>
              <w:t xml:space="preserve">&lt;&lt;user pick from list: </w:t>
            </w:r>
          </w:p>
          <w:p w14:paraId="62BE4C2B" w14:textId="4259A207" w:rsidR="00E14A29" w:rsidRPr="005B6572" w:rsidRDefault="00E14A29" w:rsidP="0098100D">
            <w:pPr>
              <w:keepNext/>
              <w:rPr>
                <w:rFonts w:ascii="Calibri" w:hAnsi="Calibri"/>
                <w:sz w:val="14"/>
                <w:szCs w:val="14"/>
              </w:rPr>
            </w:pPr>
            <w:r>
              <w:rPr>
                <w:rFonts w:ascii="Calibri" w:hAnsi="Calibri"/>
                <w:sz w:val="14"/>
                <w:szCs w:val="14"/>
              </w:rPr>
              <w:t>*</w:t>
            </w:r>
            <w:r w:rsidRPr="00CD466C">
              <w:rPr>
                <w:rFonts w:ascii="Calibri" w:hAnsi="Calibri"/>
                <w:sz w:val="14"/>
                <w:szCs w:val="14"/>
              </w:rPr>
              <w:t>*</w:t>
            </w:r>
            <w:r w:rsidRPr="005B6572">
              <w:rPr>
                <w:rFonts w:ascii="Calibri" w:hAnsi="Calibri"/>
                <w:sz w:val="14"/>
                <w:szCs w:val="14"/>
              </w:rPr>
              <w:t>Entirely in conditioned space; or</w:t>
            </w:r>
          </w:p>
          <w:p w14:paraId="615397FF" w14:textId="52F9AAE9" w:rsidR="00E14A29" w:rsidRPr="00CD466C" w:rsidRDefault="00E14A29" w:rsidP="002D2271">
            <w:pPr>
              <w:keepNext/>
              <w:rPr>
                <w:rFonts w:ascii="Calibri" w:hAnsi="Calibri"/>
                <w:sz w:val="14"/>
                <w:szCs w:val="14"/>
              </w:rPr>
            </w:pPr>
            <w:r w:rsidRPr="005B6572">
              <w:rPr>
                <w:rFonts w:ascii="Calibri" w:hAnsi="Calibri"/>
                <w:sz w:val="14"/>
                <w:szCs w:val="14"/>
              </w:rPr>
              <w:t>**Not entirely in conditioned space</w:t>
            </w:r>
            <w:r w:rsidRPr="00CD466C">
              <w:rPr>
                <w:rFonts w:ascii="Calibri" w:hAnsi="Calibri"/>
                <w:sz w:val="14"/>
                <w:szCs w:val="14"/>
              </w:rPr>
              <w:t>&gt;&gt;</w:t>
            </w:r>
          </w:p>
        </w:tc>
        <w:tc>
          <w:tcPr>
            <w:tcW w:w="2909" w:type="dxa"/>
            <w:tcMar>
              <w:left w:w="29" w:type="dxa"/>
              <w:right w:w="29" w:type="dxa"/>
            </w:tcMar>
          </w:tcPr>
          <w:p w14:paraId="5EFAFDAF" w14:textId="2DE6B8FA" w:rsidR="00E14A29" w:rsidRPr="00CD466C" w:rsidRDefault="00E14A29" w:rsidP="0098100D">
            <w:pPr>
              <w:keepNext/>
              <w:rPr>
                <w:rFonts w:ascii="Calibri" w:hAnsi="Calibri"/>
                <w:sz w:val="14"/>
                <w:szCs w:val="14"/>
              </w:rPr>
            </w:pPr>
            <w:r w:rsidRPr="00CD466C">
              <w:rPr>
                <w:rFonts w:ascii="Calibri" w:hAnsi="Calibri"/>
                <w:sz w:val="14"/>
                <w:szCs w:val="14"/>
              </w:rPr>
              <w:t>&lt;&lt;user input, numeric xxx.x&gt;&gt;</w:t>
            </w:r>
          </w:p>
        </w:tc>
        <w:tc>
          <w:tcPr>
            <w:tcW w:w="5671" w:type="dxa"/>
            <w:tcMar>
              <w:left w:w="29" w:type="dxa"/>
              <w:right w:w="29" w:type="dxa"/>
            </w:tcMar>
          </w:tcPr>
          <w:p w14:paraId="5DE2F991" w14:textId="2F7C6706" w:rsidR="00E14A29" w:rsidRPr="00CD466C" w:rsidRDefault="00E14A29" w:rsidP="002D2271">
            <w:pPr>
              <w:keepNext/>
              <w:rPr>
                <w:rFonts w:ascii="Calibri" w:hAnsi="Calibri"/>
                <w:sz w:val="14"/>
                <w:szCs w:val="14"/>
              </w:rPr>
            </w:pPr>
            <w:r w:rsidRPr="00CD466C">
              <w:rPr>
                <w:rFonts w:ascii="Calibri" w:hAnsi="Calibri"/>
                <w:sz w:val="14"/>
                <w:szCs w:val="14"/>
              </w:rPr>
              <w:t xml:space="preserve">&lt;&lt;if value in </w:t>
            </w:r>
            <w:r w:rsidRPr="006737C2">
              <w:rPr>
                <w:rFonts w:ascii="Calibri" w:hAnsi="Calibri"/>
                <w:sz w:val="14"/>
                <w:szCs w:val="14"/>
                <w:highlight w:val="yellow"/>
              </w:rPr>
              <w:t>C03</w:t>
            </w:r>
            <w:r w:rsidRPr="00CD466C">
              <w:rPr>
                <w:rFonts w:ascii="Calibri" w:hAnsi="Calibri"/>
                <w:sz w:val="14"/>
                <w:szCs w:val="14"/>
              </w:rPr>
              <w:t xml:space="preserve"> is </w:t>
            </w:r>
            <w:r w:rsidRPr="00CD466C">
              <w:rPr>
                <w:rFonts w:ascii="Calibri" w:hAnsi="Calibri" w:cs="Calibri"/>
                <w:sz w:val="14"/>
                <w:szCs w:val="14"/>
              </w:rPr>
              <w:t>≤</w:t>
            </w:r>
            <w:r w:rsidRPr="00CD466C">
              <w:rPr>
                <w:rFonts w:ascii="Calibri" w:hAnsi="Calibri"/>
                <w:sz w:val="14"/>
                <w:szCs w:val="14"/>
              </w:rPr>
              <w:t xml:space="preserve"> 25 cfm, and </w:t>
            </w:r>
            <w:r w:rsidRPr="006737C2">
              <w:rPr>
                <w:rFonts w:ascii="Calibri" w:hAnsi="Calibri"/>
                <w:sz w:val="14"/>
                <w:szCs w:val="14"/>
                <w:highlight w:val="yellow"/>
              </w:rPr>
              <w:t>B02</w:t>
            </w:r>
            <w:r w:rsidRPr="00CD466C">
              <w:rPr>
                <w:rFonts w:ascii="Calibri" w:hAnsi="Calibri"/>
                <w:sz w:val="14"/>
                <w:szCs w:val="14"/>
              </w:rPr>
              <w:t xml:space="preserve"> = [Entirely in condition</w:t>
            </w:r>
            <w:r w:rsidR="006737C2">
              <w:rPr>
                <w:rFonts w:ascii="Calibri" w:hAnsi="Calibri"/>
                <w:sz w:val="14"/>
                <w:szCs w:val="14"/>
              </w:rPr>
              <w:t>ed space]; then display text: [</w:t>
            </w:r>
            <w:r w:rsidR="002D2271">
              <w:rPr>
                <w:rFonts w:ascii="Calibri" w:hAnsi="Calibri"/>
                <w:sz w:val="14"/>
                <w:szCs w:val="14"/>
              </w:rPr>
              <w:t>Complies], else display text: [Does Not C</w:t>
            </w:r>
            <w:r w:rsidR="006737C2">
              <w:rPr>
                <w:rFonts w:ascii="Calibri" w:hAnsi="Calibri"/>
                <w:sz w:val="14"/>
                <w:szCs w:val="14"/>
              </w:rPr>
              <w:t>omply]</w:t>
            </w:r>
            <w:r w:rsidRPr="00CD466C">
              <w:rPr>
                <w:rFonts w:ascii="Calibri" w:hAnsi="Calibri"/>
                <w:sz w:val="14"/>
                <w:szCs w:val="14"/>
              </w:rPr>
              <w:t>&gt;&gt;</w:t>
            </w:r>
          </w:p>
        </w:tc>
      </w:tr>
      <w:tr w:rsidR="00E14A29" w:rsidRPr="00A3761C" w14:paraId="6732B370" w14:textId="77777777" w:rsidTr="00065477">
        <w:trPr>
          <w:cantSplit/>
          <w:trHeight w:val="144"/>
        </w:trPr>
        <w:tc>
          <w:tcPr>
            <w:tcW w:w="2908" w:type="dxa"/>
          </w:tcPr>
          <w:p w14:paraId="34BB8CB2" w14:textId="77777777" w:rsidR="00E14A29" w:rsidRPr="00A3761C" w:rsidRDefault="00E14A29" w:rsidP="0098100D">
            <w:pPr>
              <w:keepNext/>
              <w:rPr>
                <w:rFonts w:ascii="Calibri" w:hAnsi="Calibri"/>
                <w:sz w:val="18"/>
                <w:szCs w:val="18"/>
              </w:rPr>
            </w:pPr>
          </w:p>
        </w:tc>
        <w:tc>
          <w:tcPr>
            <w:tcW w:w="2908" w:type="dxa"/>
          </w:tcPr>
          <w:p w14:paraId="241FED06" w14:textId="77777777" w:rsidR="00E14A29" w:rsidRPr="00A3761C" w:rsidRDefault="00E14A29" w:rsidP="0098100D">
            <w:pPr>
              <w:keepNext/>
              <w:rPr>
                <w:rFonts w:ascii="Calibri" w:hAnsi="Calibri"/>
                <w:sz w:val="18"/>
                <w:szCs w:val="18"/>
              </w:rPr>
            </w:pPr>
          </w:p>
        </w:tc>
        <w:tc>
          <w:tcPr>
            <w:tcW w:w="2909" w:type="dxa"/>
          </w:tcPr>
          <w:p w14:paraId="77D4D6C5" w14:textId="77777777" w:rsidR="00E14A29" w:rsidRPr="00A3761C" w:rsidRDefault="00E14A29" w:rsidP="0098100D">
            <w:pPr>
              <w:keepNext/>
              <w:rPr>
                <w:rFonts w:ascii="Calibri" w:hAnsi="Calibri"/>
                <w:sz w:val="18"/>
                <w:szCs w:val="18"/>
              </w:rPr>
            </w:pPr>
          </w:p>
        </w:tc>
        <w:tc>
          <w:tcPr>
            <w:tcW w:w="5671" w:type="dxa"/>
          </w:tcPr>
          <w:p w14:paraId="3B402A5E" w14:textId="77777777" w:rsidR="00E14A29" w:rsidRPr="00A3761C" w:rsidRDefault="00E14A29" w:rsidP="0098100D">
            <w:pPr>
              <w:keepNext/>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98100D" w:rsidRPr="00295655" w14:paraId="0DDB0DEB" w14:textId="77777777" w:rsidTr="00980623">
        <w:trPr>
          <w:cantSplit/>
        </w:trPr>
        <w:tc>
          <w:tcPr>
            <w:tcW w:w="14390" w:type="dxa"/>
          </w:tcPr>
          <w:p w14:paraId="6A4C580E" w14:textId="77777777" w:rsidR="0098100D" w:rsidRPr="00295655" w:rsidRDefault="0098100D" w:rsidP="00980623">
            <w:pPr>
              <w:rPr>
                <w:rFonts w:ascii="Calibri" w:hAnsi="Calibri"/>
                <w:sz w:val="18"/>
                <w:szCs w:val="18"/>
              </w:rPr>
            </w:pPr>
            <w:r w:rsidRPr="00295655">
              <w:rPr>
                <w:rFonts w:ascii="Calibri" w:hAnsi="Calibri"/>
                <w:sz w:val="18"/>
                <w:szCs w:val="18"/>
              </w:rPr>
              <w:t>Notes:</w:t>
            </w:r>
          </w:p>
        </w:tc>
      </w:tr>
    </w:tbl>
    <w:p w14:paraId="59542F68" w14:textId="63E407B0" w:rsidR="008D4741" w:rsidRDefault="008D4741" w:rsidP="006117DB">
      <w:pPr>
        <w:widowControl w:val="0"/>
        <w:rPr>
          <w:rFonts w:ascii="Calibri" w:hAnsi="Calibri"/>
          <w:b/>
          <w:bCs/>
          <w:szCs w:val="18"/>
        </w:rPr>
      </w:pPr>
    </w:p>
    <w:p w14:paraId="4F1E3F78" w14:textId="77777777" w:rsidR="0098100D" w:rsidRDefault="0098100D" w:rsidP="006117DB">
      <w:pPr>
        <w:widowControl w:val="0"/>
        <w:rPr>
          <w:rFonts w:ascii="Calibri" w:hAnsi="Calibri"/>
          <w:b/>
          <w:bCs/>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65"/>
        <w:gridCol w:w="5715"/>
        <w:gridCol w:w="5716"/>
      </w:tblGrid>
      <w:tr w:rsidR="008D4741" w:rsidRPr="00E34E81" w14:paraId="49BEF585" w14:textId="77777777" w:rsidTr="00C212C8">
        <w:trPr>
          <w:cantSplit/>
          <w:trHeight w:val="504"/>
        </w:trPr>
        <w:tc>
          <w:tcPr>
            <w:tcW w:w="14396" w:type="dxa"/>
            <w:gridSpan w:val="3"/>
            <w:tcBorders>
              <w:bottom w:val="nil"/>
            </w:tcBorders>
          </w:tcPr>
          <w:p w14:paraId="14BEA6F8" w14:textId="516C6E48" w:rsidR="008D4741" w:rsidRPr="00E34E81" w:rsidRDefault="009E7954" w:rsidP="00C212C8">
            <w:pPr>
              <w:rPr>
                <w:rFonts w:ascii="Calibri" w:hAnsi="Calibri"/>
                <w:b/>
                <w:sz w:val="18"/>
                <w:szCs w:val="18"/>
              </w:rPr>
            </w:pPr>
            <w:r>
              <w:rPr>
                <w:rFonts w:ascii="Calibri" w:hAnsi="Calibri"/>
                <w:b/>
                <w:szCs w:val="18"/>
              </w:rPr>
              <w:t>D</w:t>
            </w:r>
            <w:r w:rsidR="00C128DD">
              <w:rPr>
                <w:rFonts w:ascii="Calibri" w:hAnsi="Calibri"/>
                <w:b/>
                <w:szCs w:val="18"/>
              </w:rPr>
              <w:t>. Verification:</w:t>
            </w:r>
            <w:r w:rsidR="008D4741" w:rsidRPr="00E34E81">
              <w:rPr>
                <w:rFonts w:ascii="Calibri" w:hAnsi="Calibri"/>
                <w:b/>
                <w:szCs w:val="18"/>
              </w:rPr>
              <w:t xml:space="preserve"> Ductless Indoor Unit</w:t>
            </w:r>
            <w:r w:rsidR="00756748" w:rsidRPr="00E34E81">
              <w:rPr>
                <w:rFonts w:ascii="Calibri" w:hAnsi="Calibri"/>
                <w:b/>
                <w:szCs w:val="18"/>
              </w:rPr>
              <w:t>s</w:t>
            </w:r>
            <w:r w:rsidR="008D4741" w:rsidRPr="00E34E81">
              <w:rPr>
                <w:rFonts w:ascii="Calibri" w:hAnsi="Calibri"/>
                <w:b/>
                <w:szCs w:val="18"/>
              </w:rPr>
              <w:t xml:space="preserve"> Located Entirely in Directly Conditioned Space - </w:t>
            </w:r>
            <w:r w:rsidR="006378EF" w:rsidRPr="00E34E81">
              <w:rPr>
                <w:rFonts w:ascii="Calibri" w:hAnsi="Calibri"/>
                <w:b/>
                <w:szCs w:val="18"/>
              </w:rPr>
              <w:t>SC</w:t>
            </w:r>
            <w:r w:rsidR="008D4741" w:rsidRPr="00E34E81">
              <w:rPr>
                <w:rFonts w:ascii="Calibri" w:hAnsi="Calibri"/>
                <w:b/>
                <w:szCs w:val="18"/>
              </w:rPr>
              <w:t>3.1.4.</w:t>
            </w:r>
            <w:r w:rsidR="006378EF" w:rsidRPr="00E34E81">
              <w:rPr>
                <w:rFonts w:ascii="Calibri" w:hAnsi="Calibri"/>
                <w:b/>
                <w:szCs w:val="18"/>
              </w:rPr>
              <w:t>1.8</w:t>
            </w:r>
          </w:p>
          <w:p w14:paraId="07474D25" w14:textId="7E4A54C8" w:rsidR="00E368A7" w:rsidRDefault="00E368A7" w:rsidP="00DD0782">
            <w:pPr>
              <w:keepNext/>
              <w:rPr>
                <w:rFonts w:ascii="Calibri" w:hAnsi="Calibri"/>
                <w:sz w:val="18"/>
                <w:szCs w:val="18"/>
              </w:rPr>
            </w:pPr>
            <w:r w:rsidRPr="00E34E81">
              <w:rPr>
                <w:rFonts w:ascii="Calibri" w:hAnsi="Calibri"/>
                <w:sz w:val="18"/>
                <w:szCs w:val="18"/>
              </w:rPr>
              <w:t>A visual inspection shall confirm that ductless indoor units are located entirely in conditioned space in acc</w:t>
            </w:r>
            <w:r w:rsidR="00CB53DB">
              <w:rPr>
                <w:rFonts w:ascii="Calibri" w:hAnsi="Calibri"/>
                <w:sz w:val="18"/>
                <w:szCs w:val="18"/>
              </w:rPr>
              <w:t xml:space="preserve">ordance with the procedures of </w:t>
            </w:r>
            <w:r w:rsidRPr="00E34E81">
              <w:rPr>
                <w:rFonts w:ascii="Calibri" w:hAnsi="Calibri"/>
                <w:sz w:val="18"/>
                <w:szCs w:val="18"/>
              </w:rPr>
              <w:t>SC3.1.4.</w:t>
            </w:r>
            <w:r w:rsidR="001D6EDD">
              <w:rPr>
                <w:rFonts w:ascii="Calibri" w:hAnsi="Calibri"/>
                <w:sz w:val="18"/>
                <w:szCs w:val="18"/>
              </w:rPr>
              <w:t>1.</w:t>
            </w:r>
            <w:r w:rsidRPr="00E34E81">
              <w:rPr>
                <w:rFonts w:ascii="Calibri" w:hAnsi="Calibri"/>
                <w:sz w:val="18"/>
                <w:szCs w:val="18"/>
              </w:rPr>
              <w:t>8.</w:t>
            </w:r>
          </w:p>
          <w:p w14:paraId="72A52262" w14:textId="77777777" w:rsidR="00857C69" w:rsidRPr="00E34E81" w:rsidRDefault="00857C69" w:rsidP="00DD0782">
            <w:pPr>
              <w:keepNext/>
              <w:rPr>
                <w:rFonts w:ascii="Calibri" w:hAnsi="Calibri"/>
                <w:sz w:val="18"/>
                <w:szCs w:val="18"/>
              </w:rPr>
            </w:pPr>
          </w:p>
          <w:p w14:paraId="578B889B" w14:textId="0E794EB3" w:rsidR="00C154D9" w:rsidRDefault="008D4741" w:rsidP="00C154D9">
            <w:pPr>
              <w:keepNext/>
              <w:rPr>
                <w:rFonts w:ascii="Calibri" w:hAnsi="Calibri"/>
                <w:sz w:val="18"/>
                <w:szCs w:val="18"/>
              </w:rPr>
            </w:pPr>
            <w:r w:rsidRPr="00E34E81">
              <w:rPr>
                <w:rFonts w:ascii="Calibri" w:hAnsi="Calibri"/>
                <w:sz w:val="18"/>
                <w:szCs w:val="18"/>
              </w:rPr>
              <w:t>&lt;&lt;</w:t>
            </w:r>
            <w:r w:rsidR="00C154D9">
              <w:rPr>
                <w:rFonts w:ascii="Calibri" w:hAnsi="Calibri"/>
                <w:sz w:val="18"/>
                <w:szCs w:val="18"/>
              </w:rPr>
              <w:t xml:space="preserve">if there are no indoor units in </w:t>
            </w:r>
            <w:r w:rsidR="00C154D9" w:rsidRPr="006737C2">
              <w:rPr>
                <w:rFonts w:ascii="Calibri" w:hAnsi="Calibri"/>
                <w:sz w:val="18"/>
                <w:szCs w:val="18"/>
                <w:highlight w:val="yellow"/>
              </w:rPr>
              <w:t>B01</w:t>
            </w:r>
            <w:r w:rsidR="00C154D9">
              <w:rPr>
                <w:rFonts w:ascii="Calibri" w:hAnsi="Calibri"/>
                <w:sz w:val="18"/>
                <w:szCs w:val="18"/>
              </w:rPr>
              <w:t xml:space="preserve"> </w:t>
            </w:r>
            <w:r w:rsidR="00C154D9" w:rsidRPr="00C154D9">
              <w:rPr>
                <w:rFonts w:ascii="Calibri" w:hAnsi="Calibri"/>
                <w:sz w:val="18"/>
                <w:szCs w:val="18"/>
              </w:rPr>
              <w:t xml:space="preserve">for which </w:t>
            </w:r>
            <w:r w:rsidR="00C154D9" w:rsidRPr="006737C2">
              <w:rPr>
                <w:rFonts w:ascii="Calibri" w:hAnsi="Calibri"/>
                <w:sz w:val="18"/>
                <w:szCs w:val="18"/>
                <w:highlight w:val="yellow"/>
              </w:rPr>
              <w:t>B03</w:t>
            </w:r>
            <w:r w:rsidR="00C154D9" w:rsidRPr="00C154D9">
              <w:rPr>
                <w:rFonts w:ascii="Calibri" w:hAnsi="Calibri"/>
                <w:sz w:val="18"/>
                <w:szCs w:val="18"/>
              </w:rPr>
              <w:t>=ductless</w:t>
            </w:r>
            <w:r w:rsidR="00C154D9">
              <w:rPr>
                <w:rFonts w:ascii="Calibri" w:hAnsi="Calibri"/>
                <w:sz w:val="18"/>
                <w:szCs w:val="18"/>
              </w:rPr>
              <w:t>, then display the section does not apply message,</w:t>
            </w:r>
          </w:p>
          <w:p w14:paraId="71183BE7" w14:textId="544292AC" w:rsidR="008D4741" w:rsidRPr="00E34E81" w:rsidRDefault="00C154D9" w:rsidP="00C154D9">
            <w:pPr>
              <w:keepNext/>
              <w:rPr>
                <w:rFonts w:ascii="Calibri" w:hAnsi="Calibri"/>
                <w:sz w:val="18"/>
                <w:szCs w:val="18"/>
              </w:rPr>
            </w:pPr>
            <w:r>
              <w:rPr>
                <w:rFonts w:ascii="Calibri" w:hAnsi="Calibri"/>
                <w:sz w:val="18"/>
                <w:szCs w:val="18"/>
              </w:rPr>
              <w:t>else require</w:t>
            </w:r>
            <w:r w:rsidR="008D4741" w:rsidRPr="00E34E81">
              <w:rPr>
                <w:rFonts w:ascii="Calibri" w:hAnsi="Calibri"/>
                <w:sz w:val="18"/>
                <w:szCs w:val="18"/>
              </w:rPr>
              <w:t xml:space="preserve"> one row of data for each indoor unit in </w:t>
            </w:r>
            <w:r w:rsidR="008D4741" w:rsidRPr="006737C2">
              <w:rPr>
                <w:rFonts w:ascii="Calibri" w:hAnsi="Calibri"/>
                <w:sz w:val="18"/>
                <w:szCs w:val="18"/>
                <w:highlight w:val="yellow"/>
              </w:rPr>
              <w:t>B01</w:t>
            </w:r>
            <w:r w:rsidR="008D4741" w:rsidRPr="00E34E81">
              <w:rPr>
                <w:rFonts w:ascii="Calibri" w:hAnsi="Calibri"/>
                <w:sz w:val="18"/>
                <w:szCs w:val="18"/>
              </w:rPr>
              <w:t xml:space="preserve"> for which </w:t>
            </w:r>
            <w:r w:rsidR="008D4741" w:rsidRPr="006737C2">
              <w:rPr>
                <w:rFonts w:ascii="Calibri" w:hAnsi="Calibri"/>
                <w:sz w:val="18"/>
                <w:szCs w:val="18"/>
                <w:highlight w:val="yellow"/>
              </w:rPr>
              <w:t>B03</w:t>
            </w:r>
            <w:r w:rsidR="008D4741" w:rsidRPr="00E34E81">
              <w:rPr>
                <w:rFonts w:ascii="Calibri" w:hAnsi="Calibri"/>
                <w:sz w:val="18"/>
                <w:szCs w:val="18"/>
              </w:rPr>
              <w:t>=</w:t>
            </w:r>
            <w:r w:rsidR="00DD0782" w:rsidRPr="00E34E81">
              <w:rPr>
                <w:rFonts w:ascii="Calibri" w:hAnsi="Calibri"/>
                <w:sz w:val="18"/>
                <w:szCs w:val="18"/>
              </w:rPr>
              <w:t>ductless</w:t>
            </w:r>
            <w:r w:rsidR="008D4741" w:rsidRPr="00E34E81">
              <w:rPr>
                <w:rFonts w:ascii="Calibri" w:hAnsi="Calibri"/>
                <w:sz w:val="18"/>
                <w:szCs w:val="18"/>
              </w:rPr>
              <w:t>&gt;&gt;</w:t>
            </w:r>
          </w:p>
        </w:tc>
      </w:tr>
      <w:tr w:rsidR="00E14A29" w:rsidRPr="006117DB" w:rsidDel="002840B2" w14:paraId="1AFD7983" w14:textId="77777777" w:rsidTr="00065477">
        <w:trPr>
          <w:cantSplit/>
          <w:trHeight w:val="378"/>
        </w:trPr>
        <w:tc>
          <w:tcPr>
            <w:tcW w:w="2965" w:type="dxa"/>
            <w:vAlign w:val="center"/>
          </w:tcPr>
          <w:p w14:paraId="3DDDB8AC" w14:textId="77777777" w:rsidR="00E14A29" w:rsidRPr="006117DB" w:rsidRDefault="00E14A29" w:rsidP="00C212C8">
            <w:pPr>
              <w:keepNext/>
              <w:jc w:val="center"/>
              <w:rPr>
                <w:rFonts w:ascii="Calibri" w:hAnsi="Calibri"/>
                <w:sz w:val="18"/>
                <w:szCs w:val="18"/>
              </w:rPr>
            </w:pPr>
            <w:r w:rsidRPr="006117DB">
              <w:rPr>
                <w:rFonts w:ascii="Calibri" w:hAnsi="Calibri"/>
                <w:sz w:val="18"/>
                <w:szCs w:val="18"/>
              </w:rPr>
              <w:t>01</w:t>
            </w:r>
          </w:p>
        </w:tc>
        <w:tc>
          <w:tcPr>
            <w:tcW w:w="5715" w:type="dxa"/>
            <w:vAlign w:val="center"/>
          </w:tcPr>
          <w:p w14:paraId="3ECF0556" w14:textId="65AEC597" w:rsidR="00E14A29" w:rsidRPr="006117DB" w:rsidRDefault="00E14A29" w:rsidP="00C212C8">
            <w:pPr>
              <w:keepNext/>
              <w:jc w:val="center"/>
              <w:rPr>
                <w:rFonts w:ascii="Calibri" w:hAnsi="Calibri"/>
                <w:sz w:val="18"/>
                <w:szCs w:val="18"/>
              </w:rPr>
            </w:pPr>
            <w:r>
              <w:rPr>
                <w:rFonts w:ascii="Calibri" w:hAnsi="Calibri"/>
                <w:sz w:val="18"/>
                <w:szCs w:val="18"/>
              </w:rPr>
              <w:t>02</w:t>
            </w:r>
          </w:p>
        </w:tc>
        <w:tc>
          <w:tcPr>
            <w:tcW w:w="5716" w:type="dxa"/>
            <w:vAlign w:val="center"/>
          </w:tcPr>
          <w:p w14:paraId="251E6B0C" w14:textId="261F1297" w:rsidR="00E14A29" w:rsidRPr="006117DB" w:rsidRDefault="00E14A29" w:rsidP="00E14A29">
            <w:pPr>
              <w:keepNext/>
              <w:jc w:val="center"/>
              <w:rPr>
                <w:rFonts w:ascii="Calibri" w:hAnsi="Calibri"/>
                <w:sz w:val="18"/>
                <w:szCs w:val="18"/>
              </w:rPr>
            </w:pPr>
            <w:r>
              <w:rPr>
                <w:rFonts w:ascii="Calibri" w:hAnsi="Calibri"/>
                <w:sz w:val="18"/>
                <w:szCs w:val="18"/>
              </w:rPr>
              <w:t>03</w:t>
            </w:r>
          </w:p>
        </w:tc>
      </w:tr>
      <w:tr w:rsidR="00E14A29" w:rsidRPr="006117DB" w14:paraId="21A86222" w14:textId="77777777" w:rsidTr="00065477">
        <w:trPr>
          <w:cantSplit/>
          <w:trHeight w:val="576"/>
        </w:trPr>
        <w:tc>
          <w:tcPr>
            <w:tcW w:w="2965" w:type="dxa"/>
            <w:tcMar>
              <w:left w:w="43" w:type="dxa"/>
              <w:right w:w="43" w:type="dxa"/>
            </w:tcMar>
            <w:vAlign w:val="bottom"/>
          </w:tcPr>
          <w:p w14:paraId="092B5B61" w14:textId="77777777" w:rsidR="00E14A29" w:rsidRPr="006117DB" w:rsidRDefault="00E14A29" w:rsidP="00C212C8">
            <w:pPr>
              <w:keepNext/>
              <w:jc w:val="center"/>
              <w:rPr>
                <w:rFonts w:ascii="Calibri" w:hAnsi="Calibri"/>
                <w:b/>
                <w:sz w:val="18"/>
                <w:szCs w:val="18"/>
              </w:rPr>
            </w:pPr>
            <w:r w:rsidRPr="006117DB">
              <w:rPr>
                <w:rFonts w:ascii="Calibri" w:hAnsi="Calibri"/>
                <w:sz w:val="18"/>
                <w:szCs w:val="18"/>
              </w:rPr>
              <w:t>Indoor Unit Name or Description of Area Served</w:t>
            </w:r>
          </w:p>
        </w:tc>
        <w:tc>
          <w:tcPr>
            <w:tcW w:w="5715" w:type="dxa"/>
            <w:tcMar>
              <w:left w:w="43" w:type="dxa"/>
              <w:right w:w="43" w:type="dxa"/>
            </w:tcMar>
            <w:vAlign w:val="bottom"/>
          </w:tcPr>
          <w:p w14:paraId="17B8CDF8" w14:textId="3F198D2F" w:rsidR="00E14A29" w:rsidRPr="006117DB" w:rsidRDefault="00E14A29" w:rsidP="00E34E81">
            <w:pPr>
              <w:keepNext/>
              <w:jc w:val="center"/>
              <w:rPr>
                <w:rFonts w:ascii="Calibri" w:hAnsi="Calibri"/>
                <w:sz w:val="18"/>
                <w:szCs w:val="18"/>
              </w:rPr>
            </w:pPr>
            <w:r>
              <w:rPr>
                <w:rFonts w:ascii="Calibri" w:hAnsi="Calibri"/>
                <w:sz w:val="18"/>
                <w:szCs w:val="18"/>
              </w:rPr>
              <w:t>Indoor Unit Installation Location Verification</w:t>
            </w:r>
          </w:p>
        </w:tc>
        <w:tc>
          <w:tcPr>
            <w:tcW w:w="5716" w:type="dxa"/>
            <w:tcMar>
              <w:left w:w="43" w:type="dxa"/>
              <w:right w:w="43" w:type="dxa"/>
            </w:tcMar>
            <w:vAlign w:val="bottom"/>
          </w:tcPr>
          <w:p w14:paraId="653AF3D0" w14:textId="77777777" w:rsidR="00E14A29" w:rsidRPr="006117DB" w:rsidRDefault="00E14A29" w:rsidP="00C212C8">
            <w:pPr>
              <w:keepNext/>
              <w:jc w:val="center"/>
              <w:rPr>
                <w:rFonts w:ascii="Calibri" w:hAnsi="Calibri"/>
                <w:sz w:val="18"/>
                <w:szCs w:val="18"/>
              </w:rPr>
            </w:pPr>
            <w:r w:rsidRPr="003D3E08">
              <w:rPr>
                <w:rFonts w:ascii="Calibri" w:hAnsi="Calibri"/>
                <w:sz w:val="18"/>
                <w:szCs w:val="18"/>
              </w:rPr>
              <w:t>Compliance Statement:</w:t>
            </w:r>
          </w:p>
        </w:tc>
      </w:tr>
      <w:tr w:rsidR="00E14A29" w:rsidRPr="00097570" w14:paraId="0E1DAD25" w14:textId="77777777" w:rsidTr="00065477">
        <w:trPr>
          <w:cantSplit/>
          <w:trHeight w:val="144"/>
        </w:trPr>
        <w:tc>
          <w:tcPr>
            <w:tcW w:w="2965" w:type="dxa"/>
            <w:tcMar>
              <w:left w:w="29" w:type="dxa"/>
              <w:right w:w="29" w:type="dxa"/>
            </w:tcMar>
          </w:tcPr>
          <w:p w14:paraId="4D2CBEF6" w14:textId="3C394DED" w:rsidR="00E14A29" w:rsidRPr="00097570" w:rsidRDefault="00E14A29" w:rsidP="009E7954">
            <w:pPr>
              <w:keepNext/>
              <w:rPr>
                <w:rFonts w:ascii="Calibri" w:hAnsi="Calibri"/>
                <w:sz w:val="14"/>
                <w:szCs w:val="14"/>
              </w:rPr>
            </w:pPr>
            <w:r w:rsidRPr="00097570">
              <w:rPr>
                <w:rFonts w:ascii="Calibri" w:hAnsi="Calibri"/>
                <w:sz w:val="14"/>
                <w:szCs w:val="14"/>
              </w:rPr>
              <w:t>&lt;&lt; auto filled text: referenced from B01&gt;&gt;</w:t>
            </w:r>
          </w:p>
        </w:tc>
        <w:tc>
          <w:tcPr>
            <w:tcW w:w="5715" w:type="dxa"/>
            <w:tcMar>
              <w:left w:w="29" w:type="dxa"/>
              <w:right w:w="29" w:type="dxa"/>
            </w:tcMar>
          </w:tcPr>
          <w:p w14:paraId="40D84FDB" w14:textId="465A6B73" w:rsidR="00E14A29" w:rsidRPr="00097570" w:rsidRDefault="00E14A29" w:rsidP="009E7954">
            <w:pPr>
              <w:keepNext/>
              <w:rPr>
                <w:rFonts w:ascii="Calibri" w:hAnsi="Calibri"/>
                <w:sz w:val="14"/>
                <w:szCs w:val="14"/>
              </w:rPr>
            </w:pPr>
            <w:r w:rsidRPr="00097570">
              <w:rPr>
                <w:rFonts w:ascii="Calibri" w:hAnsi="Calibri"/>
                <w:sz w:val="14"/>
                <w:szCs w:val="14"/>
              </w:rPr>
              <w:t xml:space="preserve">&lt;&lt;user select one </w:t>
            </w:r>
            <w:r w:rsidR="007466A4">
              <w:rPr>
                <w:rFonts w:ascii="Calibri" w:hAnsi="Calibri"/>
                <w:sz w:val="14"/>
                <w:szCs w:val="14"/>
              </w:rPr>
              <w:t>of</w:t>
            </w:r>
            <w:r w:rsidRPr="00097570">
              <w:rPr>
                <w:rFonts w:ascii="Calibri" w:hAnsi="Calibri"/>
                <w:sz w:val="14"/>
                <w:szCs w:val="14"/>
              </w:rPr>
              <w:t xml:space="preserve"> the following 4 text values:</w:t>
            </w:r>
          </w:p>
          <w:p w14:paraId="2F26FDA4" w14:textId="0D737259" w:rsidR="00E14A29" w:rsidRPr="00097570" w:rsidRDefault="00E14A29" w:rsidP="009E7954">
            <w:pPr>
              <w:keepNext/>
              <w:rPr>
                <w:rFonts w:ascii="Calibri" w:hAnsi="Calibri"/>
                <w:sz w:val="14"/>
                <w:szCs w:val="14"/>
              </w:rPr>
            </w:pPr>
            <w:r w:rsidRPr="00097570">
              <w:rPr>
                <w:rFonts w:ascii="Calibri" w:hAnsi="Calibri"/>
                <w:sz w:val="14"/>
                <w:szCs w:val="14"/>
              </w:rPr>
              <w:t>1:[Indoor unit mounted entirely on the surface of walls, ceilings, or floors],</w:t>
            </w:r>
          </w:p>
          <w:p w14:paraId="3BBE53C5" w14:textId="29B60CBC" w:rsidR="00E14A29" w:rsidRPr="00097570" w:rsidRDefault="00E14A29" w:rsidP="009E7954">
            <w:pPr>
              <w:keepNext/>
              <w:rPr>
                <w:rFonts w:ascii="Calibri" w:hAnsi="Calibri"/>
                <w:sz w:val="14"/>
                <w:szCs w:val="14"/>
              </w:rPr>
            </w:pPr>
            <w:r w:rsidRPr="00097570">
              <w:rPr>
                <w:rFonts w:ascii="Calibri" w:hAnsi="Calibri"/>
                <w:sz w:val="14"/>
                <w:szCs w:val="14"/>
              </w:rPr>
              <w:t>2:[Indoor unit protrudes through the air barrier into unconditioned spaces],</w:t>
            </w:r>
          </w:p>
          <w:p w14:paraId="7DCF67CE" w14:textId="760C3211" w:rsidR="00E14A29" w:rsidRPr="00097570" w:rsidRDefault="00E14A29" w:rsidP="009E7954">
            <w:pPr>
              <w:keepNext/>
              <w:rPr>
                <w:rFonts w:ascii="Calibri" w:hAnsi="Calibri"/>
                <w:sz w:val="14"/>
                <w:szCs w:val="14"/>
              </w:rPr>
            </w:pPr>
            <w:r w:rsidRPr="00097570">
              <w:rPr>
                <w:rFonts w:ascii="Calibri" w:hAnsi="Calibri"/>
                <w:sz w:val="14"/>
                <w:szCs w:val="14"/>
              </w:rPr>
              <w:t>3:[Visually confirmed: Indoor unit protrudes into indirectly conditioned spaces wholly inside both the thermal boundary and the air barrier of the dwelling],</w:t>
            </w:r>
          </w:p>
          <w:p w14:paraId="6CEC73EF" w14:textId="4157B143" w:rsidR="00E14A29" w:rsidRPr="00097570" w:rsidRDefault="00E14A29" w:rsidP="009E7954">
            <w:pPr>
              <w:keepNext/>
              <w:rPr>
                <w:rFonts w:ascii="Calibri" w:hAnsi="Calibri"/>
                <w:sz w:val="14"/>
                <w:szCs w:val="14"/>
              </w:rPr>
            </w:pPr>
            <w:r w:rsidRPr="00097570">
              <w:rPr>
                <w:rFonts w:ascii="Calibri" w:hAnsi="Calibri"/>
                <w:sz w:val="14"/>
                <w:szCs w:val="14"/>
              </w:rPr>
              <w:t>4:[Not Visually Confirmed: Installer certifies the Indoor unit protrudes into indirectly conditioned spaces wholly inside both the thermal boundary and the air barrier of the dwelling</w:t>
            </w:r>
            <w:r w:rsidR="006737C2">
              <w:rPr>
                <w:rFonts w:ascii="Calibri" w:hAnsi="Calibri"/>
                <w:sz w:val="14"/>
                <w:szCs w:val="14"/>
              </w:rPr>
              <w:t>]</w:t>
            </w:r>
            <w:r w:rsidRPr="00097570">
              <w:rPr>
                <w:rFonts w:ascii="Calibri" w:hAnsi="Calibri"/>
                <w:sz w:val="14"/>
                <w:szCs w:val="14"/>
              </w:rPr>
              <w:t>&gt;&gt;</w:t>
            </w:r>
          </w:p>
        </w:tc>
        <w:tc>
          <w:tcPr>
            <w:tcW w:w="5716" w:type="dxa"/>
            <w:tcMar>
              <w:left w:w="29" w:type="dxa"/>
              <w:right w:w="29" w:type="dxa"/>
            </w:tcMar>
          </w:tcPr>
          <w:p w14:paraId="4F5C2A4D" w14:textId="6EE11E8E" w:rsidR="00E14A29" w:rsidRPr="00097570" w:rsidRDefault="00E14A29" w:rsidP="009E7954">
            <w:pPr>
              <w:keepNext/>
              <w:rPr>
                <w:rFonts w:ascii="Calibri" w:hAnsi="Calibri"/>
                <w:sz w:val="12"/>
                <w:szCs w:val="12"/>
              </w:rPr>
            </w:pPr>
            <w:r w:rsidRPr="00097570">
              <w:rPr>
                <w:rFonts w:ascii="Calibri" w:hAnsi="Calibri"/>
                <w:sz w:val="12"/>
                <w:szCs w:val="12"/>
              </w:rPr>
              <w:t>&lt;&lt;</w:t>
            </w:r>
            <w:r w:rsidRPr="00097570">
              <w:rPr>
                <w:sz w:val="12"/>
                <w:szCs w:val="12"/>
              </w:rPr>
              <w:t xml:space="preserve"> </w:t>
            </w:r>
            <w:r w:rsidRPr="00097570">
              <w:rPr>
                <w:rFonts w:ascii="Calibri" w:hAnsi="Calibri"/>
                <w:b/>
                <w:sz w:val="12"/>
                <w:szCs w:val="12"/>
              </w:rPr>
              <w:t>if</w:t>
            </w:r>
            <w:r w:rsidRPr="00097570">
              <w:rPr>
                <w:rFonts w:ascii="Calibri" w:hAnsi="Calibri"/>
                <w:sz w:val="12"/>
                <w:szCs w:val="12"/>
              </w:rPr>
              <w:t xml:space="preserve"> </w:t>
            </w:r>
            <w:r w:rsidRPr="006737C2">
              <w:rPr>
                <w:rFonts w:ascii="Calibri" w:hAnsi="Calibri"/>
                <w:sz w:val="12"/>
                <w:szCs w:val="12"/>
                <w:highlight w:val="yellow"/>
              </w:rPr>
              <w:t>D02</w:t>
            </w:r>
            <w:r w:rsidRPr="00097570">
              <w:rPr>
                <w:rFonts w:ascii="Calibri" w:hAnsi="Calibri"/>
                <w:sz w:val="12"/>
                <w:szCs w:val="12"/>
              </w:rPr>
              <w:t xml:space="preserve">=[Indoor unit mounted entirely on the surface of walls, ceilings, or floors], </w:t>
            </w:r>
          </w:p>
          <w:p w14:paraId="36F6823F" w14:textId="759F0CC5" w:rsidR="00E14A29" w:rsidRPr="00097570" w:rsidRDefault="00E14A29" w:rsidP="009E7954">
            <w:pPr>
              <w:keepNext/>
              <w:rPr>
                <w:rFonts w:ascii="Calibri" w:hAnsi="Calibri"/>
                <w:sz w:val="12"/>
                <w:szCs w:val="12"/>
              </w:rPr>
            </w:pPr>
            <w:r w:rsidRPr="00097570">
              <w:rPr>
                <w:rFonts w:ascii="Calibri" w:hAnsi="Calibri"/>
                <w:b/>
                <w:sz w:val="12"/>
                <w:szCs w:val="12"/>
              </w:rPr>
              <w:t>then</w:t>
            </w:r>
            <w:r w:rsidRPr="00097570">
              <w:rPr>
                <w:rFonts w:ascii="Calibri" w:hAnsi="Calibri"/>
                <w:sz w:val="12"/>
                <w:szCs w:val="12"/>
              </w:rPr>
              <w:t xml:space="preserve"> text value=[Complies]</w:t>
            </w:r>
          </w:p>
          <w:p w14:paraId="370221BD" w14:textId="38A545D3" w:rsidR="00E14A29" w:rsidRPr="00097570" w:rsidRDefault="00E14A29" w:rsidP="009E7954">
            <w:pPr>
              <w:keepNext/>
              <w:rPr>
                <w:rFonts w:ascii="Calibri" w:hAnsi="Calibri"/>
                <w:sz w:val="12"/>
                <w:szCs w:val="12"/>
              </w:rPr>
            </w:pPr>
            <w:r w:rsidRPr="00097570">
              <w:rPr>
                <w:rFonts w:ascii="Calibri" w:hAnsi="Calibri"/>
                <w:b/>
                <w:sz w:val="12"/>
                <w:szCs w:val="12"/>
              </w:rPr>
              <w:t>elseif</w:t>
            </w:r>
            <w:r w:rsidRPr="00097570">
              <w:rPr>
                <w:rFonts w:ascii="Calibri" w:hAnsi="Calibri"/>
                <w:sz w:val="12"/>
                <w:szCs w:val="12"/>
              </w:rPr>
              <w:t xml:space="preserve"> </w:t>
            </w:r>
            <w:r w:rsidRPr="006737C2">
              <w:rPr>
                <w:rFonts w:ascii="Calibri" w:hAnsi="Calibri"/>
                <w:sz w:val="12"/>
                <w:szCs w:val="12"/>
                <w:highlight w:val="yellow"/>
              </w:rPr>
              <w:t>D02</w:t>
            </w:r>
            <w:r w:rsidRPr="00097570">
              <w:rPr>
                <w:rFonts w:ascii="Calibri" w:hAnsi="Calibri"/>
                <w:sz w:val="12"/>
                <w:szCs w:val="12"/>
              </w:rPr>
              <w:t xml:space="preserve">=[Indoor unit protrudes through the air barrier into unconditioned spaces], </w:t>
            </w:r>
          </w:p>
          <w:p w14:paraId="604B3F22" w14:textId="5E888924" w:rsidR="00E14A29" w:rsidRPr="00097570" w:rsidRDefault="00E14A29" w:rsidP="009E7954">
            <w:pPr>
              <w:keepNext/>
              <w:rPr>
                <w:rFonts w:ascii="Calibri" w:hAnsi="Calibri"/>
                <w:sz w:val="12"/>
                <w:szCs w:val="12"/>
              </w:rPr>
            </w:pPr>
            <w:r w:rsidRPr="00097570">
              <w:rPr>
                <w:rFonts w:ascii="Calibri" w:hAnsi="Calibri"/>
                <w:b/>
                <w:sz w:val="12"/>
                <w:szCs w:val="12"/>
              </w:rPr>
              <w:t>then</w:t>
            </w:r>
            <w:r w:rsidRPr="00097570">
              <w:rPr>
                <w:rFonts w:ascii="Calibri" w:hAnsi="Calibri"/>
                <w:sz w:val="12"/>
                <w:szCs w:val="12"/>
              </w:rPr>
              <w:t xml:space="preserve"> text value=[Does Not Comply];</w:t>
            </w:r>
          </w:p>
          <w:p w14:paraId="4442FEA8" w14:textId="54EEFBA2" w:rsidR="00E14A29" w:rsidRPr="00097570" w:rsidRDefault="00E14A29" w:rsidP="009E7954">
            <w:pPr>
              <w:keepNext/>
              <w:rPr>
                <w:rFonts w:ascii="Calibri" w:hAnsi="Calibri"/>
                <w:sz w:val="12"/>
                <w:szCs w:val="12"/>
              </w:rPr>
            </w:pPr>
            <w:r w:rsidRPr="00097570">
              <w:rPr>
                <w:rFonts w:ascii="Calibri" w:hAnsi="Calibri"/>
                <w:b/>
                <w:sz w:val="12"/>
                <w:szCs w:val="12"/>
              </w:rPr>
              <w:t>elseif</w:t>
            </w:r>
            <w:r w:rsidRPr="00097570">
              <w:rPr>
                <w:rFonts w:ascii="Calibri" w:hAnsi="Calibri"/>
                <w:sz w:val="12"/>
                <w:szCs w:val="12"/>
              </w:rPr>
              <w:t xml:space="preserve"> </w:t>
            </w:r>
            <w:r w:rsidRPr="006737C2">
              <w:rPr>
                <w:rFonts w:ascii="Calibri" w:hAnsi="Calibri"/>
                <w:sz w:val="12"/>
                <w:szCs w:val="12"/>
                <w:highlight w:val="yellow"/>
              </w:rPr>
              <w:t>D02</w:t>
            </w:r>
            <w:r w:rsidRPr="00097570">
              <w:rPr>
                <w:rFonts w:ascii="Calibri" w:hAnsi="Calibri"/>
                <w:sz w:val="12"/>
                <w:szCs w:val="12"/>
              </w:rPr>
              <w:t>=[Visually confirmed: Indoor unit protrudes into indirectly conditioned spaces wholly inside both the thermal boundary and the air barrier of the dwelling],</w:t>
            </w:r>
          </w:p>
          <w:p w14:paraId="0C548773" w14:textId="09A17BA3" w:rsidR="00E14A29" w:rsidRPr="00097570" w:rsidRDefault="00E14A29" w:rsidP="009E7954">
            <w:pPr>
              <w:keepNext/>
              <w:rPr>
                <w:rFonts w:ascii="Calibri" w:hAnsi="Calibri"/>
                <w:sz w:val="12"/>
                <w:szCs w:val="12"/>
              </w:rPr>
            </w:pPr>
            <w:r w:rsidRPr="00097570">
              <w:rPr>
                <w:rFonts w:ascii="Calibri" w:hAnsi="Calibri"/>
                <w:b/>
                <w:sz w:val="12"/>
                <w:szCs w:val="12"/>
              </w:rPr>
              <w:t>then</w:t>
            </w:r>
            <w:r w:rsidR="00BE0A0D">
              <w:rPr>
                <w:rFonts w:ascii="Calibri" w:hAnsi="Calibri"/>
                <w:sz w:val="12"/>
                <w:szCs w:val="12"/>
              </w:rPr>
              <w:t xml:space="preserve"> text value=[C</w:t>
            </w:r>
            <w:r w:rsidRPr="00097570">
              <w:rPr>
                <w:rFonts w:ascii="Calibri" w:hAnsi="Calibri"/>
                <w:sz w:val="12"/>
                <w:szCs w:val="12"/>
              </w:rPr>
              <w:t>omplies],</w:t>
            </w:r>
          </w:p>
          <w:p w14:paraId="2A32B8E2" w14:textId="7B4D5C39" w:rsidR="00E14A29" w:rsidRPr="00097570" w:rsidRDefault="00E14A29" w:rsidP="009E7954">
            <w:pPr>
              <w:keepNext/>
              <w:rPr>
                <w:rFonts w:ascii="Calibri" w:hAnsi="Calibri"/>
                <w:sz w:val="12"/>
                <w:szCs w:val="12"/>
              </w:rPr>
            </w:pPr>
            <w:r w:rsidRPr="00097570">
              <w:rPr>
                <w:rFonts w:ascii="Calibri" w:hAnsi="Calibri"/>
                <w:b/>
                <w:sz w:val="12"/>
                <w:szCs w:val="12"/>
              </w:rPr>
              <w:t>elseif</w:t>
            </w:r>
            <w:r w:rsidRPr="00097570">
              <w:rPr>
                <w:rFonts w:ascii="Calibri" w:hAnsi="Calibri"/>
                <w:sz w:val="12"/>
                <w:szCs w:val="12"/>
              </w:rPr>
              <w:t xml:space="preserve"> </w:t>
            </w:r>
            <w:r w:rsidRPr="006737C2">
              <w:rPr>
                <w:rFonts w:ascii="Calibri" w:hAnsi="Calibri"/>
                <w:sz w:val="12"/>
                <w:szCs w:val="12"/>
                <w:highlight w:val="yellow"/>
              </w:rPr>
              <w:t>D02</w:t>
            </w:r>
            <w:r w:rsidRPr="00097570">
              <w:rPr>
                <w:rFonts w:ascii="Calibri" w:hAnsi="Calibri"/>
                <w:sz w:val="12"/>
                <w:szCs w:val="12"/>
              </w:rPr>
              <w:t xml:space="preserve">=[Not Visually Confirmed: Installer certifies the Indoor unit protrudes into indirectly conditioned spaces wholly inside both the thermal boundary and the air barrier of the dwelling], </w:t>
            </w:r>
          </w:p>
          <w:p w14:paraId="1C51EDD4" w14:textId="23176078" w:rsidR="00E14A29" w:rsidRPr="00097570" w:rsidRDefault="00E14A29" w:rsidP="009E7954">
            <w:pPr>
              <w:keepNext/>
              <w:rPr>
                <w:rFonts w:ascii="Calibri" w:hAnsi="Calibri"/>
                <w:sz w:val="14"/>
                <w:szCs w:val="14"/>
              </w:rPr>
            </w:pPr>
            <w:r w:rsidRPr="00097570">
              <w:rPr>
                <w:rFonts w:ascii="Calibri" w:hAnsi="Calibri"/>
                <w:b/>
                <w:sz w:val="12"/>
                <w:szCs w:val="12"/>
              </w:rPr>
              <w:t>then</w:t>
            </w:r>
            <w:r w:rsidRPr="00097570">
              <w:rPr>
                <w:rFonts w:ascii="Calibri" w:hAnsi="Calibri"/>
                <w:sz w:val="12"/>
                <w:szCs w:val="12"/>
              </w:rPr>
              <w:t xml:space="preserve"> text value=[</w:t>
            </w:r>
            <w:r>
              <w:rPr>
                <w:rFonts w:ascii="Calibri" w:hAnsi="Calibri"/>
                <w:sz w:val="12"/>
                <w:szCs w:val="12"/>
              </w:rPr>
              <w:t>Complies - HERS Sampling Not Allowed]</w:t>
            </w:r>
          </w:p>
        </w:tc>
      </w:tr>
      <w:tr w:rsidR="00E14A29" w:rsidRPr="00097570" w14:paraId="7A4B968B" w14:textId="77777777" w:rsidTr="00065477">
        <w:trPr>
          <w:cantSplit/>
          <w:trHeight w:val="144"/>
        </w:trPr>
        <w:tc>
          <w:tcPr>
            <w:tcW w:w="2965" w:type="dxa"/>
          </w:tcPr>
          <w:p w14:paraId="238810BA" w14:textId="77777777" w:rsidR="00E14A29" w:rsidRPr="00097570" w:rsidRDefault="00E14A29" w:rsidP="00C212C8">
            <w:pPr>
              <w:rPr>
                <w:rFonts w:ascii="Calibri" w:hAnsi="Calibri"/>
                <w:sz w:val="18"/>
                <w:szCs w:val="18"/>
              </w:rPr>
            </w:pPr>
          </w:p>
        </w:tc>
        <w:tc>
          <w:tcPr>
            <w:tcW w:w="5715" w:type="dxa"/>
          </w:tcPr>
          <w:p w14:paraId="4A451DE2" w14:textId="77777777" w:rsidR="00E14A29" w:rsidRPr="00097570" w:rsidRDefault="00E14A29" w:rsidP="00C212C8">
            <w:pPr>
              <w:rPr>
                <w:rFonts w:ascii="Calibri" w:hAnsi="Calibri"/>
                <w:sz w:val="18"/>
                <w:szCs w:val="18"/>
              </w:rPr>
            </w:pPr>
          </w:p>
        </w:tc>
        <w:tc>
          <w:tcPr>
            <w:tcW w:w="5716" w:type="dxa"/>
          </w:tcPr>
          <w:p w14:paraId="629E9F21" w14:textId="77777777" w:rsidR="00E14A29" w:rsidRPr="00097570" w:rsidRDefault="00E14A29" w:rsidP="00C212C8">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98100D" w:rsidRPr="00295655" w14:paraId="4F65D195" w14:textId="77777777" w:rsidTr="00980623">
        <w:trPr>
          <w:cantSplit/>
        </w:trPr>
        <w:tc>
          <w:tcPr>
            <w:tcW w:w="14390" w:type="dxa"/>
          </w:tcPr>
          <w:p w14:paraId="6BD7C322" w14:textId="77777777" w:rsidR="0098100D" w:rsidRPr="00295655" w:rsidRDefault="0098100D" w:rsidP="00980623">
            <w:pPr>
              <w:rPr>
                <w:rFonts w:ascii="Calibri" w:hAnsi="Calibri"/>
                <w:sz w:val="18"/>
                <w:szCs w:val="18"/>
              </w:rPr>
            </w:pPr>
            <w:r w:rsidRPr="00295655">
              <w:rPr>
                <w:rFonts w:ascii="Calibri" w:hAnsi="Calibri"/>
                <w:sz w:val="18"/>
                <w:szCs w:val="18"/>
              </w:rPr>
              <w:t>Notes:</w:t>
            </w:r>
          </w:p>
        </w:tc>
      </w:tr>
    </w:tbl>
    <w:p w14:paraId="3696AC81" w14:textId="0EA00E42" w:rsidR="002532E1" w:rsidRDefault="002532E1" w:rsidP="006117DB">
      <w:pPr>
        <w:widowControl w:val="0"/>
        <w:rPr>
          <w:rFonts w:ascii="Calibri" w:hAnsi="Calibri"/>
          <w:b/>
          <w:bCs/>
          <w:szCs w:val="18"/>
        </w:rPr>
      </w:pPr>
    </w:p>
    <w:p w14:paraId="62966306" w14:textId="23A2ECD1" w:rsidR="0098100D" w:rsidRDefault="0098100D" w:rsidP="006117DB">
      <w:pPr>
        <w:widowControl w:val="0"/>
        <w:rPr>
          <w:rFonts w:ascii="Calibri" w:hAnsi="Calibri"/>
          <w:b/>
          <w:bCs/>
          <w:szCs w:val="18"/>
        </w:rPr>
      </w:pPr>
      <w:r>
        <w:rPr>
          <w:rFonts w:ascii="Calibri" w:hAnsi="Calibri"/>
          <w:b/>
          <w:bCs/>
          <w:szCs w:val="18"/>
        </w:rPr>
        <w:br w:type="page"/>
      </w:r>
    </w:p>
    <w:p w14:paraId="10E63A0F" w14:textId="7B7230EF" w:rsidR="0098100D" w:rsidRDefault="0098100D" w:rsidP="006117DB">
      <w:pPr>
        <w:widowControl w:val="0"/>
        <w:rPr>
          <w:rFonts w:ascii="Calibri" w:hAnsi="Calibri"/>
          <w:b/>
          <w:bCs/>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79"/>
        <w:gridCol w:w="2879"/>
        <w:gridCol w:w="2879"/>
        <w:gridCol w:w="2879"/>
        <w:gridCol w:w="2880"/>
      </w:tblGrid>
      <w:tr w:rsidR="002532E1" w:rsidRPr="00E34E81" w14:paraId="1B3A50D4" w14:textId="77777777" w:rsidTr="00D11027">
        <w:trPr>
          <w:cantSplit/>
          <w:trHeight w:val="504"/>
        </w:trPr>
        <w:tc>
          <w:tcPr>
            <w:tcW w:w="14396" w:type="dxa"/>
            <w:gridSpan w:val="5"/>
            <w:tcBorders>
              <w:bottom w:val="nil"/>
            </w:tcBorders>
          </w:tcPr>
          <w:p w14:paraId="40876950" w14:textId="68A21EA2" w:rsidR="002532E1" w:rsidRPr="00E34E81" w:rsidRDefault="002532E1" w:rsidP="00C212C8">
            <w:pPr>
              <w:rPr>
                <w:rFonts w:ascii="Calibri" w:hAnsi="Calibri"/>
                <w:b/>
                <w:sz w:val="18"/>
                <w:szCs w:val="18"/>
              </w:rPr>
            </w:pPr>
            <w:r>
              <w:rPr>
                <w:rFonts w:ascii="Calibri" w:hAnsi="Calibri"/>
                <w:b/>
                <w:szCs w:val="18"/>
              </w:rPr>
              <w:t>E</w:t>
            </w:r>
            <w:r w:rsidR="00C128DD">
              <w:rPr>
                <w:rFonts w:ascii="Calibri" w:hAnsi="Calibri"/>
                <w:b/>
                <w:szCs w:val="18"/>
              </w:rPr>
              <w:t>. Verification:</w:t>
            </w:r>
            <w:r w:rsidRPr="00E34E81">
              <w:rPr>
                <w:rFonts w:ascii="Calibri" w:hAnsi="Calibri"/>
                <w:b/>
                <w:szCs w:val="18"/>
              </w:rPr>
              <w:t xml:space="preserve"> </w:t>
            </w:r>
            <w:r>
              <w:rPr>
                <w:rFonts w:ascii="Calibri" w:hAnsi="Calibri"/>
                <w:b/>
                <w:szCs w:val="18"/>
              </w:rPr>
              <w:t>Wall Mounted Thermostats</w:t>
            </w:r>
            <w:r w:rsidR="00CB53DB" w:rsidRPr="00CB53DB">
              <w:rPr>
                <w:rFonts w:ascii="Calibri" w:hAnsi="Calibri"/>
                <w:b/>
                <w:szCs w:val="18"/>
              </w:rPr>
              <w:t xml:space="preserve"> - SC3.4.5</w:t>
            </w:r>
          </w:p>
          <w:p w14:paraId="76DB5993" w14:textId="412B2539" w:rsidR="002532E1" w:rsidRDefault="002532E1" w:rsidP="00C212C8">
            <w:pPr>
              <w:keepNext/>
              <w:rPr>
                <w:rFonts w:ascii="Calibri" w:hAnsi="Calibri"/>
                <w:sz w:val="18"/>
                <w:szCs w:val="18"/>
              </w:rPr>
            </w:pPr>
            <w:r w:rsidRPr="00B06782">
              <w:rPr>
                <w:rFonts w:ascii="Calibri" w:hAnsi="Calibri"/>
                <w:sz w:val="18"/>
                <w:szCs w:val="18"/>
              </w:rPr>
              <w:t xml:space="preserve">Field verification according to the procedure </w:t>
            </w:r>
            <w:r w:rsidR="00CB53DB">
              <w:rPr>
                <w:rFonts w:ascii="Calibri" w:hAnsi="Calibri"/>
                <w:sz w:val="18"/>
                <w:szCs w:val="18"/>
              </w:rPr>
              <w:t xml:space="preserve">in </w:t>
            </w:r>
            <w:r>
              <w:rPr>
                <w:rFonts w:ascii="Calibri" w:hAnsi="Calibri"/>
                <w:sz w:val="18"/>
                <w:szCs w:val="18"/>
              </w:rPr>
              <w:t>SC</w:t>
            </w:r>
            <w:r w:rsidRPr="00B06782">
              <w:rPr>
                <w:rFonts w:ascii="Calibri" w:hAnsi="Calibri"/>
                <w:sz w:val="18"/>
                <w:szCs w:val="18"/>
              </w:rPr>
              <w:t>3.4.5 shall confirm that VCHP space conditioning zones that are greater than 150 ft</w:t>
            </w:r>
            <w:r w:rsidRPr="00E30972">
              <w:rPr>
                <w:rFonts w:ascii="Calibri" w:hAnsi="Calibri"/>
                <w:sz w:val="18"/>
                <w:szCs w:val="18"/>
                <w:vertAlign w:val="superscript"/>
              </w:rPr>
              <w:t>2</w:t>
            </w:r>
            <w:r w:rsidRPr="00B06782">
              <w:rPr>
                <w:rFonts w:ascii="Calibri" w:hAnsi="Calibri"/>
                <w:sz w:val="18"/>
                <w:szCs w:val="18"/>
              </w:rPr>
              <w:t>, are controlled by a permanently installed wall-mounted thermostat</w:t>
            </w:r>
            <w:r>
              <w:rPr>
                <w:rFonts w:ascii="Calibri" w:hAnsi="Calibri"/>
                <w:sz w:val="18"/>
                <w:szCs w:val="18"/>
              </w:rPr>
              <w:t>.</w:t>
            </w:r>
          </w:p>
          <w:p w14:paraId="064761B1" w14:textId="77777777" w:rsidR="00857C69" w:rsidRDefault="00857C69" w:rsidP="00C212C8">
            <w:pPr>
              <w:keepNext/>
              <w:rPr>
                <w:rFonts w:ascii="Calibri" w:hAnsi="Calibri"/>
                <w:sz w:val="18"/>
                <w:szCs w:val="18"/>
              </w:rPr>
            </w:pPr>
          </w:p>
          <w:p w14:paraId="21233EE9" w14:textId="66C10E3F" w:rsidR="00604CFD" w:rsidRDefault="00121213" w:rsidP="00D11027">
            <w:pPr>
              <w:keepNext/>
              <w:rPr>
                <w:rFonts w:ascii="Calibri" w:hAnsi="Calibri"/>
                <w:sz w:val="18"/>
                <w:szCs w:val="18"/>
              </w:rPr>
            </w:pPr>
            <w:r w:rsidRPr="00121213">
              <w:rPr>
                <w:rFonts w:ascii="Calibri" w:hAnsi="Calibri"/>
                <w:sz w:val="18"/>
                <w:szCs w:val="18"/>
              </w:rPr>
              <w:t>&lt;&lt;</w:t>
            </w:r>
            <w:r w:rsidR="00604CFD">
              <w:rPr>
                <w:rFonts w:ascii="Calibri" w:hAnsi="Calibri"/>
                <w:sz w:val="18"/>
                <w:szCs w:val="18"/>
              </w:rPr>
              <w:t xml:space="preserve">if there are no indoor units in </w:t>
            </w:r>
            <w:r w:rsidR="00604CFD" w:rsidRPr="006C43FE">
              <w:rPr>
                <w:rFonts w:ascii="Calibri" w:hAnsi="Calibri"/>
                <w:sz w:val="18"/>
                <w:szCs w:val="18"/>
                <w:highlight w:val="yellow"/>
              </w:rPr>
              <w:t>B01</w:t>
            </w:r>
            <w:r w:rsidR="00604CFD" w:rsidRPr="00604CFD">
              <w:rPr>
                <w:rFonts w:ascii="Calibri" w:hAnsi="Calibri"/>
                <w:sz w:val="18"/>
                <w:szCs w:val="18"/>
              </w:rPr>
              <w:t xml:space="preserve"> for which </w:t>
            </w:r>
            <w:r w:rsidR="00604CFD" w:rsidRPr="006C43FE">
              <w:rPr>
                <w:rFonts w:ascii="Calibri" w:hAnsi="Calibri"/>
                <w:sz w:val="18"/>
                <w:szCs w:val="18"/>
                <w:highlight w:val="yellow"/>
              </w:rPr>
              <w:t>B0</w:t>
            </w:r>
            <w:r w:rsidR="003E4E96" w:rsidRPr="006C43FE">
              <w:rPr>
                <w:rFonts w:ascii="Calibri" w:hAnsi="Calibri"/>
                <w:sz w:val="18"/>
                <w:szCs w:val="18"/>
                <w:highlight w:val="yellow"/>
              </w:rPr>
              <w:t>4</w:t>
            </w:r>
            <w:r w:rsidR="00604CFD" w:rsidRPr="00604CFD">
              <w:rPr>
                <w:rFonts w:ascii="Calibri" w:hAnsi="Calibri"/>
                <w:sz w:val="18"/>
                <w:szCs w:val="18"/>
              </w:rPr>
              <w:t>≥150</w:t>
            </w:r>
            <w:r w:rsidR="00604CFD">
              <w:rPr>
                <w:rFonts w:ascii="Calibri" w:hAnsi="Calibri"/>
                <w:sz w:val="18"/>
                <w:szCs w:val="18"/>
              </w:rPr>
              <w:t xml:space="preserve">, </w:t>
            </w:r>
            <w:r w:rsidR="00224F6C">
              <w:rPr>
                <w:rFonts w:ascii="Calibri" w:hAnsi="Calibri"/>
                <w:sz w:val="18"/>
                <w:szCs w:val="18"/>
              </w:rPr>
              <w:t xml:space="preserve">then </w:t>
            </w:r>
            <w:r w:rsidR="00604CFD">
              <w:rPr>
                <w:rFonts w:ascii="Calibri" w:hAnsi="Calibri"/>
                <w:sz w:val="18"/>
                <w:szCs w:val="18"/>
              </w:rPr>
              <w:t>display the section does not apply message,</w:t>
            </w:r>
          </w:p>
          <w:p w14:paraId="25DFF157" w14:textId="6038EB05" w:rsidR="002532E1" w:rsidRPr="00E34E81" w:rsidRDefault="00604CFD" w:rsidP="003E4E96">
            <w:pPr>
              <w:keepNext/>
              <w:rPr>
                <w:rFonts w:ascii="Calibri" w:hAnsi="Calibri"/>
                <w:sz w:val="18"/>
                <w:szCs w:val="18"/>
              </w:rPr>
            </w:pPr>
            <w:r>
              <w:rPr>
                <w:rFonts w:ascii="Calibri" w:hAnsi="Calibri"/>
                <w:sz w:val="18"/>
                <w:szCs w:val="18"/>
              </w:rPr>
              <w:t>else require</w:t>
            </w:r>
            <w:r w:rsidR="00121213" w:rsidRPr="00121213">
              <w:rPr>
                <w:rFonts w:ascii="Calibri" w:hAnsi="Calibri"/>
                <w:sz w:val="18"/>
                <w:szCs w:val="18"/>
              </w:rPr>
              <w:t xml:space="preserve"> one row of data for each indoor unit in </w:t>
            </w:r>
            <w:r w:rsidR="00121213" w:rsidRPr="006C43FE">
              <w:rPr>
                <w:rFonts w:ascii="Calibri" w:hAnsi="Calibri"/>
                <w:sz w:val="18"/>
                <w:szCs w:val="18"/>
                <w:highlight w:val="yellow"/>
              </w:rPr>
              <w:t>B01</w:t>
            </w:r>
            <w:r w:rsidR="00121213" w:rsidRPr="00121213">
              <w:rPr>
                <w:rFonts w:ascii="Calibri" w:hAnsi="Calibri"/>
                <w:sz w:val="18"/>
                <w:szCs w:val="18"/>
              </w:rPr>
              <w:t xml:space="preserve"> for which </w:t>
            </w:r>
            <w:r w:rsidR="00121213" w:rsidRPr="006C43FE">
              <w:rPr>
                <w:rFonts w:ascii="Calibri" w:hAnsi="Calibri"/>
                <w:sz w:val="18"/>
                <w:szCs w:val="18"/>
                <w:highlight w:val="yellow"/>
              </w:rPr>
              <w:t>B0</w:t>
            </w:r>
            <w:r w:rsidR="003E4E96" w:rsidRPr="006C43FE">
              <w:rPr>
                <w:rFonts w:ascii="Calibri" w:hAnsi="Calibri"/>
                <w:sz w:val="18"/>
                <w:szCs w:val="18"/>
                <w:highlight w:val="yellow"/>
              </w:rPr>
              <w:t>4</w:t>
            </w:r>
            <w:r w:rsidR="00D11027">
              <w:rPr>
                <w:rFonts w:ascii="Calibri" w:hAnsi="Calibri" w:cs="Calibri"/>
                <w:sz w:val="18"/>
                <w:szCs w:val="18"/>
              </w:rPr>
              <w:t>≥</w:t>
            </w:r>
            <w:r w:rsidR="00D11027">
              <w:rPr>
                <w:rFonts w:ascii="Calibri" w:hAnsi="Calibri"/>
                <w:sz w:val="18"/>
                <w:szCs w:val="18"/>
              </w:rPr>
              <w:t>150</w:t>
            </w:r>
            <w:r w:rsidR="00121213" w:rsidRPr="00121213">
              <w:rPr>
                <w:rFonts w:ascii="Calibri" w:hAnsi="Calibri"/>
                <w:sz w:val="18"/>
                <w:szCs w:val="18"/>
              </w:rPr>
              <w:t>&gt;&gt;</w:t>
            </w:r>
          </w:p>
        </w:tc>
      </w:tr>
      <w:tr w:rsidR="00D11027" w:rsidRPr="006117DB" w:rsidDel="002840B2" w14:paraId="2EE9E233" w14:textId="77777777" w:rsidTr="00D11027">
        <w:trPr>
          <w:cantSplit/>
          <w:trHeight w:val="378"/>
        </w:trPr>
        <w:tc>
          <w:tcPr>
            <w:tcW w:w="2879" w:type="dxa"/>
            <w:vAlign w:val="center"/>
          </w:tcPr>
          <w:p w14:paraId="273B8DAA" w14:textId="77777777" w:rsidR="00D11027" w:rsidRPr="006117DB" w:rsidRDefault="00D11027" w:rsidP="001B7F97">
            <w:pPr>
              <w:keepNext/>
              <w:jc w:val="center"/>
              <w:rPr>
                <w:rFonts w:ascii="Calibri" w:hAnsi="Calibri"/>
                <w:sz w:val="18"/>
                <w:szCs w:val="18"/>
              </w:rPr>
            </w:pPr>
            <w:r w:rsidRPr="006117DB">
              <w:rPr>
                <w:rFonts w:ascii="Calibri" w:hAnsi="Calibri"/>
                <w:sz w:val="18"/>
                <w:szCs w:val="18"/>
              </w:rPr>
              <w:t>01</w:t>
            </w:r>
          </w:p>
        </w:tc>
        <w:tc>
          <w:tcPr>
            <w:tcW w:w="2879" w:type="dxa"/>
            <w:vAlign w:val="center"/>
          </w:tcPr>
          <w:p w14:paraId="6864F40D" w14:textId="4F255120" w:rsidR="00D11027" w:rsidRPr="006117DB" w:rsidRDefault="00D11027" w:rsidP="00D11027">
            <w:pPr>
              <w:keepNext/>
              <w:jc w:val="center"/>
              <w:rPr>
                <w:rFonts w:ascii="Calibri" w:hAnsi="Calibri"/>
                <w:sz w:val="18"/>
                <w:szCs w:val="18"/>
              </w:rPr>
            </w:pPr>
            <w:r>
              <w:rPr>
                <w:rFonts w:ascii="Calibri" w:hAnsi="Calibri"/>
                <w:sz w:val="18"/>
                <w:szCs w:val="18"/>
              </w:rPr>
              <w:t>02</w:t>
            </w:r>
          </w:p>
        </w:tc>
        <w:tc>
          <w:tcPr>
            <w:tcW w:w="2879" w:type="dxa"/>
          </w:tcPr>
          <w:p w14:paraId="2A6C0D18" w14:textId="1BB5A6BE" w:rsidR="00D11027" w:rsidRDefault="00D11027" w:rsidP="00D11027">
            <w:pPr>
              <w:keepNext/>
              <w:jc w:val="center"/>
              <w:rPr>
                <w:rFonts w:ascii="Calibri" w:hAnsi="Calibri"/>
                <w:sz w:val="18"/>
                <w:szCs w:val="18"/>
              </w:rPr>
            </w:pPr>
            <w:r>
              <w:rPr>
                <w:rFonts w:ascii="Calibri" w:hAnsi="Calibri"/>
                <w:sz w:val="18"/>
                <w:szCs w:val="18"/>
              </w:rPr>
              <w:t>03</w:t>
            </w:r>
          </w:p>
        </w:tc>
        <w:tc>
          <w:tcPr>
            <w:tcW w:w="2879" w:type="dxa"/>
          </w:tcPr>
          <w:p w14:paraId="3FF06B2A" w14:textId="6A8C6CF5" w:rsidR="00D11027" w:rsidRDefault="00D11027" w:rsidP="00D11027">
            <w:pPr>
              <w:keepNext/>
              <w:jc w:val="center"/>
              <w:rPr>
                <w:rFonts w:ascii="Calibri" w:hAnsi="Calibri"/>
                <w:sz w:val="18"/>
                <w:szCs w:val="18"/>
              </w:rPr>
            </w:pPr>
            <w:r>
              <w:rPr>
                <w:rFonts w:ascii="Calibri" w:hAnsi="Calibri"/>
                <w:sz w:val="18"/>
                <w:szCs w:val="18"/>
              </w:rPr>
              <w:t>04</w:t>
            </w:r>
          </w:p>
        </w:tc>
        <w:tc>
          <w:tcPr>
            <w:tcW w:w="2880" w:type="dxa"/>
            <w:vAlign w:val="center"/>
          </w:tcPr>
          <w:p w14:paraId="03F37C08" w14:textId="62FF5767" w:rsidR="00D11027" w:rsidRPr="006117DB" w:rsidRDefault="00D11027" w:rsidP="00D11027">
            <w:pPr>
              <w:keepNext/>
              <w:jc w:val="center"/>
              <w:rPr>
                <w:rFonts w:ascii="Calibri" w:hAnsi="Calibri"/>
                <w:sz w:val="18"/>
                <w:szCs w:val="18"/>
              </w:rPr>
            </w:pPr>
            <w:r>
              <w:rPr>
                <w:rFonts w:ascii="Calibri" w:hAnsi="Calibri"/>
                <w:sz w:val="18"/>
                <w:szCs w:val="18"/>
              </w:rPr>
              <w:t>05</w:t>
            </w:r>
          </w:p>
        </w:tc>
      </w:tr>
      <w:tr w:rsidR="00D11027" w:rsidRPr="006117DB" w14:paraId="01033275" w14:textId="77777777" w:rsidTr="00D11027">
        <w:trPr>
          <w:cantSplit/>
          <w:trHeight w:val="576"/>
        </w:trPr>
        <w:tc>
          <w:tcPr>
            <w:tcW w:w="2879" w:type="dxa"/>
            <w:tcMar>
              <w:left w:w="43" w:type="dxa"/>
              <w:right w:w="43" w:type="dxa"/>
            </w:tcMar>
            <w:vAlign w:val="bottom"/>
          </w:tcPr>
          <w:p w14:paraId="5D978735" w14:textId="77777777" w:rsidR="00D11027" w:rsidRPr="006117DB" w:rsidRDefault="00D11027" w:rsidP="003B709B">
            <w:pPr>
              <w:keepNext/>
              <w:jc w:val="center"/>
              <w:rPr>
                <w:rFonts w:ascii="Calibri" w:hAnsi="Calibri"/>
                <w:b/>
                <w:sz w:val="18"/>
                <w:szCs w:val="18"/>
              </w:rPr>
            </w:pPr>
            <w:r w:rsidRPr="006117DB">
              <w:rPr>
                <w:rFonts w:ascii="Calibri" w:hAnsi="Calibri"/>
                <w:sz w:val="18"/>
                <w:szCs w:val="18"/>
              </w:rPr>
              <w:t>Indoor Unit Name or Description of Area Served</w:t>
            </w:r>
          </w:p>
        </w:tc>
        <w:tc>
          <w:tcPr>
            <w:tcW w:w="2879" w:type="dxa"/>
            <w:vAlign w:val="bottom"/>
          </w:tcPr>
          <w:p w14:paraId="2362E701" w14:textId="5177518C" w:rsidR="00D11027" w:rsidRPr="006117DB" w:rsidRDefault="00D11027" w:rsidP="003B709B">
            <w:pPr>
              <w:keepNext/>
              <w:jc w:val="center"/>
              <w:rPr>
                <w:rFonts w:ascii="Calibri" w:hAnsi="Calibri"/>
                <w:sz w:val="18"/>
                <w:szCs w:val="18"/>
              </w:rPr>
            </w:pPr>
            <w:r>
              <w:rPr>
                <w:rFonts w:ascii="Calibri" w:hAnsi="Calibri"/>
                <w:sz w:val="18"/>
                <w:szCs w:val="18"/>
              </w:rPr>
              <w:t>Is a Wall-mounted Thermostat Installed in the Zone Served by the Indoor Unit?</w:t>
            </w:r>
          </w:p>
        </w:tc>
        <w:tc>
          <w:tcPr>
            <w:tcW w:w="2879" w:type="dxa"/>
            <w:vAlign w:val="bottom"/>
          </w:tcPr>
          <w:p w14:paraId="2879BE7E" w14:textId="2A148C9C" w:rsidR="00D11027" w:rsidRPr="003D3E08" w:rsidRDefault="00D11027" w:rsidP="003B709B">
            <w:pPr>
              <w:keepNext/>
              <w:jc w:val="center"/>
              <w:rPr>
                <w:rFonts w:ascii="Calibri" w:hAnsi="Calibri"/>
                <w:sz w:val="18"/>
                <w:szCs w:val="18"/>
              </w:rPr>
            </w:pPr>
            <w:r>
              <w:rPr>
                <w:rFonts w:ascii="Calibri" w:hAnsi="Calibri"/>
                <w:sz w:val="18"/>
                <w:szCs w:val="18"/>
              </w:rPr>
              <w:t>Does the Thermostat Control the Zone's Indoor Unit?</w:t>
            </w:r>
          </w:p>
        </w:tc>
        <w:tc>
          <w:tcPr>
            <w:tcW w:w="2879" w:type="dxa"/>
            <w:vAlign w:val="bottom"/>
          </w:tcPr>
          <w:p w14:paraId="4FBEEAD5" w14:textId="041FC04F" w:rsidR="00D11027" w:rsidRPr="003D3E08" w:rsidRDefault="00D11027" w:rsidP="003B709B">
            <w:pPr>
              <w:keepNext/>
              <w:jc w:val="center"/>
              <w:rPr>
                <w:rFonts w:ascii="Calibri" w:hAnsi="Calibri"/>
                <w:sz w:val="18"/>
                <w:szCs w:val="18"/>
              </w:rPr>
            </w:pPr>
            <w:r>
              <w:rPr>
                <w:rFonts w:ascii="Calibri" w:hAnsi="Calibri"/>
                <w:sz w:val="18"/>
                <w:szCs w:val="18"/>
              </w:rPr>
              <w:t>Is the Thermostat Mounted Permanently to the Wall?</w:t>
            </w:r>
          </w:p>
        </w:tc>
        <w:tc>
          <w:tcPr>
            <w:tcW w:w="2880" w:type="dxa"/>
            <w:tcMar>
              <w:left w:w="43" w:type="dxa"/>
              <w:right w:w="43" w:type="dxa"/>
            </w:tcMar>
            <w:vAlign w:val="bottom"/>
          </w:tcPr>
          <w:p w14:paraId="2444DDF1" w14:textId="054C0094" w:rsidR="00D11027" w:rsidRPr="006117DB" w:rsidRDefault="00D11027" w:rsidP="003B709B">
            <w:pPr>
              <w:keepNext/>
              <w:jc w:val="center"/>
              <w:rPr>
                <w:rFonts w:ascii="Calibri" w:hAnsi="Calibri"/>
                <w:sz w:val="18"/>
                <w:szCs w:val="18"/>
              </w:rPr>
            </w:pPr>
            <w:r w:rsidRPr="003D3E08">
              <w:rPr>
                <w:rFonts w:ascii="Calibri" w:hAnsi="Calibri"/>
                <w:sz w:val="18"/>
                <w:szCs w:val="18"/>
              </w:rPr>
              <w:t>Compliance Statement:</w:t>
            </w:r>
          </w:p>
        </w:tc>
      </w:tr>
      <w:tr w:rsidR="00D11027" w:rsidRPr="00CD466C" w14:paraId="709A466B" w14:textId="77777777" w:rsidTr="00D11027">
        <w:trPr>
          <w:cantSplit/>
          <w:trHeight w:val="144"/>
        </w:trPr>
        <w:tc>
          <w:tcPr>
            <w:tcW w:w="2879" w:type="dxa"/>
            <w:tcMar>
              <w:left w:w="29" w:type="dxa"/>
              <w:right w:w="29" w:type="dxa"/>
            </w:tcMar>
          </w:tcPr>
          <w:p w14:paraId="72B3660D" w14:textId="77777777" w:rsidR="00D11027" w:rsidRPr="00CD466C" w:rsidRDefault="00D11027" w:rsidP="00C212C8">
            <w:pPr>
              <w:keepNext/>
              <w:rPr>
                <w:rFonts w:ascii="Calibri" w:hAnsi="Calibri"/>
                <w:sz w:val="14"/>
                <w:szCs w:val="14"/>
              </w:rPr>
            </w:pPr>
            <w:r w:rsidRPr="00CD466C">
              <w:rPr>
                <w:rFonts w:ascii="Calibri" w:hAnsi="Calibri"/>
                <w:sz w:val="14"/>
                <w:szCs w:val="14"/>
              </w:rPr>
              <w:t xml:space="preserve">&lt;&lt; auto filled text: referenced from </w:t>
            </w:r>
            <w:r>
              <w:rPr>
                <w:rFonts w:ascii="Calibri" w:hAnsi="Calibri"/>
                <w:sz w:val="14"/>
                <w:szCs w:val="14"/>
              </w:rPr>
              <w:t>B01</w:t>
            </w:r>
            <w:r w:rsidRPr="00CD466C">
              <w:rPr>
                <w:rFonts w:ascii="Calibri" w:hAnsi="Calibri"/>
                <w:sz w:val="14"/>
                <w:szCs w:val="14"/>
              </w:rPr>
              <w:t>&gt;&gt;</w:t>
            </w:r>
          </w:p>
        </w:tc>
        <w:tc>
          <w:tcPr>
            <w:tcW w:w="2879" w:type="dxa"/>
            <w:tcMar>
              <w:left w:w="29" w:type="dxa"/>
              <w:right w:w="29" w:type="dxa"/>
            </w:tcMar>
          </w:tcPr>
          <w:p w14:paraId="55F08E8E" w14:textId="77777777" w:rsidR="00D11027" w:rsidRDefault="00D11027" w:rsidP="00C212C8">
            <w:pPr>
              <w:keepNext/>
              <w:rPr>
                <w:rFonts w:ascii="Calibri" w:hAnsi="Calibri"/>
                <w:sz w:val="14"/>
                <w:szCs w:val="14"/>
              </w:rPr>
            </w:pPr>
            <w:r>
              <w:rPr>
                <w:rFonts w:ascii="Calibri" w:hAnsi="Calibri"/>
                <w:sz w:val="14"/>
                <w:szCs w:val="14"/>
              </w:rPr>
              <w:t>&lt;&lt;user select one of the following two:</w:t>
            </w:r>
          </w:p>
          <w:p w14:paraId="1614D60C" w14:textId="77777777" w:rsidR="00D11027" w:rsidRDefault="00D11027" w:rsidP="00C212C8">
            <w:pPr>
              <w:keepNext/>
              <w:rPr>
                <w:rFonts w:ascii="Calibri" w:hAnsi="Calibri"/>
                <w:sz w:val="14"/>
                <w:szCs w:val="14"/>
              </w:rPr>
            </w:pPr>
            <w:r>
              <w:rPr>
                <w:rFonts w:ascii="Calibri" w:hAnsi="Calibri"/>
                <w:sz w:val="14"/>
                <w:szCs w:val="14"/>
              </w:rPr>
              <w:t>*yes</w:t>
            </w:r>
          </w:p>
          <w:p w14:paraId="1F8A84B7" w14:textId="3AE785F8" w:rsidR="00D11027" w:rsidRPr="00CD466C" w:rsidRDefault="00D11027" w:rsidP="00C212C8">
            <w:pPr>
              <w:keepNext/>
              <w:rPr>
                <w:rFonts w:ascii="Calibri" w:hAnsi="Calibri"/>
                <w:sz w:val="14"/>
                <w:szCs w:val="14"/>
              </w:rPr>
            </w:pPr>
            <w:r>
              <w:rPr>
                <w:rFonts w:ascii="Calibri" w:hAnsi="Calibri"/>
                <w:sz w:val="14"/>
                <w:szCs w:val="14"/>
              </w:rPr>
              <w:t>*no&gt;&gt;</w:t>
            </w:r>
          </w:p>
        </w:tc>
        <w:tc>
          <w:tcPr>
            <w:tcW w:w="2879" w:type="dxa"/>
          </w:tcPr>
          <w:p w14:paraId="101E36EF" w14:textId="77777777" w:rsidR="00D11027" w:rsidRPr="003B709B" w:rsidRDefault="00D11027" w:rsidP="003B709B">
            <w:pPr>
              <w:keepNext/>
              <w:rPr>
                <w:rFonts w:ascii="Calibri" w:hAnsi="Calibri"/>
                <w:sz w:val="14"/>
                <w:szCs w:val="14"/>
              </w:rPr>
            </w:pPr>
            <w:r w:rsidRPr="003B709B">
              <w:rPr>
                <w:rFonts w:ascii="Calibri" w:hAnsi="Calibri"/>
                <w:sz w:val="14"/>
                <w:szCs w:val="14"/>
              </w:rPr>
              <w:t>&lt;&lt;user select one of the following two:</w:t>
            </w:r>
          </w:p>
          <w:p w14:paraId="722E3BB3" w14:textId="77777777" w:rsidR="00D11027" w:rsidRPr="003B709B" w:rsidRDefault="00D11027" w:rsidP="003B709B">
            <w:pPr>
              <w:keepNext/>
              <w:rPr>
                <w:rFonts w:ascii="Calibri" w:hAnsi="Calibri"/>
                <w:sz w:val="14"/>
                <w:szCs w:val="14"/>
              </w:rPr>
            </w:pPr>
            <w:r w:rsidRPr="003B709B">
              <w:rPr>
                <w:rFonts w:ascii="Calibri" w:hAnsi="Calibri"/>
                <w:sz w:val="14"/>
                <w:szCs w:val="14"/>
              </w:rPr>
              <w:t>*yes</w:t>
            </w:r>
          </w:p>
          <w:p w14:paraId="159A1D99" w14:textId="72B529CD" w:rsidR="00D11027" w:rsidRPr="00CD466C" w:rsidRDefault="00D11027" w:rsidP="003B709B">
            <w:pPr>
              <w:keepNext/>
              <w:rPr>
                <w:rFonts w:ascii="Calibri" w:hAnsi="Calibri"/>
                <w:sz w:val="14"/>
                <w:szCs w:val="14"/>
              </w:rPr>
            </w:pPr>
            <w:r w:rsidRPr="003B709B">
              <w:rPr>
                <w:rFonts w:ascii="Calibri" w:hAnsi="Calibri"/>
                <w:sz w:val="14"/>
                <w:szCs w:val="14"/>
              </w:rPr>
              <w:t>*no&gt;&gt;</w:t>
            </w:r>
          </w:p>
        </w:tc>
        <w:tc>
          <w:tcPr>
            <w:tcW w:w="2879" w:type="dxa"/>
          </w:tcPr>
          <w:p w14:paraId="512C3259" w14:textId="77777777" w:rsidR="00D11027" w:rsidRPr="003B709B" w:rsidRDefault="00D11027" w:rsidP="003B709B">
            <w:pPr>
              <w:keepNext/>
              <w:rPr>
                <w:rFonts w:ascii="Calibri" w:hAnsi="Calibri"/>
                <w:sz w:val="14"/>
                <w:szCs w:val="14"/>
              </w:rPr>
            </w:pPr>
            <w:r w:rsidRPr="003B709B">
              <w:rPr>
                <w:rFonts w:ascii="Calibri" w:hAnsi="Calibri"/>
                <w:sz w:val="14"/>
                <w:szCs w:val="14"/>
              </w:rPr>
              <w:t>&lt;&lt;user select one of the following two:</w:t>
            </w:r>
          </w:p>
          <w:p w14:paraId="27945CF2" w14:textId="77777777" w:rsidR="00D11027" w:rsidRPr="003B709B" w:rsidRDefault="00D11027" w:rsidP="003B709B">
            <w:pPr>
              <w:keepNext/>
              <w:rPr>
                <w:rFonts w:ascii="Calibri" w:hAnsi="Calibri"/>
                <w:sz w:val="14"/>
                <w:szCs w:val="14"/>
              </w:rPr>
            </w:pPr>
            <w:r w:rsidRPr="003B709B">
              <w:rPr>
                <w:rFonts w:ascii="Calibri" w:hAnsi="Calibri"/>
                <w:sz w:val="14"/>
                <w:szCs w:val="14"/>
              </w:rPr>
              <w:t>*yes</w:t>
            </w:r>
          </w:p>
          <w:p w14:paraId="45751E8F" w14:textId="01BE76E0" w:rsidR="00D11027" w:rsidRPr="00CD466C" w:rsidRDefault="00D11027" w:rsidP="003B709B">
            <w:pPr>
              <w:keepNext/>
              <w:rPr>
                <w:rFonts w:ascii="Calibri" w:hAnsi="Calibri"/>
                <w:sz w:val="14"/>
                <w:szCs w:val="14"/>
              </w:rPr>
            </w:pPr>
            <w:r w:rsidRPr="003B709B">
              <w:rPr>
                <w:rFonts w:ascii="Calibri" w:hAnsi="Calibri"/>
                <w:sz w:val="14"/>
                <w:szCs w:val="14"/>
              </w:rPr>
              <w:t>*no&gt;&gt;</w:t>
            </w:r>
          </w:p>
        </w:tc>
        <w:tc>
          <w:tcPr>
            <w:tcW w:w="2880" w:type="dxa"/>
            <w:tcMar>
              <w:left w:w="29" w:type="dxa"/>
              <w:right w:w="29" w:type="dxa"/>
            </w:tcMar>
          </w:tcPr>
          <w:p w14:paraId="2012141C" w14:textId="68BE6652" w:rsidR="00D11027" w:rsidRPr="00CD466C" w:rsidRDefault="00D11027" w:rsidP="00D11027">
            <w:pPr>
              <w:keepNext/>
              <w:rPr>
                <w:rFonts w:ascii="Calibri" w:hAnsi="Calibri"/>
                <w:sz w:val="14"/>
                <w:szCs w:val="14"/>
              </w:rPr>
            </w:pPr>
            <w:r>
              <w:rPr>
                <w:rFonts w:ascii="Calibri" w:hAnsi="Calibri"/>
                <w:sz w:val="14"/>
                <w:szCs w:val="14"/>
              </w:rPr>
              <w:t xml:space="preserve">&lt;&lt;if the values in </w:t>
            </w:r>
            <w:r w:rsidRPr="006C43FE">
              <w:rPr>
                <w:rFonts w:ascii="Calibri" w:hAnsi="Calibri"/>
                <w:sz w:val="14"/>
                <w:szCs w:val="14"/>
                <w:highlight w:val="yellow"/>
              </w:rPr>
              <w:t>E02</w:t>
            </w:r>
            <w:r>
              <w:rPr>
                <w:rFonts w:ascii="Calibri" w:hAnsi="Calibri"/>
                <w:sz w:val="14"/>
                <w:szCs w:val="14"/>
              </w:rPr>
              <w:t xml:space="preserve"> and </w:t>
            </w:r>
            <w:r w:rsidRPr="006C43FE">
              <w:rPr>
                <w:rFonts w:ascii="Calibri" w:hAnsi="Calibri"/>
                <w:sz w:val="14"/>
                <w:szCs w:val="14"/>
                <w:highlight w:val="yellow"/>
              </w:rPr>
              <w:t>E03</w:t>
            </w:r>
            <w:r>
              <w:rPr>
                <w:rFonts w:ascii="Calibri" w:hAnsi="Calibri"/>
                <w:sz w:val="14"/>
                <w:szCs w:val="14"/>
              </w:rPr>
              <w:t xml:space="preserve"> and </w:t>
            </w:r>
            <w:r w:rsidRPr="006C43FE">
              <w:rPr>
                <w:rFonts w:ascii="Calibri" w:hAnsi="Calibri"/>
                <w:sz w:val="14"/>
                <w:szCs w:val="14"/>
                <w:highlight w:val="yellow"/>
              </w:rPr>
              <w:t>E04</w:t>
            </w:r>
            <w:r>
              <w:rPr>
                <w:rFonts w:ascii="Calibri" w:hAnsi="Calibri"/>
                <w:sz w:val="14"/>
                <w:szCs w:val="14"/>
              </w:rPr>
              <w:t xml:space="preserve"> all=yes, then text result in this field=[complies], else text value in this field=[Does Not Comply]&gt;&gt;</w:t>
            </w:r>
          </w:p>
        </w:tc>
      </w:tr>
      <w:tr w:rsidR="00D11027" w:rsidRPr="00A3761C" w14:paraId="0457E383" w14:textId="77777777" w:rsidTr="00D11027">
        <w:trPr>
          <w:cantSplit/>
          <w:trHeight w:val="144"/>
        </w:trPr>
        <w:tc>
          <w:tcPr>
            <w:tcW w:w="2879" w:type="dxa"/>
          </w:tcPr>
          <w:p w14:paraId="698C6550" w14:textId="77777777" w:rsidR="00D11027" w:rsidRPr="00A3761C" w:rsidRDefault="00D11027" w:rsidP="00C212C8">
            <w:pPr>
              <w:rPr>
                <w:rFonts w:ascii="Calibri" w:hAnsi="Calibri"/>
                <w:sz w:val="18"/>
                <w:szCs w:val="18"/>
              </w:rPr>
            </w:pPr>
          </w:p>
        </w:tc>
        <w:tc>
          <w:tcPr>
            <w:tcW w:w="2879" w:type="dxa"/>
          </w:tcPr>
          <w:p w14:paraId="7A81FAB2" w14:textId="40FFAC26" w:rsidR="00D11027" w:rsidRPr="00A3761C" w:rsidRDefault="00D11027" w:rsidP="00C212C8">
            <w:pPr>
              <w:rPr>
                <w:rFonts w:ascii="Calibri" w:hAnsi="Calibri"/>
                <w:sz w:val="18"/>
                <w:szCs w:val="18"/>
              </w:rPr>
            </w:pPr>
          </w:p>
        </w:tc>
        <w:tc>
          <w:tcPr>
            <w:tcW w:w="2879" w:type="dxa"/>
          </w:tcPr>
          <w:p w14:paraId="246C8F4D" w14:textId="77777777" w:rsidR="00D11027" w:rsidRPr="00A3761C" w:rsidRDefault="00D11027" w:rsidP="00C212C8">
            <w:pPr>
              <w:rPr>
                <w:rFonts w:ascii="Calibri" w:hAnsi="Calibri"/>
                <w:sz w:val="18"/>
                <w:szCs w:val="18"/>
              </w:rPr>
            </w:pPr>
          </w:p>
        </w:tc>
        <w:tc>
          <w:tcPr>
            <w:tcW w:w="2879" w:type="dxa"/>
          </w:tcPr>
          <w:p w14:paraId="6EF5D38B" w14:textId="77777777" w:rsidR="00D11027" w:rsidRPr="00A3761C" w:rsidRDefault="00D11027" w:rsidP="00C212C8">
            <w:pPr>
              <w:rPr>
                <w:rFonts w:ascii="Calibri" w:hAnsi="Calibri"/>
                <w:sz w:val="18"/>
                <w:szCs w:val="18"/>
              </w:rPr>
            </w:pPr>
          </w:p>
        </w:tc>
        <w:tc>
          <w:tcPr>
            <w:tcW w:w="2880" w:type="dxa"/>
          </w:tcPr>
          <w:p w14:paraId="677B6829" w14:textId="39222BC4" w:rsidR="00D11027" w:rsidRPr="00A3761C" w:rsidRDefault="00D11027" w:rsidP="00C212C8">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6737C2" w:rsidRPr="00295655" w14:paraId="046B1F61" w14:textId="77777777" w:rsidTr="00980623">
        <w:trPr>
          <w:cantSplit/>
        </w:trPr>
        <w:tc>
          <w:tcPr>
            <w:tcW w:w="14390" w:type="dxa"/>
          </w:tcPr>
          <w:p w14:paraId="337757AC" w14:textId="77777777" w:rsidR="006737C2" w:rsidRPr="00295655" w:rsidRDefault="006737C2" w:rsidP="00980623">
            <w:pPr>
              <w:rPr>
                <w:rFonts w:ascii="Calibri" w:hAnsi="Calibri"/>
                <w:sz w:val="18"/>
                <w:szCs w:val="18"/>
              </w:rPr>
            </w:pPr>
            <w:r w:rsidRPr="00295655">
              <w:rPr>
                <w:rFonts w:ascii="Calibri" w:hAnsi="Calibri"/>
                <w:sz w:val="18"/>
                <w:szCs w:val="18"/>
              </w:rPr>
              <w:t>Notes:</w:t>
            </w:r>
          </w:p>
        </w:tc>
      </w:tr>
    </w:tbl>
    <w:p w14:paraId="0E15B088" w14:textId="1CFF521C" w:rsidR="00BD3318" w:rsidRDefault="00BD3318">
      <w:pPr>
        <w:rPr>
          <w:rFonts w:asciiTheme="minorHAnsi" w:hAnsiTheme="minorHAnsi" w:cstheme="minorHAnsi"/>
          <w:sz w:val="18"/>
          <w:szCs w:val="18"/>
        </w:rPr>
      </w:pPr>
    </w:p>
    <w:p w14:paraId="24F2B462" w14:textId="77777777" w:rsidR="00224F6C" w:rsidRDefault="00224F6C">
      <w:pPr>
        <w:rPr>
          <w:rFonts w:asciiTheme="minorHAnsi" w:hAnsiTheme="minorHAnsi" w:cstheme="minorHAnsi"/>
          <w:sz w:val="18"/>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79"/>
        <w:gridCol w:w="2879"/>
        <w:gridCol w:w="2879"/>
        <w:gridCol w:w="2879"/>
        <w:gridCol w:w="2880"/>
      </w:tblGrid>
      <w:tr w:rsidR="003B709B" w:rsidRPr="00E34E81" w14:paraId="5972DF48" w14:textId="77777777" w:rsidTr="00C44D4B">
        <w:trPr>
          <w:cantSplit/>
          <w:trHeight w:val="504"/>
        </w:trPr>
        <w:tc>
          <w:tcPr>
            <w:tcW w:w="14396" w:type="dxa"/>
            <w:gridSpan w:val="5"/>
            <w:tcBorders>
              <w:bottom w:val="nil"/>
            </w:tcBorders>
          </w:tcPr>
          <w:p w14:paraId="2DEEC732" w14:textId="5E40C92F" w:rsidR="003B709B" w:rsidRPr="00E34E81" w:rsidRDefault="00121213" w:rsidP="00C84DE4">
            <w:pPr>
              <w:rPr>
                <w:rFonts w:ascii="Calibri" w:hAnsi="Calibri"/>
                <w:b/>
                <w:sz w:val="18"/>
                <w:szCs w:val="18"/>
              </w:rPr>
            </w:pPr>
            <w:r>
              <w:rPr>
                <w:rFonts w:ascii="Calibri" w:hAnsi="Calibri"/>
                <w:b/>
                <w:szCs w:val="18"/>
              </w:rPr>
              <w:t>F</w:t>
            </w:r>
            <w:r w:rsidR="00C128DD">
              <w:rPr>
                <w:rFonts w:ascii="Calibri" w:hAnsi="Calibri"/>
                <w:b/>
                <w:szCs w:val="18"/>
              </w:rPr>
              <w:t>. Verification:</w:t>
            </w:r>
            <w:r w:rsidR="003B709B" w:rsidRPr="00E34E81">
              <w:rPr>
                <w:rFonts w:ascii="Calibri" w:hAnsi="Calibri"/>
                <w:b/>
                <w:szCs w:val="18"/>
              </w:rPr>
              <w:t xml:space="preserve"> </w:t>
            </w:r>
            <w:r w:rsidR="003B709B">
              <w:rPr>
                <w:rFonts w:ascii="Calibri" w:hAnsi="Calibri"/>
                <w:b/>
                <w:szCs w:val="18"/>
              </w:rPr>
              <w:t>Non-Continuous Fan Operation</w:t>
            </w:r>
            <w:r w:rsidR="00142A98" w:rsidRPr="00142A98">
              <w:rPr>
                <w:rFonts w:ascii="Calibri" w:hAnsi="Calibri"/>
                <w:b/>
                <w:szCs w:val="18"/>
              </w:rPr>
              <w:t xml:space="preserve"> - SC3.4.6</w:t>
            </w:r>
          </w:p>
          <w:p w14:paraId="34A76F69" w14:textId="5B7A164E" w:rsidR="00756C1E" w:rsidRDefault="00756C1E" w:rsidP="00C84DE4">
            <w:pPr>
              <w:keepNext/>
              <w:rPr>
                <w:rFonts w:ascii="Calibri" w:hAnsi="Calibri"/>
                <w:sz w:val="18"/>
                <w:szCs w:val="18"/>
              </w:rPr>
            </w:pPr>
            <w:r>
              <w:rPr>
                <w:rFonts w:ascii="Calibri" w:hAnsi="Calibri"/>
                <w:sz w:val="18"/>
                <w:szCs w:val="18"/>
              </w:rPr>
              <w:t xml:space="preserve">If </w:t>
            </w:r>
            <w:r w:rsidRPr="00756C1E">
              <w:rPr>
                <w:rFonts w:ascii="Calibri" w:hAnsi="Calibri"/>
                <w:sz w:val="18"/>
                <w:szCs w:val="18"/>
              </w:rPr>
              <w:t>the certificate of compliance indicates non-continu</w:t>
            </w:r>
            <w:r w:rsidR="005E5696">
              <w:rPr>
                <w:rFonts w:ascii="Calibri" w:hAnsi="Calibri"/>
                <w:sz w:val="18"/>
                <w:szCs w:val="18"/>
              </w:rPr>
              <w:t>ous indoor unit fan operation was specified for compliance credit</w:t>
            </w:r>
            <w:r w:rsidRPr="00756C1E">
              <w:rPr>
                <w:rFonts w:ascii="Calibri" w:hAnsi="Calibri"/>
                <w:sz w:val="18"/>
                <w:szCs w:val="18"/>
              </w:rPr>
              <w:t>, then the system shall be field verified in acco</w:t>
            </w:r>
            <w:r w:rsidR="00142A98">
              <w:rPr>
                <w:rFonts w:ascii="Calibri" w:hAnsi="Calibri"/>
                <w:sz w:val="18"/>
                <w:szCs w:val="18"/>
              </w:rPr>
              <w:t xml:space="preserve">rdance with the procedures in </w:t>
            </w:r>
            <w:r>
              <w:rPr>
                <w:rFonts w:ascii="Calibri" w:hAnsi="Calibri"/>
                <w:sz w:val="18"/>
                <w:szCs w:val="18"/>
              </w:rPr>
              <w:t>SC</w:t>
            </w:r>
            <w:r w:rsidRPr="00756C1E">
              <w:rPr>
                <w:rFonts w:ascii="Calibri" w:hAnsi="Calibri"/>
                <w:sz w:val="18"/>
                <w:szCs w:val="18"/>
              </w:rPr>
              <w:t>3.4.6 to confirm that the installed system's indoor unit + outdoor unit combination does not operate the fan continuously when the system thermostat is not calling for conditioning</w:t>
            </w:r>
            <w:r>
              <w:rPr>
                <w:rFonts w:ascii="Calibri" w:hAnsi="Calibri"/>
                <w:sz w:val="18"/>
                <w:szCs w:val="18"/>
              </w:rPr>
              <w:t>.</w:t>
            </w:r>
          </w:p>
          <w:p w14:paraId="04768165" w14:textId="77777777" w:rsidR="00857C69" w:rsidRDefault="00857C69" w:rsidP="00C84DE4">
            <w:pPr>
              <w:keepNext/>
              <w:rPr>
                <w:rFonts w:ascii="Calibri" w:hAnsi="Calibri"/>
                <w:sz w:val="18"/>
                <w:szCs w:val="18"/>
              </w:rPr>
            </w:pPr>
          </w:p>
          <w:p w14:paraId="3E777DAB" w14:textId="61743080" w:rsidR="0049040D" w:rsidRDefault="003B709B" w:rsidP="0049040D">
            <w:pPr>
              <w:keepNext/>
              <w:rPr>
                <w:rFonts w:ascii="Calibri" w:hAnsi="Calibri"/>
                <w:sz w:val="18"/>
                <w:szCs w:val="18"/>
              </w:rPr>
            </w:pPr>
            <w:r w:rsidRPr="00E34E81">
              <w:rPr>
                <w:rFonts w:ascii="Calibri" w:hAnsi="Calibri"/>
                <w:sz w:val="18"/>
                <w:szCs w:val="18"/>
              </w:rPr>
              <w:t>&lt;&lt;</w:t>
            </w:r>
            <w:r w:rsidR="0049040D">
              <w:rPr>
                <w:rFonts w:ascii="Calibri" w:hAnsi="Calibri"/>
                <w:sz w:val="18"/>
                <w:szCs w:val="18"/>
              </w:rPr>
              <w:t>if the</w:t>
            </w:r>
            <w:r w:rsidR="00224F6C">
              <w:rPr>
                <w:rFonts w:ascii="Calibri" w:hAnsi="Calibri"/>
                <w:sz w:val="18"/>
                <w:szCs w:val="18"/>
              </w:rPr>
              <w:t>r</w:t>
            </w:r>
            <w:r w:rsidR="0049040D">
              <w:rPr>
                <w:rFonts w:ascii="Calibri" w:hAnsi="Calibri"/>
                <w:sz w:val="18"/>
                <w:szCs w:val="18"/>
              </w:rPr>
              <w:t xml:space="preserve">e are no indoor units listed </w:t>
            </w:r>
            <w:r w:rsidR="0049040D" w:rsidRPr="0049040D">
              <w:rPr>
                <w:rFonts w:ascii="Calibri" w:hAnsi="Calibri"/>
                <w:sz w:val="18"/>
                <w:szCs w:val="18"/>
              </w:rPr>
              <w:t xml:space="preserve">in </w:t>
            </w:r>
            <w:r w:rsidR="0049040D" w:rsidRPr="006C43FE">
              <w:rPr>
                <w:rFonts w:ascii="Calibri" w:hAnsi="Calibri"/>
                <w:sz w:val="18"/>
                <w:szCs w:val="18"/>
                <w:highlight w:val="yellow"/>
              </w:rPr>
              <w:t>B01</w:t>
            </w:r>
            <w:r w:rsidR="0049040D" w:rsidRPr="0049040D">
              <w:rPr>
                <w:rFonts w:ascii="Calibri" w:hAnsi="Calibri"/>
                <w:sz w:val="18"/>
                <w:szCs w:val="18"/>
              </w:rPr>
              <w:t xml:space="preserve"> for which </w:t>
            </w:r>
            <w:r w:rsidR="0049040D" w:rsidRPr="006C43FE">
              <w:rPr>
                <w:rFonts w:ascii="Calibri" w:hAnsi="Calibri"/>
                <w:sz w:val="18"/>
                <w:szCs w:val="18"/>
                <w:highlight w:val="yellow"/>
              </w:rPr>
              <w:t>B0</w:t>
            </w:r>
            <w:r w:rsidR="004B3925" w:rsidRPr="006C43FE">
              <w:rPr>
                <w:rFonts w:ascii="Calibri" w:hAnsi="Calibri"/>
                <w:sz w:val="18"/>
                <w:szCs w:val="18"/>
                <w:highlight w:val="yellow"/>
              </w:rPr>
              <w:t>8</w:t>
            </w:r>
            <w:r w:rsidR="0049040D" w:rsidRPr="0049040D">
              <w:rPr>
                <w:rFonts w:ascii="Calibri" w:hAnsi="Calibri"/>
                <w:sz w:val="18"/>
                <w:szCs w:val="18"/>
              </w:rPr>
              <w:t>=yes</w:t>
            </w:r>
            <w:r w:rsidR="0049040D">
              <w:rPr>
                <w:rFonts w:ascii="Calibri" w:hAnsi="Calibri"/>
                <w:sz w:val="18"/>
                <w:szCs w:val="18"/>
              </w:rPr>
              <w:t>, then di</w:t>
            </w:r>
            <w:r w:rsidR="00224F6C">
              <w:rPr>
                <w:rFonts w:ascii="Calibri" w:hAnsi="Calibri"/>
                <w:sz w:val="18"/>
                <w:szCs w:val="18"/>
              </w:rPr>
              <w:t>s</w:t>
            </w:r>
            <w:r w:rsidR="0049040D">
              <w:rPr>
                <w:rFonts w:ascii="Calibri" w:hAnsi="Calibri"/>
                <w:sz w:val="18"/>
                <w:szCs w:val="18"/>
              </w:rPr>
              <w:t>play the section does not apply message,</w:t>
            </w:r>
          </w:p>
          <w:p w14:paraId="47E93A6A" w14:textId="2C923CC0" w:rsidR="003B709B" w:rsidRPr="00E34E81" w:rsidRDefault="0049040D" w:rsidP="004B3925">
            <w:pPr>
              <w:keepNext/>
              <w:rPr>
                <w:rFonts w:ascii="Calibri" w:hAnsi="Calibri"/>
                <w:sz w:val="18"/>
                <w:szCs w:val="18"/>
              </w:rPr>
            </w:pPr>
            <w:r>
              <w:rPr>
                <w:rFonts w:ascii="Calibri" w:hAnsi="Calibri"/>
                <w:sz w:val="18"/>
                <w:szCs w:val="18"/>
              </w:rPr>
              <w:t>else</w:t>
            </w:r>
            <w:r w:rsidRPr="0049040D">
              <w:rPr>
                <w:rFonts w:ascii="Calibri" w:hAnsi="Calibri"/>
                <w:sz w:val="18"/>
                <w:szCs w:val="18"/>
              </w:rPr>
              <w:t xml:space="preserve"> </w:t>
            </w:r>
            <w:r>
              <w:rPr>
                <w:rFonts w:ascii="Calibri" w:hAnsi="Calibri"/>
                <w:sz w:val="18"/>
                <w:szCs w:val="18"/>
              </w:rPr>
              <w:t>require</w:t>
            </w:r>
            <w:r w:rsidR="003B709B" w:rsidRPr="00E34E81">
              <w:rPr>
                <w:rFonts w:ascii="Calibri" w:hAnsi="Calibri"/>
                <w:sz w:val="18"/>
                <w:szCs w:val="18"/>
              </w:rPr>
              <w:t xml:space="preserve"> one row of data for each indoor unit</w:t>
            </w:r>
            <w:r w:rsidR="003B709B">
              <w:rPr>
                <w:rFonts w:ascii="Calibri" w:hAnsi="Calibri"/>
                <w:sz w:val="18"/>
                <w:szCs w:val="18"/>
              </w:rPr>
              <w:t xml:space="preserve"> listed in </w:t>
            </w:r>
            <w:r w:rsidR="003B709B" w:rsidRPr="006C43FE">
              <w:rPr>
                <w:rFonts w:ascii="Calibri" w:hAnsi="Calibri"/>
                <w:sz w:val="18"/>
                <w:szCs w:val="18"/>
                <w:highlight w:val="yellow"/>
              </w:rPr>
              <w:t>B01</w:t>
            </w:r>
            <w:r w:rsidR="00756C1E">
              <w:rPr>
                <w:rFonts w:ascii="Calibri" w:hAnsi="Calibri"/>
                <w:sz w:val="18"/>
                <w:szCs w:val="18"/>
              </w:rPr>
              <w:t xml:space="preserve"> for which </w:t>
            </w:r>
            <w:r w:rsidR="006629E3" w:rsidRPr="006C43FE">
              <w:rPr>
                <w:rFonts w:ascii="Calibri" w:hAnsi="Calibri"/>
                <w:sz w:val="18"/>
                <w:szCs w:val="18"/>
                <w:highlight w:val="yellow"/>
              </w:rPr>
              <w:t>B0</w:t>
            </w:r>
            <w:r w:rsidR="004B3925" w:rsidRPr="006C43FE">
              <w:rPr>
                <w:rFonts w:ascii="Calibri" w:hAnsi="Calibri"/>
                <w:sz w:val="18"/>
                <w:szCs w:val="18"/>
                <w:highlight w:val="yellow"/>
              </w:rPr>
              <w:t>8</w:t>
            </w:r>
            <w:r w:rsidR="006629E3">
              <w:rPr>
                <w:rFonts w:ascii="Calibri" w:hAnsi="Calibri"/>
                <w:sz w:val="18"/>
                <w:szCs w:val="18"/>
              </w:rPr>
              <w:t>=yes</w:t>
            </w:r>
            <w:r w:rsidR="003B709B" w:rsidRPr="00E34E81">
              <w:rPr>
                <w:rFonts w:ascii="Calibri" w:hAnsi="Calibri"/>
                <w:sz w:val="18"/>
                <w:szCs w:val="18"/>
              </w:rPr>
              <w:t>&gt;&gt;</w:t>
            </w:r>
          </w:p>
        </w:tc>
      </w:tr>
      <w:tr w:rsidR="00C44D4B" w:rsidRPr="006117DB" w:rsidDel="002840B2" w14:paraId="1A0C495C" w14:textId="77777777" w:rsidTr="00561440">
        <w:trPr>
          <w:cantSplit/>
          <w:trHeight w:val="378"/>
        </w:trPr>
        <w:tc>
          <w:tcPr>
            <w:tcW w:w="2879" w:type="dxa"/>
            <w:vAlign w:val="center"/>
          </w:tcPr>
          <w:p w14:paraId="26ECA0C7" w14:textId="77777777" w:rsidR="00C44D4B" w:rsidRPr="006117DB" w:rsidRDefault="00C44D4B" w:rsidP="00C84DE4">
            <w:pPr>
              <w:keepNext/>
              <w:jc w:val="center"/>
              <w:rPr>
                <w:rFonts w:ascii="Calibri" w:hAnsi="Calibri"/>
                <w:sz w:val="18"/>
                <w:szCs w:val="18"/>
              </w:rPr>
            </w:pPr>
            <w:r w:rsidRPr="006117DB">
              <w:rPr>
                <w:rFonts w:ascii="Calibri" w:hAnsi="Calibri"/>
                <w:sz w:val="18"/>
                <w:szCs w:val="18"/>
              </w:rPr>
              <w:t>01</w:t>
            </w:r>
          </w:p>
        </w:tc>
        <w:tc>
          <w:tcPr>
            <w:tcW w:w="2879" w:type="dxa"/>
            <w:vAlign w:val="center"/>
          </w:tcPr>
          <w:p w14:paraId="5EE0C10B" w14:textId="77777777" w:rsidR="00C44D4B" w:rsidRPr="006117DB" w:rsidRDefault="00C44D4B" w:rsidP="00C84DE4">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2</w:t>
            </w:r>
          </w:p>
        </w:tc>
        <w:tc>
          <w:tcPr>
            <w:tcW w:w="2879" w:type="dxa"/>
            <w:vAlign w:val="center"/>
          </w:tcPr>
          <w:p w14:paraId="6F5A9929" w14:textId="77777777" w:rsidR="00C44D4B" w:rsidRPr="006117DB" w:rsidRDefault="00C44D4B" w:rsidP="00C84DE4">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3</w:t>
            </w:r>
          </w:p>
        </w:tc>
        <w:tc>
          <w:tcPr>
            <w:tcW w:w="2879" w:type="dxa"/>
            <w:vAlign w:val="center"/>
          </w:tcPr>
          <w:p w14:paraId="01B2B5C1" w14:textId="77777777" w:rsidR="00C44D4B" w:rsidRPr="006117DB" w:rsidRDefault="00C44D4B" w:rsidP="00C84DE4">
            <w:pPr>
              <w:keepNext/>
              <w:jc w:val="center"/>
              <w:rPr>
                <w:rFonts w:ascii="Calibri" w:hAnsi="Calibri"/>
                <w:sz w:val="18"/>
                <w:szCs w:val="18"/>
              </w:rPr>
            </w:pPr>
            <w:r>
              <w:rPr>
                <w:rFonts w:ascii="Calibri" w:hAnsi="Calibri"/>
                <w:sz w:val="18"/>
                <w:szCs w:val="18"/>
              </w:rPr>
              <w:t>04</w:t>
            </w:r>
          </w:p>
        </w:tc>
        <w:tc>
          <w:tcPr>
            <w:tcW w:w="2880" w:type="dxa"/>
            <w:vAlign w:val="center"/>
          </w:tcPr>
          <w:p w14:paraId="3DA5BB39" w14:textId="18CA342D" w:rsidR="00C44D4B" w:rsidRPr="006117DB" w:rsidRDefault="00C44D4B" w:rsidP="00C84DE4">
            <w:pPr>
              <w:keepNext/>
              <w:jc w:val="center"/>
              <w:rPr>
                <w:rFonts w:ascii="Calibri" w:hAnsi="Calibri"/>
                <w:sz w:val="18"/>
                <w:szCs w:val="18"/>
              </w:rPr>
            </w:pPr>
            <w:r>
              <w:rPr>
                <w:rFonts w:ascii="Calibri" w:hAnsi="Calibri"/>
                <w:sz w:val="18"/>
                <w:szCs w:val="18"/>
              </w:rPr>
              <w:t>0</w:t>
            </w:r>
            <w:r w:rsidR="00B5521A">
              <w:rPr>
                <w:rFonts w:ascii="Calibri" w:hAnsi="Calibri"/>
                <w:sz w:val="18"/>
                <w:szCs w:val="18"/>
              </w:rPr>
              <w:t>5</w:t>
            </w:r>
          </w:p>
        </w:tc>
      </w:tr>
      <w:tr w:rsidR="00C44D4B" w:rsidRPr="006117DB" w14:paraId="449B5AF7" w14:textId="77777777" w:rsidTr="00561440">
        <w:trPr>
          <w:cantSplit/>
          <w:trHeight w:val="576"/>
        </w:trPr>
        <w:tc>
          <w:tcPr>
            <w:tcW w:w="2879" w:type="dxa"/>
            <w:tcMar>
              <w:left w:w="43" w:type="dxa"/>
              <w:right w:w="43" w:type="dxa"/>
            </w:tcMar>
            <w:vAlign w:val="bottom"/>
          </w:tcPr>
          <w:p w14:paraId="6467051E" w14:textId="77777777" w:rsidR="00C44D4B" w:rsidRPr="006117DB" w:rsidRDefault="00C44D4B" w:rsidP="00C84DE4">
            <w:pPr>
              <w:keepNext/>
              <w:jc w:val="center"/>
              <w:rPr>
                <w:rFonts w:ascii="Calibri" w:hAnsi="Calibri"/>
                <w:b/>
                <w:sz w:val="18"/>
                <w:szCs w:val="18"/>
              </w:rPr>
            </w:pPr>
            <w:r w:rsidRPr="006117DB">
              <w:rPr>
                <w:rFonts w:ascii="Calibri" w:hAnsi="Calibri"/>
                <w:sz w:val="18"/>
                <w:szCs w:val="18"/>
              </w:rPr>
              <w:t>Indoor Unit Name or Description of Area Served</w:t>
            </w:r>
          </w:p>
        </w:tc>
        <w:tc>
          <w:tcPr>
            <w:tcW w:w="2879" w:type="dxa"/>
            <w:tcMar>
              <w:left w:w="43" w:type="dxa"/>
              <w:right w:w="43" w:type="dxa"/>
            </w:tcMar>
            <w:vAlign w:val="bottom"/>
          </w:tcPr>
          <w:p w14:paraId="5F3C40AA" w14:textId="78DFF7A7" w:rsidR="00C44D4B" w:rsidRPr="006117DB" w:rsidRDefault="00C44D4B" w:rsidP="0044095E">
            <w:pPr>
              <w:keepNext/>
              <w:jc w:val="center"/>
              <w:rPr>
                <w:rFonts w:ascii="Calibri" w:hAnsi="Calibri"/>
                <w:sz w:val="18"/>
                <w:szCs w:val="18"/>
              </w:rPr>
            </w:pPr>
            <w:r>
              <w:rPr>
                <w:rFonts w:ascii="Calibri" w:hAnsi="Calibri"/>
                <w:sz w:val="18"/>
                <w:szCs w:val="18"/>
              </w:rPr>
              <w:t xml:space="preserve">Is </w:t>
            </w:r>
            <w:r w:rsidRPr="00EA1D25">
              <w:rPr>
                <w:rFonts w:ascii="Calibri" w:hAnsi="Calibri"/>
                <w:sz w:val="18"/>
                <w:szCs w:val="18"/>
              </w:rPr>
              <w:t>Non-Continuous Default Fan Operation</w:t>
            </w:r>
            <w:r w:rsidR="0044095E">
              <w:rPr>
                <w:rFonts w:ascii="Calibri" w:hAnsi="Calibri"/>
                <w:sz w:val="18"/>
                <w:szCs w:val="18"/>
              </w:rPr>
              <w:t xml:space="preserve"> Shown in</w:t>
            </w:r>
            <w:r w:rsidRPr="00EA1D25">
              <w:rPr>
                <w:rFonts w:ascii="Calibri" w:hAnsi="Calibri"/>
                <w:sz w:val="18"/>
                <w:szCs w:val="18"/>
              </w:rPr>
              <w:t xml:space="preserve"> CEC</w:t>
            </w:r>
            <w:r w:rsidR="0044095E">
              <w:rPr>
                <w:rFonts w:ascii="Calibri" w:hAnsi="Calibri"/>
                <w:sz w:val="18"/>
                <w:szCs w:val="18"/>
              </w:rPr>
              <w:t xml:space="preserve"> Certification</w:t>
            </w:r>
            <w:r w:rsidR="0044095E" w:rsidRPr="00EA1D25">
              <w:rPr>
                <w:rFonts w:ascii="Calibri" w:hAnsi="Calibri"/>
                <w:sz w:val="18"/>
                <w:szCs w:val="18"/>
              </w:rPr>
              <w:t xml:space="preserve"> </w:t>
            </w:r>
            <w:r w:rsidR="0044095E">
              <w:rPr>
                <w:rFonts w:ascii="Calibri" w:hAnsi="Calibri"/>
                <w:sz w:val="18"/>
                <w:szCs w:val="18"/>
              </w:rPr>
              <w:t>Listings</w:t>
            </w:r>
            <w:r w:rsidRPr="00EA1D25">
              <w:rPr>
                <w:rFonts w:ascii="Calibri" w:hAnsi="Calibri"/>
                <w:sz w:val="18"/>
                <w:szCs w:val="18"/>
              </w:rPr>
              <w:t>?</w:t>
            </w:r>
          </w:p>
        </w:tc>
        <w:tc>
          <w:tcPr>
            <w:tcW w:w="2879" w:type="dxa"/>
            <w:vAlign w:val="bottom"/>
          </w:tcPr>
          <w:p w14:paraId="2589A1C3" w14:textId="50F4DDF4" w:rsidR="00C44D4B" w:rsidRPr="006117DB" w:rsidRDefault="00C44D4B" w:rsidP="0044095E">
            <w:pPr>
              <w:keepNext/>
              <w:jc w:val="center"/>
              <w:rPr>
                <w:rFonts w:ascii="Calibri" w:hAnsi="Calibri"/>
                <w:sz w:val="18"/>
                <w:szCs w:val="18"/>
              </w:rPr>
            </w:pPr>
            <w:r>
              <w:rPr>
                <w:rFonts w:ascii="Calibri" w:hAnsi="Calibri"/>
                <w:sz w:val="18"/>
                <w:szCs w:val="18"/>
              </w:rPr>
              <w:t>D</w:t>
            </w:r>
            <w:r w:rsidR="0044095E">
              <w:rPr>
                <w:rFonts w:ascii="Calibri" w:hAnsi="Calibri"/>
                <w:sz w:val="18"/>
                <w:szCs w:val="18"/>
              </w:rPr>
              <w:t>oes Indoor U</w:t>
            </w:r>
            <w:r>
              <w:rPr>
                <w:rFonts w:ascii="Calibri" w:hAnsi="Calibri"/>
                <w:sz w:val="18"/>
                <w:szCs w:val="18"/>
              </w:rPr>
              <w:t xml:space="preserve">nit </w:t>
            </w:r>
            <w:r w:rsidR="0044095E">
              <w:rPr>
                <w:rFonts w:ascii="Calibri" w:hAnsi="Calibri"/>
                <w:sz w:val="18"/>
                <w:szCs w:val="18"/>
              </w:rPr>
              <w:t>Air Distribution Fan O</w:t>
            </w:r>
            <w:r>
              <w:rPr>
                <w:rFonts w:ascii="Calibri" w:hAnsi="Calibri"/>
                <w:sz w:val="18"/>
                <w:szCs w:val="18"/>
              </w:rPr>
              <w:t xml:space="preserve">perate </w:t>
            </w:r>
            <w:r w:rsidR="0044095E">
              <w:rPr>
                <w:rFonts w:ascii="Calibri" w:hAnsi="Calibri"/>
                <w:sz w:val="18"/>
                <w:szCs w:val="18"/>
              </w:rPr>
              <w:t>When There Is No Call For Heating</w:t>
            </w:r>
            <w:r>
              <w:rPr>
                <w:rFonts w:ascii="Calibri" w:hAnsi="Calibri"/>
                <w:sz w:val="18"/>
                <w:szCs w:val="18"/>
              </w:rPr>
              <w:t>?</w:t>
            </w:r>
          </w:p>
        </w:tc>
        <w:tc>
          <w:tcPr>
            <w:tcW w:w="2879" w:type="dxa"/>
            <w:vAlign w:val="bottom"/>
          </w:tcPr>
          <w:p w14:paraId="2C0F6DD0" w14:textId="6347313F" w:rsidR="00C44D4B" w:rsidRPr="006117DB" w:rsidRDefault="00C44D4B" w:rsidP="00C44D4B">
            <w:pPr>
              <w:keepNext/>
              <w:jc w:val="center"/>
              <w:rPr>
                <w:rFonts w:ascii="Calibri" w:hAnsi="Calibri"/>
                <w:sz w:val="18"/>
                <w:szCs w:val="18"/>
              </w:rPr>
            </w:pPr>
            <w:r w:rsidRPr="00C44D4B">
              <w:rPr>
                <w:rFonts w:ascii="Calibri" w:hAnsi="Calibri"/>
                <w:sz w:val="18"/>
                <w:szCs w:val="18"/>
              </w:rPr>
              <w:t xml:space="preserve">Does </w:t>
            </w:r>
            <w:r w:rsidR="0044095E" w:rsidRPr="00C44D4B">
              <w:rPr>
                <w:rFonts w:ascii="Calibri" w:hAnsi="Calibri"/>
                <w:sz w:val="18"/>
                <w:szCs w:val="18"/>
              </w:rPr>
              <w:t xml:space="preserve">Indoor Unit Air Distribution Fan Operate When There Is No Call For </w:t>
            </w:r>
            <w:r w:rsidR="0044095E">
              <w:rPr>
                <w:rFonts w:ascii="Calibri" w:hAnsi="Calibri"/>
                <w:sz w:val="18"/>
                <w:szCs w:val="18"/>
              </w:rPr>
              <w:t>Cooling</w:t>
            </w:r>
            <w:r w:rsidRPr="00C44D4B">
              <w:rPr>
                <w:rFonts w:ascii="Calibri" w:hAnsi="Calibri"/>
                <w:sz w:val="18"/>
                <w:szCs w:val="18"/>
              </w:rPr>
              <w:t>?</w:t>
            </w:r>
          </w:p>
        </w:tc>
        <w:tc>
          <w:tcPr>
            <w:tcW w:w="2880" w:type="dxa"/>
            <w:tcMar>
              <w:left w:w="43" w:type="dxa"/>
              <w:right w:w="43" w:type="dxa"/>
            </w:tcMar>
            <w:vAlign w:val="bottom"/>
          </w:tcPr>
          <w:p w14:paraId="1C675E5A" w14:textId="77777777" w:rsidR="00C44D4B" w:rsidRPr="006117DB" w:rsidRDefault="00C44D4B" w:rsidP="00C84DE4">
            <w:pPr>
              <w:keepNext/>
              <w:jc w:val="center"/>
              <w:rPr>
                <w:rFonts w:ascii="Calibri" w:hAnsi="Calibri"/>
                <w:sz w:val="18"/>
                <w:szCs w:val="18"/>
              </w:rPr>
            </w:pPr>
            <w:r w:rsidRPr="003D3E08">
              <w:rPr>
                <w:rFonts w:ascii="Calibri" w:hAnsi="Calibri"/>
                <w:sz w:val="18"/>
                <w:szCs w:val="18"/>
              </w:rPr>
              <w:t>Compliance Statement:</w:t>
            </w:r>
          </w:p>
        </w:tc>
      </w:tr>
      <w:tr w:rsidR="00C44D4B" w:rsidRPr="00CD466C" w14:paraId="77702A00" w14:textId="77777777" w:rsidTr="00561440">
        <w:trPr>
          <w:cantSplit/>
          <w:trHeight w:val="1129"/>
        </w:trPr>
        <w:tc>
          <w:tcPr>
            <w:tcW w:w="2879" w:type="dxa"/>
            <w:tcMar>
              <w:left w:w="29" w:type="dxa"/>
              <w:right w:w="29" w:type="dxa"/>
            </w:tcMar>
          </w:tcPr>
          <w:p w14:paraId="16FD9F62" w14:textId="77777777" w:rsidR="00C44D4B" w:rsidRPr="00CD466C" w:rsidRDefault="00C44D4B" w:rsidP="00C84DE4">
            <w:pPr>
              <w:keepNext/>
              <w:rPr>
                <w:rFonts w:ascii="Calibri" w:hAnsi="Calibri"/>
                <w:sz w:val="14"/>
                <w:szCs w:val="14"/>
              </w:rPr>
            </w:pPr>
            <w:r w:rsidRPr="00CD466C">
              <w:rPr>
                <w:rFonts w:ascii="Calibri" w:hAnsi="Calibri"/>
                <w:sz w:val="14"/>
                <w:szCs w:val="14"/>
              </w:rPr>
              <w:t xml:space="preserve">&lt;&lt; auto filled text: referenced from </w:t>
            </w:r>
            <w:r w:rsidRPr="006C43FE">
              <w:rPr>
                <w:rFonts w:ascii="Calibri" w:hAnsi="Calibri"/>
                <w:sz w:val="14"/>
                <w:szCs w:val="14"/>
                <w:highlight w:val="yellow"/>
              </w:rPr>
              <w:t>B01</w:t>
            </w:r>
            <w:r w:rsidRPr="00CD466C">
              <w:rPr>
                <w:rFonts w:ascii="Calibri" w:hAnsi="Calibri"/>
                <w:sz w:val="14"/>
                <w:szCs w:val="14"/>
              </w:rPr>
              <w:t>&gt;&gt;</w:t>
            </w:r>
          </w:p>
        </w:tc>
        <w:tc>
          <w:tcPr>
            <w:tcW w:w="2879" w:type="dxa"/>
            <w:tcMar>
              <w:left w:w="29" w:type="dxa"/>
              <w:right w:w="29" w:type="dxa"/>
            </w:tcMar>
          </w:tcPr>
          <w:p w14:paraId="3AF54189" w14:textId="72CC6BB6" w:rsidR="00C44D4B" w:rsidRDefault="00C44D4B" w:rsidP="00EA1D25">
            <w:pPr>
              <w:keepNext/>
              <w:rPr>
                <w:rFonts w:ascii="Calibri" w:hAnsi="Calibri"/>
                <w:sz w:val="14"/>
                <w:szCs w:val="14"/>
              </w:rPr>
            </w:pPr>
            <w:r w:rsidRPr="00EA1D25">
              <w:rPr>
                <w:rFonts w:ascii="Calibri" w:hAnsi="Calibri"/>
                <w:sz w:val="14"/>
                <w:szCs w:val="14"/>
              </w:rPr>
              <w:t>&lt;&lt;</w:t>
            </w:r>
            <w:r>
              <w:rPr>
                <w:rFonts w:ascii="Calibri" w:hAnsi="Calibri"/>
                <w:sz w:val="14"/>
                <w:szCs w:val="14"/>
              </w:rPr>
              <w:t>user select one of the following two:</w:t>
            </w:r>
          </w:p>
          <w:p w14:paraId="111F585E" w14:textId="1DA14149" w:rsidR="00C44D4B" w:rsidRDefault="00C44D4B" w:rsidP="00E42C1C">
            <w:pPr>
              <w:keepNext/>
              <w:rPr>
                <w:rFonts w:ascii="Calibri" w:hAnsi="Calibri"/>
                <w:sz w:val="14"/>
                <w:szCs w:val="14"/>
              </w:rPr>
            </w:pPr>
            <w:r>
              <w:rPr>
                <w:rFonts w:ascii="Calibri" w:hAnsi="Calibri"/>
                <w:sz w:val="14"/>
                <w:szCs w:val="14"/>
              </w:rPr>
              <w:t>*</w:t>
            </w:r>
            <w:r w:rsidR="0044095E">
              <w:rPr>
                <w:rFonts w:ascii="Calibri" w:hAnsi="Calibri"/>
                <w:sz w:val="14"/>
                <w:szCs w:val="14"/>
              </w:rPr>
              <w:t>*</w:t>
            </w:r>
            <w:r>
              <w:rPr>
                <w:rFonts w:ascii="Calibri" w:hAnsi="Calibri"/>
                <w:sz w:val="14"/>
                <w:szCs w:val="14"/>
              </w:rPr>
              <w:t>[indoor unit</w:t>
            </w:r>
            <w:r w:rsidRPr="00373AB4">
              <w:rPr>
                <w:rFonts w:ascii="Calibri" w:hAnsi="Calibri"/>
                <w:sz w:val="14"/>
                <w:szCs w:val="14"/>
              </w:rPr>
              <w:t>+ outdoor</w:t>
            </w:r>
            <w:r>
              <w:rPr>
                <w:rFonts w:ascii="Calibri" w:hAnsi="Calibri"/>
                <w:sz w:val="14"/>
                <w:szCs w:val="14"/>
              </w:rPr>
              <w:t xml:space="preserve"> unit combination is certified non-continuous in the CEC listings]</w:t>
            </w:r>
          </w:p>
          <w:p w14:paraId="4687343C" w14:textId="45E086FB" w:rsidR="00C44D4B" w:rsidRPr="00CD466C" w:rsidRDefault="00C44D4B" w:rsidP="00E42C1C">
            <w:pPr>
              <w:keepNext/>
              <w:rPr>
                <w:rFonts w:ascii="Calibri" w:hAnsi="Calibri"/>
                <w:sz w:val="14"/>
                <w:szCs w:val="14"/>
              </w:rPr>
            </w:pPr>
            <w:r>
              <w:rPr>
                <w:rFonts w:ascii="Calibri" w:hAnsi="Calibri"/>
                <w:sz w:val="14"/>
                <w:szCs w:val="14"/>
              </w:rPr>
              <w:t>*</w:t>
            </w:r>
            <w:r w:rsidR="0044095E">
              <w:rPr>
                <w:rFonts w:ascii="Calibri" w:hAnsi="Calibri"/>
                <w:sz w:val="14"/>
                <w:szCs w:val="14"/>
              </w:rPr>
              <w:t>*</w:t>
            </w:r>
            <w:r>
              <w:rPr>
                <w:rFonts w:ascii="Calibri" w:hAnsi="Calibri"/>
                <w:sz w:val="14"/>
                <w:szCs w:val="14"/>
              </w:rPr>
              <w:t>[not certified]</w:t>
            </w:r>
          </w:p>
        </w:tc>
        <w:tc>
          <w:tcPr>
            <w:tcW w:w="2879" w:type="dxa"/>
          </w:tcPr>
          <w:p w14:paraId="33604F1A" w14:textId="77777777" w:rsidR="00C44D4B" w:rsidRDefault="00C44D4B" w:rsidP="00C84DE4">
            <w:pPr>
              <w:keepNext/>
              <w:rPr>
                <w:rFonts w:ascii="Calibri" w:hAnsi="Calibri"/>
                <w:sz w:val="14"/>
                <w:szCs w:val="14"/>
              </w:rPr>
            </w:pPr>
            <w:r>
              <w:rPr>
                <w:rFonts w:ascii="Calibri" w:hAnsi="Calibri"/>
                <w:sz w:val="14"/>
                <w:szCs w:val="14"/>
              </w:rPr>
              <w:t>&lt;&lt;user select one of the following two text values:</w:t>
            </w:r>
          </w:p>
          <w:p w14:paraId="367BBCA0" w14:textId="2E05C55D" w:rsidR="00C44D4B" w:rsidRDefault="0044095E" w:rsidP="00C84DE4">
            <w:pPr>
              <w:keepNext/>
              <w:rPr>
                <w:rFonts w:ascii="Calibri" w:hAnsi="Calibri"/>
                <w:sz w:val="14"/>
                <w:szCs w:val="14"/>
              </w:rPr>
            </w:pPr>
            <w:r>
              <w:rPr>
                <w:rFonts w:ascii="Calibri" w:hAnsi="Calibri"/>
                <w:sz w:val="14"/>
                <w:szCs w:val="14"/>
              </w:rPr>
              <w:t>*</w:t>
            </w:r>
            <w:r w:rsidR="00C44D4B">
              <w:rPr>
                <w:rFonts w:ascii="Calibri" w:hAnsi="Calibri"/>
                <w:sz w:val="14"/>
                <w:szCs w:val="14"/>
              </w:rPr>
              <w:t>*[fan does not operate between calls for heating]</w:t>
            </w:r>
          </w:p>
          <w:p w14:paraId="3E7777FC" w14:textId="658FD9C3" w:rsidR="00C44D4B" w:rsidRPr="00CD466C" w:rsidRDefault="0044095E" w:rsidP="00C84DE4">
            <w:pPr>
              <w:keepNext/>
              <w:rPr>
                <w:rFonts w:ascii="Calibri" w:hAnsi="Calibri"/>
                <w:sz w:val="14"/>
                <w:szCs w:val="14"/>
              </w:rPr>
            </w:pPr>
            <w:r>
              <w:rPr>
                <w:rFonts w:ascii="Calibri" w:hAnsi="Calibri"/>
                <w:sz w:val="14"/>
                <w:szCs w:val="14"/>
              </w:rPr>
              <w:t>*</w:t>
            </w:r>
            <w:r w:rsidR="00C44D4B">
              <w:rPr>
                <w:rFonts w:ascii="Calibri" w:hAnsi="Calibri"/>
                <w:sz w:val="14"/>
                <w:szCs w:val="14"/>
              </w:rPr>
              <w:t>*[fan operates continuously]&gt;&gt;</w:t>
            </w:r>
          </w:p>
        </w:tc>
        <w:tc>
          <w:tcPr>
            <w:tcW w:w="2879" w:type="dxa"/>
            <w:tcMar>
              <w:left w:w="29" w:type="dxa"/>
              <w:right w:w="29" w:type="dxa"/>
            </w:tcMar>
          </w:tcPr>
          <w:p w14:paraId="1497B2F6" w14:textId="77777777" w:rsidR="00C44D4B" w:rsidRPr="00C44D4B" w:rsidRDefault="00C44D4B" w:rsidP="00C44D4B">
            <w:pPr>
              <w:keepNext/>
              <w:rPr>
                <w:rFonts w:ascii="Calibri" w:hAnsi="Calibri"/>
                <w:sz w:val="14"/>
                <w:szCs w:val="14"/>
              </w:rPr>
            </w:pPr>
            <w:r w:rsidRPr="00C44D4B">
              <w:rPr>
                <w:rFonts w:ascii="Calibri" w:hAnsi="Calibri"/>
                <w:sz w:val="14"/>
                <w:szCs w:val="14"/>
              </w:rPr>
              <w:t>&lt;&lt;user select one of the following two text values:</w:t>
            </w:r>
          </w:p>
          <w:p w14:paraId="1AB9420A" w14:textId="4EFAA095" w:rsidR="00C44D4B" w:rsidRPr="00C44D4B" w:rsidRDefault="0044095E" w:rsidP="00C44D4B">
            <w:pPr>
              <w:keepNext/>
              <w:rPr>
                <w:rFonts w:ascii="Calibri" w:hAnsi="Calibri"/>
                <w:sz w:val="14"/>
                <w:szCs w:val="14"/>
              </w:rPr>
            </w:pPr>
            <w:r>
              <w:rPr>
                <w:rFonts w:ascii="Calibri" w:hAnsi="Calibri"/>
                <w:sz w:val="14"/>
                <w:szCs w:val="14"/>
              </w:rPr>
              <w:t>*</w:t>
            </w:r>
            <w:r w:rsidR="00C44D4B" w:rsidRPr="00C44D4B">
              <w:rPr>
                <w:rFonts w:ascii="Calibri" w:hAnsi="Calibri"/>
                <w:sz w:val="14"/>
                <w:szCs w:val="14"/>
              </w:rPr>
              <w:t xml:space="preserve">*[fan does not operate between calls for </w:t>
            </w:r>
            <w:r w:rsidR="00561440">
              <w:rPr>
                <w:rFonts w:ascii="Calibri" w:hAnsi="Calibri"/>
                <w:sz w:val="14"/>
                <w:szCs w:val="14"/>
              </w:rPr>
              <w:t>cooling</w:t>
            </w:r>
            <w:r w:rsidR="00C44D4B" w:rsidRPr="00C44D4B">
              <w:rPr>
                <w:rFonts w:ascii="Calibri" w:hAnsi="Calibri"/>
                <w:sz w:val="14"/>
                <w:szCs w:val="14"/>
              </w:rPr>
              <w:t>]</w:t>
            </w:r>
          </w:p>
          <w:p w14:paraId="2681EA2F" w14:textId="64E0977B" w:rsidR="00C44D4B" w:rsidRPr="00CD466C" w:rsidRDefault="0044095E" w:rsidP="00C44D4B">
            <w:pPr>
              <w:keepNext/>
              <w:rPr>
                <w:rFonts w:ascii="Calibri" w:hAnsi="Calibri"/>
                <w:sz w:val="14"/>
                <w:szCs w:val="14"/>
              </w:rPr>
            </w:pPr>
            <w:r>
              <w:rPr>
                <w:rFonts w:ascii="Calibri" w:hAnsi="Calibri"/>
                <w:sz w:val="14"/>
                <w:szCs w:val="14"/>
              </w:rPr>
              <w:t>*</w:t>
            </w:r>
            <w:r w:rsidR="00C44D4B" w:rsidRPr="00C44D4B">
              <w:rPr>
                <w:rFonts w:ascii="Calibri" w:hAnsi="Calibri"/>
                <w:sz w:val="14"/>
                <w:szCs w:val="14"/>
              </w:rPr>
              <w:t>*[fan operates continuously]&gt;&gt;</w:t>
            </w:r>
          </w:p>
        </w:tc>
        <w:tc>
          <w:tcPr>
            <w:tcW w:w="2880" w:type="dxa"/>
            <w:tcMar>
              <w:left w:w="29" w:type="dxa"/>
              <w:right w:w="29" w:type="dxa"/>
            </w:tcMar>
          </w:tcPr>
          <w:p w14:paraId="01E4646D" w14:textId="0F3AC0C2" w:rsidR="00C44D4B" w:rsidRDefault="00561440" w:rsidP="00C84DE4">
            <w:pPr>
              <w:keepNext/>
              <w:rPr>
                <w:rFonts w:ascii="Calibri" w:hAnsi="Calibri"/>
                <w:sz w:val="14"/>
                <w:szCs w:val="14"/>
              </w:rPr>
            </w:pPr>
            <w:r>
              <w:rPr>
                <w:rFonts w:ascii="Calibri" w:hAnsi="Calibri"/>
                <w:sz w:val="14"/>
                <w:szCs w:val="14"/>
              </w:rPr>
              <w:t>&lt;&lt;if all of t</w:t>
            </w:r>
            <w:r w:rsidR="00D139FA">
              <w:rPr>
                <w:rFonts w:ascii="Calibri" w:hAnsi="Calibri"/>
                <w:sz w:val="14"/>
                <w:szCs w:val="14"/>
              </w:rPr>
              <w:t>he following three conditions are</w:t>
            </w:r>
            <w:r>
              <w:rPr>
                <w:rFonts w:ascii="Calibri" w:hAnsi="Calibri"/>
                <w:sz w:val="14"/>
                <w:szCs w:val="14"/>
              </w:rPr>
              <w:t xml:space="preserve"> true:</w:t>
            </w:r>
          </w:p>
          <w:p w14:paraId="5A0967E7" w14:textId="55DE9DAB" w:rsidR="00561440" w:rsidRDefault="00561440" w:rsidP="00561440">
            <w:pPr>
              <w:keepNext/>
              <w:rPr>
                <w:rFonts w:ascii="Calibri" w:hAnsi="Calibri"/>
                <w:sz w:val="14"/>
                <w:szCs w:val="14"/>
              </w:rPr>
            </w:pPr>
            <w:r>
              <w:rPr>
                <w:rFonts w:ascii="Calibri" w:hAnsi="Calibri"/>
                <w:sz w:val="14"/>
                <w:szCs w:val="14"/>
              </w:rPr>
              <w:t xml:space="preserve">1: </w:t>
            </w:r>
            <w:r w:rsidRPr="006C43FE">
              <w:rPr>
                <w:rFonts w:ascii="Calibri" w:hAnsi="Calibri"/>
                <w:sz w:val="14"/>
                <w:szCs w:val="14"/>
                <w:highlight w:val="yellow"/>
              </w:rPr>
              <w:t>F02</w:t>
            </w:r>
            <w:r>
              <w:rPr>
                <w:rFonts w:ascii="Calibri" w:hAnsi="Calibri"/>
                <w:sz w:val="14"/>
                <w:szCs w:val="14"/>
              </w:rPr>
              <w:t>=</w:t>
            </w:r>
            <w:r w:rsidRPr="00561440">
              <w:rPr>
                <w:rFonts w:ascii="Calibri" w:hAnsi="Calibri"/>
                <w:sz w:val="14"/>
                <w:szCs w:val="14"/>
              </w:rPr>
              <w:t>[indoor unit+ outdoor unit combination is certified non-continuous in the CEC listings]</w:t>
            </w:r>
            <w:r>
              <w:rPr>
                <w:rFonts w:ascii="Calibri" w:hAnsi="Calibri"/>
                <w:sz w:val="14"/>
                <w:szCs w:val="14"/>
              </w:rPr>
              <w:t>,</w:t>
            </w:r>
          </w:p>
          <w:p w14:paraId="5009A3CC" w14:textId="77777777" w:rsidR="00561440" w:rsidRDefault="00561440" w:rsidP="00561440">
            <w:pPr>
              <w:keepNext/>
              <w:rPr>
                <w:rFonts w:ascii="Calibri" w:hAnsi="Calibri"/>
                <w:sz w:val="14"/>
                <w:szCs w:val="14"/>
              </w:rPr>
            </w:pPr>
            <w:r>
              <w:rPr>
                <w:rFonts w:ascii="Calibri" w:hAnsi="Calibri"/>
                <w:sz w:val="14"/>
                <w:szCs w:val="14"/>
              </w:rPr>
              <w:t xml:space="preserve">2: </w:t>
            </w:r>
            <w:r w:rsidRPr="006C43FE">
              <w:rPr>
                <w:rFonts w:ascii="Calibri" w:hAnsi="Calibri"/>
                <w:sz w:val="14"/>
                <w:szCs w:val="14"/>
                <w:highlight w:val="yellow"/>
              </w:rPr>
              <w:t>F03</w:t>
            </w:r>
            <w:r>
              <w:rPr>
                <w:rFonts w:ascii="Calibri" w:hAnsi="Calibri"/>
                <w:sz w:val="14"/>
                <w:szCs w:val="14"/>
              </w:rPr>
              <w:t>=</w:t>
            </w:r>
            <w:r w:rsidRPr="00561440">
              <w:rPr>
                <w:rFonts w:ascii="Calibri" w:hAnsi="Calibri"/>
                <w:sz w:val="14"/>
                <w:szCs w:val="14"/>
              </w:rPr>
              <w:t>[fan does not operate between calls for heating]</w:t>
            </w:r>
            <w:r>
              <w:rPr>
                <w:rFonts w:ascii="Calibri" w:hAnsi="Calibri"/>
                <w:sz w:val="14"/>
                <w:szCs w:val="14"/>
              </w:rPr>
              <w:t>,</w:t>
            </w:r>
          </w:p>
          <w:p w14:paraId="0826AF25" w14:textId="196D989A" w:rsidR="00561440" w:rsidRDefault="00561440" w:rsidP="00561440">
            <w:pPr>
              <w:keepNext/>
              <w:rPr>
                <w:rFonts w:ascii="Calibri" w:hAnsi="Calibri"/>
                <w:sz w:val="14"/>
                <w:szCs w:val="14"/>
              </w:rPr>
            </w:pPr>
            <w:r>
              <w:rPr>
                <w:rFonts w:ascii="Calibri" w:hAnsi="Calibri"/>
                <w:sz w:val="14"/>
                <w:szCs w:val="14"/>
              </w:rPr>
              <w:t xml:space="preserve">3: </w:t>
            </w:r>
            <w:r w:rsidRPr="006C43FE">
              <w:rPr>
                <w:rFonts w:ascii="Calibri" w:hAnsi="Calibri"/>
                <w:sz w:val="14"/>
                <w:szCs w:val="14"/>
                <w:highlight w:val="yellow"/>
              </w:rPr>
              <w:t>F04</w:t>
            </w:r>
            <w:r>
              <w:rPr>
                <w:rFonts w:ascii="Calibri" w:hAnsi="Calibri"/>
                <w:sz w:val="14"/>
                <w:szCs w:val="14"/>
              </w:rPr>
              <w:t>=</w:t>
            </w:r>
            <w:r w:rsidRPr="00561440">
              <w:rPr>
                <w:rFonts w:ascii="Calibri" w:hAnsi="Calibri"/>
                <w:sz w:val="14"/>
                <w:szCs w:val="14"/>
              </w:rPr>
              <w:t>[fan does not operate between calls for cooling]</w:t>
            </w:r>
            <w:r>
              <w:rPr>
                <w:rFonts w:ascii="Calibri" w:hAnsi="Calibri"/>
                <w:sz w:val="14"/>
                <w:szCs w:val="14"/>
              </w:rPr>
              <w:t>,</w:t>
            </w:r>
          </w:p>
          <w:p w14:paraId="08688B56" w14:textId="77777777" w:rsidR="00561440" w:rsidRDefault="00561440" w:rsidP="00561440">
            <w:pPr>
              <w:keepNext/>
              <w:rPr>
                <w:rFonts w:ascii="Calibri" w:hAnsi="Calibri"/>
                <w:sz w:val="14"/>
                <w:szCs w:val="14"/>
              </w:rPr>
            </w:pPr>
            <w:r>
              <w:rPr>
                <w:rFonts w:ascii="Calibri" w:hAnsi="Calibri"/>
                <w:sz w:val="14"/>
                <w:szCs w:val="14"/>
              </w:rPr>
              <w:t>then text result=[complies],</w:t>
            </w:r>
          </w:p>
          <w:p w14:paraId="3773FAFA" w14:textId="20BA625B" w:rsidR="00561440" w:rsidRPr="00CD466C" w:rsidRDefault="00561440" w:rsidP="00561440">
            <w:pPr>
              <w:keepNext/>
              <w:rPr>
                <w:rFonts w:ascii="Calibri" w:hAnsi="Calibri"/>
                <w:sz w:val="14"/>
                <w:szCs w:val="14"/>
              </w:rPr>
            </w:pPr>
            <w:r>
              <w:rPr>
                <w:rFonts w:ascii="Calibri" w:hAnsi="Calibri"/>
                <w:sz w:val="14"/>
                <w:szCs w:val="14"/>
              </w:rPr>
              <w:t>else text result=[does not comply]&gt;&gt;</w:t>
            </w:r>
          </w:p>
        </w:tc>
      </w:tr>
      <w:tr w:rsidR="00C44D4B" w:rsidRPr="00A3761C" w14:paraId="002300C6" w14:textId="77777777" w:rsidTr="00561440">
        <w:trPr>
          <w:cantSplit/>
          <w:trHeight w:val="144"/>
        </w:trPr>
        <w:tc>
          <w:tcPr>
            <w:tcW w:w="2879" w:type="dxa"/>
          </w:tcPr>
          <w:p w14:paraId="25083265" w14:textId="77777777" w:rsidR="00C44D4B" w:rsidRPr="00A3761C" w:rsidRDefault="00C44D4B" w:rsidP="00C84DE4">
            <w:pPr>
              <w:rPr>
                <w:rFonts w:ascii="Calibri" w:hAnsi="Calibri"/>
                <w:sz w:val="18"/>
                <w:szCs w:val="18"/>
              </w:rPr>
            </w:pPr>
          </w:p>
        </w:tc>
        <w:tc>
          <w:tcPr>
            <w:tcW w:w="2879" w:type="dxa"/>
          </w:tcPr>
          <w:p w14:paraId="468211DA" w14:textId="77777777" w:rsidR="00C44D4B" w:rsidRPr="00A3761C" w:rsidRDefault="00C44D4B" w:rsidP="00C84DE4">
            <w:pPr>
              <w:rPr>
                <w:rFonts w:ascii="Calibri" w:hAnsi="Calibri"/>
                <w:sz w:val="18"/>
                <w:szCs w:val="18"/>
              </w:rPr>
            </w:pPr>
          </w:p>
        </w:tc>
        <w:tc>
          <w:tcPr>
            <w:tcW w:w="2879" w:type="dxa"/>
          </w:tcPr>
          <w:p w14:paraId="06F3A4C7" w14:textId="77777777" w:rsidR="00C44D4B" w:rsidRPr="00A3761C" w:rsidRDefault="00C44D4B" w:rsidP="00C84DE4">
            <w:pPr>
              <w:rPr>
                <w:rFonts w:ascii="Calibri" w:hAnsi="Calibri"/>
                <w:sz w:val="18"/>
                <w:szCs w:val="18"/>
              </w:rPr>
            </w:pPr>
          </w:p>
        </w:tc>
        <w:tc>
          <w:tcPr>
            <w:tcW w:w="2879" w:type="dxa"/>
          </w:tcPr>
          <w:p w14:paraId="4C050BD5" w14:textId="77777777" w:rsidR="00C44D4B" w:rsidRPr="00A3761C" w:rsidRDefault="00C44D4B" w:rsidP="00C84DE4">
            <w:pPr>
              <w:rPr>
                <w:rFonts w:ascii="Calibri" w:hAnsi="Calibri"/>
                <w:sz w:val="18"/>
                <w:szCs w:val="18"/>
              </w:rPr>
            </w:pPr>
          </w:p>
        </w:tc>
        <w:tc>
          <w:tcPr>
            <w:tcW w:w="2880" w:type="dxa"/>
          </w:tcPr>
          <w:p w14:paraId="62555ECE" w14:textId="77777777" w:rsidR="00C44D4B" w:rsidRPr="00A3761C" w:rsidRDefault="00C44D4B" w:rsidP="00C84DE4">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6C43FE" w:rsidRPr="0098100D" w14:paraId="28D81748" w14:textId="77777777" w:rsidTr="00980623">
        <w:trPr>
          <w:cantSplit/>
        </w:trPr>
        <w:tc>
          <w:tcPr>
            <w:tcW w:w="14390" w:type="dxa"/>
          </w:tcPr>
          <w:p w14:paraId="0FD63C68" w14:textId="77777777" w:rsidR="006C43FE" w:rsidRPr="0098100D" w:rsidRDefault="006C43FE" w:rsidP="00980623">
            <w:pPr>
              <w:rPr>
                <w:rFonts w:asciiTheme="minorHAnsi" w:hAnsiTheme="minorHAnsi" w:cstheme="minorHAnsi"/>
                <w:sz w:val="18"/>
                <w:szCs w:val="18"/>
              </w:rPr>
            </w:pPr>
            <w:r w:rsidRPr="0098100D">
              <w:rPr>
                <w:rFonts w:asciiTheme="minorHAnsi" w:hAnsiTheme="minorHAnsi" w:cstheme="minorHAnsi"/>
                <w:sz w:val="18"/>
                <w:szCs w:val="18"/>
              </w:rPr>
              <w:t>Notes:</w:t>
            </w:r>
          </w:p>
        </w:tc>
      </w:tr>
    </w:tbl>
    <w:p w14:paraId="4355767F" w14:textId="1B9B4EC4" w:rsidR="00070069" w:rsidRDefault="00070069">
      <w:pPr>
        <w:rPr>
          <w:rFonts w:asciiTheme="minorHAnsi" w:hAnsiTheme="minorHAnsi" w:cstheme="minorHAnsi"/>
          <w:sz w:val="18"/>
          <w:szCs w:val="18"/>
        </w:rPr>
      </w:pPr>
    </w:p>
    <w:p w14:paraId="00B06B14" w14:textId="0AE6E755" w:rsidR="0098100D" w:rsidRDefault="0098100D">
      <w:pPr>
        <w:rPr>
          <w:rFonts w:asciiTheme="minorHAnsi" w:hAnsiTheme="minorHAnsi" w:cstheme="minorHAnsi"/>
          <w:sz w:val="18"/>
          <w:szCs w:val="18"/>
        </w:rPr>
      </w:pPr>
      <w:r>
        <w:rPr>
          <w:rFonts w:asciiTheme="minorHAnsi" w:hAnsiTheme="minorHAnsi" w:cstheme="minorHAnsi"/>
          <w:sz w:val="18"/>
          <w:szCs w:val="18"/>
        </w:rPr>
        <w:br w:type="page"/>
      </w:r>
    </w:p>
    <w:p w14:paraId="0A459575" w14:textId="52544264" w:rsidR="009C5882" w:rsidRDefault="009C5882">
      <w:pPr>
        <w:rPr>
          <w:rFonts w:asciiTheme="minorHAnsi" w:hAnsiTheme="minorHAnsi" w:cs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9"/>
        <w:gridCol w:w="1200"/>
        <w:gridCol w:w="1200"/>
        <w:gridCol w:w="1199"/>
        <w:gridCol w:w="1200"/>
        <w:gridCol w:w="1199"/>
        <w:gridCol w:w="1199"/>
        <w:gridCol w:w="1198"/>
        <w:gridCol w:w="1199"/>
        <w:gridCol w:w="1199"/>
        <w:gridCol w:w="1199"/>
        <w:gridCol w:w="1199"/>
      </w:tblGrid>
      <w:tr w:rsidR="00BC0D38" w:rsidRPr="00295655" w14:paraId="19CFC8E6" w14:textId="77777777" w:rsidTr="0098100D">
        <w:trPr>
          <w:cantSplit/>
        </w:trPr>
        <w:tc>
          <w:tcPr>
            <w:tcW w:w="14390" w:type="dxa"/>
            <w:gridSpan w:val="12"/>
          </w:tcPr>
          <w:p w14:paraId="1C8B0C8E" w14:textId="7997D2D5" w:rsidR="00BC0D38" w:rsidRPr="00E4437A" w:rsidRDefault="00BC0D38" w:rsidP="003D3E08">
            <w:pPr>
              <w:keepNext/>
              <w:rPr>
                <w:rFonts w:ascii="Calibri" w:hAnsi="Calibri"/>
                <w:b/>
                <w:szCs w:val="18"/>
              </w:rPr>
            </w:pPr>
            <w:r>
              <w:rPr>
                <w:rFonts w:ascii="Calibri" w:hAnsi="Calibri"/>
                <w:b/>
                <w:szCs w:val="18"/>
              </w:rPr>
              <w:t>G</w:t>
            </w:r>
            <w:r w:rsidRPr="00F9147E">
              <w:rPr>
                <w:rFonts w:ascii="Calibri" w:hAnsi="Calibri"/>
                <w:b/>
                <w:szCs w:val="18"/>
              </w:rPr>
              <w:t xml:space="preserve">. </w:t>
            </w:r>
            <w:r w:rsidR="00C128DD">
              <w:rPr>
                <w:rFonts w:ascii="Calibri" w:hAnsi="Calibri"/>
                <w:b/>
                <w:szCs w:val="18"/>
              </w:rPr>
              <w:t xml:space="preserve">Verification: </w:t>
            </w:r>
            <w:r w:rsidRPr="00F9147E">
              <w:rPr>
                <w:rFonts w:ascii="Calibri" w:hAnsi="Calibri"/>
                <w:b/>
                <w:szCs w:val="18"/>
              </w:rPr>
              <w:t xml:space="preserve">Installed Air Filter </w:t>
            </w:r>
            <w:r>
              <w:rPr>
                <w:rFonts w:ascii="Calibri" w:hAnsi="Calibri"/>
                <w:b/>
                <w:szCs w:val="18"/>
              </w:rPr>
              <w:t>Sizing and Pressure Drop</w:t>
            </w:r>
            <w:r w:rsidR="0034347C" w:rsidRPr="0034347C">
              <w:rPr>
                <w:rFonts w:ascii="Calibri" w:hAnsi="Calibri"/>
                <w:b/>
                <w:szCs w:val="18"/>
              </w:rPr>
              <w:t xml:space="preserve"> - SC3.1.4.7 and SC3.1.4.8</w:t>
            </w:r>
          </w:p>
          <w:p w14:paraId="2CDB6AC6" w14:textId="114A10E9" w:rsidR="00BC0D38" w:rsidRDefault="00BC0D38" w:rsidP="003D3E08">
            <w:pPr>
              <w:keepNext/>
              <w:rPr>
                <w:rFonts w:ascii="Calibri" w:hAnsi="Calibri"/>
                <w:sz w:val="18"/>
              </w:rPr>
            </w:pPr>
            <w:r w:rsidRPr="00E4437A">
              <w:rPr>
                <w:rFonts w:ascii="Calibri" w:hAnsi="Calibri"/>
                <w:sz w:val="18"/>
              </w:rPr>
              <w:t>Nominal 2-inch or greater depth air filters shall be sized by the system designer to accommodate a maximum allowable clean-filter pressure drop of 0.1 inch w.c at the air filter's design airflow rate</w:t>
            </w:r>
            <w:r>
              <w:rPr>
                <w:rFonts w:ascii="Calibri" w:hAnsi="Calibri"/>
                <w:sz w:val="18"/>
              </w:rPr>
              <w:t xml:space="preserve"> as verified according t</w:t>
            </w:r>
            <w:r w:rsidR="0034347C">
              <w:rPr>
                <w:rFonts w:ascii="Calibri" w:hAnsi="Calibri"/>
                <w:sz w:val="18"/>
              </w:rPr>
              <w:t xml:space="preserve">o the procedures in </w:t>
            </w:r>
            <w:r w:rsidRPr="00ED4BE4">
              <w:rPr>
                <w:rFonts w:ascii="Calibri" w:hAnsi="Calibri"/>
                <w:sz w:val="18"/>
              </w:rPr>
              <w:t>SC3.1.4.8</w:t>
            </w:r>
            <w:r w:rsidRPr="00E4437A">
              <w:rPr>
                <w:rFonts w:ascii="Calibri" w:hAnsi="Calibri"/>
                <w:sz w:val="18"/>
              </w:rPr>
              <w:t>.</w:t>
            </w:r>
            <w:r>
              <w:rPr>
                <w:rFonts w:ascii="Calibri" w:hAnsi="Calibri"/>
                <w:sz w:val="18"/>
              </w:rPr>
              <w:t xml:space="preserve"> </w:t>
            </w:r>
            <w:r w:rsidRPr="00E4437A">
              <w:rPr>
                <w:rFonts w:ascii="Calibri" w:hAnsi="Calibri"/>
                <w:sz w:val="18"/>
              </w:rPr>
              <w:t xml:space="preserve">Nominal one-inch minimum depth air filters shall be allowed if the filter face area is sized based on a maximum face velocity of 150 ft per minute at the air filter design airflow rate </w:t>
            </w:r>
            <w:r w:rsidR="0034347C">
              <w:rPr>
                <w:rFonts w:ascii="Calibri" w:hAnsi="Calibri"/>
                <w:sz w:val="18"/>
              </w:rPr>
              <w:t xml:space="preserve">according to the procedures in </w:t>
            </w:r>
            <w:r w:rsidRPr="00E4437A">
              <w:rPr>
                <w:rFonts w:ascii="Calibri" w:hAnsi="Calibri"/>
                <w:sz w:val="18"/>
              </w:rPr>
              <w:t>SC3.1.4.7</w:t>
            </w:r>
            <w:r>
              <w:rPr>
                <w:rFonts w:ascii="Calibri" w:hAnsi="Calibri"/>
                <w:sz w:val="18"/>
              </w:rPr>
              <w:t>. In order to inform the occupant of the airflow and clean filter pressure drop performance required for replacement air filters, the installer shall place a sticker in or near the filter grille displaying the air filter design airflow rate and the maximum allowed clean filter pressure drop at the design airflow rate as required by Standards Section 150.0(m)12Biv.</w:t>
            </w:r>
          </w:p>
          <w:p w14:paraId="1CB9F7B7" w14:textId="77777777" w:rsidR="00857C69" w:rsidRPr="00EA2E81" w:rsidRDefault="00857C69" w:rsidP="003D3E08">
            <w:pPr>
              <w:keepNext/>
              <w:rPr>
                <w:rFonts w:ascii="Calibri" w:hAnsi="Calibri"/>
                <w:sz w:val="18"/>
              </w:rPr>
            </w:pPr>
          </w:p>
          <w:p w14:paraId="51344EAF" w14:textId="1A320D6E" w:rsidR="00BC0D38" w:rsidRPr="005E5C76" w:rsidRDefault="00BC0D38" w:rsidP="005E5C76">
            <w:pPr>
              <w:keepNext/>
              <w:rPr>
                <w:rFonts w:ascii="Calibri" w:hAnsi="Calibri"/>
                <w:sz w:val="18"/>
              </w:rPr>
            </w:pPr>
            <w:r w:rsidRPr="00EA2E81">
              <w:rPr>
                <w:rFonts w:ascii="Calibri" w:hAnsi="Calibri"/>
                <w:sz w:val="18"/>
              </w:rPr>
              <w:t xml:space="preserve">&lt;&lt;if all of the </w:t>
            </w:r>
            <w:r>
              <w:rPr>
                <w:rFonts w:ascii="Calibri" w:hAnsi="Calibri"/>
                <w:sz w:val="18"/>
              </w:rPr>
              <w:t xml:space="preserve">indoor units listed in </w:t>
            </w:r>
            <w:r w:rsidRPr="006C43FE">
              <w:rPr>
                <w:rFonts w:ascii="Calibri" w:hAnsi="Calibri"/>
                <w:sz w:val="18"/>
                <w:highlight w:val="yellow"/>
              </w:rPr>
              <w:t>B01</w:t>
            </w:r>
            <w:r>
              <w:rPr>
                <w:rFonts w:ascii="Calibri" w:hAnsi="Calibri"/>
                <w:sz w:val="18"/>
              </w:rPr>
              <w:t xml:space="preserve"> have a value in </w:t>
            </w:r>
            <w:r w:rsidRPr="006C43FE">
              <w:rPr>
                <w:rFonts w:ascii="Calibri" w:hAnsi="Calibri"/>
                <w:sz w:val="18"/>
                <w:highlight w:val="yellow"/>
              </w:rPr>
              <w:t>B03</w:t>
            </w:r>
            <w:r>
              <w:rPr>
                <w:rFonts w:ascii="Calibri" w:hAnsi="Calibri"/>
                <w:sz w:val="18"/>
              </w:rPr>
              <w:t xml:space="preserve">=ductless, </w:t>
            </w:r>
            <w:r w:rsidRPr="00EA2E81">
              <w:rPr>
                <w:rFonts w:ascii="Calibri" w:hAnsi="Calibri"/>
                <w:sz w:val="18"/>
              </w:rPr>
              <w:t xml:space="preserve">then display the section does not apply message; </w:t>
            </w:r>
          </w:p>
          <w:p w14:paraId="5601B028" w14:textId="6E7772C3" w:rsidR="00BC0D38" w:rsidRPr="00491412" w:rsidRDefault="00BC0D38" w:rsidP="004D6DA0">
            <w:pPr>
              <w:keepNext/>
              <w:rPr>
                <w:rFonts w:ascii="Calibri" w:hAnsi="Calibri"/>
                <w:sz w:val="18"/>
              </w:rPr>
            </w:pPr>
            <w:r w:rsidRPr="005E5C76">
              <w:rPr>
                <w:rFonts w:ascii="Calibri" w:hAnsi="Calibri"/>
                <w:sz w:val="18"/>
              </w:rPr>
              <w:t xml:space="preserve">else require one row of data (each) for the quantity of air filter devices in </w:t>
            </w:r>
            <w:r w:rsidRPr="006C43FE">
              <w:rPr>
                <w:rFonts w:ascii="Calibri" w:hAnsi="Calibri"/>
                <w:sz w:val="18"/>
                <w:highlight w:val="yellow"/>
              </w:rPr>
              <w:t>B05</w:t>
            </w:r>
            <w:r w:rsidRPr="005E5C76">
              <w:rPr>
                <w:rFonts w:ascii="Calibri" w:hAnsi="Calibri"/>
                <w:sz w:val="18"/>
              </w:rPr>
              <w:t xml:space="preserve"> for each of the </w:t>
            </w:r>
            <w:r>
              <w:rPr>
                <w:rFonts w:ascii="Calibri" w:hAnsi="Calibri"/>
                <w:sz w:val="18"/>
              </w:rPr>
              <w:t>indoor units</w:t>
            </w:r>
            <w:r w:rsidRPr="005E5C76">
              <w:rPr>
                <w:rFonts w:ascii="Calibri" w:hAnsi="Calibri"/>
                <w:sz w:val="18"/>
              </w:rPr>
              <w:t xml:space="preserve"> in </w:t>
            </w:r>
            <w:r w:rsidR="004D6DA0" w:rsidRPr="004D6DA0">
              <w:rPr>
                <w:rFonts w:ascii="Calibri" w:hAnsi="Calibri"/>
                <w:sz w:val="18"/>
                <w:highlight w:val="yellow"/>
              </w:rPr>
              <w:t>B01</w:t>
            </w:r>
            <w:r w:rsidRPr="005E5C76">
              <w:rPr>
                <w:rFonts w:ascii="Calibri" w:hAnsi="Calibri"/>
                <w:sz w:val="18"/>
              </w:rPr>
              <w:t xml:space="preserve"> </w:t>
            </w:r>
            <w:r>
              <w:rPr>
                <w:rFonts w:ascii="Calibri" w:hAnsi="Calibri"/>
                <w:sz w:val="18"/>
              </w:rPr>
              <w:t xml:space="preserve">that </w:t>
            </w:r>
            <w:r w:rsidRPr="00ED4BE4">
              <w:rPr>
                <w:rFonts w:ascii="Calibri" w:hAnsi="Calibri"/>
                <w:sz w:val="18"/>
              </w:rPr>
              <w:t xml:space="preserve">have a value in </w:t>
            </w:r>
            <w:r w:rsidRPr="004D6DA0">
              <w:rPr>
                <w:rFonts w:ascii="Calibri" w:hAnsi="Calibri"/>
                <w:sz w:val="18"/>
                <w:highlight w:val="yellow"/>
              </w:rPr>
              <w:t>B03</w:t>
            </w:r>
            <w:r>
              <w:rPr>
                <w:rFonts w:ascii="Calibri" w:hAnsi="Calibri" w:cs="Calibri"/>
                <w:sz w:val="18"/>
              </w:rPr>
              <w:t>≠</w:t>
            </w:r>
            <w:r w:rsidRPr="00ED4BE4">
              <w:rPr>
                <w:rFonts w:ascii="Calibri" w:hAnsi="Calibri"/>
                <w:sz w:val="18"/>
              </w:rPr>
              <w:t>ductless</w:t>
            </w:r>
            <w:r>
              <w:rPr>
                <w:rFonts w:ascii="Calibri" w:hAnsi="Calibri"/>
                <w:sz w:val="18"/>
              </w:rPr>
              <w:t>.</w:t>
            </w:r>
          </w:p>
        </w:tc>
      </w:tr>
      <w:tr w:rsidR="00BC0D38" w:rsidRPr="00295655" w14:paraId="77C5425D" w14:textId="77777777" w:rsidTr="0098100D">
        <w:trPr>
          <w:cantSplit/>
          <w:trHeight w:val="134"/>
        </w:trPr>
        <w:tc>
          <w:tcPr>
            <w:tcW w:w="1199" w:type="dxa"/>
            <w:vAlign w:val="center"/>
          </w:tcPr>
          <w:p w14:paraId="5D298EE0" w14:textId="287E7760" w:rsidR="00BC0D38" w:rsidRPr="00295655" w:rsidRDefault="00BC0D38" w:rsidP="003D3E08">
            <w:pPr>
              <w:jc w:val="center"/>
              <w:rPr>
                <w:rFonts w:ascii="Calibri" w:hAnsi="Calibri"/>
                <w:sz w:val="18"/>
                <w:szCs w:val="18"/>
              </w:rPr>
            </w:pPr>
            <w:r>
              <w:rPr>
                <w:rFonts w:ascii="Calibri" w:hAnsi="Calibri"/>
                <w:sz w:val="18"/>
                <w:szCs w:val="18"/>
              </w:rPr>
              <w:t>01</w:t>
            </w:r>
          </w:p>
        </w:tc>
        <w:tc>
          <w:tcPr>
            <w:tcW w:w="1200" w:type="dxa"/>
            <w:vAlign w:val="center"/>
          </w:tcPr>
          <w:p w14:paraId="1E5B00D7" w14:textId="40411731" w:rsidR="00BC0D38" w:rsidRPr="00295655" w:rsidRDefault="00BC0D38" w:rsidP="003D3E08">
            <w:pPr>
              <w:jc w:val="center"/>
              <w:rPr>
                <w:rFonts w:ascii="Calibri" w:hAnsi="Calibri"/>
                <w:sz w:val="18"/>
                <w:szCs w:val="18"/>
              </w:rPr>
            </w:pPr>
            <w:r>
              <w:rPr>
                <w:rFonts w:ascii="Calibri" w:hAnsi="Calibri"/>
                <w:sz w:val="18"/>
                <w:szCs w:val="18"/>
              </w:rPr>
              <w:t>02</w:t>
            </w:r>
          </w:p>
        </w:tc>
        <w:tc>
          <w:tcPr>
            <w:tcW w:w="1200" w:type="dxa"/>
            <w:vAlign w:val="center"/>
          </w:tcPr>
          <w:p w14:paraId="243C0D4D" w14:textId="32E1352F" w:rsidR="00BC0D38" w:rsidRPr="00295655" w:rsidRDefault="00BC0D38" w:rsidP="003D3E08">
            <w:pPr>
              <w:jc w:val="center"/>
              <w:rPr>
                <w:rFonts w:ascii="Calibri" w:hAnsi="Calibri"/>
                <w:sz w:val="18"/>
                <w:szCs w:val="18"/>
              </w:rPr>
            </w:pPr>
            <w:r>
              <w:rPr>
                <w:rFonts w:ascii="Calibri" w:hAnsi="Calibri"/>
                <w:sz w:val="18"/>
                <w:szCs w:val="18"/>
              </w:rPr>
              <w:t>03</w:t>
            </w:r>
          </w:p>
        </w:tc>
        <w:tc>
          <w:tcPr>
            <w:tcW w:w="1199" w:type="dxa"/>
            <w:vAlign w:val="center"/>
          </w:tcPr>
          <w:p w14:paraId="2ED70A9B" w14:textId="19B0C1EC" w:rsidR="00BC0D38" w:rsidRPr="00295655" w:rsidRDefault="00BC0D38" w:rsidP="003D3E08">
            <w:pPr>
              <w:jc w:val="center"/>
              <w:rPr>
                <w:rFonts w:ascii="Calibri" w:hAnsi="Calibri"/>
                <w:sz w:val="18"/>
                <w:szCs w:val="18"/>
              </w:rPr>
            </w:pPr>
            <w:r w:rsidRPr="00295655">
              <w:rPr>
                <w:rFonts w:ascii="Calibri" w:hAnsi="Calibri"/>
                <w:sz w:val="18"/>
                <w:szCs w:val="18"/>
              </w:rPr>
              <w:t>0</w:t>
            </w:r>
            <w:r>
              <w:rPr>
                <w:rFonts w:ascii="Calibri" w:hAnsi="Calibri"/>
                <w:sz w:val="18"/>
                <w:szCs w:val="18"/>
              </w:rPr>
              <w:t>4</w:t>
            </w:r>
          </w:p>
        </w:tc>
        <w:tc>
          <w:tcPr>
            <w:tcW w:w="1200" w:type="dxa"/>
            <w:vAlign w:val="center"/>
          </w:tcPr>
          <w:p w14:paraId="0ABEA8AA" w14:textId="5B1A65AA" w:rsidR="00BC0D38" w:rsidRPr="00295655" w:rsidRDefault="00BC0D38" w:rsidP="003D3E08">
            <w:pPr>
              <w:jc w:val="center"/>
              <w:rPr>
                <w:rFonts w:ascii="Calibri" w:hAnsi="Calibri"/>
                <w:sz w:val="18"/>
                <w:szCs w:val="18"/>
              </w:rPr>
            </w:pPr>
            <w:r>
              <w:rPr>
                <w:rFonts w:ascii="Calibri" w:hAnsi="Calibri"/>
                <w:sz w:val="18"/>
                <w:szCs w:val="18"/>
              </w:rPr>
              <w:t>05</w:t>
            </w:r>
          </w:p>
        </w:tc>
        <w:tc>
          <w:tcPr>
            <w:tcW w:w="1199" w:type="dxa"/>
            <w:vAlign w:val="center"/>
          </w:tcPr>
          <w:p w14:paraId="4F5938C1" w14:textId="1F20B5F6" w:rsidR="00BC0D38" w:rsidRPr="00295655" w:rsidRDefault="00BC0D38" w:rsidP="003D3E08">
            <w:pPr>
              <w:jc w:val="center"/>
              <w:rPr>
                <w:rFonts w:ascii="Calibri" w:hAnsi="Calibri"/>
                <w:sz w:val="18"/>
                <w:szCs w:val="18"/>
              </w:rPr>
            </w:pPr>
            <w:r>
              <w:rPr>
                <w:rFonts w:ascii="Calibri" w:hAnsi="Calibri"/>
                <w:sz w:val="18"/>
                <w:szCs w:val="18"/>
              </w:rPr>
              <w:t>06</w:t>
            </w:r>
          </w:p>
        </w:tc>
        <w:tc>
          <w:tcPr>
            <w:tcW w:w="1199" w:type="dxa"/>
            <w:vAlign w:val="center"/>
          </w:tcPr>
          <w:p w14:paraId="2CE32A64" w14:textId="038F1203" w:rsidR="00BC0D38" w:rsidRPr="00295655" w:rsidRDefault="00BC0D38" w:rsidP="003D3E08">
            <w:pPr>
              <w:jc w:val="center"/>
              <w:rPr>
                <w:rFonts w:ascii="Calibri" w:hAnsi="Calibri"/>
                <w:sz w:val="18"/>
                <w:szCs w:val="18"/>
              </w:rPr>
            </w:pPr>
            <w:r>
              <w:rPr>
                <w:rFonts w:ascii="Calibri" w:hAnsi="Calibri"/>
                <w:sz w:val="18"/>
                <w:szCs w:val="18"/>
              </w:rPr>
              <w:t>07</w:t>
            </w:r>
          </w:p>
        </w:tc>
        <w:tc>
          <w:tcPr>
            <w:tcW w:w="1198" w:type="dxa"/>
            <w:vAlign w:val="center"/>
          </w:tcPr>
          <w:p w14:paraId="21DE15D9" w14:textId="6AB058DA" w:rsidR="00BC0D38" w:rsidRPr="00295655" w:rsidRDefault="00BC0D38" w:rsidP="003D3E08">
            <w:pPr>
              <w:jc w:val="center"/>
              <w:rPr>
                <w:rFonts w:ascii="Calibri" w:hAnsi="Calibri"/>
                <w:sz w:val="18"/>
                <w:szCs w:val="18"/>
              </w:rPr>
            </w:pPr>
            <w:r>
              <w:rPr>
                <w:rFonts w:ascii="Calibri" w:hAnsi="Calibri"/>
                <w:sz w:val="18"/>
                <w:szCs w:val="18"/>
              </w:rPr>
              <w:t>08</w:t>
            </w:r>
          </w:p>
        </w:tc>
        <w:tc>
          <w:tcPr>
            <w:tcW w:w="1199" w:type="dxa"/>
            <w:vAlign w:val="center"/>
          </w:tcPr>
          <w:p w14:paraId="5FF8DF4D" w14:textId="13C54B4D" w:rsidR="00BC0D38" w:rsidRPr="00295655" w:rsidRDefault="00BC0D38" w:rsidP="003D3E08">
            <w:pPr>
              <w:jc w:val="center"/>
              <w:rPr>
                <w:rFonts w:ascii="Calibri" w:hAnsi="Calibri"/>
                <w:sz w:val="18"/>
                <w:szCs w:val="18"/>
              </w:rPr>
            </w:pPr>
            <w:r>
              <w:rPr>
                <w:rFonts w:ascii="Calibri" w:hAnsi="Calibri"/>
                <w:sz w:val="18"/>
                <w:szCs w:val="18"/>
              </w:rPr>
              <w:t>09</w:t>
            </w:r>
          </w:p>
        </w:tc>
        <w:tc>
          <w:tcPr>
            <w:tcW w:w="1199" w:type="dxa"/>
            <w:vAlign w:val="center"/>
          </w:tcPr>
          <w:p w14:paraId="699B7306" w14:textId="54A5A6FD" w:rsidR="00BC0D38" w:rsidRPr="00295655" w:rsidRDefault="00BC0D38" w:rsidP="003D3E08">
            <w:pPr>
              <w:jc w:val="center"/>
              <w:rPr>
                <w:rFonts w:ascii="Calibri" w:hAnsi="Calibri"/>
                <w:sz w:val="18"/>
                <w:szCs w:val="18"/>
              </w:rPr>
            </w:pPr>
            <w:r>
              <w:rPr>
                <w:rFonts w:ascii="Calibri" w:hAnsi="Calibri"/>
                <w:sz w:val="18"/>
                <w:szCs w:val="18"/>
              </w:rPr>
              <w:t>10</w:t>
            </w:r>
          </w:p>
        </w:tc>
        <w:tc>
          <w:tcPr>
            <w:tcW w:w="1199" w:type="dxa"/>
          </w:tcPr>
          <w:p w14:paraId="63F11B14" w14:textId="087CBF31" w:rsidR="00BC0D38" w:rsidRDefault="00BC0D38" w:rsidP="003D3E08">
            <w:pPr>
              <w:keepNext/>
              <w:jc w:val="center"/>
              <w:rPr>
                <w:rFonts w:ascii="Calibri" w:hAnsi="Calibri"/>
                <w:sz w:val="18"/>
                <w:szCs w:val="18"/>
              </w:rPr>
            </w:pPr>
            <w:r>
              <w:rPr>
                <w:rFonts w:ascii="Calibri" w:hAnsi="Calibri"/>
                <w:sz w:val="18"/>
                <w:szCs w:val="18"/>
              </w:rPr>
              <w:t>11</w:t>
            </w:r>
          </w:p>
        </w:tc>
        <w:tc>
          <w:tcPr>
            <w:tcW w:w="1199" w:type="dxa"/>
            <w:vAlign w:val="center"/>
          </w:tcPr>
          <w:p w14:paraId="0B989628" w14:textId="5386A04F" w:rsidR="00BC0D38" w:rsidRPr="00295655" w:rsidRDefault="00BC0D38" w:rsidP="003D3E08">
            <w:pPr>
              <w:keepNext/>
              <w:jc w:val="center"/>
              <w:rPr>
                <w:rFonts w:ascii="Calibri" w:hAnsi="Calibri"/>
                <w:sz w:val="18"/>
                <w:szCs w:val="18"/>
              </w:rPr>
            </w:pPr>
            <w:r>
              <w:rPr>
                <w:rFonts w:ascii="Calibri" w:hAnsi="Calibri"/>
                <w:sz w:val="18"/>
                <w:szCs w:val="18"/>
              </w:rPr>
              <w:t>12</w:t>
            </w:r>
          </w:p>
        </w:tc>
      </w:tr>
      <w:tr w:rsidR="00BC0D38" w:rsidRPr="00B82750" w14:paraId="3230B9F2" w14:textId="77777777" w:rsidTr="0098100D">
        <w:trPr>
          <w:cantSplit/>
          <w:trHeight w:val="576"/>
        </w:trPr>
        <w:tc>
          <w:tcPr>
            <w:tcW w:w="1199" w:type="dxa"/>
            <w:vAlign w:val="bottom"/>
          </w:tcPr>
          <w:p w14:paraId="0C3A5D31" w14:textId="77777777" w:rsidR="00BC0D38" w:rsidRPr="00B82750" w:rsidRDefault="00BC0D38" w:rsidP="003D3E08">
            <w:pPr>
              <w:jc w:val="center"/>
              <w:rPr>
                <w:rFonts w:ascii="Calibri" w:hAnsi="Calibri"/>
                <w:sz w:val="18"/>
                <w:szCs w:val="18"/>
              </w:rPr>
            </w:pPr>
            <w:r w:rsidRPr="003B4D36">
              <w:rPr>
                <w:rFonts w:ascii="Calibri" w:hAnsi="Calibri"/>
                <w:sz w:val="18"/>
                <w:szCs w:val="18"/>
              </w:rPr>
              <w:t>Indoor Unit Name or Description of Area Served</w:t>
            </w:r>
          </w:p>
        </w:tc>
        <w:tc>
          <w:tcPr>
            <w:tcW w:w="1200" w:type="dxa"/>
            <w:vAlign w:val="bottom"/>
          </w:tcPr>
          <w:p w14:paraId="3615D5A0" w14:textId="77777777" w:rsidR="00BC0D38" w:rsidRPr="00B82750" w:rsidRDefault="00BC0D38" w:rsidP="003D3E08">
            <w:pPr>
              <w:jc w:val="center"/>
              <w:rPr>
                <w:rFonts w:ascii="Calibri" w:hAnsi="Calibri"/>
                <w:sz w:val="18"/>
                <w:szCs w:val="18"/>
              </w:rPr>
            </w:pPr>
            <w:r w:rsidRPr="00B82750">
              <w:rPr>
                <w:rFonts w:ascii="Calibri" w:hAnsi="Calibri"/>
                <w:sz w:val="18"/>
                <w:szCs w:val="18"/>
              </w:rPr>
              <w:t>Air Filter Name</w:t>
            </w:r>
            <w:r>
              <w:t xml:space="preserve"> </w:t>
            </w:r>
            <w:r w:rsidRPr="000325C8">
              <w:rPr>
                <w:rFonts w:ascii="Calibri" w:hAnsi="Calibri"/>
                <w:sz w:val="18"/>
                <w:szCs w:val="18"/>
              </w:rPr>
              <w:t xml:space="preserve">or Description </w:t>
            </w:r>
            <w:r>
              <w:rPr>
                <w:rFonts w:ascii="Calibri" w:hAnsi="Calibri"/>
                <w:sz w:val="18"/>
                <w:szCs w:val="18"/>
              </w:rPr>
              <w:t>of Location</w:t>
            </w:r>
          </w:p>
        </w:tc>
        <w:tc>
          <w:tcPr>
            <w:tcW w:w="1200" w:type="dxa"/>
            <w:vAlign w:val="bottom"/>
          </w:tcPr>
          <w:p w14:paraId="7EB13722" w14:textId="77777777" w:rsidR="00BC0D38" w:rsidRPr="00B82750" w:rsidRDefault="00BC0D38" w:rsidP="003D3E08">
            <w:pPr>
              <w:jc w:val="center"/>
              <w:rPr>
                <w:rFonts w:ascii="Calibri" w:hAnsi="Calibri"/>
                <w:sz w:val="18"/>
                <w:szCs w:val="18"/>
              </w:rPr>
            </w:pPr>
            <w:r w:rsidRPr="00B82750">
              <w:rPr>
                <w:rFonts w:ascii="Calibri" w:hAnsi="Calibri"/>
                <w:sz w:val="18"/>
                <w:szCs w:val="18"/>
              </w:rPr>
              <w:t>Air Filter Device Type</w:t>
            </w:r>
          </w:p>
        </w:tc>
        <w:tc>
          <w:tcPr>
            <w:tcW w:w="1199" w:type="dxa"/>
            <w:vAlign w:val="bottom"/>
          </w:tcPr>
          <w:p w14:paraId="6F9D15A6" w14:textId="77777777" w:rsidR="00BC0D38" w:rsidRPr="00B82750" w:rsidRDefault="00BC0D38" w:rsidP="003D3E08">
            <w:pPr>
              <w:jc w:val="center"/>
              <w:rPr>
                <w:rFonts w:ascii="Calibri" w:hAnsi="Calibri"/>
                <w:sz w:val="18"/>
                <w:szCs w:val="18"/>
              </w:rPr>
            </w:pPr>
            <w:r w:rsidRPr="00B82750">
              <w:rPr>
                <w:rFonts w:ascii="Calibri" w:hAnsi="Calibri"/>
                <w:sz w:val="18"/>
                <w:szCs w:val="18"/>
              </w:rPr>
              <w:t>Design Airflow Rate</w:t>
            </w:r>
          </w:p>
          <w:p w14:paraId="78547CB5" w14:textId="77777777" w:rsidR="00BC0D38" w:rsidRPr="00B82750" w:rsidRDefault="00BC0D38" w:rsidP="003D3E08">
            <w:pPr>
              <w:jc w:val="center"/>
              <w:rPr>
                <w:rFonts w:ascii="Calibri" w:hAnsi="Calibri"/>
                <w:sz w:val="18"/>
                <w:szCs w:val="18"/>
              </w:rPr>
            </w:pPr>
            <w:r w:rsidRPr="00B82750">
              <w:rPr>
                <w:rFonts w:ascii="Calibri" w:hAnsi="Calibri"/>
                <w:sz w:val="18"/>
                <w:szCs w:val="18"/>
              </w:rPr>
              <w:t>for Air Filter Device</w:t>
            </w:r>
          </w:p>
          <w:p w14:paraId="5C413240" w14:textId="77777777" w:rsidR="00BC0D38" w:rsidRPr="00B82750" w:rsidRDefault="00BC0D38" w:rsidP="003D3E08">
            <w:pPr>
              <w:jc w:val="center"/>
              <w:rPr>
                <w:rFonts w:ascii="Calibri" w:hAnsi="Calibri"/>
                <w:sz w:val="18"/>
                <w:szCs w:val="18"/>
              </w:rPr>
            </w:pPr>
            <w:r w:rsidRPr="00B82750">
              <w:rPr>
                <w:rFonts w:ascii="Calibri" w:hAnsi="Calibri"/>
                <w:sz w:val="18"/>
                <w:szCs w:val="18"/>
              </w:rPr>
              <w:t>(cfm)</w:t>
            </w:r>
          </w:p>
        </w:tc>
        <w:tc>
          <w:tcPr>
            <w:tcW w:w="1200" w:type="dxa"/>
            <w:vAlign w:val="bottom"/>
          </w:tcPr>
          <w:p w14:paraId="4C319CE3" w14:textId="77777777" w:rsidR="00BC0D38" w:rsidRDefault="00BC0D38" w:rsidP="003D3E08">
            <w:pPr>
              <w:jc w:val="center"/>
              <w:rPr>
                <w:rFonts w:ascii="Calibri" w:hAnsi="Calibri"/>
                <w:sz w:val="18"/>
                <w:szCs w:val="18"/>
              </w:rPr>
            </w:pPr>
            <w:r w:rsidRPr="00B82750">
              <w:rPr>
                <w:rFonts w:ascii="Calibri" w:hAnsi="Calibri"/>
                <w:sz w:val="18"/>
                <w:szCs w:val="18"/>
              </w:rPr>
              <w:t xml:space="preserve">Air Filter </w:t>
            </w:r>
            <w:r>
              <w:rPr>
                <w:rFonts w:ascii="Calibri" w:hAnsi="Calibri"/>
                <w:sz w:val="18"/>
                <w:szCs w:val="18"/>
              </w:rPr>
              <w:t>Nominal Depth</w:t>
            </w:r>
          </w:p>
          <w:p w14:paraId="265C8FED" w14:textId="77777777" w:rsidR="00BC0D38" w:rsidRPr="00B82750" w:rsidRDefault="00BC0D38" w:rsidP="003D3E08">
            <w:pPr>
              <w:jc w:val="center"/>
              <w:rPr>
                <w:rFonts w:ascii="Calibri" w:hAnsi="Calibri"/>
                <w:sz w:val="18"/>
                <w:szCs w:val="18"/>
              </w:rPr>
            </w:pPr>
            <w:r>
              <w:rPr>
                <w:rFonts w:ascii="Calibri" w:hAnsi="Calibri"/>
                <w:sz w:val="18"/>
                <w:szCs w:val="18"/>
              </w:rPr>
              <w:t xml:space="preserve">(inch) </w:t>
            </w:r>
          </w:p>
        </w:tc>
        <w:tc>
          <w:tcPr>
            <w:tcW w:w="1199" w:type="dxa"/>
            <w:vAlign w:val="bottom"/>
          </w:tcPr>
          <w:p w14:paraId="480A3A4F" w14:textId="77777777" w:rsidR="00BC0D38" w:rsidRDefault="00BC0D38" w:rsidP="003D3E08">
            <w:pPr>
              <w:jc w:val="center"/>
              <w:rPr>
                <w:rFonts w:ascii="Calibri" w:hAnsi="Calibri"/>
                <w:sz w:val="18"/>
                <w:szCs w:val="18"/>
              </w:rPr>
            </w:pPr>
            <w:r>
              <w:rPr>
                <w:rFonts w:ascii="Calibri" w:hAnsi="Calibri"/>
                <w:sz w:val="18"/>
                <w:szCs w:val="18"/>
              </w:rPr>
              <w:t>Air Filter Nominal Length</w:t>
            </w:r>
          </w:p>
          <w:p w14:paraId="4B6BBFEA" w14:textId="77777777" w:rsidR="00BC0D38" w:rsidRPr="00B82750" w:rsidRDefault="00BC0D38" w:rsidP="003D3E08">
            <w:pPr>
              <w:jc w:val="center"/>
              <w:rPr>
                <w:rFonts w:ascii="Calibri" w:hAnsi="Calibri"/>
                <w:sz w:val="18"/>
                <w:szCs w:val="18"/>
              </w:rPr>
            </w:pPr>
            <w:r>
              <w:rPr>
                <w:rFonts w:ascii="Calibri" w:hAnsi="Calibri"/>
                <w:sz w:val="18"/>
                <w:szCs w:val="18"/>
              </w:rPr>
              <w:t>(inch)</w:t>
            </w:r>
          </w:p>
        </w:tc>
        <w:tc>
          <w:tcPr>
            <w:tcW w:w="1199" w:type="dxa"/>
            <w:vAlign w:val="bottom"/>
          </w:tcPr>
          <w:p w14:paraId="7FAE5E54" w14:textId="77777777" w:rsidR="00BC0D38" w:rsidRDefault="00BC0D38" w:rsidP="003D3E08">
            <w:pPr>
              <w:jc w:val="center"/>
              <w:rPr>
                <w:rFonts w:ascii="Calibri" w:hAnsi="Calibri"/>
                <w:sz w:val="18"/>
                <w:szCs w:val="18"/>
              </w:rPr>
            </w:pPr>
            <w:r>
              <w:rPr>
                <w:rFonts w:ascii="Calibri" w:hAnsi="Calibri"/>
                <w:sz w:val="18"/>
                <w:szCs w:val="18"/>
              </w:rPr>
              <w:t>Air Filter Nominal Width</w:t>
            </w:r>
          </w:p>
          <w:p w14:paraId="5F65B30D" w14:textId="77777777" w:rsidR="00BC0D38" w:rsidRPr="00B82750" w:rsidRDefault="00BC0D38" w:rsidP="003D3E08">
            <w:pPr>
              <w:jc w:val="center"/>
              <w:rPr>
                <w:rFonts w:ascii="Calibri" w:hAnsi="Calibri"/>
                <w:sz w:val="18"/>
                <w:szCs w:val="18"/>
              </w:rPr>
            </w:pPr>
            <w:r>
              <w:rPr>
                <w:rFonts w:ascii="Calibri" w:hAnsi="Calibri"/>
                <w:sz w:val="18"/>
                <w:szCs w:val="18"/>
              </w:rPr>
              <w:t>(inch)</w:t>
            </w:r>
          </w:p>
        </w:tc>
        <w:tc>
          <w:tcPr>
            <w:tcW w:w="1198" w:type="dxa"/>
            <w:vAlign w:val="bottom"/>
          </w:tcPr>
          <w:p w14:paraId="5B92E159" w14:textId="77777777" w:rsidR="00BC0D38" w:rsidRDefault="00BC0D38" w:rsidP="003D3E08">
            <w:pPr>
              <w:jc w:val="center"/>
              <w:rPr>
                <w:rFonts w:ascii="Calibri" w:hAnsi="Calibri"/>
                <w:sz w:val="18"/>
                <w:szCs w:val="18"/>
              </w:rPr>
            </w:pPr>
            <w:r>
              <w:rPr>
                <w:rFonts w:ascii="Calibri" w:hAnsi="Calibri"/>
                <w:sz w:val="18"/>
                <w:szCs w:val="18"/>
              </w:rPr>
              <w:t xml:space="preserve">Air Filter </w:t>
            </w:r>
          </w:p>
          <w:p w14:paraId="2CDBF531" w14:textId="77777777" w:rsidR="00BC0D38" w:rsidRDefault="00BC0D38" w:rsidP="003D3E08">
            <w:pPr>
              <w:jc w:val="center"/>
              <w:rPr>
                <w:rFonts w:ascii="Calibri" w:hAnsi="Calibri"/>
                <w:sz w:val="18"/>
                <w:szCs w:val="18"/>
              </w:rPr>
            </w:pPr>
            <w:r>
              <w:rPr>
                <w:rFonts w:ascii="Calibri" w:hAnsi="Calibri"/>
                <w:sz w:val="18"/>
                <w:szCs w:val="18"/>
              </w:rPr>
              <w:t>Calculated Nominal Face Area</w:t>
            </w:r>
          </w:p>
          <w:p w14:paraId="0D5A14D2" w14:textId="77777777" w:rsidR="00BC0D38" w:rsidRPr="00B82750" w:rsidRDefault="00BC0D38" w:rsidP="003D3E08">
            <w:pPr>
              <w:jc w:val="center"/>
              <w:rPr>
                <w:rFonts w:ascii="Calibri" w:hAnsi="Calibri"/>
                <w:sz w:val="18"/>
                <w:szCs w:val="18"/>
              </w:rPr>
            </w:pPr>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p>
        </w:tc>
        <w:tc>
          <w:tcPr>
            <w:tcW w:w="1199" w:type="dxa"/>
            <w:vAlign w:val="bottom"/>
          </w:tcPr>
          <w:p w14:paraId="53DD82B9" w14:textId="77777777" w:rsidR="00BC0D38" w:rsidRDefault="00BC0D38" w:rsidP="003D3E08">
            <w:pPr>
              <w:jc w:val="center"/>
              <w:rPr>
                <w:rFonts w:ascii="Calibri" w:hAnsi="Calibri"/>
                <w:sz w:val="18"/>
                <w:szCs w:val="18"/>
              </w:rPr>
            </w:pPr>
            <w:r>
              <w:rPr>
                <w:rFonts w:ascii="Calibri" w:hAnsi="Calibri"/>
                <w:sz w:val="18"/>
                <w:szCs w:val="18"/>
              </w:rPr>
              <w:t xml:space="preserve">Air Filter Required </w:t>
            </w:r>
          </w:p>
          <w:p w14:paraId="73ECC327" w14:textId="77777777" w:rsidR="00BC0D38" w:rsidRDefault="00BC0D38" w:rsidP="003D3E08">
            <w:pPr>
              <w:jc w:val="center"/>
              <w:rPr>
                <w:rFonts w:ascii="Calibri" w:hAnsi="Calibri"/>
                <w:sz w:val="18"/>
                <w:szCs w:val="18"/>
              </w:rPr>
            </w:pPr>
            <w:r>
              <w:rPr>
                <w:rFonts w:ascii="Calibri" w:hAnsi="Calibri"/>
                <w:sz w:val="18"/>
                <w:szCs w:val="18"/>
              </w:rPr>
              <w:t>Minimum Face Area</w:t>
            </w:r>
          </w:p>
          <w:p w14:paraId="5D07A81A" w14:textId="77777777" w:rsidR="00BC0D38" w:rsidRPr="00B82750" w:rsidRDefault="00BC0D38" w:rsidP="003D3E08">
            <w:pPr>
              <w:jc w:val="center"/>
              <w:rPr>
                <w:rFonts w:ascii="Calibri" w:hAnsi="Calibri"/>
                <w:sz w:val="18"/>
                <w:szCs w:val="18"/>
              </w:rPr>
            </w:pPr>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p>
        </w:tc>
        <w:tc>
          <w:tcPr>
            <w:tcW w:w="1199" w:type="dxa"/>
            <w:vAlign w:val="bottom"/>
          </w:tcPr>
          <w:p w14:paraId="09C8CDE2" w14:textId="77777777" w:rsidR="00BC0D38" w:rsidRPr="00B82750" w:rsidRDefault="00BC0D38" w:rsidP="003D3E08">
            <w:pPr>
              <w:jc w:val="center"/>
              <w:rPr>
                <w:rFonts w:ascii="Calibri" w:hAnsi="Calibri"/>
                <w:sz w:val="18"/>
                <w:szCs w:val="18"/>
              </w:rPr>
            </w:pPr>
            <w:r>
              <w:rPr>
                <w:rFonts w:ascii="Calibri" w:hAnsi="Calibri"/>
                <w:sz w:val="18"/>
                <w:szCs w:val="18"/>
              </w:rPr>
              <w:t>Face Area Compliance</w:t>
            </w:r>
          </w:p>
        </w:tc>
        <w:tc>
          <w:tcPr>
            <w:tcW w:w="1199" w:type="dxa"/>
          </w:tcPr>
          <w:p w14:paraId="6D678A60" w14:textId="37644E10" w:rsidR="00BC0D38" w:rsidRPr="00B82750" w:rsidRDefault="00BC0D38" w:rsidP="003D3E08">
            <w:pPr>
              <w:jc w:val="center"/>
              <w:rPr>
                <w:rFonts w:ascii="Calibri" w:hAnsi="Calibri"/>
                <w:sz w:val="18"/>
                <w:szCs w:val="18"/>
              </w:rPr>
            </w:pPr>
            <w:r>
              <w:rPr>
                <w:rFonts w:ascii="Calibri" w:hAnsi="Calibri"/>
                <w:sz w:val="18"/>
                <w:szCs w:val="18"/>
              </w:rPr>
              <w:t>Air Filter Rated Pressure Drop at Design Airflow Rate (inch W.C.)</w:t>
            </w:r>
          </w:p>
        </w:tc>
        <w:tc>
          <w:tcPr>
            <w:tcW w:w="1199" w:type="dxa"/>
            <w:vAlign w:val="bottom"/>
          </w:tcPr>
          <w:p w14:paraId="44455092" w14:textId="0CCC55C8" w:rsidR="00BC0D38" w:rsidRPr="00B82750" w:rsidRDefault="00BC0D38" w:rsidP="00BC0D38">
            <w:pPr>
              <w:jc w:val="center"/>
              <w:rPr>
                <w:rFonts w:ascii="Calibri" w:hAnsi="Calibri"/>
                <w:sz w:val="18"/>
                <w:szCs w:val="18"/>
              </w:rPr>
            </w:pPr>
            <w:r w:rsidRPr="00B82750">
              <w:rPr>
                <w:rFonts w:ascii="Calibri" w:hAnsi="Calibri"/>
                <w:sz w:val="18"/>
                <w:szCs w:val="18"/>
              </w:rPr>
              <w:t xml:space="preserve">Air Filter </w:t>
            </w:r>
            <w:r>
              <w:rPr>
                <w:rFonts w:ascii="Calibri" w:hAnsi="Calibri"/>
                <w:sz w:val="18"/>
                <w:szCs w:val="18"/>
              </w:rPr>
              <w:t>Pressure Drop Compliance</w:t>
            </w:r>
          </w:p>
        </w:tc>
      </w:tr>
      <w:tr w:rsidR="00BC0D38" w:rsidRPr="002A2C06" w14:paraId="4431C8AE" w14:textId="77777777" w:rsidTr="0098100D">
        <w:trPr>
          <w:cantSplit/>
          <w:trHeight w:val="395"/>
        </w:trPr>
        <w:tc>
          <w:tcPr>
            <w:tcW w:w="1199" w:type="dxa"/>
          </w:tcPr>
          <w:p w14:paraId="4E5C9DC6" w14:textId="3B5A0361" w:rsidR="00BC0D38" w:rsidRPr="002A2C06" w:rsidRDefault="00BC0D38" w:rsidP="009C5882">
            <w:pPr>
              <w:rPr>
                <w:rFonts w:ascii="Calibri" w:hAnsi="Calibri"/>
                <w:sz w:val="14"/>
                <w:szCs w:val="14"/>
              </w:rPr>
            </w:pPr>
            <w:r w:rsidRPr="002A2C06">
              <w:rPr>
                <w:rFonts w:ascii="Calibri" w:hAnsi="Calibri"/>
                <w:sz w:val="14"/>
                <w:szCs w:val="14"/>
              </w:rPr>
              <w:t>&lt;&lt;auto filled from</w:t>
            </w:r>
            <w:r>
              <w:rPr>
                <w:rFonts w:ascii="Calibri" w:hAnsi="Calibri"/>
                <w:sz w:val="14"/>
                <w:szCs w:val="14"/>
              </w:rPr>
              <w:t>:</w:t>
            </w:r>
            <w:r w:rsidRPr="002A2C06">
              <w:rPr>
                <w:rFonts w:ascii="Calibri" w:hAnsi="Calibri"/>
                <w:sz w:val="14"/>
                <w:szCs w:val="14"/>
              </w:rPr>
              <w:t xml:space="preserve"> </w:t>
            </w:r>
          </w:p>
          <w:p w14:paraId="1A9A7438" w14:textId="045B4663" w:rsidR="00BC0D38" w:rsidRPr="002A2C06" w:rsidRDefault="00BC0D38" w:rsidP="002A2C06">
            <w:pPr>
              <w:rPr>
                <w:rFonts w:ascii="Calibri" w:hAnsi="Calibri"/>
                <w:sz w:val="14"/>
                <w:szCs w:val="14"/>
              </w:rPr>
            </w:pPr>
            <w:r w:rsidRPr="002A2C06">
              <w:rPr>
                <w:rFonts w:ascii="Calibri" w:hAnsi="Calibri"/>
                <w:sz w:val="14"/>
                <w:szCs w:val="14"/>
              </w:rPr>
              <w:t>*</w:t>
            </w:r>
            <w:r w:rsidRPr="002A2C06">
              <w:rPr>
                <w:rFonts w:ascii="Calibri" w:hAnsi="Calibri"/>
                <w:sz w:val="14"/>
                <w:szCs w:val="14"/>
                <w:highlight w:val="yellow"/>
              </w:rPr>
              <w:t>MCH-</w:t>
            </w:r>
            <w:r w:rsidRPr="004D6DA0">
              <w:rPr>
                <w:rFonts w:ascii="Calibri" w:hAnsi="Calibri"/>
                <w:sz w:val="14"/>
                <w:szCs w:val="14"/>
                <w:highlight w:val="yellow"/>
              </w:rPr>
              <w:t>01a K03</w:t>
            </w:r>
          </w:p>
          <w:p w14:paraId="49B52C2B" w14:textId="64D76222" w:rsidR="00BC0D38" w:rsidRPr="002A2C06" w:rsidRDefault="00BC0D38" w:rsidP="002A2C06">
            <w:pPr>
              <w:rPr>
                <w:rFonts w:ascii="Calibri" w:hAnsi="Calibri"/>
                <w:sz w:val="14"/>
                <w:szCs w:val="14"/>
              </w:rPr>
            </w:pPr>
            <w:r w:rsidRPr="002A2C06">
              <w:rPr>
                <w:rFonts w:ascii="Calibri" w:hAnsi="Calibri"/>
                <w:sz w:val="14"/>
                <w:szCs w:val="14"/>
              </w:rPr>
              <w:t>*</w:t>
            </w:r>
            <w:r w:rsidRPr="004D6DA0">
              <w:rPr>
                <w:rFonts w:ascii="Calibri" w:hAnsi="Calibri"/>
                <w:sz w:val="14"/>
                <w:szCs w:val="14"/>
                <w:highlight w:val="yellow"/>
              </w:rPr>
              <w:t>MCH-01d M03</w:t>
            </w:r>
            <w:r w:rsidRPr="002A2C06">
              <w:rPr>
                <w:rFonts w:ascii="Calibri" w:hAnsi="Calibri"/>
                <w:sz w:val="14"/>
                <w:szCs w:val="14"/>
              </w:rPr>
              <w:t>&gt;&gt;</w:t>
            </w:r>
          </w:p>
        </w:tc>
        <w:tc>
          <w:tcPr>
            <w:tcW w:w="1200" w:type="dxa"/>
          </w:tcPr>
          <w:p w14:paraId="4934FFF1" w14:textId="77777777" w:rsidR="00BC0D38" w:rsidRPr="002A2C06" w:rsidRDefault="00BC0D38" w:rsidP="00C26161">
            <w:pPr>
              <w:rPr>
                <w:rFonts w:ascii="Calibri" w:hAnsi="Calibri"/>
                <w:sz w:val="14"/>
                <w:szCs w:val="14"/>
              </w:rPr>
            </w:pPr>
            <w:r w:rsidRPr="002A2C06">
              <w:rPr>
                <w:rFonts w:ascii="Calibri" w:hAnsi="Calibri"/>
                <w:sz w:val="14"/>
                <w:szCs w:val="14"/>
              </w:rPr>
              <w:t>&lt;&lt;auto filled from</w:t>
            </w:r>
            <w:r>
              <w:rPr>
                <w:rFonts w:ascii="Calibri" w:hAnsi="Calibri"/>
                <w:sz w:val="14"/>
                <w:szCs w:val="14"/>
              </w:rPr>
              <w:t>:</w:t>
            </w:r>
            <w:r w:rsidRPr="002A2C06">
              <w:rPr>
                <w:rFonts w:ascii="Calibri" w:hAnsi="Calibri"/>
                <w:sz w:val="14"/>
                <w:szCs w:val="14"/>
              </w:rPr>
              <w:t xml:space="preserve"> </w:t>
            </w:r>
          </w:p>
          <w:p w14:paraId="114B8B8F" w14:textId="18777D0F" w:rsidR="00BC0D38" w:rsidRPr="002A2C06" w:rsidRDefault="00BC0D38" w:rsidP="00C26161">
            <w:pPr>
              <w:rPr>
                <w:rFonts w:ascii="Calibri" w:hAnsi="Calibri"/>
                <w:sz w:val="14"/>
                <w:szCs w:val="14"/>
              </w:rPr>
            </w:pPr>
            <w:r w:rsidRPr="002A2C06">
              <w:rPr>
                <w:rFonts w:ascii="Calibri" w:hAnsi="Calibri"/>
                <w:sz w:val="14"/>
                <w:szCs w:val="14"/>
              </w:rPr>
              <w:t>*</w:t>
            </w:r>
            <w:r w:rsidRPr="002A2C06">
              <w:rPr>
                <w:rFonts w:ascii="Calibri" w:hAnsi="Calibri"/>
                <w:sz w:val="14"/>
                <w:szCs w:val="14"/>
                <w:highlight w:val="yellow"/>
              </w:rPr>
              <w:t>MCH-</w:t>
            </w:r>
            <w:r w:rsidRPr="004D6DA0">
              <w:rPr>
                <w:rFonts w:ascii="Calibri" w:hAnsi="Calibri"/>
                <w:sz w:val="14"/>
                <w:szCs w:val="14"/>
                <w:highlight w:val="yellow"/>
              </w:rPr>
              <w:t>01a K04</w:t>
            </w:r>
          </w:p>
          <w:p w14:paraId="466C55FF" w14:textId="55DFD0CD" w:rsidR="00BC0D38" w:rsidRPr="002A2C06" w:rsidRDefault="00BC0D38" w:rsidP="00C26161">
            <w:pPr>
              <w:rPr>
                <w:rFonts w:ascii="Calibri" w:hAnsi="Calibri"/>
                <w:sz w:val="14"/>
                <w:szCs w:val="14"/>
              </w:rPr>
            </w:pPr>
            <w:r w:rsidRPr="002A2C06">
              <w:rPr>
                <w:rFonts w:ascii="Calibri" w:hAnsi="Calibri"/>
                <w:sz w:val="14"/>
                <w:szCs w:val="14"/>
              </w:rPr>
              <w:t>*</w:t>
            </w:r>
            <w:r w:rsidRPr="004D6DA0">
              <w:rPr>
                <w:rFonts w:ascii="Calibri" w:hAnsi="Calibri"/>
                <w:sz w:val="14"/>
                <w:szCs w:val="14"/>
                <w:highlight w:val="yellow"/>
              </w:rPr>
              <w:t>MCH-01d M04</w:t>
            </w:r>
            <w:r w:rsidRPr="002A2C06">
              <w:rPr>
                <w:rFonts w:ascii="Calibri" w:hAnsi="Calibri"/>
                <w:sz w:val="14"/>
                <w:szCs w:val="14"/>
              </w:rPr>
              <w:t>&gt;&gt;</w:t>
            </w:r>
          </w:p>
        </w:tc>
        <w:tc>
          <w:tcPr>
            <w:tcW w:w="1200" w:type="dxa"/>
          </w:tcPr>
          <w:p w14:paraId="0BB6E6F5" w14:textId="77777777" w:rsidR="00BC0D38" w:rsidRPr="002A2C06" w:rsidRDefault="00BC0D38" w:rsidP="00C26161">
            <w:pPr>
              <w:rPr>
                <w:rFonts w:ascii="Calibri" w:hAnsi="Calibri"/>
                <w:sz w:val="14"/>
                <w:szCs w:val="14"/>
              </w:rPr>
            </w:pPr>
            <w:r w:rsidRPr="002A2C06">
              <w:rPr>
                <w:rFonts w:ascii="Calibri" w:hAnsi="Calibri"/>
                <w:sz w:val="14"/>
                <w:szCs w:val="14"/>
              </w:rPr>
              <w:t>&lt;&lt;auto filled from</w:t>
            </w:r>
            <w:r>
              <w:rPr>
                <w:rFonts w:ascii="Calibri" w:hAnsi="Calibri"/>
                <w:sz w:val="14"/>
                <w:szCs w:val="14"/>
              </w:rPr>
              <w:t>:</w:t>
            </w:r>
            <w:r w:rsidRPr="002A2C06">
              <w:rPr>
                <w:rFonts w:ascii="Calibri" w:hAnsi="Calibri"/>
                <w:sz w:val="14"/>
                <w:szCs w:val="14"/>
              </w:rPr>
              <w:t xml:space="preserve"> </w:t>
            </w:r>
          </w:p>
          <w:p w14:paraId="02C6EDD8" w14:textId="2A56418B" w:rsidR="00BC0D38" w:rsidRPr="002A2C06" w:rsidRDefault="00BC0D38" w:rsidP="00C26161">
            <w:pPr>
              <w:rPr>
                <w:rFonts w:ascii="Calibri" w:hAnsi="Calibri"/>
                <w:sz w:val="14"/>
                <w:szCs w:val="14"/>
              </w:rPr>
            </w:pPr>
            <w:r w:rsidRPr="002A2C06">
              <w:rPr>
                <w:rFonts w:ascii="Calibri" w:hAnsi="Calibri"/>
                <w:sz w:val="14"/>
                <w:szCs w:val="14"/>
              </w:rPr>
              <w:t>*</w:t>
            </w:r>
            <w:r w:rsidRPr="002A2C06">
              <w:rPr>
                <w:rFonts w:ascii="Calibri" w:hAnsi="Calibri"/>
                <w:sz w:val="14"/>
                <w:szCs w:val="14"/>
                <w:highlight w:val="yellow"/>
              </w:rPr>
              <w:t>MCH-</w:t>
            </w:r>
            <w:r w:rsidRPr="004D6DA0">
              <w:rPr>
                <w:rFonts w:ascii="Calibri" w:hAnsi="Calibri"/>
                <w:sz w:val="14"/>
                <w:szCs w:val="14"/>
                <w:highlight w:val="yellow"/>
              </w:rPr>
              <w:t>01a K05</w:t>
            </w:r>
          </w:p>
          <w:p w14:paraId="79C77918" w14:textId="67806378" w:rsidR="00BC0D38" w:rsidRPr="002A2C06" w:rsidRDefault="00BC0D38" w:rsidP="00C26161">
            <w:pPr>
              <w:rPr>
                <w:rFonts w:ascii="Calibri" w:hAnsi="Calibri"/>
                <w:sz w:val="14"/>
                <w:szCs w:val="14"/>
              </w:rPr>
            </w:pPr>
            <w:r w:rsidRPr="002A2C06">
              <w:rPr>
                <w:rFonts w:ascii="Calibri" w:hAnsi="Calibri"/>
                <w:sz w:val="14"/>
                <w:szCs w:val="14"/>
              </w:rPr>
              <w:t>*</w:t>
            </w:r>
            <w:r w:rsidRPr="004D6DA0">
              <w:rPr>
                <w:rFonts w:ascii="Calibri" w:hAnsi="Calibri"/>
                <w:sz w:val="14"/>
                <w:szCs w:val="14"/>
                <w:highlight w:val="yellow"/>
              </w:rPr>
              <w:t>MCH-01d M05</w:t>
            </w:r>
            <w:r w:rsidRPr="002A2C06">
              <w:rPr>
                <w:rFonts w:ascii="Calibri" w:hAnsi="Calibri"/>
                <w:sz w:val="14"/>
                <w:szCs w:val="14"/>
              </w:rPr>
              <w:t>&gt;&gt;</w:t>
            </w:r>
          </w:p>
        </w:tc>
        <w:tc>
          <w:tcPr>
            <w:tcW w:w="1199" w:type="dxa"/>
          </w:tcPr>
          <w:p w14:paraId="5986AAEA" w14:textId="77777777" w:rsidR="00BC0D38" w:rsidRDefault="00BC0D38" w:rsidP="00C26161">
            <w:pPr>
              <w:rPr>
                <w:rFonts w:ascii="Calibri" w:hAnsi="Calibri"/>
                <w:sz w:val="14"/>
                <w:szCs w:val="14"/>
              </w:rPr>
            </w:pPr>
            <w:r w:rsidRPr="002A2C06">
              <w:rPr>
                <w:rFonts w:ascii="Calibri" w:hAnsi="Calibri"/>
                <w:sz w:val="14"/>
                <w:szCs w:val="14"/>
              </w:rPr>
              <w:t>&lt;&lt;</w:t>
            </w:r>
            <w:r>
              <w:rPr>
                <w:rFonts w:ascii="Calibri" w:hAnsi="Calibri"/>
                <w:sz w:val="14"/>
                <w:szCs w:val="14"/>
              </w:rPr>
              <w:t xml:space="preserve">If </w:t>
            </w:r>
            <w:r w:rsidRPr="004D6DA0">
              <w:rPr>
                <w:rFonts w:ascii="Calibri" w:hAnsi="Calibri"/>
                <w:sz w:val="14"/>
                <w:szCs w:val="14"/>
                <w:highlight w:val="yellow"/>
              </w:rPr>
              <w:t>B05</w:t>
            </w:r>
            <w:r>
              <w:rPr>
                <w:rFonts w:ascii="Calibri" w:hAnsi="Calibri"/>
                <w:sz w:val="14"/>
                <w:szCs w:val="14"/>
              </w:rPr>
              <w:t>=1,</w:t>
            </w:r>
          </w:p>
          <w:p w14:paraId="164BC452" w14:textId="6AC86477" w:rsidR="00BC0D38" w:rsidRDefault="00BC0D38" w:rsidP="00C26161">
            <w:pPr>
              <w:rPr>
                <w:rFonts w:ascii="Calibri" w:hAnsi="Calibri"/>
                <w:sz w:val="14"/>
                <w:szCs w:val="14"/>
              </w:rPr>
            </w:pPr>
            <w:r>
              <w:rPr>
                <w:rFonts w:ascii="Calibri" w:hAnsi="Calibri"/>
                <w:sz w:val="14"/>
                <w:szCs w:val="14"/>
              </w:rPr>
              <w:t xml:space="preserve">then </w:t>
            </w:r>
            <w:r w:rsidR="000A11E5">
              <w:rPr>
                <w:rFonts w:ascii="Calibri" w:hAnsi="Calibri"/>
                <w:sz w:val="14"/>
                <w:szCs w:val="14"/>
              </w:rPr>
              <w:t xml:space="preserve">autofill value </w:t>
            </w:r>
            <w:r>
              <w:rPr>
                <w:rFonts w:ascii="Calibri" w:hAnsi="Calibri"/>
                <w:sz w:val="14"/>
                <w:szCs w:val="14"/>
              </w:rPr>
              <w:t>reference</w:t>
            </w:r>
            <w:r w:rsidR="000A11E5">
              <w:rPr>
                <w:rFonts w:ascii="Calibri" w:hAnsi="Calibri"/>
                <w:sz w:val="14"/>
                <w:szCs w:val="14"/>
              </w:rPr>
              <w:t>d</w:t>
            </w:r>
            <w:r>
              <w:rPr>
                <w:rFonts w:ascii="Calibri" w:hAnsi="Calibri"/>
                <w:sz w:val="14"/>
                <w:szCs w:val="14"/>
              </w:rPr>
              <w:t xml:space="preserve"> in </w:t>
            </w:r>
            <w:r w:rsidRPr="004D6DA0">
              <w:rPr>
                <w:rFonts w:ascii="Calibri" w:hAnsi="Calibri"/>
                <w:sz w:val="14"/>
                <w:szCs w:val="14"/>
                <w:highlight w:val="yellow"/>
              </w:rPr>
              <w:t>B06</w:t>
            </w:r>
            <w:r>
              <w:rPr>
                <w:rFonts w:ascii="Calibri" w:hAnsi="Calibri"/>
                <w:sz w:val="14"/>
                <w:szCs w:val="14"/>
              </w:rPr>
              <w:t>,</w:t>
            </w:r>
          </w:p>
          <w:p w14:paraId="32EA48F8" w14:textId="77777777" w:rsidR="00BC0D38" w:rsidRDefault="00BC0D38" w:rsidP="00C26161">
            <w:pPr>
              <w:rPr>
                <w:rFonts w:ascii="Calibri" w:hAnsi="Calibri"/>
                <w:sz w:val="14"/>
                <w:szCs w:val="14"/>
              </w:rPr>
            </w:pPr>
            <w:r>
              <w:rPr>
                <w:rFonts w:ascii="Calibri" w:hAnsi="Calibri"/>
                <w:sz w:val="14"/>
                <w:szCs w:val="14"/>
              </w:rPr>
              <w:t xml:space="preserve">elseif </w:t>
            </w:r>
            <w:r w:rsidRPr="004D6DA0">
              <w:rPr>
                <w:rFonts w:ascii="Calibri" w:hAnsi="Calibri"/>
                <w:sz w:val="14"/>
                <w:szCs w:val="14"/>
                <w:highlight w:val="yellow"/>
              </w:rPr>
              <w:t>B05</w:t>
            </w:r>
            <w:r>
              <w:rPr>
                <w:rFonts w:ascii="Calibri" w:hAnsi="Calibri"/>
                <w:sz w:val="14"/>
                <w:szCs w:val="14"/>
              </w:rPr>
              <w:t>&gt;1,</w:t>
            </w:r>
          </w:p>
          <w:p w14:paraId="0D3DDDF1" w14:textId="77777777" w:rsidR="00BC0D38" w:rsidRDefault="00BC0D38" w:rsidP="00C26161">
            <w:pPr>
              <w:rPr>
                <w:rFonts w:ascii="Calibri" w:hAnsi="Calibri"/>
                <w:sz w:val="14"/>
                <w:szCs w:val="14"/>
              </w:rPr>
            </w:pPr>
            <w:r>
              <w:rPr>
                <w:rFonts w:ascii="Calibri" w:hAnsi="Calibri"/>
                <w:sz w:val="14"/>
                <w:szCs w:val="14"/>
              </w:rPr>
              <w:t>then reference values from:</w:t>
            </w:r>
          </w:p>
          <w:p w14:paraId="6FB0F2E1" w14:textId="77777777" w:rsidR="00BC0D38" w:rsidRPr="002A2C06" w:rsidRDefault="00BC0D38" w:rsidP="00040B9B">
            <w:pPr>
              <w:rPr>
                <w:rFonts w:ascii="Calibri" w:hAnsi="Calibri"/>
                <w:sz w:val="14"/>
                <w:szCs w:val="14"/>
              </w:rPr>
            </w:pPr>
            <w:r w:rsidRPr="002A2C06">
              <w:rPr>
                <w:rFonts w:ascii="Calibri" w:hAnsi="Calibri"/>
                <w:sz w:val="14"/>
                <w:szCs w:val="14"/>
              </w:rPr>
              <w:t>*</w:t>
            </w:r>
            <w:r w:rsidRPr="002A2C06">
              <w:rPr>
                <w:rFonts w:ascii="Calibri" w:hAnsi="Calibri"/>
                <w:sz w:val="14"/>
                <w:szCs w:val="14"/>
                <w:highlight w:val="yellow"/>
              </w:rPr>
              <w:t>MCH-</w:t>
            </w:r>
            <w:r w:rsidRPr="004D6DA0">
              <w:rPr>
                <w:rFonts w:ascii="Calibri" w:hAnsi="Calibri"/>
                <w:sz w:val="14"/>
                <w:szCs w:val="14"/>
                <w:highlight w:val="yellow"/>
              </w:rPr>
              <w:t>01a K06</w:t>
            </w:r>
          </w:p>
          <w:p w14:paraId="162A8902" w14:textId="3E39C30C" w:rsidR="00BC0D38" w:rsidRDefault="00BC0D38" w:rsidP="00040B9B">
            <w:pPr>
              <w:rPr>
                <w:rFonts w:ascii="Calibri" w:hAnsi="Calibri"/>
                <w:sz w:val="14"/>
                <w:szCs w:val="14"/>
              </w:rPr>
            </w:pPr>
            <w:r w:rsidRPr="002A2C06">
              <w:rPr>
                <w:rFonts w:ascii="Calibri" w:hAnsi="Calibri"/>
                <w:sz w:val="14"/>
                <w:szCs w:val="14"/>
              </w:rPr>
              <w:t>*</w:t>
            </w:r>
            <w:r w:rsidRPr="004D6DA0">
              <w:rPr>
                <w:rFonts w:ascii="Calibri" w:hAnsi="Calibri"/>
                <w:sz w:val="14"/>
                <w:szCs w:val="14"/>
                <w:highlight w:val="yellow"/>
              </w:rPr>
              <w:t>MCH-01d M06</w:t>
            </w:r>
          </w:p>
          <w:p w14:paraId="48FC72DC" w14:textId="77777777" w:rsidR="004D6DA0" w:rsidRDefault="004D6DA0" w:rsidP="00040B9B">
            <w:pPr>
              <w:rPr>
                <w:rFonts w:ascii="Calibri" w:hAnsi="Calibri"/>
                <w:sz w:val="14"/>
                <w:szCs w:val="14"/>
              </w:rPr>
            </w:pPr>
          </w:p>
          <w:p w14:paraId="747D80BB" w14:textId="65F27369" w:rsidR="00BC0D38" w:rsidRPr="002A2C06" w:rsidRDefault="00BC0D38" w:rsidP="004D6DA0">
            <w:pPr>
              <w:rPr>
                <w:rFonts w:ascii="Calibri" w:hAnsi="Calibri"/>
                <w:sz w:val="14"/>
                <w:szCs w:val="14"/>
              </w:rPr>
            </w:pPr>
            <w:r w:rsidRPr="00040B9B">
              <w:rPr>
                <w:rFonts w:ascii="Calibri" w:hAnsi="Calibri"/>
                <w:sz w:val="14"/>
                <w:szCs w:val="14"/>
              </w:rPr>
              <w:t>*Require the sum of the values in this column</w:t>
            </w:r>
            <w:r>
              <w:rPr>
                <w:rFonts w:ascii="Calibri" w:hAnsi="Calibri"/>
                <w:sz w:val="14"/>
                <w:szCs w:val="14"/>
              </w:rPr>
              <w:t xml:space="preserve"> for each indoor unit in </w:t>
            </w:r>
            <w:r w:rsidRPr="004D6DA0">
              <w:rPr>
                <w:rFonts w:ascii="Calibri" w:hAnsi="Calibri"/>
                <w:sz w:val="14"/>
                <w:szCs w:val="14"/>
                <w:highlight w:val="yellow"/>
              </w:rPr>
              <w:t>G01</w:t>
            </w:r>
            <w:r w:rsidRPr="00040B9B">
              <w:rPr>
                <w:rFonts w:ascii="Calibri" w:hAnsi="Calibri"/>
                <w:sz w:val="14"/>
                <w:szCs w:val="14"/>
              </w:rPr>
              <w:t xml:space="preserve"> to be</w:t>
            </w:r>
            <w:ins w:id="7" w:author="Author">
              <w:r w:rsidR="004F208B">
                <w:rPr>
                  <w:rFonts w:ascii="Calibri" w:hAnsi="Calibri"/>
                  <w:sz w:val="14"/>
                  <w:szCs w:val="14"/>
                </w:rPr>
                <w:t xml:space="preserve"> greater than or </w:t>
              </w:r>
            </w:ins>
            <w:r w:rsidRPr="00040B9B">
              <w:rPr>
                <w:rFonts w:ascii="Calibri" w:hAnsi="Calibri"/>
                <w:sz w:val="14"/>
                <w:szCs w:val="14"/>
              </w:rPr>
              <w:t xml:space="preserve"> equal to the value in </w:t>
            </w:r>
            <w:r w:rsidRPr="004D6DA0">
              <w:rPr>
                <w:rFonts w:ascii="Calibri" w:hAnsi="Calibri"/>
                <w:sz w:val="14"/>
                <w:szCs w:val="14"/>
                <w:highlight w:val="yellow"/>
              </w:rPr>
              <w:t>B06</w:t>
            </w:r>
            <w:r>
              <w:rPr>
                <w:rFonts w:ascii="Calibri" w:hAnsi="Calibri"/>
                <w:sz w:val="14"/>
                <w:szCs w:val="14"/>
              </w:rPr>
              <w:t xml:space="preserve"> </w:t>
            </w:r>
            <w:r w:rsidRPr="00040B9B">
              <w:rPr>
                <w:rFonts w:ascii="Calibri" w:hAnsi="Calibri"/>
                <w:sz w:val="14"/>
                <w:szCs w:val="14"/>
              </w:rPr>
              <w:t>as condition of completion of this doc</w:t>
            </w:r>
            <w:r w:rsidRPr="002A2C06">
              <w:rPr>
                <w:rFonts w:ascii="Calibri" w:hAnsi="Calibri"/>
                <w:sz w:val="14"/>
                <w:szCs w:val="14"/>
              </w:rPr>
              <w:t>&gt;&gt;</w:t>
            </w:r>
          </w:p>
        </w:tc>
        <w:tc>
          <w:tcPr>
            <w:tcW w:w="1200" w:type="dxa"/>
          </w:tcPr>
          <w:p w14:paraId="2CDE4A5C" w14:textId="6670C1FC" w:rsidR="00BC0D38" w:rsidRPr="002A2C06" w:rsidRDefault="00BC0D38" w:rsidP="00DB412A">
            <w:pPr>
              <w:rPr>
                <w:rFonts w:ascii="Calibri" w:hAnsi="Calibri"/>
                <w:sz w:val="14"/>
                <w:szCs w:val="14"/>
              </w:rPr>
            </w:pPr>
            <w:r w:rsidRPr="002A2C06">
              <w:rPr>
                <w:rFonts w:ascii="Calibri" w:hAnsi="Calibri"/>
                <w:sz w:val="14"/>
                <w:szCs w:val="14"/>
              </w:rPr>
              <w:t>&lt;&lt;</w:t>
            </w:r>
            <w:r w:rsidR="00E73CC6">
              <w:t xml:space="preserve"> </w:t>
            </w:r>
            <w:r w:rsidR="00E73CC6" w:rsidRPr="00E73CC6">
              <w:rPr>
                <w:rFonts w:ascii="Calibri" w:hAnsi="Calibri"/>
                <w:sz w:val="14"/>
                <w:szCs w:val="14"/>
              </w:rPr>
              <w:t>&lt;&lt;user enter numeric, xxxx&gt;&gt;</w:t>
            </w:r>
          </w:p>
        </w:tc>
        <w:tc>
          <w:tcPr>
            <w:tcW w:w="1199" w:type="dxa"/>
          </w:tcPr>
          <w:p w14:paraId="756DC984" w14:textId="297773DE" w:rsidR="00BC0D38" w:rsidRPr="002A2C06" w:rsidRDefault="00E73CC6" w:rsidP="00DB412A">
            <w:pPr>
              <w:rPr>
                <w:rFonts w:ascii="Calibri" w:hAnsi="Calibri"/>
                <w:sz w:val="14"/>
                <w:szCs w:val="14"/>
              </w:rPr>
            </w:pPr>
            <w:r w:rsidRPr="00E73CC6">
              <w:rPr>
                <w:rFonts w:ascii="Calibri" w:hAnsi="Calibri"/>
                <w:sz w:val="14"/>
                <w:szCs w:val="14"/>
              </w:rPr>
              <w:t>&lt;&lt;user enter numeric, xxxx&gt;&gt;</w:t>
            </w:r>
          </w:p>
        </w:tc>
        <w:tc>
          <w:tcPr>
            <w:tcW w:w="1199" w:type="dxa"/>
          </w:tcPr>
          <w:p w14:paraId="0BC4A363" w14:textId="432EA727" w:rsidR="00BC0D38" w:rsidRPr="002A2C06" w:rsidRDefault="00E73CC6" w:rsidP="00DB412A">
            <w:pPr>
              <w:rPr>
                <w:rFonts w:ascii="Calibri" w:hAnsi="Calibri"/>
                <w:sz w:val="14"/>
                <w:szCs w:val="14"/>
              </w:rPr>
            </w:pPr>
            <w:r w:rsidRPr="00E73CC6">
              <w:rPr>
                <w:rFonts w:ascii="Calibri" w:hAnsi="Calibri"/>
                <w:sz w:val="14"/>
                <w:szCs w:val="14"/>
              </w:rPr>
              <w:t>&lt;&lt;user enter numeric, xxxx&gt;&gt;</w:t>
            </w:r>
          </w:p>
        </w:tc>
        <w:tc>
          <w:tcPr>
            <w:tcW w:w="1198" w:type="dxa"/>
          </w:tcPr>
          <w:p w14:paraId="11BCC65D" w14:textId="1A84AF55" w:rsidR="00BC0D38" w:rsidRPr="002A2C06" w:rsidRDefault="00BC0D38" w:rsidP="003D3E08">
            <w:pPr>
              <w:rPr>
                <w:rFonts w:ascii="Calibri" w:hAnsi="Calibri"/>
                <w:sz w:val="14"/>
                <w:szCs w:val="14"/>
              </w:rPr>
            </w:pPr>
            <w:r w:rsidRPr="002A2C06">
              <w:rPr>
                <w:rFonts w:ascii="Calibri" w:hAnsi="Calibri"/>
                <w:sz w:val="14"/>
                <w:szCs w:val="14"/>
              </w:rPr>
              <w:t xml:space="preserve">&lt;&lt;calculated value= </w:t>
            </w:r>
            <w:r w:rsidRPr="004D6DA0">
              <w:rPr>
                <w:rFonts w:ascii="Calibri" w:hAnsi="Calibri"/>
                <w:sz w:val="14"/>
                <w:szCs w:val="14"/>
                <w:highlight w:val="yellow"/>
              </w:rPr>
              <w:t>G06</w:t>
            </w:r>
            <w:r w:rsidRPr="002A2C06">
              <w:rPr>
                <w:rFonts w:ascii="Calibri" w:hAnsi="Calibri"/>
                <w:sz w:val="14"/>
                <w:szCs w:val="14"/>
              </w:rPr>
              <w:t>*</w:t>
            </w:r>
            <w:r w:rsidRPr="004D6DA0">
              <w:rPr>
                <w:rFonts w:ascii="Calibri" w:hAnsi="Calibri"/>
                <w:sz w:val="14"/>
                <w:szCs w:val="14"/>
                <w:highlight w:val="yellow"/>
              </w:rPr>
              <w:t>G07</w:t>
            </w:r>
          </w:p>
          <w:p w14:paraId="12129682" w14:textId="77777777" w:rsidR="00BC0D38" w:rsidRPr="002A2C06" w:rsidRDefault="00BC0D38" w:rsidP="003D3E08">
            <w:pPr>
              <w:rPr>
                <w:rFonts w:ascii="Calibri" w:hAnsi="Calibri"/>
                <w:sz w:val="14"/>
                <w:szCs w:val="14"/>
              </w:rPr>
            </w:pPr>
            <w:r w:rsidRPr="002A2C06">
              <w:rPr>
                <w:rFonts w:ascii="Calibri" w:hAnsi="Calibri"/>
                <w:sz w:val="14"/>
                <w:szCs w:val="14"/>
              </w:rPr>
              <w:t>&gt;&gt;</w:t>
            </w:r>
          </w:p>
        </w:tc>
        <w:tc>
          <w:tcPr>
            <w:tcW w:w="1199" w:type="dxa"/>
          </w:tcPr>
          <w:p w14:paraId="24BFC442" w14:textId="77777777" w:rsidR="000A11E5" w:rsidRDefault="00BC0D38" w:rsidP="003D3E08">
            <w:pPr>
              <w:rPr>
                <w:rFonts w:ascii="Calibri" w:hAnsi="Calibri"/>
                <w:sz w:val="14"/>
                <w:szCs w:val="14"/>
              </w:rPr>
            </w:pPr>
            <w:r w:rsidRPr="002A2C06">
              <w:rPr>
                <w:rFonts w:ascii="Calibri" w:hAnsi="Calibri"/>
                <w:sz w:val="14"/>
                <w:szCs w:val="14"/>
              </w:rPr>
              <w:t>&lt;&lt;</w:t>
            </w:r>
            <w:r w:rsidRPr="002A2C06">
              <w:rPr>
                <w:rFonts w:ascii="Calibri" w:hAnsi="Calibri"/>
                <w:b/>
                <w:sz w:val="14"/>
                <w:szCs w:val="14"/>
              </w:rPr>
              <w:t>if</w:t>
            </w:r>
            <w:r w:rsidRPr="002A2C06">
              <w:rPr>
                <w:rFonts w:ascii="Calibri" w:hAnsi="Calibri"/>
                <w:sz w:val="14"/>
                <w:szCs w:val="14"/>
              </w:rPr>
              <w:t xml:space="preserve"> </w:t>
            </w:r>
            <w:r w:rsidR="000A11E5" w:rsidRPr="000A11E5">
              <w:rPr>
                <w:rFonts w:ascii="Calibri" w:hAnsi="Calibri"/>
                <w:sz w:val="14"/>
                <w:szCs w:val="14"/>
                <w:highlight w:val="yellow"/>
              </w:rPr>
              <w:t>G05</w:t>
            </w:r>
            <w:r w:rsidRPr="002A2C06">
              <w:rPr>
                <w:rFonts w:ascii="Calibri" w:hAnsi="Calibri"/>
                <w:sz w:val="14"/>
                <w:szCs w:val="14"/>
              </w:rPr>
              <w:t xml:space="preserve">=1, </w:t>
            </w:r>
          </w:p>
          <w:p w14:paraId="6E24BFF5" w14:textId="5B108B60" w:rsidR="00BC0D38" w:rsidRPr="002A2C06" w:rsidRDefault="00BC0D38" w:rsidP="003D3E08">
            <w:pPr>
              <w:rPr>
                <w:rFonts w:ascii="Calibri" w:hAnsi="Calibri" w:cs="Calibri"/>
                <w:sz w:val="14"/>
                <w:szCs w:val="14"/>
              </w:rPr>
            </w:pPr>
            <w:r w:rsidRPr="002A2C06">
              <w:rPr>
                <w:rFonts w:ascii="Calibri" w:hAnsi="Calibri"/>
                <w:b/>
                <w:sz w:val="14"/>
                <w:szCs w:val="14"/>
              </w:rPr>
              <w:t>then</w:t>
            </w:r>
            <w:r w:rsidRPr="002A2C06">
              <w:rPr>
                <w:rFonts w:ascii="Calibri" w:hAnsi="Calibri"/>
                <w:sz w:val="14"/>
                <w:szCs w:val="14"/>
              </w:rPr>
              <w:t xml:space="preserve"> calculated value=(</w:t>
            </w:r>
            <w:r w:rsidR="000A11E5" w:rsidRPr="000A11E5">
              <w:rPr>
                <w:rFonts w:ascii="Calibri" w:hAnsi="Calibri"/>
                <w:sz w:val="14"/>
                <w:szCs w:val="14"/>
                <w:highlight w:val="yellow"/>
              </w:rPr>
              <w:t>G04</w:t>
            </w:r>
            <w:r w:rsidRPr="002A2C06">
              <w:rPr>
                <w:rFonts w:ascii="Calibri" w:hAnsi="Calibri"/>
                <w:sz w:val="14"/>
                <w:szCs w:val="14"/>
              </w:rPr>
              <w:t xml:space="preserve"> </w:t>
            </w:r>
            <w:r w:rsidRPr="002A2C06">
              <w:rPr>
                <w:rFonts w:ascii="Calibri" w:hAnsi="Calibri" w:cs="Calibri"/>
                <w:sz w:val="14"/>
                <w:szCs w:val="14"/>
              </w:rPr>
              <w:t>÷ 150) * 144;</w:t>
            </w:r>
          </w:p>
          <w:p w14:paraId="34005986" w14:textId="5BDBE67E" w:rsidR="00BC0D38" w:rsidRPr="002A2C06" w:rsidRDefault="00BC0D38" w:rsidP="00C04FF4">
            <w:pPr>
              <w:rPr>
                <w:rFonts w:ascii="Calibri" w:hAnsi="Calibri" w:cs="Calibri"/>
                <w:sz w:val="14"/>
                <w:szCs w:val="14"/>
              </w:rPr>
            </w:pPr>
            <w:r w:rsidRPr="002A2C06">
              <w:rPr>
                <w:rFonts w:ascii="Calibri" w:hAnsi="Calibri" w:cs="Calibri"/>
                <w:b/>
                <w:sz w:val="14"/>
                <w:szCs w:val="14"/>
              </w:rPr>
              <w:t>else</w:t>
            </w:r>
            <w:r w:rsidRPr="002A2C06">
              <w:rPr>
                <w:rFonts w:ascii="Calibri" w:hAnsi="Calibri" w:cs="Calibri"/>
                <w:sz w:val="14"/>
                <w:szCs w:val="14"/>
              </w:rPr>
              <w:t xml:space="preserve"> display text</w:t>
            </w:r>
            <w:r w:rsidR="00C04FF4">
              <w:rPr>
                <w:rFonts w:ascii="Calibri" w:hAnsi="Calibri" w:cs="Calibri"/>
                <w:sz w:val="14"/>
                <w:szCs w:val="14"/>
              </w:rPr>
              <w:t xml:space="preserve"> result=[specified by system designer]</w:t>
            </w:r>
            <w:r w:rsidRPr="002A2C06">
              <w:rPr>
                <w:rFonts w:ascii="Calibri" w:hAnsi="Calibri" w:cs="Calibri"/>
                <w:sz w:val="14"/>
                <w:szCs w:val="14"/>
              </w:rPr>
              <w:t>&gt;&gt;</w:t>
            </w:r>
          </w:p>
        </w:tc>
        <w:tc>
          <w:tcPr>
            <w:tcW w:w="1199" w:type="dxa"/>
          </w:tcPr>
          <w:p w14:paraId="38E0BEA1" w14:textId="5624A719" w:rsidR="0098100D" w:rsidRPr="0098100D" w:rsidRDefault="00BC0D38" w:rsidP="0098100D">
            <w:pPr>
              <w:rPr>
                <w:rFonts w:ascii="Calibri" w:hAnsi="Calibri"/>
                <w:sz w:val="14"/>
                <w:szCs w:val="14"/>
              </w:rPr>
            </w:pPr>
            <w:r w:rsidRPr="002A2C06">
              <w:rPr>
                <w:rFonts w:ascii="Calibri" w:hAnsi="Calibri"/>
                <w:sz w:val="14"/>
                <w:szCs w:val="14"/>
              </w:rPr>
              <w:t>&lt;&lt;</w:t>
            </w:r>
            <w:r w:rsidR="0098100D" w:rsidRPr="0098100D">
              <w:rPr>
                <w:rFonts w:ascii="Calibri" w:hAnsi="Calibri"/>
                <w:sz w:val="14"/>
                <w:szCs w:val="14"/>
              </w:rPr>
              <w:t xml:space="preserve">if value in </w:t>
            </w:r>
            <w:r w:rsidR="0098100D" w:rsidRPr="004D6DA0">
              <w:rPr>
                <w:rFonts w:ascii="Calibri" w:hAnsi="Calibri"/>
                <w:sz w:val="14"/>
                <w:szCs w:val="14"/>
                <w:highlight w:val="yellow"/>
              </w:rPr>
              <w:t>G09</w:t>
            </w:r>
            <w:r w:rsidR="00C04FF4">
              <w:rPr>
                <w:rFonts w:ascii="Calibri" w:hAnsi="Calibri"/>
                <w:sz w:val="14"/>
                <w:szCs w:val="14"/>
              </w:rPr>
              <w:t>= [specified by system designer]</w:t>
            </w:r>
            <w:r w:rsidR="0098100D" w:rsidRPr="0098100D">
              <w:rPr>
                <w:rFonts w:ascii="Calibri" w:hAnsi="Calibri"/>
                <w:sz w:val="14"/>
                <w:szCs w:val="14"/>
              </w:rPr>
              <w:t>,</w:t>
            </w:r>
          </w:p>
          <w:p w14:paraId="20FDF577" w14:textId="1D024857" w:rsidR="0098100D" w:rsidRPr="0098100D" w:rsidRDefault="0098100D" w:rsidP="0098100D">
            <w:pPr>
              <w:rPr>
                <w:rFonts w:ascii="Calibri" w:hAnsi="Calibri"/>
                <w:sz w:val="14"/>
                <w:szCs w:val="14"/>
              </w:rPr>
            </w:pPr>
            <w:r w:rsidRPr="0098100D">
              <w:rPr>
                <w:rFonts w:ascii="Calibri" w:hAnsi="Calibri"/>
                <w:sz w:val="14"/>
                <w:szCs w:val="14"/>
              </w:rPr>
              <w:t>the</w:t>
            </w:r>
            <w:r w:rsidR="00C04FF4">
              <w:rPr>
                <w:rFonts w:ascii="Calibri" w:hAnsi="Calibri"/>
                <w:sz w:val="14"/>
                <w:szCs w:val="14"/>
              </w:rPr>
              <w:t>n display text result=[specified by system designer]</w:t>
            </w:r>
            <w:r w:rsidRPr="0098100D">
              <w:rPr>
                <w:rFonts w:ascii="Calibri" w:hAnsi="Calibri"/>
                <w:sz w:val="14"/>
                <w:szCs w:val="14"/>
              </w:rPr>
              <w:t>;</w:t>
            </w:r>
          </w:p>
          <w:p w14:paraId="0BF960B9" w14:textId="51F1C608" w:rsidR="00BC0D38" w:rsidRPr="002A2C06" w:rsidRDefault="0098100D" w:rsidP="003D3E08">
            <w:pPr>
              <w:rPr>
                <w:rFonts w:ascii="Calibri" w:hAnsi="Calibri"/>
                <w:sz w:val="14"/>
                <w:szCs w:val="14"/>
              </w:rPr>
            </w:pPr>
            <w:r w:rsidRPr="0098100D">
              <w:rPr>
                <w:rFonts w:ascii="Calibri" w:hAnsi="Calibri"/>
                <w:sz w:val="14"/>
                <w:szCs w:val="14"/>
              </w:rPr>
              <w:t>elseif</w:t>
            </w:r>
            <w:r>
              <w:rPr>
                <w:rFonts w:ascii="Calibri" w:hAnsi="Calibri"/>
                <w:sz w:val="14"/>
                <w:szCs w:val="14"/>
              </w:rPr>
              <w:t xml:space="preserve"> </w:t>
            </w:r>
            <w:r w:rsidR="00B406BE" w:rsidRPr="004D6DA0">
              <w:rPr>
                <w:rFonts w:ascii="Calibri" w:hAnsi="Calibri"/>
                <w:sz w:val="14"/>
                <w:szCs w:val="14"/>
                <w:highlight w:val="yellow"/>
              </w:rPr>
              <w:t>G08</w:t>
            </w:r>
            <w:r w:rsidR="00BC0D38" w:rsidRPr="002A2C06">
              <w:rPr>
                <w:rFonts w:ascii="Calibri" w:hAnsi="Calibri" w:cs="Calibri"/>
                <w:sz w:val="14"/>
                <w:szCs w:val="14"/>
              </w:rPr>
              <w:t>≥</w:t>
            </w:r>
            <w:r w:rsidR="00B406BE" w:rsidRPr="004D6DA0">
              <w:rPr>
                <w:rFonts w:ascii="Calibri" w:hAnsi="Calibri"/>
                <w:sz w:val="14"/>
                <w:szCs w:val="14"/>
                <w:highlight w:val="yellow"/>
              </w:rPr>
              <w:t>G09</w:t>
            </w:r>
            <w:r w:rsidR="00BC0D38" w:rsidRPr="002A2C06">
              <w:rPr>
                <w:rFonts w:ascii="Calibri" w:hAnsi="Calibri"/>
                <w:sz w:val="14"/>
                <w:szCs w:val="14"/>
              </w:rPr>
              <w:t>,</w:t>
            </w:r>
          </w:p>
          <w:p w14:paraId="1ED2017C" w14:textId="7E8E3C7E" w:rsidR="00BC0D38" w:rsidRPr="002A2C06" w:rsidRDefault="0098100D" w:rsidP="000A11E5">
            <w:pPr>
              <w:rPr>
                <w:rFonts w:ascii="Calibri" w:hAnsi="Calibri"/>
                <w:sz w:val="14"/>
                <w:szCs w:val="14"/>
              </w:rPr>
            </w:pPr>
            <w:r w:rsidRPr="0098100D">
              <w:rPr>
                <w:rFonts w:ascii="Calibri" w:hAnsi="Calibri"/>
                <w:sz w:val="14"/>
                <w:szCs w:val="14"/>
              </w:rPr>
              <w:t xml:space="preserve">then text result in this field=[complies], else text </w:t>
            </w:r>
            <w:r w:rsidR="000A11E5">
              <w:rPr>
                <w:rFonts w:ascii="Calibri" w:hAnsi="Calibri"/>
                <w:sz w:val="14"/>
                <w:szCs w:val="14"/>
              </w:rPr>
              <w:t>result</w:t>
            </w:r>
            <w:r w:rsidRPr="0098100D">
              <w:rPr>
                <w:rFonts w:ascii="Calibri" w:hAnsi="Calibri"/>
                <w:sz w:val="14"/>
                <w:szCs w:val="14"/>
              </w:rPr>
              <w:t xml:space="preserve"> in this field=[Does Not Comply]</w:t>
            </w:r>
            <w:r w:rsidR="00E73CC6">
              <w:rPr>
                <w:rFonts w:ascii="Calibri" w:hAnsi="Calibri"/>
                <w:sz w:val="14"/>
                <w:szCs w:val="14"/>
              </w:rPr>
              <w:t>&gt;&gt;</w:t>
            </w:r>
          </w:p>
        </w:tc>
        <w:tc>
          <w:tcPr>
            <w:tcW w:w="1199" w:type="dxa"/>
          </w:tcPr>
          <w:p w14:paraId="5149C8F1" w14:textId="7EF54C93" w:rsidR="00BC0D38" w:rsidRPr="002A2C06" w:rsidRDefault="00E54C78" w:rsidP="003D3E08">
            <w:pPr>
              <w:keepNext/>
              <w:rPr>
                <w:rFonts w:ascii="Calibri" w:hAnsi="Calibri"/>
                <w:sz w:val="14"/>
                <w:szCs w:val="14"/>
              </w:rPr>
            </w:pPr>
            <w:r>
              <w:rPr>
                <w:rFonts w:ascii="Calibri" w:hAnsi="Calibri"/>
                <w:sz w:val="14"/>
                <w:szCs w:val="14"/>
              </w:rPr>
              <w:t xml:space="preserve">&lt;&lt;user enter numeric value </w:t>
            </w:r>
            <w:r w:rsidRPr="00E54C78">
              <w:rPr>
                <w:rFonts w:ascii="Calibri" w:hAnsi="Calibri"/>
                <w:sz w:val="14"/>
                <w:szCs w:val="14"/>
              </w:rPr>
              <w:t>1.5≥x.xx≥0.01</w:t>
            </w:r>
            <w:r w:rsidR="00B406BE">
              <w:rPr>
                <w:rFonts w:ascii="Calibri" w:hAnsi="Calibri"/>
                <w:sz w:val="14"/>
                <w:szCs w:val="14"/>
              </w:rPr>
              <w:t>&gt;&gt;</w:t>
            </w:r>
          </w:p>
        </w:tc>
        <w:tc>
          <w:tcPr>
            <w:tcW w:w="1199" w:type="dxa"/>
          </w:tcPr>
          <w:p w14:paraId="633E48AA" w14:textId="5E25DAE0" w:rsidR="00BC0D38" w:rsidRDefault="00BC0D38" w:rsidP="00BC0D38">
            <w:pPr>
              <w:keepNext/>
              <w:rPr>
                <w:rFonts w:ascii="Calibri" w:hAnsi="Calibri"/>
                <w:sz w:val="14"/>
                <w:szCs w:val="14"/>
              </w:rPr>
            </w:pPr>
            <w:r>
              <w:rPr>
                <w:rFonts w:ascii="Calibri" w:hAnsi="Calibri"/>
                <w:sz w:val="14"/>
                <w:szCs w:val="14"/>
              </w:rPr>
              <w:t xml:space="preserve">&lt;&lt;if </w:t>
            </w:r>
            <w:r w:rsidRPr="004D6DA0">
              <w:rPr>
                <w:rFonts w:ascii="Calibri" w:hAnsi="Calibri"/>
                <w:sz w:val="14"/>
                <w:szCs w:val="14"/>
                <w:highlight w:val="yellow"/>
              </w:rPr>
              <w:t>G11</w:t>
            </w:r>
            <w:r w:rsidR="000A11E5">
              <w:rPr>
                <w:rFonts w:ascii="Calibri" w:hAnsi="Calibri" w:cs="Calibri"/>
                <w:sz w:val="14"/>
                <w:szCs w:val="14"/>
              </w:rPr>
              <w:t>≤</w:t>
            </w:r>
            <w:r>
              <w:rPr>
                <w:rFonts w:ascii="Calibri" w:hAnsi="Calibri"/>
                <w:sz w:val="14"/>
                <w:szCs w:val="14"/>
              </w:rPr>
              <w:t>0.1,</w:t>
            </w:r>
          </w:p>
          <w:p w14:paraId="6F26F27E" w14:textId="6E2FE885" w:rsidR="00BC0D38" w:rsidRPr="002A2C06" w:rsidRDefault="00B406BE" w:rsidP="000A11E5">
            <w:pPr>
              <w:keepNext/>
              <w:rPr>
                <w:rFonts w:ascii="Calibri" w:hAnsi="Calibri"/>
                <w:sz w:val="14"/>
                <w:szCs w:val="14"/>
              </w:rPr>
            </w:pPr>
            <w:r w:rsidRPr="00B406BE">
              <w:rPr>
                <w:rFonts w:ascii="Calibri" w:hAnsi="Calibri"/>
                <w:sz w:val="14"/>
                <w:szCs w:val="14"/>
              </w:rPr>
              <w:t xml:space="preserve">then text result in this field=[complies], else text </w:t>
            </w:r>
            <w:r w:rsidR="000A11E5">
              <w:rPr>
                <w:rFonts w:ascii="Calibri" w:hAnsi="Calibri"/>
                <w:sz w:val="14"/>
                <w:szCs w:val="14"/>
              </w:rPr>
              <w:t>result</w:t>
            </w:r>
            <w:r w:rsidRPr="00B406BE">
              <w:rPr>
                <w:rFonts w:ascii="Calibri" w:hAnsi="Calibri"/>
                <w:sz w:val="14"/>
                <w:szCs w:val="14"/>
              </w:rPr>
              <w:t xml:space="preserve"> in this field=[Does Not Comply]</w:t>
            </w:r>
          </w:p>
        </w:tc>
      </w:tr>
      <w:tr w:rsidR="00BC0D38" w:rsidRPr="00295655" w14:paraId="746541C8" w14:textId="77777777" w:rsidTr="0098100D">
        <w:trPr>
          <w:cantSplit/>
          <w:trHeight w:val="288"/>
        </w:trPr>
        <w:tc>
          <w:tcPr>
            <w:tcW w:w="1199" w:type="dxa"/>
            <w:vAlign w:val="center"/>
          </w:tcPr>
          <w:p w14:paraId="46B82874" w14:textId="77777777" w:rsidR="00BC0D38" w:rsidRPr="00295655" w:rsidRDefault="00BC0D38" w:rsidP="003D3E08">
            <w:pPr>
              <w:rPr>
                <w:rFonts w:ascii="Calibri" w:hAnsi="Calibri"/>
                <w:sz w:val="18"/>
                <w:szCs w:val="18"/>
              </w:rPr>
            </w:pPr>
          </w:p>
        </w:tc>
        <w:tc>
          <w:tcPr>
            <w:tcW w:w="1200" w:type="dxa"/>
            <w:vAlign w:val="center"/>
          </w:tcPr>
          <w:p w14:paraId="21F4B7C5" w14:textId="77777777" w:rsidR="00BC0D38" w:rsidRPr="00295655" w:rsidRDefault="00BC0D38" w:rsidP="003D3E08">
            <w:pPr>
              <w:rPr>
                <w:rFonts w:ascii="Calibri" w:hAnsi="Calibri"/>
                <w:sz w:val="18"/>
                <w:szCs w:val="18"/>
              </w:rPr>
            </w:pPr>
          </w:p>
        </w:tc>
        <w:tc>
          <w:tcPr>
            <w:tcW w:w="1200" w:type="dxa"/>
            <w:vAlign w:val="center"/>
          </w:tcPr>
          <w:p w14:paraId="443ABAF0" w14:textId="77777777" w:rsidR="00BC0D38" w:rsidRPr="00295655" w:rsidRDefault="00BC0D38" w:rsidP="003D3E08">
            <w:pPr>
              <w:rPr>
                <w:rFonts w:ascii="Calibri" w:hAnsi="Calibri"/>
                <w:sz w:val="18"/>
                <w:szCs w:val="18"/>
              </w:rPr>
            </w:pPr>
          </w:p>
        </w:tc>
        <w:tc>
          <w:tcPr>
            <w:tcW w:w="1199" w:type="dxa"/>
            <w:vAlign w:val="center"/>
          </w:tcPr>
          <w:p w14:paraId="1C224FC6" w14:textId="77777777" w:rsidR="00BC0D38" w:rsidRPr="00295655" w:rsidRDefault="00BC0D38" w:rsidP="003D3E08">
            <w:pPr>
              <w:rPr>
                <w:rFonts w:ascii="Calibri" w:hAnsi="Calibri"/>
                <w:sz w:val="18"/>
                <w:szCs w:val="18"/>
              </w:rPr>
            </w:pPr>
          </w:p>
        </w:tc>
        <w:tc>
          <w:tcPr>
            <w:tcW w:w="1200" w:type="dxa"/>
            <w:vAlign w:val="center"/>
          </w:tcPr>
          <w:p w14:paraId="6B5B1673" w14:textId="77777777" w:rsidR="00BC0D38" w:rsidRPr="00295655" w:rsidRDefault="00BC0D38" w:rsidP="003D3E08">
            <w:pPr>
              <w:rPr>
                <w:rFonts w:ascii="Calibri" w:hAnsi="Calibri"/>
                <w:sz w:val="18"/>
                <w:szCs w:val="18"/>
              </w:rPr>
            </w:pPr>
          </w:p>
        </w:tc>
        <w:tc>
          <w:tcPr>
            <w:tcW w:w="1199" w:type="dxa"/>
            <w:vAlign w:val="center"/>
          </w:tcPr>
          <w:p w14:paraId="20792A79" w14:textId="77777777" w:rsidR="00BC0D38" w:rsidRPr="00295655" w:rsidRDefault="00BC0D38" w:rsidP="003D3E08">
            <w:pPr>
              <w:rPr>
                <w:rFonts w:ascii="Calibri" w:hAnsi="Calibri"/>
                <w:sz w:val="18"/>
                <w:szCs w:val="18"/>
              </w:rPr>
            </w:pPr>
          </w:p>
        </w:tc>
        <w:tc>
          <w:tcPr>
            <w:tcW w:w="1199" w:type="dxa"/>
            <w:vAlign w:val="center"/>
          </w:tcPr>
          <w:p w14:paraId="635F1EA0" w14:textId="77777777" w:rsidR="00BC0D38" w:rsidRPr="00295655" w:rsidRDefault="00BC0D38" w:rsidP="003D3E08">
            <w:pPr>
              <w:rPr>
                <w:rFonts w:ascii="Calibri" w:hAnsi="Calibri"/>
                <w:sz w:val="18"/>
                <w:szCs w:val="18"/>
              </w:rPr>
            </w:pPr>
          </w:p>
        </w:tc>
        <w:tc>
          <w:tcPr>
            <w:tcW w:w="1198" w:type="dxa"/>
            <w:vAlign w:val="center"/>
          </w:tcPr>
          <w:p w14:paraId="5326C294" w14:textId="77777777" w:rsidR="00BC0D38" w:rsidRPr="00295655" w:rsidRDefault="00BC0D38" w:rsidP="003D3E08">
            <w:pPr>
              <w:rPr>
                <w:rFonts w:ascii="Calibri" w:hAnsi="Calibri"/>
                <w:sz w:val="18"/>
                <w:szCs w:val="18"/>
              </w:rPr>
            </w:pPr>
          </w:p>
        </w:tc>
        <w:tc>
          <w:tcPr>
            <w:tcW w:w="1199" w:type="dxa"/>
            <w:vAlign w:val="center"/>
          </w:tcPr>
          <w:p w14:paraId="11039B88" w14:textId="77777777" w:rsidR="00BC0D38" w:rsidRPr="00295655" w:rsidRDefault="00BC0D38" w:rsidP="003D3E08">
            <w:pPr>
              <w:rPr>
                <w:rFonts w:ascii="Calibri" w:hAnsi="Calibri"/>
                <w:sz w:val="18"/>
                <w:szCs w:val="18"/>
              </w:rPr>
            </w:pPr>
          </w:p>
        </w:tc>
        <w:tc>
          <w:tcPr>
            <w:tcW w:w="1199" w:type="dxa"/>
            <w:vAlign w:val="center"/>
          </w:tcPr>
          <w:p w14:paraId="52727C3C" w14:textId="77777777" w:rsidR="00BC0D38" w:rsidRPr="00295655" w:rsidRDefault="00BC0D38" w:rsidP="003D3E08">
            <w:pPr>
              <w:rPr>
                <w:rFonts w:ascii="Calibri" w:hAnsi="Calibri"/>
                <w:sz w:val="18"/>
                <w:szCs w:val="18"/>
              </w:rPr>
            </w:pPr>
          </w:p>
        </w:tc>
        <w:tc>
          <w:tcPr>
            <w:tcW w:w="1199" w:type="dxa"/>
          </w:tcPr>
          <w:p w14:paraId="4467AE07" w14:textId="77777777" w:rsidR="00BC0D38" w:rsidRPr="00295655" w:rsidRDefault="00BC0D38" w:rsidP="003D3E08">
            <w:pPr>
              <w:keepNext/>
              <w:rPr>
                <w:rFonts w:ascii="Calibri" w:hAnsi="Calibri"/>
                <w:sz w:val="18"/>
                <w:szCs w:val="18"/>
              </w:rPr>
            </w:pPr>
          </w:p>
        </w:tc>
        <w:tc>
          <w:tcPr>
            <w:tcW w:w="1199" w:type="dxa"/>
            <w:vAlign w:val="center"/>
          </w:tcPr>
          <w:p w14:paraId="0D14DCBF" w14:textId="16AEA11E" w:rsidR="00BC0D38" w:rsidRPr="00295655" w:rsidRDefault="00BC0D38" w:rsidP="003D3E08">
            <w:pPr>
              <w:keepNext/>
              <w:rPr>
                <w:rFonts w:ascii="Calibri" w:hAnsi="Calibri"/>
                <w:sz w:val="18"/>
                <w:szCs w:val="18"/>
              </w:rPr>
            </w:pPr>
          </w:p>
        </w:tc>
      </w:tr>
      <w:tr w:rsidR="0098100D" w:rsidRPr="00295655" w14:paraId="7D593333" w14:textId="77777777" w:rsidTr="00980623">
        <w:trPr>
          <w:cantSplit/>
        </w:trPr>
        <w:tc>
          <w:tcPr>
            <w:tcW w:w="14390" w:type="dxa"/>
            <w:gridSpan w:val="12"/>
          </w:tcPr>
          <w:p w14:paraId="6B9990E9" w14:textId="588C09E0" w:rsidR="0098100D" w:rsidRPr="00295655" w:rsidRDefault="0098100D" w:rsidP="003D3E08">
            <w:pPr>
              <w:rPr>
                <w:rFonts w:ascii="Calibri" w:hAnsi="Calibri"/>
                <w:sz w:val="18"/>
                <w:szCs w:val="18"/>
              </w:rPr>
            </w:pPr>
            <w:r w:rsidRPr="00295655">
              <w:rPr>
                <w:rFonts w:ascii="Calibri" w:hAnsi="Calibri"/>
                <w:sz w:val="18"/>
                <w:szCs w:val="18"/>
              </w:rPr>
              <w:t>Notes:</w:t>
            </w:r>
          </w:p>
        </w:tc>
      </w:tr>
    </w:tbl>
    <w:p w14:paraId="6229B438" w14:textId="424653E5" w:rsidR="009C5882" w:rsidRDefault="009C5882">
      <w:pPr>
        <w:rPr>
          <w:rFonts w:asciiTheme="minorHAnsi" w:hAnsiTheme="minorHAnsi" w:cstheme="minorHAnsi"/>
          <w:sz w:val="18"/>
          <w:szCs w:val="18"/>
        </w:rPr>
      </w:pPr>
    </w:p>
    <w:p w14:paraId="1F0D41C6" w14:textId="4D15ADE0" w:rsidR="000F55D9" w:rsidRDefault="000F55D9">
      <w:pPr>
        <w:rPr>
          <w:rFonts w:asciiTheme="minorHAnsi" w:hAnsiTheme="minorHAnsi" w:cstheme="minorHAnsi"/>
          <w:sz w:val="18"/>
          <w:szCs w:val="18"/>
        </w:rPr>
      </w:pPr>
    </w:p>
    <w:p w14:paraId="53BC4543" w14:textId="18920B4E" w:rsidR="000F55D9" w:rsidRDefault="000F55D9">
      <w:pPr>
        <w:rPr>
          <w:rFonts w:asciiTheme="minorHAnsi" w:hAnsiTheme="minorHAnsi" w:cstheme="minorHAnsi"/>
          <w:sz w:val="18"/>
          <w:szCs w:val="18"/>
        </w:rPr>
      </w:pPr>
    </w:p>
    <w:p w14:paraId="35C869DB" w14:textId="22365F06" w:rsidR="000F55D9" w:rsidRDefault="000F55D9">
      <w:pPr>
        <w:rPr>
          <w:rFonts w:asciiTheme="minorHAnsi" w:hAnsiTheme="minorHAnsi" w:cstheme="minorHAnsi"/>
          <w:sz w:val="18"/>
          <w:szCs w:val="18"/>
        </w:rPr>
      </w:pPr>
    </w:p>
    <w:p w14:paraId="1AE82340" w14:textId="3A95BDA9" w:rsidR="000F55D9" w:rsidRDefault="000F55D9">
      <w:pPr>
        <w:rPr>
          <w:rFonts w:asciiTheme="minorHAnsi" w:hAnsiTheme="minorHAnsi" w:cstheme="minorHAnsi"/>
          <w:sz w:val="18"/>
          <w:szCs w:val="18"/>
        </w:rPr>
      </w:pPr>
    </w:p>
    <w:p w14:paraId="1D99C946" w14:textId="1916F395" w:rsidR="000F55D9" w:rsidRDefault="000F55D9">
      <w:pPr>
        <w:rPr>
          <w:rFonts w:asciiTheme="minorHAnsi" w:hAnsiTheme="minorHAnsi" w:cstheme="minorHAnsi"/>
          <w:sz w:val="18"/>
          <w:szCs w:val="18"/>
        </w:rPr>
      </w:pPr>
    </w:p>
    <w:p w14:paraId="208B65FC" w14:textId="2A7B7232" w:rsidR="000F55D9" w:rsidRDefault="000F55D9">
      <w:pPr>
        <w:rPr>
          <w:rFonts w:asciiTheme="minorHAnsi" w:hAnsiTheme="minorHAnsi" w:cstheme="minorHAnsi"/>
          <w:sz w:val="18"/>
          <w:szCs w:val="18"/>
        </w:rPr>
      </w:pPr>
    </w:p>
    <w:p w14:paraId="5CD8BE7B" w14:textId="5AA120C8" w:rsidR="000F55D9" w:rsidRDefault="000F55D9">
      <w:pPr>
        <w:rPr>
          <w:rFonts w:asciiTheme="minorHAnsi" w:hAnsiTheme="minorHAnsi" w:cstheme="minorHAnsi"/>
          <w:sz w:val="18"/>
          <w:szCs w:val="18"/>
        </w:rPr>
      </w:pPr>
    </w:p>
    <w:p w14:paraId="72737F61" w14:textId="660B2DDC" w:rsidR="000F55D9" w:rsidRDefault="000F55D9">
      <w:pPr>
        <w:rPr>
          <w:rFonts w:asciiTheme="minorHAnsi" w:hAnsiTheme="minorHAnsi" w:cstheme="minorHAnsi"/>
          <w:sz w:val="18"/>
          <w:szCs w:val="18"/>
        </w:rPr>
      </w:pPr>
    </w:p>
    <w:p w14:paraId="55EB4B34" w14:textId="1A890708" w:rsidR="000F55D9" w:rsidRDefault="000F55D9">
      <w:pPr>
        <w:rPr>
          <w:rFonts w:asciiTheme="minorHAnsi" w:hAnsiTheme="minorHAnsi" w:cstheme="minorHAnsi"/>
          <w:sz w:val="18"/>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25"/>
        <w:gridCol w:w="13771"/>
      </w:tblGrid>
      <w:tr w:rsidR="000F55D9" w:rsidRPr="00E34E81" w14:paraId="31C71D14" w14:textId="77777777" w:rsidTr="00484B50">
        <w:trPr>
          <w:cantSplit/>
          <w:trHeight w:val="504"/>
        </w:trPr>
        <w:tc>
          <w:tcPr>
            <w:tcW w:w="14396" w:type="dxa"/>
            <w:gridSpan w:val="2"/>
            <w:tcBorders>
              <w:bottom w:val="nil"/>
            </w:tcBorders>
          </w:tcPr>
          <w:p w14:paraId="7B48C554" w14:textId="3AD34D6F" w:rsidR="000F55D9" w:rsidRPr="00484B50" w:rsidRDefault="000F55D9" w:rsidP="00484B50">
            <w:pPr>
              <w:rPr>
                <w:rFonts w:ascii="Calibri" w:hAnsi="Calibri"/>
                <w:b/>
                <w:sz w:val="18"/>
                <w:szCs w:val="18"/>
              </w:rPr>
            </w:pPr>
            <w:r>
              <w:rPr>
                <w:rFonts w:ascii="Calibri" w:hAnsi="Calibri"/>
                <w:b/>
                <w:szCs w:val="18"/>
              </w:rPr>
              <w:t xml:space="preserve">H. VCHP </w:t>
            </w:r>
            <w:r w:rsidR="00484B50">
              <w:rPr>
                <w:rFonts w:ascii="Calibri" w:hAnsi="Calibri"/>
                <w:b/>
                <w:szCs w:val="18"/>
              </w:rPr>
              <w:t xml:space="preserve">System </w:t>
            </w:r>
            <w:r>
              <w:rPr>
                <w:rFonts w:ascii="Calibri" w:hAnsi="Calibri"/>
                <w:b/>
                <w:szCs w:val="18"/>
              </w:rPr>
              <w:t>Compliance Statement</w:t>
            </w:r>
          </w:p>
        </w:tc>
      </w:tr>
      <w:tr w:rsidR="00CD0B09" w:rsidRPr="006117DB" w:rsidDel="002840B2" w14:paraId="21798E7D" w14:textId="77777777" w:rsidTr="00DE1F3B">
        <w:trPr>
          <w:cantSplit/>
          <w:trHeight w:val="378"/>
        </w:trPr>
        <w:tc>
          <w:tcPr>
            <w:tcW w:w="625" w:type="dxa"/>
            <w:vAlign w:val="center"/>
          </w:tcPr>
          <w:p w14:paraId="1FE18D1A" w14:textId="663CA510" w:rsidR="00CD0B09" w:rsidRDefault="00CD0B09" w:rsidP="00CD0B09">
            <w:pPr>
              <w:keepNext/>
              <w:jc w:val="center"/>
              <w:rPr>
                <w:rFonts w:ascii="Calibri" w:hAnsi="Calibri"/>
                <w:sz w:val="18"/>
                <w:szCs w:val="18"/>
              </w:rPr>
            </w:pPr>
            <w:r>
              <w:rPr>
                <w:rFonts w:ascii="Calibri" w:hAnsi="Calibri"/>
                <w:sz w:val="18"/>
                <w:szCs w:val="18"/>
              </w:rPr>
              <w:t>01</w:t>
            </w:r>
          </w:p>
        </w:tc>
        <w:tc>
          <w:tcPr>
            <w:tcW w:w="13771" w:type="dxa"/>
          </w:tcPr>
          <w:p w14:paraId="648CA9B2" w14:textId="1CE6B633" w:rsidR="00CD0B09" w:rsidRDefault="00CD0B09" w:rsidP="000F55D9">
            <w:pPr>
              <w:keepNext/>
              <w:rPr>
                <w:rFonts w:ascii="Calibri" w:hAnsi="Calibri"/>
                <w:sz w:val="18"/>
                <w:szCs w:val="18"/>
              </w:rPr>
            </w:pPr>
            <w:r>
              <w:rPr>
                <w:rFonts w:ascii="Calibri" w:hAnsi="Calibri"/>
                <w:sz w:val="18"/>
                <w:szCs w:val="18"/>
              </w:rPr>
              <w:t>&lt;&lt;</w:t>
            </w:r>
            <w:r w:rsidRPr="00484B50">
              <w:rPr>
                <w:rFonts w:ascii="Calibri" w:hAnsi="Calibri"/>
                <w:b/>
                <w:sz w:val="18"/>
                <w:szCs w:val="18"/>
              </w:rPr>
              <w:t>if</w:t>
            </w:r>
            <w:r>
              <w:rPr>
                <w:rFonts w:ascii="Calibri" w:hAnsi="Calibri"/>
                <w:sz w:val="18"/>
                <w:szCs w:val="18"/>
              </w:rPr>
              <w:t xml:space="preserve"> all of the following conditions are true:</w:t>
            </w:r>
          </w:p>
          <w:p w14:paraId="0EE03942" w14:textId="7958AD5F" w:rsidR="00CD0B09" w:rsidRDefault="00CD0B09" w:rsidP="000F55D9">
            <w:pPr>
              <w:keepNext/>
              <w:rPr>
                <w:rFonts w:ascii="Calibri" w:hAnsi="Calibri"/>
                <w:sz w:val="18"/>
                <w:szCs w:val="18"/>
              </w:rPr>
            </w:pPr>
            <w:r>
              <w:rPr>
                <w:rFonts w:ascii="Calibri" w:hAnsi="Calibri"/>
                <w:sz w:val="18"/>
                <w:szCs w:val="18"/>
              </w:rPr>
              <w:t>A04</w:t>
            </w:r>
            <w:r w:rsidRPr="00980623">
              <w:rPr>
                <w:rFonts w:ascii="Calibri" w:hAnsi="Calibri"/>
                <w:sz w:val="18"/>
                <w:szCs w:val="18"/>
              </w:rPr>
              <w:t>=[System Complies with Refrigerant Ch</w:t>
            </w:r>
            <w:r>
              <w:rPr>
                <w:rFonts w:ascii="Calibri" w:hAnsi="Calibri"/>
                <w:sz w:val="18"/>
                <w:szCs w:val="18"/>
              </w:rPr>
              <w:t>arge verification Requirements]</w:t>
            </w:r>
          </w:p>
          <w:p w14:paraId="3D94DB5C" w14:textId="0F0EC546" w:rsidR="00CD0B09" w:rsidRDefault="00CD0B09" w:rsidP="000F55D9">
            <w:pPr>
              <w:keepNext/>
              <w:rPr>
                <w:rFonts w:ascii="Calibri" w:hAnsi="Calibri"/>
                <w:sz w:val="18"/>
                <w:szCs w:val="18"/>
              </w:rPr>
            </w:pPr>
            <w:r>
              <w:rPr>
                <w:rFonts w:ascii="Calibri" w:hAnsi="Calibri"/>
                <w:sz w:val="18"/>
                <w:szCs w:val="18"/>
              </w:rPr>
              <w:t>A05=</w:t>
            </w:r>
            <w:r w:rsidRPr="00980623">
              <w:rPr>
                <w:rFonts w:ascii="Calibri" w:hAnsi="Calibri"/>
                <w:sz w:val="18"/>
                <w:szCs w:val="18"/>
              </w:rPr>
              <w:t>[Indoor unit complies according to the criteria in RX3.1.4.1.7]</w:t>
            </w:r>
          </w:p>
          <w:p w14:paraId="4F6419ED" w14:textId="77777777" w:rsidR="00E73CC6" w:rsidRDefault="00CD0B09" w:rsidP="000F55D9">
            <w:pPr>
              <w:keepNext/>
              <w:rPr>
                <w:rFonts w:ascii="Calibri" w:hAnsi="Calibri" w:cs="Calibri"/>
                <w:sz w:val="18"/>
                <w:szCs w:val="18"/>
              </w:rPr>
            </w:pPr>
            <w:r>
              <w:rPr>
                <w:rFonts w:ascii="Calibri" w:hAnsi="Calibri"/>
                <w:sz w:val="18"/>
                <w:szCs w:val="18"/>
              </w:rPr>
              <w:t>B07</w:t>
            </w:r>
            <w:r w:rsidR="00E73CC6" w:rsidRPr="00E73CC6">
              <w:rPr>
                <w:rFonts w:ascii="Calibri" w:hAnsi="Calibri" w:cs="Calibri"/>
                <w:sz w:val="18"/>
                <w:szCs w:val="18"/>
              </w:rPr>
              <w:t>=[System complies with the airflow rate verification requirements]</w:t>
            </w:r>
          </w:p>
          <w:p w14:paraId="086E93AA" w14:textId="7C0A02BF" w:rsidR="00CD0B09" w:rsidRDefault="00CD0B09" w:rsidP="000F55D9">
            <w:pPr>
              <w:keepNext/>
              <w:rPr>
                <w:rFonts w:ascii="Calibri" w:hAnsi="Calibri"/>
                <w:sz w:val="18"/>
                <w:szCs w:val="18"/>
              </w:rPr>
            </w:pPr>
            <w:r>
              <w:rPr>
                <w:rFonts w:ascii="Calibri" w:hAnsi="Calibri"/>
                <w:sz w:val="18"/>
                <w:szCs w:val="18"/>
              </w:rPr>
              <w:t>B09</w:t>
            </w:r>
            <w:r w:rsidR="001D25C4">
              <w:rPr>
                <w:rFonts w:ascii="Calibri" w:hAnsi="Calibri"/>
                <w:sz w:val="18"/>
                <w:szCs w:val="18"/>
              </w:rPr>
              <w:t>=</w:t>
            </w:r>
            <w:r w:rsidR="001D25C4" w:rsidRPr="001D25C4">
              <w:rPr>
                <w:rFonts w:ascii="Calibri" w:hAnsi="Calibri"/>
                <w:sz w:val="18"/>
                <w:szCs w:val="18"/>
              </w:rPr>
              <w:t>[complies - indoor unit is certified low-static in the CEC listings</w:t>
            </w:r>
          </w:p>
          <w:p w14:paraId="3843BBE8" w14:textId="4EF311D7" w:rsidR="00CD0B09" w:rsidRDefault="00CD0B09" w:rsidP="000F55D9">
            <w:pPr>
              <w:keepNext/>
              <w:rPr>
                <w:rFonts w:ascii="Calibri" w:hAnsi="Calibri"/>
                <w:sz w:val="18"/>
                <w:szCs w:val="18"/>
              </w:rPr>
            </w:pPr>
            <w:r>
              <w:rPr>
                <w:rFonts w:ascii="Calibri" w:hAnsi="Calibri"/>
                <w:sz w:val="18"/>
                <w:szCs w:val="18"/>
              </w:rPr>
              <w:t>C04=[Complies]</w:t>
            </w:r>
          </w:p>
          <w:p w14:paraId="6C827831" w14:textId="08114911" w:rsidR="00CD0B09" w:rsidRDefault="00CD0B09" w:rsidP="000F55D9">
            <w:pPr>
              <w:keepNext/>
              <w:rPr>
                <w:rFonts w:ascii="Calibri" w:hAnsi="Calibri"/>
                <w:sz w:val="18"/>
                <w:szCs w:val="18"/>
              </w:rPr>
            </w:pPr>
            <w:r>
              <w:rPr>
                <w:rFonts w:ascii="Calibri" w:hAnsi="Calibri"/>
                <w:sz w:val="18"/>
                <w:szCs w:val="18"/>
              </w:rPr>
              <w:t>E05=</w:t>
            </w:r>
            <w:r w:rsidRPr="00C04FF4">
              <w:rPr>
                <w:rFonts w:ascii="Calibri" w:hAnsi="Calibri"/>
                <w:sz w:val="18"/>
                <w:szCs w:val="18"/>
              </w:rPr>
              <w:t>[Complies]</w:t>
            </w:r>
          </w:p>
          <w:p w14:paraId="47397081" w14:textId="256B35AF" w:rsidR="00CD0B09" w:rsidRDefault="00CD0B09" w:rsidP="000F55D9">
            <w:pPr>
              <w:keepNext/>
              <w:rPr>
                <w:rFonts w:ascii="Calibri" w:hAnsi="Calibri"/>
                <w:sz w:val="18"/>
                <w:szCs w:val="18"/>
              </w:rPr>
            </w:pPr>
            <w:r>
              <w:rPr>
                <w:rFonts w:ascii="Calibri" w:hAnsi="Calibri"/>
                <w:sz w:val="18"/>
                <w:szCs w:val="18"/>
              </w:rPr>
              <w:t>F07=</w:t>
            </w:r>
            <w:r w:rsidRPr="00C04FF4">
              <w:rPr>
                <w:rFonts w:ascii="Calibri" w:hAnsi="Calibri"/>
                <w:sz w:val="18"/>
                <w:szCs w:val="18"/>
              </w:rPr>
              <w:t>[Complies]</w:t>
            </w:r>
          </w:p>
          <w:p w14:paraId="5C581C75" w14:textId="47DA7845" w:rsidR="00CD0B09" w:rsidRDefault="00CD0B09" w:rsidP="000F55D9">
            <w:pPr>
              <w:keepNext/>
              <w:rPr>
                <w:rFonts w:ascii="Calibri" w:hAnsi="Calibri"/>
                <w:sz w:val="18"/>
                <w:szCs w:val="18"/>
              </w:rPr>
            </w:pPr>
            <w:r>
              <w:rPr>
                <w:rFonts w:ascii="Calibri" w:hAnsi="Calibri"/>
                <w:sz w:val="18"/>
                <w:szCs w:val="18"/>
              </w:rPr>
              <w:t>G10</w:t>
            </w:r>
            <w:r w:rsidRPr="00C04FF4">
              <w:rPr>
                <w:rFonts w:ascii="Calibri" w:hAnsi="Calibri"/>
                <w:sz w:val="18"/>
                <w:szCs w:val="18"/>
              </w:rPr>
              <w:t>≠[Does Not Comply]</w:t>
            </w:r>
          </w:p>
          <w:p w14:paraId="444CB589" w14:textId="6B21BC76" w:rsidR="00CD0B09" w:rsidRDefault="00CD0B09" w:rsidP="000F55D9">
            <w:pPr>
              <w:keepNext/>
              <w:rPr>
                <w:rFonts w:ascii="Calibri" w:hAnsi="Calibri"/>
                <w:sz w:val="18"/>
                <w:szCs w:val="18"/>
              </w:rPr>
            </w:pPr>
            <w:r>
              <w:rPr>
                <w:rFonts w:ascii="Calibri" w:hAnsi="Calibri"/>
                <w:sz w:val="18"/>
                <w:szCs w:val="18"/>
              </w:rPr>
              <w:t>G12</w:t>
            </w:r>
            <w:r w:rsidRPr="00C04FF4">
              <w:rPr>
                <w:rFonts w:ascii="Calibri" w:hAnsi="Calibri"/>
                <w:sz w:val="18"/>
                <w:szCs w:val="18"/>
              </w:rPr>
              <w:t>=[Complies]</w:t>
            </w:r>
          </w:p>
          <w:p w14:paraId="35CA4B53" w14:textId="1C4ABB5D" w:rsidR="00CD0B09" w:rsidRDefault="00CD0B09" w:rsidP="00C04FF4">
            <w:pPr>
              <w:keepNext/>
              <w:rPr>
                <w:rFonts w:ascii="Calibri" w:hAnsi="Calibri"/>
                <w:sz w:val="18"/>
                <w:szCs w:val="18"/>
              </w:rPr>
            </w:pPr>
            <w:r>
              <w:rPr>
                <w:rFonts w:ascii="Calibri" w:hAnsi="Calibri"/>
                <w:sz w:val="18"/>
                <w:szCs w:val="18"/>
              </w:rPr>
              <w:t>D03=[Complies]</w:t>
            </w:r>
          </w:p>
          <w:p w14:paraId="6069139D" w14:textId="0B30733A" w:rsidR="00CD0B09" w:rsidRDefault="00CD0B09" w:rsidP="000F55D9">
            <w:pPr>
              <w:keepNext/>
              <w:rPr>
                <w:rFonts w:ascii="Calibri" w:hAnsi="Calibri"/>
                <w:sz w:val="18"/>
                <w:szCs w:val="18"/>
              </w:rPr>
            </w:pPr>
            <w:r w:rsidRPr="00484B50">
              <w:rPr>
                <w:rFonts w:ascii="Calibri" w:hAnsi="Calibri"/>
                <w:b/>
                <w:sz w:val="18"/>
                <w:szCs w:val="18"/>
              </w:rPr>
              <w:t>then</w:t>
            </w:r>
            <w:r>
              <w:rPr>
                <w:rFonts w:ascii="Calibri" w:hAnsi="Calibri"/>
                <w:sz w:val="18"/>
                <w:szCs w:val="18"/>
              </w:rPr>
              <w:t xml:space="preserve"> text result=[VCHP System Complies]</w:t>
            </w:r>
          </w:p>
          <w:p w14:paraId="6A01EAE0" w14:textId="078C7FEF" w:rsidR="00CD0B09" w:rsidRDefault="00CD0B09" w:rsidP="000F55D9">
            <w:pPr>
              <w:keepNext/>
              <w:rPr>
                <w:rFonts w:ascii="Calibri" w:hAnsi="Calibri"/>
                <w:sz w:val="18"/>
                <w:szCs w:val="18"/>
              </w:rPr>
            </w:pPr>
          </w:p>
          <w:p w14:paraId="48DEAC01" w14:textId="358F6D1C" w:rsidR="00CD0B09" w:rsidRPr="006117DB" w:rsidRDefault="00CD0B09" w:rsidP="00484B50">
            <w:pPr>
              <w:keepNext/>
              <w:rPr>
                <w:rFonts w:ascii="Calibri" w:hAnsi="Calibri"/>
                <w:sz w:val="18"/>
                <w:szCs w:val="18"/>
              </w:rPr>
            </w:pPr>
            <w:r w:rsidRPr="00484B50">
              <w:rPr>
                <w:rFonts w:ascii="Calibri" w:hAnsi="Calibri"/>
                <w:b/>
                <w:sz w:val="18"/>
                <w:szCs w:val="18"/>
              </w:rPr>
              <w:t>else</w:t>
            </w:r>
            <w:r>
              <w:rPr>
                <w:rFonts w:ascii="Calibri" w:hAnsi="Calibri"/>
                <w:sz w:val="18"/>
                <w:szCs w:val="18"/>
              </w:rPr>
              <w:t xml:space="preserve"> text result=</w:t>
            </w:r>
            <w:r>
              <w:t xml:space="preserve"> [</w:t>
            </w:r>
            <w:r w:rsidRPr="00484B50">
              <w:rPr>
                <w:rFonts w:ascii="Calibri" w:hAnsi="Calibri"/>
                <w:sz w:val="18"/>
                <w:szCs w:val="18"/>
              </w:rPr>
              <w:t xml:space="preserve">VCHP System </w:t>
            </w:r>
            <w:r>
              <w:rPr>
                <w:rFonts w:ascii="Calibri" w:hAnsi="Calibri"/>
                <w:sz w:val="18"/>
                <w:szCs w:val="18"/>
              </w:rPr>
              <w:t>Does Not Comply]</w:t>
            </w:r>
          </w:p>
        </w:tc>
      </w:tr>
    </w:tbl>
    <w:p w14:paraId="16E51CCC" w14:textId="16F95692" w:rsidR="000F55D9" w:rsidRDefault="000F55D9">
      <w:pPr>
        <w:rPr>
          <w:rFonts w:asciiTheme="minorHAnsi" w:hAnsiTheme="minorHAnsi" w:cstheme="minorHAnsi"/>
          <w:sz w:val="18"/>
          <w:szCs w:val="18"/>
        </w:rPr>
      </w:pPr>
    </w:p>
    <w:p w14:paraId="2FDE0C11" w14:textId="123EADF1" w:rsidR="00C37842" w:rsidRDefault="00C37842">
      <w:pPr>
        <w:rPr>
          <w:rFonts w:asciiTheme="minorHAnsi" w:hAnsiTheme="minorHAnsi" w:cstheme="minorHAnsi"/>
          <w:sz w:val="18"/>
          <w:szCs w:val="18"/>
        </w:rPr>
      </w:pPr>
    </w:p>
    <w:sectPr w:rsidR="00C37842" w:rsidSect="009877A8">
      <w:headerReference w:type="default" r:id="rId23"/>
      <w:pgSz w:w="15840" w:h="12240" w:orient="landscape"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4EB931" w14:textId="77777777" w:rsidR="00125A14" w:rsidRDefault="00125A14">
      <w:r>
        <w:separator/>
      </w:r>
    </w:p>
  </w:endnote>
  <w:endnote w:type="continuationSeparator" w:id="0">
    <w:p w14:paraId="22FC5BAA" w14:textId="77777777" w:rsidR="00125A14" w:rsidRDefault="00125A14">
      <w:r>
        <w:continuationSeparator/>
      </w:r>
    </w:p>
  </w:endnote>
  <w:endnote w:type="continuationNotice" w:id="1">
    <w:p w14:paraId="4F4237FA" w14:textId="77777777" w:rsidR="00125A14" w:rsidRDefault="00125A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1A408" w14:textId="77777777" w:rsidR="00935FAD" w:rsidRDefault="00935F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C0C" w14:textId="05761F22" w:rsidR="00125A14" w:rsidRPr="00850428" w:rsidRDefault="00125A14" w:rsidP="00756C1E">
    <w:pPr>
      <w:pStyle w:val="Footer"/>
    </w:pPr>
    <w:r w:rsidRPr="00850428">
      <w:t xml:space="preserve">Registration Number:                                                       </w:t>
    </w:r>
    <w:r>
      <w:t xml:space="preserve">                                 </w:t>
    </w:r>
    <w:r w:rsidRPr="00850428">
      <w:t xml:space="preserve">    Registration Date/Time:       </w:t>
    </w:r>
    <w:r>
      <w:t xml:space="preserve">             </w:t>
    </w:r>
    <w:r w:rsidRPr="00850428">
      <w:t xml:space="preserve">                                   </w:t>
    </w:r>
    <w:r>
      <w:t xml:space="preserve">                               </w:t>
    </w:r>
    <w:r w:rsidRPr="00850428">
      <w:t xml:space="preserve"> HERS Provider:                       </w:t>
    </w:r>
    <w:r>
      <w:t xml:space="preserve">  </w:t>
    </w:r>
  </w:p>
  <w:p w14:paraId="7DC3DC0D" w14:textId="0359D22C" w:rsidR="00125A14" w:rsidRPr="00850428" w:rsidRDefault="00125A14" w:rsidP="00756C1E">
    <w:pPr>
      <w:pStyle w:val="Footer"/>
    </w:pPr>
    <w:r w:rsidRPr="00850428">
      <w:t>CA Building Energy Efficiency Standards - 201</w:t>
    </w:r>
    <w:r>
      <w:t>9</w:t>
    </w:r>
    <w:r w:rsidRPr="00850428">
      <w:t xml:space="preserve"> Residential Compliance</w:t>
    </w:r>
    <w:r w:rsidRPr="00850428">
      <w:tab/>
    </w:r>
    <w:r>
      <w:tab/>
    </w:r>
    <w:r>
      <w:tab/>
    </w:r>
    <w:r>
      <w:tab/>
    </w:r>
    <w:del w:id="3" w:author="Author">
      <w:r w:rsidDel="00935FAD">
        <w:delText xml:space="preserve">January </w:delText>
      </w:r>
    </w:del>
    <w:ins w:id="4" w:author="Author">
      <w:r w:rsidR="00935FAD">
        <w:t xml:space="preserve">March </w:t>
      </w:r>
    </w:ins>
    <w:r>
      <w:t>2020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5F6781" w14:textId="77777777" w:rsidR="00935FAD" w:rsidRDefault="00935FA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C17" w14:textId="15EAF560" w:rsidR="00125A14" w:rsidRPr="00850428" w:rsidRDefault="00125A14" w:rsidP="00756C1E">
    <w:pPr>
      <w:pStyle w:val="Footer"/>
    </w:pPr>
    <w:r w:rsidRPr="00850428">
      <w:t>CA Building Energy Efficiency Standards - 201</w:t>
    </w:r>
    <w:r>
      <w:t>9</w:t>
    </w:r>
    <w:r w:rsidRPr="00850428">
      <w:t xml:space="preserve"> Residential Compliance</w:t>
    </w:r>
    <w:r w:rsidRPr="00850428">
      <w:tab/>
    </w:r>
    <w:del w:id="5" w:author="Author">
      <w:r w:rsidDel="00935FAD">
        <w:delText xml:space="preserve">January </w:delText>
      </w:r>
    </w:del>
    <w:ins w:id="6" w:author="Author">
      <w:r w:rsidR="00935FAD">
        <w:t xml:space="preserve">March </w:t>
      </w:r>
    </w:ins>
    <w:r>
      <w:t>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23442E" w14:textId="77777777" w:rsidR="00125A14" w:rsidRDefault="00125A14">
      <w:r>
        <w:separator/>
      </w:r>
    </w:p>
  </w:footnote>
  <w:footnote w:type="continuationSeparator" w:id="0">
    <w:p w14:paraId="47523DCD" w14:textId="77777777" w:rsidR="00125A14" w:rsidRDefault="00125A14">
      <w:r>
        <w:continuationSeparator/>
      </w:r>
    </w:p>
  </w:footnote>
  <w:footnote w:type="continuationNotice" w:id="1">
    <w:p w14:paraId="29B56EF0" w14:textId="77777777" w:rsidR="00125A14" w:rsidRDefault="00125A1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BF9" w14:textId="77777777" w:rsidR="00125A14" w:rsidRDefault="00EE4D3F">
    <w:pPr>
      <w:pStyle w:val="Header"/>
    </w:pPr>
    <w:r>
      <w:rPr>
        <w:noProof/>
      </w:rPr>
      <w:pict w14:anchorId="7DC3DC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76" o:spid="_x0000_s2049" type="#_x0000_t75" style="position:absolute;margin-left:0;margin-top:0;width:10in;height:540pt;z-index:-251658238;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BFA" w14:textId="2583FE00" w:rsidR="00125A14" w:rsidRPr="007770C5" w:rsidRDefault="00125A14" w:rsidP="002E7260">
    <w:pPr>
      <w:suppressAutoHyphens/>
      <w:rPr>
        <w:rFonts w:ascii="Arial" w:hAnsi="Arial" w:cs="Arial"/>
        <w:sz w:val="14"/>
        <w:szCs w:val="14"/>
      </w:rPr>
    </w:pPr>
    <w:r>
      <w:rPr>
        <w:noProof/>
      </w:rPr>
      <w:drawing>
        <wp:anchor distT="0" distB="0" distL="114300" distR="114300" simplePos="0" relativeHeight="251658240" behindDoc="0" locked="0" layoutInCell="1" allowOverlap="1" wp14:anchorId="7DC3DC21" wp14:editId="78785BC1">
          <wp:simplePos x="0" y="0"/>
          <wp:positionH relativeFrom="margin">
            <wp:posOffset>8870950</wp:posOffset>
          </wp:positionH>
          <wp:positionV relativeFrom="margin">
            <wp:posOffset>-1221740</wp:posOffset>
          </wp:positionV>
          <wp:extent cx="252730" cy="222250"/>
          <wp:effectExtent l="0" t="0" r="0" b="635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2730" cy="222250"/>
                  </a:xfrm>
                  <a:prstGeom prst="rect">
                    <a:avLst/>
                  </a:prstGeom>
                  <a:noFill/>
                </pic:spPr>
              </pic:pic>
            </a:graphicData>
          </a:graphic>
          <wp14:sizeRelH relativeFrom="margin">
            <wp14:pctWidth>0</wp14:pctWidth>
          </wp14:sizeRelH>
          <wp14:sizeRelV relativeFrom="margin">
            <wp14:pctHeight>0</wp14:pctHeight>
          </wp14:sizeRelV>
        </wp:anchor>
      </w:drawing>
    </w:r>
    <w:r w:rsidR="00EE4D3F">
      <w:rPr>
        <w:noProof/>
      </w:rPr>
      <w:pict w14:anchorId="7DC3DC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77" o:spid="_x0000_s2050" type="#_x0000_t75" style="position:absolute;margin-left:0;margin-top:0;width:10in;height:540pt;z-index:-251658237;mso-position-horizontal:center;mso-position-horizontal-relative:margin;mso-position-vertical:center;mso-position-vertical-relative:margin" o:allowincell="f">
          <v:imagedata r:id="rId2" o:title="" gain="19661f" blacklevel="22938f"/>
          <w10:wrap anchorx="margin" anchory="margin"/>
        </v:shape>
      </w:pict>
    </w:r>
    <w:r w:rsidRPr="007770C5">
      <w:rPr>
        <w:rFonts w:ascii="Arial" w:hAnsi="Arial" w:cs="Arial"/>
        <w:sz w:val="14"/>
        <w:szCs w:val="14"/>
      </w:rPr>
      <w:t>STATE OF CALIFORNIA</w:t>
    </w:r>
  </w:p>
  <w:p w14:paraId="7DC3DBFB" w14:textId="676D3A73" w:rsidR="00125A14" w:rsidRPr="007770C5" w:rsidRDefault="00125A14" w:rsidP="002E7260">
    <w:pPr>
      <w:suppressAutoHyphens/>
      <w:rPr>
        <w:rFonts w:ascii="Arial" w:hAnsi="Arial" w:cs="Arial"/>
        <w:b/>
        <w:sz w:val="24"/>
        <w:szCs w:val="24"/>
      </w:rPr>
    </w:pPr>
    <w:r>
      <w:rPr>
        <w:rFonts w:ascii="Arial" w:hAnsi="Arial" w:cs="Arial"/>
        <w:b/>
        <w:sz w:val="24"/>
        <w:szCs w:val="24"/>
      </w:rPr>
      <w:t>Variable Capacity Heat Pump Compliance Credit</w:t>
    </w:r>
  </w:p>
  <w:p w14:paraId="7DC3DBFC" w14:textId="7AE07B52" w:rsidR="00125A14" w:rsidRPr="007770C5" w:rsidRDefault="00125A14" w:rsidP="002E7260">
    <w:pPr>
      <w:suppressAutoHyphens/>
      <w:rPr>
        <w:rFonts w:ascii="Arial" w:hAnsi="Arial" w:cs="Arial"/>
        <w:sz w:val="14"/>
        <w:szCs w:val="14"/>
      </w:rPr>
    </w:pPr>
    <w:r>
      <w:rPr>
        <w:rFonts w:ascii="Arial" w:hAnsi="Arial" w:cs="Arial"/>
        <w:sz w:val="14"/>
        <w:szCs w:val="14"/>
      </w:rPr>
      <w:t>CEC-CF3R-MCH-33-H</w:t>
    </w:r>
    <w:r w:rsidRPr="007770C5">
      <w:rPr>
        <w:rFonts w:ascii="Arial" w:hAnsi="Arial" w:cs="Arial"/>
        <w:sz w:val="14"/>
        <w:szCs w:val="14"/>
      </w:rPr>
      <w:t xml:space="preserve"> (Revised </w:t>
    </w:r>
    <w:r>
      <w:rPr>
        <w:rFonts w:ascii="Arial" w:hAnsi="Arial" w:cs="Arial"/>
        <w:sz w:val="14"/>
        <w:szCs w:val="14"/>
      </w:rPr>
      <w:t>0</w:t>
    </w:r>
    <w:del w:id="1" w:author="Author">
      <w:r w:rsidDel="00935FAD">
        <w:rPr>
          <w:rFonts w:ascii="Arial" w:hAnsi="Arial" w:cs="Arial"/>
          <w:sz w:val="14"/>
          <w:szCs w:val="14"/>
        </w:rPr>
        <w:delText>1</w:delText>
      </w:r>
    </w:del>
    <w:ins w:id="2" w:author="Author">
      <w:r w:rsidR="00935FAD">
        <w:rPr>
          <w:rFonts w:ascii="Arial" w:hAnsi="Arial" w:cs="Arial"/>
          <w:sz w:val="14"/>
          <w:szCs w:val="14"/>
        </w:rPr>
        <w:t>3</w:t>
      </w:r>
    </w:ins>
    <w:r>
      <w:rPr>
        <w:rFonts w:ascii="Arial" w:hAnsi="Arial" w:cs="Arial"/>
        <w:sz w:val="14"/>
        <w:szCs w:val="14"/>
      </w:rPr>
      <w:t>/20</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766"/>
      <w:gridCol w:w="4830"/>
      <w:gridCol w:w="2806"/>
    </w:tblGrid>
    <w:tr w:rsidR="00125A14" w:rsidRPr="003753E8" w14:paraId="7DC3DBFF" w14:textId="77777777" w:rsidTr="00791482">
      <w:trPr>
        <w:cantSplit/>
        <w:trHeight w:val="288"/>
      </w:trPr>
      <w:tc>
        <w:tcPr>
          <w:tcW w:w="4026" w:type="pct"/>
          <w:gridSpan w:val="2"/>
          <w:tcBorders>
            <w:right w:val="nil"/>
          </w:tcBorders>
          <w:vAlign w:val="center"/>
        </w:tcPr>
        <w:p w14:paraId="7DC3DBFD" w14:textId="4A895A50" w:rsidR="00125A14" w:rsidRPr="00F73F08" w:rsidRDefault="00125A14" w:rsidP="004701B5">
          <w:pPr>
            <w:pStyle w:val="Style17"/>
            <w:rPr>
              <w:b/>
              <w:sz w:val="20"/>
            </w:rPr>
          </w:pPr>
          <w:r w:rsidRPr="00F73F08">
            <w:rPr>
              <w:sz w:val="20"/>
            </w:rPr>
            <w:t xml:space="preserve">CERTIFICATE OF </w:t>
          </w:r>
          <w:r>
            <w:rPr>
              <w:sz w:val="20"/>
            </w:rPr>
            <w:t>VERIFICATION</w:t>
          </w:r>
        </w:p>
      </w:tc>
      <w:tc>
        <w:tcPr>
          <w:tcW w:w="974" w:type="pct"/>
          <w:tcBorders>
            <w:left w:val="nil"/>
          </w:tcBorders>
          <w:tcMar>
            <w:left w:w="115" w:type="dxa"/>
            <w:right w:w="115" w:type="dxa"/>
          </w:tcMar>
          <w:vAlign w:val="center"/>
        </w:tcPr>
        <w:p w14:paraId="7DC3DBFE" w14:textId="76A95457" w:rsidR="00125A14" w:rsidRPr="00F73F08" w:rsidRDefault="00125A14" w:rsidP="00691340">
          <w:pPr>
            <w:pStyle w:val="Style18"/>
            <w:rPr>
              <w:b/>
              <w:sz w:val="20"/>
            </w:rPr>
          </w:pPr>
          <w:r>
            <w:rPr>
              <w:sz w:val="20"/>
            </w:rPr>
            <w:t>CF3R-MCH-33</w:t>
          </w:r>
          <w:r w:rsidRPr="00F73F08">
            <w:rPr>
              <w:sz w:val="20"/>
            </w:rPr>
            <w:t>-H</w:t>
          </w:r>
        </w:p>
      </w:tc>
    </w:tr>
    <w:tr w:rsidR="00125A14" w:rsidRPr="00F85124" w14:paraId="7DC3DC02" w14:textId="77777777" w:rsidTr="00791482">
      <w:trPr>
        <w:cantSplit/>
        <w:trHeight w:val="288"/>
      </w:trPr>
      <w:tc>
        <w:tcPr>
          <w:tcW w:w="4026" w:type="pct"/>
          <w:gridSpan w:val="2"/>
          <w:tcBorders>
            <w:right w:val="nil"/>
          </w:tcBorders>
        </w:tcPr>
        <w:p w14:paraId="7DC3DC00" w14:textId="596A8C7F" w:rsidR="00125A14" w:rsidRPr="002664FB" w:rsidRDefault="00125A14" w:rsidP="001F7063">
          <w:pPr>
            <w:pStyle w:val="Style19"/>
          </w:pPr>
          <w:r w:rsidRPr="00843672">
            <w:t xml:space="preserve">Variable Capacity Heat Pump </w:t>
          </w:r>
          <w:r>
            <w:t xml:space="preserve">(VCHP) </w:t>
          </w:r>
          <w:r w:rsidRPr="00843672">
            <w:t>Compliance Credit</w:t>
          </w:r>
        </w:p>
      </w:tc>
      <w:tc>
        <w:tcPr>
          <w:tcW w:w="974" w:type="pct"/>
          <w:tcBorders>
            <w:left w:val="nil"/>
          </w:tcBorders>
        </w:tcPr>
        <w:p w14:paraId="7DC3DC01" w14:textId="36EC19AF" w:rsidR="00125A14" w:rsidRPr="00F85124" w:rsidRDefault="00125A14" w:rsidP="001F7063">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EE4D3F">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EE4D3F">
            <w:rPr>
              <w:rFonts w:ascii="Calibri" w:hAnsi="Calibri"/>
              <w:bCs/>
              <w:noProof/>
            </w:rPr>
            <w:t>5</w:t>
          </w:r>
          <w:r>
            <w:rPr>
              <w:rFonts w:ascii="Calibri" w:hAnsi="Calibri"/>
              <w:bCs/>
              <w:noProof/>
            </w:rPr>
            <w:fldChar w:fldCharType="end"/>
          </w:r>
          <w:r w:rsidRPr="00F85124">
            <w:rPr>
              <w:rFonts w:ascii="Calibri" w:hAnsi="Calibri"/>
              <w:bCs/>
            </w:rPr>
            <w:t>)</w:t>
          </w:r>
        </w:p>
      </w:tc>
    </w:tr>
    <w:tr w:rsidR="00125A14" w:rsidRPr="00F85124" w14:paraId="7DC3DC06" w14:textId="77777777" w:rsidTr="00791482">
      <w:trPr>
        <w:cantSplit/>
        <w:trHeight w:val="288"/>
      </w:trPr>
      <w:tc>
        <w:tcPr>
          <w:tcW w:w="0" w:type="auto"/>
        </w:tcPr>
        <w:p w14:paraId="7DC3DC03" w14:textId="77777777" w:rsidR="00125A14" w:rsidRPr="00F73F08" w:rsidRDefault="00125A14" w:rsidP="001F7063">
          <w:pPr>
            <w:pStyle w:val="Style20"/>
          </w:pPr>
          <w:r w:rsidRPr="00F73F08">
            <w:t>Project Name:</w:t>
          </w:r>
        </w:p>
      </w:tc>
      <w:tc>
        <w:tcPr>
          <w:tcW w:w="1677" w:type="pct"/>
        </w:tcPr>
        <w:p w14:paraId="7DC3DC04" w14:textId="77777777" w:rsidR="00125A14" w:rsidRPr="00F73F08" w:rsidRDefault="00125A14" w:rsidP="001F7063">
          <w:pPr>
            <w:pStyle w:val="Style20"/>
          </w:pPr>
          <w:r w:rsidRPr="00F73F08">
            <w:t>Enforcement Agency:</w:t>
          </w:r>
        </w:p>
      </w:tc>
      <w:tc>
        <w:tcPr>
          <w:tcW w:w="974" w:type="pct"/>
        </w:tcPr>
        <w:p w14:paraId="7DC3DC05" w14:textId="77777777" w:rsidR="00125A14" w:rsidRPr="00F73F08" w:rsidRDefault="00125A14" w:rsidP="001F7063">
          <w:pPr>
            <w:pStyle w:val="Style20"/>
          </w:pPr>
          <w:r w:rsidRPr="00F73F08">
            <w:t>Permit Number:</w:t>
          </w:r>
        </w:p>
      </w:tc>
    </w:tr>
    <w:tr w:rsidR="00125A14" w:rsidRPr="00F85124" w14:paraId="7DC3DC0A" w14:textId="77777777" w:rsidTr="00791482">
      <w:trPr>
        <w:cantSplit/>
        <w:trHeight w:val="288"/>
      </w:trPr>
      <w:tc>
        <w:tcPr>
          <w:tcW w:w="0" w:type="auto"/>
        </w:tcPr>
        <w:p w14:paraId="7DC3DC07" w14:textId="77777777" w:rsidR="00125A14" w:rsidRPr="00F73F08" w:rsidRDefault="00125A14" w:rsidP="001F7063">
          <w:pPr>
            <w:pStyle w:val="Style20"/>
            <w:rPr>
              <w:vertAlign w:val="superscript"/>
            </w:rPr>
          </w:pPr>
          <w:r w:rsidRPr="00F73F08">
            <w:t>Dwelling Address:</w:t>
          </w:r>
        </w:p>
      </w:tc>
      <w:tc>
        <w:tcPr>
          <w:tcW w:w="1677" w:type="pct"/>
        </w:tcPr>
        <w:p w14:paraId="7DC3DC08" w14:textId="74DC7AD7" w:rsidR="00125A14" w:rsidRPr="00F73F08" w:rsidRDefault="00125A14" w:rsidP="001F7063">
          <w:pPr>
            <w:pStyle w:val="Style20"/>
            <w:rPr>
              <w:vertAlign w:val="superscript"/>
            </w:rPr>
          </w:pPr>
          <w:r w:rsidRPr="00F73F08">
            <w:t>City</w:t>
          </w:r>
          <w:r>
            <w:t>:</w:t>
          </w:r>
        </w:p>
      </w:tc>
      <w:tc>
        <w:tcPr>
          <w:tcW w:w="974" w:type="pct"/>
        </w:tcPr>
        <w:p w14:paraId="7DC3DC09" w14:textId="49616DFC" w:rsidR="00125A14" w:rsidRPr="00F73F08" w:rsidRDefault="00125A14" w:rsidP="001F7063">
          <w:pPr>
            <w:pStyle w:val="Style20"/>
            <w:rPr>
              <w:vertAlign w:val="superscript"/>
            </w:rPr>
          </w:pPr>
          <w:r w:rsidRPr="00F73F08">
            <w:t>Zip Code</w:t>
          </w:r>
          <w:r>
            <w:t>:</w:t>
          </w:r>
        </w:p>
      </w:tc>
    </w:tr>
  </w:tbl>
  <w:p w14:paraId="7DC3DC0B" w14:textId="77777777" w:rsidR="00125A14" w:rsidRPr="0052278E" w:rsidRDefault="00125A14" w:rsidP="00D04CF0">
    <w:pPr>
      <w:pStyle w:val="Header"/>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C0E" w14:textId="77777777" w:rsidR="00125A14" w:rsidRDefault="00EE4D3F">
    <w:pPr>
      <w:pStyle w:val="Header"/>
    </w:pPr>
    <w:r>
      <w:rPr>
        <w:noProof/>
      </w:rPr>
      <w:pict w14:anchorId="7DC3DC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75" o:spid="_x0000_s2052" type="#_x0000_t75" style="position:absolute;margin-left:0;margin-top:0;width:10in;height:540pt;z-index:-251658239;mso-position-horizontal:center;mso-position-horizontal-relative:margin;mso-position-vertical:center;mso-position-vertical-relative:margin" o:allowincell="f">
          <v:imagedata r:id="rId1" o:titl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C0F" w14:textId="77777777" w:rsidR="00125A14" w:rsidRDefault="00EE4D3F">
    <w:pPr>
      <w:pStyle w:val="Header"/>
    </w:pPr>
    <w:r>
      <w:rPr>
        <w:noProof/>
      </w:rPr>
      <w:pict w14:anchorId="7DC3DC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82" o:spid="_x0000_s2053" type="#_x0000_t75" style="position:absolute;margin-left:0;margin-top:0;width:10in;height:540pt;z-index:-251658235;mso-position-horizontal:center;mso-position-horizontal-relative:margin;mso-position-vertical:center;mso-position-vertical-relative:margin" o:allowincell="f">
          <v:imagedata r:id="rId1" o:titl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88"/>
      <w:gridCol w:w="939"/>
      <w:gridCol w:w="2231"/>
    </w:tblGrid>
    <w:tr w:rsidR="00125A14" w:rsidRPr="00850428" w14:paraId="7DC3DC12" w14:textId="77777777" w:rsidTr="003753E8">
      <w:trPr>
        <w:cantSplit/>
        <w:trHeight w:val="288"/>
      </w:trPr>
      <w:tc>
        <w:tcPr>
          <w:tcW w:w="3896" w:type="pct"/>
          <w:tcBorders>
            <w:right w:val="nil"/>
          </w:tcBorders>
          <w:vAlign w:val="center"/>
        </w:tcPr>
        <w:p w14:paraId="7DC3DC10" w14:textId="6C9C05AF" w:rsidR="00125A14" w:rsidRPr="00F73F08" w:rsidRDefault="00125A14" w:rsidP="004701B5">
          <w:pPr>
            <w:pStyle w:val="Style17"/>
            <w:rPr>
              <w:sz w:val="20"/>
            </w:rPr>
          </w:pPr>
          <w:r w:rsidRPr="00F73F08">
            <w:rPr>
              <w:sz w:val="20"/>
            </w:rPr>
            <w:t xml:space="preserve">CERTIFICATE OF </w:t>
          </w:r>
          <w:r>
            <w:rPr>
              <w:sz w:val="20"/>
            </w:rPr>
            <w:t>VERIFICATION</w:t>
          </w:r>
          <w:r w:rsidRPr="00F73F08">
            <w:rPr>
              <w:sz w:val="20"/>
            </w:rPr>
            <w:t xml:space="preserve"> – USER INSTRUCTIONS</w:t>
          </w:r>
        </w:p>
      </w:tc>
      <w:tc>
        <w:tcPr>
          <w:tcW w:w="1104" w:type="pct"/>
          <w:gridSpan w:val="2"/>
          <w:tcBorders>
            <w:left w:val="nil"/>
          </w:tcBorders>
          <w:tcMar>
            <w:left w:w="115" w:type="dxa"/>
            <w:right w:w="115" w:type="dxa"/>
          </w:tcMar>
          <w:vAlign w:val="center"/>
        </w:tcPr>
        <w:p w14:paraId="7DC3DC11" w14:textId="094E1B5A" w:rsidR="00125A14" w:rsidRPr="00F73F08" w:rsidRDefault="00125A14" w:rsidP="00691340">
          <w:pPr>
            <w:pStyle w:val="Style18"/>
            <w:rPr>
              <w:sz w:val="20"/>
            </w:rPr>
          </w:pPr>
          <w:r>
            <w:rPr>
              <w:sz w:val="20"/>
            </w:rPr>
            <w:t>CF3R-MCH-33</w:t>
          </w:r>
          <w:r w:rsidRPr="00F73F08">
            <w:rPr>
              <w:sz w:val="20"/>
            </w:rPr>
            <w:t>-H</w:t>
          </w:r>
        </w:p>
      </w:tc>
    </w:tr>
    <w:tr w:rsidR="00125A14" w:rsidRPr="00850428" w14:paraId="7DC3DC15" w14:textId="77777777" w:rsidTr="00F7356F">
      <w:trPr>
        <w:cantSplit/>
        <w:trHeight w:val="288"/>
      </w:trPr>
      <w:tc>
        <w:tcPr>
          <w:tcW w:w="4223" w:type="pct"/>
          <w:gridSpan w:val="2"/>
          <w:tcBorders>
            <w:right w:val="nil"/>
          </w:tcBorders>
        </w:tcPr>
        <w:p w14:paraId="7DC3DC13" w14:textId="6224BFCC" w:rsidR="00125A14" w:rsidRPr="00F73F08" w:rsidRDefault="00125A14" w:rsidP="00F7356F">
          <w:pPr>
            <w:pStyle w:val="Style19"/>
          </w:pPr>
          <w:r w:rsidRPr="00843672">
            <w:t xml:space="preserve">Variable Capacity Heat Pump </w:t>
          </w:r>
          <w:r>
            <w:t xml:space="preserve">(VCHP) </w:t>
          </w:r>
          <w:r w:rsidRPr="00843672">
            <w:t>Compliance Credit</w:t>
          </w:r>
          <w:r>
            <w:t xml:space="preserve"> – MCH-33</w:t>
          </w:r>
        </w:p>
      </w:tc>
      <w:tc>
        <w:tcPr>
          <w:tcW w:w="777" w:type="pct"/>
          <w:tcBorders>
            <w:left w:val="nil"/>
          </w:tcBorders>
        </w:tcPr>
        <w:p w14:paraId="7DC3DC14" w14:textId="22703581" w:rsidR="00125A14" w:rsidRPr="00850428" w:rsidRDefault="00125A14" w:rsidP="001F7063">
          <w:pPr>
            <w:tabs>
              <w:tab w:val="right" w:pos="10543"/>
            </w:tabs>
            <w:jc w:val="right"/>
            <w:rPr>
              <w:rFonts w:ascii="Calibri" w:hAnsi="Calibri"/>
            </w:rPr>
          </w:pPr>
          <w:r w:rsidRPr="00850428">
            <w:rPr>
              <w:rFonts w:ascii="Calibri" w:hAnsi="Calibri"/>
              <w:bCs/>
            </w:rPr>
            <w:t xml:space="preserve">(Page </w:t>
          </w:r>
          <w:r w:rsidRPr="00850428">
            <w:rPr>
              <w:rFonts w:ascii="Calibri" w:hAnsi="Calibri"/>
              <w:bCs/>
            </w:rPr>
            <w:fldChar w:fldCharType="begin"/>
          </w:r>
          <w:r w:rsidRPr="00850428">
            <w:rPr>
              <w:rFonts w:ascii="Calibri" w:hAnsi="Calibri"/>
              <w:bCs/>
            </w:rPr>
            <w:instrText xml:space="preserve"> PAGE   \* MERGEFORMAT </w:instrText>
          </w:r>
          <w:r w:rsidRPr="00850428">
            <w:rPr>
              <w:rFonts w:ascii="Calibri" w:hAnsi="Calibri"/>
              <w:bCs/>
            </w:rPr>
            <w:fldChar w:fldCharType="separate"/>
          </w:r>
          <w:r w:rsidR="00EE4D3F">
            <w:rPr>
              <w:rFonts w:ascii="Calibri" w:hAnsi="Calibri"/>
              <w:bCs/>
              <w:noProof/>
            </w:rPr>
            <w:t>2</w:t>
          </w:r>
          <w:r w:rsidRPr="00850428">
            <w:rPr>
              <w:rFonts w:ascii="Calibri" w:hAnsi="Calibri"/>
              <w:bCs/>
            </w:rPr>
            <w:fldChar w:fldCharType="end"/>
          </w:r>
          <w:r w:rsidRPr="00850428">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EE4D3F">
            <w:rPr>
              <w:rFonts w:ascii="Calibri" w:hAnsi="Calibri"/>
              <w:bCs/>
              <w:noProof/>
            </w:rPr>
            <w:t>2</w:t>
          </w:r>
          <w:r>
            <w:rPr>
              <w:rFonts w:ascii="Calibri" w:hAnsi="Calibri"/>
              <w:bCs/>
              <w:noProof/>
            </w:rPr>
            <w:fldChar w:fldCharType="end"/>
          </w:r>
          <w:r w:rsidRPr="00850428">
            <w:rPr>
              <w:rFonts w:ascii="Calibri" w:hAnsi="Calibri"/>
              <w:bCs/>
            </w:rPr>
            <w:t>)</w:t>
          </w:r>
        </w:p>
      </w:tc>
    </w:tr>
  </w:tbl>
  <w:p w14:paraId="7DC3DC16" w14:textId="48BCCA34" w:rsidR="00125A14" w:rsidRPr="00850428" w:rsidRDefault="00EE4D3F" w:rsidP="00850428">
    <w:pPr>
      <w:pStyle w:val="Header"/>
      <w:tabs>
        <w:tab w:val="clear" w:pos="4320"/>
        <w:tab w:val="clear" w:pos="8640"/>
        <w:tab w:val="left" w:pos="2258"/>
      </w:tabs>
      <w:rPr>
        <w:rFonts w:ascii="Calibri" w:hAnsi="Calibri"/>
      </w:rPr>
    </w:pPr>
    <w:r>
      <w:rPr>
        <w:noProof/>
        <w:sz w:val="30"/>
      </w:rPr>
      <w:pict w14:anchorId="7DC3DC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83" o:spid="_x0000_s2056" type="#_x0000_t75" style="position:absolute;margin-left:0;margin-top:0;width:10in;height:540pt;z-index:-251658234;mso-position-horizontal:center;mso-position-horizontal-relative:margin;mso-position-vertical:center;mso-position-vertical-relative:margin" o:allowincell="f">
          <v:imagedata r:id="rId1" o:title=""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C18" w14:textId="77777777" w:rsidR="00125A14" w:rsidRDefault="00EE4D3F">
    <w:pPr>
      <w:pStyle w:val="Header"/>
    </w:pPr>
    <w:r>
      <w:rPr>
        <w:noProof/>
      </w:rPr>
      <w:pict w14:anchorId="7DC3DC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81" o:spid="_x0000_s2055" type="#_x0000_t75" style="position:absolute;margin-left:0;margin-top:0;width:10in;height:540pt;z-index:-251658236;mso-position-horizontal:center;mso-position-horizontal-relative:margin;mso-position-vertical:center;mso-position-vertical-relative:margin" o:allowincell="f">
          <v:imagedata r:id="rId1" o:title=""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88"/>
      <w:gridCol w:w="939"/>
      <w:gridCol w:w="2231"/>
    </w:tblGrid>
    <w:tr w:rsidR="00125A14" w:rsidRPr="00850428" w14:paraId="7DC3DC1B" w14:textId="77777777" w:rsidTr="003753E8">
      <w:trPr>
        <w:cantSplit/>
        <w:trHeight w:val="288"/>
      </w:trPr>
      <w:tc>
        <w:tcPr>
          <w:tcW w:w="3896" w:type="pct"/>
          <w:tcBorders>
            <w:right w:val="nil"/>
          </w:tcBorders>
          <w:vAlign w:val="center"/>
        </w:tcPr>
        <w:p w14:paraId="7DC3DC19" w14:textId="40063737" w:rsidR="00125A14" w:rsidRPr="00F73F08" w:rsidRDefault="00125A14" w:rsidP="004701B5">
          <w:pPr>
            <w:pStyle w:val="Style17"/>
            <w:rPr>
              <w:sz w:val="20"/>
            </w:rPr>
          </w:pPr>
          <w:r>
            <w:rPr>
              <w:noProof/>
            </w:rPr>
            <w:drawing>
              <wp:anchor distT="0" distB="0" distL="114300" distR="114300" simplePos="0" relativeHeight="251658247" behindDoc="1" locked="0" layoutInCell="0" allowOverlap="1" wp14:anchorId="7DC3DC28" wp14:editId="7DC3DC29">
                <wp:simplePos x="0" y="0"/>
                <wp:positionH relativeFrom="margin">
                  <wp:align>center</wp:align>
                </wp:positionH>
                <wp:positionV relativeFrom="margin">
                  <wp:align>center</wp:align>
                </wp:positionV>
                <wp:extent cx="9144000" cy="6858000"/>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lum bright="70000" contrast="-70000"/>
                        </a:blip>
                        <a:srcRect/>
                        <a:stretch>
                          <a:fillRect/>
                        </a:stretch>
                      </pic:blipFill>
                      <pic:spPr bwMode="auto">
                        <a:xfrm>
                          <a:off x="0" y="0"/>
                          <a:ext cx="9144000" cy="6858000"/>
                        </a:xfrm>
                        <a:prstGeom prst="rect">
                          <a:avLst/>
                        </a:prstGeom>
                        <a:noFill/>
                      </pic:spPr>
                    </pic:pic>
                  </a:graphicData>
                </a:graphic>
              </wp:anchor>
            </w:drawing>
          </w:r>
          <w:r w:rsidRPr="00F73F08">
            <w:rPr>
              <w:sz w:val="20"/>
            </w:rPr>
            <w:t xml:space="preserve">CERTIFICATE OF </w:t>
          </w:r>
          <w:r>
            <w:rPr>
              <w:sz w:val="20"/>
            </w:rPr>
            <w:t>VERIFICATION</w:t>
          </w:r>
          <w:r w:rsidRPr="00F73F08">
            <w:rPr>
              <w:sz w:val="20"/>
            </w:rPr>
            <w:t xml:space="preserve"> – DATA FIELD DEFINITIONS AND CALCULATIONS</w:t>
          </w:r>
        </w:p>
      </w:tc>
      <w:tc>
        <w:tcPr>
          <w:tcW w:w="1104" w:type="pct"/>
          <w:gridSpan w:val="2"/>
          <w:tcBorders>
            <w:left w:val="nil"/>
          </w:tcBorders>
          <w:tcMar>
            <w:left w:w="115" w:type="dxa"/>
            <w:right w:w="115" w:type="dxa"/>
          </w:tcMar>
          <w:vAlign w:val="center"/>
        </w:tcPr>
        <w:p w14:paraId="7DC3DC1A" w14:textId="7FD14862" w:rsidR="00125A14" w:rsidRPr="00F73F08" w:rsidRDefault="00125A14" w:rsidP="00691340">
          <w:pPr>
            <w:pStyle w:val="Style18"/>
            <w:rPr>
              <w:sz w:val="20"/>
            </w:rPr>
          </w:pPr>
          <w:r>
            <w:rPr>
              <w:sz w:val="20"/>
            </w:rPr>
            <w:t>CF3R-MCH-33</w:t>
          </w:r>
          <w:r w:rsidRPr="00F73F08">
            <w:rPr>
              <w:sz w:val="20"/>
            </w:rPr>
            <w:t>-H</w:t>
          </w:r>
        </w:p>
      </w:tc>
    </w:tr>
    <w:tr w:rsidR="00125A14" w:rsidRPr="00850428" w14:paraId="7DC3DC1E" w14:textId="77777777" w:rsidTr="00F7356F">
      <w:trPr>
        <w:cantSplit/>
        <w:trHeight w:val="288"/>
      </w:trPr>
      <w:tc>
        <w:tcPr>
          <w:tcW w:w="4223" w:type="pct"/>
          <w:gridSpan w:val="2"/>
          <w:tcBorders>
            <w:right w:val="nil"/>
          </w:tcBorders>
        </w:tcPr>
        <w:p w14:paraId="7DC3DC1C" w14:textId="329B5E36" w:rsidR="00125A14" w:rsidRPr="00F73F08" w:rsidRDefault="00125A14" w:rsidP="00F7356F">
          <w:pPr>
            <w:pStyle w:val="Style19"/>
          </w:pPr>
          <w:r w:rsidRPr="00843672">
            <w:t xml:space="preserve">Variable Capacity Heat Pump </w:t>
          </w:r>
          <w:r>
            <w:t xml:space="preserve">(VCHP) </w:t>
          </w:r>
          <w:r w:rsidRPr="00843672">
            <w:t>Compliance Credit</w:t>
          </w:r>
          <w:r>
            <w:t xml:space="preserve"> – MCH-33</w:t>
          </w:r>
        </w:p>
      </w:tc>
      <w:tc>
        <w:tcPr>
          <w:tcW w:w="777" w:type="pct"/>
          <w:tcBorders>
            <w:left w:val="nil"/>
          </w:tcBorders>
        </w:tcPr>
        <w:p w14:paraId="7DC3DC1D" w14:textId="4D7181CC" w:rsidR="00125A14" w:rsidRPr="00850428" w:rsidRDefault="00125A14" w:rsidP="001F7063">
          <w:pPr>
            <w:tabs>
              <w:tab w:val="right" w:pos="10543"/>
            </w:tabs>
            <w:jc w:val="right"/>
            <w:rPr>
              <w:rFonts w:ascii="Calibri" w:hAnsi="Calibri"/>
            </w:rPr>
          </w:pPr>
          <w:r w:rsidRPr="00850428">
            <w:rPr>
              <w:rFonts w:ascii="Calibri" w:hAnsi="Calibri"/>
              <w:bCs/>
            </w:rPr>
            <w:t xml:space="preserve">(Page </w:t>
          </w:r>
          <w:r w:rsidRPr="00850428">
            <w:rPr>
              <w:rFonts w:ascii="Calibri" w:hAnsi="Calibri"/>
              <w:bCs/>
            </w:rPr>
            <w:fldChar w:fldCharType="begin"/>
          </w:r>
          <w:r w:rsidRPr="00850428">
            <w:rPr>
              <w:rFonts w:ascii="Calibri" w:hAnsi="Calibri"/>
              <w:bCs/>
            </w:rPr>
            <w:instrText xml:space="preserve"> PAGE   \* MERGEFORMAT </w:instrText>
          </w:r>
          <w:r w:rsidRPr="00850428">
            <w:rPr>
              <w:rFonts w:ascii="Calibri" w:hAnsi="Calibri"/>
              <w:bCs/>
            </w:rPr>
            <w:fldChar w:fldCharType="separate"/>
          </w:r>
          <w:r w:rsidR="00EE4D3F">
            <w:rPr>
              <w:rFonts w:ascii="Calibri" w:hAnsi="Calibri"/>
              <w:bCs/>
              <w:noProof/>
            </w:rPr>
            <w:t>5</w:t>
          </w:r>
          <w:r w:rsidRPr="00850428">
            <w:rPr>
              <w:rFonts w:ascii="Calibri" w:hAnsi="Calibri"/>
              <w:bCs/>
            </w:rPr>
            <w:fldChar w:fldCharType="end"/>
          </w:r>
          <w:r w:rsidRPr="00850428">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EE4D3F">
            <w:rPr>
              <w:rFonts w:ascii="Calibri" w:hAnsi="Calibri"/>
              <w:bCs/>
              <w:noProof/>
            </w:rPr>
            <w:t>5</w:t>
          </w:r>
          <w:r>
            <w:rPr>
              <w:rFonts w:ascii="Calibri" w:hAnsi="Calibri"/>
              <w:bCs/>
              <w:noProof/>
            </w:rPr>
            <w:fldChar w:fldCharType="end"/>
          </w:r>
          <w:r w:rsidRPr="00850428">
            <w:rPr>
              <w:rFonts w:ascii="Calibri" w:hAnsi="Calibri"/>
              <w:bCs/>
            </w:rPr>
            <w:t>)</w:t>
          </w:r>
        </w:p>
      </w:tc>
    </w:tr>
  </w:tbl>
  <w:p w14:paraId="7DC3DC1F" w14:textId="77777777" w:rsidR="00125A14" w:rsidRPr="00850428" w:rsidRDefault="00125A14" w:rsidP="00850428">
    <w:pPr>
      <w:pStyle w:val="Header"/>
      <w:tabs>
        <w:tab w:val="clear" w:pos="4320"/>
        <w:tab w:val="clear" w:pos="8640"/>
        <w:tab w:val="left" w:pos="2258"/>
      </w:tabs>
      <w:rPr>
        <w:rFonts w:ascii="Calibri" w:hAnsi="Calibr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Bullet5"/>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ListNumber3"/>
      <w:lvlText w:val=""/>
      <w:lvlJc w:val="left"/>
      <w:pPr>
        <w:tabs>
          <w:tab w:val="num" w:pos="1800"/>
        </w:tabs>
        <w:ind w:left="1800" w:hanging="360"/>
      </w:pPr>
      <w:rPr>
        <w:rFonts w:ascii="Symbol" w:hAnsi="Symbol" w:hint="default"/>
      </w:rPr>
    </w:lvl>
  </w:abstractNum>
  <w:abstractNum w:abstractNumId="2" w15:restartNumberingAfterBreak="0">
    <w:nsid w:val="0304597C"/>
    <w:multiLevelType w:val="hybridMultilevel"/>
    <w:tmpl w:val="6B1CA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4" w15:restartNumberingAfterBreak="0">
    <w:nsid w:val="0F501B9F"/>
    <w:multiLevelType w:val="hybridMultilevel"/>
    <w:tmpl w:val="6B1CA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7D2A1B"/>
    <w:multiLevelType w:val="hybridMultilevel"/>
    <w:tmpl w:val="8A323E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EB6717"/>
    <w:multiLevelType w:val="hybridMultilevel"/>
    <w:tmpl w:val="6B1CA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D72DE3"/>
    <w:multiLevelType w:val="hybridMultilevel"/>
    <w:tmpl w:val="1098DF0C"/>
    <w:lvl w:ilvl="0" w:tplc="76041118">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pStyle w:val="Heading2"/>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9" w15:restartNumberingAfterBreak="0">
    <w:nsid w:val="30AA2D96"/>
    <w:multiLevelType w:val="hybridMultilevel"/>
    <w:tmpl w:val="6B1CA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0B1F83"/>
    <w:multiLevelType w:val="hybridMultilevel"/>
    <w:tmpl w:val="338E48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1B3090A"/>
    <w:multiLevelType w:val="hybridMultilevel"/>
    <w:tmpl w:val="828CB8E0"/>
    <w:lvl w:ilvl="0" w:tplc="0702389A">
      <w:start w:val="1"/>
      <w:numFmt w:val="decimal"/>
      <w:lvlText w:val="%1."/>
      <w:lvlJc w:val="left"/>
      <w:pPr>
        <w:ind w:left="630" w:hanging="360"/>
      </w:pPr>
      <w:rPr>
        <w:rFonts w:cs="Times New Roman" w:hint="default"/>
        <w:sz w:val="18"/>
        <w:szCs w:val="18"/>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67142D62"/>
    <w:multiLevelType w:val="hybridMultilevel"/>
    <w:tmpl w:val="6B1CA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E862314"/>
    <w:multiLevelType w:val="hybridMultilevel"/>
    <w:tmpl w:val="6B1CA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8"/>
  </w:num>
  <w:num w:numId="4">
    <w:abstractNumId w:val="3"/>
  </w:num>
  <w:num w:numId="5">
    <w:abstractNumId w:val="11"/>
  </w:num>
  <w:num w:numId="6">
    <w:abstractNumId w:val="12"/>
  </w:num>
  <w:num w:numId="7">
    <w:abstractNumId w:val="7"/>
    <w:lvlOverride w:ilvl="0">
      <w:startOverride w:val="1"/>
    </w:lvlOverride>
    <w:lvlOverride w:ilvl="1"/>
    <w:lvlOverride w:ilvl="2"/>
    <w:lvlOverride w:ilvl="3"/>
    <w:lvlOverride w:ilvl="4"/>
    <w:lvlOverride w:ilvl="5"/>
    <w:lvlOverride w:ilvl="6"/>
    <w:lvlOverride w:ilvl="7"/>
    <w:lvlOverride w:ilvl="8"/>
  </w:num>
  <w:num w:numId="8">
    <w:abstractNumId w:val="10"/>
  </w:num>
  <w:num w:numId="9">
    <w:abstractNumId w:val="2"/>
  </w:num>
  <w:num w:numId="10">
    <w:abstractNumId w:val="14"/>
  </w:num>
  <w:num w:numId="11">
    <w:abstractNumId w:val="7"/>
  </w:num>
  <w:num w:numId="12">
    <w:abstractNumId w:val="4"/>
  </w:num>
  <w:num w:numId="13">
    <w:abstractNumId w:val="9"/>
  </w:num>
  <w:num w:numId="14">
    <w:abstractNumId w:val="13"/>
  </w:num>
  <w:num w:numId="15">
    <w:abstractNumId w:val="5"/>
  </w:num>
  <w:num w:numId="16">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7"/>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561"/>
    <w:rsid w:val="00000C12"/>
    <w:rsid w:val="000016CE"/>
    <w:rsid w:val="00001F3C"/>
    <w:rsid w:val="00002C3C"/>
    <w:rsid w:val="00003076"/>
    <w:rsid w:val="000036FF"/>
    <w:rsid w:val="000053B5"/>
    <w:rsid w:val="00006B3D"/>
    <w:rsid w:val="000113D4"/>
    <w:rsid w:val="00011914"/>
    <w:rsid w:val="00016AB0"/>
    <w:rsid w:val="000204C0"/>
    <w:rsid w:val="000239E5"/>
    <w:rsid w:val="00023AA4"/>
    <w:rsid w:val="00026750"/>
    <w:rsid w:val="00033FA6"/>
    <w:rsid w:val="000345FE"/>
    <w:rsid w:val="0003484F"/>
    <w:rsid w:val="00035A79"/>
    <w:rsid w:val="000365D9"/>
    <w:rsid w:val="00037926"/>
    <w:rsid w:val="00040159"/>
    <w:rsid w:val="00040B9B"/>
    <w:rsid w:val="00040D83"/>
    <w:rsid w:val="0004217E"/>
    <w:rsid w:val="00043EE9"/>
    <w:rsid w:val="00044D65"/>
    <w:rsid w:val="000470D7"/>
    <w:rsid w:val="000471F6"/>
    <w:rsid w:val="000513AB"/>
    <w:rsid w:val="00051F14"/>
    <w:rsid w:val="00053A0E"/>
    <w:rsid w:val="0006016B"/>
    <w:rsid w:val="0006038E"/>
    <w:rsid w:val="00061598"/>
    <w:rsid w:val="00062796"/>
    <w:rsid w:val="000631C6"/>
    <w:rsid w:val="000644B7"/>
    <w:rsid w:val="0006526B"/>
    <w:rsid w:val="00065477"/>
    <w:rsid w:val="0006641F"/>
    <w:rsid w:val="00070069"/>
    <w:rsid w:val="00076CCB"/>
    <w:rsid w:val="00076F08"/>
    <w:rsid w:val="00080A37"/>
    <w:rsid w:val="00080EEE"/>
    <w:rsid w:val="00081BB1"/>
    <w:rsid w:val="000861F1"/>
    <w:rsid w:val="00087DC0"/>
    <w:rsid w:val="000916C4"/>
    <w:rsid w:val="00091D81"/>
    <w:rsid w:val="00093769"/>
    <w:rsid w:val="00094EF2"/>
    <w:rsid w:val="0009518C"/>
    <w:rsid w:val="00095779"/>
    <w:rsid w:val="00096901"/>
    <w:rsid w:val="00097570"/>
    <w:rsid w:val="000A0C20"/>
    <w:rsid w:val="000A0D18"/>
    <w:rsid w:val="000A105B"/>
    <w:rsid w:val="000A11E5"/>
    <w:rsid w:val="000A1F02"/>
    <w:rsid w:val="000A35C7"/>
    <w:rsid w:val="000A4A99"/>
    <w:rsid w:val="000A5591"/>
    <w:rsid w:val="000B2FD4"/>
    <w:rsid w:val="000B4491"/>
    <w:rsid w:val="000B7569"/>
    <w:rsid w:val="000B7F1D"/>
    <w:rsid w:val="000C03E1"/>
    <w:rsid w:val="000C10A2"/>
    <w:rsid w:val="000C1A4A"/>
    <w:rsid w:val="000C2273"/>
    <w:rsid w:val="000C38AC"/>
    <w:rsid w:val="000C4C97"/>
    <w:rsid w:val="000C5456"/>
    <w:rsid w:val="000C6426"/>
    <w:rsid w:val="000C6B8F"/>
    <w:rsid w:val="000C7320"/>
    <w:rsid w:val="000D14DA"/>
    <w:rsid w:val="000D23EA"/>
    <w:rsid w:val="000D25DB"/>
    <w:rsid w:val="000D4112"/>
    <w:rsid w:val="000D533D"/>
    <w:rsid w:val="000D68B4"/>
    <w:rsid w:val="000D7511"/>
    <w:rsid w:val="000D7842"/>
    <w:rsid w:val="000D7DA8"/>
    <w:rsid w:val="000E0BE1"/>
    <w:rsid w:val="000E3450"/>
    <w:rsid w:val="000E53E9"/>
    <w:rsid w:val="000E5F2D"/>
    <w:rsid w:val="000E7ABD"/>
    <w:rsid w:val="000F070F"/>
    <w:rsid w:val="000F0BA7"/>
    <w:rsid w:val="000F2512"/>
    <w:rsid w:val="000F404F"/>
    <w:rsid w:val="000F55D9"/>
    <w:rsid w:val="000F6214"/>
    <w:rsid w:val="000F67E7"/>
    <w:rsid w:val="000F71C2"/>
    <w:rsid w:val="000F754C"/>
    <w:rsid w:val="00110835"/>
    <w:rsid w:val="0011156B"/>
    <w:rsid w:val="00112CBB"/>
    <w:rsid w:val="001131A2"/>
    <w:rsid w:val="00113AE4"/>
    <w:rsid w:val="00115611"/>
    <w:rsid w:val="00121213"/>
    <w:rsid w:val="00121FC9"/>
    <w:rsid w:val="00122141"/>
    <w:rsid w:val="0012363D"/>
    <w:rsid w:val="00125A14"/>
    <w:rsid w:val="00126F26"/>
    <w:rsid w:val="001305CE"/>
    <w:rsid w:val="001315EE"/>
    <w:rsid w:val="00132487"/>
    <w:rsid w:val="00134279"/>
    <w:rsid w:val="00135763"/>
    <w:rsid w:val="00135825"/>
    <w:rsid w:val="00137AA4"/>
    <w:rsid w:val="00140168"/>
    <w:rsid w:val="00142A98"/>
    <w:rsid w:val="00142FD3"/>
    <w:rsid w:val="0014709C"/>
    <w:rsid w:val="001507B5"/>
    <w:rsid w:val="00151E04"/>
    <w:rsid w:val="001558EF"/>
    <w:rsid w:val="00155ACD"/>
    <w:rsid w:val="00155FC2"/>
    <w:rsid w:val="00156750"/>
    <w:rsid w:val="001577AB"/>
    <w:rsid w:val="001577EA"/>
    <w:rsid w:val="001615D7"/>
    <w:rsid w:val="00162081"/>
    <w:rsid w:val="00167637"/>
    <w:rsid w:val="00171597"/>
    <w:rsid w:val="0017354E"/>
    <w:rsid w:val="001739FA"/>
    <w:rsid w:val="00174BD1"/>
    <w:rsid w:val="00175726"/>
    <w:rsid w:val="00175824"/>
    <w:rsid w:val="00175ACB"/>
    <w:rsid w:val="00175D42"/>
    <w:rsid w:val="00176E1A"/>
    <w:rsid w:val="00176F02"/>
    <w:rsid w:val="0017787C"/>
    <w:rsid w:val="00181190"/>
    <w:rsid w:val="001848E2"/>
    <w:rsid w:val="00185431"/>
    <w:rsid w:val="00186697"/>
    <w:rsid w:val="0019002C"/>
    <w:rsid w:val="001919EB"/>
    <w:rsid w:val="00193838"/>
    <w:rsid w:val="00194989"/>
    <w:rsid w:val="0019624F"/>
    <w:rsid w:val="001A165E"/>
    <w:rsid w:val="001A22C4"/>
    <w:rsid w:val="001A43D6"/>
    <w:rsid w:val="001A4D5E"/>
    <w:rsid w:val="001A5583"/>
    <w:rsid w:val="001A762B"/>
    <w:rsid w:val="001B1956"/>
    <w:rsid w:val="001B5BA4"/>
    <w:rsid w:val="001B7F97"/>
    <w:rsid w:val="001C0940"/>
    <w:rsid w:val="001C2D6E"/>
    <w:rsid w:val="001D1125"/>
    <w:rsid w:val="001D156D"/>
    <w:rsid w:val="001D25C4"/>
    <w:rsid w:val="001D6EDD"/>
    <w:rsid w:val="001D6EF0"/>
    <w:rsid w:val="001D7D2B"/>
    <w:rsid w:val="001E0611"/>
    <w:rsid w:val="001E3C52"/>
    <w:rsid w:val="001E4168"/>
    <w:rsid w:val="001E4D51"/>
    <w:rsid w:val="001E5FD8"/>
    <w:rsid w:val="001F016B"/>
    <w:rsid w:val="001F01B8"/>
    <w:rsid w:val="001F0E8D"/>
    <w:rsid w:val="001F20EE"/>
    <w:rsid w:val="001F2BD0"/>
    <w:rsid w:val="001F389A"/>
    <w:rsid w:val="001F4598"/>
    <w:rsid w:val="001F7063"/>
    <w:rsid w:val="001F78D5"/>
    <w:rsid w:val="00200089"/>
    <w:rsid w:val="00200E53"/>
    <w:rsid w:val="00202608"/>
    <w:rsid w:val="00202AA1"/>
    <w:rsid w:val="00205222"/>
    <w:rsid w:val="00206039"/>
    <w:rsid w:val="00206F89"/>
    <w:rsid w:val="0020739B"/>
    <w:rsid w:val="00210875"/>
    <w:rsid w:val="00210CD1"/>
    <w:rsid w:val="002135D6"/>
    <w:rsid w:val="00213E8E"/>
    <w:rsid w:val="00216B0A"/>
    <w:rsid w:val="00216C55"/>
    <w:rsid w:val="00216F5E"/>
    <w:rsid w:val="00221561"/>
    <w:rsid w:val="00222F6D"/>
    <w:rsid w:val="0022368B"/>
    <w:rsid w:val="00223E28"/>
    <w:rsid w:val="002241A5"/>
    <w:rsid w:val="00224F6C"/>
    <w:rsid w:val="00226B61"/>
    <w:rsid w:val="00230B81"/>
    <w:rsid w:val="002326D8"/>
    <w:rsid w:val="00234167"/>
    <w:rsid w:val="00234A81"/>
    <w:rsid w:val="00235236"/>
    <w:rsid w:val="00237478"/>
    <w:rsid w:val="002420D2"/>
    <w:rsid w:val="00243047"/>
    <w:rsid w:val="00243E16"/>
    <w:rsid w:val="00244D23"/>
    <w:rsid w:val="00245AF0"/>
    <w:rsid w:val="00247658"/>
    <w:rsid w:val="00247C7A"/>
    <w:rsid w:val="0025064F"/>
    <w:rsid w:val="00251B09"/>
    <w:rsid w:val="00252E16"/>
    <w:rsid w:val="002532A8"/>
    <w:rsid w:val="002532E1"/>
    <w:rsid w:val="002562A4"/>
    <w:rsid w:val="002611FF"/>
    <w:rsid w:val="002615BC"/>
    <w:rsid w:val="00262721"/>
    <w:rsid w:val="002641C7"/>
    <w:rsid w:val="002663BF"/>
    <w:rsid w:val="002664FB"/>
    <w:rsid w:val="00267AA1"/>
    <w:rsid w:val="002710BB"/>
    <w:rsid w:val="002719D2"/>
    <w:rsid w:val="00271DE1"/>
    <w:rsid w:val="00271E1D"/>
    <w:rsid w:val="0027317A"/>
    <w:rsid w:val="00274618"/>
    <w:rsid w:val="00277212"/>
    <w:rsid w:val="00281DC9"/>
    <w:rsid w:val="00283D96"/>
    <w:rsid w:val="00283EAF"/>
    <w:rsid w:val="0028466E"/>
    <w:rsid w:val="00284AFC"/>
    <w:rsid w:val="00284C8F"/>
    <w:rsid w:val="00285A7C"/>
    <w:rsid w:val="00285F9A"/>
    <w:rsid w:val="00287573"/>
    <w:rsid w:val="00287CD0"/>
    <w:rsid w:val="00290576"/>
    <w:rsid w:val="002918B5"/>
    <w:rsid w:val="00291F4F"/>
    <w:rsid w:val="00291F72"/>
    <w:rsid w:val="00295ED5"/>
    <w:rsid w:val="002A1004"/>
    <w:rsid w:val="002A199B"/>
    <w:rsid w:val="002A1C12"/>
    <w:rsid w:val="002A2C06"/>
    <w:rsid w:val="002A3F41"/>
    <w:rsid w:val="002A4664"/>
    <w:rsid w:val="002A5079"/>
    <w:rsid w:val="002A62BF"/>
    <w:rsid w:val="002A6A1F"/>
    <w:rsid w:val="002B10F9"/>
    <w:rsid w:val="002B2393"/>
    <w:rsid w:val="002B3B01"/>
    <w:rsid w:val="002B4170"/>
    <w:rsid w:val="002B4F6F"/>
    <w:rsid w:val="002B678A"/>
    <w:rsid w:val="002C131A"/>
    <w:rsid w:val="002C164D"/>
    <w:rsid w:val="002C3331"/>
    <w:rsid w:val="002C586B"/>
    <w:rsid w:val="002C74C4"/>
    <w:rsid w:val="002C7D44"/>
    <w:rsid w:val="002D1475"/>
    <w:rsid w:val="002D2271"/>
    <w:rsid w:val="002D3BA6"/>
    <w:rsid w:val="002D4BB8"/>
    <w:rsid w:val="002D680A"/>
    <w:rsid w:val="002D7DB8"/>
    <w:rsid w:val="002E0193"/>
    <w:rsid w:val="002E3676"/>
    <w:rsid w:val="002E5196"/>
    <w:rsid w:val="002E54C7"/>
    <w:rsid w:val="002E5A2A"/>
    <w:rsid w:val="002E5A4A"/>
    <w:rsid w:val="002E6394"/>
    <w:rsid w:val="002E7260"/>
    <w:rsid w:val="002E77B2"/>
    <w:rsid w:val="002E7941"/>
    <w:rsid w:val="002F15F3"/>
    <w:rsid w:val="002F17B2"/>
    <w:rsid w:val="002F2A62"/>
    <w:rsid w:val="002F3CE4"/>
    <w:rsid w:val="002F40A7"/>
    <w:rsid w:val="002F6775"/>
    <w:rsid w:val="003020EA"/>
    <w:rsid w:val="003051D0"/>
    <w:rsid w:val="00306026"/>
    <w:rsid w:val="003066D7"/>
    <w:rsid w:val="00306C6D"/>
    <w:rsid w:val="00313ED0"/>
    <w:rsid w:val="00314D52"/>
    <w:rsid w:val="00314EC3"/>
    <w:rsid w:val="0031619B"/>
    <w:rsid w:val="00316FD0"/>
    <w:rsid w:val="0032018D"/>
    <w:rsid w:val="00320F01"/>
    <w:rsid w:val="003231AE"/>
    <w:rsid w:val="003237EA"/>
    <w:rsid w:val="003247CA"/>
    <w:rsid w:val="00324C2C"/>
    <w:rsid w:val="00325ACD"/>
    <w:rsid w:val="00326B4B"/>
    <w:rsid w:val="00326D79"/>
    <w:rsid w:val="00327049"/>
    <w:rsid w:val="0033243B"/>
    <w:rsid w:val="003346F5"/>
    <w:rsid w:val="00334DB7"/>
    <w:rsid w:val="003350A3"/>
    <w:rsid w:val="00336182"/>
    <w:rsid w:val="00337397"/>
    <w:rsid w:val="003377E5"/>
    <w:rsid w:val="00340520"/>
    <w:rsid w:val="00340CE9"/>
    <w:rsid w:val="0034347C"/>
    <w:rsid w:val="00345CE6"/>
    <w:rsid w:val="003500C8"/>
    <w:rsid w:val="00350A8C"/>
    <w:rsid w:val="003514E7"/>
    <w:rsid w:val="003539EB"/>
    <w:rsid w:val="00353C3B"/>
    <w:rsid w:val="003545A9"/>
    <w:rsid w:val="0035603C"/>
    <w:rsid w:val="003564A5"/>
    <w:rsid w:val="00357343"/>
    <w:rsid w:val="00370F0D"/>
    <w:rsid w:val="00371157"/>
    <w:rsid w:val="00372334"/>
    <w:rsid w:val="00372700"/>
    <w:rsid w:val="00373AB4"/>
    <w:rsid w:val="003753E8"/>
    <w:rsid w:val="00376119"/>
    <w:rsid w:val="00376EAA"/>
    <w:rsid w:val="003809C0"/>
    <w:rsid w:val="00381A53"/>
    <w:rsid w:val="00381E38"/>
    <w:rsid w:val="003830E8"/>
    <w:rsid w:val="003849BC"/>
    <w:rsid w:val="003850E9"/>
    <w:rsid w:val="00386209"/>
    <w:rsid w:val="0038684E"/>
    <w:rsid w:val="0039142A"/>
    <w:rsid w:val="00392C7A"/>
    <w:rsid w:val="00394C8C"/>
    <w:rsid w:val="00395202"/>
    <w:rsid w:val="003A12CC"/>
    <w:rsid w:val="003A3FF6"/>
    <w:rsid w:val="003A4B29"/>
    <w:rsid w:val="003A785B"/>
    <w:rsid w:val="003A7FBE"/>
    <w:rsid w:val="003B02D2"/>
    <w:rsid w:val="003B30A3"/>
    <w:rsid w:val="003B3641"/>
    <w:rsid w:val="003B4240"/>
    <w:rsid w:val="003B5B3C"/>
    <w:rsid w:val="003B709B"/>
    <w:rsid w:val="003C7B7A"/>
    <w:rsid w:val="003D1445"/>
    <w:rsid w:val="003D349A"/>
    <w:rsid w:val="003D3E08"/>
    <w:rsid w:val="003D5183"/>
    <w:rsid w:val="003D5350"/>
    <w:rsid w:val="003D7383"/>
    <w:rsid w:val="003E1E09"/>
    <w:rsid w:val="003E22AB"/>
    <w:rsid w:val="003E4E96"/>
    <w:rsid w:val="003E7F4E"/>
    <w:rsid w:val="003F064C"/>
    <w:rsid w:val="003F0D68"/>
    <w:rsid w:val="003F1BED"/>
    <w:rsid w:val="003F1C6F"/>
    <w:rsid w:val="003F2ED5"/>
    <w:rsid w:val="003F49BD"/>
    <w:rsid w:val="003F4C2F"/>
    <w:rsid w:val="003F5242"/>
    <w:rsid w:val="003F598E"/>
    <w:rsid w:val="003F6A76"/>
    <w:rsid w:val="00405B3C"/>
    <w:rsid w:val="004072E7"/>
    <w:rsid w:val="00410ECA"/>
    <w:rsid w:val="00411CDA"/>
    <w:rsid w:val="00411E6B"/>
    <w:rsid w:val="004136C1"/>
    <w:rsid w:val="00415ADC"/>
    <w:rsid w:val="00415DB2"/>
    <w:rsid w:val="00415FD0"/>
    <w:rsid w:val="004163E6"/>
    <w:rsid w:val="004247C9"/>
    <w:rsid w:val="0042627F"/>
    <w:rsid w:val="00430940"/>
    <w:rsid w:val="00430CEA"/>
    <w:rsid w:val="00432098"/>
    <w:rsid w:val="00432B7A"/>
    <w:rsid w:val="0043373F"/>
    <w:rsid w:val="0043390E"/>
    <w:rsid w:val="0043422C"/>
    <w:rsid w:val="00435279"/>
    <w:rsid w:val="00436779"/>
    <w:rsid w:val="00437007"/>
    <w:rsid w:val="00440841"/>
    <w:rsid w:val="0044095E"/>
    <w:rsid w:val="00442A22"/>
    <w:rsid w:val="00442DE2"/>
    <w:rsid w:val="0044528F"/>
    <w:rsid w:val="004507D3"/>
    <w:rsid w:val="0045105B"/>
    <w:rsid w:val="004510F5"/>
    <w:rsid w:val="00452472"/>
    <w:rsid w:val="00454C3D"/>
    <w:rsid w:val="00461483"/>
    <w:rsid w:val="00462AC1"/>
    <w:rsid w:val="00462EE5"/>
    <w:rsid w:val="004630DF"/>
    <w:rsid w:val="004664BB"/>
    <w:rsid w:val="0046705B"/>
    <w:rsid w:val="00467098"/>
    <w:rsid w:val="004701B5"/>
    <w:rsid w:val="00470951"/>
    <w:rsid w:val="0047232D"/>
    <w:rsid w:val="00472A6F"/>
    <w:rsid w:val="004737C4"/>
    <w:rsid w:val="00474509"/>
    <w:rsid w:val="00474A7A"/>
    <w:rsid w:val="00475987"/>
    <w:rsid w:val="004763BA"/>
    <w:rsid w:val="00477D56"/>
    <w:rsid w:val="0048031E"/>
    <w:rsid w:val="004809EE"/>
    <w:rsid w:val="004811D1"/>
    <w:rsid w:val="00481723"/>
    <w:rsid w:val="00484886"/>
    <w:rsid w:val="00484B50"/>
    <w:rsid w:val="00484CDF"/>
    <w:rsid w:val="00485DE1"/>
    <w:rsid w:val="00486F0B"/>
    <w:rsid w:val="0049040D"/>
    <w:rsid w:val="0049343E"/>
    <w:rsid w:val="004944D6"/>
    <w:rsid w:val="004948E2"/>
    <w:rsid w:val="0049618D"/>
    <w:rsid w:val="004A1BEB"/>
    <w:rsid w:val="004A264A"/>
    <w:rsid w:val="004A5A9E"/>
    <w:rsid w:val="004A5C7F"/>
    <w:rsid w:val="004A6A89"/>
    <w:rsid w:val="004A6E7F"/>
    <w:rsid w:val="004A7BC9"/>
    <w:rsid w:val="004B0F27"/>
    <w:rsid w:val="004B1012"/>
    <w:rsid w:val="004B1EF0"/>
    <w:rsid w:val="004B3925"/>
    <w:rsid w:val="004B4582"/>
    <w:rsid w:val="004B668A"/>
    <w:rsid w:val="004B7BD2"/>
    <w:rsid w:val="004C23D9"/>
    <w:rsid w:val="004C2C61"/>
    <w:rsid w:val="004C5269"/>
    <w:rsid w:val="004C59CB"/>
    <w:rsid w:val="004D1CE3"/>
    <w:rsid w:val="004D2397"/>
    <w:rsid w:val="004D287C"/>
    <w:rsid w:val="004D3B79"/>
    <w:rsid w:val="004D6116"/>
    <w:rsid w:val="004D6DA0"/>
    <w:rsid w:val="004D7AA5"/>
    <w:rsid w:val="004D7D82"/>
    <w:rsid w:val="004E112A"/>
    <w:rsid w:val="004E230B"/>
    <w:rsid w:val="004E3E8B"/>
    <w:rsid w:val="004E52B7"/>
    <w:rsid w:val="004E606D"/>
    <w:rsid w:val="004E6E18"/>
    <w:rsid w:val="004F0A7F"/>
    <w:rsid w:val="004F1FAD"/>
    <w:rsid w:val="004F208B"/>
    <w:rsid w:val="004F2D3A"/>
    <w:rsid w:val="004F3AC1"/>
    <w:rsid w:val="004F40C1"/>
    <w:rsid w:val="004F468F"/>
    <w:rsid w:val="004F57B5"/>
    <w:rsid w:val="004F589A"/>
    <w:rsid w:val="004F70D7"/>
    <w:rsid w:val="005017E3"/>
    <w:rsid w:val="00503C49"/>
    <w:rsid w:val="00505EEB"/>
    <w:rsid w:val="005063AA"/>
    <w:rsid w:val="005065E1"/>
    <w:rsid w:val="0051199B"/>
    <w:rsid w:val="00513D83"/>
    <w:rsid w:val="00514ADB"/>
    <w:rsid w:val="005173DE"/>
    <w:rsid w:val="00520412"/>
    <w:rsid w:val="005222CB"/>
    <w:rsid w:val="0052278E"/>
    <w:rsid w:val="00526F4E"/>
    <w:rsid w:val="00527162"/>
    <w:rsid w:val="00527ACC"/>
    <w:rsid w:val="00530583"/>
    <w:rsid w:val="005305D7"/>
    <w:rsid w:val="00530F4C"/>
    <w:rsid w:val="00531044"/>
    <w:rsid w:val="005340A2"/>
    <w:rsid w:val="005367FB"/>
    <w:rsid w:val="00536AA4"/>
    <w:rsid w:val="00541293"/>
    <w:rsid w:val="005412DD"/>
    <w:rsid w:val="00541E22"/>
    <w:rsid w:val="005437EB"/>
    <w:rsid w:val="00543EA4"/>
    <w:rsid w:val="00545FC7"/>
    <w:rsid w:val="00551599"/>
    <w:rsid w:val="00551D3B"/>
    <w:rsid w:val="00552A3E"/>
    <w:rsid w:val="00553358"/>
    <w:rsid w:val="005539DF"/>
    <w:rsid w:val="0055412D"/>
    <w:rsid w:val="00555884"/>
    <w:rsid w:val="00556B56"/>
    <w:rsid w:val="005570E6"/>
    <w:rsid w:val="00560787"/>
    <w:rsid w:val="00560898"/>
    <w:rsid w:val="00560F73"/>
    <w:rsid w:val="00561440"/>
    <w:rsid w:val="005623AB"/>
    <w:rsid w:val="00562BA8"/>
    <w:rsid w:val="00565DCF"/>
    <w:rsid w:val="00567549"/>
    <w:rsid w:val="005676C3"/>
    <w:rsid w:val="00567771"/>
    <w:rsid w:val="005678C7"/>
    <w:rsid w:val="005700EE"/>
    <w:rsid w:val="005720D7"/>
    <w:rsid w:val="00572B72"/>
    <w:rsid w:val="00573417"/>
    <w:rsid w:val="005743B4"/>
    <w:rsid w:val="00574565"/>
    <w:rsid w:val="00574E6A"/>
    <w:rsid w:val="005813CE"/>
    <w:rsid w:val="005821CB"/>
    <w:rsid w:val="005877FC"/>
    <w:rsid w:val="0059070E"/>
    <w:rsid w:val="005910C2"/>
    <w:rsid w:val="0059284E"/>
    <w:rsid w:val="00593536"/>
    <w:rsid w:val="0059487B"/>
    <w:rsid w:val="00594C36"/>
    <w:rsid w:val="00595DB9"/>
    <w:rsid w:val="00596C74"/>
    <w:rsid w:val="005A0E39"/>
    <w:rsid w:val="005A175A"/>
    <w:rsid w:val="005A2306"/>
    <w:rsid w:val="005A2987"/>
    <w:rsid w:val="005A4414"/>
    <w:rsid w:val="005A50AB"/>
    <w:rsid w:val="005B4DF1"/>
    <w:rsid w:val="005B6572"/>
    <w:rsid w:val="005C0F5F"/>
    <w:rsid w:val="005C2154"/>
    <w:rsid w:val="005C3754"/>
    <w:rsid w:val="005C3B54"/>
    <w:rsid w:val="005C4233"/>
    <w:rsid w:val="005C5038"/>
    <w:rsid w:val="005C5642"/>
    <w:rsid w:val="005C5D98"/>
    <w:rsid w:val="005C73C7"/>
    <w:rsid w:val="005D2752"/>
    <w:rsid w:val="005D30D4"/>
    <w:rsid w:val="005D55BB"/>
    <w:rsid w:val="005E0D15"/>
    <w:rsid w:val="005E23CD"/>
    <w:rsid w:val="005E2724"/>
    <w:rsid w:val="005E31A4"/>
    <w:rsid w:val="005E3E55"/>
    <w:rsid w:val="005E5696"/>
    <w:rsid w:val="005E5C76"/>
    <w:rsid w:val="005E68FF"/>
    <w:rsid w:val="005F178B"/>
    <w:rsid w:val="005F26D8"/>
    <w:rsid w:val="005F47B7"/>
    <w:rsid w:val="005F4CDC"/>
    <w:rsid w:val="005F607C"/>
    <w:rsid w:val="006016EB"/>
    <w:rsid w:val="006019F9"/>
    <w:rsid w:val="00601C19"/>
    <w:rsid w:val="006035F8"/>
    <w:rsid w:val="006039AD"/>
    <w:rsid w:val="00604CFD"/>
    <w:rsid w:val="00605944"/>
    <w:rsid w:val="006060CB"/>
    <w:rsid w:val="00607F76"/>
    <w:rsid w:val="006117DB"/>
    <w:rsid w:val="00611910"/>
    <w:rsid w:val="00613F4A"/>
    <w:rsid w:val="00614268"/>
    <w:rsid w:val="006154DE"/>
    <w:rsid w:val="00616C4D"/>
    <w:rsid w:val="00617B42"/>
    <w:rsid w:val="006200D7"/>
    <w:rsid w:val="006227B1"/>
    <w:rsid w:val="00622990"/>
    <w:rsid w:val="00623D67"/>
    <w:rsid w:val="006258AA"/>
    <w:rsid w:val="0062771C"/>
    <w:rsid w:val="00631046"/>
    <w:rsid w:val="00631115"/>
    <w:rsid w:val="00631DC1"/>
    <w:rsid w:val="00632F51"/>
    <w:rsid w:val="00632F73"/>
    <w:rsid w:val="00635962"/>
    <w:rsid w:val="006378EF"/>
    <w:rsid w:val="00637954"/>
    <w:rsid w:val="00637BB7"/>
    <w:rsid w:val="006411CF"/>
    <w:rsid w:val="00641C71"/>
    <w:rsid w:val="0064300C"/>
    <w:rsid w:val="006445E9"/>
    <w:rsid w:val="00646443"/>
    <w:rsid w:val="00646CAC"/>
    <w:rsid w:val="00650946"/>
    <w:rsid w:val="00650CD9"/>
    <w:rsid w:val="00651FA0"/>
    <w:rsid w:val="00653798"/>
    <w:rsid w:val="00653A64"/>
    <w:rsid w:val="00653ECA"/>
    <w:rsid w:val="00654F37"/>
    <w:rsid w:val="00654FF3"/>
    <w:rsid w:val="00661DA2"/>
    <w:rsid w:val="006629E3"/>
    <w:rsid w:val="00663AF7"/>
    <w:rsid w:val="00667362"/>
    <w:rsid w:val="006737C2"/>
    <w:rsid w:val="00674FED"/>
    <w:rsid w:val="006759F2"/>
    <w:rsid w:val="00680F4D"/>
    <w:rsid w:val="0068226F"/>
    <w:rsid w:val="00682CBA"/>
    <w:rsid w:val="00683961"/>
    <w:rsid w:val="00685000"/>
    <w:rsid w:val="00685D72"/>
    <w:rsid w:val="00686B8B"/>
    <w:rsid w:val="00691340"/>
    <w:rsid w:val="00691B66"/>
    <w:rsid w:val="00692ECE"/>
    <w:rsid w:val="00692EDF"/>
    <w:rsid w:val="006930E5"/>
    <w:rsid w:val="00693561"/>
    <w:rsid w:val="006947E2"/>
    <w:rsid w:val="0069600B"/>
    <w:rsid w:val="00696947"/>
    <w:rsid w:val="00697E29"/>
    <w:rsid w:val="006A02F5"/>
    <w:rsid w:val="006A156C"/>
    <w:rsid w:val="006A57F1"/>
    <w:rsid w:val="006A6C76"/>
    <w:rsid w:val="006A722E"/>
    <w:rsid w:val="006B05B7"/>
    <w:rsid w:val="006B2FEB"/>
    <w:rsid w:val="006B2FF9"/>
    <w:rsid w:val="006B4081"/>
    <w:rsid w:val="006C0044"/>
    <w:rsid w:val="006C0E98"/>
    <w:rsid w:val="006C1B1B"/>
    <w:rsid w:val="006C23EE"/>
    <w:rsid w:val="006C24EA"/>
    <w:rsid w:val="006C3DB1"/>
    <w:rsid w:val="006C43FE"/>
    <w:rsid w:val="006C7335"/>
    <w:rsid w:val="006C7406"/>
    <w:rsid w:val="006D1E49"/>
    <w:rsid w:val="006D21DC"/>
    <w:rsid w:val="006D3BEB"/>
    <w:rsid w:val="006D4D01"/>
    <w:rsid w:val="006D5208"/>
    <w:rsid w:val="006D5510"/>
    <w:rsid w:val="006D607E"/>
    <w:rsid w:val="006D7492"/>
    <w:rsid w:val="006E1FC1"/>
    <w:rsid w:val="006E5C68"/>
    <w:rsid w:val="006E663B"/>
    <w:rsid w:val="006F0558"/>
    <w:rsid w:val="006F0652"/>
    <w:rsid w:val="006F133F"/>
    <w:rsid w:val="006F2C70"/>
    <w:rsid w:val="006F4598"/>
    <w:rsid w:val="006F7062"/>
    <w:rsid w:val="00702381"/>
    <w:rsid w:val="00702D6E"/>
    <w:rsid w:val="0070354F"/>
    <w:rsid w:val="00704801"/>
    <w:rsid w:val="007108CC"/>
    <w:rsid w:val="00710E49"/>
    <w:rsid w:val="00712D46"/>
    <w:rsid w:val="00714442"/>
    <w:rsid w:val="00714CBC"/>
    <w:rsid w:val="00714DAD"/>
    <w:rsid w:val="00716046"/>
    <w:rsid w:val="007161B9"/>
    <w:rsid w:val="00716783"/>
    <w:rsid w:val="007167EB"/>
    <w:rsid w:val="0071761E"/>
    <w:rsid w:val="00717DEA"/>
    <w:rsid w:val="00717E85"/>
    <w:rsid w:val="00720306"/>
    <w:rsid w:val="007205D8"/>
    <w:rsid w:val="00720A72"/>
    <w:rsid w:val="00722454"/>
    <w:rsid w:val="00723136"/>
    <w:rsid w:val="00724E2E"/>
    <w:rsid w:val="007259BB"/>
    <w:rsid w:val="00725A7C"/>
    <w:rsid w:val="00730153"/>
    <w:rsid w:val="007344C3"/>
    <w:rsid w:val="00734EE7"/>
    <w:rsid w:val="0073530E"/>
    <w:rsid w:val="007411EB"/>
    <w:rsid w:val="00743217"/>
    <w:rsid w:val="0074424A"/>
    <w:rsid w:val="007445F2"/>
    <w:rsid w:val="007466A4"/>
    <w:rsid w:val="00751673"/>
    <w:rsid w:val="007522E9"/>
    <w:rsid w:val="00753CFA"/>
    <w:rsid w:val="007544D0"/>
    <w:rsid w:val="007551EC"/>
    <w:rsid w:val="00755484"/>
    <w:rsid w:val="00755DEC"/>
    <w:rsid w:val="00756748"/>
    <w:rsid w:val="00756AC3"/>
    <w:rsid w:val="00756C1E"/>
    <w:rsid w:val="00757087"/>
    <w:rsid w:val="0076105D"/>
    <w:rsid w:val="007635A5"/>
    <w:rsid w:val="00763D9B"/>
    <w:rsid w:val="0076441C"/>
    <w:rsid w:val="00765F67"/>
    <w:rsid w:val="00765FA4"/>
    <w:rsid w:val="00766F71"/>
    <w:rsid w:val="0077056E"/>
    <w:rsid w:val="00772102"/>
    <w:rsid w:val="00774749"/>
    <w:rsid w:val="007755D6"/>
    <w:rsid w:val="007756F6"/>
    <w:rsid w:val="00776076"/>
    <w:rsid w:val="00776799"/>
    <w:rsid w:val="00776DFD"/>
    <w:rsid w:val="007770C5"/>
    <w:rsid w:val="00777B2F"/>
    <w:rsid w:val="007838A9"/>
    <w:rsid w:val="00785B34"/>
    <w:rsid w:val="00791482"/>
    <w:rsid w:val="0079167B"/>
    <w:rsid w:val="00793E1C"/>
    <w:rsid w:val="00795EB8"/>
    <w:rsid w:val="00797224"/>
    <w:rsid w:val="00797290"/>
    <w:rsid w:val="00797860"/>
    <w:rsid w:val="007A3919"/>
    <w:rsid w:val="007A430B"/>
    <w:rsid w:val="007A4603"/>
    <w:rsid w:val="007A575A"/>
    <w:rsid w:val="007B02EB"/>
    <w:rsid w:val="007B1C41"/>
    <w:rsid w:val="007B3B33"/>
    <w:rsid w:val="007B4BEA"/>
    <w:rsid w:val="007B645E"/>
    <w:rsid w:val="007C12FC"/>
    <w:rsid w:val="007C24A3"/>
    <w:rsid w:val="007C4CF0"/>
    <w:rsid w:val="007C7495"/>
    <w:rsid w:val="007C785B"/>
    <w:rsid w:val="007D060B"/>
    <w:rsid w:val="007D0D8F"/>
    <w:rsid w:val="007D19B2"/>
    <w:rsid w:val="007D29D1"/>
    <w:rsid w:val="007D2DD3"/>
    <w:rsid w:val="007D726A"/>
    <w:rsid w:val="007E0875"/>
    <w:rsid w:val="007E0F60"/>
    <w:rsid w:val="007E1885"/>
    <w:rsid w:val="007E26E9"/>
    <w:rsid w:val="007E32B3"/>
    <w:rsid w:val="007E4941"/>
    <w:rsid w:val="007E5033"/>
    <w:rsid w:val="007E57B6"/>
    <w:rsid w:val="007E64EC"/>
    <w:rsid w:val="007F0CE0"/>
    <w:rsid w:val="007F10F8"/>
    <w:rsid w:val="007F1924"/>
    <w:rsid w:val="007F24BC"/>
    <w:rsid w:val="007F3E17"/>
    <w:rsid w:val="007F55F8"/>
    <w:rsid w:val="007F57DC"/>
    <w:rsid w:val="007F7644"/>
    <w:rsid w:val="00801172"/>
    <w:rsid w:val="00803B17"/>
    <w:rsid w:val="00804C36"/>
    <w:rsid w:val="00807045"/>
    <w:rsid w:val="0080704F"/>
    <w:rsid w:val="0081141C"/>
    <w:rsid w:val="0081244D"/>
    <w:rsid w:val="00815AA1"/>
    <w:rsid w:val="0081628C"/>
    <w:rsid w:val="00821F42"/>
    <w:rsid w:val="00822308"/>
    <w:rsid w:val="00822E89"/>
    <w:rsid w:val="0082365E"/>
    <w:rsid w:val="0082448D"/>
    <w:rsid w:val="0082487D"/>
    <w:rsid w:val="00827201"/>
    <w:rsid w:val="00827AE2"/>
    <w:rsid w:val="00832B69"/>
    <w:rsid w:val="008350A4"/>
    <w:rsid w:val="008353B6"/>
    <w:rsid w:val="00837096"/>
    <w:rsid w:val="00841186"/>
    <w:rsid w:val="00843672"/>
    <w:rsid w:val="00843999"/>
    <w:rsid w:val="00843AA7"/>
    <w:rsid w:val="008453AC"/>
    <w:rsid w:val="00845731"/>
    <w:rsid w:val="00845782"/>
    <w:rsid w:val="008459F6"/>
    <w:rsid w:val="00847E91"/>
    <w:rsid w:val="00847EF3"/>
    <w:rsid w:val="00850428"/>
    <w:rsid w:val="0085268F"/>
    <w:rsid w:val="00853177"/>
    <w:rsid w:val="008540F3"/>
    <w:rsid w:val="00855DBD"/>
    <w:rsid w:val="00856066"/>
    <w:rsid w:val="00856538"/>
    <w:rsid w:val="00856A25"/>
    <w:rsid w:val="00857939"/>
    <w:rsid w:val="00857C69"/>
    <w:rsid w:val="00860E60"/>
    <w:rsid w:val="00861BF8"/>
    <w:rsid w:val="00861F5E"/>
    <w:rsid w:val="00861F8E"/>
    <w:rsid w:val="008627BE"/>
    <w:rsid w:val="00862807"/>
    <w:rsid w:val="00865861"/>
    <w:rsid w:val="0086649F"/>
    <w:rsid w:val="0086650D"/>
    <w:rsid w:val="00867665"/>
    <w:rsid w:val="00871BAE"/>
    <w:rsid w:val="00872117"/>
    <w:rsid w:val="0087263A"/>
    <w:rsid w:val="008733B7"/>
    <w:rsid w:val="008734F8"/>
    <w:rsid w:val="00873A16"/>
    <w:rsid w:val="00875923"/>
    <w:rsid w:val="00877610"/>
    <w:rsid w:val="0088496C"/>
    <w:rsid w:val="00885BDB"/>
    <w:rsid w:val="00886660"/>
    <w:rsid w:val="00890417"/>
    <w:rsid w:val="00890DB2"/>
    <w:rsid w:val="00894E3E"/>
    <w:rsid w:val="008A138E"/>
    <w:rsid w:val="008A13C2"/>
    <w:rsid w:val="008A481C"/>
    <w:rsid w:val="008A484F"/>
    <w:rsid w:val="008A5B91"/>
    <w:rsid w:val="008A7891"/>
    <w:rsid w:val="008A7F5C"/>
    <w:rsid w:val="008B05CC"/>
    <w:rsid w:val="008B0607"/>
    <w:rsid w:val="008B1437"/>
    <w:rsid w:val="008B1F34"/>
    <w:rsid w:val="008B2546"/>
    <w:rsid w:val="008B25C0"/>
    <w:rsid w:val="008B61C3"/>
    <w:rsid w:val="008B631F"/>
    <w:rsid w:val="008C10F1"/>
    <w:rsid w:val="008C23D7"/>
    <w:rsid w:val="008C5737"/>
    <w:rsid w:val="008C78BF"/>
    <w:rsid w:val="008C7C2F"/>
    <w:rsid w:val="008D03BC"/>
    <w:rsid w:val="008D0B8D"/>
    <w:rsid w:val="008D2344"/>
    <w:rsid w:val="008D3666"/>
    <w:rsid w:val="008D3743"/>
    <w:rsid w:val="008D3813"/>
    <w:rsid w:val="008D4741"/>
    <w:rsid w:val="008D67C7"/>
    <w:rsid w:val="008E41F8"/>
    <w:rsid w:val="008E429B"/>
    <w:rsid w:val="008E4542"/>
    <w:rsid w:val="008E4C21"/>
    <w:rsid w:val="008F1900"/>
    <w:rsid w:val="008F227F"/>
    <w:rsid w:val="008F49E7"/>
    <w:rsid w:val="008F5EB4"/>
    <w:rsid w:val="009008FB"/>
    <w:rsid w:val="00900C86"/>
    <w:rsid w:val="0090298A"/>
    <w:rsid w:val="00902EBA"/>
    <w:rsid w:val="009050BF"/>
    <w:rsid w:val="00905295"/>
    <w:rsid w:val="0090543B"/>
    <w:rsid w:val="00910674"/>
    <w:rsid w:val="009119ED"/>
    <w:rsid w:val="00911CB9"/>
    <w:rsid w:val="00915296"/>
    <w:rsid w:val="00915B4E"/>
    <w:rsid w:val="00915BCF"/>
    <w:rsid w:val="009170D3"/>
    <w:rsid w:val="00921467"/>
    <w:rsid w:val="009224BC"/>
    <w:rsid w:val="00935FAD"/>
    <w:rsid w:val="00937267"/>
    <w:rsid w:val="009379DB"/>
    <w:rsid w:val="00941530"/>
    <w:rsid w:val="00941E17"/>
    <w:rsid w:val="0094235F"/>
    <w:rsid w:val="009437C6"/>
    <w:rsid w:val="00945561"/>
    <w:rsid w:val="00945A11"/>
    <w:rsid w:val="00946688"/>
    <w:rsid w:val="009471CD"/>
    <w:rsid w:val="00955A9A"/>
    <w:rsid w:val="00955D15"/>
    <w:rsid w:val="009564C7"/>
    <w:rsid w:val="00956B61"/>
    <w:rsid w:val="009605E1"/>
    <w:rsid w:val="009615EB"/>
    <w:rsid w:val="00963F89"/>
    <w:rsid w:val="0096520A"/>
    <w:rsid w:val="00967825"/>
    <w:rsid w:val="00967916"/>
    <w:rsid w:val="00967AE4"/>
    <w:rsid w:val="00972766"/>
    <w:rsid w:val="009727B8"/>
    <w:rsid w:val="009733B7"/>
    <w:rsid w:val="00974AAE"/>
    <w:rsid w:val="0097558E"/>
    <w:rsid w:val="009764A9"/>
    <w:rsid w:val="00976637"/>
    <w:rsid w:val="009770F0"/>
    <w:rsid w:val="00977366"/>
    <w:rsid w:val="00980623"/>
    <w:rsid w:val="00980FB6"/>
    <w:rsid w:val="0098100D"/>
    <w:rsid w:val="0098115B"/>
    <w:rsid w:val="00982535"/>
    <w:rsid w:val="009877A8"/>
    <w:rsid w:val="00992035"/>
    <w:rsid w:val="00992EF8"/>
    <w:rsid w:val="009949F7"/>
    <w:rsid w:val="00994AF2"/>
    <w:rsid w:val="009A059F"/>
    <w:rsid w:val="009A102D"/>
    <w:rsid w:val="009A105D"/>
    <w:rsid w:val="009A172C"/>
    <w:rsid w:val="009A1E2C"/>
    <w:rsid w:val="009A1F14"/>
    <w:rsid w:val="009A3318"/>
    <w:rsid w:val="009A5D4D"/>
    <w:rsid w:val="009A698F"/>
    <w:rsid w:val="009A6F10"/>
    <w:rsid w:val="009B0BCA"/>
    <w:rsid w:val="009B162E"/>
    <w:rsid w:val="009B2DDD"/>
    <w:rsid w:val="009B5B9D"/>
    <w:rsid w:val="009B77EA"/>
    <w:rsid w:val="009C0792"/>
    <w:rsid w:val="009C1359"/>
    <w:rsid w:val="009C1F4E"/>
    <w:rsid w:val="009C273F"/>
    <w:rsid w:val="009C4B49"/>
    <w:rsid w:val="009C4F9A"/>
    <w:rsid w:val="009C5882"/>
    <w:rsid w:val="009C60BD"/>
    <w:rsid w:val="009C727C"/>
    <w:rsid w:val="009D0F10"/>
    <w:rsid w:val="009D24DE"/>
    <w:rsid w:val="009D273E"/>
    <w:rsid w:val="009D3048"/>
    <w:rsid w:val="009D4B18"/>
    <w:rsid w:val="009D721C"/>
    <w:rsid w:val="009E2E57"/>
    <w:rsid w:val="009E3BB5"/>
    <w:rsid w:val="009E5F54"/>
    <w:rsid w:val="009E6B59"/>
    <w:rsid w:val="009E746D"/>
    <w:rsid w:val="009E7954"/>
    <w:rsid w:val="009F1DFE"/>
    <w:rsid w:val="009F2090"/>
    <w:rsid w:val="009F62E0"/>
    <w:rsid w:val="00A0027A"/>
    <w:rsid w:val="00A00AE7"/>
    <w:rsid w:val="00A02090"/>
    <w:rsid w:val="00A05C96"/>
    <w:rsid w:val="00A05D8F"/>
    <w:rsid w:val="00A06270"/>
    <w:rsid w:val="00A07D19"/>
    <w:rsid w:val="00A12015"/>
    <w:rsid w:val="00A16546"/>
    <w:rsid w:val="00A20B0E"/>
    <w:rsid w:val="00A24BE2"/>
    <w:rsid w:val="00A24F9F"/>
    <w:rsid w:val="00A305CF"/>
    <w:rsid w:val="00A30D01"/>
    <w:rsid w:val="00A31019"/>
    <w:rsid w:val="00A321CE"/>
    <w:rsid w:val="00A33842"/>
    <w:rsid w:val="00A33A50"/>
    <w:rsid w:val="00A3438B"/>
    <w:rsid w:val="00A3761C"/>
    <w:rsid w:val="00A37F69"/>
    <w:rsid w:val="00A4261D"/>
    <w:rsid w:val="00A42C60"/>
    <w:rsid w:val="00A44A18"/>
    <w:rsid w:val="00A45151"/>
    <w:rsid w:val="00A45A46"/>
    <w:rsid w:val="00A469AA"/>
    <w:rsid w:val="00A46AEC"/>
    <w:rsid w:val="00A51675"/>
    <w:rsid w:val="00A51851"/>
    <w:rsid w:val="00A52931"/>
    <w:rsid w:val="00A52BC3"/>
    <w:rsid w:val="00A53105"/>
    <w:rsid w:val="00A5369B"/>
    <w:rsid w:val="00A53C83"/>
    <w:rsid w:val="00A53EF5"/>
    <w:rsid w:val="00A55365"/>
    <w:rsid w:val="00A55444"/>
    <w:rsid w:val="00A61C7E"/>
    <w:rsid w:val="00A61DD8"/>
    <w:rsid w:val="00A64D47"/>
    <w:rsid w:val="00A65AC4"/>
    <w:rsid w:val="00A677BB"/>
    <w:rsid w:val="00A702F0"/>
    <w:rsid w:val="00A70722"/>
    <w:rsid w:val="00A7083E"/>
    <w:rsid w:val="00A7085C"/>
    <w:rsid w:val="00A71EAA"/>
    <w:rsid w:val="00A742B3"/>
    <w:rsid w:val="00A755AC"/>
    <w:rsid w:val="00A75B9B"/>
    <w:rsid w:val="00A761AB"/>
    <w:rsid w:val="00A76DC6"/>
    <w:rsid w:val="00A81137"/>
    <w:rsid w:val="00A86726"/>
    <w:rsid w:val="00A872BB"/>
    <w:rsid w:val="00A87572"/>
    <w:rsid w:val="00A919BE"/>
    <w:rsid w:val="00A9616D"/>
    <w:rsid w:val="00A9767D"/>
    <w:rsid w:val="00AA01C1"/>
    <w:rsid w:val="00AA18EC"/>
    <w:rsid w:val="00AA388F"/>
    <w:rsid w:val="00AA767E"/>
    <w:rsid w:val="00AA7FF0"/>
    <w:rsid w:val="00AB1578"/>
    <w:rsid w:val="00AB1C73"/>
    <w:rsid w:val="00AB1E9B"/>
    <w:rsid w:val="00AB4166"/>
    <w:rsid w:val="00AB5452"/>
    <w:rsid w:val="00AB6E62"/>
    <w:rsid w:val="00AC2C0E"/>
    <w:rsid w:val="00AC2F1B"/>
    <w:rsid w:val="00AC348D"/>
    <w:rsid w:val="00AC4755"/>
    <w:rsid w:val="00AC4C87"/>
    <w:rsid w:val="00AC5B1A"/>
    <w:rsid w:val="00AC5DE9"/>
    <w:rsid w:val="00AC65B1"/>
    <w:rsid w:val="00AC7F7F"/>
    <w:rsid w:val="00AD0F20"/>
    <w:rsid w:val="00AD2A8B"/>
    <w:rsid w:val="00AD4FAE"/>
    <w:rsid w:val="00AD5100"/>
    <w:rsid w:val="00AD5A7C"/>
    <w:rsid w:val="00AD67BC"/>
    <w:rsid w:val="00AD718D"/>
    <w:rsid w:val="00AD7850"/>
    <w:rsid w:val="00AE13F5"/>
    <w:rsid w:val="00AE3716"/>
    <w:rsid w:val="00AE39CC"/>
    <w:rsid w:val="00AE42A1"/>
    <w:rsid w:val="00AE5EAC"/>
    <w:rsid w:val="00AE695E"/>
    <w:rsid w:val="00AE7FEF"/>
    <w:rsid w:val="00AF0E51"/>
    <w:rsid w:val="00AF17B1"/>
    <w:rsid w:val="00AF1B71"/>
    <w:rsid w:val="00AF23FC"/>
    <w:rsid w:val="00AF4004"/>
    <w:rsid w:val="00B012A4"/>
    <w:rsid w:val="00B02E79"/>
    <w:rsid w:val="00B03610"/>
    <w:rsid w:val="00B04CDA"/>
    <w:rsid w:val="00B06782"/>
    <w:rsid w:val="00B06E14"/>
    <w:rsid w:val="00B100F8"/>
    <w:rsid w:val="00B1011A"/>
    <w:rsid w:val="00B10711"/>
    <w:rsid w:val="00B13097"/>
    <w:rsid w:val="00B14893"/>
    <w:rsid w:val="00B17F24"/>
    <w:rsid w:val="00B23304"/>
    <w:rsid w:val="00B273D8"/>
    <w:rsid w:val="00B27A2A"/>
    <w:rsid w:val="00B33471"/>
    <w:rsid w:val="00B34290"/>
    <w:rsid w:val="00B35C45"/>
    <w:rsid w:val="00B37F49"/>
    <w:rsid w:val="00B401EA"/>
    <w:rsid w:val="00B406BE"/>
    <w:rsid w:val="00B40D88"/>
    <w:rsid w:val="00B41187"/>
    <w:rsid w:val="00B4146E"/>
    <w:rsid w:val="00B41BCD"/>
    <w:rsid w:val="00B4216F"/>
    <w:rsid w:val="00B429F3"/>
    <w:rsid w:val="00B4313D"/>
    <w:rsid w:val="00B446FE"/>
    <w:rsid w:val="00B47B99"/>
    <w:rsid w:val="00B51352"/>
    <w:rsid w:val="00B551E0"/>
    <w:rsid w:val="00B5521A"/>
    <w:rsid w:val="00B55A98"/>
    <w:rsid w:val="00B55F60"/>
    <w:rsid w:val="00B560CD"/>
    <w:rsid w:val="00B56E62"/>
    <w:rsid w:val="00B6238C"/>
    <w:rsid w:val="00B63AAA"/>
    <w:rsid w:val="00B64FDA"/>
    <w:rsid w:val="00B6647D"/>
    <w:rsid w:val="00B70752"/>
    <w:rsid w:val="00B7077A"/>
    <w:rsid w:val="00B73739"/>
    <w:rsid w:val="00B76B6F"/>
    <w:rsid w:val="00B778B9"/>
    <w:rsid w:val="00B82CAC"/>
    <w:rsid w:val="00B82F48"/>
    <w:rsid w:val="00B83238"/>
    <w:rsid w:val="00B85109"/>
    <w:rsid w:val="00B865A2"/>
    <w:rsid w:val="00B867D6"/>
    <w:rsid w:val="00B867E5"/>
    <w:rsid w:val="00B87BA8"/>
    <w:rsid w:val="00B9151F"/>
    <w:rsid w:val="00B935C2"/>
    <w:rsid w:val="00B94003"/>
    <w:rsid w:val="00BA0957"/>
    <w:rsid w:val="00BA1AF3"/>
    <w:rsid w:val="00BA20A3"/>
    <w:rsid w:val="00BA23B2"/>
    <w:rsid w:val="00BA2927"/>
    <w:rsid w:val="00BA2D1E"/>
    <w:rsid w:val="00BA3419"/>
    <w:rsid w:val="00BA587A"/>
    <w:rsid w:val="00BA6FA0"/>
    <w:rsid w:val="00BB10FF"/>
    <w:rsid w:val="00BB1DDE"/>
    <w:rsid w:val="00BB3A54"/>
    <w:rsid w:val="00BB4A4C"/>
    <w:rsid w:val="00BB4CE5"/>
    <w:rsid w:val="00BC00C3"/>
    <w:rsid w:val="00BC0D38"/>
    <w:rsid w:val="00BC2767"/>
    <w:rsid w:val="00BC54BA"/>
    <w:rsid w:val="00BC6655"/>
    <w:rsid w:val="00BC67CB"/>
    <w:rsid w:val="00BC6F83"/>
    <w:rsid w:val="00BD3318"/>
    <w:rsid w:val="00BD457C"/>
    <w:rsid w:val="00BD6041"/>
    <w:rsid w:val="00BD618E"/>
    <w:rsid w:val="00BD67B5"/>
    <w:rsid w:val="00BD71C5"/>
    <w:rsid w:val="00BD7DA4"/>
    <w:rsid w:val="00BE0A0D"/>
    <w:rsid w:val="00BE7F99"/>
    <w:rsid w:val="00BF2635"/>
    <w:rsid w:val="00BF299B"/>
    <w:rsid w:val="00BF30B8"/>
    <w:rsid w:val="00BF33BF"/>
    <w:rsid w:val="00BF530C"/>
    <w:rsid w:val="00BF5BF5"/>
    <w:rsid w:val="00C00A89"/>
    <w:rsid w:val="00C00AE8"/>
    <w:rsid w:val="00C00B9B"/>
    <w:rsid w:val="00C01944"/>
    <w:rsid w:val="00C03055"/>
    <w:rsid w:val="00C036BE"/>
    <w:rsid w:val="00C04EA8"/>
    <w:rsid w:val="00C04FF4"/>
    <w:rsid w:val="00C06085"/>
    <w:rsid w:val="00C060F0"/>
    <w:rsid w:val="00C0646D"/>
    <w:rsid w:val="00C06AE0"/>
    <w:rsid w:val="00C072DB"/>
    <w:rsid w:val="00C107D2"/>
    <w:rsid w:val="00C10855"/>
    <w:rsid w:val="00C11733"/>
    <w:rsid w:val="00C128DD"/>
    <w:rsid w:val="00C13757"/>
    <w:rsid w:val="00C14210"/>
    <w:rsid w:val="00C154D9"/>
    <w:rsid w:val="00C170E7"/>
    <w:rsid w:val="00C1732C"/>
    <w:rsid w:val="00C173DB"/>
    <w:rsid w:val="00C17C60"/>
    <w:rsid w:val="00C212C8"/>
    <w:rsid w:val="00C23414"/>
    <w:rsid w:val="00C2344D"/>
    <w:rsid w:val="00C2497D"/>
    <w:rsid w:val="00C26161"/>
    <w:rsid w:val="00C30CE1"/>
    <w:rsid w:val="00C30FB6"/>
    <w:rsid w:val="00C30FDD"/>
    <w:rsid w:val="00C32EC6"/>
    <w:rsid w:val="00C344DB"/>
    <w:rsid w:val="00C34EE9"/>
    <w:rsid w:val="00C35471"/>
    <w:rsid w:val="00C357D9"/>
    <w:rsid w:val="00C367B7"/>
    <w:rsid w:val="00C36879"/>
    <w:rsid w:val="00C36A25"/>
    <w:rsid w:val="00C37842"/>
    <w:rsid w:val="00C4009A"/>
    <w:rsid w:val="00C405C8"/>
    <w:rsid w:val="00C43704"/>
    <w:rsid w:val="00C44A10"/>
    <w:rsid w:val="00C44D4B"/>
    <w:rsid w:val="00C47513"/>
    <w:rsid w:val="00C477A7"/>
    <w:rsid w:val="00C5050D"/>
    <w:rsid w:val="00C50E08"/>
    <w:rsid w:val="00C51617"/>
    <w:rsid w:val="00C52BEB"/>
    <w:rsid w:val="00C53B22"/>
    <w:rsid w:val="00C53DAE"/>
    <w:rsid w:val="00C551D9"/>
    <w:rsid w:val="00C5702B"/>
    <w:rsid w:val="00C60365"/>
    <w:rsid w:val="00C6068F"/>
    <w:rsid w:val="00C60DA7"/>
    <w:rsid w:val="00C6499F"/>
    <w:rsid w:val="00C65399"/>
    <w:rsid w:val="00C65957"/>
    <w:rsid w:val="00C67305"/>
    <w:rsid w:val="00C71594"/>
    <w:rsid w:val="00C71EA2"/>
    <w:rsid w:val="00C73E32"/>
    <w:rsid w:val="00C769E4"/>
    <w:rsid w:val="00C77D58"/>
    <w:rsid w:val="00C84DE4"/>
    <w:rsid w:val="00C8544F"/>
    <w:rsid w:val="00C874DA"/>
    <w:rsid w:val="00C9124F"/>
    <w:rsid w:val="00C9159A"/>
    <w:rsid w:val="00C9220B"/>
    <w:rsid w:val="00C92357"/>
    <w:rsid w:val="00C9794C"/>
    <w:rsid w:val="00CA08FF"/>
    <w:rsid w:val="00CA129C"/>
    <w:rsid w:val="00CA1A3D"/>
    <w:rsid w:val="00CA1FA3"/>
    <w:rsid w:val="00CA2CCA"/>
    <w:rsid w:val="00CA52B0"/>
    <w:rsid w:val="00CA5530"/>
    <w:rsid w:val="00CA5F26"/>
    <w:rsid w:val="00CB1FB6"/>
    <w:rsid w:val="00CB2591"/>
    <w:rsid w:val="00CB3D99"/>
    <w:rsid w:val="00CB4E91"/>
    <w:rsid w:val="00CB53DB"/>
    <w:rsid w:val="00CB6112"/>
    <w:rsid w:val="00CB7159"/>
    <w:rsid w:val="00CC0031"/>
    <w:rsid w:val="00CC1275"/>
    <w:rsid w:val="00CC211E"/>
    <w:rsid w:val="00CC2F36"/>
    <w:rsid w:val="00CC3614"/>
    <w:rsid w:val="00CC5754"/>
    <w:rsid w:val="00CC6218"/>
    <w:rsid w:val="00CC6E96"/>
    <w:rsid w:val="00CD0B09"/>
    <w:rsid w:val="00CD1271"/>
    <w:rsid w:val="00CD394A"/>
    <w:rsid w:val="00CD3EBD"/>
    <w:rsid w:val="00CD3FB9"/>
    <w:rsid w:val="00CD466B"/>
    <w:rsid w:val="00CD466C"/>
    <w:rsid w:val="00CD7D13"/>
    <w:rsid w:val="00CE20DA"/>
    <w:rsid w:val="00CE2183"/>
    <w:rsid w:val="00CE2184"/>
    <w:rsid w:val="00CE2409"/>
    <w:rsid w:val="00CE33A8"/>
    <w:rsid w:val="00CE354D"/>
    <w:rsid w:val="00CE4AF0"/>
    <w:rsid w:val="00CE5565"/>
    <w:rsid w:val="00CE6EA5"/>
    <w:rsid w:val="00CF068E"/>
    <w:rsid w:val="00CF1C9B"/>
    <w:rsid w:val="00CF228D"/>
    <w:rsid w:val="00CF23D7"/>
    <w:rsid w:val="00CF275A"/>
    <w:rsid w:val="00CF3F12"/>
    <w:rsid w:val="00CF6791"/>
    <w:rsid w:val="00D01766"/>
    <w:rsid w:val="00D04639"/>
    <w:rsid w:val="00D04CF0"/>
    <w:rsid w:val="00D05A28"/>
    <w:rsid w:val="00D06E4B"/>
    <w:rsid w:val="00D070B5"/>
    <w:rsid w:val="00D0737D"/>
    <w:rsid w:val="00D07D21"/>
    <w:rsid w:val="00D11027"/>
    <w:rsid w:val="00D139FA"/>
    <w:rsid w:val="00D15B53"/>
    <w:rsid w:val="00D163F6"/>
    <w:rsid w:val="00D165AA"/>
    <w:rsid w:val="00D17C66"/>
    <w:rsid w:val="00D17E5B"/>
    <w:rsid w:val="00D23CDF"/>
    <w:rsid w:val="00D256CD"/>
    <w:rsid w:val="00D25981"/>
    <w:rsid w:val="00D2673F"/>
    <w:rsid w:val="00D27D0E"/>
    <w:rsid w:val="00D31F3A"/>
    <w:rsid w:val="00D32BE4"/>
    <w:rsid w:val="00D35026"/>
    <w:rsid w:val="00D3594A"/>
    <w:rsid w:val="00D430F6"/>
    <w:rsid w:val="00D445D1"/>
    <w:rsid w:val="00D462C2"/>
    <w:rsid w:val="00D473B6"/>
    <w:rsid w:val="00D47F2D"/>
    <w:rsid w:val="00D50B07"/>
    <w:rsid w:val="00D515AA"/>
    <w:rsid w:val="00D5198E"/>
    <w:rsid w:val="00D52C9A"/>
    <w:rsid w:val="00D536F4"/>
    <w:rsid w:val="00D53733"/>
    <w:rsid w:val="00D56AA6"/>
    <w:rsid w:val="00D56CD8"/>
    <w:rsid w:val="00D61060"/>
    <w:rsid w:val="00D62DB5"/>
    <w:rsid w:val="00D648F3"/>
    <w:rsid w:val="00D67071"/>
    <w:rsid w:val="00D7346C"/>
    <w:rsid w:val="00D74039"/>
    <w:rsid w:val="00D7587C"/>
    <w:rsid w:val="00D77E2E"/>
    <w:rsid w:val="00D81ED4"/>
    <w:rsid w:val="00D82516"/>
    <w:rsid w:val="00D83CD6"/>
    <w:rsid w:val="00D84532"/>
    <w:rsid w:val="00D87559"/>
    <w:rsid w:val="00D91482"/>
    <w:rsid w:val="00D916A4"/>
    <w:rsid w:val="00D95EDD"/>
    <w:rsid w:val="00D96DA7"/>
    <w:rsid w:val="00D97E14"/>
    <w:rsid w:val="00DA23E0"/>
    <w:rsid w:val="00DA245A"/>
    <w:rsid w:val="00DA2A88"/>
    <w:rsid w:val="00DA3D14"/>
    <w:rsid w:val="00DA41D8"/>
    <w:rsid w:val="00DA65B2"/>
    <w:rsid w:val="00DA6F22"/>
    <w:rsid w:val="00DA7914"/>
    <w:rsid w:val="00DB0B4E"/>
    <w:rsid w:val="00DB17CA"/>
    <w:rsid w:val="00DB412A"/>
    <w:rsid w:val="00DB44FE"/>
    <w:rsid w:val="00DB49D1"/>
    <w:rsid w:val="00DB4DC9"/>
    <w:rsid w:val="00DB5125"/>
    <w:rsid w:val="00DB7066"/>
    <w:rsid w:val="00DC0505"/>
    <w:rsid w:val="00DC0895"/>
    <w:rsid w:val="00DC20F2"/>
    <w:rsid w:val="00DC242D"/>
    <w:rsid w:val="00DC2861"/>
    <w:rsid w:val="00DC4682"/>
    <w:rsid w:val="00DC57EC"/>
    <w:rsid w:val="00DC7484"/>
    <w:rsid w:val="00DC7624"/>
    <w:rsid w:val="00DD0782"/>
    <w:rsid w:val="00DD0944"/>
    <w:rsid w:val="00DD2B0C"/>
    <w:rsid w:val="00DE01EE"/>
    <w:rsid w:val="00DE0768"/>
    <w:rsid w:val="00DE0AD3"/>
    <w:rsid w:val="00DE1876"/>
    <w:rsid w:val="00DE1DF2"/>
    <w:rsid w:val="00DE1F3B"/>
    <w:rsid w:val="00DE3F3B"/>
    <w:rsid w:val="00DE4647"/>
    <w:rsid w:val="00DE7399"/>
    <w:rsid w:val="00DF0F1C"/>
    <w:rsid w:val="00DF1740"/>
    <w:rsid w:val="00DF4DEC"/>
    <w:rsid w:val="00DF6ADD"/>
    <w:rsid w:val="00E0012E"/>
    <w:rsid w:val="00E00E2C"/>
    <w:rsid w:val="00E00F00"/>
    <w:rsid w:val="00E01779"/>
    <w:rsid w:val="00E02431"/>
    <w:rsid w:val="00E03F76"/>
    <w:rsid w:val="00E05909"/>
    <w:rsid w:val="00E074BC"/>
    <w:rsid w:val="00E10547"/>
    <w:rsid w:val="00E12FCC"/>
    <w:rsid w:val="00E13210"/>
    <w:rsid w:val="00E14119"/>
    <w:rsid w:val="00E1414A"/>
    <w:rsid w:val="00E14A29"/>
    <w:rsid w:val="00E15104"/>
    <w:rsid w:val="00E16FA1"/>
    <w:rsid w:val="00E224A4"/>
    <w:rsid w:val="00E23A7C"/>
    <w:rsid w:val="00E25F01"/>
    <w:rsid w:val="00E26BEB"/>
    <w:rsid w:val="00E30972"/>
    <w:rsid w:val="00E31720"/>
    <w:rsid w:val="00E32371"/>
    <w:rsid w:val="00E336A6"/>
    <w:rsid w:val="00E34E81"/>
    <w:rsid w:val="00E35145"/>
    <w:rsid w:val="00E368A7"/>
    <w:rsid w:val="00E36AEC"/>
    <w:rsid w:val="00E40256"/>
    <w:rsid w:val="00E419F7"/>
    <w:rsid w:val="00E42C1C"/>
    <w:rsid w:val="00E4437A"/>
    <w:rsid w:val="00E47FB6"/>
    <w:rsid w:val="00E50056"/>
    <w:rsid w:val="00E510FF"/>
    <w:rsid w:val="00E5209A"/>
    <w:rsid w:val="00E521BA"/>
    <w:rsid w:val="00E54127"/>
    <w:rsid w:val="00E54C78"/>
    <w:rsid w:val="00E570A4"/>
    <w:rsid w:val="00E61ADA"/>
    <w:rsid w:val="00E65944"/>
    <w:rsid w:val="00E65B5A"/>
    <w:rsid w:val="00E66421"/>
    <w:rsid w:val="00E70C42"/>
    <w:rsid w:val="00E719F4"/>
    <w:rsid w:val="00E71C64"/>
    <w:rsid w:val="00E72366"/>
    <w:rsid w:val="00E73CC6"/>
    <w:rsid w:val="00E756C6"/>
    <w:rsid w:val="00E76912"/>
    <w:rsid w:val="00E77755"/>
    <w:rsid w:val="00E779B8"/>
    <w:rsid w:val="00E8042C"/>
    <w:rsid w:val="00E82374"/>
    <w:rsid w:val="00E829EB"/>
    <w:rsid w:val="00E846C4"/>
    <w:rsid w:val="00E860FF"/>
    <w:rsid w:val="00E87DC9"/>
    <w:rsid w:val="00E94A27"/>
    <w:rsid w:val="00E94CA6"/>
    <w:rsid w:val="00E9540C"/>
    <w:rsid w:val="00E95A9B"/>
    <w:rsid w:val="00E95AEF"/>
    <w:rsid w:val="00E96134"/>
    <w:rsid w:val="00E97085"/>
    <w:rsid w:val="00E97B67"/>
    <w:rsid w:val="00EA1D25"/>
    <w:rsid w:val="00EA2E81"/>
    <w:rsid w:val="00EA5E25"/>
    <w:rsid w:val="00EB1719"/>
    <w:rsid w:val="00EB19D1"/>
    <w:rsid w:val="00EB42BF"/>
    <w:rsid w:val="00EB4A46"/>
    <w:rsid w:val="00EB6A58"/>
    <w:rsid w:val="00EC32BF"/>
    <w:rsid w:val="00EC3682"/>
    <w:rsid w:val="00ED0EBB"/>
    <w:rsid w:val="00ED1B89"/>
    <w:rsid w:val="00ED4BE4"/>
    <w:rsid w:val="00ED5FB9"/>
    <w:rsid w:val="00ED6059"/>
    <w:rsid w:val="00EE19D8"/>
    <w:rsid w:val="00EE2126"/>
    <w:rsid w:val="00EE2A79"/>
    <w:rsid w:val="00EE35D0"/>
    <w:rsid w:val="00EE42C0"/>
    <w:rsid w:val="00EE4A98"/>
    <w:rsid w:val="00EE4D3F"/>
    <w:rsid w:val="00EE54C4"/>
    <w:rsid w:val="00EE7347"/>
    <w:rsid w:val="00EE7749"/>
    <w:rsid w:val="00EE77ED"/>
    <w:rsid w:val="00EF00B4"/>
    <w:rsid w:val="00EF1000"/>
    <w:rsid w:val="00EF1254"/>
    <w:rsid w:val="00EF3706"/>
    <w:rsid w:val="00EF3B34"/>
    <w:rsid w:val="00EF485F"/>
    <w:rsid w:val="00EF5651"/>
    <w:rsid w:val="00EF63E6"/>
    <w:rsid w:val="00EF7A77"/>
    <w:rsid w:val="00F00381"/>
    <w:rsid w:val="00F00493"/>
    <w:rsid w:val="00F00B7C"/>
    <w:rsid w:val="00F00BDE"/>
    <w:rsid w:val="00F03A0E"/>
    <w:rsid w:val="00F03C64"/>
    <w:rsid w:val="00F03D6B"/>
    <w:rsid w:val="00F0444A"/>
    <w:rsid w:val="00F06641"/>
    <w:rsid w:val="00F06A10"/>
    <w:rsid w:val="00F13E77"/>
    <w:rsid w:val="00F148CE"/>
    <w:rsid w:val="00F20CC3"/>
    <w:rsid w:val="00F230AF"/>
    <w:rsid w:val="00F23B4A"/>
    <w:rsid w:val="00F2499C"/>
    <w:rsid w:val="00F25D56"/>
    <w:rsid w:val="00F30075"/>
    <w:rsid w:val="00F32F78"/>
    <w:rsid w:val="00F3312B"/>
    <w:rsid w:val="00F44E01"/>
    <w:rsid w:val="00F450E6"/>
    <w:rsid w:val="00F45CAA"/>
    <w:rsid w:val="00F46B7E"/>
    <w:rsid w:val="00F47994"/>
    <w:rsid w:val="00F5022A"/>
    <w:rsid w:val="00F5057E"/>
    <w:rsid w:val="00F512AC"/>
    <w:rsid w:val="00F53F9A"/>
    <w:rsid w:val="00F55ABC"/>
    <w:rsid w:val="00F5614E"/>
    <w:rsid w:val="00F57015"/>
    <w:rsid w:val="00F60828"/>
    <w:rsid w:val="00F62369"/>
    <w:rsid w:val="00F6376C"/>
    <w:rsid w:val="00F63954"/>
    <w:rsid w:val="00F642A8"/>
    <w:rsid w:val="00F6464A"/>
    <w:rsid w:val="00F649F7"/>
    <w:rsid w:val="00F66E39"/>
    <w:rsid w:val="00F71B37"/>
    <w:rsid w:val="00F725F3"/>
    <w:rsid w:val="00F7262C"/>
    <w:rsid w:val="00F7356F"/>
    <w:rsid w:val="00F739C8"/>
    <w:rsid w:val="00F73F08"/>
    <w:rsid w:val="00F74FE8"/>
    <w:rsid w:val="00F75434"/>
    <w:rsid w:val="00F75D5C"/>
    <w:rsid w:val="00F80A88"/>
    <w:rsid w:val="00F80E7D"/>
    <w:rsid w:val="00F81046"/>
    <w:rsid w:val="00F821B1"/>
    <w:rsid w:val="00F85124"/>
    <w:rsid w:val="00F853B6"/>
    <w:rsid w:val="00F86167"/>
    <w:rsid w:val="00F8738A"/>
    <w:rsid w:val="00F961D2"/>
    <w:rsid w:val="00FA0302"/>
    <w:rsid w:val="00FA0BEE"/>
    <w:rsid w:val="00FA1346"/>
    <w:rsid w:val="00FA2F41"/>
    <w:rsid w:val="00FA3A0E"/>
    <w:rsid w:val="00FA6534"/>
    <w:rsid w:val="00FB0A85"/>
    <w:rsid w:val="00FB0E35"/>
    <w:rsid w:val="00FB135D"/>
    <w:rsid w:val="00FB2FA7"/>
    <w:rsid w:val="00FB3189"/>
    <w:rsid w:val="00FB3217"/>
    <w:rsid w:val="00FB4A94"/>
    <w:rsid w:val="00FB5443"/>
    <w:rsid w:val="00FB5E99"/>
    <w:rsid w:val="00FC0300"/>
    <w:rsid w:val="00FC0396"/>
    <w:rsid w:val="00FC11D7"/>
    <w:rsid w:val="00FC25BE"/>
    <w:rsid w:val="00FC2A0E"/>
    <w:rsid w:val="00FC2BD7"/>
    <w:rsid w:val="00FC459B"/>
    <w:rsid w:val="00FC7BCE"/>
    <w:rsid w:val="00FD1218"/>
    <w:rsid w:val="00FD2A49"/>
    <w:rsid w:val="00FD3283"/>
    <w:rsid w:val="00FD3686"/>
    <w:rsid w:val="00FD380D"/>
    <w:rsid w:val="00FD3F8A"/>
    <w:rsid w:val="00FD73F0"/>
    <w:rsid w:val="00FE153B"/>
    <w:rsid w:val="00FE15B0"/>
    <w:rsid w:val="00FE1DB9"/>
    <w:rsid w:val="00FE1E55"/>
    <w:rsid w:val="00FE2ACF"/>
    <w:rsid w:val="00FE3982"/>
    <w:rsid w:val="00FE3CC5"/>
    <w:rsid w:val="00FE72FD"/>
    <w:rsid w:val="00FE7D9B"/>
    <w:rsid w:val="00FF019E"/>
    <w:rsid w:val="00FF11F1"/>
    <w:rsid w:val="00FF4C4C"/>
    <w:rsid w:val="00FF6395"/>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shapelayout v:ext="edit">
      <o:idmap v:ext="edit" data="1"/>
    </o:shapelayout>
  </w:shapeDefaults>
  <w:decimalSymbol w:val="."/>
  <w:listSeparator w:val=","/>
  <w14:docId w14:val="7DC3D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A88"/>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1507B5"/>
    <w:pPr>
      <w:keepNext/>
      <w:numPr>
        <w:ilvl w:val="1"/>
        <w:numId w:val="3"/>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uiPriority w:val="99"/>
    <w:qFormat/>
    <w:rsid w:val="001507B5"/>
    <w:pPr>
      <w:keepNext/>
      <w:numPr>
        <w:ilvl w:val="2"/>
        <w:numId w:val="4"/>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E695E"/>
    <w:rPr>
      <w:rFonts w:cs="Times New Roman"/>
      <w:b/>
      <w:sz w:val="30"/>
    </w:rPr>
  </w:style>
  <w:style w:type="character" w:customStyle="1" w:styleId="Heading2Char">
    <w:name w:val="Heading 2 Char"/>
    <w:aliases w:val="h2 Char,h21 Char,h22 Char"/>
    <w:basedOn w:val="DefaultParagraphFont"/>
    <w:link w:val="Heading2"/>
    <w:uiPriority w:val="99"/>
    <w:locked/>
    <w:rsid w:val="003B30A3"/>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5"/>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756C1E"/>
    <w:pPr>
      <w:pBdr>
        <w:top w:val="single" w:sz="4" w:space="1" w:color="auto"/>
      </w:pBdr>
      <w:tabs>
        <w:tab w:val="center" w:pos="4320"/>
        <w:tab w:val="right" w:pos="14400"/>
      </w:tabs>
    </w:pPr>
    <w:rPr>
      <w:rFonts w:ascii="Calibri" w:hAnsi="Calibri"/>
    </w:rPr>
  </w:style>
  <w:style w:type="character" w:customStyle="1" w:styleId="FooterChar">
    <w:name w:val="Footer Char"/>
    <w:basedOn w:val="DefaultParagraphFont"/>
    <w:link w:val="Footer"/>
    <w:uiPriority w:val="99"/>
    <w:locked/>
    <w:rsid w:val="00756C1E"/>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numPr>
        <w:numId w:val="1"/>
      </w:numPr>
      <w:tabs>
        <w:tab w:val="clear" w:pos="1080"/>
        <w:tab w:val="num" w:pos="1800"/>
      </w:tabs>
      <w:ind w:left="180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3B30A3"/>
    <w:rPr>
      <w:rFonts w:cs="Times New Roman"/>
      <w:sz w:val="20"/>
      <w:szCs w:val="20"/>
    </w:rPr>
  </w:style>
  <w:style w:type="paragraph" w:styleId="ListNumber3">
    <w:name w:val="List Number 3"/>
    <w:basedOn w:val="Normal"/>
    <w:uiPriority w:val="99"/>
    <w:rsid w:val="00A75B9B"/>
    <w:pPr>
      <w:numPr>
        <w:numId w:val="2"/>
      </w:numPr>
      <w:tabs>
        <w:tab w:val="clear" w:pos="1800"/>
        <w:tab w:val="num" w:pos="1080"/>
      </w:tabs>
      <w:ind w:left="108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B30A3"/>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paragraph" w:styleId="ListParagraph">
    <w:name w:val="List Paragraph"/>
    <w:basedOn w:val="Normal"/>
    <w:uiPriority w:val="34"/>
    <w:qFormat/>
    <w:rsid w:val="00937267"/>
    <w:pPr>
      <w:ind w:left="720"/>
      <w:contextualSpacing/>
    </w:pPr>
  </w:style>
  <w:style w:type="paragraph" w:customStyle="1" w:styleId="cf6rfooter20081113">
    <w:name w:val="cf6rfooter20081113"/>
    <w:basedOn w:val="Footer"/>
    <w:link w:val="cf6rfooter20081113Char"/>
    <w:uiPriority w:val="99"/>
    <w:rsid w:val="007C7495"/>
    <w:pPr>
      <w:tabs>
        <w:tab w:val="right" w:pos="9900"/>
      </w:tabs>
    </w:pPr>
  </w:style>
  <w:style w:type="character" w:customStyle="1" w:styleId="cf6rfooter20081113Char">
    <w:name w:val="cf6rfooter20081113 Char"/>
    <w:basedOn w:val="FooterChar"/>
    <w:link w:val="cf6rfooter20081113"/>
    <w:uiPriority w:val="99"/>
    <w:locked/>
    <w:rsid w:val="007C7495"/>
    <w:rPr>
      <w:rFonts w:ascii="Calibri" w:hAnsi="Calibri" w:cs="Times New Roman"/>
      <w:sz w:val="20"/>
      <w:szCs w:val="20"/>
    </w:rPr>
  </w:style>
  <w:style w:type="character" w:styleId="Hyperlink">
    <w:name w:val="Hyperlink"/>
    <w:basedOn w:val="DefaultParagraphFont"/>
    <w:uiPriority w:val="99"/>
    <w:rsid w:val="00F75D5C"/>
    <w:rPr>
      <w:rFonts w:cs="Times New Roman"/>
      <w:color w:val="0000FF"/>
      <w:u w:val="single"/>
    </w:rPr>
  </w:style>
  <w:style w:type="paragraph" w:customStyle="1" w:styleId="Style17">
    <w:name w:val="Style17"/>
    <w:basedOn w:val="Heading1"/>
    <w:link w:val="Style17Char"/>
    <w:uiPriority w:val="99"/>
    <w:rsid w:val="0052278E"/>
    <w:rPr>
      <w:rFonts w:ascii="Calibri" w:hAnsi="Calibri"/>
      <w:b w:val="0"/>
      <w:bCs/>
    </w:rPr>
  </w:style>
  <w:style w:type="paragraph" w:customStyle="1" w:styleId="Style18">
    <w:name w:val="Style18"/>
    <w:basedOn w:val="Heading1"/>
    <w:link w:val="Style18Char"/>
    <w:uiPriority w:val="99"/>
    <w:rsid w:val="0052278E"/>
    <w:pPr>
      <w:jc w:val="right"/>
    </w:pPr>
    <w:rPr>
      <w:rFonts w:ascii="Calibri" w:hAnsi="Calibri"/>
      <w:b w:val="0"/>
      <w:bCs/>
    </w:rPr>
  </w:style>
  <w:style w:type="character" w:customStyle="1" w:styleId="Style17Char">
    <w:name w:val="Style17 Char"/>
    <w:basedOn w:val="Heading1Char"/>
    <w:link w:val="Style17"/>
    <w:uiPriority w:val="99"/>
    <w:locked/>
    <w:rsid w:val="0052278E"/>
    <w:rPr>
      <w:rFonts w:ascii="Calibri" w:hAnsi="Calibri" w:cs="Times New Roman"/>
      <w:b/>
      <w:bCs/>
      <w:sz w:val="30"/>
    </w:rPr>
  </w:style>
  <w:style w:type="paragraph" w:customStyle="1" w:styleId="Style19">
    <w:name w:val="Style19"/>
    <w:basedOn w:val="Normal"/>
    <w:link w:val="Style19Char"/>
    <w:uiPriority w:val="99"/>
    <w:rsid w:val="0052278E"/>
    <w:pPr>
      <w:tabs>
        <w:tab w:val="right" w:pos="10543"/>
      </w:tabs>
    </w:pPr>
    <w:rPr>
      <w:rFonts w:ascii="Calibri" w:hAnsi="Calibri"/>
      <w:bCs/>
    </w:rPr>
  </w:style>
  <w:style w:type="character" w:customStyle="1" w:styleId="Style18Char">
    <w:name w:val="Style18 Char"/>
    <w:basedOn w:val="Heading1Char"/>
    <w:link w:val="Style18"/>
    <w:uiPriority w:val="99"/>
    <w:locked/>
    <w:rsid w:val="0052278E"/>
    <w:rPr>
      <w:rFonts w:ascii="Calibri" w:hAnsi="Calibri" w:cs="Times New Roman"/>
      <w:b/>
      <w:bCs/>
      <w:sz w:val="30"/>
    </w:rPr>
  </w:style>
  <w:style w:type="paragraph" w:customStyle="1" w:styleId="Style20">
    <w:name w:val="Style20"/>
    <w:basedOn w:val="Normal"/>
    <w:link w:val="Style20Char"/>
    <w:uiPriority w:val="99"/>
    <w:rsid w:val="0052278E"/>
    <w:rPr>
      <w:rFonts w:ascii="Calibri" w:hAnsi="Calibri"/>
      <w:sz w:val="12"/>
      <w:szCs w:val="12"/>
    </w:rPr>
  </w:style>
  <w:style w:type="character" w:customStyle="1" w:styleId="Style19Char">
    <w:name w:val="Style19 Char"/>
    <w:basedOn w:val="DefaultParagraphFont"/>
    <w:link w:val="Style19"/>
    <w:uiPriority w:val="99"/>
    <w:locked/>
    <w:rsid w:val="0052278E"/>
    <w:rPr>
      <w:rFonts w:ascii="Calibri" w:hAnsi="Calibri" w:cs="Times New Roman"/>
      <w:bCs/>
    </w:rPr>
  </w:style>
  <w:style w:type="character" w:customStyle="1" w:styleId="Style20Char">
    <w:name w:val="Style20 Char"/>
    <w:basedOn w:val="DefaultParagraphFont"/>
    <w:link w:val="Style20"/>
    <w:uiPriority w:val="99"/>
    <w:locked/>
    <w:rsid w:val="0052278E"/>
    <w:rPr>
      <w:rFonts w:ascii="Calibri" w:hAnsi="Calibri" w:cs="Times New Roman"/>
      <w:sz w:val="12"/>
      <w:szCs w:val="12"/>
    </w:rPr>
  </w:style>
  <w:style w:type="character" w:styleId="FollowedHyperlink">
    <w:name w:val="FollowedHyperlink"/>
    <w:basedOn w:val="DefaultParagraphFont"/>
    <w:uiPriority w:val="99"/>
    <w:semiHidden/>
    <w:unhideWhenUsed/>
    <w:rsid w:val="008E4C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556831">
      <w:bodyDiv w:val="1"/>
      <w:marLeft w:val="0"/>
      <w:marRight w:val="0"/>
      <w:marTop w:val="0"/>
      <w:marBottom w:val="0"/>
      <w:divBdr>
        <w:top w:val="none" w:sz="0" w:space="0" w:color="auto"/>
        <w:left w:val="none" w:sz="0" w:space="0" w:color="auto"/>
        <w:bottom w:val="none" w:sz="0" w:space="0" w:color="auto"/>
        <w:right w:val="none" w:sz="0" w:space="0" w:color="auto"/>
      </w:divBdr>
    </w:div>
    <w:div w:id="1096442013">
      <w:bodyDiv w:val="1"/>
      <w:marLeft w:val="0"/>
      <w:marRight w:val="0"/>
      <w:marTop w:val="0"/>
      <w:marBottom w:val="0"/>
      <w:divBdr>
        <w:top w:val="none" w:sz="0" w:space="0" w:color="auto"/>
        <w:left w:val="none" w:sz="0" w:space="0" w:color="auto"/>
        <w:bottom w:val="none" w:sz="0" w:space="0" w:color="auto"/>
        <w:right w:val="none" w:sz="0" w:space="0" w:color="auto"/>
      </w:divBdr>
    </w:div>
    <w:div w:id="1217742567">
      <w:bodyDiv w:val="1"/>
      <w:marLeft w:val="0"/>
      <w:marRight w:val="0"/>
      <w:marTop w:val="0"/>
      <w:marBottom w:val="0"/>
      <w:divBdr>
        <w:top w:val="none" w:sz="0" w:space="0" w:color="auto"/>
        <w:left w:val="none" w:sz="0" w:space="0" w:color="auto"/>
        <w:bottom w:val="none" w:sz="0" w:space="0" w:color="auto"/>
        <w:right w:val="none" w:sz="0" w:space="0" w:color="auto"/>
      </w:divBdr>
    </w:div>
    <w:div w:id="1395202287">
      <w:bodyDiv w:val="1"/>
      <w:marLeft w:val="0"/>
      <w:marRight w:val="0"/>
      <w:marTop w:val="0"/>
      <w:marBottom w:val="0"/>
      <w:divBdr>
        <w:top w:val="none" w:sz="0" w:space="0" w:color="auto"/>
        <w:left w:val="none" w:sz="0" w:space="0" w:color="auto"/>
        <w:bottom w:val="none" w:sz="0" w:space="0" w:color="auto"/>
        <w:right w:val="none" w:sz="0" w:space="0" w:color="auto"/>
      </w:divBdr>
    </w:div>
    <w:div w:id="158236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yperlink" Target="https://ww2.energy.ca.gov/title24/2008standards/special_case_appliance/"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7.xml"/><Relationship Id="rId10" Type="http://schemas.openxmlformats.org/officeDocument/2006/relationships/hyperlink" Target="https://www.energy.ca.gov/rules-and-regulations/building-energy-efficiency/manufacturer-certification-building-equipment" TargetMode="Externa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yperlink" Target="https://ww2.energy.ca.gov/title24/2008standards/special_case_appliance/" TargetMode="External"/><Relationship Id="rId14" Type="http://schemas.openxmlformats.org/officeDocument/2006/relationships/footer" Target="footer2.xml"/><Relationship Id="rId22" Type="http://schemas.openxmlformats.org/officeDocument/2006/relationships/hyperlink" Target="https://www.energy.ca.gov/rules-and-regulations/building-energy-efficiency/manufacturer-certification-building-equip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A82C29-3146-411C-9CDA-E70EA3D04146}">
  <ds:schemaRefs>
    <ds:schemaRef ds:uri="http://schemas.openxmlformats.org/officeDocument/2006/bibliography"/>
  </ds:schemaRefs>
</ds:datastoreItem>
</file>

<file path=customXml/itemProps2.xml><?xml version="1.0" encoding="utf-8"?>
<ds:datastoreItem xmlns:ds="http://schemas.openxmlformats.org/officeDocument/2006/customXml" ds:itemID="{3AC4A38F-C4DB-433D-8ADD-DD1974A59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3980</Words>
  <Characters>22735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2020-03-24T19:05:00Z</dcterms:created>
  <dcterms:modified xsi:type="dcterms:W3CDTF">2020-03-24T19:05:00Z</dcterms:modified>
</cp:coreProperties>
</file>
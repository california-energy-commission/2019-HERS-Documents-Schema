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01F91E08"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0"/>
        <w:gridCol w:w="4543"/>
        <w:gridCol w:w="5457"/>
      </w:tblGrid>
      <w:tr w:rsidR="007056D7" w:rsidRPr="00D2491C" w14:paraId="78291369" w14:textId="77777777" w:rsidTr="00067870">
        <w:tc>
          <w:tcPr>
            <w:tcW w:w="11016"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067870">
        <w:trPr>
          <w:trHeight w:val="158"/>
        </w:trPr>
        <w:tc>
          <w:tcPr>
            <w:tcW w:w="799"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067870">
        <w:trPr>
          <w:trHeight w:val="158"/>
        </w:trPr>
        <w:tc>
          <w:tcPr>
            <w:tcW w:w="799"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067870">
        <w:trPr>
          <w:trHeight w:val="158"/>
        </w:trPr>
        <w:tc>
          <w:tcPr>
            <w:tcW w:w="799"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067870">
        <w:trPr>
          <w:trHeight w:val="158"/>
        </w:trPr>
        <w:tc>
          <w:tcPr>
            <w:tcW w:w="799"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067870">
        <w:trPr>
          <w:trHeight w:val="158"/>
        </w:trPr>
        <w:tc>
          <w:tcPr>
            <w:tcW w:w="799"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067870">
        <w:trPr>
          <w:trHeight w:val="158"/>
        </w:trPr>
        <w:tc>
          <w:tcPr>
            <w:tcW w:w="799"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29"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88"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067870">
        <w:trPr>
          <w:trHeight w:val="158"/>
        </w:trPr>
        <w:tc>
          <w:tcPr>
            <w:tcW w:w="799"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29"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88" w:type="dxa"/>
          </w:tcPr>
          <w:p w14:paraId="782913A3" w14:textId="77777777" w:rsidR="007056D7" w:rsidRDefault="007056D7" w:rsidP="003952E1">
            <w:pPr>
              <w:rPr>
                <w:rFonts w:asciiTheme="minorHAnsi" w:hAnsiTheme="minorHAnsi"/>
                <w:sz w:val="18"/>
                <w:szCs w:val="18"/>
              </w:rPr>
            </w:pPr>
          </w:p>
        </w:tc>
      </w:tr>
      <w:tr w:rsidR="007056D7" w:rsidRPr="00D2491C" w14:paraId="782913BD" w14:textId="77777777" w:rsidTr="00067870">
        <w:trPr>
          <w:trHeight w:val="158"/>
        </w:trPr>
        <w:tc>
          <w:tcPr>
            <w:tcW w:w="11016" w:type="dxa"/>
            <w:gridSpan w:val="3"/>
            <w:vAlign w:val="center"/>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14:paraId="782913C0" w14:textId="77777777" w:rsidTr="003952E1">
        <w:tc>
          <w:tcPr>
            <w:tcW w:w="11016" w:type="dxa"/>
          </w:tcPr>
          <w:p w14:paraId="782913BF" w14:textId="2851E34E"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r w:rsidR="00D578D5">
              <w:rPr>
                <w:rFonts w:asciiTheme="minorHAnsi" w:hAnsiTheme="minorHAnsi"/>
                <w:b/>
                <w:szCs w:val="18"/>
              </w:rPr>
              <w:t>b</w:t>
            </w:r>
            <w:r>
              <w:rPr>
                <w:rFonts w:asciiTheme="minorHAnsi" w:hAnsiTheme="minorHAnsi"/>
                <w:b/>
                <w:szCs w:val="18"/>
              </w:rPr>
              <w:t xml:space="preserve"> – </w:t>
            </w:r>
            <w:r w:rsidR="008F10D8">
              <w:rPr>
                <w:rFonts w:asciiTheme="minorHAnsi" w:hAnsiTheme="minorHAnsi"/>
                <w:b/>
                <w:szCs w:val="18"/>
              </w:rPr>
              <w:t>Multifamily</w:t>
            </w:r>
            <w:r w:rsidR="007715C6">
              <w:rPr>
                <w:rFonts w:asciiTheme="minorHAnsi" w:hAnsiTheme="minorHAnsi"/>
                <w:b/>
                <w:szCs w:val="18"/>
              </w:rPr>
              <w:t xml:space="preserve"> Ventilation</w:t>
            </w:r>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36"/>
        <w:gridCol w:w="5566"/>
      </w:tblGrid>
      <w:tr w:rsidR="007056D7" w:rsidRPr="00CB00C9" w14:paraId="782913CF" w14:textId="77777777" w:rsidTr="00067870">
        <w:tc>
          <w:tcPr>
            <w:tcW w:w="11016" w:type="dxa"/>
            <w:gridSpan w:val="3"/>
          </w:tcPr>
          <w:p w14:paraId="782913CD" w14:textId="77777777" w:rsidR="007056D7" w:rsidRPr="0029047D" w:rsidRDefault="007056D7" w:rsidP="003952E1">
            <w:pPr>
              <w:keepNext/>
              <w:rPr>
                <w:rFonts w:asciiTheme="minorHAnsi" w:hAnsiTheme="minorHAnsi"/>
                <w:b/>
                <w:szCs w:val="18"/>
              </w:rPr>
            </w:pPr>
            <w:r w:rsidRPr="0029047D">
              <w:rPr>
                <w:rFonts w:asciiTheme="minorHAnsi" w:hAnsiTheme="minorHAnsi"/>
                <w:b/>
                <w:szCs w:val="18"/>
              </w:rPr>
              <w:t>B. Ventilation - Total Ventilation Rate</w:t>
            </w:r>
          </w:p>
          <w:p w14:paraId="782913CE"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782913D3" w14:textId="77777777" w:rsidTr="00067870">
        <w:tc>
          <w:tcPr>
            <w:tcW w:w="593" w:type="dxa"/>
            <w:vAlign w:val="center"/>
          </w:tcPr>
          <w:p w14:paraId="782913D0"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3D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3D2" w14:textId="77777777" w:rsidR="007056D7" w:rsidRPr="007F6151" w:rsidRDefault="007056D7" w:rsidP="003952E1">
            <w:pPr>
              <w:keepNext/>
              <w:rPr>
                <w:rFonts w:asciiTheme="minorHAnsi" w:hAnsiTheme="minorHAnsi"/>
                <w:sz w:val="18"/>
                <w:szCs w:val="18"/>
              </w:rPr>
            </w:pPr>
          </w:p>
        </w:tc>
      </w:tr>
    </w:tbl>
    <w:p w14:paraId="782913EA" w14:textId="77777777" w:rsidR="00EA7933" w:rsidRPr="001B7F7E" w:rsidRDefault="00EA7933">
      <w:pPr>
        <w:rPr>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c>
          <w:tcPr>
            <w:tcW w:w="11016" w:type="dxa"/>
            <w:gridSpan w:val="6"/>
          </w:tcPr>
          <w:p w14:paraId="782913EB" w14:textId="77777777" w:rsidR="007056D7" w:rsidRPr="0029047D" w:rsidRDefault="007056D7" w:rsidP="003952E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3EC"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782913F3" w14:textId="77777777" w:rsidTr="00F36EAC">
        <w:trPr>
          <w:gridAfter w:val="1"/>
          <w:wAfter w:w="18" w:type="dxa"/>
        </w:trPr>
        <w:tc>
          <w:tcPr>
            <w:tcW w:w="2145" w:type="dxa"/>
            <w:vAlign w:val="center"/>
          </w:tcPr>
          <w:p w14:paraId="782913EE"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782913EF"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782913F0"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782913F1"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415" w:type="dxa"/>
            <w:vAlign w:val="center"/>
          </w:tcPr>
          <w:p w14:paraId="782913F2"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782913F9" w14:textId="77777777" w:rsidTr="00F36EAC">
        <w:trPr>
          <w:gridAfter w:val="1"/>
          <w:wAfter w:w="18" w:type="dxa"/>
        </w:trPr>
        <w:tc>
          <w:tcPr>
            <w:tcW w:w="2145" w:type="dxa"/>
            <w:vAlign w:val="bottom"/>
          </w:tcPr>
          <w:p w14:paraId="782913F4"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782913F5"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782913F6"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782913F7"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415" w:type="dxa"/>
            <w:vAlign w:val="bottom"/>
          </w:tcPr>
          <w:p w14:paraId="782913F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782913FF" w14:textId="77777777" w:rsidTr="00F36EAC">
        <w:trPr>
          <w:gridAfter w:val="1"/>
          <w:wAfter w:w="18" w:type="dxa"/>
        </w:trPr>
        <w:tc>
          <w:tcPr>
            <w:tcW w:w="2145" w:type="dxa"/>
            <w:vAlign w:val="bottom"/>
          </w:tcPr>
          <w:p w14:paraId="782913FA"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rFonts w:asciiTheme="minorHAnsi" w:hAnsiTheme="minorHAnsi"/>
                <w:sz w:val="18"/>
                <w:szCs w:val="18"/>
              </w:rPr>
            </w:pPr>
          </w:p>
        </w:tc>
      </w:tr>
      <w:tr w:rsidR="007056D7" w14:paraId="78291405" w14:textId="77777777" w:rsidTr="00F36EAC">
        <w:trPr>
          <w:gridAfter w:val="1"/>
          <w:wAfter w:w="18" w:type="dxa"/>
        </w:trPr>
        <w:tc>
          <w:tcPr>
            <w:tcW w:w="2145" w:type="dxa"/>
          </w:tcPr>
          <w:p w14:paraId="78291400" w14:textId="77777777" w:rsidR="007056D7" w:rsidRPr="00BF496A" w:rsidRDefault="007056D7" w:rsidP="003952E1">
            <w:pPr>
              <w:rPr>
                <w:rFonts w:asciiTheme="minorHAnsi" w:hAnsiTheme="minorHAnsi"/>
                <w:sz w:val="18"/>
                <w:szCs w:val="18"/>
              </w:rPr>
            </w:pPr>
          </w:p>
        </w:tc>
        <w:tc>
          <w:tcPr>
            <w:tcW w:w="2146" w:type="dxa"/>
          </w:tcPr>
          <w:p w14:paraId="78291401" w14:textId="77777777" w:rsidR="007056D7" w:rsidRPr="00BF496A" w:rsidRDefault="007056D7" w:rsidP="003952E1">
            <w:pPr>
              <w:rPr>
                <w:rFonts w:asciiTheme="minorHAnsi" w:hAnsiTheme="minorHAnsi"/>
                <w:sz w:val="18"/>
                <w:szCs w:val="18"/>
              </w:rPr>
            </w:pPr>
          </w:p>
        </w:tc>
        <w:tc>
          <w:tcPr>
            <w:tcW w:w="2146" w:type="dxa"/>
          </w:tcPr>
          <w:p w14:paraId="78291402" w14:textId="77777777" w:rsidR="007056D7" w:rsidRPr="00BF496A" w:rsidRDefault="007056D7" w:rsidP="003952E1">
            <w:pPr>
              <w:rPr>
                <w:rFonts w:asciiTheme="minorHAnsi" w:hAnsiTheme="minorHAnsi"/>
                <w:sz w:val="18"/>
                <w:szCs w:val="18"/>
              </w:rPr>
            </w:pPr>
          </w:p>
        </w:tc>
        <w:tc>
          <w:tcPr>
            <w:tcW w:w="2146" w:type="dxa"/>
          </w:tcPr>
          <w:p w14:paraId="78291403" w14:textId="77777777" w:rsidR="007056D7" w:rsidRPr="00BF496A" w:rsidRDefault="007056D7" w:rsidP="003952E1">
            <w:pPr>
              <w:rPr>
                <w:rFonts w:asciiTheme="minorHAnsi" w:hAnsiTheme="minorHAnsi"/>
                <w:sz w:val="18"/>
                <w:szCs w:val="18"/>
              </w:rPr>
            </w:pPr>
          </w:p>
        </w:tc>
        <w:tc>
          <w:tcPr>
            <w:tcW w:w="2415" w:type="dxa"/>
          </w:tcPr>
          <w:p w14:paraId="78291404" w14:textId="77777777" w:rsidR="007056D7" w:rsidRPr="00BF496A" w:rsidRDefault="007056D7" w:rsidP="003952E1">
            <w:pPr>
              <w:rPr>
                <w:rFonts w:asciiTheme="minorHAnsi" w:hAnsiTheme="minorHAnsi"/>
                <w:sz w:val="18"/>
                <w:szCs w:val="18"/>
              </w:rPr>
            </w:pPr>
          </w:p>
        </w:tc>
      </w:tr>
      <w:tr w:rsidR="007056D7" w14:paraId="7829140B" w14:textId="77777777" w:rsidTr="00F36EAC">
        <w:trPr>
          <w:gridAfter w:val="1"/>
          <w:wAfter w:w="18" w:type="dxa"/>
        </w:trPr>
        <w:tc>
          <w:tcPr>
            <w:tcW w:w="2145" w:type="dxa"/>
          </w:tcPr>
          <w:p w14:paraId="78291406" w14:textId="77777777" w:rsidR="007056D7" w:rsidRPr="00BF496A" w:rsidRDefault="007056D7" w:rsidP="003952E1">
            <w:pPr>
              <w:rPr>
                <w:rFonts w:asciiTheme="minorHAnsi" w:hAnsiTheme="minorHAnsi"/>
                <w:sz w:val="18"/>
                <w:szCs w:val="18"/>
              </w:rPr>
            </w:pPr>
          </w:p>
        </w:tc>
        <w:tc>
          <w:tcPr>
            <w:tcW w:w="2146" w:type="dxa"/>
          </w:tcPr>
          <w:p w14:paraId="78291407" w14:textId="77777777" w:rsidR="007056D7" w:rsidRPr="00BF496A" w:rsidRDefault="007056D7" w:rsidP="003952E1">
            <w:pPr>
              <w:rPr>
                <w:rFonts w:asciiTheme="minorHAnsi" w:hAnsiTheme="minorHAnsi"/>
                <w:sz w:val="18"/>
                <w:szCs w:val="18"/>
              </w:rPr>
            </w:pPr>
          </w:p>
        </w:tc>
        <w:tc>
          <w:tcPr>
            <w:tcW w:w="2146" w:type="dxa"/>
          </w:tcPr>
          <w:p w14:paraId="78291408" w14:textId="77777777" w:rsidR="007056D7" w:rsidRPr="00BF496A" w:rsidRDefault="007056D7" w:rsidP="003952E1">
            <w:pPr>
              <w:rPr>
                <w:rFonts w:asciiTheme="minorHAnsi" w:hAnsiTheme="minorHAnsi"/>
                <w:sz w:val="18"/>
                <w:szCs w:val="18"/>
              </w:rPr>
            </w:pPr>
          </w:p>
        </w:tc>
        <w:tc>
          <w:tcPr>
            <w:tcW w:w="2146" w:type="dxa"/>
          </w:tcPr>
          <w:p w14:paraId="78291409" w14:textId="77777777" w:rsidR="007056D7" w:rsidRPr="00BF496A" w:rsidRDefault="007056D7" w:rsidP="003952E1">
            <w:pPr>
              <w:rPr>
                <w:rFonts w:asciiTheme="minorHAnsi" w:hAnsiTheme="minorHAnsi"/>
                <w:sz w:val="18"/>
                <w:szCs w:val="18"/>
              </w:rPr>
            </w:pPr>
          </w:p>
        </w:tc>
        <w:tc>
          <w:tcPr>
            <w:tcW w:w="2415" w:type="dxa"/>
          </w:tcPr>
          <w:p w14:paraId="7829140A" w14:textId="77777777" w:rsidR="007056D7" w:rsidRPr="00BF496A" w:rsidRDefault="007056D7" w:rsidP="003952E1">
            <w:pPr>
              <w:rPr>
                <w:rFonts w:asciiTheme="minorHAnsi" w:hAnsiTheme="minorHAnsi"/>
                <w:sz w:val="18"/>
                <w:szCs w:val="18"/>
              </w:rPr>
            </w:pPr>
          </w:p>
        </w:tc>
      </w:tr>
      <w:tr w:rsidR="007056D7" w14:paraId="7829140F" w14:textId="77777777" w:rsidTr="00F36EAC">
        <w:trPr>
          <w:gridAfter w:val="1"/>
          <w:wAfter w:w="18" w:type="dxa"/>
        </w:trPr>
        <w:tc>
          <w:tcPr>
            <w:tcW w:w="2145" w:type="dxa"/>
            <w:vAlign w:val="bottom"/>
          </w:tcPr>
          <w:p w14:paraId="7829140C"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7829140D" w14:textId="29E8BFC3" w:rsidR="007056D7" w:rsidRPr="00BF496A" w:rsidRDefault="007056D7"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Equivalent  C</w:t>
            </w:r>
            <w:r w:rsidRPr="00BF496A">
              <w:rPr>
                <w:rFonts w:asciiTheme="minorHAnsi" w:hAnsiTheme="minorHAnsi"/>
                <w:sz w:val="18"/>
                <w:szCs w:val="18"/>
              </w:rPr>
              <w:t xml:space="preserve">ontinuous Ventilation (CFM) </w:t>
            </w:r>
          </w:p>
        </w:tc>
        <w:tc>
          <w:tcPr>
            <w:tcW w:w="2415" w:type="dxa"/>
          </w:tcPr>
          <w:p w14:paraId="7829140E" w14:textId="77777777" w:rsidR="007056D7" w:rsidRPr="00BF496A" w:rsidRDefault="007056D7" w:rsidP="003952E1">
            <w:pPr>
              <w:rPr>
                <w:rFonts w:asciiTheme="minorHAnsi" w:hAnsiTheme="minorHAnsi"/>
                <w:sz w:val="18"/>
                <w:szCs w:val="18"/>
              </w:rPr>
            </w:pPr>
          </w:p>
        </w:tc>
      </w:tr>
    </w:tbl>
    <w:p w14:paraId="78291410" w14:textId="77777777" w:rsidR="007056D7" w:rsidRPr="001B7F7E"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c>
          <w:tcPr>
            <w:tcW w:w="11015" w:type="dxa"/>
            <w:gridSpan w:val="3"/>
          </w:tcPr>
          <w:p w14:paraId="78291411" w14:textId="77777777" w:rsidR="00582D84" w:rsidRDefault="00582D84" w:rsidP="00582D84">
            <w:pPr>
              <w:keepNext/>
              <w:rPr>
                <w:rFonts w:asciiTheme="minorHAnsi" w:hAnsiTheme="minorHAnsi"/>
                <w:szCs w:val="18"/>
              </w:rPr>
            </w:pPr>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p>
        </w:tc>
      </w:tr>
      <w:tr w:rsidR="00582D84" w:rsidRPr="00D2491C" w14:paraId="78291416" w14:textId="77777777" w:rsidTr="00BA5D81">
        <w:trPr>
          <w:trHeight w:val="158"/>
        </w:trPr>
        <w:tc>
          <w:tcPr>
            <w:tcW w:w="638" w:type="dxa"/>
            <w:vAlign w:val="center"/>
          </w:tcPr>
          <w:p w14:paraId="78291413" w14:textId="77777777" w:rsidR="00582D84" w:rsidRPr="00D2491C"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4" w14:textId="77777777" w:rsidR="00582D84" w:rsidRPr="00D2491C" w:rsidRDefault="00582D84" w:rsidP="00BA5D81">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415" w14:textId="77777777" w:rsidR="00582D84" w:rsidRPr="00D2491C" w:rsidRDefault="00582D84" w:rsidP="00BA5D81">
            <w:pPr>
              <w:keepNext/>
              <w:rPr>
                <w:rFonts w:asciiTheme="minorHAnsi" w:hAnsiTheme="minorHAnsi"/>
                <w:sz w:val="18"/>
                <w:szCs w:val="18"/>
              </w:rPr>
            </w:pPr>
          </w:p>
        </w:tc>
      </w:tr>
    </w:tbl>
    <w:p w14:paraId="78291417" w14:textId="77777777" w:rsidR="00582D84" w:rsidRPr="001B7F7E" w:rsidRDefault="00582D84" w:rsidP="00582D8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c>
          <w:tcPr>
            <w:tcW w:w="11016" w:type="dxa"/>
            <w:gridSpan w:val="3"/>
          </w:tcPr>
          <w:p w14:paraId="78291418" w14:textId="77777777" w:rsidR="00582D84" w:rsidRDefault="00582D84" w:rsidP="00582D84">
            <w:pPr>
              <w:keepNext/>
              <w:rPr>
                <w:rFonts w:asciiTheme="minorHAnsi" w:hAnsiTheme="minorHAnsi"/>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p>
        </w:tc>
      </w:tr>
      <w:tr w:rsidR="00582D84" w:rsidRPr="00D2491C" w14:paraId="7829141D" w14:textId="77777777" w:rsidTr="00BA5D81">
        <w:trPr>
          <w:trHeight w:val="158"/>
        </w:trPr>
        <w:tc>
          <w:tcPr>
            <w:tcW w:w="656" w:type="dxa"/>
            <w:vAlign w:val="center"/>
          </w:tcPr>
          <w:p w14:paraId="7829141A" w14:textId="77777777" w:rsidR="00582D84"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B" w14:textId="77777777" w:rsidR="00582D84" w:rsidRDefault="00582D84" w:rsidP="00BA5D81">
            <w:pPr>
              <w:keepNext/>
              <w:rPr>
                <w:rFonts w:asciiTheme="minorHAnsi" w:hAnsiTheme="minorHAnsi"/>
                <w:sz w:val="18"/>
                <w:szCs w:val="18"/>
              </w:rPr>
            </w:pPr>
            <w:r>
              <w:rPr>
                <w:rFonts w:asciiTheme="minorHAnsi" w:hAnsiTheme="minorHAnsi"/>
                <w:sz w:val="18"/>
                <w:szCs w:val="18"/>
              </w:rPr>
              <w:t>Maximum Ventilation Flow</w:t>
            </w:r>
            <w:r w:rsidR="007715C6">
              <w:rPr>
                <w:rFonts w:asciiTheme="minorHAnsi" w:hAnsiTheme="minorHAnsi"/>
                <w:sz w:val="18"/>
                <w:szCs w:val="18"/>
              </w:rPr>
              <w:t xml:space="preserve"> (CFM)</w:t>
            </w:r>
          </w:p>
        </w:tc>
        <w:tc>
          <w:tcPr>
            <w:tcW w:w="5637" w:type="dxa"/>
            <w:vAlign w:val="center"/>
          </w:tcPr>
          <w:p w14:paraId="7829141C" w14:textId="77777777" w:rsidR="00582D84" w:rsidRDefault="00582D84" w:rsidP="00BA5D81">
            <w:pPr>
              <w:rPr>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067870">
        <w:tc>
          <w:tcPr>
            <w:tcW w:w="11012" w:type="dxa"/>
            <w:gridSpan w:val="2"/>
          </w:tcPr>
          <w:p w14:paraId="7829141F" w14:textId="0F4824F3" w:rsidR="00571B10" w:rsidRDefault="00BA5D81">
            <w:pPr>
              <w:keepNext/>
              <w:rPr>
                <w:rFonts w:asciiTheme="minorHAnsi" w:hAnsiTheme="minorHAnsi"/>
                <w:szCs w:val="18"/>
              </w:rPr>
            </w:pPr>
            <w:r>
              <w:rPr>
                <w:rFonts w:asciiTheme="minorHAnsi" w:hAnsiTheme="minorHAnsi"/>
                <w:b/>
                <w:szCs w:val="18"/>
              </w:rPr>
              <w:t>F</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067870">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102CEBB0" w14:textId="77777777" w:rsidR="00877455" w:rsidRDefault="00877455">
      <w:pPr>
        <w:rPr>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877455" w:rsidRPr="00500C2C" w14:paraId="5506597F" w14:textId="77777777" w:rsidTr="00465FDE">
        <w:tc>
          <w:tcPr>
            <w:tcW w:w="10786" w:type="dxa"/>
            <w:gridSpan w:val="2"/>
          </w:tcPr>
          <w:p w14:paraId="6A7C263D" w14:textId="3294521B" w:rsidR="00877455" w:rsidRDefault="00C954E0" w:rsidP="00465FDE">
            <w:pPr>
              <w:keepNext/>
              <w:rPr>
                <w:rFonts w:asciiTheme="minorHAnsi" w:hAnsiTheme="minorHAnsi"/>
                <w:b/>
                <w:szCs w:val="18"/>
              </w:rPr>
            </w:pPr>
            <w:r>
              <w:rPr>
                <w:rFonts w:asciiTheme="minorHAnsi" w:hAnsiTheme="minorHAnsi"/>
                <w:b/>
                <w:szCs w:val="18"/>
              </w:rPr>
              <w:t>G</w:t>
            </w:r>
            <w:r w:rsidR="00877455" w:rsidRPr="00500C2C">
              <w:rPr>
                <w:rFonts w:asciiTheme="minorHAnsi" w:hAnsiTheme="minorHAnsi"/>
                <w:b/>
                <w:szCs w:val="18"/>
              </w:rPr>
              <w:t xml:space="preserve">. </w:t>
            </w:r>
            <w:r w:rsidR="00877455">
              <w:rPr>
                <w:rFonts w:asciiTheme="minorHAnsi" w:hAnsiTheme="minorHAnsi"/>
                <w:b/>
                <w:szCs w:val="18"/>
              </w:rPr>
              <w:t>Determination of HERS Verification Compliance</w:t>
            </w:r>
          </w:p>
          <w:p w14:paraId="37D3D7B0" w14:textId="77777777" w:rsidR="00877455" w:rsidRPr="00500C2C" w:rsidRDefault="00877455" w:rsidP="00465FDE">
            <w:pPr>
              <w:keepNext/>
              <w:rPr>
                <w:rFonts w:asciiTheme="minorHAnsi" w:hAnsiTheme="minorHAnsi"/>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877455" w:rsidRPr="00D2491C" w14:paraId="75551842" w14:textId="77777777" w:rsidTr="00465FDE">
        <w:trPr>
          <w:trHeight w:val="158"/>
        </w:trPr>
        <w:tc>
          <w:tcPr>
            <w:tcW w:w="641" w:type="dxa"/>
            <w:vAlign w:val="center"/>
          </w:tcPr>
          <w:p w14:paraId="6FA43FD1" w14:textId="77777777" w:rsidR="00877455" w:rsidRPr="00D2491C" w:rsidRDefault="00877455" w:rsidP="00465FDE">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B31173C" w14:textId="77777777" w:rsidR="00877455" w:rsidRDefault="00877455" w:rsidP="00465FDE">
            <w:pPr>
              <w:keepNext/>
              <w:rPr>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p w14:paraId="0D955314" w14:textId="2036F1DC" w:rsidR="00B07E8D" w:rsidRDefault="00B07E8D" w:rsidP="00B07E8D"/>
    <w:p w14:paraId="0A5E2EAC" w14:textId="76E94D86" w:rsidR="00C954E0" w:rsidRDefault="00C954E0">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954E0" w:rsidRPr="00BB16FE" w14:paraId="4641C356" w14:textId="77777777" w:rsidTr="00465FDE">
        <w:trPr>
          <w:trHeight w:val="288"/>
        </w:trPr>
        <w:tc>
          <w:tcPr>
            <w:tcW w:w="10950" w:type="dxa"/>
            <w:gridSpan w:val="4"/>
            <w:vAlign w:val="center"/>
          </w:tcPr>
          <w:p w14:paraId="3B4AF91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t>Documentation Author's Declaration Statement</w:t>
            </w:r>
          </w:p>
        </w:tc>
      </w:tr>
      <w:tr w:rsidR="00C954E0" w:rsidRPr="00BB16FE" w14:paraId="7B4CC190" w14:textId="77777777" w:rsidTr="00465FDE">
        <w:trPr>
          <w:trHeight w:val="360"/>
        </w:trPr>
        <w:tc>
          <w:tcPr>
            <w:tcW w:w="10950" w:type="dxa"/>
            <w:gridSpan w:val="4"/>
            <w:vAlign w:val="center"/>
          </w:tcPr>
          <w:p w14:paraId="63EFA2FD" w14:textId="77777777" w:rsidR="00C954E0" w:rsidRPr="00BB16FE" w:rsidRDefault="00C954E0" w:rsidP="00465FDE">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C954E0" w:rsidRPr="00BB16FE" w14:paraId="47A81146" w14:textId="77777777" w:rsidTr="00465FDE">
        <w:trPr>
          <w:trHeight w:val="360"/>
        </w:trPr>
        <w:tc>
          <w:tcPr>
            <w:tcW w:w="5434" w:type="dxa"/>
          </w:tcPr>
          <w:p w14:paraId="4AAAA29B"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0F2CE05D"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C954E0" w:rsidRPr="00BB16FE" w14:paraId="3BF939D4" w14:textId="77777777" w:rsidTr="00465FDE">
        <w:trPr>
          <w:trHeight w:val="360"/>
        </w:trPr>
        <w:tc>
          <w:tcPr>
            <w:tcW w:w="5434" w:type="dxa"/>
          </w:tcPr>
          <w:p w14:paraId="15AB7AD5"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6E93ED08"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C954E0" w:rsidRPr="00BB16FE" w14:paraId="1A1F9091" w14:textId="77777777" w:rsidTr="00465FDE">
        <w:trPr>
          <w:trHeight w:val="360"/>
        </w:trPr>
        <w:tc>
          <w:tcPr>
            <w:tcW w:w="5434" w:type="dxa"/>
          </w:tcPr>
          <w:p w14:paraId="632C3F79"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338BED68"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C954E0" w:rsidRPr="00BB16FE" w14:paraId="682D5432" w14:textId="77777777" w:rsidTr="00465FDE">
        <w:trPr>
          <w:trHeight w:val="360"/>
        </w:trPr>
        <w:tc>
          <w:tcPr>
            <w:tcW w:w="5434" w:type="dxa"/>
          </w:tcPr>
          <w:p w14:paraId="47F9BFBA"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533D0D20"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C954E0" w:rsidRPr="00BB16FE" w14:paraId="6A4BE849" w14:textId="77777777" w:rsidTr="00465FDE">
        <w:tblPrEx>
          <w:tblCellMar>
            <w:left w:w="115" w:type="dxa"/>
            <w:right w:w="115" w:type="dxa"/>
          </w:tblCellMar>
        </w:tblPrEx>
        <w:trPr>
          <w:trHeight w:val="296"/>
        </w:trPr>
        <w:tc>
          <w:tcPr>
            <w:tcW w:w="10950" w:type="dxa"/>
            <w:gridSpan w:val="4"/>
            <w:vAlign w:val="center"/>
          </w:tcPr>
          <w:p w14:paraId="2E03FE9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C954E0" w:rsidRPr="00BB16FE" w14:paraId="405A5E63" w14:textId="77777777" w:rsidTr="00465FDE">
        <w:tblPrEx>
          <w:tblCellMar>
            <w:left w:w="115" w:type="dxa"/>
            <w:right w:w="115" w:type="dxa"/>
          </w:tblCellMar>
        </w:tblPrEx>
        <w:trPr>
          <w:trHeight w:val="504"/>
        </w:trPr>
        <w:tc>
          <w:tcPr>
            <w:tcW w:w="10950" w:type="dxa"/>
            <w:gridSpan w:val="4"/>
            <w:shd w:val="clear" w:color="auto" w:fill="auto"/>
          </w:tcPr>
          <w:p w14:paraId="7D1B2024" w14:textId="77777777" w:rsidR="00C954E0" w:rsidRPr="00BB16FE" w:rsidRDefault="00C954E0" w:rsidP="00465FDE">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14AD0D4D"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4DE3FF24"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3EBFDC73"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178EF7B"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7883B5D"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954E0" w:rsidRPr="00BB16FE" w14:paraId="727C7B43" w14:textId="77777777" w:rsidTr="00465FDE">
        <w:tblPrEx>
          <w:tblCellMar>
            <w:left w:w="115" w:type="dxa"/>
            <w:right w:w="115" w:type="dxa"/>
          </w:tblCellMar>
        </w:tblPrEx>
        <w:trPr>
          <w:trHeight w:val="278"/>
        </w:trPr>
        <w:tc>
          <w:tcPr>
            <w:tcW w:w="10950" w:type="dxa"/>
            <w:gridSpan w:val="4"/>
            <w:vAlign w:val="center"/>
          </w:tcPr>
          <w:p w14:paraId="65E3E2B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C954E0" w:rsidRPr="00BB16FE" w14:paraId="6AB93B92" w14:textId="77777777" w:rsidTr="00465FDE">
        <w:tblPrEx>
          <w:tblCellMar>
            <w:left w:w="115" w:type="dxa"/>
            <w:right w:w="115" w:type="dxa"/>
          </w:tblCellMar>
        </w:tblPrEx>
        <w:trPr>
          <w:trHeight w:hRule="exact" w:val="360"/>
        </w:trPr>
        <w:tc>
          <w:tcPr>
            <w:tcW w:w="10950" w:type="dxa"/>
            <w:gridSpan w:val="4"/>
            <w:vAlign w:val="center"/>
          </w:tcPr>
          <w:p w14:paraId="2C91A6D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C954E0" w:rsidRPr="00BB16FE" w14:paraId="2E0DB422" w14:textId="77777777" w:rsidTr="00465FDE">
        <w:tblPrEx>
          <w:tblCellMar>
            <w:left w:w="115" w:type="dxa"/>
            <w:right w:w="115" w:type="dxa"/>
          </w:tblCellMar>
        </w:tblPrEx>
        <w:trPr>
          <w:trHeight w:hRule="exact" w:val="360"/>
        </w:trPr>
        <w:tc>
          <w:tcPr>
            <w:tcW w:w="5475" w:type="dxa"/>
            <w:gridSpan w:val="2"/>
          </w:tcPr>
          <w:p w14:paraId="5F2F5137"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354B8A84"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C954E0" w:rsidRPr="00BB16FE" w14:paraId="2C28B31D" w14:textId="77777777" w:rsidTr="00465FDE">
        <w:tblPrEx>
          <w:tblCellMar>
            <w:left w:w="108" w:type="dxa"/>
            <w:right w:w="108" w:type="dxa"/>
          </w:tblCellMar>
        </w:tblPrEx>
        <w:trPr>
          <w:trHeight w:hRule="exact" w:val="288"/>
        </w:trPr>
        <w:tc>
          <w:tcPr>
            <w:tcW w:w="10950" w:type="dxa"/>
            <w:gridSpan w:val="4"/>
            <w:vAlign w:val="center"/>
          </w:tcPr>
          <w:p w14:paraId="5EC44F72"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C954E0" w:rsidRPr="00BB16FE" w14:paraId="1F60AC7F" w14:textId="77777777" w:rsidTr="00465FDE">
        <w:tblPrEx>
          <w:tblCellMar>
            <w:left w:w="108" w:type="dxa"/>
            <w:right w:w="108" w:type="dxa"/>
          </w:tblCellMar>
        </w:tblPrEx>
        <w:trPr>
          <w:trHeight w:hRule="exact" w:val="360"/>
        </w:trPr>
        <w:tc>
          <w:tcPr>
            <w:tcW w:w="5482" w:type="dxa"/>
            <w:gridSpan w:val="3"/>
          </w:tcPr>
          <w:p w14:paraId="306C2C3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40E8004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C954E0" w:rsidRPr="00BB16FE" w14:paraId="0130B522" w14:textId="77777777" w:rsidTr="00465FDE">
        <w:tblPrEx>
          <w:tblCellMar>
            <w:left w:w="108" w:type="dxa"/>
            <w:right w:w="108" w:type="dxa"/>
          </w:tblCellMar>
        </w:tblPrEx>
        <w:trPr>
          <w:trHeight w:val="288"/>
        </w:trPr>
        <w:tc>
          <w:tcPr>
            <w:tcW w:w="10950" w:type="dxa"/>
            <w:gridSpan w:val="4"/>
            <w:vAlign w:val="center"/>
          </w:tcPr>
          <w:p w14:paraId="5AC636C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C954E0" w:rsidRPr="00BB16FE" w14:paraId="059E8771" w14:textId="77777777" w:rsidTr="00465FDE">
        <w:tblPrEx>
          <w:tblCellMar>
            <w:left w:w="108" w:type="dxa"/>
            <w:right w:w="108" w:type="dxa"/>
          </w:tblCellMar>
        </w:tblPrEx>
        <w:trPr>
          <w:trHeight w:hRule="exact" w:val="360"/>
        </w:trPr>
        <w:tc>
          <w:tcPr>
            <w:tcW w:w="10950" w:type="dxa"/>
            <w:gridSpan w:val="4"/>
          </w:tcPr>
          <w:p w14:paraId="44A1935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C954E0" w:rsidRPr="00BB16FE" w14:paraId="35200E27"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2DBEAB4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6BDA99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C954E0" w:rsidRPr="00BB16FE" w14:paraId="7B17E7CA"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29CBB12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06580DD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78291508" w14:textId="10ECBD16"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r w:rsidR="000E1CAE">
        <w:rPr>
          <w:rFonts w:asciiTheme="minorHAnsi" w:hAnsiTheme="minorHAnsi"/>
          <w:b/>
          <w:szCs w:val="18"/>
        </w:rPr>
        <w:t>3</w:t>
      </w:r>
      <w:r w:rsidRPr="0029047D">
        <w:rPr>
          <w:rFonts w:asciiTheme="minorHAnsi" w:hAnsiTheme="minorHAnsi"/>
          <w:b/>
          <w:szCs w:val="18"/>
        </w:rPr>
        <w:t>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48D16E76"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28FF563C"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2446">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2446">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2446">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7829150D" w14:textId="0AAF5A25"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7829150E" w14:textId="23F666A0"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7829150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78291510" w14:textId="0AE035D0"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78291511" w14:textId="5BF255AD"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78291512" w14:textId="76FC44D0"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7829152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7829152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78291526" w14:textId="77777777" w:rsidR="00CE3C37" w:rsidRPr="003E1B97"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CE3C37">
        <w:rPr>
          <w:rFonts w:asciiTheme="minorHAnsi" w:hAnsiTheme="minorHAnsi"/>
          <w:sz w:val="18"/>
          <w:szCs w:val="18"/>
        </w:rPr>
        <w:t>uilding type is equal to Non-dwelling unit, an N/A value will be filled out automatically.</w:t>
      </w:r>
    </w:p>
    <w:p w14:paraId="7829152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1C61BF">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7829152C"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7829152D" w14:textId="77777777" w:rsidR="00CE3C37" w:rsidRPr="00E32596"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802732">
        <w:rPr>
          <w:rFonts w:asciiTheme="minorHAnsi" w:hAnsiTheme="minorHAnsi"/>
          <w:sz w:val="18"/>
          <w:szCs w:val="18"/>
        </w:rPr>
        <w:t>uilding type is equal to Non-dwelling unit, an N/A value will be filled out automatically.</w:t>
      </w:r>
    </w:p>
    <w:p w14:paraId="7829152E"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7829152F"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E" w14:textId="6B9398D1"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7829154D" w14:textId="7CC46DEE" w:rsidR="00EA7933" w:rsidRDefault="00EA7933" w:rsidP="00067870">
      <w:pPr>
        <w:contextualSpacing/>
        <w:rPr>
          <w:rFonts w:asciiTheme="minorHAnsi" w:eastAsia="Cambria" w:hAnsiTheme="minorHAnsi"/>
          <w:sz w:val="18"/>
          <w:szCs w:val="18"/>
        </w:rPr>
      </w:pPr>
    </w:p>
    <w:p w14:paraId="78291894" w14:textId="77777777" w:rsidR="00CA4DB1" w:rsidRDefault="00CA4DB1" w:rsidP="00CA4DB1">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r w:rsidR="00F46A43">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895"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identifying the fan name for each installed ventilation fan</w:t>
      </w:r>
      <w:r>
        <w:rPr>
          <w:rFonts w:asciiTheme="minorHAnsi" w:eastAsia="Cambria" w:hAnsiTheme="minorHAnsi"/>
          <w:sz w:val="18"/>
          <w:szCs w:val="18"/>
        </w:rPr>
        <w:t>.</w:t>
      </w:r>
    </w:p>
    <w:p w14:paraId="78291896"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 xml:space="preserve">identifying the </w:t>
      </w:r>
      <w:r>
        <w:rPr>
          <w:rFonts w:asciiTheme="minorHAnsi" w:eastAsia="Cambria" w:hAnsiTheme="minorHAnsi"/>
          <w:sz w:val="18"/>
          <w:szCs w:val="18"/>
        </w:rPr>
        <w:t>fan location</w:t>
      </w:r>
      <w:r w:rsidR="006B7D08">
        <w:rPr>
          <w:rFonts w:asciiTheme="minorHAnsi" w:eastAsia="Cambria" w:hAnsiTheme="minorHAnsi"/>
          <w:sz w:val="18"/>
          <w:szCs w:val="18"/>
        </w:rPr>
        <w:t xml:space="preserve"> for each installed ventilation fan</w:t>
      </w:r>
      <w:r>
        <w:rPr>
          <w:rFonts w:asciiTheme="minorHAnsi" w:eastAsia="Cambria" w:hAnsiTheme="minorHAnsi"/>
          <w:sz w:val="18"/>
          <w:szCs w:val="18"/>
        </w:rPr>
        <w:t>.</w:t>
      </w:r>
    </w:p>
    <w:p w14:paraId="78291897"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78291898" w14:textId="635CCA64" w:rsidR="00F46A43" w:rsidRDefault="00F46A43" w:rsidP="00F46A43">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continuous</w:t>
      </w:r>
      <w:r w:rsidR="006B7D08">
        <w:rPr>
          <w:rFonts w:asciiTheme="minorHAnsi" w:eastAsia="Cambria" w:hAnsiTheme="minorHAnsi"/>
          <w:sz w:val="18"/>
          <w:szCs w:val="18"/>
        </w:rPr>
        <w:t>”</w:t>
      </w:r>
      <w:r>
        <w:rPr>
          <w:rFonts w:asciiTheme="minorHAnsi" w:eastAsia="Cambria" w:hAnsiTheme="minorHAnsi"/>
          <w:sz w:val="18"/>
          <w:szCs w:val="18"/>
        </w:rPr>
        <w:t>, then value of 60 will be automatically entered.</w:t>
      </w:r>
    </w:p>
    <w:p w14:paraId="78291899" w14:textId="642E8E25" w:rsidR="006B7D08" w:rsidRDefault="00F46A43" w:rsidP="006B7D08">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short</w:t>
      </w:r>
      <w:r w:rsidR="006B7D08">
        <w:rPr>
          <w:rFonts w:asciiTheme="minorHAnsi" w:eastAsia="Cambria" w:hAnsiTheme="minorHAnsi"/>
          <w:sz w:val="18"/>
          <w:szCs w:val="18"/>
        </w:rPr>
        <w:t xml:space="preserve"> </w:t>
      </w:r>
      <w:r>
        <w:rPr>
          <w:rFonts w:asciiTheme="minorHAnsi" w:eastAsia="Cambria" w:hAnsiTheme="minorHAnsi"/>
          <w:sz w:val="18"/>
          <w:szCs w:val="18"/>
        </w:rPr>
        <w:t>term average</w:t>
      </w:r>
      <w:r w:rsidR="006B7D08">
        <w:rPr>
          <w:rFonts w:asciiTheme="minorHAnsi" w:eastAsia="Cambria" w:hAnsiTheme="minorHAnsi"/>
          <w:sz w:val="18"/>
          <w:szCs w:val="18"/>
        </w:rPr>
        <w:t>”</w:t>
      </w:r>
      <w:r>
        <w:rPr>
          <w:rFonts w:asciiTheme="minorHAnsi" w:eastAsia="Cambria" w:hAnsiTheme="minorHAnsi"/>
          <w:sz w:val="18"/>
          <w:szCs w:val="18"/>
        </w:rPr>
        <w:t>, then user enter value of</w:t>
      </w:r>
      <w:r w:rsidR="006B7D08">
        <w:rPr>
          <w:rFonts w:asciiTheme="minorHAnsi" w:eastAsia="Cambria" w:hAnsiTheme="minorHAnsi"/>
          <w:sz w:val="18"/>
          <w:szCs w:val="18"/>
        </w:rPr>
        <w:t xml:space="preserve"> less than or equal to </w:t>
      </w:r>
      <w:r>
        <w:rPr>
          <w:rFonts w:asciiTheme="minorHAnsi" w:eastAsia="Cambria" w:hAnsiTheme="minorHAnsi"/>
          <w:sz w:val="18"/>
          <w:szCs w:val="18"/>
        </w:rPr>
        <w:t>60</w:t>
      </w:r>
      <w:r w:rsidR="006849B6">
        <w:rPr>
          <w:rFonts w:asciiTheme="minorHAnsi" w:eastAsia="Cambria" w:hAnsiTheme="minorHAnsi"/>
          <w:sz w:val="18"/>
          <w:szCs w:val="18"/>
        </w:rPr>
        <w:t xml:space="preserve"> for each installed ventilation fan.</w:t>
      </w:r>
    </w:p>
    <w:p w14:paraId="7829189A" w14:textId="77777777" w:rsidR="006B7D08" w:rsidRDefault="006B7D08"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w:t>
      </w:r>
      <w:r w:rsidR="00F967F2">
        <w:rPr>
          <w:rFonts w:asciiTheme="minorHAnsi" w:eastAsia="Cambria" w:hAnsiTheme="minorHAnsi"/>
          <w:sz w:val="18"/>
          <w:szCs w:val="18"/>
        </w:rPr>
        <w:t xml:space="preserve">to </w:t>
      </w:r>
      <w:r>
        <w:rPr>
          <w:rFonts w:asciiTheme="minorHAnsi" w:eastAsia="Cambria" w:hAnsiTheme="minorHAnsi"/>
          <w:sz w:val="18"/>
          <w:szCs w:val="18"/>
        </w:rPr>
        <w:t xml:space="preserve">enter CFM value from test </w:t>
      </w:r>
      <w:r w:rsidR="00F967F2">
        <w:rPr>
          <w:rFonts w:asciiTheme="minorHAnsi" w:eastAsia="Cambria" w:hAnsiTheme="minorHAnsi"/>
          <w:sz w:val="18"/>
          <w:szCs w:val="18"/>
        </w:rPr>
        <w:t xml:space="preserve">procedures described in </w:t>
      </w:r>
      <w:r>
        <w:rPr>
          <w:rFonts w:asciiTheme="minorHAnsi" w:eastAsia="Cambria" w:hAnsiTheme="minorHAnsi"/>
          <w:sz w:val="18"/>
          <w:szCs w:val="18"/>
        </w:rPr>
        <w:t>RA3.</w:t>
      </w:r>
      <w:r w:rsidR="00F967F2">
        <w:rPr>
          <w:rFonts w:asciiTheme="minorHAnsi" w:eastAsia="Cambria" w:hAnsiTheme="minorHAnsi"/>
          <w:sz w:val="18"/>
          <w:szCs w:val="18"/>
        </w:rPr>
        <w:t>7.4 for e</w:t>
      </w:r>
      <w:r>
        <w:rPr>
          <w:rFonts w:asciiTheme="minorHAnsi" w:eastAsia="Cambria" w:hAnsiTheme="minorHAnsi"/>
          <w:sz w:val="18"/>
          <w:szCs w:val="18"/>
        </w:rPr>
        <w:t>ach installed ventilation fan</w:t>
      </w:r>
      <w:r w:rsidR="006849B6">
        <w:rPr>
          <w:rFonts w:asciiTheme="minorHAnsi" w:eastAsia="Cambria" w:hAnsiTheme="minorHAnsi"/>
          <w:sz w:val="18"/>
          <w:szCs w:val="18"/>
        </w:rPr>
        <w:t>.</w:t>
      </w:r>
    </w:p>
    <w:p w14:paraId="7829189B" w14:textId="77777777" w:rsidR="006849B6" w:rsidRDefault="006849B6"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7829189C" w14:textId="7E65A7C6" w:rsidR="00571B10" w:rsidRDefault="00264FF9">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Total installed </w:t>
      </w:r>
      <w:r w:rsidR="00234ADD">
        <w:rPr>
          <w:rFonts w:asciiTheme="minorHAnsi" w:eastAsia="Cambria" w:hAnsiTheme="minorHAnsi"/>
          <w:sz w:val="18"/>
          <w:szCs w:val="18"/>
        </w:rPr>
        <w:t xml:space="preserve">equivalent </w:t>
      </w:r>
      <w:r>
        <w:rPr>
          <w:rFonts w:asciiTheme="minorHAnsi" w:eastAsia="Cambria" w:hAnsiTheme="minorHAnsi"/>
          <w:sz w:val="18"/>
          <w:szCs w:val="18"/>
        </w:rPr>
        <w:t>continuous ventilation CFM is automatically calculated based on the installed ventilation fans.</w:t>
      </w:r>
    </w:p>
    <w:p w14:paraId="7829189D" w14:textId="1F22857A" w:rsidR="004D1E0E" w:rsidRDefault="004D1E0E">
      <w:pPr>
        <w:rPr>
          <w:rFonts w:asciiTheme="minorHAnsi" w:eastAsia="Cambria" w:hAnsiTheme="minorHAnsi"/>
          <w:sz w:val="18"/>
          <w:szCs w:val="18"/>
        </w:rPr>
      </w:pPr>
    </w:p>
    <w:p w14:paraId="7829189E"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r w:rsidRPr="00CA3598">
        <w:rPr>
          <w:rFonts w:asciiTheme="minorHAnsi" w:eastAsia="Cambria" w:hAnsiTheme="minorHAnsi"/>
          <w:b/>
          <w:sz w:val="18"/>
          <w:szCs w:val="18"/>
        </w:rPr>
        <w:t xml:space="preserve"> Additional Envelope Requirements</w:t>
      </w:r>
    </w:p>
    <w:p w14:paraId="7829189F" w14:textId="77777777" w:rsidR="00571B10" w:rsidRDefault="00CA3598">
      <w:pPr>
        <w:pStyle w:val="ListParagraph"/>
        <w:numPr>
          <w:ilvl w:val="0"/>
          <w:numId w:val="32"/>
        </w:numPr>
        <w:rPr>
          <w:rFonts w:asciiTheme="minorHAnsi" w:eastAsia="Cambria" w:hAnsiTheme="minorHAnsi"/>
          <w:sz w:val="18"/>
          <w:szCs w:val="18"/>
        </w:rPr>
      </w:pPr>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p>
    <w:p w14:paraId="782918A0" w14:textId="77777777" w:rsidR="00571B10" w:rsidRDefault="00571B10">
      <w:pPr>
        <w:rPr>
          <w:rFonts w:asciiTheme="minorHAnsi" w:eastAsia="Cambria" w:hAnsiTheme="minorHAnsi"/>
          <w:sz w:val="18"/>
          <w:szCs w:val="18"/>
        </w:rPr>
      </w:pPr>
    </w:p>
    <w:p w14:paraId="782918A1"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r w:rsidR="007715C6" w:rsidRPr="007715C6">
        <w:t xml:space="preserve"> </w:t>
      </w:r>
      <w:r w:rsidR="007715C6" w:rsidRPr="007715C6">
        <w:rPr>
          <w:rFonts w:asciiTheme="minorHAnsi" w:eastAsia="Cambria" w:hAnsiTheme="minorHAnsi"/>
          <w:b/>
          <w:sz w:val="18"/>
          <w:szCs w:val="18"/>
        </w:rPr>
        <w:t>Additional Central Ventilation System Balancing Requirements</w:t>
      </w:r>
    </w:p>
    <w:p w14:paraId="782918A2" w14:textId="77777777" w:rsidR="00571B10" w:rsidRDefault="00264FF9">
      <w:pPr>
        <w:pStyle w:val="ListParagraph"/>
        <w:numPr>
          <w:ilvl w:val="0"/>
          <w:numId w:val="33"/>
        </w:numPr>
        <w:rPr>
          <w:rFonts w:asciiTheme="minorHAnsi" w:eastAsia="Cambria" w:hAnsiTheme="minorHAnsi"/>
          <w:sz w:val="18"/>
          <w:szCs w:val="18"/>
        </w:rPr>
      </w:pPr>
      <w:r>
        <w:rPr>
          <w:rFonts w:asciiTheme="minorHAnsi" w:hAnsiTheme="minorHAnsi"/>
          <w:sz w:val="18"/>
          <w:szCs w:val="18"/>
        </w:rPr>
        <w:t>Maximum Ventilation Flow (CFM): This field is filled out automatically calculated.</w:t>
      </w:r>
    </w:p>
    <w:p w14:paraId="782918A3" w14:textId="77777777" w:rsidR="00571B10" w:rsidRDefault="00571B10">
      <w:pPr>
        <w:pStyle w:val="ListParagraph"/>
        <w:ind w:left="360"/>
        <w:rPr>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
        <w:sectPr w:rsidR="00571B10" w:rsidRPr="00571B10"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562E6AD4"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615"/>
        <w:gridCol w:w="5602"/>
      </w:tblGrid>
      <w:tr w:rsidR="002A1F1B" w:rsidRPr="00D2491C" w14:paraId="782918A9" w14:textId="77777777" w:rsidTr="00067870">
        <w:tc>
          <w:tcPr>
            <w:tcW w:w="11016"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067870">
        <w:trPr>
          <w:trHeight w:val="158"/>
        </w:trPr>
        <w:tc>
          <w:tcPr>
            <w:tcW w:w="799"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
          <w:p w14:paraId="782918AC" w14:textId="4DC5231A"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067870">
        <w:trPr>
          <w:trHeight w:val="158"/>
        </w:trPr>
        <w:tc>
          <w:tcPr>
            <w:tcW w:w="799"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
          <w:p w14:paraId="782918B0" w14:textId="4962184F" w:rsidR="002A1F1B" w:rsidRPr="00F5715E" w:rsidRDefault="00912920" w:rsidP="009C121C">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009C121C" w:rsidRPr="007A5D38" w:rsidDel="009C121C">
              <w:rPr>
                <w:rFonts w:asciiTheme="minorHAnsi" w:hAnsiTheme="minorHAnsi" w:cstheme="minorHAnsi"/>
                <w:sz w:val="18"/>
                <w:szCs w:val="18"/>
              </w:rPr>
              <w:t xml:space="preserve"> </w:t>
            </w:r>
            <w:r>
              <w:rPr>
                <w:rFonts w:asciiTheme="minorHAnsi" w:hAnsiTheme="minorHAnsi"/>
                <w:sz w:val="18"/>
                <w:szCs w:val="18"/>
              </w:rPr>
              <w:t>&gt;&gt;</w:t>
            </w:r>
          </w:p>
        </w:tc>
      </w:tr>
      <w:tr w:rsidR="002A1F1B" w:rsidRPr="00D2491C" w14:paraId="782918B8" w14:textId="77777777" w:rsidTr="00067870">
        <w:trPr>
          <w:trHeight w:val="158"/>
        </w:trPr>
        <w:tc>
          <w:tcPr>
            <w:tcW w:w="799"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
          <w:p w14:paraId="782918B4"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782918B5"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782918B6"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782918B7" w14:textId="0CD20AF3"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300 to &lt; 400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400 to &lt; 700 ft</w:t>
            </w:r>
            <w:r w:rsidR="00B54159">
              <w:rPr>
                <w:rFonts w:asciiTheme="minorHAnsi" w:hAnsiTheme="minorHAnsi" w:cstheme="minorHAnsi"/>
                <w:sz w:val="18"/>
                <w:szCs w:val="18"/>
              </w:rPr>
              <w:t>^</w:t>
            </w:r>
            <w:r w:rsidRPr="007A5D38">
              <w:rPr>
                <w:rFonts w:asciiTheme="minorHAnsi" w:hAnsiTheme="minorHAnsi" w:cstheme="minorHAnsi"/>
                <w:sz w:val="18"/>
                <w:szCs w:val="18"/>
              </w:rPr>
              <w:t>2, and ADU Addition &gt; 700 to &lt; 1000 ft</w:t>
            </w:r>
            <w:r w:rsidR="00B54159">
              <w:rPr>
                <w:rFonts w:asciiTheme="minorHAnsi" w:hAnsiTheme="minorHAnsi" w:cstheme="minorHAnsi"/>
                <w:sz w:val="18"/>
                <w:szCs w:val="18"/>
              </w:rPr>
              <w:t>^</w:t>
            </w:r>
            <w:r w:rsidRPr="007A5D38">
              <w:rPr>
                <w:rFonts w:asciiTheme="minorHAnsi" w:hAnsiTheme="minorHAnsi" w:cstheme="minorHAnsi"/>
                <w:sz w:val="18"/>
                <w:szCs w:val="18"/>
              </w:rPr>
              <w:t>2</w:t>
            </w:r>
            <w:r w:rsidRPr="00F5715E">
              <w:rPr>
                <w:rFonts w:asciiTheme="minorHAnsi" w:hAnsiTheme="minorHAnsi"/>
                <w:sz w:val="18"/>
                <w:szCs w:val="18"/>
                <w:u w:val="single"/>
              </w:rPr>
              <w:t>&gt;&gt;</w:t>
            </w:r>
          </w:p>
        </w:tc>
      </w:tr>
      <w:tr w:rsidR="002A1F1B" w:rsidRPr="00D2491C" w14:paraId="782918BD" w14:textId="77777777" w:rsidTr="00067870">
        <w:trPr>
          <w:trHeight w:val="158"/>
        </w:trPr>
        <w:tc>
          <w:tcPr>
            <w:tcW w:w="799"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
          <w:p w14:paraId="782918BC" w14:textId="37521D9D"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067870">
        <w:trPr>
          <w:trHeight w:val="158"/>
        </w:trPr>
        <w:tc>
          <w:tcPr>
            <w:tcW w:w="799"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
          <w:p w14:paraId="782918C1" w14:textId="6446E7C6"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782918FB" w14:textId="77777777" w:rsidTr="00067870">
        <w:trPr>
          <w:trHeight w:val="158"/>
        </w:trPr>
        <w:tc>
          <w:tcPr>
            <w:tcW w:w="799"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15"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602" w:type="dxa"/>
            <w:tcMar>
              <w:left w:w="72" w:type="dxa"/>
              <w:right w:w="72" w:type="dxa"/>
            </w:tcMar>
          </w:tcPr>
          <w:p w14:paraId="782918F0"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9"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Balanced</w:t>
            </w:r>
          </w:p>
          <w:p w14:paraId="782918F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78291903" w14:textId="77777777" w:rsidTr="00067870">
        <w:trPr>
          <w:trHeight w:val="158"/>
        </w:trPr>
        <w:tc>
          <w:tcPr>
            <w:tcW w:w="799"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15"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02" w:type="dxa"/>
            <w:tcMar>
              <w:left w:w="72" w:type="dxa"/>
              <w:right w:w="72" w:type="dxa"/>
            </w:tcMar>
          </w:tcPr>
          <w:p w14:paraId="782918FE" w14:textId="77777777" w:rsidR="00EE3065" w:rsidRPr="00D12B47"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p>
          <w:p w14:paraId="78291901" w14:textId="55AAEBA9" w:rsidR="00EE3065" w:rsidRPr="00D12B47" w:rsidRDefault="00EE3065">
            <w:pPr>
              <w:rPr>
                <w:rFonts w:asciiTheme="minorHAnsi" w:hAnsiTheme="minorHAnsi" w:cstheme="minorHAnsi"/>
                <w:sz w:val="18"/>
                <w:szCs w:val="18"/>
              </w:rPr>
            </w:pPr>
            <w:r w:rsidRPr="00D12B47">
              <w:rPr>
                <w:rFonts w:asciiTheme="minorHAnsi" w:hAnsiTheme="minorHAnsi" w:cstheme="minorHAnsi"/>
                <w:sz w:val="18"/>
                <w:szCs w:val="18"/>
              </w:rPr>
              <w:t xml:space="preserve">**Short-Term Average; </w:t>
            </w:r>
            <w:r w:rsidRPr="00D12B47">
              <w:rPr>
                <w:rFonts w:asciiTheme="minorHAnsi" w:hAnsiTheme="minorHAnsi" w:cstheme="minorHAnsi"/>
                <w:sz w:val="18"/>
                <w:szCs w:val="18"/>
              </w:rPr>
              <w:br/>
            </w:r>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r w:rsidR="00905F19" w:rsidRPr="00D12B47">
              <w:rPr>
                <w:rFonts w:asciiTheme="minorHAnsi" w:hAnsiTheme="minorHAnsi" w:cstheme="minorHAnsi"/>
                <w:sz w:val="18"/>
                <w:szCs w:val="18"/>
              </w:rPr>
              <w:t>A</w:t>
            </w:r>
            <w:r w:rsidR="00905F19">
              <w:rPr>
                <w:rFonts w:asciiTheme="minorHAnsi" w:hAnsiTheme="minorHAnsi" w:cstheme="minorHAnsi"/>
                <w:sz w:val="18"/>
                <w:szCs w:val="18"/>
              </w:rPr>
              <w:t>06</w:t>
            </w:r>
            <w:r w:rsidRPr="00D12B47">
              <w:rPr>
                <w:rFonts w:asciiTheme="minorHAnsi" w:hAnsiTheme="minorHAnsi" w:cstheme="minorHAnsi"/>
                <w:sz w:val="18"/>
                <w:szCs w:val="18"/>
              </w:rPr>
              <w:t>) = Central Fan Integrated &amp; “Ventilation Operation Schedule” (</w:t>
            </w:r>
            <w:r w:rsidR="00905F19" w:rsidRPr="00D12B47">
              <w:rPr>
                <w:rFonts w:asciiTheme="minorHAnsi" w:hAnsiTheme="minorHAnsi" w:cstheme="minorHAnsi"/>
                <w:sz w:val="18"/>
                <w:szCs w:val="18"/>
              </w:rPr>
              <w:t>A</w:t>
            </w:r>
            <w:r w:rsidR="00905F19">
              <w:rPr>
                <w:rFonts w:asciiTheme="minorHAnsi" w:hAnsiTheme="minorHAnsi" w:cstheme="minorHAnsi"/>
                <w:sz w:val="18"/>
                <w:szCs w:val="18"/>
              </w:rPr>
              <w:t>07</w:t>
            </w:r>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067870">
        <w:trPr>
          <w:trHeight w:val="158"/>
        </w:trPr>
        <w:tc>
          <w:tcPr>
            <w:tcW w:w="799"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615"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602" w:type="dxa"/>
            <w:tcMar>
              <w:left w:w="72" w:type="dxa"/>
              <w:right w:w="72" w:type="dxa"/>
            </w:tcMar>
          </w:tcPr>
          <w:p w14:paraId="7829191E"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7829191F" w14:textId="4631A5A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if “Building Type” (A02) = Single Family Detached or Single Family Attached and “Ventilation System Type” (A</w:t>
            </w:r>
            <w:r w:rsidR="00B54159">
              <w:rPr>
                <w:rFonts w:asciiTheme="minorHAnsi" w:hAnsiTheme="minorHAnsi" w:cstheme="minorHAnsi"/>
                <w:sz w:val="18"/>
                <w:szCs w:val="18"/>
              </w:rPr>
              <w:t>06</w:t>
            </w:r>
            <w:r w:rsidRPr="00D12B47">
              <w:rPr>
                <w:rFonts w:asciiTheme="minorHAnsi" w:hAnsiTheme="minorHAnsi" w:cstheme="minorHAnsi"/>
                <w:sz w:val="18"/>
                <w:szCs w:val="18"/>
              </w:rPr>
              <w:t>) = Supply, Exhaust, Balanced, Balanced – ERV, Balanced – HRV, or Central Fan Integrated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Continuous, or Short-Term Average then display method:</w:t>
            </w:r>
          </w:p>
          <w:p w14:paraId="78291920" w14:textId="77777777"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**27a – Single Family Attached/Detached Ventilation;</w:t>
            </w:r>
          </w:p>
          <w:p w14:paraId="78291929" w14:textId="08CC4B51"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Else if “Building Type” (A02) = Single Family Detached, Single Family Attached, or Multifamily and “Ventilation System Type” (</w:t>
            </w:r>
            <w:del w:id="7" w:author="Alexis Smith" w:date="2020-02-11T13:51:00Z">
              <w:r w:rsidRPr="00D12B47" w:rsidDel="00E81EB3">
                <w:rPr>
                  <w:rFonts w:asciiTheme="minorHAnsi" w:hAnsiTheme="minorHAnsi" w:cstheme="minorHAnsi"/>
                  <w:sz w:val="18"/>
                  <w:szCs w:val="18"/>
                </w:rPr>
                <w:delText>A12</w:delText>
              </w:r>
            </w:del>
            <w:ins w:id="8" w:author="Alexis Smith" w:date="2020-02-11T13:51:00Z">
              <w:r w:rsidR="00E81EB3" w:rsidRPr="00D12B47">
                <w:rPr>
                  <w:rFonts w:asciiTheme="minorHAnsi" w:hAnsiTheme="minorHAnsi" w:cstheme="minorHAnsi"/>
                  <w:sz w:val="18"/>
                  <w:szCs w:val="18"/>
                </w:rPr>
                <w:t>A</w:t>
              </w:r>
              <w:r w:rsidR="00E81EB3">
                <w:rPr>
                  <w:rFonts w:asciiTheme="minorHAnsi" w:hAnsiTheme="minorHAnsi" w:cstheme="minorHAnsi"/>
                  <w:sz w:val="18"/>
                  <w:szCs w:val="18"/>
                </w:rPr>
                <w:t>06</w:t>
              </w:r>
            </w:ins>
            <w:r w:rsidRPr="00D12B47">
              <w:rPr>
                <w:rFonts w:asciiTheme="minorHAnsi" w:hAnsiTheme="minorHAnsi" w:cstheme="minorHAnsi"/>
                <w:sz w:val="18"/>
                <w:szCs w:val="18"/>
              </w:rPr>
              <w:t>) = Supply, Exhaust, Balanced, Balanced – ERV, Balanced – HRV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Scheduled or Real-Time Control, then display method:</w:t>
            </w:r>
          </w:p>
          <w:p w14:paraId="7829192A" w14:textId="35CB9ED5" w:rsidR="00EE3065"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Pr="00D12B47">
              <w:rPr>
                <w:rFonts w:asciiTheme="minorHAnsi" w:hAnsiTheme="minorHAnsi" w:cstheme="minorHAnsi"/>
                <w:b/>
                <w:sz w:val="18"/>
                <w:szCs w:val="18"/>
              </w:rPr>
              <w:t xml:space="preserve"> – Scheduled or Real-Time Control Ventilation System;</w:t>
            </w:r>
          </w:p>
          <w:p w14:paraId="162D4AD3" w14:textId="6C17C221" w:rsidR="00F55BE3" w:rsidRPr="00D12B47" w:rsidRDefault="00F55BE3" w:rsidP="00F55BE3">
            <w:pPr>
              <w:rPr>
                <w:rFonts w:asciiTheme="minorHAnsi" w:hAnsiTheme="minorHAnsi" w:cstheme="minorHAnsi"/>
                <w:sz w:val="18"/>
                <w:szCs w:val="18"/>
              </w:rPr>
            </w:pPr>
            <w:r w:rsidRPr="00D12B47">
              <w:rPr>
                <w:rFonts w:asciiTheme="minorHAnsi" w:hAnsiTheme="minorHAnsi" w:cstheme="minorHAnsi"/>
                <w:sz w:val="18"/>
                <w:szCs w:val="18"/>
              </w:rPr>
              <w:t>Else if “Building Type” (A02) = Multifamily</w:t>
            </w:r>
            <w:r w:rsidR="00A31D09">
              <w:rPr>
                <w:rFonts w:asciiTheme="minorHAnsi" w:hAnsiTheme="minorHAnsi" w:cstheme="minorHAnsi"/>
                <w:sz w:val="18"/>
                <w:szCs w:val="18"/>
              </w:rPr>
              <w:t xml:space="preserve"> </w:t>
            </w:r>
            <w:r w:rsidR="00A31D09" w:rsidRPr="00F156EB">
              <w:rPr>
                <w:rFonts w:ascii="Calibri" w:eastAsia="Calibri" w:hAnsi="Calibri"/>
                <w:sz w:val="18"/>
                <w:szCs w:val="18"/>
              </w:rPr>
              <w:t>and</w:t>
            </w:r>
            <w:r w:rsidR="00A31D09" w:rsidRPr="00F156EB">
              <w:rPr>
                <w:rFonts w:ascii="Calibri" w:eastAsia="Calibri" w:hAnsi="Calibri"/>
                <w:sz w:val="22"/>
                <w:szCs w:val="22"/>
              </w:rPr>
              <w:t xml:space="preserve"> </w:t>
            </w:r>
            <w:r w:rsidR="00A31D09" w:rsidRPr="00F156EB">
              <w:rPr>
                <w:rFonts w:ascii="Calibri" w:eastAsia="Calibri" w:hAnsi="Calibri" w:cs="Calibri"/>
                <w:sz w:val="18"/>
                <w:szCs w:val="18"/>
              </w:rPr>
              <w:t>“Ventilation System Type” (A06) = Central Ventilation System – Supply</w:t>
            </w:r>
            <w:r w:rsidR="00A31D09" w:rsidRPr="00F156EB">
              <w:rPr>
                <w:rFonts w:ascii="Calibri" w:eastAsia="Calibri" w:hAnsi="Calibri"/>
                <w:sz w:val="18"/>
                <w:szCs w:val="18"/>
              </w:rPr>
              <w:t xml:space="preserve">, Central Ventilation System – </w:t>
            </w:r>
            <w:r w:rsidR="00A31D09" w:rsidRPr="00F156EB">
              <w:rPr>
                <w:rFonts w:ascii="Calibri" w:eastAsia="Calibri" w:hAnsi="Calibri"/>
                <w:sz w:val="18"/>
                <w:szCs w:val="18"/>
              </w:rPr>
              <w:lastRenderedPageBreak/>
              <w:t>Exhaust, or Central Ventilation System – Balanced</w:t>
            </w:r>
            <w:r w:rsidRPr="00D12B47">
              <w:rPr>
                <w:rFonts w:asciiTheme="minorHAnsi" w:hAnsiTheme="minorHAnsi" w:cstheme="minorHAnsi"/>
                <w:sz w:val="18"/>
                <w:szCs w:val="18"/>
              </w:rPr>
              <w:t>, then display method:</w:t>
            </w:r>
          </w:p>
          <w:p w14:paraId="61CBC499" w14:textId="77777777" w:rsidR="00425839" w:rsidRDefault="00F55BE3" w:rsidP="00EE3065">
            <w:pPr>
              <w:rPr>
                <w:rFonts w:asciiTheme="minorHAnsi" w:hAnsiTheme="minorHAnsi" w:cstheme="minorHAnsi"/>
                <w:b/>
                <w:sz w:val="18"/>
                <w:szCs w:val="18"/>
              </w:rPr>
            </w:pPr>
            <w:r w:rsidRPr="00D12B47">
              <w:rPr>
                <w:rFonts w:asciiTheme="minorHAnsi" w:hAnsiTheme="minorHAnsi" w:cstheme="minorHAnsi"/>
                <w:b/>
                <w:sz w:val="18"/>
                <w:szCs w:val="18"/>
              </w:rPr>
              <w:t>**27b – Multifamily</w:t>
            </w:r>
          </w:p>
          <w:p w14:paraId="7829192C" w14:textId="754DAB09" w:rsidR="00571B10" w:rsidRDefault="00EE3065">
            <w:pPr>
              <w:rPr>
                <w:rFonts w:asciiTheme="minorHAnsi" w:hAnsiTheme="minorHAnsi" w:cstheme="minorHAnsi"/>
                <w:sz w:val="18"/>
                <w:szCs w:val="18"/>
              </w:rPr>
            </w:pPr>
            <w:r w:rsidRPr="00D12B47">
              <w:rPr>
                <w:rFonts w:asciiTheme="minorHAnsi" w:hAnsiTheme="minorHAnsi" w:cstheme="minorHAnsi"/>
                <w:b/>
                <w:sz w:val="18"/>
                <w:szCs w:val="18"/>
              </w:rPr>
              <w:t>&gt;&gt;</w:t>
            </w:r>
          </w:p>
        </w:tc>
      </w:tr>
      <w:tr w:rsidR="00995DE1" w:rsidRPr="00D2491C" w14:paraId="39D2CEBA" w14:textId="77777777" w:rsidTr="00067870">
        <w:trPr>
          <w:trHeight w:val="158"/>
          <w:ins w:id="9" w:author="Alexis Smith" w:date="2020-02-12T09:26:00Z"/>
        </w:trPr>
        <w:tc>
          <w:tcPr>
            <w:tcW w:w="799" w:type="dxa"/>
            <w:vAlign w:val="center"/>
          </w:tcPr>
          <w:p w14:paraId="55AC7DF6" w14:textId="3E055772" w:rsidR="00995DE1" w:rsidRDefault="00995DE1" w:rsidP="00995DE1">
            <w:pPr>
              <w:jc w:val="center"/>
              <w:rPr>
                <w:ins w:id="10" w:author="Alexis Smith" w:date="2020-02-12T09:26:00Z"/>
                <w:rFonts w:asciiTheme="minorHAnsi" w:hAnsiTheme="minorHAnsi" w:cstheme="minorHAnsi"/>
                <w:sz w:val="18"/>
                <w:szCs w:val="18"/>
              </w:rPr>
            </w:pPr>
            <w:ins w:id="11" w:author="Smith, Alexis@Energy" w:date="2020-02-12T09:26:00Z">
              <w:r>
                <w:rPr>
                  <w:rFonts w:asciiTheme="minorHAnsi" w:hAnsiTheme="minorHAnsi" w:cstheme="minorHAnsi"/>
                  <w:sz w:val="18"/>
                  <w:szCs w:val="18"/>
                </w:rPr>
                <w:lastRenderedPageBreak/>
                <w:t>09</w:t>
              </w:r>
            </w:ins>
          </w:p>
        </w:tc>
        <w:tc>
          <w:tcPr>
            <w:tcW w:w="4615" w:type="dxa"/>
            <w:vAlign w:val="center"/>
          </w:tcPr>
          <w:p w14:paraId="55692A52" w14:textId="6DF8745F" w:rsidR="00995DE1" w:rsidRPr="007A5D38" w:rsidRDefault="00995DE1" w:rsidP="00995DE1">
            <w:pPr>
              <w:rPr>
                <w:ins w:id="12" w:author="Alexis Smith" w:date="2020-02-12T09:26:00Z"/>
                <w:rFonts w:asciiTheme="minorHAnsi" w:hAnsiTheme="minorHAnsi" w:cstheme="minorHAnsi"/>
                <w:sz w:val="18"/>
                <w:szCs w:val="18"/>
              </w:rPr>
            </w:pPr>
            <w:ins w:id="13" w:author="Smith, Alexis@Energy" w:date="2020-02-12T09:26:00Z">
              <w:r>
                <w:rPr>
                  <w:rFonts w:asciiTheme="minorHAnsi" w:hAnsiTheme="minorHAnsi" w:cstheme="minorHAnsi"/>
                  <w:sz w:val="18"/>
                  <w:szCs w:val="18"/>
                </w:rPr>
                <w:t>Climate Zone (this row is not visible to the user)</w:t>
              </w:r>
            </w:ins>
          </w:p>
        </w:tc>
        <w:tc>
          <w:tcPr>
            <w:tcW w:w="5602" w:type="dxa"/>
            <w:tcMar>
              <w:left w:w="72" w:type="dxa"/>
              <w:right w:w="72" w:type="dxa"/>
            </w:tcMar>
          </w:tcPr>
          <w:p w14:paraId="3E897178" w14:textId="6F95570C" w:rsidR="00995DE1" w:rsidRPr="007A5D38" w:rsidRDefault="00995DE1" w:rsidP="00995DE1">
            <w:pPr>
              <w:rPr>
                <w:ins w:id="14" w:author="Alexis Smith" w:date="2020-02-12T09:26:00Z"/>
                <w:rFonts w:asciiTheme="minorHAnsi" w:hAnsiTheme="minorHAnsi" w:cstheme="minorHAnsi"/>
                <w:sz w:val="18"/>
                <w:szCs w:val="18"/>
              </w:rPr>
            </w:pPr>
            <w:ins w:id="15" w:author="Smith, Alexis@Energy" w:date="2020-02-12T09:26:00Z">
              <w:r>
                <w:rPr>
                  <w:rFonts w:asciiTheme="minorHAnsi" w:hAnsiTheme="minorHAnsi" w:cstheme="minorHAnsi"/>
                  <w:sz w:val="18"/>
                  <w:szCs w:val="18"/>
                </w:rPr>
                <w:t>&lt;&lt;value from CF1R&gt;&gt;</w:t>
              </w:r>
            </w:ins>
          </w:p>
        </w:tc>
      </w:tr>
      <w:tr w:rsidR="00995DE1" w:rsidRPr="00D2491C" w14:paraId="78291944" w14:textId="77777777" w:rsidTr="00067870">
        <w:trPr>
          <w:trHeight w:val="158"/>
        </w:trPr>
        <w:tc>
          <w:tcPr>
            <w:tcW w:w="11016" w:type="dxa"/>
            <w:gridSpan w:val="3"/>
            <w:vAlign w:val="center"/>
          </w:tcPr>
          <w:p w14:paraId="78291942" w14:textId="77777777" w:rsidR="00995DE1" w:rsidRDefault="00995DE1" w:rsidP="00995DE1">
            <w:pPr>
              <w:rPr>
                <w:rFonts w:asciiTheme="minorHAnsi" w:hAnsiTheme="minorHAnsi"/>
                <w:sz w:val="18"/>
                <w:szCs w:val="18"/>
              </w:rPr>
            </w:pPr>
            <w:r>
              <w:rPr>
                <w:rFonts w:asciiTheme="minorHAnsi" w:hAnsiTheme="minorHAnsi"/>
                <w:sz w:val="18"/>
                <w:szCs w:val="18"/>
              </w:rPr>
              <w:t xml:space="preserve">Note: </w:t>
            </w:r>
          </w:p>
          <w:p w14:paraId="78291943" w14:textId="77777777" w:rsidR="00995DE1" w:rsidRDefault="00995DE1" w:rsidP="00995D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3CA0479D"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8F10D8">
              <w:rPr>
                <w:rFonts w:asciiTheme="minorHAnsi" w:hAnsiTheme="minorHAnsi"/>
                <w:b/>
                <w:szCs w:val="18"/>
              </w:rPr>
              <w:t>b</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8F10D8">
              <w:rPr>
                <w:rFonts w:asciiTheme="minorHAnsi" w:hAnsiTheme="minorHAnsi"/>
                <w:b/>
                <w:szCs w:val="18"/>
              </w:rPr>
              <w:t>Multifamily</w:t>
            </w:r>
            <w:r w:rsidR="007715C6">
              <w:rPr>
                <w:rFonts w:asciiTheme="minorHAnsi" w:hAnsiTheme="minorHAnsi"/>
                <w:b/>
                <w:szCs w:val="18"/>
              </w:rPr>
              <w:t xml:space="preserve"> </w:t>
            </w:r>
            <w:r w:rsidR="008F10D8" w:rsidRPr="008F10D8">
              <w:rPr>
                <w:rFonts w:asciiTheme="minorHAnsi" w:hAnsiTheme="minorHAnsi"/>
                <w:b/>
                <w:szCs w:val="18"/>
              </w:rPr>
              <w:t>Ventilation</w:t>
            </w:r>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725"/>
        <w:gridCol w:w="5698"/>
      </w:tblGrid>
      <w:tr w:rsidR="00F51F71" w:rsidRPr="00CB00C9" w14:paraId="78291956" w14:textId="77777777" w:rsidTr="008F10D8">
        <w:tc>
          <w:tcPr>
            <w:tcW w:w="11016" w:type="dxa"/>
            <w:gridSpan w:val="3"/>
          </w:tcPr>
          <w:p w14:paraId="78291954" w14:textId="77777777" w:rsidR="00F51F71" w:rsidRPr="0029047D" w:rsidRDefault="00F51F71" w:rsidP="003A7CD3">
            <w:pPr>
              <w:keepNext/>
              <w:rPr>
                <w:rFonts w:asciiTheme="minorHAnsi" w:hAnsiTheme="minorHAnsi"/>
                <w:b/>
                <w:szCs w:val="18"/>
              </w:rPr>
            </w:pPr>
            <w:r w:rsidRPr="0029047D">
              <w:rPr>
                <w:rFonts w:asciiTheme="minorHAnsi" w:hAnsiTheme="minorHAnsi"/>
                <w:b/>
                <w:szCs w:val="18"/>
              </w:rPr>
              <w:t>B. Ventilation - Total Ventilation Rate</w:t>
            </w:r>
          </w:p>
          <w:p w14:paraId="78291955"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7829195A" w14:textId="77777777" w:rsidTr="008F10D8">
        <w:tc>
          <w:tcPr>
            <w:tcW w:w="593" w:type="dxa"/>
            <w:vAlign w:val="center"/>
          </w:tcPr>
          <w:p w14:paraId="78291957"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958"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959" w14:textId="7EED7BD3" w:rsidR="00F51F71" w:rsidRPr="007F6151" w:rsidRDefault="00F51F71" w:rsidP="00B54159">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r w:rsidR="00B54159">
              <w:rPr>
                <w:rFonts w:asciiTheme="minorHAnsi" w:hAnsiTheme="minorHAnsi"/>
                <w:sz w:val="18"/>
                <w:szCs w:val="18"/>
              </w:rPr>
              <w:t>150.0-B</w:t>
            </w:r>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sidR="001238D0">
              <w:rPr>
                <w:rFonts w:asciiTheme="minorHAnsi" w:hAnsiTheme="minorHAnsi"/>
                <w:sz w:val="18"/>
                <w:szCs w:val="18"/>
              </w:rPr>
              <w:t>“</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001238D0">
              <w:rPr>
                <w:rFonts w:asciiTheme="minorHAnsi" w:hAnsiTheme="minorHAnsi"/>
                <w:sz w:val="18"/>
                <w:szCs w:val="18"/>
              </w:rPr>
              <w: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001238D0">
              <w:rPr>
                <w:rFonts w:asciiTheme="minorHAnsi" w:hAnsiTheme="minorHAnsi"/>
                <w:sz w:val="18"/>
                <w:szCs w:val="18"/>
              </w:rPr>
              <w:t>)</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c>
          <w:tcPr>
            <w:tcW w:w="11015" w:type="dxa"/>
            <w:gridSpan w:val="5"/>
          </w:tcPr>
          <w:p w14:paraId="7829197A" w14:textId="77777777" w:rsidR="00BA5D81" w:rsidRPr="0029047D" w:rsidRDefault="00BA5D81" w:rsidP="00BA5D8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97B" w14:textId="77777777" w:rsidR="00BA5D81" w:rsidRDefault="00BA5D81" w:rsidP="00BA5D8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BA5D81" w14:paraId="78291982" w14:textId="77777777" w:rsidTr="00BA5D81">
        <w:tc>
          <w:tcPr>
            <w:tcW w:w="2203" w:type="dxa"/>
            <w:vAlign w:val="center"/>
          </w:tcPr>
          <w:p w14:paraId="7829197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7829197E"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7829197F"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78291980"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78291981" w14:textId="77777777" w:rsidR="00BA5D81" w:rsidRPr="00741660" w:rsidRDefault="00BA5D81" w:rsidP="00BA5D81">
            <w:pPr>
              <w:jc w:val="center"/>
              <w:rPr>
                <w:rFonts w:asciiTheme="minorHAnsi" w:hAnsiTheme="minorHAnsi"/>
                <w:sz w:val="18"/>
                <w:szCs w:val="18"/>
              </w:rPr>
            </w:pPr>
            <w:r w:rsidRPr="00741660">
              <w:rPr>
                <w:rFonts w:asciiTheme="minorHAnsi" w:hAnsiTheme="minorHAnsi"/>
                <w:sz w:val="18"/>
                <w:szCs w:val="18"/>
              </w:rPr>
              <w:t>05</w:t>
            </w:r>
          </w:p>
        </w:tc>
      </w:tr>
      <w:tr w:rsidR="00BA5D81" w14:paraId="78291988" w14:textId="77777777" w:rsidTr="00BA5D81">
        <w:tc>
          <w:tcPr>
            <w:tcW w:w="2203" w:type="dxa"/>
            <w:vAlign w:val="bottom"/>
          </w:tcPr>
          <w:p w14:paraId="78291983"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78291984"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78291985"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78291986" w14:textId="77777777" w:rsidR="00BA5D81" w:rsidRPr="00BF496A" w:rsidRDefault="00BA5D81" w:rsidP="00BA5D8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78291987"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BA5D81" w14:paraId="78291990" w14:textId="77777777" w:rsidTr="00BA5D81">
        <w:tc>
          <w:tcPr>
            <w:tcW w:w="2203" w:type="dxa"/>
            <w:vAlign w:val="bottom"/>
          </w:tcPr>
          <w:p w14:paraId="78291989"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 text&gt;&gt;</w:t>
            </w:r>
          </w:p>
        </w:tc>
        <w:tc>
          <w:tcPr>
            <w:tcW w:w="2203" w:type="dxa"/>
            <w:vAlign w:val="bottom"/>
          </w:tcPr>
          <w:p w14:paraId="7829198A"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7829198B" w14:textId="77777777" w:rsidR="00BA5D81" w:rsidRPr="00BF496A" w:rsidRDefault="00BA5D81" w:rsidP="00BA5D81">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(B13) equals Continuous, then value equals 60;</w:t>
            </w:r>
          </w:p>
          <w:p w14:paraId="7829198C" w14:textId="77777777" w:rsidR="00BA5D81" w:rsidRPr="00BF496A" w:rsidRDefault="00BA5D81" w:rsidP="00BA5D81">
            <w:pPr>
              <w:jc w:val="center"/>
              <w:rPr>
                <w:rFonts w:asciiTheme="minorHAnsi" w:hAnsiTheme="minorHAnsi" w:cstheme="minorHAnsi"/>
                <w:sz w:val="18"/>
                <w:szCs w:val="18"/>
              </w:rPr>
            </w:pPr>
          </w:p>
          <w:p w14:paraId="7829198D"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(B13) equals Short Term Average ,then user input value positive integer ≤ 60&gt;&gt;</w:t>
            </w:r>
          </w:p>
        </w:tc>
        <w:tc>
          <w:tcPr>
            <w:tcW w:w="2203" w:type="dxa"/>
            <w:vAlign w:val="bottom"/>
          </w:tcPr>
          <w:p w14:paraId="7829198E"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7829198F" w14:textId="6BE82D85"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AD4907" w:rsidRPr="00AD4907">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BA5D81" w14:paraId="78291996" w14:textId="77777777" w:rsidTr="00BA5D81">
        <w:tc>
          <w:tcPr>
            <w:tcW w:w="2203" w:type="dxa"/>
          </w:tcPr>
          <w:p w14:paraId="78291991" w14:textId="77777777" w:rsidR="00BA5D81" w:rsidRPr="00BF496A" w:rsidRDefault="00BA5D81" w:rsidP="00BA5D81">
            <w:pPr>
              <w:rPr>
                <w:rFonts w:asciiTheme="minorHAnsi" w:hAnsiTheme="minorHAnsi"/>
                <w:sz w:val="18"/>
                <w:szCs w:val="18"/>
              </w:rPr>
            </w:pPr>
          </w:p>
        </w:tc>
        <w:tc>
          <w:tcPr>
            <w:tcW w:w="2203" w:type="dxa"/>
          </w:tcPr>
          <w:p w14:paraId="78291992" w14:textId="77777777" w:rsidR="00BA5D81" w:rsidRPr="00BF496A" w:rsidRDefault="00BA5D81" w:rsidP="00BA5D81">
            <w:pPr>
              <w:rPr>
                <w:rFonts w:asciiTheme="minorHAnsi" w:hAnsiTheme="minorHAnsi"/>
                <w:sz w:val="18"/>
                <w:szCs w:val="18"/>
              </w:rPr>
            </w:pPr>
          </w:p>
        </w:tc>
        <w:tc>
          <w:tcPr>
            <w:tcW w:w="2203" w:type="dxa"/>
          </w:tcPr>
          <w:p w14:paraId="78291993" w14:textId="77777777" w:rsidR="00BA5D81" w:rsidRPr="00BF496A" w:rsidRDefault="00BA5D81" w:rsidP="00BA5D81">
            <w:pPr>
              <w:rPr>
                <w:rFonts w:asciiTheme="minorHAnsi" w:hAnsiTheme="minorHAnsi"/>
                <w:sz w:val="18"/>
                <w:szCs w:val="18"/>
              </w:rPr>
            </w:pPr>
          </w:p>
        </w:tc>
        <w:tc>
          <w:tcPr>
            <w:tcW w:w="2203" w:type="dxa"/>
          </w:tcPr>
          <w:p w14:paraId="78291994" w14:textId="77777777" w:rsidR="00BA5D81" w:rsidRPr="00BF496A" w:rsidRDefault="00BA5D81" w:rsidP="00BA5D81">
            <w:pPr>
              <w:rPr>
                <w:rFonts w:asciiTheme="minorHAnsi" w:hAnsiTheme="minorHAnsi"/>
                <w:sz w:val="18"/>
                <w:szCs w:val="18"/>
              </w:rPr>
            </w:pPr>
          </w:p>
        </w:tc>
        <w:tc>
          <w:tcPr>
            <w:tcW w:w="2203" w:type="dxa"/>
          </w:tcPr>
          <w:p w14:paraId="78291995" w14:textId="77777777" w:rsidR="00BA5D81" w:rsidRPr="00BF496A" w:rsidRDefault="00BA5D81" w:rsidP="00BA5D81">
            <w:pPr>
              <w:rPr>
                <w:rFonts w:asciiTheme="minorHAnsi" w:hAnsiTheme="minorHAnsi"/>
                <w:sz w:val="18"/>
                <w:szCs w:val="18"/>
              </w:rPr>
            </w:pPr>
          </w:p>
        </w:tc>
      </w:tr>
      <w:tr w:rsidR="00BA5D81" w14:paraId="7829199C" w14:textId="77777777" w:rsidTr="00BA5D81">
        <w:tc>
          <w:tcPr>
            <w:tcW w:w="2203" w:type="dxa"/>
          </w:tcPr>
          <w:p w14:paraId="78291997" w14:textId="77777777" w:rsidR="00BA5D81" w:rsidRPr="00BF496A" w:rsidRDefault="00BA5D81" w:rsidP="00BA5D81">
            <w:pPr>
              <w:rPr>
                <w:rFonts w:asciiTheme="minorHAnsi" w:hAnsiTheme="minorHAnsi"/>
                <w:sz w:val="18"/>
                <w:szCs w:val="18"/>
              </w:rPr>
            </w:pPr>
          </w:p>
        </w:tc>
        <w:tc>
          <w:tcPr>
            <w:tcW w:w="2203" w:type="dxa"/>
          </w:tcPr>
          <w:p w14:paraId="78291998" w14:textId="77777777" w:rsidR="00BA5D81" w:rsidRPr="00BF496A" w:rsidRDefault="00BA5D81" w:rsidP="00BA5D81">
            <w:pPr>
              <w:rPr>
                <w:rFonts w:asciiTheme="minorHAnsi" w:hAnsiTheme="minorHAnsi"/>
                <w:sz w:val="18"/>
                <w:szCs w:val="18"/>
              </w:rPr>
            </w:pPr>
          </w:p>
        </w:tc>
        <w:tc>
          <w:tcPr>
            <w:tcW w:w="2203" w:type="dxa"/>
          </w:tcPr>
          <w:p w14:paraId="78291999" w14:textId="77777777" w:rsidR="00BA5D81" w:rsidRPr="00BF496A" w:rsidRDefault="00BA5D81" w:rsidP="00BA5D81">
            <w:pPr>
              <w:rPr>
                <w:rFonts w:asciiTheme="minorHAnsi" w:hAnsiTheme="minorHAnsi"/>
                <w:sz w:val="18"/>
                <w:szCs w:val="18"/>
              </w:rPr>
            </w:pPr>
          </w:p>
        </w:tc>
        <w:tc>
          <w:tcPr>
            <w:tcW w:w="2203" w:type="dxa"/>
          </w:tcPr>
          <w:p w14:paraId="7829199A" w14:textId="77777777" w:rsidR="00BA5D81" w:rsidRPr="00BF496A" w:rsidRDefault="00BA5D81" w:rsidP="00BA5D81">
            <w:pPr>
              <w:rPr>
                <w:rFonts w:asciiTheme="minorHAnsi" w:hAnsiTheme="minorHAnsi"/>
                <w:sz w:val="18"/>
                <w:szCs w:val="18"/>
              </w:rPr>
            </w:pPr>
          </w:p>
        </w:tc>
        <w:tc>
          <w:tcPr>
            <w:tcW w:w="2203" w:type="dxa"/>
          </w:tcPr>
          <w:p w14:paraId="7829199B" w14:textId="77777777" w:rsidR="00BA5D81" w:rsidRPr="00BF496A" w:rsidRDefault="00BA5D81" w:rsidP="00BA5D81">
            <w:pPr>
              <w:rPr>
                <w:rFonts w:asciiTheme="minorHAnsi" w:hAnsiTheme="minorHAnsi"/>
                <w:sz w:val="18"/>
                <w:szCs w:val="18"/>
              </w:rPr>
            </w:pPr>
          </w:p>
        </w:tc>
      </w:tr>
      <w:tr w:rsidR="00BA5D81" w14:paraId="782919A0" w14:textId="77777777" w:rsidTr="00BA5D81">
        <w:tc>
          <w:tcPr>
            <w:tcW w:w="2203" w:type="dxa"/>
            <w:vAlign w:val="bottom"/>
          </w:tcPr>
          <w:p w14:paraId="7829199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7829199E" w14:textId="668C0AE6" w:rsidR="00BA5D81" w:rsidRPr="00BF496A" w:rsidRDefault="00BA5D81"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7829199F" w14:textId="77777777" w:rsidR="00BA5D81" w:rsidRPr="00BF496A" w:rsidRDefault="00BA5D81" w:rsidP="00BA5D81">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782919A1" w14:textId="77777777" w:rsidR="00BA5D81" w:rsidRPr="001B7F7E" w:rsidRDefault="00BA5D81">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c>
          <w:tcPr>
            <w:tcW w:w="11015" w:type="dxa"/>
            <w:gridSpan w:val="3"/>
          </w:tcPr>
          <w:p w14:paraId="782919A2" w14:textId="77777777" w:rsidR="0040533A" w:rsidRDefault="00EA1C0F" w:rsidP="0040533A">
            <w:pPr>
              <w:keepNext/>
              <w:rPr>
                <w:rFonts w:asciiTheme="minorHAnsi" w:hAnsiTheme="minorHAnsi"/>
                <w:b/>
                <w:szCs w:val="18"/>
              </w:rPr>
            </w:pPr>
            <w:r>
              <w:rPr>
                <w:rFonts w:asciiTheme="minorHAnsi" w:hAnsiTheme="minorHAnsi"/>
                <w:b/>
                <w:szCs w:val="18"/>
              </w:rPr>
              <w:t>D</w:t>
            </w:r>
            <w:r w:rsidRPr="00500C2C">
              <w:rPr>
                <w:rFonts w:asciiTheme="minorHAnsi" w:hAnsiTheme="minorHAnsi"/>
                <w:b/>
                <w:szCs w:val="18"/>
              </w:rPr>
              <w:t xml:space="preserve">. </w:t>
            </w:r>
            <w:r w:rsidR="0040533A">
              <w:rPr>
                <w:rFonts w:asciiTheme="minorHAnsi" w:hAnsiTheme="minorHAnsi"/>
                <w:b/>
                <w:szCs w:val="18"/>
              </w:rPr>
              <w:t>Additional Envelope Requirements</w:t>
            </w:r>
          </w:p>
          <w:p w14:paraId="782919A3" w14:textId="1E31E5E1" w:rsidR="00E51FB8" w:rsidRDefault="00CE7AF2">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then display Table D;</w:t>
            </w:r>
            <w:r w:rsidR="00B41DAB">
              <w:rPr>
                <w:rFonts w:asciiTheme="minorHAnsi" w:hAnsiTheme="minorHAnsi" w:cstheme="minorHAnsi"/>
                <w:sz w:val="18"/>
                <w:szCs w:val="18"/>
              </w:rPr>
              <w:t xml:space="preserve"> </w:t>
            </w:r>
            <w:r>
              <w:rPr>
                <w:rFonts w:ascii="Calibri" w:hAnsi="Calibri"/>
                <w:sz w:val="18"/>
                <w:szCs w:val="18"/>
              </w:rPr>
              <w:t xml:space="preserve">Else </w:t>
            </w:r>
            <w:r w:rsidR="00B41DAB" w:rsidRPr="00233996">
              <w:rPr>
                <w:rFonts w:ascii="Calibri" w:hAnsi="Calibri"/>
                <w:sz w:val="18"/>
                <w:szCs w:val="18"/>
              </w:rPr>
              <w:t>display the section does not apply message</w:t>
            </w:r>
            <w:r w:rsidR="00B41DAB">
              <w:rPr>
                <w:rFonts w:ascii="Calibri" w:hAnsi="Calibri"/>
                <w:sz w:val="18"/>
                <w:szCs w:val="18"/>
              </w:rPr>
              <w:t>&gt;&gt;</w:t>
            </w:r>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9A7" w14:textId="77777777" w:rsidR="00EA1C0F" w:rsidRPr="00D2491C" w:rsidRDefault="0040533A" w:rsidP="0040533A">
            <w:pPr>
              <w:keepNext/>
              <w:rPr>
                <w:rFonts w:asciiTheme="minorHAnsi" w:hAnsiTheme="minorHAnsi"/>
                <w:sz w:val="18"/>
                <w:szCs w:val="18"/>
              </w:rPr>
            </w:pPr>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-MCH-24&gt;&gt;</w:t>
            </w:r>
          </w:p>
        </w:tc>
      </w:tr>
    </w:tbl>
    <w:p w14:paraId="782919A9" w14:textId="77777777" w:rsidR="00EA1C0F" w:rsidRPr="001B7F7E" w:rsidRDefault="00EA1C0F">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c>
          <w:tcPr>
            <w:tcW w:w="11016" w:type="dxa"/>
            <w:gridSpan w:val="3"/>
          </w:tcPr>
          <w:p w14:paraId="782919AA" w14:textId="77777777" w:rsidR="00B41DAB" w:rsidRDefault="00B41DAB" w:rsidP="00E51FB8">
            <w:pPr>
              <w:keepNext/>
              <w:rPr>
                <w:rFonts w:asciiTheme="minorHAnsi" w:hAnsiTheme="minorHAnsi"/>
                <w:b/>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Central </w:t>
            </w:r>
            <w:r w:rsidR="00E730EA">
              <w:rPr>
                <w:rFonts w:asciiTheme="minorHAnsi" w:hAnsiTheme="minorHAnsi"/>
                <w:b/>
                <w:szCs w:val="18"/>
              </w:rPr>
              <w:t>V</w:t>
            </w:r>
            <w:r>
              <w:rPr>
                <w:rFonts w:asciiTheme="minorHAnsi" w:hAnsiTheme="minorHAnsi"/>
                <w:b/>
                <w:szCs w:val="18"/>
              </w:rPr>
              <w:t>entilation System</w:t>
            </w:r>
            <w:r w:rsidR="00E730EA">
              <w:rPr>
                <w:rFonts w:asciiTheme="minorHAnsi" w:hAnsiTheme="minorHAnsi"/>
                <w:b/>
                <w:szCs w:val="18"/>
              </w:rPr>
              <w:t xml:space="preserve"> Balancing </w:t>
            </w:r>
            <w:r>
              <w:rPr>
                <w:rFonts w:asciiTheme="minorHAnsi" w:hAnsiTheme="minorHAnsi"/>
                <w:b/>
                <w:szCs w:val="18"/>
              </w:rPr>
              <w:t>Requirements</w:t>
            </w:r>
          </w:p>
          <w:p w14:paraId="782919AB" w14:textId="0322B8F2" w:rsidR="00E51FB8" w:rsidRDefault="00B41DAB">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then display Table 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p>
        </w:tc>
      </w:tr>
      <w:tr w:rsidR="00B41DAB" w:rsidRPr="00D2491C" w14:paraId="782919B0" w14:textId="77777777" w:rsidTr="00E51FB8">
        <w:trPr>
          <w:trHeight w:val="158"/>
        </w:trPr>
        <w:tc>
          <w:tcPr>
            <w:tcW w:w="656" w:type="dxa"/>
            <w:vAlign w:val="center"/>
          </w:tcPr>
          <w:p w14:paraId="782919AD" w14:textId="77777777" w:rsidR="00E51FB8" w:rsidRDefault="00B41DAB">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E" w14:textId="77777777" w:rsidR="00E51FB8" w:rsidRDefault="00E730EA">
            <w:pPr>
              <w:keepNext/>
              <w:rPr>
                <w:rFonts w:asciiTheme="minorHAnsi" w:hAnsiTheme="minorHAnsi"/>
                <w:sz w:val="18"/>
                <w:szCs w:val="18"/>
              </w:rPr>
            </w:pPr>
            <w:r>
              <w:rPr>
                <w:rFonts w:asciiTheme="minorHAnsi" w:hAnsiTheme="minorHAnsi"/>
                <w:sz w:val="18"/>
                <w:szCs w:val="18"/>
              </w:rPr>
              <w:t xml:space="preserve">Maximum Ventilation </w:t>
            </w:r>
            <w:r w:rsidR="005E6F8D">
              <w:rPr>
                <w:rFonts w:asciiTheme="minorHAnsi" w:hAnsiTheme="minorHAnsi"/>
                <w:sz w:val="18"/>
                <w:szCs w:val="18"/>
              </w:rPr>
              <w:t>Flow</w:t>
            </w:r>
            <w:r w:rsidR="007715C6">
              <w:rPr>
                <w:rFonts w:asciiTheme="minorHAnsi" w:hAnsiTheme="minorHAnsi"/>
                <w:sz w:val="18"/>
                <w:szCs w:val="18"/>
              </w:rPr>
              <w:t xml:space="preserve"> (CFM)</w:t>
            </w:r>
          </w:p>
        </w:tc>
        <w:tc>
          <w:tcPr>
            <w:tcW w:w="5637" w:type="dxa"/>
            <w:vAlign w:val="center"/>
          </w:tcPr>
          <w:p w14:paraId="782919AF" w14:textId="77777777" w:rsidR="00E51FB8" w:rsidRDefault="00B41DAB">
            <w:pPr>
              <w:rPr>
                <w:rFonts w:asciiTheme="minorHAnsi" w:hAnsiTheme="minorHAnsi"/>
                <w:sz w:val="18"/>
                <w:szCs w:val="18"/>
              </w:rPr>
            </w:pPr>
            <w:r w:rsidRPr="007A5D38">
              <w:rPr>
                <w:rFonts w:asciiTheme="minorHAnsi" w:hAnsiTheme="minorHAnsi" w:cstheme="minorHAnsi"/>
                <w:sz w:val="18"/>
                <w:szCs w:val="18"/>
              </w:rPr>
              <w:t>&lt;&lt;</w:t>
            </w:r>
            <w:r w:rsidR="00E730EA">
              <w:rPr>
                <w:rFonts w:asciiTheme="minorHAnsi" w:hAnsiTheme="minorHAnsi"/>
                <w:sz w:val="18"/>
                <w:szCs w:val="18"/>
              </w:rPr>
              <w:t xml:space="preserve">calculated field, </w:t>
            </w:r>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(B06) </w:t>
            </w:r>
            <w:r w:rsidR="00E730EA">
              <w:rPr>
                <w:rFonts w:asciiTheme="minorHAnsi" w:hAnsiTheme="minorHAnsi"/>
                <w:sz w:val="18"/>
                <w:szCs w:val="18"/>
              </w:rPr>
              <w:t xml:space="preserve">* </w:t>
            </w:r>
            <w:r w:rsidR="005E6F8D">
              <w:rPr>
                <w:rFonts w:asciiTheme="minorHAnsi" w:hAnsiTheme="minorHAnsi"/>
                <w:sz w:val="18"/>
                <w:szCs w:val="18"/>
              </w:rPr>
              <w:t>1.20</w:t>
            </w:r>
            <w:r>
              <w:rPr>
                <w:rFonts w:asciiTheme="minorHAnsi" w:hAnsiTheme="minorHAnsi" w:cstheme="minorHAnsi"/>
                <w:sz w:val="18"/>
                <w:szCs w:val="18"/>
              </w:rPr>
              <w:t>&gt;&gt;</w:t>
            </w:r>
          </w:p>
        </w:tc>
      </w:tr>
    </w:tbl>
    <w:p w14:paraId="782919B1" w14:textId="04A70932" w:rsidR="00B41DAB" w:rsidRDefault="00B41DAB">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rFonts w:asciiTheme="minorHAnsi" w:hAnsiTheme="minorHAnsi"/>
                <w:szCs w:val="18"/>
              </w:rPr>
            </w:pPr>
            <w:r>
              <w:rPr>
                <w:rFonts w:asciiTheme="minorHAnsi" w:hAnsiTheme="minorHAnsi"/>
                <w:b/>
                <w:szCs w:val="18"/>
              </w:rPr>
              <w:lastRenderedPageBreak/>
              <w:t>F</w:t>
            </w:r>
            <w:r w:rsidRPr="00500C2C">
              <w:rPr>
                <w:rFonts w:asciiTheme="minorHAnsi" w:hAnsiTheme="minorHAnsi"/>
                <w:b/>
                <w:szCs w:val="18"/>
              </w:rPr>
              <w:t xml:space="preserve">. </w:t>
            </w:r>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rFonts w:asciiTheme="minorHAnsi" w:hAnsiTheme="minorHAnsi"/>
                <w:sz w:val="18"/>
                <w:szCs w:val="18"/>
              </w:rPr>
            </w:pPr>
            <w:r w:rsidRPr="00D2491C">
              <w:rPr>
                <w:rFonts w:asciiTheme="minorHAnsi" w:hAnsiTheme="minorHAnsi"/>
                <w:sz w:val="18"/>
                <w:szCs w:val="18"/>
              </w:rPr>
              <w:t>01</w:t>
            </w:r>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 (</w:t>
            </w:r>
            <w:r w:rsidRPr="00C27BAB">
              <w:rPr>
                <w:rFonts w:asciiTheme="minorHAnsi" w:hAnsiTheme="minorHAnsi"/>
                <w:sz w:val="18"/>
                <w:szCs w:val="18"/>
              </w:rPr>
              <w:t>A02</w:t>
            </w:r>
            <w:r>
              <w:rPr>
                <w:rFonts w:asciiTheme="minorHAnsi" w:hAnsiTheme="minorHAnsi"/>
                <w:sz w:val="18"/>
                <w:szCs w:val="18"/>
              </w:rPr>
              <w:t>)</w:t>
            </w:r>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p>
          <w:p w14:paraId="66A11092" w14:textId="77777777" w:rsidR="00505DD6" w:rsidRDefault="00505DD6" w:rsidP="001238D0">
            <w:pPr>
              <w:keepNext/>
              <w:rPr>
                <w:rFonts w:asciiTheme="minorHAnsi" w:hAnsiTheme="minorHAnsi"/>
                <w:sz w:val="18"/>
                <w:szCs w:val="18"/>
              </w:rPr>
            </w:pPr>
          </w:p>
          <w:p w14:paraId="05997960" w14:textId="45273F3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w:t>
            </w:r>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 xml:space="preserve">Total </w:t>
            </w:r>
            <w:r>
              <w:rPr>
                <w:rFonts w:asciiTheme="minorHAnsi" w:hAnsiTheme="minorHAnsi"/>
                <w:sz w:val="18"/>
                <w:szCs w:val="18"/>
              </w:rPr>
              <w:t>Required Ventilation Rate” (B0</w:t>
            </w:r>
            <w:r w:rsidR="00505DD6">
              <w:rPr>
                <w:rFonts w:asciiTheme="minorHAnsi" w:hAnsiTheme="minorHAnsi"/>
                <w:sz w:val="18"/>
                <w:szCs w:val="18"/>
              </w:rPr>
              <w:t>1</w:t>
            </w:r>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BD1FD43" w14:textId="53FF8F2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“Total Required Ventilation Rate” (B01)</w:t>
            </w:r>
            <w:r>
              <w:rPr>
                <w:rFonts w:asciiTheme="minorHAnsi" w:hAnsiTheme="minorHAnsi"/>
                <w:sz w:val="18"/>
                <w:szCs w:val="18"/>
              </w:rPr>
              <w:t xml:space="preserve"> and the “</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71EDE5AD" w14:textId="11869D0A"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0840B5">
              <w:rPr>
                <w:rFonts w:asciiTheme="minorHAnsi" w:hAnsiTheme="minorHAnsi"/>
                <w:sz w:val="18"/>
                <w:szCs w:val="18"/>
              </w:rPr>
              <w:t xml:space="preserve"> </w:t>
            </w:r>
            <w:r>
              <w:rPr>
                <w:rFonts w:asciiTheme="minorHAnsi" w:hAnsiTheme="minorHAnsi"/>
                <w:sz w:val="18"/>
                <w:szCs w:val="18"/>
              </w:rPr>
              <w:t>(</w:t>
            </w:r>
            <w:r w:rsidR="00B54159">
              <w:rPr>
                <w:rFonts w:asciiTheme="minorHAnsi" w:hAnsiTheme="minorHAnsi"/>
                <w:sz w:val="18"/>
                <w:szCs w:val="18"/>
              </w:rPr>
              <w:t>D</w:t>
            </w:r>
            <w:r>
              <w:rPr>
                <w:rFonts w:asciiTheme="minorHAnsi" w:hAnsiTheme="minorHAnsi"/>
                <w:sz w:val="18"/>
                <w:szCs w:val="18"/>
              </w:rPr>
              <w:t xml:space="preserve">01) </w:t>
            </w:r>
            <w:r w:rsidR="000840B5">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CF2R-MCH-24), </w:t>
            </w:r>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4E91253E" w14:textId="2E455B38"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FE7ABA">
              <w:rPr>
                <w:rFonts w:asciiTheme="minorHAnsi" w:hAnsiTheme="minorHAnsi"/>
                <w:sz w:val="18"/>
                <w:szCs w:val="18"/>
              </w:rPr>
              <w:t>D</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“Target dwelling unit compartmentalization leakage” (taken from CF2R-MCH-24),</w:t>
            </w:r>
            <w:r>
              <w:rPr>
                <w:rFonts w:asciiTheme="minorHAnsi" w:hAnsi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 (C06)</w:t>
            </w:r>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9AC1165" w14:textId="42C87BCE" w:rsidR="001238D0" w:rsidRDefault="001238D0" w:rsidP="001238D0">
            <w:pPr>
              <w:rPr>
                <w:rFonts w:asciiTheme="minorHAnsi" w:hAnsiTheme="minorHAnsi"/>
                <w:sz w:val="18"/>
                <w:szCs w:val="18"/>
              </w:rPr>
            </w:pPr>
            <w:r>
              <w:rPr>
                <w:rFonts w:asciiTheme="minorHAnsi" w:hAnsiTheme="minorHAnsi"/>
                <w:sz w:val="18"/>
                <w:szCs w:val="18"/>
              </w:rPr>
              <w:t>Else display text: "Building Fails Mechanical Ventilation Rate Test"</w:t>
            </w:r>
            <w:r w:rsidRPr="00D2491C">
              <w:rPr>
                <w:rFonts w:asciiTheme="minorHAnsi" w:hAnsiTheme="minorHAnsi"/>
                <w:sz w:val="18"/>
                <w:szCs w:val="18"/>
              </w:rPr>
              <w:t>&gt;&gt;</w:t>
            </w:r>
          </w:p>
        </w:tc>
      </w:tr>
    </w:tbl>
    <w:p w14:paraId="6BFE4BE3" w14:textId="77777777" w:rsidR="00C954E0" w:rsidRDefault="00C954E0">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954E0" w:rsidRPr="0084687D" w14:paraId="64528C61" w14:textId="77777777" w:rsidTr="00465FDE">
        <w:trPr>
          <w:cantSplit/>
          <w:trHeight w:val="432"/>
        </w:trPr>
        <w:tc>
          <w:tcPr>
            <w:tcW w:w="5000" w:type="pct"/>
            <w:gridSpan w:val="2"/>
            <w:vAlign w:val="center"/>
          </w:tcPr>
          <w:p w14:paraId="367948E0" w14:textId="2FAEF99D" w:rsidR="00C954E0" w:rsidRPr="00AD610F" w:rsidRDefault="00C954E0" w:rsidP="00465FDE">
            <w:pPr>
              <w:keepNext/>
              <w:rPr>
                <w:rFonts w:ascii="Calibri" w:hAnsi="Calibri"/>
                <w:b/>
                <w:szCs w:val="18"/>
              </w:rPr>
            </w:pPr>
            <w:r>
              <w:rPr>
                <w:rFonts w:ascii="Calibri" w:hAnsi="Calibri"/>
                <w:b/>
                <w:szCs w:val="18"/>
              </w:rPr>
              <w:t>G</w:t>
            </w:r>
            <w:r w:rsidRPr="00AD610F">
              <w:rPr>
                <w:rFonts w:ascii="Calibri" w:hAnsi="Calibri"/>
                <w:b/>
                <w:szCs w:val="18"/>
              </w:rPr>
              <w:t>. Determination of HERS Verification Compliance</w:t>
            </w:r>
          </w:p>
          <w:p w14:paraId="65ED86A0" w14:textId="77777777" w:rsidR="00C954E0" w:rsidRPr="0084687D" w:rsidRDefault="00C954E0" w:rsidP="00465FDE">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C954E0" w:rsidRPr="0084687D" w14:paraId="3E57499C" w14:textId="77777777" w:rsidTr="00465FDE">
        <w:trPr>
          <w:cantSplit/>
          <w:trHeight w:val="144"/>
        </w:trPr>
        <w:tc>
          <w:tcPr>
            <w:tcW w:w="253" w:type="pct"/>
            <w:vAlign w:val="center"/>
          </w:tcPr>
          <w:p w14:paraId="4DE0406D" w14:textId="77777777" w:rsidR="00C954E0" w:rsidRPr="0084687D" w:rsidDel="00C76C40" w:rsidRDefault="00C954E0" w:rsidP="00465FDE">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2F14719C" w14:textId="0DB07959" w:rsidR="00C954E0" w:rsidRPr="0084687D" w:rsidRDefault="00C954E0" w:rsidP="00CD498F">
            <w:pPr>
              <w:keepNext/>
              <w:spacing w:after="60"/>
              <w:rPr>
                <w:rFonts w:ascii="Calibri" w:hAnsi="Calibri"/>
                <w:sz w:val="18"/>
                <w:szCs w:val="18"/>
              </w:rPr>
            </w:pPr>
            <w:r w:rsidRPr="0084687D">
              <w:rPr>
                <w:rFonts w:ascii="Calibri" w:hAnsi="Calibri"/>
                <w:sz w:val="18"/>
                <w:szCs w:val="18"/>
              </w:rPr>
              <w:t xml:space="preserve">&lt;&lt;if </w:t>
            </w:r>
            <w:r w:rsidR="00CD498F">
              <w:rPr>
                <w:rFonts w:ascii="Calibri" w:hAnsi="Calibri"/>
                <w:sz w:val="18"/>
                <w:szCs w:val="18"/>
              </w:rPr>
              <w:t>F</w:t>
            </w:r>
            <w:r>
              <w:rPr>
                <w:rFonts w:ascii="Calibri" w:hAnsi="Calibri"/>
                <w:sz w:val="18"/>
                <w:szCs w:val="18"/>
              </w:rPr>
              <w:t>01</w:t>
            </w:r>
            <w:r w:rsidRPr="0084687D">
              <w:rPr>
                <w:rFonts w:ascii="Calibri" w:hAnsi="Calibri"/>
                <w:sz w:val="18"/>
                <w:szCs w:val="18"/>
              </w:rPr>
              <w:t xml:space="preserve"> = </w:t>
            </w:r>
            <w:r>
              <w:rPr>
                <w:rFonts w:asciiTheme="minorHAnsi" w:hAnsiTheme="minorHAnsi"/>
                <w:sz w:val="18"/>
                <w:szCs w:val="18"/>
              </w:rPr>
              <w:t>Building Passes Mechanical Ventilation Rate</w:t>
            </w:r>
            <w:r w:rsidDel="001E1FD4">
              <w:rPr>
                <w:rFonts w:asciiTheme="minorHAnsi" w:hAnsiTheme="minorHAnsi"/>
                <w:sz w:val="18"/>
                <w:szCs w:val="18"/>
              </w:rPr>
              <w:t xml:space="preserve"> </w:t>
            </w:r>
            <w:r>
              <w:rPr>
                <w:rFonts w:asciiTheme="minorHAnsi" w:hAnsiTheme="minorHAnsi"/>
                <w:sz w:val="18"/>
                <w:szCs w:val="18"/>
              </w:rPr>
              <w:t xml:space="preserve">Test, </w:t>
            </w:r>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p w14:paraId="04EF604D" w14:textId="191F89D7" w:rsidR="00B07E8D" w:rsidRDefault="00B07E8D" w:rsidP="00B07E8D"/>
    <w:p w14:paraId="444D81D5" w14:textId="22067F13" w:rsidR="00BB724F" w:rsidRDefault="00BB724F" w:rsidP="00BB724F">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954E0" w:rsidRPr="00BB16FE" w14:paraId="48DFA1F6" w14:textId="77777777" w:rsidTr="00465FDE">
        <w:trPr>
          <w:trHeight w:val="288"/>
        </w:trPr>
        <w:tc>
          <w:tcPr>
            <w:tcW w:w="10950" w:type="dxa"/>
            <w:gridSpan w:val="4"/>
            <w:vAlign w:val="center"/>
          </w:tcPr>
          <w:p w14:paraId="2C4E09ED"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t>Documentation Author's Declaration Statement</w:t>
            </w:r>
          </w:p>
        </w:tc>
      </w:tr>
      <w:tr w:rsidR="00C954E0" w:rsidRPr="00BB16FE" w14:paraId="50334ABB" w14:textId="77777777" w:rsidTr="00465FDE">
        <w:trPr>
          <w:trHeight w:val="360"/>
        </w:trPr>
        <w:tc>
          <w:tcPr>
            <w:tcW w:w="10950" w:type="dxa"/>
            <w:gridSpan w:val="4"/>
            <w:vAlign w:val="center"/>
          </w:tcPr>
          <w:p w14:paraId="4655448A" w14:textId="77777777" w:rsidR="00C954E0" w:rsidRPr="00BB16FE" w:rsidRDefault="00C954E0" w:rsidP="00465FDE">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C954E0" w:rsidRPr="00BB16FE" w14:paraId="11FCA769" w14:textId="77777777" w:rsidTr="00465FDE">
        <w:trPr>
          <w:trHeight w:val="360"/>
        </w:trPr>
        <w:tc>
          <w:tcPr>
            <w:tcW w:w="5434" w:type="dxa"/>
          </w:tcPr>
          <w:p w14:paraId="5AC6D7A6"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194BF4D7"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C954E0" w:rsidRPr="00BB16FE" w14:paraId="6CE311FD" w14:textId="77777777" w:rsidTr="00465FDE">
        <w:trPr>
          <w:trHeight w:val="360"/>
        </w:trPr>
        <w:tc>
          <w:tcPr>
            <w:tcW w:w="5434" w:type="dxa"/>
          </w:tcPr>
          <w:p w14:paraId="24AF2FAD"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6FC4D317"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C954E0" w:rsidRPr="00BB16FE" w14:paraId="36E58291" w14:textId="77777777" w:rsidTr="00465FDE">
        <w:trPr>
          <w:trHeight w:val="360"/>
        </w:trPr>
        <w:tc>
          <w:tcPr>
            <w:tcW w:w="5434" w:type="dxa"/>
          </w:tcPr>
          <w:p w14:paraId="5E3601D5"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58F12A02"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C954E0" w:rsidRPr="00BB16FE" w14:paraId="164D44CC" w14:textId="77777777" w:rsidTr="00465FDE">
        <w:trPr>
          <w:trHeight w:val="360"/>
        </w:trPr>
        <w:tc>
          <w:tcPr>
            <w:tcW w:w="5434" w:type="dxa"/>
          </w:tcPr>
          <w:p w14:paraId="1DCEC779"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20C73BC9" w14:textId="77777777" w:rsidR="00C954E0" w:rsidRPr="00BB16FE" w:rsidRDefault="00C954E0" w:rsidP="00465FDE">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C954E0" w:rsidRPr="00BB16FE" w14:paraId="2EB2EFC7" w14:textId="77777777" w:rsidTr="00465FDE">
        <w:tblPrEx>
          <w:tblCellMar>
            <w:left w:w="115" w:type="dxa"/>
            <w:right w:w="115" w:type="dxa"/>
          </w:tblCellMar>
        </w:tblPrEx>
        <w:trPr>
          <w:trHeight w:val="296"/>
        </w:trPr>
        <w:tc>
          <w:tcPr>
            <w:tcW w:w="10950" w:type="dxa"/>
            <w:gridSpan w:val="4"/>
            <w:vAlign w:val="center"/>
          </w:tcPr>
          <w:p w14:paraId="2D54F11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C954E0" w:rsidRPr="00BB16FE" w14:paraId="3F7D51FF" w14:textId="77777777" w:rsidTr="00465FDE">
        <w:tblPrEx>
          <w:tblCellMar>
            <w:left w:w="115" w:type="dxa"/>
            <w:right w:w="115" w:type="dxa"/>
          </w:tblCellMar>
        </w:tblPrEx>
        <w:trPr>
          <w:trHeight w:val="504"/>
        </w:trPr>
        <w:tc>
          <w:tcPr>
            <w:tcW w:w="10950" w:type="dxa"/>
            <w:gridSpan w:val="4"/>
            <w:shd w:val="clear" w:color="auto" w:fill="auto"/>
          </w:tcPr>
          <w:p w14:paraId="21A58401" w14:textId="77777777" w:rsidR="00C954E0" w:rsidRPr="00BB16FE" w:rsidRDefault="00C954E0" w:rsidP="00465FDE">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65C5E49E"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73E05B76"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0121A473"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2AE7685"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A057C45" w14:textId="77777777" w:rsidR="00C954E0" w:rsidRPr="00BB16FE" w:rsidRDefault="00C954E0" w:rsidP="00465FDE">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954E0" w:rsidRPr="00BB16FE" w14:paraId="5D350EE4" w14:textId="77777777" w:rsidTr="00465FDE">
        <w:tblPrEx>
          <w:tblCellMar>
            <w:left w:w="115" w:type="dxa"/>
            <w:right w:w="115" w:type="dxa"/>
          </w:tblCellMar>
        </w:tblPrEx>
        <w:trPr>
          <w:trHeight w:val="278"/>
        </w:trPr>
        <w:tc>
          <w:tcPr>
            <w:tcW w:w="10950" w:type="dxa"/>
            <w:gridSpan w:val="4"/>
            <w:vAlign w:val="center"/>
          </w:tcPr>
          <w:p w14:paraId="45BF7695"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C954E0" w:rsidRPr="00BB16FE" w14:paraId="41132C54" w14:textId="77777777" w:rsidTr="00465FDE">
        <w:tblPrEx>
          <w:tblCellMar>
            <w:left w:w="115" w:type="dxa"/>
            <w:right w:w="115" w:type="dxa"/>
          </w:tblCellMar>
        </w:tblPrEx>
        <w:trPr>
          <w:trHeight w:hRule="exact" w:val="360"/>
        </w:trPr>
        <w:tc>
          <w:tcPr>
            <w:tcW w:w="10950" w:type="dxa"/>
            <w:gridSpan w:val="4"/>
            <w:vAlign w:val="center"/>
          </w:tcPr>
          <w:p w14:paraId="578915B9"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C954E0" w:rsidRPr="00BB16FE" w14:paraId="3E665AF3" w14:textId="77777777" w:rsidTr="00465FDE">
        <w:tblPrEx>
          <w:tblCellMar>
            <w:left w:w="115" w:type="dxa"/>
            <w:right w:w="115" w:type="dxa"/>
          </w:tblCellMar>
        </w:tblPrEx>
        <w:trPr>
          <w:trHeight w:hRule="exact" w:val="360"/>
        </w:trPr>
        <w:tc>
          <w:tcPr>
            <w:tcW w:w="5475" w:type="dxa"/>
            <w:gridSpan w:val="2"/>
          </w:tcPr>
          <w:p w14:paraId="17986F5B"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4DF4AB8F"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C954E0" w:rsidRPr="00BB16FE" w14:paraId="015F08C1" w14:textId="77777777" w:rsidTr="00465FDE">
        <w:tblPrEx>
          <w:tblCellMar>
            <w:left w:w="108" w:type="dxa"/>
            <w:right w:w="108" w:type="dxa"/>
          </w:tblCellMar>
        </w:tblPrEx>
        <w:trPr>
          <w:trHeight w:hRule="exact" w:val="288"/>
        </w:trPr>
        <w:tc>
          <w:tcPr>
            <w:tcW w:w="10950" w:type="dxa"/>
            <w:gridSpan w:val="4"/>
            <w:vAlign w:val="center"/>
          </w:tcPr>
          <w:p w14:paraId="77BBF97C"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C954E0" w:rsidRPr="00BB16FE" w14:paraId="3C1AA026" w14:textId="77777777" w:rsidTr="00465FDE">
        <w:tblPrEx>
          <w:tblCellMar>
            <w:left w:w="108" w:type="dxa"/>
            <w:right w:w="108" w:type="dxa"/>
          </w:tblCellMar>
        </w:tblPrEx>
        <w:trPr>
          <w:trHeight w:hRule="exact" w:val="360"/>
        </w:trPr>
        <w:tc>
          <w:tcPr>
            <w:tcW w:w="5482" w:type="dxa"/>
            <w:gridSpan w:val="3"/>
          </w:tcPr>
          <w:p w14:paraId="35DF8D96"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5C47732E"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C954E0" w:rsidRPr="00BB16FE" w14:paraId="6C1858C4" w14:textId="77777777" w:rsidTr="00465FDE">
        <w:tblPrEx>
          <w:tblCellMar>
            <w:left w:w="108" w:type="dxa"/>
            <w:right w:w="108" w:type="dxa"/>
          </w:tblCellMar>
        </w:tblPrEx>
        <w:trPr>
          <w:trHeight w:val="288"/>
        </w:trPr>
        <w:tc>
          <w:tcPr>
            <w:tcW w:w="10950" w:type="dxa"/>
            <w:gridSpan w:val="4"/>
            <w:vAlign w:val="center"/>
          </w:tcPr>
          <w:p w14:paraId="647EB5FB"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C954E0" w:rsidRPr="00BB16FE" w14:paraId="3EE1B9E1" w14:textId="77777777" w:rsidTr="00465FDE">
        <w:tblPrEx>
          <w:tblCellMar>
            <w:left w:w="108" w:type="dxa"/>
            <w:right w:w="108" w:type="dxa"/>
          </w:tblCellMar>
        </w:tblPrEx>
        <w:trPr>
          <w:trHeight w:hRule="exact" w:val="360"/>
        </w:trPr>
        <w:tc>
          <w:tcPr>
            <w:tcW w:w="10950" w:type="dxa"/>
            <w:gridSpan w:val="4"/>
          </w:tcPr>
          <w:p w14:paraId="7D123755"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C954E0" w:rsidRPr="00BB16FE" w14:paraId="5B232AEA"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4A4CC45"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13D639B"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C954E0" w:rsidRPr="00BB16FE" w14:paraId="5B8F635B" w14:textId="77777777" w:rsidTr="00465F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F324BB7"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78F9D3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78291A9E" w14:textId="77777777" w:rsidR="00571B10" w:rsidRDefault="00571B10" w:rsidP="00010690">
      <w:pPr>
        <w:rPr>
          <w:rFonts w:asciiTheme="minorHAnsi" w:hAnsiTheme="minorHAnsi"/>
          <w:sz w:val="18"/>
          <w:szCs w:val="18"/>
        </w:rPr>
      </w:pPr>
    </w:p>
    <w:sectPr w:rsidR="00571B10" w:rsidSect="00FB7C8C">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2956D" w14:textId="77777777" w:rsidR="00916331" w:rsidRDefault="00916331">
      <w:r>
        <w:separator/>
      </w:r>
    </w:p>
  </w:endnote>
  <w:endnote w:type="continuationSeparator" w:id="0">
    <w:p w14:paraId="6E5E4BFB" w14:textId="77777777" w:rsidR="00916331" w:rsidRDefault="00916331">
      <w:r>
        <w:continuationSeparator/>
      </w:r>
    </w:p>
  </w:endnote>
  <w:endnote w:type="continuationNotice" w:id="1">
    <w:p w14:paraId="39BBD925" w14:textId="77777777" w:rsidR="00916331" w:rsidRDefault="00916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B6DA0" w14:textId="77777777" w:rsidR="00546BC3" w:rsidRDefault="00546B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916331" w:rsidRPr="009213E6" w:rsidRDefault="00916331" w:rsidP="009213E6">
    <w:pPr>
      <w:pStyle w:val="Footer"/>
      <w:rPr>
        <w:b/>
      </w:rPr>
    </w:pPr>
    <w:r w:rsidRPr="009213E6">
      <w:t xml:space="preserve">Registration Number:                                            Registration Date/Time:                                                    HERS Provider:                                   </w:t>
    </w:r>
  </w:p>
  <w:p w14:paraId="78291ABE" w14:textId="5656DA4A" w:rsidR="00916331" w:rsidRPr="009213E6" w:rsidRDefault="00916331" w:rsidP="009213E6">
    <w:pPr>
      <w:pStyle w:val="Footer"/>
    </w:pPr>
    <w:r w:rsidRPr="009213E6">
      <w:t>CA Building Energy Efficiency Standards - 201</w:t>
    </w:r>
    <w:r>
      <w:t>9</w:t>
    </w:r>
    <w:r w:rsidRPr="009213E6">
      <w:t xml:space="preserve"> Residential Compliance</w:t>
    </w:r>
    <w:r w:rsidRPr="009213E6">
      <w:tab/>
    </w:r>
    <w:del w:id="3" w:author="Alexis Smith" w:date="2020-03-04T13:07:00Z">
      <w:r w:rsidDel="00546BC3">
        <w:delText xml:space="preserve">January </w:delText>
      </w:r>
    </w:del>
    <w:ins w:id="4" w:author="Alexis Smith" w:date="2020-03-04T13:07:00Z">
      <w:r w:rsidR="00546BC3">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D0C1F" w14:textId="77777777" w:rsidR="00546BC3" w:rsidRDefault="00546B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30FDB40D" w:rsidR="00916331" w:rsidRPr="009213E6" w:rsidRDefault="00916331" w:rsidP="009213E6">
    <w:pPr>
      <w:pStyle w:val="Footer"/>
    </w:pPr>
    <w:r w:rsidRPr="009213E6">
      <w:t>CA Building Energy Efficiency Standards - 201</w:t>
    </w:r>
    <w:r>
      <w:t>9</w:t>
    </w:r>
    <w:r w:rsidRPr="009213E6">
      <w:t xml:space="preserve"> Residential Compliance</w:t>
    </w:r>
    <w:r w:rsidRPr="009213E6">
      <w:tab/>
    </w:r>
    <w:del w:id="5" w:author="Alexis Smith" w:date="2020-03-04T13:08:00Z">
      <w:r w:rsidDel="00546BC3">
        <w:delText xml:space="preserve">January </w:delText>
      </w:r>
    </w:del>
    <w:ins w:id="6" w:author="Alexis Smith" w:date="2020-03-04T13:08:00Z">
      <w:r w:rsidR="00546BC3">
        <w:t xml:space="preserve">March </w:t>
      </w:r>
    </w:ins>
    <w:r>
      <w:t>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1FAB3C4D" w:rsidR="00916331" w:rsidRPr="00A165EE" w:rsidRDefault="00916331" w:rsidP="009213E6">
    <w:pPr>
      <w:pStyle w:val="Footer"/>
      <w:rPr>
        <w:b/>
      </w:rPr>
    </w:pPr>
    <w:r w:rsidRPr="00A165EE">
      <w:t>CA Building Energy Efficiency Standards - 201</w:t>
    </w:r>
    <w:r>
      <w:t>9</w:t>
    </w:r>
    <w:r w:rsidRPr="00A165EE">
      <w:t xml:space="preserve"> Residential Compliance</w:t>
    </w:r>
    <w:r w:rsidRPr="00A165EE">
      <w:tab/>
    </w:r>
    <w:del w:id="16" w:author="Alexis Smith" w:date="2020-03-04T13:08:00Z">
      <w:r w:rsidRPr="00E84F79" w:rsidDel="00546BC3">
        <w:delText xml:space="preserve"> </w:delText>
      </w:r>
      <w:r w:rsidDel="00546BC3">
        <w:delText>January</w:delText>
      </w:r>
    </w:del>
    <w:ins w:id="17" w:author="Alexis Smith" w:date="2020-03-04T13:08:00Z">
      <w:r w:rsidR="00546BC3">
        <w:t>March</w:t>
      </w:r>
    </w:ins>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A836B" w14:textId="77777777" w:rsidR="00916331" w:rsidRDefault="00916331">
      <w:r>
        <w:separator/>
      </w:r>
    </w:p>
  </w:footnote>
  <w:footnote w:type="continuationSeparator" w:id="0">
    <w:p w14:paraId="05D3E58E" w14:textId="77777777" w:rsidR="00916331" w:rsidRDefault="00916331">
      <w:r>
        <w:continuationSeparator/>
      </w:r>
    </w:p>
  </w:footnote>
  <w:footnote w:type="continuationNotice" w:id="1">
    <w:p w14:paraId="5D4D73AF" w14:textId="77777777" w:rsidR="00916331" w:rsidRDefault="0091633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916331" w:rsidRDefault="00990B43">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6131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916331" w:rsidRPr="007770C5" w:rsidRDefault="00990B43"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6028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916331" w:rsidRPr="007770C5">
      <w:rPr>
        <w:rFonts w:ascii="Arial" w:hAnsi="Arial" w:cs="Arial"/>
        <w:sz w:val="14"/>
        <w:szCs w:val="14"/>
      </w:rPr>
      <w:t>STATE OF CALIFORNIA</w:t>
    </w:r>
  </w:p>
  <w:p w14:paraId="78291AAC" w14:textId="77777777" w:rsidR="00916331" w:rsidRPr="007770C5" w:rsidRDefault="00916331"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3120" behindDoc="0" locked="0" layoutInCell="1" allowOverlap="1" wp14:anchorId="78291AD6" wp14:editId="38B777A2">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3BA66AA1" w:rsidR="00916331" w:rsidRPr="007770C5" w:rsidRDefault="00916331" w:rsidP="00352336">
    <w:pPr>
      <w:suppressAutoHyphens/>
      <w:ind w:left="-90"/>
      <w:rPr>
        <w:rFonts w:ascii="Arial" w:hAnsi="Arial" w:cs="Arial"/>
        <w:sz w:val="14"/>
        <w:szCs w:val="14"/>
      </w:rPr>
    </w:pPr>
    <w:r>
      <w:rPr>
        <w:rFonts w:ascii="Arial" w:hAnsi="Arial" w:cs="Arial"/>
        <w:sz w:val="14"/>
        <w:szCs w:val="14"/>
      </w:rPr>
      <w:t>CEC-CF3R-MCH-27b-H</w:t>
    </w:r>
    <w:r w:rsidRPr="007770C5">
      <w:rPr>
        <w:rFonts w:ascii="Arial" w:hAnsi="Arial" w:cs="Arial"/>
        <w:sz w:val="14"/>
        <w:szCs w:val="14"/>
      </w:rPr>
      <w:t xml:space="preserve"> (Revised</w:t>
    </w:r>
    <w:r>
      <w:rPr>
        <w:rFonts w:ascii="Arial" w:hAnsi="Arial" w:cs="Arial"/>
        <w:sz w:val="14"/>
        <w:szCs w:val="14"/>
      </w:rPr>
      <w:t xml:space="preserve"> 0</w:t>
    </w:r>
    <w:del w:id="1" w:author="Alexis Smith" w:date="2020-03-04T13:07:00Z">
      <w:r w:rsidDel="00546BC3">
        <w:rPr>
          <w:rFonts w:ascii="Arial" w:hAnsi="Arial" w:cs="Arial"/>
          <w:sz w:val="14"/>
          <w:szCs w:val="14"/>
        </w:rPr>
        <w:delText>1</w:delText>
      </w:r>
    </w:del>
    <w:ins w:id="2" w:author="Alexis Smith" w:date="2020-03-04T13:07:00Z">
      <w:r w:rsidR="00546BC3">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916331"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5A4007E6" w:rsidR="00916331" w:rsidRPr="00D65FA1" w:rsidRDefault="00916331"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78291AAF" w14:textId="657BD8F2" w:rsidR="00916331" w:rsidRPr="00D65FA1" w:rsidRDefault="00916331" w:rsidP="007F6151">
          <w:pPr>
            <w:pStyle w:val="Style18"/>
            <w:rPr>
              <w:b/>
              <w:sz w:val="20"/>
            </w:rPr>
          </w:pPr>
          <w:r w:rsidRPr="00D65FA1">
            <w:rPr>
              <w:sz w:val="20"/>
            </w:rPr>
            <w:t>CF</w:t>
          </w:r>
          <w:r>
            <w:rPr>
              <w:sz w:val="20"/>
            </w:rPr>
            <w:t>3</w:t>
          </w:r>
          <w:r w:rsidRPr="00D65FA1">
            <w:rPr>
              <w:sz w:val="20"/>
            </w:rPr>
            <w:t>R-MCH-27</w:t>
          </w:r>
          <w:r>
            <w:rPr>
              <w:sz w:val="20"/>
            </w:rPr>
            <w:t>-H</w:t>
          </w:r>
        </w:p>
      </w:tc>
    </w:tr>
    <w:tr w:rsidR="00916331" w:rsidRPr="00F85124" w14:paraId="78291AB3" w14:textId="77777777" w:rsidTr="0013183D">
      <w:trPr>
        <w:cantSplit/>
        <w:trHeight w:val="288"/>
      </w:trPr>
      <w:tc>
        <w:tcPr>
          <w:tcW w:w="2285" w:type="pct"/>
          <w:tcBorders>
            <w:right w:val="nil"/>
          </w:tcBorders>
        </w:tcPr>
        <w:p w14:paraId="78291AB1" w14:textId="77777777" w:rsidR="00916331" w:rsidRPr="00F85124" w:rsidRDefault="00916331" w:rsidP="0013183D">
          <w:pPr>
            <w:pStyle w:val="Style19"/>
            <w:rPr>
              <w:sz w:val="12"/>
              <w:szCs w:val="12"/>
            </w:rPr>
          </w:pPr>
          <w:r w:rsidRPr="00505A99">
            <w:t>Indoor Air Quality and Mechanical Ventilation</w:t>
          </w:r>
        </w:p>
      </w:tc>
      <w:tc>
        <w:tcPr>
          <w:tcW w:w="2715" w:type="pct"/>
          <w:gridSpan w:val="2"/>
          <w:tcBorders>
            <w:left w:val="nil"/>
          </w:tcBorders>
        </w:tcPr>
        <w:p w14:paraId="78291AB2" w14:textId="4575F4DD" w:rsidR="00916331" w:rsidRPr="00F85124" w:rsidRDefault="00916331"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990B43" w:rsidRPr="00990B43">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90B43">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916331" w:rsidRPr="00F85124" w14:paraId="78291AB7" w14:textId="77777777" w:rsidTr="0013183D">
      <w:trPr>
        <w:cantSplit/>
        <w:trHeight w:val="288"/>
      </w:trPr>
      <w:tc>
        <w:tcPr>
          <w:tcW w:w="0" w:type="auto"/>
        </w:tcPr>
        <w:p w14:paraId="78291AB4" w14:textId="77777777" w:rsidR="00916331" w:rsidRPr="00F85124" w:rsidRDefault="00916331" w:rsidP="0013183D">
          <w:pPr>
            <w:pStyle w:val="Style20"/>
          </w:pPr>
          <w:r w:rsidRPr="00F85124">
            <w:t>Project Name:</w:t>
          </w:r>
        </w:p>
      </w:tc>
      <w:tc>
        <w:tcPr>
          <w:tcW w:w="1596" w:type="pct"/>
        </w:tcPr>
        <w:p w14:paraId="78291AB5" w14:textId="77777777" w:rsidR="00916331" w:rsidRPr="00F85124" w:rsidRDefault="00916331" w:rsidP="0013183D">
          <w:pPr>
            <w:pStyle w:val="Style20"/>
          </w:pPr>
          <w:r w:rsidRPr="00F85124">
            <w:t>Enforcement Agency:</w:t>
          </w:r>
        </w:p>
      </w:tc>
      <w:tc>
        <w:tcPr>
          <w:tcW w:w="1119" w:type="pct"/>
        </w:tcPr>
        <w:p w14:paraId="78291AB6" w14:textId="77777777" w:rsidR="00916331" w:rsidRPr="00F85124" w:rsidRDefault="00916331" w:rsidP="0013183D">
          <w:pPr>
            <w:pStyle w:val="Style20"/>
          </w:pPr>
          <w:r w:rsidRPr="00F85124">
            <w:t>Permit Number:</w:t>
          </w:r>
        </w:p>
      </w:tc>
    </w:tr>
    <w:tr w:rsidR="00916331" w:rsidRPr="00F85124" w14:paraId="78291ABB" w14:textId="77777777" w:rsidTr="0013183D">
      <w:trPr>
        <w:cantSplit/>
        <w:trHeight w:val="288"/>
      </w:trPr>
      <w:tc>
        <w:tcPr>
          <w:tcW w:w="0" w:type="auto"/>
        </w:tcPr>
        <w:p w14:paraId="78291AB8" w14:textId="77777777" w:rsidR="00916331" w:rsidRPr="00F85124" w:rsidRDefault="00916331" w:rsidP="0013183D">
          <w:pPr>
            <w:pStyle w:val="Style20"/>
            <w:rPr>
              <w:vertAlign w:val="superscript"/>
            </w:rPr>
          </w:pPr>
          <w:r w:rsidRPr="00F85124">
            <w:t>Dwelling Address:</w:t>
          </w:r>
        </w:p>
      </w:tc>
      <w:tc>
        <w:tcPr>
          <w:tcW w:w="1596" w:type="pct"/>
        </w:tcPr>
        <w:p w14:paraId="78291AB9" w14:textId="77777777" w:rsidR="00916331" w:rsidRPr="00F85124" w:rsidRDefault="00916331" w:rsidP="0013183D">
          <w:pPr>
            <w:pStyle w:val="Style20"/>
            <w:rPr>
              <w:vertAlign w:val="superscript"/>
            </w:rPr>
          </w:pPr>
          <w:r w:rsidRPr="00F85124">
            <w:t>City</w:t>
          </w:r>
          <w:r>
            <w:t>:</w:t>
          </w:r>
        </w:p>
      </w:tc>
      <w:tc>
        <w:tcPr>
          <w:tcW w:w="1119" w:type="pct"/>
        </w:tcPr>
        <w:p w14:paraId="78291ABA" w14:textId="77777777" w:rsidR="00916331" w:rsidRPr="00F85124" w:rsidRDefault="00916331" w:rsidP="0013183D">
          <w:pPr>
            <w:pStyle w:val="Style20"/>
            <w:rPr>
              <w:vertAlign w:val="superscript"/>
            </w:rPr>
          </w:pPr>
          <w:r w:rsidRPr="00F85124">
            <w:t>Zip Code</w:t>
          </w:r>
          <w:r>
            <w:t>:</w:t>
          </w:r>
        </w:p>
      </w:tc>
    </w:tr>
  </w:tbl>
  <w:p w14:paraId="78291ABC" w14:textId="77777777" w:rsidR="00916331" w:rsidRDefault="009163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916331" w:rsidRDefault="00990B43">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623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916331" w:rsidRDefault="00990B43">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916331"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362724D0" w:rsidR="00916331" w:rsidRPr="00927918" w:rsidRDefault="00916331"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16BC1702" w:rsidR="00916331" w:rsidRPr="00927918" w:rsidRDefault="00916331" w:rsidP="00D85A3A">
          <w:pPr>
            <w:pStyle w:val="Style18"/>
            <w:rPr>
              <w:b/>
              <w:sz w:val="20"/>
            </w:rPr>
          </w:pPr>
          <w:r w:rsidRPr="00927918">
            <w:rPr>
              <w:sz w:val="20"/>
            </w:rPr>
            <w:t>CF</w:t>
          </w:r>
          <w:r>
            <w:rPr>
              <w:sz w:val="20"/>
            </w:rPr>
            <w:t>3</w:t>
          </w:r>
          <w:r w:rsidRPr="00927918">
            <w:rPr>
              <w:sz w:val="20"/>
            </w:rPr>
            <w:t>R-MCH-27</w:t>
          </w:r>
          <w:r>
            <w:rPr>
              <w:sz w:val="20"/>
            </w:rPr>
            <w:t>-H</w:t>
          </w:r>
        </w:p>
      </w:tc>
    </w:tr>
    <w:tr w:rsidR="00916331" w:rsidRPr="00F85124" w14:paraId="78291AC6" w14:textId="77777777" w:rsidTr="00023A98">
      <w:trPr>
        <w:cantSplit/>
        <w:trHeight w:val="288"/>
      </w:trPr>
      <w:tc>
        <w:tcPr>
          <w:tcW w:w="2285" w:type="pct"/>
          <w:tcBorders>
            <w:right w:val="nil"/>
          </w:tcBorders>
        </w:tcPr>
        <w:p w14:paraId="78291AC4" w14:textId="77777777" w:rsidR="00916331" w:rsidRPr="00F85124" w:rsidRDefault="00916331"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1E99C0A7" w:rsidR="00916331" w:rsidRPr="00F85124" w:rsidRDefault="0091633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990B43" w:rsidRPr="00990B43">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90B43">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916331" w:rsidRDefault="00990B43"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721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916331" w:rsidRDefault="00990B43">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926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916331" w:rsidRDefault="00990B43">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516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916331"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6A60C05A" w:rsidR="00916331" w:rsidRPr="00D65FA1" w:rsidRDefault="00916331"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78291ACC" w14:textId="1CC02E5D" w:rsidR="00916331" w:rsidRPr="00D65FA1" w:rsidRDefault="00916331" w:rsidP="00D85A3A">
          <w:pPr>
            <w:pStyle w:val="Style18"/>
            <w:rPr>
              <w:b/>
              <w:sz w:val="20"/>
            </w:rPr>
          </w:pPr>
          <w:r w:rsidRPr="00D65FA1">
            <w:rPr>
              <w:sz w:val="20"/>
            </w:rPr>
            <w:t>CF</w:t>
          </w:r>
          <w:r>
            <w:rPr>
              <w:sz w:val="20"/>
            </w:rPr>
            <w:t>3</w:t>
          </w:r>
          <w:r w:rsidRPr="00D65FA1">
            <w:rPr>
              <w:sz w:val="20"/>
            </w:rPr>
            <w:t>R-MCH-27</w:t>
          </w:r>
          <w:r>
            <w:rPr>
              <w:sz w:val="20"/>
            </w:rPr>
            <w:t>-H</w:t>
          </w:r>
        </w:p>
      </w:tc>
    </w:tr>
    <w:tr w:rsidR="00916331" w:rsidRPr="00F85124" w14:paraId="78291AD0" w14:textId="77777777" w:rsidTr="00023A98">
      <w:trPr>
        <w:cantSplit/>
        <w:trHeight w:val="288"/>
      </w:trPr>
      <w:tc>
        <w:tcPr>
          <w:tcW w:w="2285" w:type="pct"/>
          <w:tcBorders>
            <w:right w:val="nil"/>
          </w:tcBorders>
        </w:tcPr>
        <w:p w14:paraId="78291ACE" w14:textId="77777777" w:rsidR="00916331" w:rsidRPr="00F85124" w:rsidRDefault="00916331"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6AFF252A" w:rsidR="00916331" w:rsidRPr="00F85124" w:rsidRDefault="0091633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990B43" w:rsidRPr="00990B43">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90B43">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78291AD1" w14:textId="77777777" w:rsidR="00916331" w:rsidRDefault="00990B43"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414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916331" w:rsidRDefault="00990B43">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619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371CD"/>
    <w:multiLevelType w:val="hybridMultilevel"/>
    <w:tmpl w:val="54AA8A10"/>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4"/>
  </w:num>
  <w:num w:numId="3">
    <w:abstractNumId w:val="20"/>
  </w:num>
  <w:num w:numId="4">
    <w:abstractNumId w:val="1"/>
  </w:num>
  <w:num w:numId="5">
    <w:abstractNumId w:val="0"/>
  </w:num>
  <w:num w:numId="6">
    <w:abstractNumId w:val="10"/>
  </w:num>
  <w:num w:numId="7">
    <w:abstractNumId w:val="21"/>
  </w:num>
  <w:num w:numId="8">
    <w:abstractNumId w:val="23"/>
  </w:num>
  <w:num w:numId="9">
    <w:abstractNumId w:val="9"/>
  </w:num>
  <w:num w:numId="10">
    <w:abstractNumId w:val="15"/>
  </w:num>
  <w:num w:numId="11">
    <w:abstractNumId w:val="27"/>
  </w:num>
  <w:num w:numId="12">
    <w:abstractNumId w:val="17"/>
  </w:num>
  <w:num w:numId="13">
    <w:abstractNumId w:val="12"/>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6"/>
  </w:num>
  <w:num w:numId="19">
    <w:abstractNumId w:val="8"/>
  </w:num>
  <w:num w:numId="20">
    <w:abstractNumId w:val="30"/>
  </w:num>
  <w:num w:numId="21">
    <w:abstractNumId w:val="13"/>
  </w:num>
  <w:num w:numId="22">
    <w:abstractNumId w:val="16"/>
  </w:num>
  <w:num w:numId="23">
    <w:abstractNumId w:val="29"/>
  </w:num>
  <w:num w:numId="24">
    <w:abstractNumId w:val="3"/>
  </w:num>
  <w:num w:numId="25">
    <w:abstractNumId w:val="2"/>
  </w:num>
  <w:num w:numId="26">
    <w:abstractNumId w:val="28"/>
  </w:num>
  <w:num w:numId="27">
    <w:abstractNumId w:val="14"/>
  </w:num>
  <w:num w:numId="28">
    <w:abstractNumId w:val="22"/>
  </w:num>
  <w:num w:numId="29">
    <w:abstractNumId w:val="24"/>
  </w:num>
  <w:num w:numId="30">
    <w:abstractNumId w:val="26"/>
  </w:num>
  <w:num w:numId="31">
    <w:abstractNumId w:val="7"/>
  </w:num>
  <w:num w:numId="32">
    <w:abstractNumId w:val="31"/>
  </w:num>
  <w:num w:numId="33">
    <w:abstractNumId w:val="25"/>
  </w:num>
  <w:num w:numId="34">
    <w:abstractNumId w:val="5"/>
  </w:num>
  <w:num w:numId="35">
    <w:abstractNumId w:val="1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67870"/>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313C"/>
    <w:rsid w:val="001947AA"/>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B0B3F"/>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25839"/>
    <w:rsid w:val="00431F8D"/>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0A2B"/>
    <w:rsid w:val="00484240"/>
    <w:rsid w:val="004854B8"/>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46BC3"/>
    <w:rsid w:val="005518CD"/>
    <w:rsid w:val="00571B10"/>
    <w:rsid w:val="00573D96"/>
    <w:rsid w:val="00582D84"/>
    <w:rsid w:val="00584D67"/>
    <w:rsid w:val="005A21B1"/>
    <w:rsid w:val="005A2B97"/>
    <w:rsid w:val="005C28D4"/>
    <w:rsid w:val="005D3BD0"/>
    <w:rsid w:val="005D410F"/>
    <w:rsid w:val="005D51CC"/>
    <w:rsid w:val="005D66CB"/>
    <w:rsid w:val="005E1615"/>
    <w:rsid w:val="005E2F74"/>
    <w:rsid w:val="005E6F8D"/>
    <w:rsid w:val="005F61B2"/>
    <w:rsid w:val="0060116F"/>
    <w:rsid w:val="00603E19"/>
    <w:rsid w:val="006312CE"/>
    <w:rsid w:val="006329D6"/>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13D02"/>
    <w:rsid w:val="008236A7"/>
    <w:rsid w:val="00827F4B"/>
    <w:rsid w:val="00830150"/>
    <w:rsid w:val="00837423"/>
    <w:rsid w:val="008378BF"/>
    <w:rsid w:val="008472E3"/>
    <w:rsid w:val="00850692"/>
    <w:rsid w:val="008514A1"/>
    <w:rsid w:val="00851558"/>
    <w:rsid w:val="0085658C"/>
    <w:rsid w:val="00873389"/>
    <w:rsid w:val="00877455"/>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5F19"/>
    <w:rsid w:val="009062EA"/>
    <w:rsid w:val="009062F2"/>
    <w:rsid w:val="0091285E"/>
    <w:rsid w:val="00912920"/>
    <w:rsid w:val="00912F68"/>
    <w:rsid w:val="00916331"/>
    <w:rsid w:val="009213E6"/>
    <w:rsid w:val="00925EA3"/>
    <w:rsid w:val="009325D2"/>
    <w:rsid w:val="00932E1C"/>
    <w:rsid w:val="009335C5"/>
    <w:rsid w:val="009369F2"/>
    <w:rsid w:val="00951BB7"/>
    <w:rsid w:val="009528FF"/>
    <w:rsid w:val="00954811"/>
    <w:rsid w:val="00954E27"/>
    <w:rsid w:val="0096325C"/>
    <w:rsid w:val="00966F67"/>
    <w:rsid w:val="00972E73"/>
    <w:rsid w:val="00990B43"/>
    <w:rsid w:val="00990CEB"/>
    <w:rsid w:val="00992AE0"/>
    <w:rsid w:val="0099586D"/>
    <w:rsid w:val="00995DE1"/>
    <w:rsid w:val="0099732B"/>
    <w:rsid w:val="009A4F12"/>
    <w:rsid w:val="009A4F6D"/>
    <w:rsid w:val="009A708E"/>
    <w:rsid w:val="009B1087"/>
    <w:rsid w:val="009B1D56"/>
    <w:rsid w:val="009C121C"/>
    <w:rsid w:val="009C7275"/>
    <w:rsid w:val="009D4C4A"/>
    <w:rsid w:val="009D6D23"/>
    <w:rsid w:val="009E7A2F"/>
    <w:rsid w:val="009F41D2"/>
    <w:rsid w:val="009F4FC9"/>
    <w:rsid w:val="00A064F6"/>
    <w:rsid w:val="00A106C7"/>
    <w:rsid w:val="00A11558"/>
    <w:rsid w:val="00A203AF"/>
    <w:rsid w:val="00A26E22"/>
    <w:rsid w:val="00A31477"/>
    <w:rsid w:val="00A31D09"/>
    <w:rsid w:val="00A35980"/>
    <w:rsid w:val="00A377D9"/>
    <w:rsid w:val="00A4665D"/>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07E8D"/>
    <w:rsid w:val="00B2607A"/>
    <w:rsid w:val="00B3284C"/>
    <w:rsid w:val="00B37E3B"/>
    <w:rsid w:val="00B41DAB"/>
    <w:rsid w:val="00B41FFD"/>
    <w:rsid w:val="00B461A4"/>
    <w:rsid w:val="00B47A76"/>
    <w:rsid w:val="00B54159"/>
    <w:rsid w:val="00B573A6"/>
    <w:rsid w:val="00B70781"/>
    <w:rsid w:val="00B71555"/>
    <w:rsid w:val="00B753CB"/>
    <w:rsid w:val="00B85083"/>
    <w:rsid w:val="00B866CA"/>
    <w:rsid w:val="00B87430"/>
    <w:rsid w:val="00B9070D"/>
    <w:rsid w:val="00B91C90"/>
    <w:rsid w:val="00B962B3"/>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6E30"/>
    <w:rsid w:val="00C570B9"/>
    <w:rsid w:val="00C62719"/>
    <w:rsid w:val="00C62D48"/>
    <w:rsid w:val="00C64DBF"/>
    <w:rsid w:val="00C71ABD"/>
    <w:rsid w:val="00C76888"/>
    <w:rsid w:val="00C91598"/>
    <w:rsid w:val="00C9288D"/>
    <w:rsid w:val="00C954E0"/>
    <w:rsid w:val="00CA3598"/>
    <w:rsid w:val="00CA4DB1"/>
    <w:rsid w:val="00CA4FE4"/>
    <w:rsid w:val="00CA740A"/>
    <w:rsid w:val="00CB00C9"/>
    <w:rsid w:val="00CB14DD"/>
    <w:rsid w:val="00CB22EC"/>
    <w:rsid w:val="00CB62E7"/>
    <w:rsid w:val="00CC5F3A"/>
    <w:rsid w:val="00CD498F"/>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314E"/>
    <w:rsid w:val="00D84059"/>
    <w:rsid w:val="00D85A3A"/>
    <w:rsid w:val="00D85C84"/>
    <w:rsid w:val="00D951D1"/>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1EB3"/>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2770"/>
    <w:rsid w:val="00EE3065"/>
    <w:rsid w:val="00EE3CED"/>
    <w:rsid w:val="00EE6757"/>
    <w:rsid w:val="00EE7FFA"/>
    <w:rsid w:val="00EF05FF"/>
    <w:rsid w:val="00EF64A5"/>
    <w:rsid w:val="00F111F9"/>
    <w:rsid w:val="00F1220E"/>
    <w:rsid w:val="00F16766"/>
    <w:rsid w:val="00F33AAA"/>
    <w:rsid w:val="00F36EAC"/>
    <w:rsid w:val="00F37662"/>
    <w:rsid w:val="00F464CD"/>
    <w:rsid w:val="00F46A43"/>
    <w:rsid w:val="00F51F71"/>
    <w:rsid w:val="00F52A83"/>
    <w:rsid w:val="00F557F6"/>
    <w:rsid w:val="00F55BE3"/>
    <w:rsid w:val="00F635DD"/>
    <w:rsid w:val="00F836EF"/>
    <w:rsid w:val="00F86E28"/>
    <w:rsid w:val="00F967F2"/>
    <w:rsid w:val="00FA76EA"/>
    <w:rsid w:val="00FB5CF1"/>
    <w:rsid w:val="00FB7C8C"/>
    <w:rsid w:val="00FC25CF"/>
    <w:rsid w:val="00FC5CD6"/>
    <w:rsid w:val="00FD0B67"/>
    <w:rsid w:val="00FD4D9A"/>
    <w:rsid w:val="00FE561B"/>
    <w:rsid w:val="00FE74FD"/>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98FE5-4D43-440B-A6A1-509D451A9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2018-11-28T15:42:00Z</cp:lastPrinted>
  <dcterms:created xsi:type="dcterms:W3CDTF">2020-03-24T19:02:00Z</dcterms:created>
  <dcterms:modified xsi:type="dcterms:W3CDTF">2020-03-24T19:02:00Z</dcterms:modified>
</cp:coreProperties>
</file>
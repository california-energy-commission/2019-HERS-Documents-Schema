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4D19F52D" w14:textId="77777777" w:rsidR="00FD11ED" w:rsidRDefault="00FD11ED"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D11ED" w14:paraId="5D73D616" w14:textId="77777777" w:rsidTr="00857191">
        <w:trPr>
          <w:cantSplit/>
          <w:trHeight w:val="305"/>
        </w:trPr>
        <w:tc>
          <w:tcPr>
            <w:tcW w:w="10790" w:type="dxa"/>
            <w:gridSpan w:val="11"/>
            <w:vAlign w:val="center"/>
          </w:tcPr>
          <w:p w14:paraId="3765F4F9" w14:textId="77777777" w:rsidR="00FD11ED" w:rsidRDefault="00FD11ED" w:rsidP="00857191">
            <w:pPr>
              <w:rPr>
                <w:rFonts w:asciiTheme="minorHAnsi" w:hAnsiTheme="minorHAnsi"/>
                <w:sz w:val="18"/>
                <w:szCs w:val="18"/>
              </w:rPr>
            </w:pPr>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p>
        </w:tc>
      </w:tr>
      <w:tr w:rsidR="00FD11ED" w14:paraId="1F3D393B" w14:textId="77777777" w:rsidTr="00857191">
        <w:trPr>
          <w:cantSplit/>
          <w:trHeight w:val="305"/>
        </w:trPr>
        <w:tc>
          <w:tcPr>
            <w:tcW w:w="980" w:type="dxa"/>
            <w:textDirection w:val="btLr"/>
            <w:vAlign w:val="center"/>
          </w:tcPr>
          <w:p w14:paraId="3FE8FDD5" w14:textId="77777777" w:rsidR="00FD11ED" w:rsidRDefault="00FD11ED" w:rsidP="008571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685EA72C" w14:textId="77777777" w:rsidR="00FD11ED" w:rsidRDefault="00FD11ED" w:rsidP="008571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1240382D" w14:textId="77777777" w:rsidR="00FD11ED" w:rsidRDefault="00FD11ED" w:rsidP="008571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44B7CD1F" w14:textId="77777777" w:rsidR="00FD11ED" w:rsidRDefault="00FD11ED" w:rsidP="008571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5A44EFA2" w14:textId="77777777" w:rsidR="00FD11ED" w:rsidRDefault="00FD11ED" w:rsidP="008571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21A9FDBC" w14:textId="77777777" w:rsidR="00FD11ED" w:rsidRDefault="00FD11ED" w:rsidP="008571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1177CDA5" w14:textId="77777777" w:rsidR="00FD11ED" w:rsidRDefault="00FD11ED" w:rsidP="008571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3C18FD32" w14:textId="77777777" w:rsidR="00FD11ED" w:rsidRDefault="00FD11ED" w:rsidP="008571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25B6413B" w14:textId="77777777" w:rsidR="00FD11ED" w:rsidRDefault="00FD11ED" w:rsidP="008571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5BF134A5" w14:textId="77777777" w:rsidR="00FD11ED" w:rsidRDefault="00FD11ED" w:rsidP="008571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4F7D9155" w14:textId="77777777" w:rsidR="00FD11ED" w:rsidRDefault="00FD11ED" w:rsidP="00857191">
            <w:pPr>
              <w:jc w:val="center"/>
              <w:rPr>
                <w:rFonts w:asciiTheme="minorHAnsi" w:hAnsiTheme="minorHAnsi"/>
                <w:sz w:val="18"/>
                <w:szCs w:val="18"/>
              </w:rPr>
            </w:pPr>
            <w:r>
              <w:rPr>
                <w:rFonts w:asciiTheme="minorHAnsi" w:hAnsiTheme="minorHAnsi"/>
                <w:sz w:val="18"/>
                <w:szCs w:val="18"/>
              </w:rPr>
              <w:t>11</w:t>
            </w:r>
          </w:p>
        </w:tc>
      </w:tr>
      <w:tr w:rsidR="00FD11ED" w14:paraId="7532B630" w14:textId="77777777" w:rsidTr="00857191">
        <w:trPr>
          <w:cantSplit/>
          <w:trHeight w:val="1655"/>
        </w:trPr>
        <w:tc>
          <w:tcPr>
            <w:tcW w:w="980" w:type="dxa"/>
            <w:textDirection w:val="btLr"/>
            <w:vAlign w:val="center"/>
          </w:tcPr>
          <w:p w14:paraId="0AC94DA0"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67B3A7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723371CE"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3AA1D842"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6DF22F8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F15EF7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07905C4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4831FF77"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1225DFC"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5E7C59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63880B9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Compliance Statement</w:t>
            </w:r>
          </w:p>
        </w:tc>
      </w:tr>
      <w:tr w:rsidR="00FD11ED" w14:paraId="3F70F35D" w14:textId="77777777" w:rsidTr="00857191">
        <w:tc>
          <w:tcPr>
            <w:tcW w:w="980" w:type="dxa"/>
          </w:tcPr>
          <w:p w14:paraId="35845110" w14:textId="29178E36" w:rsidR="00FD11ED" w:rsidRDefault="00FD11ED" w:rsidP="00857191">
            <w:pPr>
              <w:rPr>
                <w:rFonts w:asciiTheme="minorHAnsi" w:hAnsiTheme="minorHAnsi"/>
                <w:sz w:val="18"/>
                <w:szCs w:val="18"/>
              </w:rPr>
            </w:pPr>
          </w:p>
        </w:tc>
        <w:tc>
          <w:tcPr>
            <w:tcW w:w="981" w:type="dxa"/>
          </w:tcPr>
          <w:p w14:paraId="3026B5F2" w14:textId="1C093A8A" w:rsidR="00FD11ED" w:rsidRDefault="00FD11ED" w:rsidP="00857191">
            <w:pPr>
              <w:rPr>
                <w:rFonts w:asciiTheme="minorHAnsi" w:hAnsiTheme="minorHAnsi"/>
                <w:sz w:val="18"/>
                <w:szCs w:val="18"/>
              </w:rPr>
            </w:pPr>
          </w:p>
        </w:tc>
        <w:tc>
          <w:tcPr>
            <w:tcW w:w="981" w:type="dxa"/>
          </w:tcPr>
          <w:p w14:paraId="581EC44D" w14:textId="3F78E580" w:rsidR="00FD11ED" w:rsidRDefault="00FD11ED" w:rsidP="00857191">
            <w:pPr>
              <w:rPr>
                <w:rFonts w:asciiTheme="minorHAnsi" w:hAnsiTheme="minorHAnsi"/>
                <w:sz w:val="18"/>
                <w:szCs w:val="18"/>
              </w:rPr>
            </w:pPr>
          </w:p>
        </w:tc>
        <w:tc>
          <w:tcPr>
            <w:tcW w:w="981" w:type="dxa"/>
          </w:tcPr>
          <w:p w14:paraId="2F5DB170" w14:textId="1B20E19B" w:rsidR="00FD11ED" w:rsidRDefault="00FD11ED" w:rsidP="00857191">
            <w:pPr>
              <w:rPr>
                <w:rFonts w:asciiTheme="minorHAnsi" w:hAnsiTheme="minorHAnsi"/>
                <w:sz w:val="18"/>
                <w:szCs w:val="18"/>
              </w:rPr>
            </w:pPr>
          </w:p>
        </w:tc>
        <w:tc>
          <w:tcPr>
            <w:tcW w:w="981" w:type="dxa"/>
          </w:tcPr>
          <w:p w14:paraId="386CEC01" w14:textId="64D35997" w:rsidR="00FD11ED" w:rsidRDefault="00FD11ED" w:rsidP="00857191">
            <w:pPr>
              <w:rPr>
                <w:rFonts w:asciiTheme="minorHAnsi" w:hAnsiTheme="minorHAnsi"/>
                <w:sz w:val="18"/>
                <w:szCs w:val="18"/>
              </w:rPr>
            </w:pPr>
          </w:p>
        </w:tc>
        <w:tc>
          <w:tcPr>
            <w:tcW w:w="981" w:type="dxa"/>
          </w:tcPr>
          <w:p w14:paraId="45A6C5CB" w14:textId="670603C3" w:rsidR="00FD11ED" w:rsidRDefault="00FD11ED" w:rsidP="00857191">
            <w:pPr>
              <w:rPr>
                <w:rFonts w:asciiTheme="minorHAnsi" w:hAnsiTheme="minorHAnsi"/>
                <w:sz w:val="18"/>
                <w:szCs w:val="18"/>
              </w:rPr>
            </w:pPr>
          </w:p>
        </w:tc>
        <w:tc>
          <w:tcPr>
            <w:tcW w:w="981" w:type="dxa"/>
          </w:tcPr>
          <w:p w14:paraId="30B1A7B5" w14:textId="455C8B46" w:rsidR="00FD11ED" w:rsidRDefault="00FD11ED" w:rsidP="00857191">
            <w:pPr>
              <w:rPr>
                <w:rFonts w:asciiTheme="minorHAnsi" w:hAnsiTheme="minorHAnsi"/>
                <w:sz w:val="18"/>
                <w:szCs w:val="18"/>
              </w:rPr>
            </w:pPr>
          </w:p>
        </w:tc>
        <w:tc>
          <w:tcPr>
            <w:tcW w:w="981" w:type="dxa"/>
          </w:tcPr>
          <w:p w14:paraId="2A7BA292" w14:textId="3DC9C40E" w:rsidR="00FD11ED" w:rsidRDefault="00FD11ED" w:rsidP="00857191">
            <w:pPr>
              <w:rPr>
                <w:rFonts w:asciiTheme="minorHAnsi" w:hAnsiTheme="minorHAnsi"/>
                <w:sz w:val="18"/>
                <w:szCs w:val="18"/>
              </w:rPr>
            </w:pPr>
          </w:p>
        </w:tc>
        <w:tc>
          <w:tcPr>
            <w:tcW w:w="981" w:type="dxa"/>
          </w:tcPr>
          <w:p w14:paraId="75FFB584" w14:textId="77777777" w:rsidR="00FD11ED" w:rsidRDefault="00FD11ED" w:rsidP="00857191">
            <w:pPr>
              <w:rPr>
                <w:rFonts w:asciiTheme="minorHAnsi" w:hAnsiTheme="minorHAnsi"/>
                <w:sz w:val="18"/>
                <w:szCs w:val="18"/>
              </w:rPr>
            </w:pPr>
          </w:p>
        </w:tc>
        <w:tc>
          <w:tcPr>
            <w:tcW w:w="981" w:type="dxa"/>
          </w:tcPr>
          <w:p w14:paraId="1B9DB4E2" w14:textId="3A2C3AC9" w:rsidR="00FD11ED" w:rsidRDefault="00FD11ED" w:rsidP="00857191">
            <w:pPr>
              <w:rPr>
                <w:rFonts w:asciiTheme="minorHAnsi" w:hAnsiTheme="minorHAnsi"/>
                <w:sz w:val="18"/>
                <w:szCs w:val="18"/>
              </w:rPr>
            </w:pPr>
          </w:p>
        </w:tc>
        <w:tc>
          <w:tcPr>
            <w:tcW w:w="981" w:type="dxa"/>
          </w:tcPr>
          <w:p w14:paraId="3D9CB24C" w14:textId="24444ECE" w:rsidR="00FD11ED" w:rsidRDefault="00FD11ED" w:rsidP="00857191">
            <w:pPr>
              <w:rPr>
                <w:rFonts w:asciiTheme="minorHAnsi" w:hAnsiTheme="minorHAnsi"/>
                <w:sz w:val="18"/>
                <w:szCs w:val="18"/>
              </w:rPr>
            </w:pPr>
          </w:p>
        </w:tc>
      </w:tr>
      <w:tr w:rsidR="00FD11ED" w14:paraId="35AEB313" w14:textId="77777777" w:rsidTr="00857191">
        <w:tc>
          <w:tcPr>
            <w:tcW w:w="980" w:type="dxa"/>
          </w:tcPr>
          <w:p w14:paraId="6B3503E2" w14:textId="77777777" w:rsidR="00FD11ED" w:rsidRDefault="00FD11ED" w:rsidP="00857191">
            <w:pPr>
              <w:rPr>
                <w:rFonts w:asciiTheme="minorHAnsi" w:hAnsiTheme="minorHAnsi"/>
                <w:sz w:val="18"/>
                <w:szCs w:val="18"/>
              </w:rPr>
            </w:pPr>
          </w:p>
        </w:tc>
        <w:tc>
          <w:tcPr>
            <w:tcW w:w="981" w:type="dxa"/>
          </w:tcPr>
          <w:p w14:paraId="6BE2F1C8" w14:textId="77777777" w:rsidR="00FD11ED" w:rsidRDefault="00FD11ED" w:rsidP="00857191">
            <w:pPr>
              <w:rPr>
                <w:rFonts w:asciiTheme="minorHAnsi" w:hAnsiTheme="minorHAnsi"/>
                <w:sz w:val="18"/>
                <w:szCs w:val="18"/>
              </w:rPr>
            </w:pPr>
          </w:p>
        </w:tc>
        <w:tc>
          <w:tcPr>
            <w:tcW w:w="981" w:type="dxa"/>
          </w:tcPr>
          <w:p w14:paraId="7C626915" w14:textId="77777777" w:rsidR="00FD11ED" w:rsidRDefault="00FD11ED" w:rsidP="00857191">
            <w:pPr>
              <w:rPr>
                <w:rFonts w:asciiTheme="minorHAnsi" w:hAnsiTheme="minorHAnsi"/>
                <w:sz w:val="18"/>
                <w:szCs w:val="18"/>
              </w:rPr>
            </w:pPr>
          </w:p>
        </w:tc>
        <w:tc>
          <w:tcPr>
            <w:tcW w:w="981" w:type="dxa"/>
          </w:tcPr>
          <w:p w14:paraId="66664C54" w14:textId="77777777" w:rsidR="00FD11ED" w:rsidRDefault="00FD11ED" w:rsidP="00857191">
            <w:pPr>
              <w:rPr>
                <w:rFonts w:asciiTheme="minorHAnsi" w:hAnsiTheme="minorHAnsi"/>
                <w:sz w:val="18"/>
                <w:szCs w:val="18"/>
              </w:rPr>
            </w:pPr>
          </w:p>
        </w:tc>
        <w:tc>
          <w:tcPr>
            <w:tcW w:w="981" w:type="dxa"/>
          </w:tcPr>
          <w:p w14:paraId="7D8B1C89" w14:textId="77777777" w:rsidR="00FD11ED" w:rsidRDefault="00FD11ED" w:rsidP="00857191">
            <w:pPr>
              <w:rPr>
                <w:rFonts w:asciiTheme="minorHAnsi" w:hAnsiTheme="minorHAnsi"/>
                <w:sz w:val="18"/>
                <w:szCs w:val="18"/>
              </w:rPr>
            </w:pPr>
          </w:p>
        </w:tc>
        <w:tc>
          <w:tcPr>
            <w:tcW w:w="981" w:type="dxa"/>
          </w:tcPr>
          <w:p w14:paraId="5CD2B4CB" w14:textId="77777777" w:rsidR="00FD11ED" w:rsidRDefault="00FD11ED" w:rsidP="00857191">
            <w:pPr>
              <w:rPr>
                <w:rFonts w:asciiTheme="minorHAnsi" w:hAnsiTheme="minorHAnsi"/>
                <w:sz w:val="18"/>
                <w:szCs w:val="18"/>
              </w:rPr>
            </w:pPr>
          </w:p>
        </w:tc>
        <w:tc>
          <w:tcPr>
            <w:tcW w:w="981" w:type="dxa"/>
          </w:tcPr>
          <w:p w14:paraId="1A6EC7DC" w14:textId="77777777" w:rsidR="00FD11ED" w:rsidRDefault="00FD11ED" w:rsidP="00857191">
            <w:pPr>
              <w:rPr>
                <w:rFonts w:asciiTheme="minorHAnsi" w:hAnsiTheme="minorHAnsi"/>
                <w:sz w:val="18"/>
                <w:szCs w:val="18"/>
              </w:rPr>
            </w:pPr>
          </w:p>
        </w:tc>
        <w:tc>
          <w:tcPr>
            <w:tcW w:w="981" w:type="dxa"/>
          </w:tcPr>
          <w:p w14:paraId="26F5FCEB" w14:textId="77777777" w:rsidR="00FD11ED" w:rsidRDefault="00FD11ED" w:rsidP="00857191">
            <w:pPr>
              <w:rPr>
                <w:rFonts w:asciiTheme="minorHAnsi" w:hAnsiTheme="minorHAnsi"/>
                <w:sz w:val="18"/>
                <w:szCs w:val="18"/>
              </w:rPr>
            </w:pPr>
          </w:p>
        </w:tc>
        <w:tc>
          <w:tcPr>
            <w:tcW w:w="981" w:type="dxa"/>
          </w:tcPr>
          <w:p w14:paraId="45F48D7A" w14:textId="77777777" w:rsidR="00FD11ED" w:rsidRDefault="00FD11ED" w:rsidP="00857191">
            <w:pPr>
              <w:rPr>
                <w:rFonts w:asciiTheme="minorHAnsi" w:hAnsiTheme="minorHAnsi"/>
                <w:sz w:val="18"/>
                <w:szCs w:val="18"/>
              </w:rPr>
            </w:pPr>
          </w:p>
        </w:tc>
        <w:tc>
          <w:tcPr>
            <w:tcW w:w="981" w:type="dxa"/>
          </w:tcPr>
          <w:p w14:paraId="51E44D72" w14:textId="77777777" w:rsidR="00FD11ED" w:rsidRDefault="00FD11ED" w:rsidP="00857191">
            <w:pPr>
              <w:rPr>
                <w:rFonts w:asciiTheme="minorHAnsi" w:hAnsiTheme="minorHAnsi"/>
                <w:sz w:val="18"/>
                <w:szCs w:val="18"/>
              </w:rPr>
            </w:pPr>
          </w:p>
        </w:tc>
        <w:tc>
          <w:tcPr>
            <w:tcW w:w="981" w:type="dxa"/>
          </w:tcPr>
          <w:p w14:paraId="3E7BFD3C" w14:textId="77777777" w:rsidR="00FD11ED" w:rsidRDefault="00FD11ED" w:rsidP="00857191">
            <w:pPr>
              <w:rPr>
                <w:rFonts w:asciiTheme="minorHAnsi" w:hAnsiTheme="minorHAnsi"/>
                <w:sz w:val="18"/>
                <w:szCs w:val="18"/>
              </w:rPr>
            </w:pPr>
          </w:p>
        </w:tc>
      </w:tr>
    </w:tbl>
    <w:p w14:paraId="257FD02F" w14:textId="77777777" w:rsidR="00861E71" w:rsidRDefault="00861E71"/>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1BD3CE37" w:rsidR="00DC59D7" w:rsidRDefault="00FD11ED">
            <w:pPr>
              <w:rPr>
                <w:rFonts w:asciiTheme="minorHAnsi" w:hAnsiTheme="minorHAnsi"/>
                <w:sz w:val="18"/>
                <w:szCs w:val="18"/>
              </w:rPr>
            </w:pPr>
            <w:r>
              <w:rPr>
                <w:rFonts w:asciiTheme="minorHAnsi" w:hAnsiTheme="minorHAnsi"/>
                <w:b/>
                <w:szCs w:val="18"/>
              </w:rPr>
              <w:t>C</w:t>
            </w:r>
            <w:r w:rsidR="00DC59D7" w:rsidRPr="006A6F35">
              <w:rPr>
                <w:rFonts w:asciiTheme="minorHAnsi" w:hAnsiTheme="minorHAnsi"/>
                <w:b/>
                <w:szCs w:val="18"/>
              </w:rPr>
              <w:t>.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9A590F" w14:paraId="63A99C22"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814C11F" w14:textId="19BE5CE0" w:rsidR="009A590F" w:rsidRPr="003707C5" w:rsidRDefault="00FD11ED" w:rsidP="00857191">
            <w:pPr>
              <w:keepNext/>
              <w:rPr>
                <w:rFonts w:asciiTheme="minorHAnsi" w:hAnsiTheme="minorHAnsi"/>
                <w:b/>
                <w:szCs w:val="18"/>
              </w:rPr>
            </w:pPr>
            <w:r>
              <w:rPr>
                <w:rFonts w:asciiTheme="minorHAnsi" w:hAnsiTheme="minorHAnsi"/>
                <w:b/>
                <w:szCs w:val="18"/>
              </w:rPr>
              <w:t>D</w:t>
            </w:r>
            <w:r w:rsidR="009A590F" w:rsidRPr="003707C5">
              <w:rPr>
                <w:rFonts w:asciiTheme="minorHAnsi" w:hAnsiTheme="minorHAnsi"/>
                <w:b/>
                <w:szCs w:val="18"/>
              </w:rPr>
              <w:t>. Determination of HERS Verification Compliance</w:t>
            </w:r>
          </w:p>
          <w:p w14:paraId="0F41A026" w14:textId="77777777" w:rsidR="009A590F" w:rsidRPr="00E903F8" w:rsidRDefault="009A590F"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9A590F" w14:paraId="60E0A400"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CD7A561" w14:textId="77777777" w:rsidR="009A590F" w:rsidRDefault="009A590F"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77F0830E" w14:textId="132D9B32" w:rsidR="009A590F" w:rsidRPr="00F26A73" w:rsidRDefault="009A590F">
            <w:pPr>
              <w:keepNext/>
              <w:rPr>
                <w:rFonts w:asciiTheme="minorHAnsi" w:hAnsiTheme="minorHAnsi"/>
                <w:sz w:val="18"/>
                <w:szCs w:val="18"/>
              </w:rPr>
            </w:pPr>
          </w:p>
        </w:tc>
      </w:tr>
    </w:tbl>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558920E0" w14:textId="77777777" w:rsidTr="009A590F">
        <w:trPr>
          <w:trHeight w:val="288"/>
        </w:trPr>
        <w:tc>
          <w:tcPr>
            <w:tcW w:w="10768" w:type="dxa"/>
            <w:gridSpan w:val="4"/>
            <w:vAlign w:val="center"/>
          </w:tcPr>
          <w:p w14:paraId="2E56DD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24350D9F" w14:textId="77777777" w:rsidTr="009A590F">
        <w:trPr>
          <w:trHeight w:val="278"/>
        </w:trPr>
        <w:tc>
          <w:tcPr>
            <w:tcW w:w="10768" w:type="dxa"/>
            <w:gridSpan w:val="4"/>
            <w:vAlign w:val="center"/>
          </w:tcPr>
          <w:p w14:paraId="08BF0BD1" w14:textId="77777777" w:rsidR="009A590F" w:rsidRPr="0070757D" w:rsidRDefault="009A590F" w:rsidP="00857191">
            <w:pPr>
              <w:numPr>
                <w:ilvl w:val="0"/>
                <w:numId w:val="7"/>
              </w:numPr>
              <w:ind w:hanging="270"/>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9A590F" w:rsidRPr="0070757D" w14:paraId="0136528E" w14:textId="77777777" w:rsidTr="009A590F">
        <w:trPr>
          <w:trHeight w:val="360"/>
        </w:trPr>
        <w:tc>
          <w:tcPr>
            <w:tcW w:w="5344" w:type="dxa"/>
          </w:tcPr>
          <w:p w14:paraId="2258452F"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2F62ED4C"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490F84CE" w14:textId="77777777" w:rsidTr="009A590F">
        <w:trPr>
          <w:trHeight w:val="360"/>
        </w:trPr>
        <w:tc>
          <w:tcPr>
            <w:tcW w:w="5344" w:type="dxa"/>
          </w:tcPr>
          <w:p w14:paraId="1C09D22D"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3FD0D1DB"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0105C3B4" w14:textId="77777777" w:rsidTr="009A590F">
        <w:trPr>
          <w:trHeight w:val="360"/>
        </w:trPr>
        <w:tc>
          <w:tcPr>
            <w:tcW w:w="5344" w:type="dxa"/>
          </w:tcPr>
          <w:p w14:paraId="7366A481"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43C1E89E"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1490BC08" w14:textId="77777777" w:rsidTr="009A590F">
        <w:trPr>
          <w:trHeight w:val="360"/>
        </w:trPr>
        <w:tc>
          <w:tcPr>
            <w:tcW w:w="5344" w:type="dxa"/>
          </w:tcPr>
          <w:p w14:paraId="55317CBF"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668B999B"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46F4A628" w14:textId="77777777" w:rsidTr="009A590F">
        <w:tblPrEx>
          <w:tblCellMar>
            <w:left w:w="115" w:type="dxa"/>
            <w:right w:w="115" w:type="dxa"/>
          </w:tblCellMar>
        </w:tblPrEx>
        <w:trPr>
          <w:trHeight w:val="296"/>
        </w:trPr>
        <w:tc>
          <w:tcPr>
            <w:tcW w:w="10768" w:type="dxa"/>
            <w:gridSpan w:val="4"/>
            <w:vAlign w:val="center"/>
          </w:tcPr>
          <w:p w14:paraId="0F8A47E4"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07476471" w14:textId="77777777" w:rsidTr="009A590F">
        <w:tblPrEx>
          <w:tblCellMar>
            <w:left w:w="115" w:type="dxa"/>
            <w:right w:w="115" w:type="dxa"/>
          </w:tblCellMar>
        </w:tblPrEx>
        <w:trPr>
          <w:trHeight w:val="504"/>
        </w:trPr>
        <w:tc>
          <w:tcPr>
            <w:tcW w:w="10768" w:type="dxa"/>
            <w:gridSpan w:val="4"/>
          </w:tcPr>
          <w:p w14:paraId="32972C71"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6C90B1B5"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05FE519C"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088D940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74BFE3"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BF23E2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65B2499B" w14:textId="77777777" w:rsidTr="009A590F">
        <w:tblPrEx>
          <w:tblCellMar>
            <w:left w:w="115" w:type="dxa"/>
            <w:right w:w="115" w:type="dxa"/>
          </w:tblCellMar>
        </w:tblPrEx>
        <w:trPr>
          <w:trHeight w:val="278"/>
        </w:trPr>
        <w:tc>
          <w:tcPr>
            <w:tcW w:w="10768" w:type="dxa"/>
            <w:gridSpan w:val="4"/>
            <w:vAlign w:val="center"/>
          </w:tcPr>
          <w:p w14:paraId="58E509B5"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44D4B825" w14:textId="77777777" w:rsidTr="009A590F">
        <w:tblPrEx>
          <w:tblCellMar>
            <w:left w:w="115" w:type="dxa"/>
            <w:right w:w="115" w:type="dxa"/>
          </w:tblCellMar>
        </w:tblPrEx>
        <w:trPr>
          <w:trHeight w:hRule="exact" w:val="360"/>
        </w:trPr>
        <w:tc>
          <w:tcPr>
            <w:tcW w:w="10768" w:type="dxa"/>
            <w:gridSpan w:val="4"/>
            <w:vAlign w:val="center"/>
          </w:tcPr>
          <w:p w14:paraId="03BEABE2"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1F5FF2F9" w14:textId="77777777" w:rsidTr="009A590F">
        <w:tblPrEx>
          <w:tblCellMar>
            <w:left w:w="115" w:type="dxa"/>
            <w:right w:w="115" w:type="dxa"/>
          </w:tblCellMar>
        </w:tblPrEx>
        <w:trPr>
          <w:trHeight w:hRule="exact" w:val="360"/>
        </w:trPr>
        <w:tc>
          <w:tcPr>
            <w:tcW w:w="5384" w:type="dxa"/>
            <w:gridSpan w:val="2"/>
          </w:tcPr>
          <w:p w14:paraId="2FA94260"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0B643C0A"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70E08391" w14:textId="77777777" w:rsidTr="009A590F">
        <w:tblPrEx>
          <w:tblCellMar>
            <w:left w:w="108" w:type="dxa"/>
            <w:right w:w="108" w:type="dxa"/>
          </w:tblCellMar>
        </w:tblPrEx>
        <w:trPr>
          <w:trHeight w:hRule="exact" w:val="288"/>
        </w:trPr>
        <w:tc>
          <w:tcPr>
            <w:tcW w:w="10768" w:type="dxa"/>
            <w:gridSpan w:val="4"/>
            <w:vAlign w:val="center"/>
          </w:tcPr>
          <w:p w14:paraId="3EF8FBCB"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18EB1AE7" w14:textId="77777777" w:rsidTr="009A590F">
        <w:tblPrEx>
          <w:tblCellMar>
            <w:left w:w="108" w:type="dxa"/>
            <w:right w:w="108" w:type="dxa"/>
          </w:tblCellMar>
        </w:tblPrEx>
        <w:trPr>
          <w:trHeight w:hRule="exact" w:val="360"/>
        </w:trPr>
        <w:tc>
          <w:tcPr>
            <w:tcW w:w="5391" w:type="dxa"/>
            <w:gridSpan w:val="3"/>
          </w:tcPr>
          <w:p w14:paraId="7024564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3D0F8EEE"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0B7D5B76" w14:textId="77777777" w:rsidTr="009A590F">
        <w:tblPrEx>
          <w:tblCellMar>
            <w:left w:w="108" w:type="dxa"/>
            <w:right w:w="108" w:type="dxa"/>
          </w:tblCellMar>
        </w:tblPrEx>
        <w:trPr>
          <w:trHeight w:val="288"/>
        </w:trPr>
        <w:tc>
          <w:tcPr>
            <w:tcW w:w="10768" w:type="dxa"/>
            <w:gridSpan w:val="4"/>
            <w:vAlign w:val="center"/>
          </w:tcPr>
          <w:p w14:paraId="0E73CC9D"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6D007D83" w14:textId="77777777" w:rsidTr="009A590F">
        <w:tblPrEx>
          <w:tblCellMar>
            <w:left w:w="108" w:type="dxa"/>
            <w:right w:w="108" w:type="dxa"/>
          </w:tblCellMar>
        </w:tblPrEx>
        <w:trPr>
          <w:trHeight w:hRule="exact" w:val="360"/>
        </w:trPr>
        <w:tc>
          <w:tcPr>
            <w:tcW w:w="10768" w:type="dxa"/>
            <w:gridSpan w:val="4"/>
          </w:tcPr>
          <w:p w14:paraId="632A68B9"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465A3FD9" w14:textId="77777777" w:rsidTr="009A590F">
        <w:tblPrEx>
          <w:tblCellMar>
            <w:left w:w="108" w:type="dxa"/>
            <w:right w:w="108" w:type="dxa"/>
          </w:tblCellMar>
        </w:tblPrEx>
        <w:trPr>
          <w:trHeight w:hRule="exact" w:val="360"/>
        </w:trPr>
        <w:tc>
          <w:tcPr>
            <w:tcW w:w="5391" w:type="dxa"/>
            <w:gridSpan w:val="3"/>
          </w:tcPr>
          <w:p w14:paraId="46DBF18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ECE2B26"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0B2975FE" w14:textId="77777777" w:rsidTr="009A590F">
        <w:tblPrEx>
          <w:tblCellMar>
            <w:left w:w="108" w:type="dxa"/>
            <w:right w:w="108" w:type="dxa"/>
          </w:tblCellMar>
        </w:tblPrEx>
        <w:trPr>
          <w:trHeight w:hRule="exact" w:val="360"/>
        </w:trPr>
        <w:tc>
          <w:tcPr>
            <w:tcW w:w="5391" w:type="dxa"/>
            <w:gridSpan w:val="3"/>
          </w:tcPr>
          <w:p w14:paraId="0F50492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1613A83A"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7DDFB596" w14:textId="7DB526B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FD11ED">
        <w:rPr>
          <w:rFonts w:asciiTheme="minorHAnsi" w:hAnsiTheme="minorHAnsi"/>
          <w:b/>
          <w:szCs w:val="18"/>
        </w:rPr>
        <w:t>3</w:t>
      </w:r>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1B7A514"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B</w:t>
      </w:r>
      <w:r w:rsidRPr="00C803C2">
        <w:rPr>
          <w:rFonts w:asciiTheme="minorHAnsi" w:eastAsia="Cambria" w:hAnsiTheme="minorHAnsi"/>
          <w:b/>
          <w:sz w:val="18"/>
          <w:szCs w:val="18"/>
        </w:rPr>
        <w:t>.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80F25D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082ACFF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6D78248B"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3707C5">
      <w:pPr>
        <w:rPr>
          <w:rFonts w:asciiTheme="minorHAnsi" w:eastAsia="Cambria" w:hAnsiTheme="minorHAnsi"/>
          <w:sz w:val="18"/>
          <w:szCs w:val="18"/>
        </w:rPr>
      </w:pPr>
    </w:p>
    <w:p w14:paraId="6AF35430" w14:textId="0E1EAB53"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C</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3707C5">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351EDA17" w:rsidR="00417094" w:rsidRPr="003707C5"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79CFBFBC"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9417DB">
        <w:rPr>
          <w:rFonts w:asciiTheme="minorHAnsi" w:eastAsia="Cambria" w:hAnsiTheme="minorHAnsi"/>
          <w:b/>
          <w:sz w:val="18"/>
          <w:szCs w:val="18"/>
        </w:rPr>
        <w:t>D</w:t>
      </w:r>
      <w:r w:rsidRPr="00BF3503">
        <w:rPr>
          <w:rFonts w:asciiTheme="minorHAnsi" w:eastAsia="Cambria" w:hAnsiTheme="minorHAnsi"/>
          <w:b/>
          <w:sz w:val="18"/>
          <w:szCs w:val="18"/>
        </w:rPr>
        <w:t xml:space="preserve">. </w:t>
      </w:r>
      <w:r w:rsidR="009417DB">
        <w:rPr>
          <w:rFonts w:asciiTheme="minorHAnsi" w:eastAsia="Cambria" w:hAnsiTheme="minorHAnsi"/>
          <w:b/>
          <w:sz w:val="18"/>
          <w:szCs w:val="18"/>
        </w:rPr>
        <w:t>Determination of HERS Verification Compliance</w:t>
      </w:r>
    </w:p>
    <w:p w14:paraId="4FA59164" w14:textId="199200B3" w:rsidR="00BF3503" w:rsidRPr="00C62500" w:rsidRDefault="00BF3503" w:rsidP="00BF3503">
      <w:pPr>
        <w:numPr>
          <w:ilvl w:val="0"/>
          <w:numId w:val="23"/>
        </w:numPr>
        <w:rPr>
          <w:rFonts w:asciiTheme="minorHAnsi" w:hAnsiTheme="minorHAnsi"/>
        </w:rPr>
      </w:pPr>
      <w:r w:rsidRPr="00714E84">
        <w:rPr>
          <w:rFonts w:asciiTheme="minorHAnsi" w:hAnsiTheme="minorHAnsi"/>
        </w:rPr>
        <w:t xml:space="preserve">This field </w:t>
      </w:r>
      <w:r w:rsidR="009417DB">
        <w:rPr>
          <w:rFonts w:asciiTheme="minorHAnsi" w:hAnsiTheme="minorHAnsi"/>
        </w:rPr>
        <w:t>is filled out automatically based on all verification protocol requirements in this document showing compliance.</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69C90EF4" w:rsidR="00192313" w:rsidRPr="007A5D38" w:rsidRDefault="00103283" w:rsidP="00D54FC9">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ins w:id="7" w:author="Alexis Smith" w:date="2020-03-05T11:41:00Z">
              <w:r w:rsidR="00D54FC9" w:rsidDel="00D54FC9">
                <w:rPr>
                  <w:rFonts w:asciiTheme="minorHAnsi" w:hAnsiTheme="minorHAnsi" w:cstheme="minorHAnsi"/>
                  <w:sz w:val="18"/>
                  <w:szCs w:val="18"/>
                </w:rPr>
                <w:t xml:space="preserve"> </w:t>
              </w:r>
            </w:ins>
            <w:del w:id="8" w:author="Alexis Smith" w:date="2020-03-05T11:41:00Z">
              <w:r w:rsidR="001C2576" w:rsidDel="00D54FC9">
                <w:rPr>
                  <w:rFonts w:asciiTheme="minorHAnsi" w:hAnsiTheme="minorHAnsi" w:cstheme="minorHAnsi"/>
                  <w:sz w:val="18"/>
                  <w:szCs w:val="18"/>
                </w:rPr>
                <w:delText xml:space="preserve"> or N/A</w:delText>
              </w:r>
            </w:del>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78381760" w:rsidR="00D434B0" w:rsidRPr="007A5D38" w:rsidRDefault="00D434B0" w:rsidP="00D54FC9">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ins w:id="9" w:author="Alexis Smith" w:date="2020-03-05T11:42:00Z">
              <w:r w:rsidR="00D54FC9" w:rsidDel="00D54FC9">
                <w:rPr>
                  <w:rFonts w:asciiTheme="minorHAnsi" w:hAnsiTheme="minorHAnsi" w:cstheme="minorHAnsi"/>
                  <w:sz w:val="18"/>
                  <w:szCs w:val="18"/>
                </w:rPr>
                <w:t xml:space="preserve"> </w:t>
              </w:r>
            </w:ins>
            <w:del w:id="10" w:author="Alexis Smith" w:date="2020-03-05T11:42:00Z">
              <w:r w:rsidR="001C2576" w:rsidDel="00D54FC9">
                <w:rPr>
                  <w:rFonts w:asciiTheme="minorHAnsi" w:hAnsiTheme="minorHAnsi" w:cstheme="minorHAnsi"/>
                  <w:sz w:val="18"/>
                  <w:szCs w:val="18"/>
                </w:rPr>
                <w:delText xml:space="preserve"> or N/A</w:delText>
              </w:r>
            </w:del>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56247323" w:rsidR="00AE29FB" w:rsidDel="00E53748" w:rsidRDefault="00D434B0" w:rsidP="00E53748">
            <w:pPr>
              <w:rPr>
                <w:del w:id="11" w:author="Alexis Smith" w:date="2020-03-05T11:45:00Z"/>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ins w:id="12" w:author="Alexis Smith" w:date="2020-03-05T11:45:00Z">
              <w:r w:rsidR="00E53748" w:rsidDel="00E53748">
                <w:rPr>
                  <w:rFonts w:asciiTheme="minorHAnsi" w:hAnsiTheme="minorHAnsi" w:cstheme="minorHAnsi"/>
                  <w:sz w:val="18"/>
                  <w:szCs w:val="18"/>
                </w:rPr>
                <w:t xml:space="preserve"> </w:t>
              </w:r>
            </w:ins>
            <w:del w:id="13" w:author="Alexis Smith" w:date="2020-03-05T11:45:00Z">
              <w:r w:rsidR="00AE29FB" w:rsidDel="00E53748">
                <w:rPr>
                  <w:rFonts w:asciiTheme="minorHAnsi" w:hAnsiTheme="minorHAnsi" w:cstheme="minorHAnsi"/>
                  <w:sz w:val="18"/>
                  <w:szCs w:val="18"/>
                </w:rPr>
                <w:delText>;</w:delText>
              </w:r>
            </w:del>
          </w:p>
          <w:p w14:paraId="69B37EA8" w14:textId="6CFD8D59" w:rsidR="00D434B0" w:rsidRPr="007A5D38" w:rsidRDefault="00AE29FB">
            <w:pPr>
              <w:rPr>
                <w:rFonts w:asciiTheme="minorHAnsi" w:hAnsiTheme="minorHAnsi" w:cstheme="minorHAnsi"/>
                <w:sz w:val="18"/>
                <w:szCs w:val="18"/>
              </w:rPr>
            </w:pPr>
            <w:del w:id="14" w:author="Alexis Smith" w:date="2020-03-05T11:45:00Z">
              <w:r w:rsidRPr="0037448D" w:rsidDel="00E53748">
                <w:rPr>
                  <w:rFonts w:asciiTheme="minorHAnsi" w:hAnsiTheme="minorHAnsi" w:cstheme="minorHAnsi"/>
                  <w:sz w:val="18"/>
                  <w:szCs w:val="18"/>
                </w:rPr>
                <w:delText xml:space="preserve">Allow N/A only if </w:delText>
              </w:r>
              <w:r w:rsidR="001263BF" w:rsidRPr="0037448D" w:rsidDel="00E53748">
                <w:rPr>
                  <w:rFonts w:asciiTheme="minorHAnsi" w:hAnsiTheme="minorHAnsi" w:cstheme="minorHAnsi"/>
                  <w:sz w:val="18"/>
                  <w:szCs w:val="18"/>
                </w:rPr>
                <w:delText>A03 and A04 = N/A</w:delText>
              </w:r>
            </w:del>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47743E97" w:rsidR="00F75516" w:rsidRDefault="00B33AFC" w:rsidP="003707C5">
            <w:pPr>
              <w:rPr>
                <w:rFonts w:asciiTheme="minorHAnsi" w:hAnsiTheme="minorHAnsi"/>
                <w:sz w:val="18"/>
                <w:szCs w:val="18"/>
              </w:rPr>
            </w:pPr>
            <w:r>
              <w:rPr>
                <w:rFonts w:asciiTheme="minorHAnsi" w:hAnsiTheme="minorHAnsi"/>
                <w:b/>
                <w:szCs w:val="18"/>
              </w:rPr>
              <w:t>B</w:t>
            </w:r>
            <w:r w:rsidR="00F75516" w:rsidRPr="003707C5">
              <w:rPr>
                <w:rFonts w:asciiTheme="minorHAnsi" w:hAnsiTheme="minorHAnsi"/>
                <w:b/>
                <w:szCs w:val="18"/>
              </w:rPr>
              <w:t>. Kitchen Exhaust System</w:t>
            </w:r>
            <w:r w:rsidR="00A4543E">
              <w:rPr>
                <w:rFonts w:asciiTheme="minorHAnsi" w:hAnsiTheme="minorHAnsi"/>
                <w:b/>
                <w:szCs w:val="18"/>
              </w:rPr>
              <w:t>s</w:t>
            </w:r>
          </w:p>
        </w:tc>
      </w:tr>
      <w:tr w:rsidR="00976D94" w14:paraId="350490DE" w14:textId="77777777" w:rsidTr="003707C5">
        <w:trPr>
          <w:cantSplit/>
          <w:trHeight w:val="305"/>
        </w:trPr>
        <w:tc>
          <w:tcPr>
            <w:tcW w:w="980" w:type="dxa"/>
            <w:textDirection w:val="btLr"/>
            <w:vAlign w:val="center"/>
          </w:tcPr>
          <w:p w14:paraId="62BE2F05" w14:textId="1108E72E" w:rsidR="00976D94" w:rsidRDefault="00976D94" w:rsidP="003707C5">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3707C5">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3707C5">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3707C5">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3707C5">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3707C5">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3707C5">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3707C5">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3707C5">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3707C5">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3707C5">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3707C5">
        <w:trPr>
          <w:cantSplit/>
          <w:trHeight w:val="1655"/>
        </w:trPr>
        <w:tc>
          <w:tcPr>
            <w:tcW w:w="980" w:type="dxa"/>
            <w:textDirection w:val="btLr"/>
            <w:vAlign w:val="center"/>
          </w:tcPr>
          <w:p w14:paraId="28ECE449" w14:textId="593411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95F04A8" w14:textId="5516671D"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5191F30F"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3707C5">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3707C5">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3707C5">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3707C5">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672655DF"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11074A2D" w:rsidR="00DE3DC8" w:rsidRDefault="00DE3DC8" w:rsidP="00DE3DC8">
            <w:pPr>
              <w:keepNext/>
              <w:rPr>
                <w:rFonts w:asciiTheme="minorHAnsi" w:hAnsiTheme="minorHAnsi"/>
                <w:sz w:val="18"/>
                <w:szCs w:val="18"/>
              </w:rPr>
            </w:pPr>
            <w:r>
              <w:rPr>
                <w:rFonts w:asciiTheme="minorHAnsi" w:hAnsiTheme="minorHAnsi"/>
                <w:sz w:val="18"/>
                <w:szCs w:val="18"/>
              </w:rPr>
              <w:t xml:space="preserve">&lt;&lt;Defaults to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w:t>
            </w:r>
          </w:p>
          <w:p w14:paraId="00546B2F" w14:textId="4C51C0D2" w:rsidR="008607B1" w:rsidRDefault="00DE3DC8">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xml:space="preserve">; Not to exceed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63BABCCE" w:rsidR="00DE3DC8" w:rsidRDefault="00DE3DC8" w:rsidP="00DE3DC8">
            <w:pPr>
              <w:keepNext/>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76F00B3C"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A06 = Enclosed,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423CBE">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7E88A076"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8</w:t>
            </w:r>
            <w:r>
              <w:rPr>
                <w:rFonts w:asciiTheme="minorHAnsi" w:hAnsiTheme="minorHAnsi"/>
                <w:sz w:val="18"/>
                <w:szCs w:val="18"/>
              </w:rPr>
              <w:t xml:space="preserve"> = Demand Control, A06 = Non-Enclosed, </w:t>
            </w:r>
            <w:r>
              <w:rPr>
                <w:rFonts w:asciiTheme="minorHAnsi" w:hAnsiTheme="minorHAnsi"/>
                <w:sz w:val="18"/>
                <w:szCs w:val="18"/>
              </w:rPr>
              <w:lastRenderedPageBreak/>
              <w:t xml:space="preserve">and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5CB7A6B5"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23CB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 xml:space="preserve">“N/A – See Table </w:t>
            </w:r>
            <w:r w:rsidR="00B33AFC">
              <w:rPr>
                <w:rFonts w:asciiTheme="minorHAnsi" w:hAnsiTheme="minorHAnsi"/>
                <w:sz w:val="18"/>
                <w:szCs w:val="18"/>
              </w:rPr>
              <w:t>C</w:t>
            </w:r>
            <w:r w:rsidR="008E6549">
              <w:rPr>
                <w:rFonts w:asciiTheme="minorHAnsi" w:hAnsiTheme="minorHAnsi"/>
                <w:sz w:val="18"/>
                <w:szCs w:val="18"/>
              </w:rPr>
              <w:t>”</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lastRenderedPageBreak/>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82CAC8A"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ElseIf Demand Control and </w:t>
            </w:r>
            <w:r w:rsidR="00B33AFC">
              <w:rPr>
                <w:rFonts w:asciiTheme="minorHAnsi" w:hAnsiTheme="minorHAnsi"/>
                <w:sz w:val="18"/>
                <w:szCs w:val="18"/>
              </w:rPr>
              <w:t>B</w:t>
            </w:r>
            <w:r w:rsidRPr="003255BF">
              <w:rPr>
                <w:rFonts w:asciiTheme="minorHAnsi" w:hAnsiTheme="minorHAnsi"/>
                <w:sz w:val="18"/>
                <w:szCs w:val="18"/>
              </w:rPr>
              <w:t>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54E4046C" w:rsidR="008E6549" w:rsidRDefault="008E6549">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779C833" w:rsidR="008E6549" w:rsidRDefault="008E6549">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37EC793C" w:rsidR="00E06ED1"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B10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182B3C7E" w:rsidR="00E06ED1" w:rsidRDefault="008E6549">
            <w:pPr>
              <w:rPr>
                <w:rFonts w:asciiTheme="minorHAnsi" w:hAnsiTheme="minorHAnsi"/>
                <w:sz w:val="18"/>
                <w:szCs w:val="18"/>
              </w:rPr>
            </w:pPr>
            <w:r>
              <w:rPr>
                <w:rFonts w:asciiTheme="minorHAnsi" w:hAnsiTheme="minorHAnsi"/>
                <w:sz w:val="18"/>
                <w:szCs w:val="18"/>
              </w:rPr>
              <w:t xml:space="preserve">If </w:t>
            </w:r>
            <w:r w:rsidR="00B33AFC">
              <w:rPr>
                <w:rFonts w:asciiTheme="minorHAnsi" w:hAnsiTheme="minorHAnsi"/>
                <w:sz w:val="18"/>
                <w:szCs w:val="18"/>
              </w:rPr>
              <w:t>B</w:t>
            </w:r>
            <w:r>
              <w:rPr>
                <w:rFonts w:asciiTheme="minorHAnsi" w:hAnsiTheme="minorHAnsi"/>
                <w:sz w:val="18"/>
                <w:szCs w:val="18"/>
              </w:rPr>
              <w:t>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3D976F6D" w:rsidR="008E6549"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w:t>
            </w:r>
            <w:r w:rsidR="00380853">
              <w:rPr>
                <w:rFonts w:asciiTheme="minorHAnsi" w:hAnsiTheme="minorHAnsi" w:cstheme="minorHAnsi"/>
                <w:sz w:val="18"/>
                <w:szCs w:val="18"/>
              </w:rPr>
              <w:lastRenderedPageBreak/>
              <w:t>B10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60115EA1"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3707C5">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156823ED" w:rsidR="00A4543E" w:rsidRDefault="001E3CED">
            <w:pPr>
              <w:rPr>
                <w:rFonts w:asciiTheme="minorHAnsi" w:hAnsiTheme="minorHAnsi"/>
                <w:sz w:val="18"/>
                <w:szCs w:val="18"/>
              </w:rPr>
            </w:pPr>
            <w:r>
              <w:rPr>
                <w:rFonts w:asciiTheme="minorHAnsi" w:hAnsiTheme="minorHAnsi"/>
                <w:b/>
                <w:szCs w:val="18"/>
              </w:rPr>
              <w:t>C</w:t>
            </w:r>
            <w:r w:rsidR="00A4543E" w:rsidRPr="003707C5">
              <w:rPr>
                <w:rFonts w:asciiTheme="minorHAnsi" w:hAnsiTheme="minorHAnsi"/>
                <w:b/>
                <w:szCs w:val="18"/>
              </w:rPr>
              <w:t>. Continuous Kitchen Exhaust</w:t>
            </w:r>
          </w:p>
        </w:tc>
      </w:tr>
      <w:tr w:rsidR="008607B1" w14:paraId="1C87F08A" w14:textId="77777777" w:rsidTr="003707C5">
        <w:tc>
          <w:tcPr>
            <w:tcW w:w="715" w:type="dxa"/>
            <w:vAlign w:val="center"/>
          </w:tcPr>
          <w:p w14:paraId="7C3799FC" w14:textId="7B74A894" w:rsidR="00A4543E" w:rsidRDefault="00A4543E" w:rsidP="003707C5">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7453CD93" w:rsidR="00105871" w:rsidRDefault="00A4543E">
            <w:pPr>
              <w:rPr>
                <w:rFonts w:asciiTheme="minorHAnsi" w:hAnsiTheme="minorHAnsi"/>
                <w:sz w:val="18"/>
                <w:szCs w:val="18"/>
              </w:rPr>
            </w:pPr>
            <w:r>
              <w:rPr>
                <w:rFonts w:asciiTheme="minorHAnsi" w:hAnsiTheme="minorHAnsi"/>
                <w:sz w:val="18"/>
                <w:szCs w:val="18"/>
              </w:rPr>
              <w:t>&lt;&lt;Result = Sum(</w:t>
            </w:r>
            <w:r w:rsidR="00B33AFC">
              <w:rPr>
                <w:rFonts w:asciiTheme="minorHAnsi" w:hAnsiTheme="minorHAnsi"/>
                <w:sz w:val="18"/>
                <w:szCs w:val="18"/>
              </w:rPr>
              <w:t>B</w:t>
            </w:r>
            <w:r>
              <w:rPr>
                <w:rFonts w:asciiTheme="minorHAnsi" w:hAnsiTheme="minorHAnsi"/>
                <w:sz w:val="18"/>
                <w:szCs w:val="18"/>
              </w:rPr>
              <w:t xml:space="preserve">05 for all </w:t>
            </w:r>
            <w:r w:rsidR="00B33AFC">
              <w:rPr>
                <w:rFonts w:asciiTheme="minorHAnsi" w:hAnsiTheme="minorHAnsi"/>
                <w:sz w:val="18"/>
                <w:szCs w:val="18"/>
              </w:rPr>
              <w:t>B</w:t>
            </w:r>
            <w:r>
              <w:rPr>
                <w:rFonts w:asciiTheme="minorHAnsi" w:hAnsiTheme="minorHAnsi"/>
                <w:sz w:val="18"/>
                <w:szCs w:val="18"/>
              </w:rPr>
              <w:t>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3707C5">
        <w:tc>
          <w:tcPr>
            <w:tcW w:w="715" w:type="dxa"/>
            <w:vAlign w:val="center"/>
          </w:tcPr>
          <w:p w14:paraId="028762D5" w14:textId="7D1FD31C" w:rsidR="008607B1" w:rsidRDefault="00A4543E" w:rsidP="003707C5">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4E0286F9"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w:t>
            </w:r>
            <w:r w:rsidR="00B33AFC">
              <w:rPr>
                <w:rFonts w:asciiTheme="minorHAnsi" w:hAnsiTheme="minorHAnsi"/>
                <w:sz w:val="18"/>
                <w:szCs w:val="18"/>
              </w:rPr>
              <w:t>C</w:t>
            </w:r>
            <w:r w:rsidR="00105871">
              <w:rPr>
                <w:rFonts w:asciiTheme="minorHAnsi" w:hAnsiTheme="minorHAnsi"/>
                <w:sz w:val="18"/>
                <w:szCs w:val="18"/>
              </w:rPr>
              <w:t xml:space="preserve">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5CB390DA"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423CB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3707C5">
        <w:tc>
          <w:tcPr>
            <w:tcW w:w="715" w:type="dxa"/>
            <w:vAlign w:val="center"/>
          </w:tcPr>
          <w:p w14:paraId="2F50856E" w14:textId="75639935" w:rsidR="008607B1" w:rsidRDefault="00A4543E" w:rsidP="003707C5">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5200E0FD" w:rsidR="00105871" w:rsidRDefault="00105871">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C</w:t>
            </w:r>
            <w:r>
              <w:rPr>
                <w:rFonts w:asciiTheme="minorHAnsi" w:hAnsiTheme="minorHAnsi"/>
                <w:sz w:val="18"/>
                <w:szCs w:val="18"/>
              </w:rPr>
              <w:t xml:space="preserve">01 = N/A, then result = “N/A”; </w:t>
            </w:r>
          </w:p>
          <w:p w14:paraId="3112CAE7" w14:textId="77777777" w:rsidR="00105871" w:rsidRDefault="00105871">
            <w:pPr>
              <w:rPr>
                <w:rFonts w:asciiTheme="minorHAnsi" w:hAnsiTheme="minorHAnsi"/>
                <w:sz w:val="18"/>
                <w:szCs w:val="18"/>
              </w:rPr>
            </w:pPr>
          </w:p>
          <w:p w14:paraId="1EAD8842" w14:textId="2CCA77DD" w:rsidR="008607B1" w:rsidRDefault="00105871">
            <w:pPr>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C</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C</w:t>
            </w:r>
            <w:r>
              <w:rPr>
                <w:rFonts w:asciiTheme="minorHAnsi" w:hAnsiTheme="minorHAnsi"/>
                <w:sz w:val="18"/>
                <w:szCs w:val="18"/>
              </w:rPr>
              <w:t>02 then result = “Complies”, else result = “Does Not Comply”</w:t>
            </w:r>
          </w:p>
        </w:tc>
      </w:tr>
    </w:tbl>
    <w:p w14:paraId="3D8AF59D" w14:textId="38445973"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B33AFC" w14:paraId="745A85AF"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608AC" w14:textId="43DB613B" w:rsidR="00B33AFC" w:rsidRPr="003404FF" w:rsidRDefault="001E3CED" w:rsidP="00857191">
            <w:pPr>
              <w:keepNext/>
              <w:rPr>
                <w:rFonts w:asciiTheme="minorHAnsi" w:hAnsiTheme="minorHAnsi"/>
                <w:b/>
                <w:szCs w:val="18"/>
              </w:rPr>
            </w:pPr>
            <w:r>
              <w:rPr>
                <w:rFonts w:asciiTheme="minorHAnsi" w:hAnsiTheme="minorHAnsi"/>
                <w:b/>
                <w:szCs w:val="18"/>
              </w:rPr>
              <w:t>D</w:t>
            </w:r>
            <w:r w:rsidR="00B33AFC" w:rsidRPr="003404FF">
              <w:rPr>
                <w:rFonts w:asciiTheme="minorHAnsi" w:hAnsiTheme="minorHAnsi"/>
                <w:b/>
                <w:szCs w:val="18"/>
              </w:rPr>
              <w:t>. Determination of HERS Verification Compliance</w:t>
            </w:r>
          </w:p>
          <w:p w14:paraId="56F79D4D" w14:textId="77777777" w:rsidR="00B33AFC" w:rsidRPr="00E903F8" w:rsidRDefault="00B33AFC"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B33AFC" w14:paraId="77619EB8"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FC78E4C" w14:textId="77777777" w:rsidR="00B33AFC" w:rsidRDefault="00B33AFC"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5AAE00A" w14:textId="31C45BDA" w:rsidR="00B33AFC" w:rsidRPr="00F26A73" w:rsidRDefault="00B33AFC">
            <w:pPr>
              <w:keepNext/>
              <w:rPr>
                <w:rFonts w:asciiTheme="minorHAnsi" w:hAnsiTheme="minorHAnsi"/>
                <w:sz w:val="18"/>
                <w:szCs w:val="18"/>
              </w:rPr>
            </w:pPr>
            <w:r w:rsidRPr="00B33AFC">
              <w:rPr>
                <w:rFonts w:asciiTheme="minorHAnsi" w:hAnsiTheme="minorHAnsi"/>
                <w:sz w:val="18"/>
                <w:szCs w:val="18"/>
              </w:rPr>
              <w:t xml:space="preserve">&lt;&lt;if </w:t>
            </w:r>
            <w:r w:rsidR="001E3CED">
              <w:rPr>
                <w:rFonts w:asciiTheme="minorHAnsi" w:hAnsiTheme="minorHAnsi"/>
                <w:sz w:val="18"/>
                <w:szCs w:val="18"/>
              </w:rPr>
              <w:t>B</w:t>
            </w:r>
            <w:r>
              <w:rPr>
                <w:rFonts w:asciiTheme="minorHAnsi" w:hAnsiTheme="minorHAnsi"/>
                <w:sz w:val="18"/>
                <w:szCs w:val="18"/>
              </w:rPr>
              <w:t>1</w:t>
            </w:r>
            <w:r w:rsidRPr="00B33AFC">
              <w:rPr>
                <w:rFonts w:asciiTheme="minorHAnsi" w:hAnsiTheme="minorHAnsi"/>
                <w:sz w:val="18"/>
                <w:szCs w:val="18"/>
              </w:rPr>
              <w:t>1</w:t>
            </w:r>
            <w:r>
              <w:rPr>
                <w:rFonts w:asciiTheme="minorHAnsi" w:hAnsiTheme="minorHAnsi"/>
                <w:sz w:val="18"/>
                <w:szCs w:val="18"/>
              </w:rPr>
              <w:t xml:space="preserve"> = complies for all rows (exhaust systems), and </w:t>
            </w:r>
            <w:r w:rsidR="001E3CED">
              <w:rPr>
                <w:rFonts w:asciiTheme="minorHAnsi" w:hAnsiTheme="minorHAnsi"/>
                <w:sz w:val="18"/>
                <w:szCs w:val="18"/>
              </w:rPr>
              <w:t>C</w:t>
            </w:r>
            <w:r>
              <w:rPr>
                <w:rFonts w:asciiTheme="minorHAnsi" w:hAnsiTheme="minorHAnsi"/>
                <w:sz w:val="18"/>
                <w:szCs w:val="18"/>
              </w:rPr>
              <w:t>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p>
        </w:tc>
      </w:tr>
    </w:tbl>
    <w:p w14:paraId="31285A0F" w14:textId="03C9B1EF" w:rsidR="00B33AFC" w:rsidRDefault="00B33AFC" w:rsidP="004B6E84">
      <w:pPr>
        <w:rPr>
          <w:rFonts w:asciiTheme="minorHAnsi" w:hAnsiTheme="minorHAnsi"/>
          <w:sz w:val="18"/>
          <w:szCs w:val="18"/>
        </w:rPr>
      </w:pPr>
    </w:p>
    <w:p w14:paraId="6BBBCF6D" w14:textId="77777777" w:rsidR="00B33AFC" w:rsidRDefault="00B33AFC" w:rsidP="004B6E84">
      <w:pPr>
        <w:rPr>
          <w:rFonts w:asciiTheme="minorHAnsi" w:hAnsiTheme="minorHAnsi"/>
          <w:sz w:val="18"/>
          <w:szCs w:val="18"/>
        </w:rPr>
      </w:pPr>
    </w:p>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3A5C7774" w14:textId="77777777" w:rsidTr="009A590F">
        <w:trPr>
          <w:trHeight w:val="288"/>
        </w:trPr>
        <w:tc>
          <w:tcPr>
            <w:tcW w:w="10768" w:type="dxa"/>
            <w:gridSpan w:val="4"/>
            <w:vAlign w:val="center"/>
          </w:tcPr>
          <w:p w14:paraId="1F1316C0"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4D8D3916" w14:textId="77777777" w:rsidTr="009A590F">
        <w:trPr>
          <w:trHeight w:val="278"/>
        </w:trPr>
        <w:tc>
          <w:tcPr>
            <w:tcW w:w="10768" w:type="dxa"/>
            <w:gridSpan w:val="4"/>
            <w:vAlign w:val="center"/>
          </w:tcPr>
          <w:p w14:paraId="085F5D5C" w14:textId="77777777" w:rsidR="009A590F" w:rsidRPr="001D2D78" w:rsidRDefault="009A590F" w:rsidP="001D2D78">
            <w:pPr>
              <w:pStyle w:val="ListParagraph"/>
              <w:numPr>
                <w:ilvl w:val="0"/>
                <w:numId w:val="30"/>
              </w:numPr>
              <w:rPr>
                <w:rFonts w:ascii="Calibri" w:hAnsi="Calibri"/>
                <w:sz w:val="18"/>
                <w:szCs w:val="18"/>
              </w:rPr>
            </w:pPr>
            <w:r w:rsidRPr="001D2D78">
              <w:rPr>
                <w:rFonts w:ascii="Calibri" w:hAnsi="Calibri"/>
                <w:sz w:val="18"/>
                <w:szCs w:val="18"/>
              </w:rPr>
              <w:t>I certify that this Certificate of Verification documentation is accurate and complete.</w:t>
            </w:r>
          </w:p>
        </w:tc>
      </w:tr>
      <w:tr w:rsidR="009A590F" w:rsidRPr="0070757D" w14:paraId="6923B66B" w14:textId="77777777" w:rsidTr="009A590F">
        <w:trPr>
          <w:trHeight w:val="360"/>
        </w:trPr>
        <w:tc>
          <w:tcPr>
            <w:tcW w:w="5344" w:type="dxa"/>
          </w:tcPr>
          <w:p w14:paraId="3DD3D057"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01EC8129"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6C7DD997" w14:textId="77777777" w:rsidTr="009A590F">
        <w:trPr>
          <w:trHeight w:val="360"/>
        </w:trPr>
        <w:tc>
          <w:tcPr>
            <w:tcW w:w="5344" w:type="dxa"/>
          </w:tcPr>
          <w:p w14:paraId="1A1A0D61"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747FF8EF"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7E5600BA" w14:textId="77777777" w:rsidTr="009A590F">
        <w:trPr>
          <w:trHeight w:val="360"/>
        </w:trPr>
        <w:tc>
          <w:tcPr>
            <w:tcW w:w="5344" w:type="dxa"/>
          </w:tcPr>
          <w:p w14:paraId="33115DEF"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3C4D58D7"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7A6ED441" w14:textId="77777777" w:rsidTr="009A590F">
        <w:trPr>
          <w:trHeight w:val="360"/>
        </w:trPr>
        <w:tc>
          <w:tcPr>
            <w:tcW w:w="5344" w:type="dxa"/>
          </w:tcPr>
          <w:p w14:paraId="4466CA7E"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36732568"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70F70CD4" w14:textId="77777777" w:rsidTr="009A590F">
        <w:tblPrEx>
          <w:tblCellMar>
            <w:left w:w="115" w:type="dxa"/>
            <w:right w:w="115" w:type="dxa"/>
          </w:tblCellMar>
        </w:tblPrEx>
        <w:trPr>
          <w:trHeight w:val="296"/>
        </w:trPr>
        <w:tc>
          <w:tcPr>
            <w:tcW w:w="10768" w:type="dxa"/>
            <w:gridSpan w:val="4"/>
            <w:vAlign w:val="center"/>
          </w:tcPr>
          <w:p w14:paraId="08D1BAC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7F1A4CCA" w14:textId="77777777" w:rsidTr="009A590F">
        <w:tblPrEx>
          <w:tblCellMar>
            <w:left w:w="115" w:type="dxa"/>
            <w:right w:w="115" w:type="dxa"/>
          </w:tblCellMar>
        </w:tblPrEx>
        <w:trPr>
          <w:trHeight w:val="504"/>
        </w:trPr>
        <w:tc>
          <w:tcPr>
            <w:tcW w:w="10768" w:type="dxa"/>
            <w:gridSpan w:val="4"/>
          </w:tcPr>
          <w:p w14:paraId="50B4051E"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25354384"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provided on this Certificate of Verification is true and correct.</w:t>
            </w:r>
          </w:p>
          <w:p w14:paraId="076BDCD9"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I am the certified HERS Rater who performed the verification identified and reported on this Certificate of Verification (responsible rater).</w:t>
            </w:r>
          </w:p>
          <w:p w14:paraId="500425A8"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257A0B" w14:textId="16973373"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AC7D3F0"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4FBE4A88" w14:textId="77777777" w:rsidTr="009A590F">
        <w:tblPrEx>
          <w:tblCellMar>
            <w:left w:w="115" w:type="dxa"/>
            <w:right w:w="115" w:type="dxa"/>
          </w:tblCellMar>
        </w:tblPrEx>
        <w:trPr>
          <w:trHeight w:val="278"/>
        </w:trPr>
        <w:tc>
          <w:tcPr>
            <w:tcW w:w="10768" w:type="dxa"/>
            <w:gridSpan w:val="4"/>
            <w:vAlign w:val="center"/>
          </w:tcPr>
          <w:p w14:paraId="2F00E0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355C1B65" w14:textId="77777777" w:rsidTr="009A590F">
        <w:tblPrEx>
          <w:tblCellMar>
            <w:left w:w="115" w:type="dxa"/>
            <w:right w:w="115" w:type="dxa"/>
          </w:tblCellMar>
        </w:tblPrEx>
        <w:trPr>
          <w:trHeight w:hRule="exact" w:val="360"/>
        </w:trPr>
        <w:tc>
          <w:tcPr>
            <w:tcW w:w="10768" w:type="dxa"/>
            <w:gridSpan w:val="4"/>
            <w:vAlign w:val="center"/>
          </w:tcPr>
          <w:p w14:paraId="523E269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2EB7B142" w14:textId="77777777" w:rsidTr="009A590F">
        <w:tblPrEx>
          <w:tblCellMar>
            <w:left w:w="115" w:type="dxa"/>
            <w:right w:w="115" w:type="dxa"/>
          </w:tblCellMar>
        </w:tblPrEx>
        <w:trPr>
          <w:trHeight w:hRule="exact" w:val="360"/>
        </w:trPr>
        <w:tc>
          <w:tcPr>
            <w:tcW w:w="5384" w:type="dxa"/>
            <w:gridSpan w:val="2"/>
          </w:tcPr>
          <w:p w14:paraId="2993BAAC"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236D2F2E"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2A83E6B5" w14:textId="77777777" w:rsidTr="009A590F">
        <w:tblPrEx>
          <w:tblCellMar>
            <w:left w:w="108" w:type="dxa"/>
            <w:right w:w="108" w:type="dxa"/>
          </w:tblCellMar>
        </w:tblPrEx>
        <w:trPr>
          <w:trHeight w:hRule="exact" w:val="288"/>
        </w:trPr>
        <w:tc>
          <w:tcPr>
            <w:tcW w:w="10768" w:type="dxa"/>
            <w:gridSpan w:val="4"/>
            <w:vAlign w:val="center"/>
          </w:tcPr>
          <w:p w14:paraId="5817F7A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7217DBDC" w14:textId="77777777" w:rsidTr="009A590F">
        <w:tblPrEx>
          <w:tblCellMar>
            <w:left w:w="108" w:type="dxa"/>
            <w:right w:w="108" w:type="dxa"/>
          </w:tblCellMar>
        </w:tblPrEx>
        <w:trPr>
          <w:trHeight w:hRule="exact" w:val="360"/>
        </w:trPr>
        <w:tc>
          <w:tcPr>
            <w:tcW w:w="5391" w:type="dxa"/>
            <w:gridSpan w:val="3"/>
          </w:tcPr>
          <w:p w14:paraId="213673F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410B85C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64CABF43" w14:textId="77777777" w:rsidTr="009A590F">
        <w:tblPrEx>
          <w:tblCellMar>
            <w:left w:w="108" w:type="dxa"/>
            <w:right w:w="108" w:type="dxa"/>
          </w:tblCellMar>
        </w:tblPrEx>
        <w:trPr>
          <w:trHeight w:val="288"/>
        </w:trPr>
        <w:tc>
          <w:tcPr>
            <w:tcW w:w="10768" w:type="dxa"/>
            <w:gridSpan w:val="4"/>
            <w:vAlign w:val="center"/>
          </w:tcPr>
          <w:p w14:paraId="185A8C7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2F99F167" w14:textId="77777777" w:rsidTr="009A590F">
        <w:tblPrEx>
          <w:tblCellMar>
            <w:left w:w="108" w:type="dxa"/>
            <w:right w:w="108" w:type="dxa"/>
          </w:tblCellMar>
        </w:tblPrEx>
        <w:trPr>
          <w:trHeight w:hRule="exact" w:val="360"/>
        </w:trPr>
        <w:tc>
          <w:tcPr>
            <w:tcW w:w="10768" w:type="dxa"/>
            <w:gridSpan w:val="4"/>
          </w:tcPr>
          <w:p w14:paraId="511862FA"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01A20B27" w14:textId="77777777" w:rsidTr="009A590F">
        <w:tblPrEx>
          <w:tblCellMar>
            <w:left w:w="108" w:type="dxa"/>
            <w:right w:w="108" w:type="dxa"/>
          </w:tblCellMar>
        </w:tblPrEx>
        <w:trPr>
          <w:trHeight w:hRule="exact" w:val="360"/>
        </w:trPr>
        <w:tc>
          <w:tcPr>
            <w:tcW w:w="5391" w:type="dxa"/>
            <w:gridSpan w:val="3"/>
          </w:tcPr>
          <w:p w14:paraId="3FCEDB6D"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DC4CAB9"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1829AFE6" w14:textId="77777777" w:rsidTr="009A590F">
        <w:tblPrEx>
          <w:tblCellMar>
            <w:left w:w="108" w:type="dxa"/>
            <w:right w:w="108" w:type="dxa"/>
          </w:tblCellMar>
        </w:tblPrEx>
        <w:trPr>
          <w:trHeight w:hRule="exact" w:val="360"/>
        </w:trPr>
        <w:tc>
          <w:tcPr>
            <w:tcW w:w="5391" w:type="dxa"/>
            <w:gridSpan w:val="3"/>
          </w:tcPr>
          <w:p w14:paraId="4092990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530594C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CDF86" w14:textId="77777777" w:rsidR="00024A2C" w:rsidRDefault="00024A2C">
      <w:r>
        <w:separator/>
      </w:r>
    </w:p>
  </w:endnote>
  <w:endnote w:type="continuationSeparator" w:id="0">
    <w:p w14:paraId="603B660F" w14:textId="77777777" w:rsidR="00024A2C" w:rsidRDefault="00024A2C">
      <w:r>
        <w:continuationSeparator/>
      </w:r>
    </w:p>
  </w:endnote>
  <w:endnote w:type="continuationNotice" w:id="1">
    <w:p w14:paraId="32EFD463" w14:textId="77777777" w:rsidR="00024A2C" w:rsidRDefault="00024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9C5A" w14:textId="77777777" w:rsidR="00FF3140" w:rsidRDefault="00FF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024A2C" w:rsidRPr="009213E6" w:rsidRDefault="00024A2C" w:rsidP="009213E6">
    <w:pPr>
      <w:pStyle w:val="Footer"/>
      <w:rPr>
        <w:b/>
      </w:rPr>
    </w:pPr>
    <w:r w:rsidRPr="009213E6">
      <w:t xml:space="preserve">Registration Number:                                            Registration Date/Time:                                                    HERS Provider:                                   </w:t>
    </w:r>
  </w:p>
  <w:p w14:paraId="4E999095" w14:textId="3F7A9DA4"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3" w:author="Alexis Smith" w:date="2020-03-05T11:42:00Z">
      <w:r w:rsidRPr="00E84F79" w:rsidDel="00D67022">
        <w:delText xml:space="preserve"> </w:delText>
      </w:r>
      <w:r w:rsidDel="00D67022">
        <w:delText>January</w:delText>
      </w:r>
    </w:del>
    <w:ins w:id="4" w:author="Alexis Smith" w:date="2020-03-05T11:42:00Z">
      <w:r w:rsidR="00D67022">
        <w:t>March</w:t>
      </w:r>
    </w:ins>
    <w: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37B21" w14:textId="77777777" w:rsidR="00FF3140" w:rsidRDefault="00FF3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6DEC7F2B"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5" w:author="Alexis Smith" w:date="2020-03-05T11:42:00Z">
      <w:r w:rsidRPr="00E84F79" w:rsidDel="00D67022">
        <w:delText xml:space="preserve"> </w:delText>
      </w:r>
      <w:r w:rsidDel="00D67022">
        <w:delText>January</w:delText>
      </w:r>
    </w:del>
    <w:ins w:id="6" w:author="Alexis Smith" w:date="2020-03-05T11:42:00Z">
      <w:r w:rsidR="00D67022">
        <w:t>March</w:t>
      </w:r>
    </w:ins>
    <w:r>
      <w:t xml:space="preserve"> 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7B94F6A7" w:rsidR="00024A2C" w:rsidRPr="00A165EE" w:rsidRDefault="00024A2C"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del w:id="15" w:author="Alexis Smith" w:date="2020-03-05T11:42:00Z">
      <w:r w:rsidDel="00D67022">
        <w:delText xml:space="preserve">January </w:delText>
      </w:r>
    </w:del>
    <w:ins w:id="16" w:author="Alexis Smith" w:date="2020-03-05T11:42:00Z">
      <w:r w:rsidR="00D67022">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28081" w14:textId="77777777" w:rsidR="00024A2C" w:rsidRDefault="00024A2C">
      <w:r>
        <w:separator/>
      </w:r>
    </w:p>
  </w:footnote>
  <w:footnote w:type="continuationSeparator" w:id="0">
    <w:p w14:paraId="3BB513B0" w14:textId="77777777" w:rsidR="00024A2C" w:rsidRDefault="00024A2C">
      <w:r>
        <w:continuationSeparator/>
      </w:r>
    </w:p>
  </w:footnote>
  <w:footnote w:type="continuationNotice" w:id="1">
    <w:p w14:paraId="04F9E7AA" w14:textId="77777777" w:rsidR="00024A2C" w:rsidRDefault="00024A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024A2C" w:rsidRDefault="00B0385B">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024A2C" w:rsidRPr="007770C5" w:rsidRDefault="00B0385B"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24A2C" w:rsidRPr="007770C5">
      <w:rPr>
        <w:rFonts w:ascii="Arial" w:hAnsi="Arial" w:cs="Arial"/>
        <w:sz w:val="14"/>
        <w:szCs w:val="14"/>
      </w:rPr>
      <w:t>STATE OF CALIFORNIA</w:t>
    </w:r>
  </w:p>
  <w:p w14:paraId="41F0EC3D" w14:textId="039DC528" w:rsidR="00024A2C" w:rsidRPr="007770C5" w:rsidRDefault="00024A2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5C98D247" w:rsidR="00024A2C" w:rsidRPr="007770C5" w:rsidRDefault="00024A2C" w:rsidP="00352336">
    <w:pPr>
      <w:suppressAutoHyphens/>
      <w:ind w:left="-90"/>
      <w:rPr>
        <w:rFonts w:ascii="Arial" w:hAnsi="Arial" w:cs="Arial"/>
        <w:sz w:val="14"/>
        <w:szCs w:val="14"/>
      </w:rPr>
    </w:pPr>
    <w:r>
      <w:rPr>
        <w:rFonts w:ascii="Arial" w:hAnsi="Arial" w:cs="Arial"/>
        <w:sz w:val="14"/>
        <w:szCs w:val="14"/>
      </w:rPr>
      <w:t>CEC-CF3R-MCH-32-H</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5T11:39:00Z">
      <w:r w:rsidDel="00FF3140">
        <w:rPr>
          <w:rFonts w:ascii="Arial" w:hAnsi="Arial" w:cs="Arial"/>
          <w:sz w:val="14"/>
          <w:szCs w:val="14"/>
        </w:rPr>
        <w:delText>1</w:delText>
      </w:r>
    </w:del>
    <w:ins w:id="2" w:author="Alexis Smith" w:date="2020-03-05T11:39:00Z">
      <w:r w:rsidR="00FF3140">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1D1E9ED1" w:rsidR="00024A2C" w:rsidRPr="00D65FA1" w:rsidRDefault="00024A2C">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0473E2AB"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7486D1F1" w14:textId="77777777" w:rsidTr="0013183D">
      <w:trPr>
        <w:cantSplit/>
        <w:trHeight w:val="288"/>
      </w:trPr>
      <w:tc>
        <w:tcPr>
          <w:tcW w:w="2285" w:type="pct"/>
          <w:tcBorders>
            <w:right w:val="nil"/>
          </w:tcBorders>
        </w:tcPr>
        <w:p w14:paraId="5BEDD834" w14:textId="218E1766" w:rsidR="00024A2C" w:rsidRPr="00F85124" w:rsidRDefault="00024A2C" w:rsidP="00604BA7">
          <w:pPr>
            <w:pStyle w:val="Style19"/>
            <w:rPr>
              <w:sz w:val="12"/>
              <w:szCs w:val="12"/>
            </w:rPr>
          </w:pPr>
          <w:r>
            <w:t>Local Mechanical Exhaust</w:t>
          </w:r>
        </w:p>
      </w:tc>
      <w:tc>
        <w:tcPr>
          <w:tcW w:w="2715" w:type="pct"/>
          <w:gridSpan w:val="2"/>
          <w:tcBorders>
            <w:left w:val="nil"/>
          </w:tcBorders>
        </w:tcPr>
        <w:p w14:paraId="4E8C3980" w14:textId="7AE652FE" w:rsidR="00024A2C" w:rsidRPr="00F85124" w:rsidRDefault="00024A2C">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385B" w:rsidRPr="00B0385B">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385B">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024A2C" w:rsidRPr="00F85124" w14:paraId="03F387F7" w14:textId="77777777" w:rsidTr="0013183D">
      <w:trPr>
        <w:cantSplit/>
        <w:trHeight w:val="288"/>
      </w:trPr>
      <w:tc>
        <w:tcPr>
          <w:tcW w:w="0" w:type="auto"/>
        </w:tcPr>
        <w:p w14:paraId="733100B6" w14:textId="77777777" w:rsidR="00024A2C" w:rsidRPr="00F85124" w:rsidRDefault="00024A2C" w:rsidP="0013183D">
          <w:pPr>
            <w:pStyle w:val="Style20"/>
          </w:pPr>
          <w:r w:rsidRPr="00F85124">
            <w:t>Project Name:</w:t>
          </w:r>
        </w:p>
      </w:tc>
      <w:tc>
        <w:tcPr>
          <w:tcW w:w="1596" w:type="pct"/>
        </w:tcPr>
        <w:p w14:paraId="39F53131" w14:textId="77777777" w:rsidR="00024A2C" w:rsidRPr="00F85124" w:rsidRDefault="00024A2C" w:rsidP="0013183D">
          <w:pPr>
            <w:pStyle w:val="Style20"/>
          </w:pPr>
          <w:r w:rsidRPr="00F85124">
            <w:t>Enforcement Agency:</w:t>
          </w:r>
        </w:p>
      </w:tc>
      <w:tc>
        <w:tcPr>
          <w:tcW w:w="1119" w:type="pct"/>
        </w:tcPr>
        <w:p w14:paraId="0E6CEE02" w14:textId="77777777" w:rsidR="00024A2C" w:rsidRPr="00F85124" w:rsidRDefault="00024A2C" w:rsidP="0013183D">
          <w:pPr>
            <w:pStyle w:val="Style20"/>
          </w:pPr>
          <w:r w:rsidRPr="00F85124">
            <w:t>Permit Number:</w:t>
          </w:r>
        </w:p>
      </w:tc>
    </w:tr>
    <w:tr w:rsidR="00024A2C" w:rsidRPr="00F85124" w14:paraId="320E1DAE" w14:textId="77777777" w:rsidTr="0013183D">
      <w:trPr>
        <w:cantSplit/>
        <w:trHeight w:val="288"/>
      </w:trPr>
      <w:tc>
        <w:tcPr>
          <w:tcW w:w="0" w:type="auto"/>
        </w:tcPr>
        <w:p w14:paraId="30B3BBEA" w14:textId="77777777" w:rsidR="00024A2C" w:rsidRPr="00F85124" w:rsidRDefault="00024A2C" w:rsidP="0013183D">
          <w:pPr>
            <w:pStyle w:val="Style20"/>
            <w:rPr>
              <w:vertAlign w:val="superscript"/>
            </w:rPr>
          </w:pPr>
          <w:r w:rsidRPr="00F85124">
            <w:t>Dwelling Address:</w:t>
          </w:r>
        </w:p>
      </w:tc>
      <w:tc>
        <w:tcPr>
          <w:tcW w:w="1596" w:type="pct"/>
        </w:tcPr>
        <w:p w14:paraId="7A3CC7C9" w14:textId="77777777" w:rsidR="00024A2C" w:rsidRPr="00F85124" w:rsidRDefault="00024A2C" w:rsidP="0013183D">
          <w:pPr>
            <w:pStyle w:val="Style20"/>
            <w:rPr>
              <w:vertAlign w:val="superscript"/>
            </w:rPr>
          </w:pPr>
          <w:r w:rsidRPr="00F85124">
            <w:t>City</w:t>
          </w:r>
          <w:r>
            <w:t>:</w:t>
          </w:r>
        </w:p>
      </w:tc>
      <w:tc>
        <w:tcPr>
          <w:tcW w:w="1119" w:type="pct"/>
        </w:tcPr>
        <w:p w14:paraId="08C96AAD" w14:textId="77777777" w:rsidR="00024A2C" w:rsidRPr="00F85124" w:rsidRDefault="00024A2C" w:rsidP="0013183D">
          <w:pPr>
            <w:pStyle w:val="Style20"/>
            <w:rPr>
              <w:vertAlign w:val="superscript"/>
            </w:rPr>
          </w:pPr>
          <w:r w:rsidRPr="00F85124">
            <w:t>Zip Code</w:t>
          </w:r>
          <w:r>
            <w:t>:</w:t>
          </w:r>
        </w:p>
      </w:tc>
    </w:tr>
  </w:tbl>
  <w:p w14:paraId="629563D7" w14:textId="77777777" w:rsidR="00024A2C" w:rsidRDefault="00024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024A2C" w:rsidRDefault="00B0385B">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024A2C" w:rsidRDefault="00B0385B">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6FB30636" w14:textId="77777777" w:rsidR="00024A2C" w:rsidRDefault="00024A2C"/>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54FCD7EE" w:rsidR="00024A2C" w:rsidRPr="00927918" w:rsidRDefault="00024A2C">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23A1E33E" w:rsidR="00024A2C" w:rsidRPr="00927918" w:rsidRDefault="00024A2C">
          <w:pPr>
            <w:pStyle w:val="Style18"/>
            <w:rPr>
              <w:b/>
              <w:sz w:val="20"/>
            </w:rPr>
          </w:pPr>
          <w:r w:rsidRPr="00927918">
            <w:rPr>
              <w:sz w:val="20"/>
            </w:rPr>
            <w:t>CF</w:t>
          </w:r>
          <w:r>
            <w:rPr>
              <w:sz w:val="20"/>
            </w:rPr>
            <w:t>3</w:t>
          </w:r>
          <w:r w:rsidRPr="00927918">
            <w:rPr>
              <w:sz w:val="20"/>
            </w:rPr>
            <w:t>R-MCH-</w:t>
          </w:r>
          <w:r>
            <w:rPr>
              <w:sz w:val="20"/>
            </w:rPr>
            <w:t>32-H</w:t>
          </w:r>
        </w:p>
      </w:tc>
    </w:tr>
    <w:tr w:rsidR="00024A2C" w:rsidRPr="00F85124" w14:paraId="67019670" w14:textId="77777777" w:rsidTr="00023A98">
      <w:trPr>
        <w:cantSplit/>
        <w:trHeight w:val="288"/>
      </w:trPr>
      <w:tc>
        <w:tcPr>
          <w:tcW w:w="2285" w:type="pct"/>
          <w:tcBorders>
            <w:right w:val="nil"/>
          </w:tcBorders>
        </w:tcPr>
        <w:p w14:paraId="690EE3E8" w14:textId="520A309F" w:rsidR="00024A2C" w:rsidRPr="00F85124" w:rsidRDefault="00024A2C">
          <w:pPr>
            <w:pStyle w:val="Style19"/>
            <w:rPr>
              <w:sz w:val="12"/>
              <w:szCs w:val="12"/>
            </w:rPr>
          </w:pPr>
          <w:r>
            <w:t>Local Mechanical Exhaust – MCH-32</w:t>
          </w:r>
        </w:p>
      </w:tc>
      <w:tc>
        <w:tcPr>
          <w:tcW w:w="2715" w:type="pct"/>
          <w:gridSpan w:val="2"/>
          <w:tcBorders>
            <w:left w:val="nil"/>
          </w:tcBorders>
        </w:tcPr>
        <w:p w14:paraId="7B4A2886" w14:textId="33E8CB87"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385B" w:rsidRPr="00B0385B">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385B">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024A2C" w:rsidRDefault="00B0385B"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024A2C" w:rsidRDefault="00B0385B">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024A2C" w:rsidRDefault="00B0385B">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024A2C" w:rsidRPr="00D65FA1" w:rsidRDefault="00024A2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5AF8E424"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3C98AFA6" w14:textId="77777777" w:rsidTr="00023A98">
      <w:trPr>
        <w:cantSplit/>
        <w:trHeight w:val="288"/>
      </w:trPr>
      <w:tc>
        <w:tcPr>
          <w:tcW w:w="2285" w:type="pct"/>
          <w:tcBorders>
            <w:right w:val="nil"/>
          </w:tcBorders>
        </w:tcPr>
        <w:p w14:paraId="2696ED26" w14:textId="7DE33BEA" w:rsidR="00024A2C" w:rsidRPr="00F85124" w:rsidRDefault="00024A2C"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0E3F065B"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385B" w:rsidRPr="00B0385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385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024A2C" w:rsidRDefault="00B0385B"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024A2C" w:rsidRDefault="00B0385B">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B3646"/>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C1A5C"/>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
  </w:num>
  <w:num w:numId="5">
    <w:abstractNumId w:val="0"/>
  </w:num>
  <w:num w:numId="6">
    <w:abstractNumId w:val="11"/>
  </w:num>
  <w:num w:numId="7">
    <w:abstractNumId w:val="21"/>
  </w:num>
  <w:num w:numId="8">
    <w:abstractNumId w:val="22"/>
  </w:num>
  <w:num w:numId="9">
    <w:abstractNumId w:val="10"/>
  </w:num>
  <w:num w:numId="10">
    <w:abstractNumId w:val="16"/>
  </w:num>
  <w:num w:numId="11">
    <w:abstractNumId w:val="24"/>
  </w:num>
  <w:num w:numId="12">
    <w:abstractNumId w:val="17"/>
  </w:num>
  <w:num w:numId="13">
    <w:abstractNumId w:val="13"/>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25"/>
  </w:num>
  <w:num w:numId="21">
    <w:abstractNumId w:val="7"/>
  </w:num>
  <w:num w:numId="22">
    <w:abstractNumId w:val="9"/>
  </w:num>
  <w:num w:numId="23">
    <w:abstractNumId w:val="27"/>
  </w:num>
  <w:num w:numId="24">
    <w:abstractNumId w:val="23"/>
  </w:num>
  <w:num w:numId="25">
    <w:abstractNumId w:val="18"/>
  </w:num>
  <w:num w:numId="26">
    <w:abstractNumId w:val="14"/>
  </w:num>
  <w:num w:numId="27">
    <w:abstractNumId w:val="2"/>
  </w:num>
  <w:num w:numId="28">
    <w:abstractNumId w:val="26"/>
  </w:num>
  <w:num w:numId="29">
    <w:abstractNumId w:val="15"/>
  </w:num>
  <w:num w:numId="30">
    <w:abstractNumId w:val="3"/>
  </w:num>
  <w:num w:numId="31">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4A2C"/>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08FE"/>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92313"/>
    <w:rsid w:val="0019479D"/>
    <w:rsid w:val="001947AA"/>
    <w:rsid w:val="001A11AA"/>
    <w:rsid w:val="001A15FE"/>
    <w:rsid w:val="001A6444"/>
    <w:rsid w:val="001B335E"/>
    <w:rsid w:val="001B37A2"/>
    <w:rsid w:val="001B6972"/>
    <w:rsid w:val="001B7A40"/>
    <w:rsid w:val="001C0809"/>
    <w:rsid w:val="001C2576"/>
    <w:rsid w:val="001C4226"/>
    <w:rsid w:val="001C624C"/>
    <w:rsid w:val="001D01EC"/>
    <w:rsid w:val="001D07F3"/>
    <w:rsid w:val="001D2D78"/>
    <w:rsid w:val="001D331F"/>
    <w:rsid w:val="001D3DAC"/>
    <w:rsid w:val="001E3C1B"/>
    <w:rsid w:val="001E3CED"/>
    <w:rsid w:val="001F4A5C"/>
    <w:rsid w:val="002011BC"/>
    <w:rsid w:val="00202A63"/>
    <w:rsid w:val="00202E7F"/>
    <w:rsid w:val="00204C45"/>
    <w:rsid w:val="00207977"/>
    <w:rsid w:val="0021359B"/>
    <w:rsid w:val="00213B87"/>
    <w:rsid w:val="00214F16"/>
    <w:rsid w:val="002233E9"/>
    <w:rsid w:val="00223BFD"/>
    <w:rsid w:val="00232C1C"/>
    <w:rsid w:val="00237379"/>
    <w:rsid w:val="00246307"/>
    <w:rsid w:val="002477FB"/>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7C5"/>
    <w:rsid w:val="00370F90"/>
    <w:rsid w:val="0037448D"/>
    <w:rsid w:val="00377144"/>
    <w:rsid w:val="00380853"/>
    <w:rsid w:val="0038173A"/>
    <w:rsid w:val="003837C9"/>
    <w:rsid w:val="003A3A65"/>
    <w:rsid w:val="003A3D8D"/>
    <w:rsid w:val="003A6A70"/>
    <w:rsid w:val="003B01D2"/>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CBE"/>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55A82"/>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43F"/>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1B95"/>
    <w:rsid w:val="00762E40"/>
    <w:rsid w:val="00767718"/>
    <w:rsid w:val="00771100"/>
    <w:rsid w:val="00777B2F"/>
    <w:rsid w:val="00786052"/>
    <w:rsid w:val="0078705F"/>
    <w:rsid w:val="0079128F"/>
    <w:rsid w:val="00791629"/>
    <w:rsid w:val="00795E0C"/>
    <w:rsid w:val="00797D33"/>
    <w:rsid w:val="007A093B"/>
    <w:rsid w:val="007A4BBF"/>
    <w:rsid w:val="007A5D38"/>
    <w:rsid w:val="007C522D"/>
    <w:rsid w:val="007D3387"/>
    <w:rsid w:val="007D4CA3"/>
    <w:rsid w:val="007E127B"/>
    <w:rsid w:val="007E1719"/>
    <w:rsid w:val="007E5494"/>
    <w:rsid w:val="007E64C1"/>
    <w:rsid w:val="007F6151"/>
    <w:rsid w:val="00800C91"/>
    <w:rsid w:val="00802060"/>
    <w:rsid w:val="00802F5A"/>
    <w:rsid w:val="00806304"/>
    <w:rsid w:val="0082165D"/>
    <w:rsid w:val="008236A7"/>
    <w:rsid w:val="00827F4B"/>
    <w:rsid w:val="00830150"/>
    <w:rsid w:val="00834B21"/>
    <w:rsid w:val="008378BF"/>
    <w:rsid w:val="00846618"/>
    <w:rsid w:val="008472E3"/>
    <w:rsid w:val="0085658C"/>
    <w:rsid w:val="00857191"/>
    <w:rsid w:val="008607B1"/>
    <w:rsid w:val="00861E71"/>
    <w:rsid w:val="00873389"/>
    <w:rsid w:val="00877D26"/>
    <w:rsid w:val="00883B90"/>
    <w:rsid w:val="008951AB"/>
    <w:rsid w:val="008978A7"/>
    <w:rsid w:val="008A0EE5"/>
    <w:rsid w:val="008A46CE"/>
    <w:rsid w:val="008A77FE"/>
    <w:rsid w:val="008B40F7"/>
    <w:rsid w:val="008B7043"/>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17DB"/>
    <w:rsid w:val="00945EED"/>
    <w:rsid w:val="00951BB7"/>
    <w:rsid w:val="009528FF"/>
    <w:rsid w:val="00954811"/>
    <w:rsid w:val="00954E27"/>
    <w:rsid w:val="0095737E"/>
    <w:rsid w:val="0096325C"/>
    <w:rsid w:val="00964DAF"/>
    <w:rsid w:val="00972E73"/>
    <w:rsid w:val="00976D94"/>
    <w:rsid w:val="00992AE0"/>
    <w:rsid w:val="009A4F12"/>
    <w:rsid w:val="009A4F6D"/>
    <w:rsid w:val="009A590F"/>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127"/>
    <w:rsid w:val="00AD1A32"/>
    <w:rsid w:val="00AD1CB3"/>
    <w:rsid w:val="00AD7B71"/>
    <w:rsid w:val="00AE29FB"/>
    <w:rsid w:val="00AE5DAC"/>
    <w:rsid w:val="00AE6DE8"/>
    <w:rsid w:val="00B0385B"/>
    <w:rsid w:val="00B06019"/>
    <w:rsid w:val="00B3284C"/>
    <w:rsid w:val="00B33AFC"/>
    <w:rsid w:val="00B34A97"/>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2AC5"/>
    <w:rsid w:val="00D546E0"/>
    <w:rsid w:val="00D54DA1"/>
    <w:rsid w:val="00D54FC9"/>
    <w:rsid w:val="00D611EF"/>
    <w:rsid w:val="00D6244D"/>
    <w:rsid w:val="00D642FF"/>
    <w:rsid w:val="00D65FA1"/>
    <w:rsid w:val="00D67022"/>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3748"/>
    <w:rsid w:val="00E54A96"/>
    <w:rsid w:val="00E658A8"/>
    <w:rsid w:val="00E74FA7"/>
    <w:rsid w:val="00E84254"/>
    <w:rsid w:val="00E842BD"/>
    <w:rsid w:val="00E84F79"/>
    <w:rsid w:val="00E94DBE"/>
    <w:rsid w:val="00E968B2"/>
    <w:rsid w:val="00E9761F"/>
    <w:rsid w:val="00EB1DEC"/>
    <w:rsid w:val="00EB3465"/>
    <w:rsid w:val="00EB40E3"/>
    <w:rsid w:val="00EB6EDA"/>
    <w:rsid w:val="00EC0A97"/>
    <w:rsid w:val="00EC36AD"/>
    <w:rsid w:val="00ED2264"/>
    <w:rsid w:val="00ED7383"/>
    <w:rsid w:val="00EE1876"/>
    <w:rsid w:val="00EE6757"/>
    <w:rsid w:val="00EF05FF"/>
    <w:rsid w:val="00EF627B"/>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11ED"/>
    <w:rsid w:val="00FD3D8F"/>
    <w:rsid w:val="00FD4671"/>
    <w:rsid w:val="00FD4D9A"/>
    <w:rsid w:val="00FF3140"/>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D2DED-A72F-42EB-8FBB-0852DF63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2019-04-10T19:50:00Z</cp:lastPrinted>
  <dcterms:created xsi:type="dcterms:W3CDTF">2020-03-24T19:03:00Z</dcterms:created>
  <dcterms:modified xsi:type="dcterms:W3CDTF">2020-03-24T19:03:00Z</dcterms:modified>
</cp:coreProperties>
</file>
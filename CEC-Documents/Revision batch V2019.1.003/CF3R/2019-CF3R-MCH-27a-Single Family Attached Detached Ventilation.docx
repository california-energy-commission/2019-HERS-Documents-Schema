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7"/>
        <w:tblOverlap w:val="never"/>
        <w:tblW w:w="0" w:type="auto"/>
        <w:tblLook w:val="04A0" w:firstRow="1" w:lastRow="0" w:firstColumn="1" w:lastColumn="0" w:noHBand="0" w:noVBand="1"/>
      </w:tblPr>
      <w:tblGrid>
        <w:gridCol w:w="10790"/>
      </w:tblGrid>
      <w:tr w:rsidR="00FD3D09" w14:paraId="080DB798" w14:textId="77777777" w:rsidTr="00FD3D09">
        <w:tc>
          <w:tcPr>
            <w:tcW w:w="10790" w:type="dxa"/>
          </w:tcPr>
          <w:p w14:paraId="2CCB2315" w14:textId="77777777" w:rsidR="00FD3D09" w:rsidRDefault="00FD3D09" w:rsidP="00FD3D09">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4226446E" w14:textId="0D336331" w:rsidR="00FD3D09" w:rsidRPr="00C070E2" w:rsidRDefault="00FD3D09"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C070E2">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C070E2">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C070E2">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C070E2">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C070E2">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C070E2">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C070E2">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C070E2">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C070E2">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C070E2"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B80CF43" w:rsidR="007056D7" w:rsidRDefault="007056D7" w:rsidP="003952E1">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Pr>
                <w:rFonts w:asciiTheme="minorHAnsi" w:hAnsiTheme="minorHAnsi"/>
                <w:b/>
                <w:szCs w:val="18"/>
              </w:rPr>
              <w:t>a – Single Family</w:t>
            </w:r>
            <w:r w:rsidR="00C43729">
              <w:t xml:space="preserve"> </w:t>
            </w:r>
            <w:r w:rsidR="00C43729" w:rsidRPr="00C43729">
              <w:rPr>
                <w:rFonts w:asciiTheme="minorHAnsi" w:hAnsiTheme="minorHAnsi"/>
                <w:b/>
                <w:szCs w:val="18"/>
              </w:rPr>
              <w:t>Attached/Detached Ventilation</w:t>
            </w:r>
          </w:p>
        </w:tc>
      </w:tr>
    </w:tbl>
    <w:p w14:paraId="0435B194" w14:textId="77777777" w:rsidR="007056D7" w:rsidRPr="00C070E2"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380356" w14:paraId="21610071" w14:textId="77777777" w:rsidTr="00454307">
        <w:trPr>
          <w:trHeight w:val="158"/>
        </w:trPr>
        <w:tc>
          <w:tcPr>
            <w:tcW w:w="10790" w:type="dxa"/>
            <w:gridSpan w:val="3"/>
            <w:vAlign w:val="center"/>
          </w:tcPr>
          <w:p w14:paraId="2330C778" w14:textId="77777777" w:rsidR="00380356" w:rsidRPr="006E08B4" w:rsidRDefault="00380356" w:rsidP="00454307">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380356" w14:paraId="5AB7E122" w14:textId="77777777" w:rsidTr="00454307">
        <w:trPr>
          <w:trHeight w:val="158"/>
        </w:trPr>
        <w:tc>
          <w:tcPr>
            <w:tcW w:w="634" w:type="dxa"/>
            <w:vAlign w:val="center"/>
          </w:tcPr>
          <w:p w14:paraId="215AAB3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2E6757B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0FF8E6B8" w14:textId="62ABB7BA" w:rsidR="00380356" w:rsidRDefault="00380356" w:rsidP="00454307">
            <w:pPr>
              <w:rPr>
                <w:rFonts w:asciiTheme="minorHAnsi" w:hAnsiTheme="minorHAnsi"/>
                <w:sz w:val="18"/>
                <w:szCs w:val="18"/>
              </w:rPr>
            </w:pPr>
          </w:p>
        </w:tc>
      </w:tr>
      <w:tr w:rsidR="00380356" w14:paraId="57854DCA" w14:textId="77777777" w:rsidTr="00454307">
        <w:trPr>
          <w:trHeight w:val="158"/>
        </w:trPr>
        <w:tc>
          <w:tcPr>
            <w:tcW w:w="634" w:type="dxa"/>
            <w:vAlign w:val="center"/>
          </w:tcPr>
          <w:p w14:paraId="5B44A95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7421868F"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77857FD0" w14:textId="5240FFC6" w:rsidR="00380356" w:rsidRDefault="00380356" w:rsidP="00454307">
            <w:pPr>
              <w:rPr>
                <w:rFonts w:asciiTheme="minorHAnsi" w:hAnsiTheme="minorHAnsi"/>
                <w:sz w:val="18"/>
                <w:szCs w:val="18"/>
              </w:rPr>
            </w:pPr>
          </w:p>
        </w:tc>
      </w:tr>
      <w:tr w:rsidR="00380356" w14:paraId="62B306F4" w14:textId="77777777" w:rsidTr="00454307">
        <w:trPr>
          <w:trHeight w:val="158"/>
        </w:trPr>
        <w:tc>
          <w:tcPr>
            <w:tcW w:w="634" w:type="dxa"/>
            <w:vAlign w:val="center"/>
          </w:tcPr>
          <w:p w14:paraId="300628B5"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775477ED" w14:textId="0BC53119" w:rsidR="00380356" w:rsidRDefault="004654AA" w:rsidP="00454307">
            <w:pPr>
              <w:rPr>
                <w:rFonts w:asciiTheme="minorHAnsi" w:hAnsiTheme="minorHAnsi"/>
                <w:sz w:val="18"/>
                <w:szCs w:val="18"/>
              </w:rPr>
            </w:pPr>
            <w:r w:rsidRPr="004654AA">
              <w:rPr>
                <w:rFonts w:asciiTheme="minorHAnsi" w:hAnsiTheme="minorHAnsi" w:cstheme="minorHAnsi"/>
                <w:sz w:val="18"/>
                <w:szCs w:val="18"/>
              </w:rPr>
              <w:t>Vertical distance between the lowest and highest above-grade points within the pressure boundary in feet</w:t>
            </w:r>
          </w:p>
        </w:tc>
        <w:tc>
          <w:tcPr>
            <w:tcW w:w="5561" w:type="dxa"/>
          </w:tcPr>
          <w:p w14:paraId="76E8F95B" w14:textId="22A12B05" w:rsidR="00380356" w:rsidRDefault="00380356" w:rsidP="00454307">
            <w:pPr>
              <w:rPr>
                <w:rFonts w:asciiTheme="minorHAnsi" w:hAnsiTheme="minorHAnsi"/>
                <w:sz w:val="18"/>
                <w:szCs w:val="18"/>
              </w:rPr>
            </w:pPr>
          </w:p>
        </w:tc>
      </w:tr>
      <w:tr w:rsidR="00380356" w14:paraId="4B6B5C2F" w14:textId="77777777" w:rsidTr="00454307">
        <w:trPr>
          <w:trHeight w:val="158"/>
        </w:trPr>
        <w:tc>
          <w:tcPr>
            <w:tcW w:w="634" w:type="dxa"/>
            <w:vAlign w:val="center"/>
          </w:tcPr>
          <w:p w14:paraId="091EA8F8" w14:textId="77777777" w:rsidR="00380356" w:rsidRPr="00F5715E" w:rsidRDefault="00380356" w:rsidP="00454307">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7844DBE7"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68C43D2A" w14:textId="1BFC1B5C" w:rsidR="00380356" w:rsidRDefault="00380356" w:rsidP="00454307">
            <w:pPr>
              <w:rPr>
                <w:rFonts w:asciiTheme="minorHAnsi" w:hAnsiTheme="minorHAnsi"/>
                <w:sz w:val="18"/>
                <w:szCs w:val="18"/>
              </w:rPr>
            </w:pPr>
          </w:p>
        </w:tc>
      </w:tr>
      <w:tr w:rsidR="00380356" w14:paraId="21BADE3A" w14:textId="77777777" w:rsidTr="00454307">
        <w:trPr>
          <w:trHeight w:val="158"/>
        </w:trPr>
        <w:tc>
          <w:tcPr>
            <w:tcW w:w="634" w:type="dxa"/>
            <w:vAlign w:val="center"/>
          </w:tcPr>
          <w:p w14:paraId="70BC4E70"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031A16F4" w14:textId="77777777" w:rsidR="00380356" w:rsidRDefault="00380356" w:rsidP="00454307">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046B4175" w14:textId="31B26945" w:rsidR="00380356" w:rsidRDefault="00380356" w:rsidP="00454307">
            <w:pPr>
              <w:rPr>
                <w:rFonts w:asciiTheme="minorHAnsi" w:hAnsiTheme="minorHAnsi"/>
                <w:sz w:val="18"/>
                <w:szCs w:val="18"/>
              </w:rPr>
            </w:pPr>
          </w:p>
        </w:tc>
      </w:tr>
      <w:tr w:rsidR="00380356" w14:paraId="6C492180" w14:textId="77777777" w:rsidTr="00454307">
        <w:trPr>
          <w:trHeight w:val="158"/>
        </w:trPr>
        <w:tc>
          <w:tcPr>
            <w:tcW w:w="634" w:type="dxa"/>
            <w:vAlign w:val="center"/>
          </w:tcPr>
          <w:p w14:paraId="18EC1DCE" w14:textId="77777777" w:rsidR="00380356" w:rsidRPr="00F5715E" w:rsidRDefault="00380356" w:rsidP="00454307">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35402D4C" w14:textId="77777777" w:rsidR="00380356" w:rsidRDefault="00380356" w:rsidP="00454307">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7A167EB1" w14:textId="77777777" w:rsidR="00380356" w:rsidRDefault="00380356" w:rsidP="00454307">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2D749371" w14:textId="247D5588" w:rsidR="00380356" w:rsidRDefault="00380356" w:rsidP="00454307">
            <w:pPr>
              <w:rPr>
                <w:rFonts w:asciiTheme="minorHAnsi" w:hAnsiTheme="minorHAnsi"/>
                <w:sz w:val="18"/>
                <w:szCs w:val="18"/>
              </w:rPr>
            </w:pPr>
          </w:p>
        </w:tc>
      </w:tr>
    </w:tbl>
    <w:p w14:paraId="6B788CCC" w14:textId="6FB65E61" w:rsidR="00380356" w:rsidRPr="00C070E2" w:rsidRDefault="00380356">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1"/>
        <w:gridCol w:w="4627"/>
        <w:gridCol w:w="5582"/>
      </w:tblGrid>
      <w:tr w:rsidR="007056D7" w:rsidRPr="00CB00C9" w14:paraId="0435B1A2" w14:textId="77777777" w:rsidTr="00380356">
        <w:tc>
          <w:tcPr>
            <w:tcW w:w="10789" w:type="dxa"/>
            <w:gridSpan w:val="3"/>
          </w:tcPr>
          <w:p w14:paraId="0435B1A0" w14:textId="2D4C92BC" w:rsidR="007056D7" w:rsidRPr="0029047D" w:rsidRDefault="00380356" w:rsidP="003952E1">
            <w:pPr>
              <w:keepNext/>
              <w:rPr>
                <w:rFonts w:asciiTheme="minorHAnsi" w:hAnsiTheme="minorHAnsi"/>
                <w:b/>
                <w:szCs w:val="18"/>
              </w:rPr>
            </w:pPr>
            <w:r>
              <w:rPr>
                <w:rFonts w:asciiTheme="minorHAnsi" w:hAnsiTheme="minorHAnsi"/>
                <w:b/>
                <w:szCs w:val="18"/>
              </w:rPr>
              <w:t>C</w:t>
            </w:r>
            <w:r w:rsidR="007056D7" w:rsidRPr="0029047D">
              <w:rPr>
                <w:rFonts w:asciiTheme="minorHAnsi" w:hAnsiTheme="minorHAnsi"/>
                <w:b/>
                <w:szCs w:val="18"/>
              </w:rPr>
              <w:t>. Ventilation - Total Ventilation Rate</w:t>
            </w:r>
          </w:p>
          <w:p w14:paraId="0435B1A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rsidRPr="00CB00C9" w14:paraId="0435B1A6" w14:textId="77777777" w:rsidTr="00380356">
        <w:tc>
          <w:tcPr>
            <w:tcW w:w="581" w:type="dxa"/>
            <w:vAlign w:val="center"/>
          </w:tcPr>
          <w:p w14:paraId="0435B1A3"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627" w:type="dxa"/>
            <w:vAlign w:val="center"/>
          </w:tcPr>
          <w:p w14:paraId="0435B1A4"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1" w:type="dxa"/>
          </w:tcPr>
          <w:p w14:paraId="0435B1A5" w14:textId="77777777" w:rsidR="007056D7" w:rsidRPr="007F6151" w:rsidRDefault="007056D7" w:rsidP="003952E1">
            <w:pPr>
              <w:keepNext/>
              <w:rPr>
                <w:rFonts w:asciiTheme="minorHAnsi" w:hAnsiTheme="minorHAnsi"/>
                <w:sz w:val="18"/>
                <w:szCs w:val="18"/>
              </w:rPr>
            </w:pPr>
          </w:p>
        </w:tc>
      </w:tr>
      <w:tr w:rsidR="007056D7" w:rsidRPr="00CB00C9" w14:paraId="0435B1AA" w14:textId="77777777" w:rsidTr="00380356">
        <w:tc>
          <w:tcPr>
            <w:tcW w:w="581" w:type="dxa"/>
            <w:vAlign w:val="center"/>
          </w:tcPr>
          <w:p w14:paraId="0435B1A7"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02</w:t>
            </w:r>
          </w:p>
        </w:tc>
        <w:tc>
          <w:tcPr>
            <w:tcW w:w="4627" w:type="dxa"/>
            <w:vAlign w:val="center"/>
          </w:tcPr>
          <w:p w14:paraId="0435B1A8"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1" w:type="dxa"/>
          </w:tcPr>
          <w:p w14:paraId="0435B1A9" w14:textId="77777777" w:rsidR="007056D7" w:rsidRDefault="007056D7" w:rsidP="003952E1">
            <w:pPr>
              <w:keepNext/>
              <w:rPr>
                <w:rFonts w:asciiTheme="minorHAnsi" w:hAnsiTheme="minorHAnsi"/>
                <w:sz w:val="18"/>
                <w:szCs w:val="18"/>
              </w:rPr>
            </w:pPr>
          </w:p>
        </w:tc>
      </w:tr>
      <w:tr w:rsidR="007056D7" w:rsidRPr="00CB00C9" w:rsidDel="00A377D9" w14:paraId="0435B1AE" w14:textId="77777777" w:rsidTr="00380356">
        <w:tc>
          <w:tcPr>
            <w:tcW w:w="581" w:type="dxa"/>
            <w:vAlign w:val="center"/>
          </w:tcPr>
          <w:p w14:paraId="0435B1AB" w14:textId="77777777" w:rsidR="007056D7" w:rsidRDefault="007056D7" w:rsidP="003952E1">
            <w:pPr>
              <w:keepNext/>
              <w:jc w:val="center"/>
              <w:rPr>
                <w:rFonts w:asciiTheme="minorHAnsi" w:hAnsiTheme="minorHAnsi"/>
                <w:sz w:val="18"/>
                <w:szCs w:val="18"/>
              </w:rPr>
            </w:pPr>
            <w:r>
              <w:rPr>
                <w:rFonts w:asciiTheme="minorHAnsi" w:hAnsiTheme="minorHAnsi"/>
                <w:sz w:val="18"/>
                <w:szCs w:val="18"/>
              </w:rPr>
              <w:t>03</w:t>
            </w:r>
          </w:p>
        </w:tc>
        <w:tc>
          <w:tcPr>
            <w:tcW w:w="4627" w:type="dxa"/>
            <w:vAlign w:val="center"/>
          </w:tcPr>
          <w:p w14:paraId="0435B1AC" w14:textId="77777777" w:rsidR="007056D7" w:rsidRDefault="007056D7" w:rsidP="003952E1">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1" w:type="dxa"/>
          </w:tcPr>
          <w:p w14:paraId="0435B1AD" w14:textId="77777777" w:rsidR="007056D7" w:rsidRDefault="007056D7" w:rsidP="003952E1">
            <w:pPr>
              <w:keepNext/>
              <w:rPr>
                <w:rFonts w:asciiTheme="minorHAnsi" w:hAnsiTheme="minorHAnsi"/>
                <w:sz w:val="18"/>
                <w:szCs w:val="18"/>
              </w:rPr>
            </w:pPr>
          </w:p>
        </w:tc>
      </w:tr>
      <w:tr w:rsidR="007056D7" w:rsidRPr="00CB00C9" w:rsidDel="00A377D9" w14:paraId="0435B1B2" w14:textId="77777777" w:rsidTr="00380356">
        <w:tc>
          <w:tcPr>
            <w:tcW w:w="581" w:type="dxa"/>
            <w:vAlign w:val="center"/>
          </w:tcPr>
          <w:p w14:paraId="0435B1AF"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04</w:t>
            </w:r>
          </w:p>
        </w:tc>
        <w:tc>
          <w:tcPr>
            <w:tcW w:w="4627" w:type="dxa"/>
            <w:vAlign w:val="center"/>
          </w:tcPr>
          <w:p w14:paraId="0435B1B0"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1" w:type="dxa"/>
          </w:tcPr>
          <w:p w14:paraId="0435B1B1" w14:textId="77777777" w:rsidR="007056D7" w:rsidRPr="00467A82" w:rsidDel="00A377D9" w:rsidRDefault="007056D7" w:rsidP="003952E1">
            <w:pPr>
              <w:keepNext/>
              <w:rPr>
                <w:rFonts w:ascii="Calibri" w:hAnsi="Calibri"/>
                <w:sz w:val="18"/>
                <w:szCs w:val="18"/>
              </w:rPr>
            </w:pPr>
          </w:p>
        </w:tc>
      </w:tr>
      <w:tr w:rsidR="007056D7" w:rsidRPr="00CB00C9" w:rsidDel="00A377D9" w14:paraId="0435B1B7" w14:textId="77777777" w:rsidTr="00380356">
        <w:tc>
          <w:tcPr>
            <w:tcW w:w="581" w:type="dxa"/>
            <w:vAlign w:val="center"/>
          </w:tcPr>
          <w:p w14:paraId="0435B1B3" w14:textId="77777777" w:rsidR="007056D7" w:rsidDel="00A377D9" w:rsidRDefault="007056D7" w:rsidP="003952E1">
            <w:pPr>
              <w:keepNext/>
              <w:jc w:val="center"/>
              <w:rPr>
                <w:rFonts w:asciiTheme="minorHAnsi" w:hAnsiTheme="minorHAnsi"/>
                <w:sz w:val="18"/>
                <w:szCs w:val="18"/>
              </w:rPr>
            </w:pPr>
            <w:r>
              <w:rPr>
                <w:rFonts w:asciiTheme="minorHAnsi" w:hAnsiTheme="minorHAnsi"/>
                <w:sz w:val="18"/>
                <w:szCs w:val="18"/>
              </w:rPr>
              <w:t>05</w:t>
            </w:r>
          </w:p>
        </w:tc>
        <w:tc>
          <w:tcPr>
            <w:tcW w:w="4627" w:type="dxa"/>
            <w:vAlign w:val="center"/>
          </w:tcPr>
          <w:p w14:paraId="0435B1B4" w14:textId="77777777" w:rsidR="007056D7" w:rsidRDefault="007056D7" w:rsidP="003952E1">
            <w:pPr>
              <w:keepNext/>
              <w:rPr>
                <w:rFonts w:asciiTheme="minorHAnsi" w:hAnsiTheme="minorHAnsi"/>
                <w:sz w:val="18"/>
                <w:szCs w:val="18"/>
              </w:rPr>
            </w:pPr>
            <w:r>
              <w:rPr>
                <w:rFonts w:asciiTheme="minorHAnsi" w:hAnsiTheme="minorHAnsi"/>
                <w:sz w:val="18"/>
                <w:szCs w:val="18"/>
              </w:rPr>
              <w:t>Unshared Exterior Envelope Surface Area</w:t>
            </w:r>
          </w:p>
          <w:p w14:paraId="0435B1B5" w14:textId="77777777" w:rsidR="007056D7" w:rsidDel="00A377D9" w:rsidRDefault="007056D7" w:rsidP="003952E1">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1" w:type="dxa"/>
          </w:tcPr>
          <w:p w14:paraId="0435B1B6" w14:textId="77777777" w:rsidR="007056D7" w:rsidRPr="00467A82" w:rsidDel="00A377D9" w:rsidRDefault="007056D7" w:rsidP="003952E1">
            <w:pPr>
              <w:keepNext/>
              <w:rPr>
                <w:rFonts w:ascii="Calibri" w:hAnsi="Calibri"/>
                <w:sz w:val="18"/>
                <w:szCs w:val="18"/>
              </w:rPr>
            </w:pPr>
          </w:p>
        </w:tc>
      </w:tr>
      <w:tr w:rsidR="007056D7" w:rsidRPr="00CB00C9" w14:paraId="0435B1BB" w14:textId="77777777" w:rsidTr="00380356">
        <w:tc>
          <w:tcPr>
            <w:tcW w:w="581" w:type="dxa"/>
            <w:vAlign w:val="center"/>
          </w:tcPr>
          <w:p w14:paraId="0435B1B8"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06</w:t>
            </w:r>
          </w:p>
        </w:tc>
        <w:tc>
          <w:tcPr>
            <w:tcW w:w="4627" w:type="dxa"/>
            <w:vAlign w:val="center"/>
          </w:tcPr>
          <w:p w14:paraId="0435B1B9" w14:textId="77777777" w:rsidR="007056D7" w:rsidRPr="00CB00C9" w:rsidRDefault="007056D7" w:rsidP="003952E1">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1" w:type="dxa"/>
          </w:tcPr>
          <w:p w14:paraId="0435B1BA" w14:textId="77777777" w:rsidR="007056D7" w:rsidRPr="007F6151" w:rsidRDefault="007056D7" w:rsidP="003952E1">
            <w:pPr>
              <w:keepNext/>
              <w:rPr>
                <w:rFonts w:asciiTheme="minorHAnsi" w:hAnsiTheme="minorHAnsi"/>
                <w:sz w:val="18"/>
                <w:szCs w:val="18"/>
              </w:rPr>
            </w:pPr>
          </w:p>
        </w:tc>
      </w:tr>
    </w:tbl>
    <w:p w14:paraId="362AE97B" w14:textId="77777777" w:rsidR="00BD72D7" w:rsidRDefault="00BD72D7">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0435B1C0" w14:textId="77777777" w:rsidTr="00454307">
        <w:tc>
          <w:tcPr>
            <w:tcW w:w="10795" w:type="dxa"/>
            <w:gridSpan w:val="5"/>
          </w:tcPr>
          <w:p w14:paraId="0435B1BE" w14:textId="1F37020B" w:rsidR="007056D7" w:rsidRPr="0029047D" w:rsidRDefault="00380356" w:rsidP="003952E1">
            <w:pPr>
              <w:keepNext/>
              <w:rPr>
                <w:rFonts w:asciiTheme="minorHAnsi" w:hAnsiTheme="minorHAnsi"/>
                <w:b/>
                <w:szCs w:val="18"/>
              </w:rPr>
            </w:pPr>
            <w:r>
              <w:rPr>
                <w:rFonts w:asciiTheme="minorHAnsi" w:hAnsiTheme="minorHAnsi"/>
                <w:b/>
                <w:szCs w:val="18"/>
              </w:rPr>
              <w:lastRenderedPageBreak/>
              <w:t>D</w:t>
            </w:r>
            <w:r w:rsidR="007056D7" w:rsidRPr="0029047D">
              <w:rPr>
                <w:rFonts w:asciiTheme="minorHAnsi" w:hAnsiTheme="minorHAnsi"/>
                <w:b/>
                <w:szCs w:val="18"/>
              </w:rPr>
              <w:t xml:space="preserve">. </w:t>
            </w:r>
            <w:r w:rsidR="007056D7">
              <w:rPr>
                <w:rFonts w:asciiTheme="minorHAnsi" w:hAnsiTheme="minorHAnsi"/>
                <w:b/>
                <w:szCs w:val="18"/>
              </w:rPr>
              <w:t xml:space="preserve">Installed </w:t>
            </w:r>
            <w:r w:rsidR="007056D7" w:rsidRPr="0029047D">
              <w:rPr>
                <w:rFonts w:asciiTheme="minorHAnsi" w:hAnsiTheme="minorHAnsi"/>
                <w:b/>
                <w:szCs w:val="18"/>
              </w:rPr>
              <w:t>Ventilation - Total Ventilation Rate</w:t>
            </w:r>
          </w:p>
          <w:p w14:paraId="0435B1BF" w14:textId="77777777"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7056D7" w14:paraId="0435B1C6" w14:textId="77777777" w:rsidTr="00454307">
        <w:tc>
          <w:tcPr>
            <w:tcW w:w="2145" w:type="dxa"/>
            <w:vAlign w:val="center"/>
          </w:tcPr>
          <w:p w14:paraId="0435B1C1"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0435B1C2"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0435B1C3"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0435B1C4"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0435B1C5"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0435B1CC" w14:textId="77777777" w:rsidTr="00454307">
        <w:tc>
          <w:tcPr>
            <w:tcW w:w="2145" w:type="dxa"/>
            <w:vAlign w:val="bottom"/>
          </w:tcPr>
          <w:p w14:paraId="0435B1C7"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0435B1C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0435B1C9"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0435B1CA"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0435B1CB"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0435B1D2" w14:textId="77777777" w:rsidTr="00454307">
        <w:tc>
          <w:tcPr>
            <w:tcW w:w="2145" w:type="dxa"/>
            <w:vAlign w:val="bottom"/>
          </w:tcPr>
          <w:p w14:paraId="0435B1CD"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E"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CF" w14:textId="77777777" w:rsidR="007056D7" w:rsidRPr="00BF496A" w:rsidRDefault="007056D7" w:rsidP="003952E1">
            <w:pPr>
              <w:jc w:val="center"/>
              <w:rPr>
                <w:rFonts w:asciiTheme="minorHAnsi" w:hAnsiTheme="minorHAnsi"/>
                <w:sz w:val="18"/>
                <w:szCs w:val="18"/>
              </w:rPr>
            </w:pPr>
          </w:p>
        </w:tc>
        <w:tc>
          <w:tcPr>
            <w:tcW w:w="2146" w:type="dxa"/>
            <w:vAlign w:val="bottom"/>
          </w:tcPr>
          <w:p w14:paraId="0435B1D0" w14:textId="77777777" w:rsidR="007056D7" w:rsidRPr="00BF496A" w:rsidRDefault="007056D7" w:rsidP="003952E1">
            <w:pPr>
              <w:jc w:val="center"/>
              <w:rPr>
                <w:rFonts w:asciiTheme="minorHAnsi" w:hAnsiTheme="minorHAnsi"/>
                <w:sz w:val="18"/>
                <w:szCs w:val="18"/>
              </w:rPr>
            </w:pPr>
          </w:p>
        </w:tc>
        <w:tc>
          <w:tcPr>
            <w:tcW w:w="2212" w:type="dxa"/>
            <w:vAlign w:val="bottom"/>
          </w:tcPr>
          <w:p w14:paraId="0435B1D1" w14:textId="77777777" w:rsidR="007056D7" w:rsidRPr="00BF496A" w:rsidRDefault="007056D7" w:rsidP="003952E1">
            <w:pPr>
              <w:jc w:val="center"/>
              <w:rPr>
                <w:rFonts w:asciiTheme="minorHAnsi" w:hAnsiTheme="minorHAnsi"/>
                <w:sz w:val="18"/>
                <w:szCs w:val="18"/>
              </w:rPr>
            </w:pPr>
          </w:p>
        </w:tc>
      </w:tr>
      <w:tr w:rsidR="007056D7" w14:paraId="0435B1D8" w14:textId="77777777" w:rsidTr="00454307">
        <w:tc>
          <w:tcPr>
            <w:tcW w:w="2145" w:type="dxa"/>
          </w:tcPr>
          <w:p w14:paraId="0435B1D3" w14:textId="77777777" w:rsidR="007056D7" w:rsidRPr="00BF496A" w:rsidRDefault="007056D7" w:rsidP="003952E1">
            <w:pPr>
              <w:rPr>
                <w:rFonts w:asciiTheme="minorHAnsi" w:hAnsiTheme="minorHAnsi"/>
                <w:sz w:val="18"/>
                <w:szCs w:val="18"/>
              </w:rPr>
            </w:pPr>
          </w:p>
        </w:tc>
        <w:tc>
          <w:tcPr>
            <w:tcW w:w="2146" w:type="dxa"/>
          </w:tcPr>
          <w:p w14:paraId="0435B1D4" w14:textId="77777777" w:rsidR="007056D7" w:rsidRPr="00BF496A" w:rsidRDefault="007056D7" w:rsidP="003952E1">
            <w:pPr>
              <w:rPr>
                <w:rFonts w:asciiTheme="minorHAnsi" w:hAnsiTheme="minorHAnsi"/>
                <w:sz w:val="18"/>
                <w:szCs w:val="18"/>
              </w:rPr>
            </w:pPr>
          </w:p>
        </w:tc>
        <w:tc>
          <w:tcPr>
            <w:tcW w:w="2146" w:type="dxa"/>
          </w:tcPr>
          <w:p w14:paraId="0435B1D5" w14:textId="77777777" w:rsidR="007056D7" w:rsidRPr="00BF496A" w:rsidRDefault="007056D7" w:rsidP="003952E1">
            <w:pPr>
              <w:rPr>
                <w:rFonts w:asciiTheme="minorHAnsi" w:hAnsiTheme="minorHAnsi"/>
                <w:sz w:val="18"/>
                <w:szCs w:val="18"/>
              </w:rPr>
            </w:pPr>
          </w:p>
        </w:tc>
        <w:tc>
          <w:tcPr>
            <w:tcW w:w="2146" w:type="dxa"/>
          </w:tcPr>
          <w:p w14:paraId="0435B1D6" w14:textId="77777777" w:rsidR="007056D7" w:rsidRPr="00BF496A" w:rsidRDefault="007056D7" w:rsidP="003952E1">
            <w:pPr>
              <w:rPr>
                <w:rFonts w:asciiTheme="minorHAnsi" w:hAnsiTheme="minorHAnsi"/>
                <w:sz w:val="18"/>
                <w:szCs w:val="18"/>
              </w:rPr>
            </w:pPr>
          </w:p>
        </w:tc>
        <w:tc>
          <w:tcPr>
            <w:tcW w:w="2212" w:type="dxa"/>
          </w:tcPr>
          <w:p w14:paraId="0435B1D7" w14:textId="77777777" w:rsidR="007056D7" w:rsidRPr="00BF496A" w:rsidRDefault="007056D7" w:rsidP="003952E1">
            <w:pPr>
              <w:rPr>
                <w:rFonts w:asciiTheme="minorHAnsi" w:hAnsiTheme="minorHAnsi"/>
                <w:sz w:val="18"/>
                <w:szCs w:val="18"/>
              </w:rPr>
            </w:pPr>
          </w:p>
        </w:tc>
      </w:tr>
      <w:tr w:rsidR="007056D7" w14:paraId="0435B1DE" w14:textId="77777777" w:rsidTr="00454307">
        <w:tc>
          <w:tcPr>
            <w:tcW w:w="2145" w:type="dxa"/>
          </w:tcPr>
          <w:p w14:paraId="0435B1D9" w14:textId="77777777" w:rsidR="007056D7" w:rsidRPr="00BF496A" w:rsidRDefault="007056D7" w:rsidP="003952E1">
            <w:pPr>
              <w:rPr>
                <w:rFonts w:asciiTheme="minorHAnsi" w:hAnsiTheme="minorHAnsi"/>
                <w:sz w:val="18"/>
                <w:szCs w:val="18"/>
              </w:rPr>
            </w:pPr>
          </w:p>
        </w:tc>
        <w:tc>
          <w:tcPr>
            <w:tcW w:w="2146" w:type="dxa"/>
          </w:tcPr>
          <w:p w14:paraId="0435B1DA" w14:textId="77777777" w:rsidR="007056D7" w:rsidRPr="00BF496A" w:rsidRDefault="007056D7" w:rsidP="003952E1">
            <w:pPr>
              <w:rPr>
                <w:rFonts w:asciiTheme="minorHAnsi" w:hAnsiTheme="minorHAnsi"/>
                <w:sz w:val="18"/>
                <w:szCs w:val="18"/>
              </w:rPr>
            </w:pPr>
          </w:p>
        </w:tc>
        <w:tc>
          <w:tcPr>
            <w:tcW w:w="2146" w:type="dxa"/>
          </w:tcPr>
          <w:p w14:paraId="0435B1DB" w14:textId="77777777" w:rsidR="007056D7" w:rsidRPr="00BF496A" w:rsidRDefault="007056D7" w:rsidP="003952E1">
            <w:pPr>
              <w:rPr>
                <w:rFonts w:asciiTheme="minorHAnsi" w:hAnsiTheme="minorHAnsi"/>
                <w:sz w:val="18"/>
                <w:szCs w:val="18"/>
              </w:rPr>
            </w:pPr>
          </w:p>
        </w:tc>
        <w:tc>
          <w:tcPr>
            <w:tcW w:w="2146" w:type="dxa"/>
          </w:tcPr>
          <w:p w14:paraId="0435B1DC" w14:textId="77777777" w:rsidR="007056D7" w:rsidRPr="00BF496A" w:rsidRDefault="007056D7" w:rsidP="003952E1">
            <w:pPr>
              <w:rPr>
                <w:rFonts w:asciiTheme="minorHAnsi" w:hAnsiTheme="minorHAnsi"/>
                <w:sz w:val="18"/>
                <w:szCs w:val="18"/>
              </w:rPr>
            </w:pPr>
          </w:p>
        </w:tc>
        <w:tc>
          <w:tcPr>
            <w:tcW w:w="2212" w:type="dxa"/>
          </w:tcPr>
          <w:p w14:paraId="0435B1DD" w14:textId="77777777" w:rsidR="007056D7" w:rsidRPr="00BF496A" w:rsidRDefault="007056D7" w:rsidP="003952E1">
            <w:pPr>
              <w:rPr>
                <w:rFonts w:asciiTheme="minorHAnsi" w:hAnsiTheme="minorHAnsi"/>
                <w:sz w:val="18"/>
                <w:szCs w:val="18"/>
              </w:rPr>
            </w:pPr>
          </w:p>
        </w:tc>
      </w:tr>
      <w:tr w:rsidR="007056D7" w14:paraId="0435B1E2" w14:textId="77777777" w:rsidTr="00454307">
        <w:tc>
          <w:tcPr>
            <w:tcW w:w="2145" w:type="dxa"/>
            <w:vAlign w:val="bottom"/>
          </w:tcPr>
          <w:p w14:paraId="0435B1DF"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0435B1E0" w14:textId="35C7660C" w:rsidR="007056D7" w:rsidRPr="00BF496A" w:rsidRDefault="007056D7"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12" w:type="dxa"/>
          </w:tcPr>
          <w:p w14:paraId="0435B1E1" w14:textId="77777777" w:rsidR="007056D7" w:rsidRPr="00BF496A" w:rsidRDefault="007056D7" w:rsidP="003952E1">
            <w:pPr>
              <w:rPr>
                <w:rFonts w:asciiTheme="minorHAnsi" w:hAnsiTheme="minorHAnsi"/>
                <w:sz w:val="18"/>
                <w:szCs w:val="18"/>
              </w:rPr>
            </w:pPr>
          </w:p>
        </w:tc>
      </w:tr>
    </w:tbl>
    <w:p w14:paraId="0435B1E3" w14:textId="77777777" w:rsidR="007056D7" w:rsidRPr="00C070E2" w:rsidRDefault="007056D7"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7056D7" w:rsidRPr="00500C2C" w14:paraId="0435B1E5" w14:textId="77777777" w:rsidTr="00454307">
        <w:tc>
          <w:tcPr>
            <w:tcW w:w="10786" w:type="dxa"/>
            <w:gridSpan w:val="2"/>
          </w:tcPr>
          <w:p w14:paraId="0435B1E4" w14:textId="179C3574" w:rsidR="007056D7" w:rsidRPr="00500C2C" w:rsidRDefault="00380356" w:rsidP="003952E1">
            <w:pPr>
              <w:keepNext/>
              <w:rPr>
                <w:rFonts w:asciiTheme="minorHAnsi" w:hAnsiTheme="minorHAnsi"/>
                <w:szCs w:val="18"/>
              </w:rPr>
            </w:pPr>
            <w:r>
              <w:rPr>
                <w:rFonts w:asciiTheme="minorHAnsi" w:hAnsiTheme="minorHAnsi"/>
                <w:b/>
                <w:szCs w:val="18"/>
              </w:rPr>
              <w:t>E</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0435B1E8" w14:textId="77777777" w:rsidTr="00454307">
        <w:trPr>
          <w:trHeight w:val="158"/>
        </w:trPr>
        <w:tc>
          <w:tcPr>
            <w:tcW w:w="641" w:type="dxa"/>
            <w:vAlign w:val="center"/>
          </w:tcPr>
          <w:p w14:paraId="0435B1E6"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435B1E7" w14:textId="77777777" w:rsidR="00AE10C0" w:rsidRDefault="00AE10C0" w:rsidP="00D9307B">
            <w:pPr>
              <w:keepNext/>
              <w:rPr>
                <w:rFonts w:asciiTheme="minorHAnsi" w:hAnsiTheme="minorHAnsi"/>
                <w:sz w:val="18"/>
                <w:szCs w:val="18"/>
              </w:rPr>
            </w:pPr>
          </w:p>
        </w:tc>
      </w:tr>
    </w:tbl>
    <w:p w14:paraId="0435B25B" w14:textId="05E6DBEE" w:rsidR="005952AD" w:rsidRDefault="005952AD">
      <w:pPr>
        <w:rPr>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BD72D7" w:rsidRPr="00500C2C" w14:paraId="33862D1C" w14:textId="77777777" w:rsidTr="00BD72D7">
        <w:tc>
          <w:tcPr>
            <w:tcW w:w="10786" w:type="dxa"/>
            <w:gridSpan w:val="2"/>
          </w:tcPr>
          <w:p w14:paraId="1AA0A7D1" w14:textId="77777777" w:rsidR="00BD72D7" w:rsidRDefault="00BD72D7" w:rsidP="00BD72D7">
            <w:pPr>
              <w:keepNext/>
              <w:rPr>
                <w:rFonts w:asciiTheme="minorHAnsi" w:hAnsiTheme="minorHAnsi"/>
                <w:b/>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Determination of HERS Verification Compliance</w:t>
            </w:r>
          </w:p>
          <w:p w14:paraId="1FC7153B" w14:textId="0ABECBF8" w:rsidR="00BD72D7" w:rsidRPr="00500C2C" w:rsidRDefault="00BD72D7" w:rsidP="00BD72D7">
            <w:pPr>
              <w:keepNext/>
              <w:rPr>
                <w:rFonts w:asciiTheme="minorHAnsi" w:hAnsiTheme="minorHAnsi"/>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BD72D7" w:rsidRPr="00D2491C" w14:paraId="7BEA2264" w14:textId="77777777" w:rsidTr="00BD72D7">
        <w:trPr>
          <w:trHeight w:val="158"/>
        </w:trPr>
        <w:tc>
          <w:tcPr>
            <w:tcW w:w="641" w:type="dxa"/>
            <w:vAlign w:val="center"/>
          </w:tcPr>
          <w:p w14:paraId="3D7D593F" w14:textId="77777777" w:rsidR="00BD72D7" w:rsidRPr="00D2491C" w:rsidRDefault="00BD72D7" w:rsidP="00BD72D7">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CD5AA12" w14:textId="77777777" w:rsidR="00BD72D7" w:rsidRDefault="00BD72D7" w:rsidP="00BD72D7">
            <w:pPr>
              <w:keepNext/>
              <w:rPr>
                <w:rFonts w:asciiTheme="minorHAnsi" w:hAnsiTheme="minorHAnsi"/>
                <w:sz w:val="18"/>
                <w:szCs w:val="18"/>
              </w:rPr>
            </w:pPr>
          </w:p>
        </w:tc>
      </w:tr>
    </w:tbl>
    <w:p w14:paraId="4FF10844" w14:textId="77777777" w:rsidR="005952AD" w:rsidRDefault="005952AD">
      <w:pPr>
        <w:rPr>
          <w:rFonts w:asciiTheme="minorHAnsi" w:hAnsiTheme="minorHAnsi"/>
          <w:sz w:val="18"/>
          <w:szCs w:val="18"/>
        </w:rPr>
      </w:pPr>
      <w:r>
        <w:rPr>
          <w:rFonts w:asciiTheme="minorHAnsi" w:hAnsiTheme="minorHAnsi"/>
          <w:sz w:val="18"/>
          <w:szCs w:val="18"/>
        </w:rPr>
        <w:br w:type="page"/>
      </w:r>
    </w:p>
    <w:p w14:paraId="727406BE" w14:textId="26F944E2" w:rsidR="00461494" w:rsidRDefault="00461494" w:rsidP="00461494"/>
    <w:p w14:paraId="0435B2AB" w14:textId="43D447D1" w:rsidR="0079128F" w:rsidRDefault="0079128F">
      <w:pPr>
        <w:rPr>
          <w:rFonts w:asciiTheme="minorHAnsi" w:hAnsiTheme="minorHAnsi"/>
          <w:sz w:val="16"/>
          <w:szCs w:val="16"/>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7624C53D" w14:textId="77777777" w:rsidTr="00BD72D7">
        <w:trPr>
          <w:trHeight w:val="288"/>
        </w:trPr>
        <w:tc>
          <w:tcPr>
            <w:tcW w:w="10950" w:type="dxa"/>
            <w:gridSpan w:val="4"/>
            <w:vAlign w:val="center"/>
          </w:tcPr>
          <w:p w14:paraId="77398EB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t>Documentation Author's Declaration Statement</w:t>
            </w:r>
          </w:p>
        </w:tc>
      </w:tr>
      <w:tr w:rsidR="00BD72D7" w:rsidRPr="00BB16FE" w14:paraId="1DE78CE1" w14:textId="77777777" w:rsidTr="00BD72D7">
        <w:trPr>
          <w:trHeight w:val="360"/>
        </w:trPr>
        <w:tc>
          <w:tcPr>
            <w:tcW w:w="10950" w:type="dxa"/>
            <w:gridSpan w:val="4"/>
            <w:vAlign w:val="center"/>
          </w:tcPr>
          <w:p w14:paraId="7BAFAF5D"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3E2F3733" w14:textId="77777777" w:rsidTr="00BD72D7">
        <w:trPr>
          <w:trHeight w:val="360"/>
        </w:trPr>
        <w:tc>
          <w:tcPr>
            <w:tcW w:w="5434" w:type="dxa"/>
          </w:tcPr>
          <w:p w14:paraId="5714649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516" w:type="dxa"/>
            <w:gridSpan w:val="3"/>
          </w:tcPr>
          <w:p w14:paraId="4463A7F5"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1A66BA40" w14:textId="77777777" w:rsidTr="00BD72D7">
        <w:trPr>
          <w:trHeight w:val="360"/>
        </w:trPr>
        <w:tc>
          <w:tcPr>
            <w:tcW w:w="5434" w:type="dxa"/>
          </w:tcPr>
          <w:p w14:paraId="346567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516" w:type="dxa"/>
            <w:gridSpan w:val="3"/>
          </w:tcPr>
          <w:p w14:paraId="31335C3F"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0740D6C4" w14:textId="77777777" w:rsidTr="00BD72D7">
        <w:trPr>
          <w:trHeight w:val="360"/>
        </w:trPr>
        <w:tc>
          <w:tcPr>
            <w:tcW w:w="5434" w:type="dxa"/>
          </w:tcPr>
          <w:p w14:paraId="7203E929"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516" w:type="dxa"/>
            <w:gridSpan w:val="3"/>
          </w:tcPr>
          <w:p w14:paraId="1B14C7C7"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73C347AB" w14:textId="77777777" w:rsidTr="00BD72D7">
        <w:trPr>
          <w:trHeight w:val="360"/>
        </w:trPr>
        <w:tc>
          <w:tcPr>
            <w:tcW w:w="5434" w:type="dxa"/>
          </w:tcPr>
          <w:p w14:paraId="5D7BDCE4"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516" w:type="dxa"/>
            <w:gridSpan w:val="3"/>
          </w:tcPr>
          <w:p w14:paraId="73D5FFCD"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3888CFF9" w14:textId="77777777" w:rsidTr="00BD72D7">
        <w:tblPrEx>
          <w:tblCellMar>
            <w:left w:w="115" w:type="dxa"/>
            <w:right w:w="115" w:type="dxa"/>
          </w:tblCellMar>
        </w:tblPrEx>
        <w:trPr>
          <w:trHeight w:val="296"/>
        </w:trPr>
        <w:tc>
          <w:tcPr>
            <w:tcW w:w="10950" w:type="dxa"/>
            <w:gridSpan w:val="4"/>
            <w:vAlign w:val="center"/>
          </w:tcPr>
          <w:p w14:paraId="25A1500D"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55921181" w14:textId="77777777" w:rsidTr="00BD72D7">
        <w:tblPrEx>
          <w:tblCellMar>
            <w:left w:w="115" w:type="dxa"/>
            <w:right w:w="115" w:type="dxa"/>
          </w:tblCellMar>
        </w:tblPrEx>
        <w:trPr>
          <w:trHeight w:val="504"/>
        </w:trPr>
        <w:tc>
          <w:tcPr>
            <w:tcW w:w="10950" w:type="dxa"/>
            <w:gridSpan w:val="4"/>
            <w:shd w:val="clear" w:color="auto" w:fill="auto"/>
          </w:tcPr>
          <w:p w14:paraId="739F67B5"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455A8C4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3DC5686C"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5943DA23"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B1467E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8E3C88F"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74F0F724" w14:textId="77777777" w:rsidTr="00BD72D7">
        <w:tblPrEx>
          <w:tblCellMar>
            <w:left w:w="115" w:type="dxa"/>
            <w:right w:w="115" w:type="dxa"/>
          </w:tblCellMar>
        </w:tblPrEx>
        <w:trPr>
          <w:trHeight w:val="278"/>
        </w:trPr>
        <w:tc>
          <w:tcPr>
            <w:tcW w:w="10950" w:type="dxa"/>
            <w:gridSpan w:val="4"/>
            <w:vAlign w:val="center"/>
          </w:tcPr>
          <w:p w14:paraId="5FB66FE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2C3A3CF0" w14:textId="77777777" w:rsidTr="00BD72D7">
        <w:tblPrEx>
          <w:tblCellMar>
            <w:left w:w="115" w:type="dxa"/>
            <w:right w:w="115" w:type="dxa"/>
          </w:tblCellMar>
        </w:tblPrEx>
        <w:trPr>
          <w:trHeight w:hRule="exact" w:val="360"/>
        </w:trPr>
        <w:tc>
          <w:tcPr>
            <w:tcW w:w="10950" w:type="dxa"/>
            <w:gridSpan w:val="4"/>
            <w:vAlign w:val="center"/>
          </w:tcPr>
          <w:p w14:paraId="5B461FA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6D736BC" w14:textId="77777777" w:rsidTr="00BD72D7">
        <w:tblPrEx>
          <w:tblCellMar>
            <w:left w:w="115" w:type="dxa"/>
            <w:right w:w="115" w:type="dxa"/>
          </w:tblCellMar>
        </w:tblPrEx>
        <w:trPr>
          <w:trHeight w:hRule="exact" w:val="360"/>
        </w:trPr>
        <w:tc>
          <w:tcPr>
            <w:tcW w:w="5475" w:type="dxa"/>
            <w:gridSpan w:val="2"/>
          </w:tcPr>
          <w:p w14:paraId="51409E26"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475" w:type="dxa"/>
            <w:gridSpan w:val="2"/>
          </w:tcPr>
          <w:p w14:paraId="37000547"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50EF0F3" w14:textId="77777777" w:rsidTr="00BD72D7">
        <w:tblPrEx>
          <w:tblCellMar>
            <w:left w:w="108" w:type="dxa"/>
            <w:right w:w="108" w:type="dxa"/>
          </w:tblCellMar>
        </w:tblPrEx>
        <w:trPr>
          <w:trHeight w:hRule="exact" w:val="288"/>
        </w:trPr>
        <w:tc>
          <w:tcPr>
            <w:tcW w:w="10950" w:type="dxa"/>
            <w:gridSpan w:val="4"/>
            <w:vAlign w:val="center"/>
          </w:tcPr>
          <w:p w14:paraId="595B77C7"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7D1D59D3" w14:textId="77777777" w:rsidTr="00BD72D7">
        <w:tblPrEx>
          <w:tblCellMar>
            <w:left w:w="108" w:type="dxa"/>
            <w:right w:w="108" w:type="dxa"/>
          </w:tblCellMar>
        </w:tblPrEx>
        <w:trPr>
          <w:trHeight w:hRule="exact" w:val="360"/>
        </w:trPr>
        <w:tc>
          <w:tcPr>
            <w:tcW w:w="5482" w:type="dxa"/>
            <w:gridSpan w:val="3"/>
          </w:tcPr>
          <w:p w14:paraId="493E6415"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468" w:type="dxa"/>
          </w:tcPr>
          <w:p w14:paraId="7992503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6558042B" w14:textId="77777777" w:rsidTr="00BD72D7">
        <w:tblPrEx>
          <w:tblCellMar>
            <w:left w:w="108" w:type="dxa"/>
            <w:right w:w="108" w:type="dxa"/>
          </w:tblCellMar>
        </w:tblPrEx>
        <w:trPr>
          <w:trHeight w:val="288"/>
        </w:trPr>
        <w:tc>
          <w:tcPr>
            <w:tcW w:w="10950" w:type="dxa"/>
            <w:gridSpan w:val="4"/>
            <w:vAlign w:val="center"/>
          </w:tcPr>
          <w:p w14:paraId="6A0BE4DE"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5B14D837" w14:textId="77777777" w:rsidTr="00BD72D7">
        <w:tblPrEx>
          <w:tblCellMar>
            <w:left w:w="108" w:type="dxa"/>
            <w:right w:w="108" w:type="dxa"/>
          </w:tblCellMar>
        </w:tblPrEx>
        <w:trPr>
          <w:trHeight w:hRule="exact" w:val="360"/>
        </w:trPr>
        <w:tc>
          <w:tcPr>
            <w:tcW w:w="10950" w:type="dxa"/>
            <w:gridSpan w:val="4"/>
          </w:tcPr>
          <w:p w14:paraId="7CA4D88F"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005D568B"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9B78FF8"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221AFCB4"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0D72E69A" w14:textId="77777777" w:rsidTr="00BD72D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7CDBB1C"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4A8FE5E2"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C070E2">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288" w:footer="432" w:gutter="0"/>
          <w:cols w:space="720"/>
          <w:docGrid w:linePitch="272"/>
        </w:sectPr>
      </w:pPr>
    </w:p>
    <w:p w14:paraId="0435B2D8" w14:textId="53B2A013"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r w:rsidR="0023469B">
        <w:rPr>
          <w:rFonts w:asciiTheme="minorHAnsi" w:hAnsiTheme="minorHAnsi"/>
          <w:b/>
          <w:szCs w:val="18"/>
        </w:rPr>
        <w:t>3</w:t>
      </w:r>
      <w:r w:rsidRPr="0029047D">
        <w:rPr>
          <w:rFonts w:asciiTheme="minorHAnsi" w:hAnsiTheme="minorHAnsi"/>
          <w:b/>
          <w:szCs w:val="18"/>
        </w:rPr>
        <w:t>R-MCH-27</w:t>
      </w:r>
      <w:r w:rsidR="00700338">
        <w:rPr>
          <w:rFonts w:asciiTheme="minorHAnsi" w:hAnsiTheme="minorHAnsi"/>
          <w:b/>
          <w:szCs w:val="18"/>
        </w:rPr>
        <w:t>a</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67D0061F"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664C61C"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266F262B"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64451929"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076803B5"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ft2</w:t>
      </w:r>
      <w:r>
        <w:rPr>
          <w:rFonts w:asciiTheme="minorHAnsi" w:hAnsiTheme="minorHAnsi"/>
          <w:sz w:val="18"/>
          <w:szCs w:val="18"/>
        </w:rPr>
        <w:t>”</w:t>
      </w:r>
      <w:r w:rsidR="00495793" w:rsidRPr="00495793">
        <w:rPr>
          <w:rFonts w:asciiTheme="minorHAnsi" w:hAnsiTheme="minorHAnsi"/>
          <w:sz w:val="18"/>
          <w:szCs w:val="18"/>
        </w:rPr>
        <w:t>.</w:t>
      </w:r>
    </w:p>
    <w:p w14:paraId="0435B2E1" w14:textId="1778C341"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5A4AEC9D"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2958D28E"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w:t>
      </w:r>
      <w:r w:rsidR="008002F8">
        <w:rPr>
          <w:rFonts w:asciiTheme="minorHAnsi" w:hAnsiTheme="minorHAnsi" w:cstheme="minorHAnsi"/>
          <w:sz w:val="18"/>
          <w:szCs w:val="18"/>
        </w:rPr>
        <w:t>06</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F2ABE9" w14:textId="4E98F015" w:rsidR="00CD1C6E" w:rsidRPr="00CD1C6E" w:rsidRDefault="00CD1C6E" w:rsidP="00CD1C6E">
      <w:pPr>
        <w:rPr>
          <w:rFonts w:asciiTheme="minorHAnsi" w:hAnsiTheme="minorHAnsi" w:cstheme="minorHAnsi"/>
          <w:b/>
          <w:sz w:val="18"/>
          <w:szCs w:val="18"/>
        </w:rPr>
      </w:pPr>
      <w:r w:rsidRPr="00CD1C6E">
        <w:rPr>
          <w:rFonts w:asciiTheme="minorHAnsi" w:hAnsiTheme="minorHAnsi" w:cstheme="minorHAnsi"/>
          <w:b/>
          <w:sz w:val="18"/>
          <w:szCs w:val="18"/>
        </w:rPr>
        <w:t>Section B. Single Family Attached/Detached General Information</w:t>
      </w:r>
    </w:p>
    <w:p w14:paraId="70CD4C0D" w14:textId="77777777" w:rsidR="00CD1C6E"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Average Ceiling Height: This may be filled out automatically or be user input.</w:t>
      </w:r>
    </w:p>
    <w:p w14:paraId="0EEB7CF2" w14:textId="77777777"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6882679A" w14:textId="1E3EEA33" w:rsidR="00CD1C6E"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ADD, user enter value in feet.</w:t>
      </w:r>
    </w:p>
    <w:p w14:paraId="6DCD8092" w14:textId="77777777" w:rsidR="00CD1C6E" w:rsidRPr="003952E1" w:rsidRDefault="00CD1C6E" w:rsidP="00CD1C6E">
      <w:pPr>
        <w:numPr>
          <w:ilvl w:val="0"/>
          <w:numId w:val="32"/>
        </w:numPr>
        <w:contextualSpacing/>
        <w:rPr>
          <w:rFonts w:asciiTheme="minorHAnsi" w:eastAsia="Cambria" w:hAnsiTheme="minorHAnsi"/>
          <w:sz w:val="18"/>
          <w:szCs w:val="18"/>
        </w:rPr>
      </w:pPr>
      <w:r>
        <w:rPr>
          <w:rFonts w:asciiTheme="minorHAnsi" w:eastAsia="Cambria" w:hAnsiTheme="minorHAnsi"/>
          <w:sz w:val="18"/>
          <w:szCs w:val="18"/>
        </w:rPr>
        <w:t xml:space="preserve">Total Conditioned Volume: </w:t>
      </w:r>
      <w:r w:rsidRPr="009C5721">
        <w:rPr>
          <w:rFonts w:asciiTheme="minorHAnsi" w:hAnsiTheme="minorHAnsi"/>
          <w:sz w:val="18"/>
          <w:szCs w:val="18"/>
        </w:rPr>
        <w:t xml:space="preserve">This field is </w:t>
      </w:r>
      <w:r>
        <w:rPr>
          <w:rFonts w:asciiTheme="minorHAnsi" w:hAnsiTheme="minorHAnsi"/>
          <w:sz w:val="18"/>
          <w:szCs w:val="18"/>
        </w:rPr>
        <w:t xml:space="preserve">calculated and </w:t>
      </w:r>
      <w:r w:rsidRPr="009C5721">
        <w:rPr>
          <w:rFonts w:asciiTheme="minorHAnsi" w:hAnsiTheme="minorHAnsi"/>
          <w:sz w:val="18"/>
          <w:szCs w:val="18"/>
        </w:rPr>
        <w:t>filled out automatically</w:t>
      </w:r>
      <w:r>
        <w:rPr>
          <w:rFonts w:asciiTheme="minorHAnsi" w:hAnsiTheme="minorHAnsi"/>
          <w:sz w:val="18"/>
          <w:szCs w:val="18"/>
        </w:rPr>
        <w:t>.</w:t>
      </w:r>
    </w:p>
    <w:p w14:paraId="7FCA4404" w14:textId="7AC16994" w:rsidR="00CD1C6E" w:rsidRPr="00210E8D" w:rsidRDefault="004654AA" w:rsidP="00210E8D">
      <w:pPr>
        <w:pStyle w:val="ListParagraph"/>
        <w:numPr>
          <w:ilvl w:val="0"/>
          <w:numId w:val="32"/>
        </w:numPr>
        <w:rPr>
          <w:rFonts w:asciiTheme="minorHAnsi" w:hAnsiTheme="minorHAnsi" w:cstheme="minorHAnsi"/>
          <w:sz w:val="18"/>
          <w:szCs w:val="18"/>
        </w:rPr>
      </w:pPr>
      <w:r w:rsidRPr="004654AA">
        <w:rPr>
          <w:rFonts w:asciiTheme="minorHAnsi" w:hAnsiTheme="minorHAnsi" w:cstheme="minorHAnsi"/>
          <w:sz w:val="18"/>
          <w:szCs w:val="18"/>
        </w:rPr>
        <w:t>Vertical distance between the lowest and highest above-grade points within the pressure boundary in feet</w:t>
      </w:r>
      <w:r w:rsidR="00CD1C6E" w:rsidRPr="00210E8D">
        <w:rPr>
          <w:rFonts w:asciiTheme="minorHAnsi" w:hAnsiTheme="minorHAnsi" w:cstheme="minorHAnsi"/>
          <w:sz w:val="18"/>
          <w:szCs w:val="18"/>
        </w:rPr>
        <w:t xml:space="preserve">: </w:t>
      </w:r>
      <w:r w:rsidR="00CD1C6E" w:rsidRPr="00210E8D">
        <w:rPr>
          <w:rFonts w:asciiTheme="minorHAnsi" w:eastAsia="Cambria" w:hAnsiTheme="minorHAnsi"/>
          <w:sz w:val="18"/>
          <w:szCs w:val="18"/>
        </w:rPr>
        <w:t>This may be filled out automatically or be user input.</w:t>
      </w:r>
    </w:p>
    <w:p w14:paraId="0DA04BB6"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59853B24" w14:textId="430C9778"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enters value in feet. </w:t>
      </w:r>
    </w:p>
    <w:p w14:paraId="673AAC7E" w14:textId="551BAFFB" w:rsidR="00CD1C6E" w:rsidRPr="003952E1"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Air Changes Per Hour at 50 Pa</w:t>
      </w:r>
      <w:r>
        <w:rPr>
          <w:rFonts w:asciiTheme="minorHAnsi" w:hAnsiTheme="minorHAnsi" w:cstheme="minorHAnsi"/>
          <w:sz w:val="18"/>
          <w:szCs w:val="18"/>
        </w:rPr>
        <w:t xml:space="preserve">: </w:t>
      </w:r>
      <w:r>
        <w:rPr>
          <w:rFonts w:asciiTheme="minorHAnsi" w:eastAsia="Cambria" w:hAnsiTheme="minorHAnsi"/>
          <w:sz w:val="18"/>
          <w:szCs w:val="18"/>
        </w:rPr>
        <w:t>This may be filled out automatically or be u</w:t>
      </w:r>
      <w:r>
        <w:rPr>
          <w:rFonts w:asciiTheme="minorHAnsi" w:hAnsiTheme="minorHAnsi" w:cstheme="minorHAnsi"/>
          <w:sz w:val="18"/>
          <w:szCs w:val="18"/>
        </w:rPr>
        <w:t>ser selected</w:t>
      </w:r>
    </w:p>
    <w:p w14:paraId="50F84480" w14:textId="77777777" w:rsidR="00CD1C6E" w:rsidRDefault="00CD1C6E" w:rsidP="00CD1C6E">
      <w:pPr>
        <w:pStyle w:val="ListParagraph"/>
        <w:numPr>
          <w:ilvl w:val="0"/>
          <w:numId w:val="25"/>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5F68BD76" w14:textId="02192A45" w:rsidR="00CD1C6E" w:rsidRDefault="00CD1C6E" w:rsidP="00CD1C6E">
      <w:pPr>
        <w:pStyle w:val="ListParagraph"/>
        <w:numPr>
          <w:ilvl w:val="0"/>
          <w:numId w:val="25"/>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Pr>
          <w:rFonts w:asciiTheme="minorHAnsi" w:hAnsiTheme="minorHAnsi"/>
          <w:sz w:val="18"/>
          <w:szCs w:val="18"/>
        </w:rPr>
        <w:t xml:space="preserve">uilding type does not equal Non-dwelling unit, then user </w:t>
      </w:r>
      <w:r w:rsidR="00454307">
        <w:rPr>
          <w:rFonts w:asciiTheme="minorHAnsi" w:hAnsiTheme="minorHAnsi"/>
          <w:sz w:val="18"/>
          <w:szCs w:val="18"/>
        </w:rPr>
        <w:t>may</w:t>
      </w:r>
      <w:r>
        <w:rPr>
          <w:rFonts w:asciiTheme="minorHAnsi" w:hAnsiTheme="minorHAnsi"/>
          <w:sz w:val="18"/>
          <w:szCs w:val="18"/>
        </w:rPr>
        <w:t xml:space="preserve"> select from Default (ACH50=2.0) or Measured (ACH50&lt;2.0)</w:t>
      </w:r>
    </w:p>
    <w:p w14:paraId="50394556" w14:textId="77777777" w:rsidR="00CD1C6E" w:rsidRPr="00AE10C0" w:rsidRDefault="00CD1C6E" w:rsidP="00CD1C6E">
      <w:pPr>
        <w:numPr>
          <w:ilvl w:val="0"/>
          <w:numId w:val="32"/>
        </w:numPr>
        <w:contextualSpacing/>
        <w:rPr>
          <w:rFonts w:asciiTheme="minorHAnsi" w:eastAsia="Cambria" w:hAnsiTheme="minorHAnsi"/>
          <w:sz w:val="18"/>
          <w:szCs w:val="18"/>
        </w:rPr>
      </w:pPr>
      <w:r w:rsidRPr="00AE10C0">
        <w:rPr>
          <w:rFonts w:asciiTheme="minorHAnsi" w:hAnsiTheme="minorHAnsi" w:cstheme="minorHAnsi"/>
          <w:sz w:val="18"/>
          <w:szCs w:val="18"/>
        </w:rPr>
        <w:t xml:space="preserve">Name of ANSI/ASHRAE Standard 62.2-2016 weather station for climate zone: </w:t>
      </w:r>
      <w:r w:rsidRPr="00AE10C0">
        <w:rPr>
          <w:rFonts w:asciiTheme="minorHAnsi" w:eastAsia="Cambria" w:hAnsiTheme="minorHAnsi"/>
          <w:sz w:val="18"/>
          <w:szCs w:val="18"/>
        </w:rPr>
        <w:t>This may be filled out automatically or be user input.</w:t>
      </w:r>
    </w:p>
    <w:p w14:paraId="4025DC8B" w14:textId="77777777" w:rsidR="00CD1C6E" w:rsidRPr="001E2BE1"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78A9458" w14:textId="77777777" w:rsidR="00CD1C6E" w:rsidRPr="003E1B97"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is equal to Non-dwelling unit, an N/A value will be filled out automatically.</w:t>
      </w:r>
    </w:p>
    <w:p w14:paraId="6A69B142" w14:textId="77777777" w:rsidR="00CD1C6E" w:rsidRPr="00D2491C" w:rsidRDefault="00CD1C6E" w:rsidP="00CD1C6E">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w:t>
      </w:r>
      <w:r>
        <w:rPr>
          <w:rFonts w:asciiTheme="minorHAnsi" w:hAnsiTheme="minorHAnsi"/>
          <w:sz w:val="18"/>
          <w:szCs w:val="18"/>
        </w:rPr>
        <w:t xml:space="preserve">NCB or </w:t>
      </w:r>
      <w:r w:rsidRPr="009C5721">
        <w:rPr>
          <w:rFonts w:asciiTheme="minorHAnsi" w:hAnsiTheme="minorHAnsi"/>
          <w:sz w:val="18"/>
          <w:szCs w:val="18"/>
        </w:rPr>
        <w:t>CF1R-</w:t>
      </w:r>
      <w:r>
        <w:rPr>
          <w:rFonts w:asciiTheme="minorHAnsi" w:hAnsiTheme="minorHAnsi"/>
          <w:sz w:val="18"/>
          <w:szCs w:val="18"/>
        </w:rPr>
        <w:t xml:space="preserve">ADD, user select value from </w:t>
      </w:r>
      <w:r w:rsidRPr="007A5D38">
        <w:rPr>
          <w:rFonts w:asciiTheme="minorHAnsi" w:hAnsiTheme="minorHAnsi" w:cstheme="minorHAnsi"/>
          <w:color w:val="000000"/>
          <w:sz w:val="18"/>
          <w:szCs w:val="18"/>
        </w:rPr>
        <w:t>Weather Stations from the Table X1 US Climates, Normative Appendix X</w:t>
      </w:r>
      <w:r>
        <w:rPr>
          <w:rFonts w:asciiTheme="minorHAnsi" w:hAnsiTheme="minorHAnsi" w:cstheme="minorHAnsi"/>
          <w:color w:val="000000"/>
          <w:sz w:val="18"/>
          <w:szCs w:val="18"/>
        </w:rPr>
        <w:t>.</w:t>
      </w:r>
      <w:r>
        <w:rPr>
          <w:rFonts w:asciiTheme="minorHAnsi" w:hAnsiTheme="minorHAnsi"/>
          <w:sz w:val="18"/>
          <w:szCs w:val="18"/>
        </w:rPr>
        <w:t xml:space="preserve"> </w:t>
      </w:r>
    </w:p>
    <w:p w14:paraId="73C22124" w14:textId="07B8F090" w:rsidR="00CD1C6E" w:rsidRDefault="00CD1C6E" w:rsidP="00CD1C6E">
      <w:pPr>
        <w:numPr>
          <w:ilvl w:val="0"/>
          <w:numId w:val="32"/>
        </w:numPr>
        <w:contextualSpacing/>
        <w:rPr>
          <w:rFonts w:asciiTheme="minorHAnsi" w:eastAsia="Cambria" w:hAnsiTheme="minorHAnsi"/>
          <w:sz w:val="18"/>
          <w:szCs w:val="18"/>
        </w:rPr>
      </w:pPr>
      <w:r w:rsidRPr="007A5D38">
        <w:rPr>
          <w:rFonts w:asciiTheme="minorHAnsi" w:hAnsiTheme="minorHAnsi" w:cstheme="minorHAnsi"/>
          <w:sz w:val="18"/>
          <w:szCs w:val="18"/>
        </w:rPr>
        <w:t>Weather and shielding factor (wsf)</w:t>
      </w:r>
      <w:r>
        <w:rPr>
          <w:rFonts w:asciiTheme="minorHAnsi" w:hAnsiTheme="minorHAnsi" w:cstheme="minorHAnsi"/>
          <w:sz w:val="18"/>
          <w:szCs w:val="18"/>
        </w:rPr>
        <w:t xml:space="preserve">: </w:t>
      </w:r>
      <w:r w:rsidRPr="00AE10C0">
        <w:rPr>
          <w:rFonts w:asciiTheme="minorHAnsi" w:eastAsia="Cambria" w:hAnsiTheme="minorHAnsi"/>
          <w:sz w:val="18"/>
          <w:szCs w:val="18"/>
        </w:rPr>
        <w:t xml:space="preserve">This </w:t>
      </w:r>
      <w:r>
        <w:rPr>
          <w:rFonts w:asciiTheme="minorHAnsi" w:eastAsia="Cambria" w:hAnsiTheme="minorHAnsi"/>
          <w:sz w:val="18"/>
          <w:szCs w:val="18"/>
        </w:rPr>
        <w:t xml:space="preserve">value is </w:t>
      </w:r>
      <w:r w:rsidRPr="00AE10C0">
        <w:rPr>
          <w:rFonts w:asciiTheme="minorHAnsi" w:eastAsia="Cambria" w:hAnsiTheme="minorHAnsi"/>
          <w:sz w:val="18"/>
          <w:szCs w:val="18"/>
        </w:rPr>
        <w:t>automatically</w:t>
      </w:r>
      <w:r>
        <w:rPr>
          <w:rFonts w:asciiTheme="minorHAnsi" w:eastAsia="Cambria" w:hAnsiTheme="minorHAnsi"/>
          <w:sz w:val="18"/>
          <w:szCs w:val="18"/>
        </w:rPr>
        <w:t xml:space="preserve"> entered based on the selection in #</w:t>
      </w:r>
      <w:r w:rsidR="008464D7">
        <w:rPr>
          <w:rFonts w:asciiTheme="minorHAnsi" w:eastAsia="Cambria" w:hAnsiTheme="minorHAnsi"/>
          <w:sz w:val="18"/>
          <w:szCs w:val="18"/>
        </w:rPr>
        <w:t>6</w:t>
      </w:r>
      <w:r>
        <w:rPr>
          <w:rFonts w:asciiTheme="minorHAnsi" w:eastAsia="Cambria" w:hAnsiTheme="minorHAnsi"/>
          <w:sz w:val="18"/>
          <w:szCs w:val="18"/>
        </w:rPr>
        <w:t>.</w:t>
      </w:r>
    </w:p>
    <w:p w14:paraId="0435B306" w14:textId="77777777" w:rsidR="00670A84" w:rsidRPr="00BA6F69" w:rsidRDefault="00670A84" w:rsidP="00BA6F69">
      <w:pPr>
        <w:rPr>
          <w:rFonts w:asciiTheme="minorHAnsi" w:eastAsia="Cambria" w:hAnsiTheme="minorHAnsi" w:cstheme="minorHAnsi"/>
          <w:b/>
          <w:sz w:val="18"/>
          <w:szCs w:val="18"/>
        </w:rPr>
      </w:pPr>
    </w:p>
    <w:p w14:paraId="0435B307" w14:textId="484B0DC3"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sidR="00CD1C6E">
        <w:rPr>
          <w:rFonts w:asciiTheme="minorHAnsi" w:eastAsia="Cambria" w:hAnsiTheme="minorHAnsi"/>
          <w:b/>
          <w:sz w:val="18"/>
          <w:szCs w:val="18"/>
        </w:rPr>
        <w:t>C</w:t>
      </w:r>
      <w:r w:rsidRPr="00EE71C1">
        <w:rPr>
          <w:rFonts w:asciiTheme="minorHAnsi" w:eastAsia="Cambria" w:hAnsiTheme="minorHAnsi"/>
          <w:b/>
          <w:sz w:val="18"/>
          <w:szCs w:val="18"/>
        </w:rPr>
        <w:t xml:space="preserve">.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0435B30A" w14:textId="03D2FB5D"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150.0-B from the Energy Standards</w:t>
      </w:r>
      <w:r w:rsidRPr="00EE71C1">
        <w:rPr>
          <w:rFonts w:asciiTheme="minorHAnsi" w:eastAsia="Cambria" w:hAnsiTheme="minorHAnsi"/>
          <w:sz w:val="18"/>
          <w:szCs w:val="18"/>
        </w:rPr>
        <w:t>.</w:t>
      </w:r>
    </w:p>
    <w:p w14:paraId="0435B30B" w14:textId="77777777" w:rsidR="00326D40" w:rsidRDefault="00326D40" w:rsidP="00636F83">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automatically calculate</w:t>
      </w:r>
      <w:r w:rsidR="00E32596">
        <w:rPr>
          <w:rFonts w:asciiTheme="minorHAnsi" w:eastAsia="Cambria" w:hAnsiTheme="minorHAnsi"/>
          <w:sz w:val="18"/>
          <w:szCs w:val="18"/>
        </w:rPr>
        <w:t>s</w:t>
      </w:r>
      <w:r w:rsidRPr="00EE71C1">
        <w:rPr>
          <w:rFonts w:asciiTheme="minorHAnsi" w:eastAsia="Cambria" w:hAnsiTheme="minorHAnsi"/>
          <w:sz w:val="18"/>
          <w:szCs w:val="18"/>
        </w:rPr>
        <w:t xml:space="preserve"> using </w:t>
      </w:r>
      <w:r>
        <w:rPr>
          <w:rFonts w:asciiTheme="minorHAnsi" w:eastAsia="Cambria" w:hAnsiTheme="minorHAnsi"/>
          <w:sz w:val="18"/>
          <w:szCs w:val="18"/>
        </w:rPr>
        <w:t xml:space="preserve">either </w:t>
      </w:r>
      <w:r w:rsidRPr="00EE71C1">
        <w:rPr>
          <w:rFonts w:asciiTheme="minorHAnsi" w:eastAsia="Cambria" w:hAnsiTheme="minorHAnsi"/>
          <w:sz w:val="18"/>
          <w:szCs w:val="18"/>
        </w:rPr>
        <w:t>equation</w:t>
      </w:r>
      <w:r>
        <w:rPr>
          <w:rFonts w:asciiTheme="minorHAnsi" w:eastAsia="Cambria" w:hAnsiTheme="minorHAnsi"/>
          <w:sz w:val="18"/>
          <w:szCs w:val="18"/>
        </w:rPr>
        <w:t xml:space="preserve"> 150.0-C or 150.0-D from the Energy Standards</w:t>
      </w:r>
      <w:r w:rsidRPr="00EE71C1">
        <w:rPr>
          <w:rFonts w:asciiTheme="minorHAnsi" w:eastAsia="Cambria" w:hAnsiTheme="minorHAnsi"/>
          <w:sz w:val="18"/>
          <w:szCs w:val="18"/>
        </w:rPr>
        <w:t>.</w:t>
      </w:r>
    </w:p>
    <w:p w14:paraId="0435B30C" w14:textId="350F06EC" w:rsidR="00670A84" w:rsidRDefault="00326D40">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w:t>
      </w:r>
      <w:r w:rsidR="0099732B">
        <w:rPr>
          <w:rFonts w:asciiTheme="minorHAnsi" w:eastAsia="Cambria" w:hAnsiTheme="minorHAnsi"/>
          <w:sz w:val="18"/>
          <w:szCs w:val="18"/>
        </w:rPr>
        <w:t>a</w:t>
      </w:r>
      <w:r>
        <w:rPr>
          <w:rFonts w:asciiTheme="minorHAnsi" w:eastAsia="Cambria" w:hAnsiTheme="minorHAnsi"/>
          <w:sz w:val="18"/>
          <w:szCs w:val="18"/>
        </w:rPr>
        <w:t xml:space="preserve">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“Default” then </w:t>
      </w:r>
      <w:r w:rsidR="00AA3550"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D" w14:textId="673D0CE8" w:rsidR="0099732B" w:rsidRDefault="0099732B" w:rsidP="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w:t>
      </w:r>
      <w:r w:rsidR="00AA3550">
        <w:rPr>
          <w:rFonts w:asciiTheme="minorHAnsi" w:eastAsia="Cambria" w:hAnsiTheme="minorHAnsi"/>
          <w:sz w:val="18"/>
          <w:szCs w:val="18"/>
        </w:rPr>
        <w:t>Measured”</w:t>
      </w:r>
      <w:r>
        <w:rPr>
          <w:rFonts w:asciiTheme="minorHAnsi" w:eastAsia="Cambria" w:hAnsiTheme="minorHAnsi"/>
          <w:sz w:val="18"/>
          <w:szCs w:val="18"/>
        </w:rPr>
        <w:t xml:space="preserve"> and the leakage value from the CF2R-MCH-24 is </w:t>
      </w:r>
      <w:r w:rsidR="00B64414">
        <w:rPr>
          <w:rFonts w:asciiTheme="minorHAnsi" w:eastAsia="Cambria" w:hAnsiTheme="minorHAnsi" w:cstheme="minorHAnsi"/>
          <w:sz w:val="18"/>
          <w:szCs w:val="18"/>
        </w:rPr>
        <w:t>&lt;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150.0-D will be used. </w:t>
      </w:r>
    </w:p>
    <w:p w14:paraId="0435B30E" w14:textId="2D2521E0" w:rsidR="00670A84" w:rsidRDefault="0099732B">
      <w:pPr>
        <w:pStyle w:val="ListParagraph"/>
        <w:numPr>
          <w:ilvl w:val="0"/>
          <w:numId w:val="26"/>
        </w:numPr>
        <w:rPr>
          <w:rFonts w:asciiTheme="minorHAnsi" w:eastAsia="Cambria" w:hAnsiTheme="minorHAnsi"/>
          <w:sz w:val="18"/>
          <w:szCs w:val="18"/>
        </w:rPr>
      </w:pPr>
      <w:r>
        <w:rPr>
          <w:rFonts w:asciiTheme="minorHAnsi" w:eastAsia="Cambria" w:hAnsiTheme="minorHAnsi"/>
          <w:sz w:val="18"/>
          <w:szCs w:val="18"/>
        </w:rPr>
        <w:t xml:space="preserve">If air changes per hour from section </w:t>
      </w:r>
      <w:r w:rsidR="008464D7">
        <w:rPr>
          <w:rFonts w:asciiTheme="minorHAnsi" w:eastAsia="Cambria" w:hAnsiTheme="minorHAnsi"/>
          <w:sz w:val="18"/>
          <w:szCs w:val="18"/>
        </w:rPr>
        <w:t>B</w:t>
      </w:r>
      <w:r>
        <w:rPr>
          <w:rFonts w:asciiTheme="minorHAnsi" w:eastAsia="Cambria" w:hAnsiTheme="minorHAnsi"/>
          <w:sz w:val="18"/>
          <w:szCs w:val="18"/>
        </w:rPr>
        <w:t xml:space="preserve"> is equal to “Measured” and the leakage value from the CF2R-MCH-24 is </w:t>
      </w:r>
      <w:r w:rsidR="00B64414">
        <w:rPr>
          <w:rFonts w:asciiTheme="minorHAnsi" w:eastAsia="Cambria" w:hAnsiTheme="minorHAnsi" w:cstheme="minorHAnsi"/>
          <w:sz w:val="18"/>
          <w:szCs w:val="18"/>
        </w:rPr>
        <w:t>≥</w:t>
      </w:r>
      <w:r>
        <w:rPr>
          <w:rFonts w:asciiTheme="minorHAnsi" w:eastAsia="Cambria" w:hAnsiTheme="minorHAnsi"/>
          <w:sz w:val="18"/>
          <w:szCs w:val="18"/>
        </w:rPr>
        <w:t xml:space="preserve"> 2.0 then </w:t>
      </w:r>
      <w:r w:rsidRPr="00EE71C1">
        <w:rPr>
          <w:rFonts w:asciiTheme="minorHAnsi" w:eastAsia="Cambria" w:hAnsiTheme="minorHAnsi"/>
          <w:sz w:val="18"/>
          <w:szCs w:val="18"/>
        </w:rPr>
        <w:t>equation</w:t>
      </w:r>
      <w:r>
        <w:rPr>
          <w:rFonts w:asciiTheme="minorHAnsi" w:eastAsia="Cambria" w:hAnsiTheme="minorHAnsi"/>
          <w:sz w:val="18"/>
          <w:szCs w:val="18"/>
        </w:rPr>
        <w:t xml:space="preserve"> 150.0-C will be used.</w:t>
      </w:r>
    </w:p>
    <w:p w14:paraId="0435B30F" w14:textId="77777777" w:rsidR="0099732B" w:rsidRDefault="0099732B" w:rsidP="0099732B">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150.0-E from the Energy Standards</w:t>
      </w:r>
      <w:r w:rsidRPr="00EE71C1">
        <w:rPr>
          <w:rFonts w:asciiTheme="minorHAnsi" w:eastAsia="Cambria" w:hAnsiTheme="minorHAnsi"/>
          <w:sz w:val="18"/>
          <w:szCs w:val="18"/>
        </w:rPr>
        <w:t>.</w:t>
      </w:r>
    </w:p>
    <w:p w14:paraId="0435B310" w14:textId="77777777" w:rsidR="0009608C" w:rsidRDefault="0009608C" w:rsidP="0009608C">
      <w:pPr>
        <w:numPr>
          <w:ilvl w:val="0"/>
          <w:numId w:val="9"/>
        </w:numPr>
        <w:contextualSpacing/>
        <w:rPr>
          <w:rFonts w:asciiTheme="minorHAnsi" w:eastAsia="Cambria" w:hAnsiTheme="minorHAnsi"/>
          <w:sz w:val="18"/>
          <w:szCs w:val="18"/>
        </w:rPr>
      </w:pPr>
      <w:r w:rsidRPr="0009608C">
        <w:rPr>
          <w:rFonts w:asciiTheme="minorHAnsi" w:eastAsia="Cambria" w:hAnsiTheme="minorHAnsi"/>
          <w:sz w:val="18"/>
          <w:szCs w:val="18"/>
        </w:rPr>
        <w:t>Total Exterior Envelope Surface Area: This value may be filled out automatically or be user input.</w:t>
      </w:r>
    </w:p>
    <w:p w14:paraId="0435B311" w14:textId="39A6CE1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D</w:t>
      </w:r>
      <w:r w:rsidRPr="0009608C">
        <w:rPr>
          <w:rFonts w:asciiTheme="minorHAnsi" w:eastAsia="Cambria" w:hAnsiTheme="minorHAnsi"/>
          <w:sz w:val="18"/>
          <w:szCs w:val="18"/>
        </w:rPr>
        <w:t>etached”, an N/A value will be filled out automatically.</w:t>
      </w:r>
    </w:p>
    <w:p w14:paraId="0435B312" w14:textId="17330C20"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ttached or multi-family” and the parent document is the CF1R-PRF-01 then value will</w:t>
      </w:r>
      <w:r>
        <w:rPr>
          <w:rFonts w:asciiTheme="minorHAnsi" w:eastAsia="Cambria" w:hAnsiTheme="minorHAnsi"/>
          <w:sz w:val="18"/>
          <w:szCs w:val="18"/>
        </w:rPr>
        <w:t xml:space="preserve"> </w:t>
      </w:r>
      <w:r w:rsidRPr="0009608C">
        <w:rPr>
          <w:rFonts w:asciiTheme="minorHAnsi" w:eastAsia="Cambria" w:hAnsiTheme="minorHAnsi"/>
          <w:sz w:val="18"/>
          <w:szCs w:val="18"/>
        </w:rPr>
        <w:t>be automatically entered.</w:t>
      </w:r>
    </w:p>
    <w:p w14:paraId="0435B313" w14:textId="34FF40F1" w:rsidR="00670A84" w:rsidRDefault="0009608C">
      <w:pPr>
        <w:pStyle w:val="ListParagraph"/>
        <w:numPr>
          <w:ilvl w:val="0"/>
          <w:numId w:val="27"/>
        </w:numPr>
        <w:rPr>
          <w:rFonts w:asciiTheme="minorHAnsi" w:eastAsia="Cambria" w:hAnsiTheme="minorHAnsi"/>
          <w:sz w:val="18"/>
          <w:szCs w:val="18"/>
        </w:rPr>
      </w:pPr>
      <w:r w:rsidRPr="0009608C">
        <w:rPr>
          <w:rFonts w:asciiTheme="minorHAnsi" w:eastAsia="Cambria" w:hAnsiTheme="minorHAnsi"/>
          <w:sz w:val="18"/>
          <w:szCs w:val="18"/>
        </w:rPr>
        <w:lastRenderedPageBreak/>
        <w:t>If building type from section A equals “</w:t>
      </w:r>
      <w:r w:rsidR="008464D7">
        <w:rPr>
          <w:rFonts w:asciiTheme="minorHAnsi" w:eastAsia="Cambria" w:hAnsiTheme="minorHAnsi"/>
          <w:sz w:val="18"/>
          <w:szCs w:val="18"/>
        </w:rPr>
        <w:t>S</w:t>
      </w:r>
      <w:r w:rsidRPr="0009608C">
        <w:rPr>
          <w:rFonts w:asciiTheme="minorHAnsi" w:eastAsia="Cambria" w:hAnsiTheme="minorHAnsi"/>
          <w:sz w:val="18"/>
          <w:szCs w:val="18"/>
        </w:rPr>
        <w:t xml:space="preserve">ingle </w:t>
      </w:r>
      <w:r w:rsidR="008464D7">
        <w:rPr>
          <w:rFonts w:asciiTheme="minorHAnsi" w:eastAsia="Cambria" w:hAnsiTheme="minorHAnsi"/>
          <w:sz w:val="18"/>
          <w:szCs w:val="18"/>
        </w:rPr>
        <w:t>F</w:t>
      </w:r>
      <w:r w:rsidRPr="0009608C">
        <w:rPr>
          <w:rFonts w:asciiTheme="minorHAnsi" w:eastAsia="Cambria" w:hAnsiTheme="minorHAnsi"/>
          <w:sz w:val="18"/>
          <w:szCs w:val="18"/>
        </w:rPr>
        <w:t xml:space="preserve">amily </w:t>
      </w:r>
      <w:r w:rsidR="008464D7">
        <w:rPr>
          <w:rFonts w:asciiTheme="minorHAnsi" w:eastAsia="Cambria" w:hAnsiTheme="minorHAnsi"/>
          <w:sz w:val="18"/>
          <w:szCs w:val="18"/>
        </w:rPr>
        <w:t>A</w:t>
      </w:r>
      <w:r w:rsidRPr="0009608C">
        <w:rPr>
          <w:rFonts w:asciiTheme="minorHAnsi" w:eastAsia="Cambria" w:hAnsiTheme="minorHAnsi"/>
          <w:sz w:val="18"/>
          <w:szCs w:val="18"/>
        </w:rPr>
        <w:t xml:space="preserve">ttached or </w:t>
      </w:r>
      <w:r w:rsidR="008464D7">
        <w:rPr>
          <w:rFonts w:asciiTheme="minorHAnsi" w:eastAsia="Cambria" w:hAnsiTheme="minorHAnsi"/>
          <w:sz w:val="18"/>
          <w:szCs w:val="18"/>
        </w:rPr>
        <w:t>M</w:t>
      </w:r>
      <w:r w:rsidRPr="0009608C">
        <w:rPr>
          <w:rFonts w:asciiTheme="minorHAnsi" w:eastAsia="Cambria" w:hAnsiTheme="minorHAnsi"/>
          <w:sz w:val="18"/>
          <w:szCs w:val="18"/>
        </w:rPr>
        <w:t>ulti-family” and the parent document is the CF1R-NCB-01 or CF1R-ADD-01 then user enter value (ft</w:t>
      </w:r>
      <w:r w:rsidRPr="008464D7">
        <w:rPr>
          <w:rFonts w:asciiTheme="minorHAnsi" w:eastAsia="Cambria" w:hAnsiTheme="minorHAnsi"/>
          <w:sz w:val="18"/>
          <w:szCs w:val="18"/>
          <w:vertAlign w:val="superscript"/>
        </w:rPr>
        <w:t>2</w:t>
      </w:r>
      <w:r w:rsidRPr="0009608C">
        <w:rPr>
          <w:rFonts w:asciiTheme="minorHAnsi" w:eastAsia="Cambria" w:hAnsiTheme="minorHAnsi"/>
          <w:sz w:val="18"/>
          <w:szCs w:val="18"/>
        </w:rPr>
        <w:t>).</w:t>
      </w:r>
    </w:p>
    <w:p w14:paraId="0435B314" w14:textId="77777777" w:rsidR="00670A84" w:rsidRDefault="00B64414">
      <w:pPr>
        <w:pStyle w:val="ListParagraph"/>
        <w:numPr>
          <w:ilvl w:val="0"/>
          <w:numId w:val="9"/>
        </w:numPr>
        <w:rPr>
          <w:rFonts w:asciiTheme="minorHAnsi" w:eastAsia="Cambria" w:hAnsiTheme="minorHAnsi"/>
          <w:sz w:val="18"/>
          <w:szCs w:val="18"/>
        </w:rPr>
      </w:pPr>
      <w:r>
        <w:rPr>
          <w:rFonts w:asciiTheme="minorHAnsi" w:eastAsia="Cambria" w:hAnsiTheme="minorHAnsi"/>
          <w:sz w:val="18"/>
          <w:szCs w:val="18"/>
        </w:rPr>
        <w:t>Unshared Exterior Surface Area</w:t>
      </w:r>
      <w:r w:rsidR="00E32596" w:rsidRPr="00E32596">
        <w:rPr>
          <w:rFonts w:asciiTheme="minorHAnsi" w:eastAsia="Cambria" w:hAnsiTheme="minorHAnsi"/>
          <w:sz w:val="18"/>
          <w:szCs w:val="18"/>
        </w:rPr>
        <w:t>: This value may be filled out automatically or be user input.</w:t>
      </w:r>
    </w:p>
    <w:p w14:paraId="0435B315" w14:textId="77777777" w:rsidR="00E32596" w:rsidRPr="0009608C" w:rsidRDefault="00E32596" w:rsidP="00E32596">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 xml:space="preserve">If </w:t>
      </w:r>
      <w:r>
        <w:rPr>
          <w:rFonts w:asciiTheme="minorHAnsi" w:hAnsiTheme="minorHAnsi"/>
          <w:sz w:val="18"/>
          <w:szCs w:val="18"/>
        </w:rPr>
        <w:t>building type from section A equals “single family detached”, an N/A value will be filled out automatically.</w:t>
      </w:r>
    </w:p>
    <w:p w14:paraId="0435B316" w14:textId="77777777" w:rsidR="00E32596" w:rsidRPr="0009608C" w:rsidRDefault="00E32596" w:rsidP="00E32596">
      <w:pPr>
        <w:pStyle w:val="ListParagraph"/>
        <w:numPr>
          <w:ilvl w:val="0"/>
          <w:numId w:val="23"/>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CF1R-PRF-01 then value will be automatically entered.</w:t>
      </w:r>
    </w:p>
    <w:p w14:paraId="0435B317" w14:textId="77777777" w:rsidR="00670A84" w:rsidRDefault="00E32596">
      <w:pPr>
        <w:pStyle w:val="ListParagraph"/>
        <w:numPr>
          <w:ilvl w:val="0"/>
          <w:numId w:val="29"/>
        </w:numPr>
        <w:rPr>
          <w:rFonts w:asciiTheme="minorHAnsi" w:eastAsia="Cambria" w:hAnsiTheme="minorHAnsi"/>
          <w:sz w:val="18"/>
          <w:szCs w:val="18"/>
        </w:rPr>
      </w:pPr>
      <w:r>
        <w:rPr>
          <w:rFonts w:asciiTheme="minorHAnsi" w:hAnsiTheme="minorHAnsi"/>
          <w:sz w:val="18"/>
          <w:szCs w:val="18"/>
        </w:rPr>
        <w:t>If building type from section A equals “single family attached or multi-family” and the parent document is the CF1R-NCB-01 or CF1R-ADD-01 then user enter value (ft</w:t>
      </w:r>
      <w:r w:rsidRPr="008464D7">
        <w:rPr>
          <w:rFonts w:asciiTheme="minorHAnsi" w:hAnsiTheme="minorHAnsi"/>
          <w:sz w:val="18"/>
          <w:szCs w:val="18"/>
          <w:vertAlign w:val="superscript"/>
        </w:rPr>
        <w:t>2</w:t>
      </w:r>
      <w:r>
        <w:rPr>
          <w:rFonts w:asciiTheme="minorHAnsi" w:hAnsiTheme="minorHAnsi"/>
          <w:sz w:val="18"/>
          <w:szCs w:val="18"/>
        </w:rPr>
        <w:t>).</w:t>
      </w:r>
    </w:p>
    <w:p w14:paraId="0435B318" w14:textId="74E6D75C" w:rsidR="00670A84" w:rsidRDefault="00E32596">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Pr>
          <w:rFonts w:asciiTheme="minorHAnsi" w:eastAsia="Cambria" w:hAnsiTheme="minorHAnsi"/>
          <w:sz w:val="18"/>
          <w:szCs w:val="18"/>
        </w:rPr>
        <w:t xml:space="preserve"> 150.0-F from the Energy Standards</w:t>
      </w:r>
      <w:r w:rsidRPr="00EE71C1">
        <w:rPr>
          <w:rFonts w:asciiTheme="minorHAnsi" w:eastAsia="Cambria" w:hAnsiTheme="minorHAnsi"/>
          <w:sz w:val="18"/>
          <w:szCs w:val="18"/>
        </w:rPr>
        <w:t>.</w:t>
      </w:r>
    </w:p>
    <w:p w14:paraId="56E0D410" w14:textId="63D98E74" w:rsidR="008464D7" w:rsidRDefault="008464D7" w:rsidP="008464D7">
      <w:pPr>
        <w:contextualSpacing/>
        <w:rPr>
          <w:rFonts w:asciiTheme="minorHAnsi" w:eastAsia="Cambria" w:hAnsiTheme="minorHAnsi"/>
          <w:sz w:val="18"/>
          <w:szCs w:val="18"/>
        </w:rPr>
      </w:pPr>
    </w:p>
    <w:p w14:paraId="72FF52B8" w14:textId="77777777" w:rsidR="008464D7" w:rsidRDefault="008464D7" w:rsidP="008464D7">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 xml:space="preserve">. </w:t>
      </w:r>
      <w:r>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481541D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name for each installed ventilation fan.</w:t>
      </w:r>
    </w:p>
    <w:p w14:paraId="728BF5F9"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input text identifying the fan location for each installed ventilation fan.</w:t>
      </w:r>
    </w:p>
    <w:p w14:paraId="7E6850F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02F7B362"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“continuous”, then value of 60 will be automatically entered.</w:t>
      </w:r>
    </w:p>
    <w:p w14:paraId="73A9765D" w14:textId="77777777" w:rsidR="008464D7" w:rsidRDefault="008464D7" w:rsidP="008464D7">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If ventilation operation schedule from section B = “short term average”, then user enter value of less than or equal to 60 for each installed ventilation fan.</w:t>
      </w:r>
    </w:p>
    <w:p w14:paraId="472EBDBB" w14:textId="77777777" w:rsidR="008464D7"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User to enter CFM value from test procedures described in RA3.7.4 for each installed ventilation fan.</w:t>
      </w:r>
    </w:p>
    <w:p w14:paraId="604197E0" w14:textId="77777777" w:rsidR="000738E3" w:rsidRDefault="008464D7" w:rsidP="008464D7">
      <w:pPr>
        <w:pStyle w:val="ListParagraph"/>
        <w:numPr>
          <w:ilvl w:val="0"/>
          <w:numId w:val="33"/>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2C3AF6D9" w14:textId="312E8218" w:rsidR="008464D7" w:rsidRPr="000738E3" w:rsidRDefault="008464D7" w:rsidP="008464D7">
      <w:pPr>
        <w:pStyle w:val="ListParagraph"/>
        <w:numPr>
          <w:ilvl w:val="0"/>
          <w:numId w:val="33"/>
        </w:numPr>
        <w:rPr>
          <w:rFonts w:asciiTheme="minorHAnsi" w:eastAsia="Cambria" w:hAnsiTheme="minorHAnsi"/>
          <w:sz w:val="18"/>
          <w:szCs w:val="18"/>
        </w:rPr>
      </w:pPr>
      <w:r w:rsidRPr="000738E3">
        <w:rPr>
          <w:rFonts w:asciiTheme="minorHAnsi" w:eastAsia="Cambria" w:hAnsiTheme="minorHAnsi"/>
          <w:sz w:val="18"/>
          <w:szCs w:val="18"/>
        </w:rPr>
        <w:t>Total installed equivalent continuous ventilation CFM is automatically calculated based on the installed ventilation fans.</w:t>
      </w:r>
    </w:p>
    <w:p w14:paraId="0435B320" w14:textId="77777777" w:rsidR="00636F83" w:rsidRPr="00636F83" w:rsidRDefault="00636F83" w:rsidP="00BA6F69">
      <w:pPr>
        <w:contextualSpacing/>
        <w:rPr>
          <w:rFonts w:asciiTheme="minorHAnsi" w:eastAsia="Cambria" w:hAnsiTheme="minorHAnsi"/>
          <w:sz w:val="18"/>
          <w:szCs w:val="18"/>
        </w:rPr>
      </w:pPr>
    </w:p>
    <w:tbl>
      <w:tblPr>
        <w:tblW w:w="10921" w:type="dxa"/>
        <w:tblInd w:w="95" w:type="dxa"/>
        <w:tblLook w:val="04A0" w:firstRow="1" w:lastRow="0" w:firstColumn="1" w:lastColumn="0" w:noHBand="0" w:noVBand="1"/>
      </w:tblPr>
      <w:tblGrid>
        <w:gridCol w:w="984"/>
        <w:gridCol w:w="305"/>
        <w:gridCol w:w="513"/>
        <w:gridCol w:w="328"/>
        <w:gridCol w:w="4545"/>
        <w:gridCol w:w="82"/>
        <w:gridCol w:w="1262"/>
        <w:gridCol w:w="189"/>
        <w:gridCol w:w="1127"/>
        <w:gridCol w:w="293"/>
        <w:gridCol w:w="1293"/>
      </w:tblGrid>
      <w:tr w:rsidR="00636F83" w:rsidRPr="002A4574" w14:paraId="0435B322"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1" w14:textId="5173D8AB" w:rsidR="00636F83" w:rsidRPr="002A4574" w:rsidRDefault="00636F83" w:rsidP="00501AA7">
            <w:pPr>
              <w:jc w:val="center"/>
              <w:rPr>
                <w:rFonts w:ascii="Calibri" w:hAnsi="Calibri"/>
                <w:color w:val="000000"/>
                <w:sz w:val="18"/>
                <w:szCs w:val="18"/>
              </w:rPr>
            </w:pPr>
            <w:r w:rsidRPr="002A4574">
              <w:rPr>
                <w:rFonts w:ascii="Calibri" w:hAnsi="Calibri"/>
                <w:color w:val="000000"/>
                <w:sz w:val="18"/>
                <w:szCs w:val="18"/>
              </w:rPr>
              <w:t xml:space="preserve">NORMATIVE APPENDIX </w:t>
            </w:r>
            <w:r w:rsidR="00501AA7">
              <w:rPr>
                <w:rFonts w:ascii="Calibri" w:hAnsi="Calibri"/>
                <w:color w:val="000000"/>
                <w:sz w:val="18"/>
                <w:szCs w:val="18"/>
              </w:rPr>
              <w:t>B</w:t>
            </w:r>
            <w:r w:rsidRPr="002A4574">
              <w:rPr>
                <w:rFonts w:ascii="Calibri" w:hAnsi="Calibri"/>
                <w:color w:val="000000"/>
                <w:sz w:val="18"/>
                <w:szCs w:val="18"/>
              </w:rPr>
              <w:t>:</w:t>
            </w:r>
          </w:p>
        </w:tc>
      </w:tr>
      <w:tr w:rsidR="00636F83" w:rsidRPr="002A4574" w14:paraId="0435B324"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3"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326"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325"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32D" w14:textId="77777777" w:rsidTr="001B1FE6">
        <w:trPr>
          <w:trHeight w:val="240"/>
        </w:trPr>
        <w:tc>
          <w:tcPr>
            <w:tcW w:w="1289" w:type="dxa"/>
            <w:gridSpan w:val="2"/>
            <w:tcBorders>
              <w:top w:val="nil"/>
              <w:left w:val="nil"/>
              <w:bottom w:val="single" w:sz="4" w:space="0" w:color="auto"/>
              <w:right w:val="nil"/>
            </w:tcBorders>
            <w:shd w:val="clear" w:color="auto" w:fill="auto"/>
            <w:noWrap/>
            <w:vAlign w:val="bottom"/>
            <w:hideMark/>
          </w:tcPr>
          <w:p w14:paraId="0435B32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TMY3</w:t>
            </w:r>
          </w:p>
        </w:tc>
        <w:tc>
          <w:tcPr>
            <w:tcW w:w="841" w:type="dxa"/>
            <w:gridSpan w:val="2"/>
            <w:tcBorders>
              <w:top w:val="nil"/>
              <w:left w:val="nil"/>
              <w:bottom w:val="single" w:sz="4" w:space="0" w:color="auto"/>
              <w:right w:val="nil"/>
            </w:tcBorders>
            <w:shd w:val="clear" w:color="auto" w:fill="auto"/>
            <w:noWrap/>
            <w:vAlign w:val="bottom"/>
            <w:hideMark/>
          </w:tcPr>
          <w:p w14:paraId="0435B32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wsf</w:t>
            </w:r>
          </w:p>
        </w:tc>
        <w:tc>
          <w:tcPr>
            <w:tcW w:w="4545" w:type="dxa"/>
            <w:tcBorders>
              <w:top w:val="nil"/>
              <w:left w:val="nil"/>
              <w:bottom w:val="single" w:sz="4" w:space="0" w:color="auto"/>
              <w:right w:val="nil"/>
            </w:tcBorders>
            <w:shd w:val="clear" w:color="auto" w:fill="auto"/>
            <w:noWrap/>
            <w:vAlign w:val="bottom"/>
            <w:hideMark/>
          </w:tcPr>
          <w:p w14:paraId="0435B329"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Weather Station</w:t>
            </w:r>
          </w:p>
        </w:tc>
        <w:tc>
          <w:tcPr>
            <w:tcW w:w="1344" w:type="dxa"/>
            <w:gridSpan w:val="2"/>
            <w:tcBorders>
              <w:top w:val="nil"/>
              <w:left w:val="nil"/>
              <w:bottom w:val="single" w:sz="4" w:space="0" w:color="auto"/>
              <w:right w:val="nil"/>
            </w:tcBorders>
            <w:shd w:val="clear" w:color="auto" w:fill="auto"/>
            <w:noWrap/>
            <w:vAlign w:val="bottom"/>
            <w:hideMark/>
          </w:tcPr>
          <w:p w14:paraId="0435B32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Latitude</w:t>
            </w:r>
          </w:p>
        </w:tc>
        <w:tc>
          <w:tcPr>
            <w:tcW w:w="1316" w:type="dxa"/>
            <w:gridSpan w:val="2"/>
            <w:tcBorders>
              <w:top w:val="nil"/>
              <w:left w:val="nil"/>
              <w:bottom w:val="single" w:sz="4" w:space="0" w:color="auto"/>
              <w:right w:val="nil"/>
            </w:tcBorders>
            <w:shd w:val="clear" w:color="auto" w:fill="auto"/>
            <w:noWrap/>
            <w:vAlign w:val="bottom"/>
            <w:hideMark/>
          </w:tcPr>
          <w:p w14:paraId="0435B32B"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Longitude</w:t>
            </w:r>
          </w:p>
        </w:tc>
        <w:tc>
          <w:tcPr>
            <w:tcW w:w="1586" w:type="dxa"/>
            <w:gridSpan w:val="2"/>
            <w:tcBorders>
              <w:top w:val="nil"/>
              <w:left w:val="nil"/>
              <w:bottom w:val="single" w:sz="4" w:space="0" w:color="auto"/>
              <w:right w:val="nil"/>
            </w:tcBorders>
            <w:shd w:val="clear" w:color="auto" w:fill="auto"/>
            <w:noWrap/>
            <w:vAlign w:val="bottom"/>
            <w:hideMark/>
          </w:tcPr>
          <w:p w14:paraId="0435B32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State</w:t>
            </w:r>
          </w:p>
        </w:tc>
      </w:tr>
      <w:tr w:rsidR="00636F83" w:rsidRPr="002A4574" w14:paraId="0435B33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2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690150</w:t>
            </w:r>
          </w:p>
        </w:tc>
        <w:tc>
          <w:tcPr>
            <w:tcW w:w="841" w:type="dxa"/>
            <w:gridSpan w:val="2"/>
            <w:tcBorders>
              <w:top w:val="nil"/>
              <w:left w:val="nil"/>
              <w:bottom w:val="nil"/>
              <w:right w:val="nil"/>
            </w:tcBorders>
            <w:shd w:val="clear" w:color="auto" w:fill="auto"/>
            <w:noWrap/>
            <w:vAlign w:val="center"/>
            <w:hideMark/>
          </w:tcPr>
          <w:p w14:paraId="0435B32F" w14:textId="3306FD71" w:rsidR="00AA3A32" w:rsidRDefault="00636F83" w:rsidP="00AA3A32">
            <w:pPr>
              <w:rPr>
                <w:rFonts w:ascii="Calibri" w:hAnsi="Calibri"/>
                <w:color w:val="000000"/>
                <w:sz w:val="18"/>
                <w:szCs w:val="18"/>
              </w:rPr>
            </w:pPr>
            <w:r w:rsidRPr="002A4574">
              <w:rPr>
                <w:rFonts w:ascii="Calibri" w:hAnsi="Calibri"/>
                <w:color w:val="000000"/>
                <w:sz w:val="18"/>
                <w:szCs w:val="18"/>
              </w:rPr>
              <w:t>0.5</w:t>
            </w:r>
            <w:r w:rsidR="00501AA7">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30"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Twentynine Palms </w:t>
            </w:r>
          </w:p>
        </w:tc>
        <w:tc>
          <w:tcPr>
            <w:tcW w:w="1344" w:type="dxa"/>
            <w:gridSpan w:val="2"/>
            <w:tcBorders>
              <w:top w:val="nil"/>
              <w:left w:val="nil"/>
              <w:bottom w:val="nil"/>
              <w:right w:val="nil"/>
            </w:tcBorders>
            <w:shd w:val="clear" w:color="auto" w:fill="auto"/>
            <w:noWrap/>
            <w:vAlign w:val="center"/>
            <w:hideMark/>
          </w:tcPr>
          <w:p w14:paraId="0435B331" w14:textId="468FF722" w:rsidR="00AA3A32" w:rsidRDefault="00636F83" w:rsidP="00AA3A32">
            <w:pPr>
              <w:rPr>
                <w:rFonts w:ascii="Calibri" w:hAnsi="Calibri"/>
                <w:color w:val="000000"/>
                <w:sz w:val="18"/>
                <w:szCs w:val="18"/>
              </w:rPr>
            </w:pPr>
            <w:r w:rsidRPr="002A4574">
              <w:rPr>
                <w:rFonts w:ascii="Calibri" w:hAnsi="Calibri"/>
                <w:color w:val="000000"/>
                <w:sz w:val="18"/>
                <w:szCs w:val="18"/>
              </w:rPr>
              <w:t>34.3</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–116.17</w:t>
            </w:r>
          </w:p>
        </w:tc>
        <w:tc>
          <w:tcPr>
            <w:tcW w:w="1586" w:type="dxa"/>
            <w:gridSpan w:val="2"/>
            <w:tcBorders>
              <w:top w:val="nil"/>
              <w:left w:val="nil"/>
              <w:bottom w:val="nil"/>
              <w:right w:val="nil"/>
            </w:tcBorders>
            <w:shd w:val="clear" w:color="auto" w:fill="auto"/>
            <w:noWrap/>
            <w:vAlign w:val="center"/>
            <w:hideMark/>
          </w:tcPr>
          <w:p w14:paraId="0435B33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3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722860</w:t>
            </w:r>
          </w:p>
        </w:tc>
        <w:tc>
          <w:tcPr>
            <w:tcW w:w="841" w:type="dxa"/>
            <w:gridSpan w:val="2"/>
            <w:tcBorders>
              <w:top w:val="nil"/>
              <w:left w:val="nil"/>
              <w:bottom w:val="nil"/>
              <w:right w:val="nil"/>
            </w:tcBorders>
            <w:shd w:val="clear" w:color="auto" w:fill="auto"/>
            <w:noWrap/>
            <w:vAlign w:val="center"/>
            <w:hideMark/>
          </w:tcPr>
          <w:p w14:paraId="0435B33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hideMark/>
          </w:tcPr>
          <w:p w14:paraId="0435B337"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March AFB </w:t>
            </w:r>
          </w:p>
        </w:tc>
        <w:tc>
          <w:tcPr>
            <w:tcW w:w="1344" w:type="dxa"/>
            <w:gridSpan w:val="2"/>
            <w:tcBorders>
              <w:top w:val="nil"/>
              <w:left w:val="nil"/>
              <w:bottom w:val="nil"/>
              <w:right w:val="nil"/>
            </w:tcBorders>
            <w:shd w:val="clear" w:color="auto" w:fill="auto"/>
            <w:noWrap/>
            <w:vAlign w:val="center"/>
            <w:hideMark/>
          </w:tcPr>
          <w:p w14:paraId="0435B338" w14:textId="0C4D0AD5" w:rsidR="00AA3A32" w:rsidRDefault="00636F83" w:rsidP="00AA3A32">
            <w:pPr>
              <w:rPr>
                <w:rFonts w:ascii="Calibri" w:hAnsi="Calibri"/>
                <w:color w:val="000000"/>
                <w:sz w:val="18"/>
                <w:szCs w:val="18"/>
              </w:rPr>
            </w:pPr>
            <w:r w:rsidRPr="002A4574">
              <w:rPr>
                <w:rFonts w:ascii="Calibri" w:hAnsi="Calibri"/>
                <w:color w:val="000000"/>
                <w:sz w:val="18"/>
                <w:szCs w:val="18"/>
              </w:rPr>
              <w:t>33.9</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3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–117.25</w:t>
            </w:r>
          </w:p>
        </w:tc>
        <w:tc>
          <w:tcPr>
            <w:tcW w:w="1586" w:type="dxa"/>
            <w:gridSpan w:val="2"/>
            <w:tcBorders>
              <w:top w:val="nil"/>
              <w:left w:val="nil"/>
              <w:bottom w:val="nil"/>
              <w:right w:val="nil"/>
            </w:tcBorders>
            <w:shd w:val="clear" w:color="auto" w:fill="auto"/>
            <w:noWrap/>
            <w:vAlign w:val="center"/>
            <w:hideMark/>
          </w:tcPr>
          <w:p w14:paraId="0435B33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3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722868</w:t>
            </w:r>
          </w:p>
        </w:tc>
        <w:tc>
          <w:tcPr>
            <w:tcW w:w="841" w:type="dxa"/>
            <w:gridSpan w:val="2"/>
            <w:tcBorders>
              <w:top w:val="nil"/>
              <w:left w:val="nil"/>
              <w:bottom w:val="nil"/>
              <w:right w:val="nil"/>
            </w:tcBorders>
            <w:shd w:val="clear" w:color="auto" w:fill="auto"/>
            <w:noWrap/>
            <w:vAlign w:val="center"/>
            <w:hideMark/>
          </w:tcPr>
          <w:p w14:paraId="0435B33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3E"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Palm Springs Intl </w:t>
            </w:r>
          </w:p>
        </w:tc>
        <w:tc>
          <w:tcPr>
            <w:tcW w:w="1344" w:type="dxa"/>
            <w:gridSpan w:val="2"/>
            <w:tcBorders>
              <w:top w:val="nil"/>
              <w:left w:val="nil"/>
              <w:bottom w:val="nil"/>
              <w:right w:val="nil"/>
            </w:tcBorders>
            <w:shd w:val="clear" w:color="auto" w:fill="auto"/>
            <w:noWrap/>
            <w:vAlign w:val="center"/>
            <w:hideMark/>
          </w:tcPr>
          <w:p w14:paraId="0435B33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4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–116.50</w:t>
            </w:r>
          </w:p>
        </w:tc>
        <w:tc>
          <w:tcPr>
            <w:tcW w:w="1586" w:type="dxa"/>
            <w:gridSpan w:val="2"/>
            <w:tcBorders>
              <w:top w:val="nil"/>
              <w:left w:val="nil"/>
              <w:bottom w:val="nil"/>
              <w:right w:val="nil"/>
            </w:tcBorders>
            <w:shd w:val="clear" w:color="auto" w:fill="auto"/>
            <w:noWrap/>
            <w:vAlign w:val="center"/>
            <w:hideMark/>
          </w:tcPr>
          <w:p w14:paraId="0435B34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4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722869</w:t>
            </w:r>
          </w:p>
        </w:tc>
        <w:tc>
          <w:tcPr>
            <w:tcW w:w="841" w:type="dxa"/>
            <w:gridSpan w:val="2"/>
            <w:tcBorders>
              <w:top w:val="nil"/>
              <w:left w:val="nil"/>
              <w:bottom w:val="nil"/>
              <w:right w:val="nil"/>
            </w:tcBorders>
            <w:shd w:val="clear" w:color="auto" w:fill="auto"/>
            <w:noWrap/>
            <w:vAlign w:val="center"/>
            <w:hideMark/>
          </w:tcPr>
          <w:p w14:paraId="0435B34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45"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Riverside Muni </w:t>
            </w:r>
          </w:p>
        </w:tc>
        <w:tc>
          <w:tcPr>
            <w:tcW w:w="1344" w:type="dxa"/>
            <w:gridSpan w:val="2"/>
            <w:tcBorders>
              <w:top w:val="nil"/>
              <w:left w:val="nil"/>
              <w:bottom w:val="nil"/>
              <w:right w:val="nil"/>
            </w:tcBorders>
            <w:shd w:val="clear" w:color="auto" w:fill="auto"/>
            <w:noWrap/>
            <w:vAlign w:val="center"/>
            <w:hideMark/>
          </w:tcPr>
          <w:p w14:paraId="0435B34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33.95</w:t>
            </w:r>
          </w:p>
        </w:tc>
        <w:tc>
          <w:tcPr>
            <w:tcW w:w="1316" w:type="dxa"/>
            <w:gridSpan w:val="2"/>
            <w:tcBorders>
              <w:top w:val="nil"/>
              <w:left w:val="nil"/>
              <w:bottom w:val="nil"/>
              <w:right w:val="nil"/>
            </w:tcBorders>
            <w:shd w:val="clear" w:color="auto" w:fill="auto"/>
            <w:noWrap/>
            <w:vAlign w:val="center"/>
            <w:hideMark/>
          </w:tcPr>
          <w:p w14:paraId="0435B34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–117.45</w:t>
            </w:r>
          </w:p>
        </w:tc>
        <w:tc>
          <w:tcPr>
            <w:tcW w:w="1586" w:type="dxa"/>
            <w:gridSpan w:val="2"/>
            <w:tcBorders>
              <w:top w:val="nil"/>
              <w:left w:val="nil"/>
              <w:bottom w:val="nil"/>
              <w:right w:val="nil"/>
            </w:tcBorders>
            <w:shd w:val="clear" w:color="auto" w:fill="auto"/>
            <w:noWrap/>
            <w:vAlign w:val="center"/>
            <w:hideMark/>
          </w:tcPr>
          <w:p w14:paraId="0435B34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4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722880</w:t>
            </w:r>
          </w:p>
        </w:tc>
        <w:tc>
          <w:tcPr>
            <w:tcW w:w="841" w:type="dxa"/>
            <w:gridSpan w:val="2"/>
            <w:tcBorders>
              <w:top w:val="nil"/>
              <w:left w:val="nil"/>
              <w:bottom w:val="nil"/>
              <w:right w:val="nil"/>
            </w:tcBorders>
            <w:shd w:val="clear" w:color="auto" w:fill="auto"/>
            <w:noWrap/>
            <w:vAlign w:val="center"/>
            <w:hideMark/>
          </w:tcPr>
          <w:p w14:paraId="0435B34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4C"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Burbank–Glendale–Pasadena AP </w:t>
            </w:r>
          </w:p>
        </w:tc>
        <w:tc>
          <w:tcPr>
            <w:tcW w:w="1344" w:type="dxa"/>
            <w:gridSpan w:val="2"/>
            <w:tcBorders>
              <w:top w:val="nil"/>
              <w:left w:val="nil"/>
              <w:bottom w:val="nil"/>
              <w:right w:val="nil"/>
            </w:tcBorders>
            <w:shd w:val="clear" w:color="auto" w:fill="auto"/>
            <w:noWrap/>
            <w:vAlign w:val="center"/>
            <w:hideMark/>
          </w:tcPr>
          <w:p w14:paraId="0435B34D" w14:textId="5D2C7A8A" w:rsidR="00AA3A32" w:rsidRDefault="00636F83" w:rsidP="00AA3A32">
            <w:pPr>
              <w:rPr>
                <w:rFonts w:ascii="Calibri" w:hAnsi="Calibri"/>
                <w:color w:val="000000"/>
                <w:sz w:val="18"/>
                <w:szCs w:val="18"/>
              </w:rPr>
            </w:pPr>
            <w:r w:rsidRPr="002A4574">
              <w:rPr>
                <w:rFonts w:ascii="Calibri" w:hAnsi="Calibri"/>
                <w:color w:val="000000"/>
                <w:sz w:val="18"/>
                <w:szCs w:val="18"/>
              </w:rPr>
              <w:t>34.2</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4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–118.35</w:t>
            </w:r>
          </w:p>
        </w:tc>
        <w:tc>
          <w:tcPr>
            <w:tcW w:w="1586" w:type="dxa"/>
            <w:gridSpan w:val="2"/>
            <w:tcBorders>
              <w:top w:val="nil"/>
              <w:left w:val="nil"/>
              <w:bottom w:val="nil"/>
              <w:right w:val="nil"/>
            </w:tcBorders>
            <w:shd w:val="clear" w:color="auto" w:fill="auto"/>
            <w:noWrap/>
            <w:vAlign w:val="center"/>
            <w:hideMark/>
          </w:tcPr>
          <w:p w14:paraId="0435B34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722885</w:t>
            </w:r>
          </w:p>
        </w:tc>
        <w:tc>
          <w:tcPr>
            <w:tcW w:w="841" w:type="dxa"/>
            <w:gridSpan w:val="2"/>
            <w:tcBorders>
              <w:top w:val="nil"/>
              <w:left w:val="nil"/>
              <w:bottom w:val="nil"/>
              <w:right w:val="nil"/>
            </w:tcBorders>
            <w:shd w:val="clear" w:color="auto" w:fill="auto"/>
            <w:noWrap/>
            <w:vAlign w:val="center"/>
            <w:hideMark/>
          </w:tcPr>
          <w:p w14:paraId="0435B35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3"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Santa Monica Muni </w:t>
            </w:r>
          </w:p>
        </w:tc>
        <w:tc>
          <w:tcPr>
            <w:tcW w:w="1344" w:type="dxa"/>
            <w:gridSpan w:val="2"/>
            <w:tcBorders>
              <w:top w:val="nil"/>
              <w:left w:val="nil"/>
              <w:bottom w:val="nil"/>
              <w:right w:val="nil"/>
            </w:tcBorders>
            <w:shd w:val="clear" w:color="auto" w:fill="auto"/>
            <w:noWrap/>
            <w:vAlign w:val="center"/>
            <w:hideMark/>
          </w:tcPr>
          <w:p w14:paraId="0435B35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34.02</w:t>
            </w:r>
          </w:p>
        </w:tc>
        <w:tc>
          <w:tcPr>
            <w:tcW w:w="1316" w:type="dxa"/>
            <w:gridSpan w:val="2"/>
            <w:tcBorders>
              <w:top w:val="nil"/>
              <w:left w:val="nil"/>
              <w:bottom w:val="nil"/>
              <w:right w:val="nil"/>
            </w:tcBorders>
            <w:shd w:val="clear" w:color="auto" w:fill="auto"/>
            <w:noWrap/>
            <w:vAlign w:val="center"/>
            <w:hideMark/>
          </w:tcPr>
          <w:p w14:paraId="0435B355"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–118.45</w:t>
            </w:r>
          </w:p>
        </w:tc>
        <w:tc>
          <w:tcPr>
            <w:tcW w:w="1586" w:type="dxa"/>
            <w:gridSpan w:val="2"/>
            <w:tcBorders>
              <w:top w:val="nil"/>
              <w:left w:val="nil"/>
              <w:bottom w:val="nil"/>
              <w:right w:val="nil"/>
            </w:tcBorders>
            <w:shd w:val="clear" w:color="auto" w:fill="auto"/>
            <w:noWrap/>
            <w:vAlign w:val="center"/>
            <w:hideMark/>
          </w:tcPr>
          <w:p w14:paraId="0435B35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5E"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8"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722886</w:t>
            </w:r>
          </w:p>
        </w:tc>
        <w:tc>
          <w:tcPr>
            <w:tcW w:w="841" w:type="dxa"/>
            <w:gridSpan w:val="2"/>
            <w:tcBorders>
              <w:top w:val="nil"/>
              <w:left w:val="nil"/>
              <w:bottom w:val="nil"/>
              <w:right w:val="nil"/>
            </w:tcBorders>
            <w:shd w:val="clear" w:color="auto" w:fill="auto"/>
            <w:noWrap/>
            <w:vAlign w:val="center"/>
            <w:hideMark/>
          </w:tcPr>
          <w:p w14:paraId="0435B35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5A"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Van Nuys Airport </w:t>
            </w:r>
          </w:p>
        </w:tc>
        <w:tc>
          <w:tcPr>
            <w:tcW w:w="1344" w:type="dxa"/>
            <w:gridSpan w:val="2"/>
            <w:tcBorders>
              <w:top w:val="nil"/>
              <w:left w:val="nil"/>
              <w:bottom w:val="nil"/>
              <w:right w:val="nil"/>
            </w:tcBorders>
            <w:shd w:val="clear" w:color="auto" w:fill="auto"/>
            <w:noWrap/>
            <w:vAlign w:val="center"/>
            <w:hideMark/>
          </w:tcPr>
          <w:p w14:paraId="0435B35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34.22</w:t>
            </w:r>
          </w:p>
        </w:tc>
        <w:tc>
          <w:tcPr>
            <w:tcW w:w="1316" w:type="dxa"/>
            <w:gridSpan w:val="2"/>
            <w:tcBorders>
              <w:top w:val="nil"/>
              <w:left w:val="nil"/>
              <w:bottom w:val="nil"/>
              <w:right w:val="nil"/>
            </w:tcBorders>
            <w:shd w:val="clear" w:color="auto" w:fill="auto"/>
            <w:noWrap/>
            <w:vAlign w:val="center"/>
            <w:hideMark/>
          </w:tcPr>
          <w:p w14:paraId="0435B35C"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–118.48</w:t>
            </w:r>
          </w:p>
        </w:tc>
        <w:tc>
          <w:tcPr>
            <w:tcW w:w="1586" w:type="dxa"/>
            <w:gridSpan w:val="2"/>
            <w:tcBorders>
              <w:top w:val="nil"/>
              <w:left w:val="nil"/>
              <w:bottom w:val="nil"/>
              <w:right w:val="nil"/>
            </w:tcBorders>
            <w:shd w:val="clear" w:color="auto" w:fill="auto"/>
            <w:noWrap/>
            <w:vAlign w:val="center"/>
            <w:hideMark/>
          </w:tcPr>
          <w:p w14:paraId="0435B35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5"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5F"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722895</w:t>
            </w:r>
          </w:p>
        </w:tc>
        <w:tc>
          <w:tcPr>
            <w:tcW w:w="841" w:type="dxa"/>
            <w:gridSpan w:val="2"/>
            <w:tcBorders>
              <w:top w:val="nil"/>
              <w:left w:val="nil"/>
              <w:bottom w:val="nil"/>
              <w:right w:val="nil"/>
            </w:tcBorders>
            <w:shd w:val="clear" w:color="auto" w:fill="auto"/>
            <w:noWrap/>
            <w:vAlign w:val="center"/>
            <w:hideMark/>
          </w:tcPr>
          <w:p w14:paraId="0435B36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0.55</w:t>
            </w:r>
          </w:p>
        </w:tc>
        <w:tc>
          <w:tcPr>
            <w:tcW w:w="4545" w:type="dxa"/>
            <w:tcBorders>
              <w:top w:val="nil"/>
              <w:left w:val="nil"/>
              <w:bottom w:val="nil"/>
              <w:right w:val="nil"/>
            </w:tcBorders>
            <w:shd w:val="clear" w:color="auto" w:fill="auto"/>
            <w:noWrap/>
            <w:vAlign w:val="bottom"/>
            <w:hideMark/>
          </w:tcPr>
          <w:p w14:paraId="0435B361"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Lompoc (AWOS) </w:t>
            </w:r>
          </w:p>
        </w:tc>
        <w:tc>
          <w:tcPr>
            <w:tcW w:w="1344" w:type="dxa"/>
            <w:gridSpan w:val="2"/>
            <w:tcBorders>
              <w:top w:val="nil"/>
              <w:left w:val="nil"/>
              <w:bottom w:val="nil"/>
              <w:right w:val="nil"/>
            </w:tcBorders>
            <w:shd w:val="clear" w:color="auto" w:fill="auto"/>
            <w:noWrap/>
            <w:vAlign w:val="center"/>
            <w:hideMark/>
          </w:tcPr>
          <w:p w14:paraId="0435B36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34.67</w:t>
            </w:r>
          </w:p>
        </w:tc>
        <w:tc>
          <w:tcPr>
            <w:tcW w:w="1316" w:type="dxa"/>
            <w:gridSpan w:val="2"/>
            <w:tcBorders>
              <w:top w:val="nil"/>
              <w:left w:val="nil"/>
              <w:bottom w:val="nil"/>
              <w:right w:val="nil"/>
            </w:tcBorders>
            <w:shd w:val="clear" w:color="auto" w:fill="auto"/>
            <w:noWrap/>
            <w:vAlign w:val="center"/>
            <w:hideMark/>
          </w:tcPr>
          <w:p w14:paraId="0435B363"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–120.47</w:t>
            </w:r>
          </w:p>
        </w:tc>
        <w:tc>
          <w:tcPr>
            <w:tcW w:w="1586" w:type="dxa"/>
            <w:gridSpan w:val="2"/>
            <w:tcBorders>
              <w:top w:val="nil"/>
              <w:left w:val="nil"/>
              <w:bottom w:val="nil"/>
              <w:right w:val="nil"/>
            </w:tcBorders>
            <w:shd w:val="clear" w:color="auto" w:fill="auto"/>
            <w:noWrap/>
            <w:vAlign w:val="center"/>
            <w:hideMark/>
          </w:tcPr>
          <w:p w14:paraId="0435B364"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6C"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6"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722897</w:t>
            </w:r>
          </w:p>
        </w:tc>
        <w:tc>
          <w:tcPr>
            <w:tcW w:w="841" w:type="dxa"/>
            <w:gridSpan w:val="2"/>
            <w:tcBorders>
              <w:top w:val="nil"/>
              <w:left w:val="nil"/>
              <w:bottom w:val="nil"/>
              <w:right w:val="nil"/>
            </w:tcBorders>
            <w:shd w:val="clear" w:color="auto" w:fill="auto"/>
            <w:noWrap/>
            <w:vAlign w:val="center"/>
            <w:hideMark/>
          </w:tcPr>
          <w:p w14:paraId="0435B367"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hideMark/>
          </w:tcPr>
          <w:p w14:paraId="0435B368"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San Luis Co Rgnl </w:t>
            </w:r>
          </w:p>
        </w:tc>
        <w:tc>
          <w:tcPr>
            <w:tcW w:w="1344" w:type="dxa"/>
            <w:gridSpan w:val="2"/>
            <w:tcBorders>
              <w:top w:val="nil"/>
              <w:left w:val="nil"/>
              <w:bottom w:val="nil"/>
              <w:right w:val="nil"/>
            </w:tcBorders>
            <w:shd w:val="clear" w:color="auto" w:fill="auto"/>
            <w:noWrap/>
            <w:vAlign w:val="center"/>
            <w:hideMark/>
          </w:tcPr>
          <w:p w14:paraId="0435B369"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35.23</w:t>
            </w:r>
          </w:p>
        </w:tc>
        <w:tc>
          <w:tcPr>
            <w:tcW w:w="1316" w:type="dxa"/>
            <w:gridSpan w:val="2"/>
            <w:tcBorders>
              <w:top w:val="nil"/>
              <w:left w:val="nil"/>
              <w:bottom w:val="nil"/>
              <w:right w:val="nil"/>
            </w:tcBorders>
            <w:shd w:val="clear" w:color="auto" w:fill="auto"/>
            <w:noWrap/>
            <w:vAlign w:val="center"/>
            <w:hideMark/>
          </w:tcPr>
          <w:p w14:paraId="0435B36A"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–120.63</w:t>
            </w:r>
          </w:p>
        </w:tc>
        <w:tc>
          <w:tcPr>
            <w:tcW w:w="1586" w:type="dxa"/>
            <w:gridSpan w:val="2"/>
            <w:tcBorders>
              <w:top w:val="nil"/>
              <w:left w:val="nil"/>
              <w:bottom w:val="nil"/>
              <w:right w:val="nil"/>
            </w:tcBorders>
            <w:shd w:val="clear" w:color="auto" w:fill="auto"/>
            <w:noWrap/>
            <w:vAlign w:val="center"/>
            <w:hideMark/>
          </w:tcPr>
          <w:p w14:paraId="0435B36B"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373"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6D" w14:textId="77777777" w:rsidR="00AA3A32" w:rsidRDefault="00636F83" w:rsidP="00AA3A32">
            <w:pPr>
              <w:rPr>
                <w:rFonts w:ascii="Calibri" w:hAnsi="Calibri"/>
                <w:color w:val="000000"/>
                <w:sz w:val="18"/>
                <w:szCs w:val="18"/>
              </w:rPr>
            </w:pPr>
            <w:r w:rsidRPr="002A4574">
              <w:rPr>
                <w:rFonts w:ascii="Calibri" w:hAnsi="Calibri"/>
                <w:color w:val="000000"/>
                <w:sz w:val="18"/>
                <w:szCs w:val="18"/>
              </w:rPr>
              <w:t>722899</w:t>
            </w:r>
          </w:p>
        </w:tc>
        <w:tc>
          <w:tcPr>
            <w:tcW w:w="841" w:type="dxa"/>
            <w:gridSpan w:val="2"/>
            <w:tcBorders>
              <w:top w:val="nil"/>
              <w:left w:val="nil"/>
              <w:bottom w:val="nil"/>
              <w:right w:val="nil"/>
            </w:tcBorders>
            <w:shd w:val="clear" w:color="auto" w:fill="auto"/>
            <w:noWrap/>
            <w:vAlign w:val="center"/>
            <w:hideMark/>
          </w:tcPr>
          <w:p w14:paraId="0435B36E" w14:textId="77777777" w:rsidR="00AA3A32" w:rsidRDefault="00636F83"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hideMark/>
          </w:tcPr>
          <w:p w14:paraId="0435B36F" w14:textId="77777777" w:rsidR="00636F83" w:rsidRPr="002A4574" w:rsidRDefault="00636F83" w:rsidP="00636F83">
            <w:pPr>
              <w:rPr>
                <w:rFonts w:ascii="Calibri" w:hAnsi="Calibri"/>
                <w:color w:val="000000"/>
                <w:sz w:val="18"/>
                <w:szCs w:val="18"/>
              </w:rPr>
            </w:pPr>
            <w:r w:rsidRPr="002A4574">
              <w:rPr>
                <w:rFonts w:ascii="Calibri" w:hAnsi="Calibri"/>
                <w:color w:val="000000"/>
                <w:sz w:val="18"/>
                <w:szCs w:val="18"/>
              </w:rPr>
              <w:t xml:space="preserve">Chino Airport </w:t>
            </w:r>
          </w:p>
        </w:tc>
        <w:tc>
          <w:tcPr>
            <w:tcW w:w="1344" w:type="dxa"/>
            <w:gridSpan w:val="2"/>
            <w:tcBorders>
              <w:top w:val="nil"/>
              <w:left w:val="nil"/>
              <w:bottom w:val="nil"/>
              <w:right w:val="nil"/>
            </w:tcBorders>
            <w:shd w:val="clear" w:color="auto" w:fill="auto"/>
            <w:noWrap/>
            <w:vAlign w:val="center"/>
            <w:hideMark/>
          </w:tcPr>
          <w:p w14:paraId="0435B370" w14:textId="77777777" w:rsidR="00AA3A32" w:rsidRDefault="00636F83" w:rsidP="00AA3A32">
            <w:pPr>
              <w:rPr>
                <w:rFonts w:ascii="Calibri" w:hAnsi="Calibri"/>
                <w:color w:val="000000"/>
                <w:sz w:val="18"/>
                <w:szCs w:val="18"/>
              </w:rPr>
            </w:pPr>
            <w:r w:rsidRPr="002A4574">
              <w:rPr>
                <w:rFonts w:ascii="Calibri" w:hAnsi="Calibri"/>
                <w:color w:val="000000"/>
                <w:sz w:val="18"/>
                <w:szCs w:val="18"/>
              </w:rPr>
              <w:t>33.97</w:t>
            </w:r>
          </w:p>
        </w:tc>
        <w:tc>
          <w:tcPr>
            <w:tcW w:w="1316" w:type="dxa"/>
            <w:gridSpan w:val="2"/>
            <w:tcBorders>
              <w:top w:val="nil"/>
              <w:left w:val="nil"/>
              <w:bottom w:val="nil"/>
              <w:right w:val="nil"/>
            </w:tcBorders>
            <w:shd w:val="clear" w:color="auto" w:fill="auto"/>
            <w:noWrap/>
            <w:vAlign w:val="center"/>
            <w:hideMark/>
          </w:tcPr>
          <w:p w14:paraId="0435B371" w14:textId="77777777" w:rsidR="00AA3A32" w:rsidRDefault="00636F83" w:rsidP="00AA3A32">
            <w:pPr>
              <w:rPr>
                <w:rFonts w:ascii="Calibri" w:hAnsi="Calibri"/>
                <w:color w:val="000000"/>
                <w:sz w:val="18"/>
                <w:szCs w:val="18"/>
              </w:rPr>
            </w:pPr>
            <w:r w:rsidRPr="002A4574">
              <w:rPr>
                <w:rFonts w:ascii="Calibri" w:hAnsi="Calibri"/>
                <w:color w:val="000000"/>
                <w:sz w:val="18"/>
                <w:szCs w:val="18"/>
              </w:rPr>
              <w:t>–117.63</w:t>
            </w:r>
          </w:p>
        </w:tc>
        <w:tc>
          <w:tcPr>
            <w:tcW w:w="1586" w:type="dxa"/>
            <w:gridSpan w:val="2"/>
            <w:tcBorders>
              <w:top w:val="nil"/>
              <w:left w:val="nil"/>
              <w:bottom w:val="nil"/>
              <w:right w:val="nil"/>
            </w:tcBorders>
            <w:shd w:val="clear" w:color="auto" w:fill="auto"/>
            <w:noWrap/>
            <w:vAlign w:val="center"/>
            <w:hideMark/>
          </w:tcPr>
          <w:p w14:paraId="0435B372" w14:textId="77777777" w:rsidR="00AA3A32" w:rsidRDefault="00636F83"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7A"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722900</w:t>
            </w:r>
          </w:p>
        </w:tc>
        <w:tc>
          <w:tcPr>
            <w:tcW w:w="841" w:type="dxa"/>
            <w:gridSpan w:val="2"/>
            <w:tcBorders>
              <w:top w:val="nil"/>
              <w:left w:val="nil"/>
              <w:bottom w:val="nil"/>
              <w:right w:val="nil"/>
            </w:tcBorders>
            <w:shd w:val="clear" w:color="auto" w:fill="auto"/>
            <w:noWrap/>
            <w:vAlign w:val="center"/>
            <w:hideMark/>
          </w:tcPr>
          <w:p w14:paraId="0435B37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76" w14:textId="77777777" w:rsidR="001B1FE6" w:rsidRPr="002A4574" w:rsidRDefault="001B1FE6" w:rsidP="001B1FE6">
            <w:pPr>
              <w:rPr>
                <w:rFonts w:ascii="Calibri" w:hAnsi="Calibri"/>
                <w:color w:val="000000"/>
                <w:sz w:val="18"/>
                <w:szCs w:val="18"/>
              </w:rPr>
            </w:pPr>
            <w:r w:rsidRPr="002A4574">
              <w:rPr>
                <w:rFonts w:ascii="Calibri" w:hAnsi="Calibri"/>
                <w:color w:val="000000"/>
                <w:sz w:val="18"/>
                <w:szCs w:val="18"/>
              </w:rPr>
              <w:t xml:space="preserve">San Diego Lindbergh Field </w:t>
            </w:r>
          </w:p>
        </w:tc>
        <w:tc>
          <w:tcPr>
            <w:tcW w:w="1344" w:type="dxa"/>
            <w:gridSpan w:val="2"/>
            <w:tcBorders>
              <w:top w:val="nil"/>
              <w:left w:val="nil"/>
              <w:bottom w:val="nil"/>
              <w:right w:val="nil"/>
            </w:tcBorders>
            <w:shd w:val="clear" w:color="auto" w:fill="auto"/>
            <w:noWrap/>
            <w:vAlign w:val="center"/>
            <w:hideMark/>
          </w:tcPr>
          <w:p w14:paraId="0435B37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32.73</w:t>
            </w:r>
          </w:p>
        </w:tc>
        <w:tc>
          <w:tcPr>
            <w:tcW w:w="1316" w:type="dxa"/>
            <w:gridSpan w:val="2"/>
            <w:tcBorders>
              <w:top w:val="nil"/>
              <w:left w:val="nil"/>
              <w:bottom w:val="nil"/>
              <w:right w:val="nil"/>
            </w:tcBorders>
            <w:shd w:val="clear" w:color="auto" w:fill="auto"/>
            <w:noWrap/>
            <w:vAlign w:val="center"/>
            <w:hideMark/>
          </w:tcPr>
          <w:p w14:paraId="0435B37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–117.17</w:t>
            </w:r>
          </w:p>
        </w:tc>
        <w:tc>
          <w:tcPr>
            <w:tcW w:w="1586" w:type="dxa"/>
            <w:gridSpan w:val="2"/>
            <w:tcBorders>
              <w:top w:val="nil"/>
              <w:left w:val="nil"/>
              <w:bottom w:val="nil"/>
              <w:right w:val="nil"/>
            </w:tcBorders>
            <w:shd w:val="clear" w:color="auto" w:fill="auto"/>
            <w:noWrap/>
            <w:vAlign w:val="center"/>
            <w:hideMark/>
          </w:tcPr>
          <w:p w14:paraId="0435B37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1"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7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722903</w:t>
            </w:r>
          </w:p>
        </w:tc>
        <w:tc>
          <w:tcPr>
            <w:tcW w:w="841" w:type="dxa"/>
            <w:gridSpan w:val="2"/>
            <w:tcBorders>
              <w:top w:val="nil"/>
              <w:left w:val="nil"/>
              <w:bottom w:val="nil"/>
              <w:right w:val="nil"/>
            </w:tcBorders>
            <w:shd w:val="clear" w:color="auto" w:fill="auto"/>
            <w:noWrap/>
            <w:vAlign w:val="center"/>
            <w:hideMark/>
          </w:tcPr>
          <w:p w14:paraId="0435B37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7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Diego/Montgomery </w:t>
            </w:r>
          </w:p>
        </w:tc>
        <w:tc>
          <w:tcPr>
            <w:tcW w:w="1344" w:type="dxa"/>
            <w:gridSpan w:val="2"/>
            <w:tcBorders>
              <w:top w:val="nil"/>
              <w:left w:val="nil"/>
              <w:bottom w:val="nil"/>
              <w:right w:val="nil"/>
            </w:tcBorders>
            <w:shd w:val="clear" w:color="auto" w:fill="auto"/>
            <w:noWrap/>
            <w:vAlign w:val="center"/>
            <w:hideMark/>
          </w:tcPr>
          <w:p w14:paraId="0435B37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32.82</w:t>
            </w:r>
          </w:p>
        </w:tc>
        <w:tc>
          <w:tcPr>
            <w:tcW w:w="1316" w:type="dxa"/>
            <w:gridSpan w:val="2"/>
            <w:tcBorders>
              <w:top w:val="nil"/>
              <w:left w:val="nil"/>
              <w:bottom w:val="nil"/>
              <w:right w:val="nil"/>
            </w:tcBorders>
            <w:shd w:val="clear" w:color="auto" w:fill="auto"/>
            <w:noWrap/>
            <w:vAlign w:val="center"/>
            <w:hideMark/>
          </w:tcPr>
          <w:p w14:paraId="0435B37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8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8"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722904</w:t>
            </w:r>
          </w:p>
        </w:tc>
        <w:tc>
          <w:tcPr>
            <w:tcW w:w="841" w:type="dxa"/>
            <w:gridSpan w:val="2"/>
            <w:tcBorders>
              <w:top w:val="nil"/>
              <w:left w:val="nil"/>
              <w:bottom w:val="nil"/>
              <w:right w:val="nil"/>
            </w:tcBorders>
            <w:shd w:val="clear" w:color="auto" w:fill="auto"/>
            <w:noWrap/>
            <w:vAlign w:val="center"/>
            <w:hideMark/>
          </w:tcPr>
          <w:p w14:paraId="0435B383" w14:textId="47D7E1D0"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501AA7">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8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Chula Vista Brown Field NAAS </w:t>
            </w:r>
          </w:p>
        </w:tc>
        <w:tc>
          <w:tcPr>
            <w:tcW w:w="1344" w:type="dxa"/>
            <w:gridSpan w:val="2"/>
            <w:tcBorders>
              <w:top w:val="nil"/>
              <w:left w:val="nil"/>
              <w:bottom w:val="nil"/>
              <w:right w:val="nil"/>
            </w:tcBorders>
            <w:shd w:val="clear" w:color="auto" w:fill="auto"/>
            <w:noWrap/>
            <w:vAlign w:val="center"/>
            <w:hideMark/>
          </w:tcPr>
          <w:p w14:paraId="0435B38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32.58</w:t>
            </w:r>
          </w:p>
        </w:tc>
        <w:tc>
          <w:tcPr>
            <w:tcW w:w="1316" w:type="dxa"/>
            <w:gridSpan w:val="2"/>
            <w:tcBorders>
              <w:top w:val="nil"/>
              <w:left w:val="nil"/>
              <w:bottom w:val="nil"/>
              <w:right w:val="nil"/>
            </w:tcBorders>
            <w:shd w:val="clear" w:color="auto" w:fill="auto"/>
            <w:noWrap/>
            <w:vAlign w:val="center"/>
            <w:hideMark/>
          </w:tcPr>
          <w:p w14:paraId="0435B38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–116.98</w:t>
            </w:r>
          </w:p>
        </w:tc>
        <w:tc>
          <w:tcPr>
            <w:tcW w:w="1586" w:type="dxa"/>
            <w:gridSpan w:val="2"/>
            <w:tcBorders>
              <w:top w:val="nil"/>
              <w:left w:val="nil"/>
              <w:bottom w:val="nil"/>
              <w:right w:val="nil"/>
            </w:tcBorders>
            <w:shd w:val="clear" w:color="auto" w:fill="auto"/>
            <w:noWrap/>
            <w:vAlign w:val="center"/>
            <w:hideMark/>
          </w:tcPr>
          <w:p w14:paraId="0435B38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8F"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8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722906</w:t>
            </w:r>
          </w:p>
        </w:tc>
        <w:tc>
          <w:tcPr>
            <w:tcW w:w="841" w:type="dxa"/>
            <w:gridSpan w:val="2"/>
            <w:tcBorders>
              <w:top w:val="nil"/>
              <w:left w:val="nil"/>
              <w:bottom w:val="nil"/>
              <w:right w:val="nil"/>
            </w:tcBorders>
            <w:shd w:val="clear" w:color="auto" w:fill="auto"/>
            <w:noWrap/>
            <w:vAlign w:val="center"/>
            <w:hideMark/>
          </w:tcPr>
          <w:p w14:paraId="0435B38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8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North Island NAS </w:t>
            </w:r>
          </w:p>
        </w:tc>
        <w:tc>
          <w:tcPr>
            <w:tcW w:w="1344" w:type="dxa"/>
            <w:gridSpan w:val="2"/>
            <w:tcBorders>
              <w:top w:val="nil"/>
              <w:left w:val="nil"/>
              <w:bottom w:val="nil"/>
              <w:right w:val="nil"/>
            </w:tcBorders>
            <w:shd w:val="clear" w:color="auto" w:fill="auto"/>
            <w:noWrap/>
            <w:vAlign w:val="center"/>
            <w:hideMark/>
          </w:tcPr>
          <w:p w14:paraId="0435B38C" w14:textId="0EF83DEE" w:rsidR="00AA3A32" w:rsidRDefault="001B1FE6" w:rsidP="00AA3A32">
            <w:pPr>
              <w:rPr>
                <w:rFonts w:ascii="Calibri" w:hAnsi="Calibri"/>
                <w:color w:val="000000"/>
                <w:sz w:val="18"/>
                <w:szCs w:val="18"/>
              </w:rPr>
            </w:pPr>
            <w:r w:rsidRPr="002A4574">
              <w:rPr>
                <w:rFonts w:ascii="Calibri" w:hAnsi="Calibri"/>
                <w:color w:val="000000"/>
                <w:sz w:val="18"/>
                <w:szCs w:val="18"/>
              </w:rPr>
              <w:t>32.7</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8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–117.20</w:t>
            </w:r>
          </w:p>
        </w:tc>
        <w:tc>
          <w:tcPr>
            <w:tcW w:w="1586" w:type="dxa"/>
            <w:gridSpan w:val="2"/>
            <w:tcBorders>
              <w:top w:val="nil"/>
              <w:left w:val="nil"/>
              <w:bottom w:val="nil"/>
              <w:right w:val="nil"/>
            </w:tcBorders>
            <w:shd w:val="clear" w:color="auto" w:fill="auto"/>
            <w:noWrap/>
            <w:vAlign w:val="center"/>
            <w:hideMark/>
          </w:tcPr>
          <w:p w14:paraId="0435B38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6"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722926</w:t>
            </w:r>
          </w:p>
        </w:tc>
        <w:tc>
          <w:tcPr>
            <w:tcW w:w="841" w:type="dxa"/>
            <w:gridSpan w:val="2"/>
            <w:tcBorders>
              <w:top w:val="nil"/>
              <w:left w:val="nil"/>
              <w:bottom w:val="nil"/>
              <w:right w:val="nil"/>
            </w:tcBorders>
            <w:shd w:val="clear" w:color="auto" w:fill="auto"/>
            <w:noWrap/>
            <w:vAlign w:val="center"/>
            <w:hideMark/>
          </w:tcPr>
          <w:p w14:paraId="0435B391" w14:textId="2B8B090B" w:rsidR="00AA3A32" w:rsidRDefault="001B1FE6" w:rsidP="00AA3A32">
            <w:pPr>
              <w:rPr>
                <w:rFonts w:ascii="Calibri" w:hAnsi="Calibri"/>
                <w:color w:val="000000"/>
                <w:sz w:val="18"/>
                <w:szCs w:val="18"/>
              </w:rPr>
            </w:pPr>
            <w:r w:rsidRPr="002A4574">
              <w:rPr>
                <w:rFonts w:ascii="Calibri" w:hAnsi="Calibri"/>
                <w:color w:val="000000"/>
                <w:sz w:val="18"/>
                <w:szCs w:val="18"/>
              </w:rPr>
              <w:t>0.4</w:t>
            </w:r>
            <w:r w:rsidR="00501AA7">
              <w:rPr>
                <w:rFonts w:ascii="Calibri" w:hAnsi="Calibri"/>
                <w:color w:val="000000"/>
                <w:sz w:val="18"/>
                <w:szCs w:val="18"/>
              </w:rPr>
              <w:t>0</w:t>
            </w:r>
          </w:p>
        </w:tc>
        <w:tc>
          <w:tcPr>
            <w:tcW w:w="4545" w:type="dxa"/>
            <w:tcBorders>
              <w:top w:val="nil"/>
              <w:left w:val="nil"/>
              <w:bottom w:val="nil"/>
              <w:right w:val="nil"/>
            </w:tcBorders>
            <w:shd w:val="clear" w:color="auto" w:fill="auto"/>
            <w:noWrap/>
            <w:vAlign w:val="bottom"/>
            <w:hideMark/>
          </w:tcPr>
          <w:p w14:paraId="0435B39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Camp Pendleton MCAS </w:t>
            </w:r>
          </w:p>
        </w:tc>
        <w:tc>
          <w:tcPr>
            <w:tcW w:w="1344" w:type="dxa"/>
            <w:gridSpan w:val="2"/>
            <w:tcBorders>
              <w:top w:val="nil"/>
              <w:left w:val="nil"/>
              <w:bottom w:val="nil"/>
              <w:right w:val="nil"/>
            </w:tcBorders>
            <w:shd w:val="clear" w:color="auto" w:fill="auto"/>
            <w:noWrap/>
            <w:vAlign w:val="center"/>
            <w:hideMark/>
          </w:tcPr>
          <w:p w14:paraId="0435B393" w14:textId="613B587E" w:rsidR="00AA3A32" w:rsidRDefault="001B1FE6" w:rsidP="00AA3A32">
            <w:pPr>
              <w:rPr>
                <w:rFonts w:ascii="Calibri" w:hAnsi="Calibri"/>
                <w:color w:val="000000"/>
                <w:sz w:val="18"/>
                <w:szCs w:val="18"/>
              </w:rPr>
            </w:pPr>
            <w:r w:rsidRPr="002A4574">
              <w:rPr>
                <w:rFonts w:ascii="Calibri" w:hAnsi="Calibri"/>
                <w:color w:val="000000"/>
                <w:sz w:val="18"/>
                <w:szCs w:val="18"/>
              </w:rPr>
              <w:t>33.3</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hideMark/>
          </w:tcPr>
          <w:p w14:paraId="0435B39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–117.35</w:t>
            </w:r>
          </w:p>
        </w:tc>
        <w:tc>
          <w:tcPr>
            <w:tcW w:w="1586" w:type="dxa"/>
            <w:gridSpan w:val="2"/>
            <w:tcBorders>
              <w:top w:val="nil"/>
              <w:left w:val="nil"/>
              <w:bottom w:val="nil"/>
              <w:right w:val="nil"/>
            </w:tcBorders>
            <w:shd w:val="clear" w:color="auto" w:fill="auto"/>
            <w:noWrap/>
            <w:vAlign w:val="center"/>
            <w:hideMark/>
          </w:tcPr>
          <w:p w14:paraId="0435B39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9D"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722927</w:t>
            </w:r>
          </w:p>
        </w:tc>
        <w:tc>
          <w:tcPr>
            <w:tcW w:w="841" w:type="dxa"/>
            <w:gridSpan w:val="2"/>
            <w:tcBorders>
              <w:top w:val="nil"/>
              <w:left w:val="nil"/>
              <w:bottom w:val="nil"/>
              <w:right w:val="nil"/>
            </w:tcBorders>
            <w:shd w:val="clear" w:color="auto" w:fill="auto"/>
            <w:noWrap/>
            <w:vAlign w:val="center"/>
            <w:hideMark/>
          </w:tcPr>
          <w:p w14:paraId="0435B39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9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Carlsbad/Palomar </w:t>
            </w:r>
          </w:p>
        </w:tc>
        <w:tc>
          <w:tcPr>
            <w:tcW w:w="1344" w:type="dxa"/>
            <w:gridSpan w:val="2"/>
            <w:tcBorders>
              <w:top w:val="nil"/>
              <w:left w:val="nil"/>
              <w:bottom w:val="nil"/>
              <w:right w:val="nil"/>
            </w:tcBorders>
            <w:shd w:val="clear" w:color="auto" w:fill="auto"/>
            <w:noWrap/>
            <w:vAlign w:val="center"/>
            <w:hideMark/>
          </w:tcPr>
          <w:p w14:paraId="0435B39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33.13</w:t>
            </w:r>
          </w:p>
        </w:tc>
        <w:tc>
          <w:tcPr>
            <w:tcW w:w="1316" w:type="dxa"/>
            <w:gridSpan w:val="2"/>
            <w:tcBorders>
              <w:top w:val="nil"/>
              <w:left w:val="nil"/>
              <w:bottom w:val="nil"/>
              <w:right w:val="nil"/>
            </w:tcBorders>
            <w:shd w:val="clear" w:color="auto" w:fill="auto"/>
            <w:noWrap/>
            <w:vAlign w:val="center"/>
            <w:hideMark/>
          </w:tcPr>
          <w:p w14:paraId="0435B39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–117.28</w:t>
            </w:r>
          </w:p>
        </w:tc>
        <w:tc>
          <w:tcPr>
            <w:tcW w:w="1586" w:type="dxa"/>
            <w:gridSpan w:val="2"/>
            <w:tcBorders>
              <w:top w:val="nil"/>
              <w:left w:val="nil"/>
              <w:bottom w:val="nil"/>
              <w:right w:val="nil"/>
            </w:tcBorders>
            <w:shd w:val="clear" w:color="auto" w:fill="auto"/>
            <w:noWrap/>
            <w:vAlign w:val="center"/>
            <w:hideMark/>
          </w:tcPr>
          <w:p w14:paraId="0435B39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4"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9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722930</w:t>
            </w:r>
          </w:p>
        </w:tc>
        <w:tc>
          <w:tcPr>
            <w:tcW w:w="841" w:type="dxa"/>
            <w:gridSpan w:val="2"/>
            <w:tcBorders>
              <w:top w:val="nil"/>
              <w:left w:val="nil"/>
              <w:bottom w:val="nil"/>
              <w:right w:val="nil"/>
            </w:tcBorders>
            <w:shd w:val="clear" w:color="auto" w:fill="auto"/>
            <w:noWrap/>
            <w:vAlign w:val="center"/>
            <w:hideMark/>
          </w:tcPr>
          <w:p w14:paraId="0435B39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0.39</w:t>
            </w:r>
          </w:p>
        </w:tc>
        <w:tc>
          <w:tcPr>
            <w:tcW w:w="4545" w:type="dxa"/>
            <w:tcBorders>
              <w:top w:val="nil"/>
              <w:left w:val="nil"/>
              <w:bottom w:val="nil"/>
              <w:right w:val="nil"/>
            </w:tcBorders>
            <w:shd w:val="clear" w:color="auto" w:fill="auto"/>
            <w:noWrap/>
            <w:vAlign w:val="bottom"/>
            <w:hideMark/>
          </w:tcPr>
          <w:p w14:paraId="0435B3A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 Diego Miramar NAS </w:t>
            </w:r>
          </w:p>
        </w:tc>
        <w:tc>
          <w:tcPr>
            <w:tcW w:w="1344" w:type="dxa"/>
            <w:gridSpan w:val="2"/>
            <w:tcBorders>
              <w:top w:val="nil"/>
              <w:left w:val="nil"/>
              <w:bottom w:val="nil"/>
              <w:right w:val="nil"/>
            </w:tcBorders>
            <w:shd w:val="clear" w:color="auto" w:fill="auto"/>
            <w:noWrap/>
            <w:vAlign w:val="center"/>
            <w:hideMark/>
          </w:tcPr>
          <w:p w14:paraId="0435B3A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32.87</w:t>
            </w:r>
          </w:p>
        </w:tc>
        <w:tc>
          <w:tcPr>
            <w:tcW w:w="1316" w:type="dxa"/>
            <w:gridSpan w:val="2"/>
            <w:tcBorders>
              <w:top w:val="nil"/>
              <w:left w:val="nil"/>
              <w:bottom w:val="nil"/>
              <w:right w:val="nil"/>
            </w:tcBorders>
            <w:shd w:val="clear" w:color="auto" w:fill="auto"/>
            <w:noWrap/>
            <w:vAlign w:val="center"/>
            <w:hideMark/>
          </w:tcPr>
          <w:p w14:paraId="0435B3A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–117.13</w:t>
            </w:r>
          </w:p>
        </w:tc>
        <w:tc>
          <w:tcPr>
            <w:tcW w:w="1586" w:type="dxa"/>
            <w:gridSpan w:val="2"/>
            <w:tcBorders>
              <w:top w:val="nil"/>
              <w:left w:val="nil"/>
              <w:bottom w:val="nil"/>
              <w:right w:val="nil"/>
            </w:tcBorders>
            <w:shd w:val="clear" w:color="auto" w:fill="auto"/>
            <w:noWrap/>
            <w:vAlign w:val="center"/>
            <w:hideMark/>
          </w:tcPr>
          <w:p w14:paraId="0435B3A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AB"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722950</w:t>
            </w:r>
          </w:p>
        </w:tc>
        <w:tc>
          <w:tcPr>
            <w:tcW w:w="841" w:type="dxa"/>
            <w:gridSpan w:val="2"/>
            <w:tcBorders>
              <w:top w:val="nil"/>
              <w:left w:val="nil"/>
              <w:bottom w:val="nil"/>
              <w:right w:val="nil"/>
            </w:tcBorders>
            <w:shd w:val="clear" w:color="auto" w:fill="auto"/>
            <w:noWrap/>
            <w:vAlign w:val="center"/>
            <w:hideMark/>
          </w:tcPr>
          <w:p w14:paraId="0435B3A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hideMark/>
          </w:tcPr>
          <w:p w14:paraId="0435B3A7"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Los Angeles Intl Arpt </w:t>
            </w:r>
          </w:p>
        </w:tc>
        <w:tc>
          <w:tcPr>
            <w:tcW w:w="1344" w:type="dxa"/>
            <w:gridSpan w:val="2"/>
            <w:tcBorders>
              <w:top w:val="nil"/>
              <w:left w:val="nil"/>
              <w:bottom w:val="nil"/>
              <w:right w:val="nil"/>
            </w:tcBorders>
            <w:shd w:val="clear" w:color="auto" w:fill="auto"/>
            <w:noWrap/>
            <w:vAlign w:val="center"/>
            <w:hideMark/>
          </w:tcPr>
          <w:p w14:paraId="0435B3A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33.93</w:t>
            </w:r>
          </w:p>
        </w:tc>
        <w:tc>
          <w:tcPr>
            <w:tcW w:w="1316" w:type="dxa"/>
            <w:gridSpan w:val="2"/>
            <w:tcBorders>
              <w:top w:val="nil"/>
              <w:left w:val="nil"/>
              <w:bottom w:val="nil"/>
              <w:right w:val="nil"/>
            </w:tcBorders>
            <w:shd w:val="clear" w:color="auto" w:fill="auto"/>
            <w:noWrap/>
            <w:vAlign w:val="center"/>
            <w:hideMark/>
          </w:tcPr>
          <w:p w14:paraId="0435B3A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–118.40</w:t>
            </w:r>
          </w:p>
        </w:tc>
        <w:tc>
          <w:tcPr>
            <w:tcW w:w="1586" w:type="dxa"/>
            <w:gridSpan w:val="2"/>
            <w:tcBorders>
              <w:top w:val="nil"/>
              <w:left w:val="nil"/>
              <w:bottom w:val="nil"/>
              <w:right w:val="nil"/>
            </w:tcBorders>
            <w:shd w:val="clear" w:color="auto" w:fill="auto"/>
            <w:noWrap/>
            <w:vAlign w:val="center"/>
            <w:hideMark/>
          </w:tcPr>
          <w:p w14:paraId="0435B3A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2"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A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722956</w:t>
            </w:r>
          </w:p>
        </w:tc>
        <w:tc>
          <w:tcPr>
            <w:tcW w:w="841" w:type="dxa"/>
            <w:gridSpan w:val="2"/>
            <w:tcBorders>
              <w:top w:val="nil"/>
              <w:left w:val="nil"/>
              <w:bottom w:val="nil"/>
              <w:right w:val="nil"/>
            </w:tcBorders>
            <w:shd w:val="clear" w:color="auto" w:fill="auto"/>
            <w:noWrap/>
            <w:vAlign w:val="center"/>
            <w:hideMark/>
          </w:tcPr>
          <w:p w14:paraId="0435B3A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AE"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Jack Northrop Fld H </w:t>
            </w:r>
          </w:p>
        </w:tc>
        <w:tc>
          <w:tcPr>
            <w:tcW w:w="1344" w:type="dxa"/>
            <w:gridSpan w:val="2"/>
            <w:tcBorders>
              <w:top w:val="nil"/>
              <w:left w:val="nil"/>
              <w:bottom w:val="nil"/>
              <w:right w:val="nil"/>
            </w:tcBorders>
            <w:shd w:val="clear" w:color="auto" w:fill="auto"/>
            <w:noWrap/>
            <w:vAlign w:val="center"/>
            <w:hideMark/>
          </w:tcPr>
          <w:p w14:paraId="0435B3A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33.92</w:t>
            </w:r>
          </w:p>
        </w:tc>
        <w:tc>
          <w:tcPr>
            <w:tcW w:w="1316" w:type="dxa"/>
            <w:gridSpan w:val="2"/>
            <w:tcBorders>
              <w:top w:val="nil"/>
              <w:left w:val="nil"/>
              <w:bottom w:val="nil"/>
              <w:right w:val="nil"/>
            </w:tcBorders>
            <w:shd w:val="clear" w:color="auto" w:fill="auto"/>
            <w:noWrap/>
            <w:vAlign w:val="center"/>
            <w:hideMark/>
          </w:tcPr>
          <w:p w14:paraId="0435B3B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–118.33</w:t>
            </w:r>
          </w:p>
        </w:tc>
        <w:tc>
          <w:tcPr>
            <w:tcW w:w="1586" w:type="dxa"/>
            <w:gridSpan w:val="2"/>
            <w:tcBorders>
              <w:top w:val="nil"/>
              <w:left w:val="nil"/>
              <w:bottom w:val="nil"/>
              <w:right w:val="nil"/>
            </w:tcBorders>
            <w:shd w:val="clear" w:color="auto" w:fill="auto"/>
            <w:noWrap/>
            <w:vAlign w:val="center"/>
            <w:hideMark/>
          </w:tcPr>
          <w:p w14:paraId="0435B3B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B9"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722970</w:t>
            </w:r>
          </w:p>
        </w:tc>
        <w:tc>
          <w:tcPr>
            <w:tcW w:w="841" w:type="dxa"/>
            <w:gridSpan w:val="2"/>
            <w:tcBorders>
              <w:top w:val="nil"/>
              <w:left w:val="nil"/>
              <w:bottom w:val="nil"/>
              <w:right w:val="nil"/>
            </w:tcBorders>
            <w:shd w:val="clear" w:color="auto" w:fill="auto"/>
            <w:noWrap/>
            <w:vAlign w:val="center"/>
            <w:hideMark/>
          </w:tcPr>
          <w:p w14:paraId="0435B3B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0.38</w:t>
            </w:r>
          </w:p>
        </w:tc>
        <w:tc>
          <w:tcPr>
            <w:tcW w:w="4545" w:type="dxa"/>
            <w:tcBorders>
              <w:top w:val="nil"/>
              <w:left w:val="nil"/>
              <w:bottom w:val="nil"/>
              <w:right w:val="nil"/>
            </w:tcBorders>
            <w:shd w:val="clear" w:color="auto" w:fill="auto"/>
            <w:noWrap/>
            <w:vAlign w:val="bottom"/>
            <w:hideMark/>
          </w:tcPr>
          <w:p w14:paraId="0435B3B5"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Long Beach Daugherty Fld </w:t>
            </w:r>
          </w:p>
        </w:tc>
        <w:tc>
          <w:tcPr>
            <w:tcW w:w="1344" w:type="dxa"/>
            <w:gridSpan w:val="2"/>
            <w:tcBorders>
              <w:top w:val="nil"/>
              <w:left w:val="nil"/>
              <w:bottom w:val="nil"/>
              <w:right w:val="nil"/>
            </w:tcBorders>
            <w:shd w:val="clear" w:color="auto" w:fill="auto"/>
            <w:noWrap/>
            <w:vAlign w:val="center"/>
            <w:hideMark/>
          </w:tcPr>
          <w:p w14:paraId="0435B3B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33.83</w:t>
            </w:r>
          </w:p>
        </w:tc>
        <w:tc>
          <w:tcPr>
            <w:tcW w:w="1316" w:type="dxa"/>
            <w:gridSpan w:val="2"/>
            <w:tcBorders>
              <w:top w:val="nil"/>
              <w:left w:val="nil"/>
              <w:bottom w:val="nil"/>
              <w:right w:val="nil"/>
            </w:tcBorders>
            <w:shd w:val="clear" w:color="auto" w:fill="auto"/>
            <w:noWrap/>
            <w:vAlign w:val="center"/>
            <w:hideMark/>
          </w:tcPr>
          <w:p w14:paraId="0435B3B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–118.17</w:t>
            </w:r>
          </w:p>
        </w:tc>
        <w:tc>
          <w:tcPr>
            <w:tcW w:w="1586" w:type="dxa"/>
            <w:gridSpan w:val="2"/>
            <w:tcBorders>
              <w:top w:val="nil"/>
              <w:left w:val="nil"/>
              <w:bottom w:val="nil"/>
              <w:right w:val="nil"/>
            </w:tcBorders>
            <w:shd w:val="clear" w:color="auto" w:fill="auto"/>
            <w:noWrap/>
            <w:vAlign w:val="center"/>
            <w:hideMark/>
          </w:tcPr>
          <w:p w14:paraId="0435B3B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0"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B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722976</w:t>
            </w:r>
          </w:p>
        </w:tc>
        <w:tc>
          <w:tcPr>
            <w:tcW w:w="841" w:type="dxa"/>
            <w:gridSpan w:val="2"/>
            <w:tcBorders>
              <w:top w:val="nil"/>
              <w:left w:val="nil"/>
              <w:bottom w:val="nil"/>
              <w:right w:val="nil"/>
            </w:tcBorders>
            <w:shd w:val="clear" w:color="auto" w:fill="auto"/>
            <w:noWrap/>
            <w:vAlign w:val="center"/>
            <w:hideMark/>
          </w:tcPr>
          <w:p w14:paraId="0435B3B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0.34</w:t>
            </w:r>
          </w:p>
        </w:tc>
        <w:tc>
          <w:tcPr>
            <w:tcW w:w="4545" w:type="dxa"/>
            <w:tcBorders>
              <w:top w:val="nil"/>
              <w:left w:val="nil"/>
              <w:bottom w:val="nil"/>
              <w:right w:val="nil"/>
            </w:tcBorders>
            <w:shd w:val="clear" w:color="auto" w:fill="auto"/>
            <w:noWrap/>
            <w:vAlign w:val="bottom"/>
            <w:hideMark/>
          </w:tcPr>
          <w:p w14:paraId="0435B3BC"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Fullerton Municipal </w:t>
            </w:r>
          </w:p>
        </w:tc>
        <w:tc>
          <w:tcPr>
            <w:tcW w:w="1344" w:type="dxa"/>
            <w:gridSpan w:val="2"/>
            <w:tcBorders>
              <w:top w:val="nil"/>
              <w:left w:val="nil"/>
              <w:bottom w:val="nil"/>
              <w:right w:val="nil"/>
            </w:tcBorders>
            <w:shd w:val="clear" w:color="auto" w:fill="auto"/>
            <w:noWrap/>
            <w:vAlign w:val="center"/>
            <w:hideMark/>
          </w:tcPr>
          <w:p w14:paraId="0435B3B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33.87</w:t>
            </w:r>
          </w:p>
        </w:tc>
        <w:tc>
          <w:tcPr>
            <w:tcW w:w="1316" w:type="dxa"/>
            <w:gridSpan w:val="2"/>
            <w:tcBorders>
              <w:top w:val="nil"/>
              <w:left w:val="nil"/>
              <w:bottom w:val="nil"/>
              <w:right w:val="nil"/>
            </w:tcBorders>
            <w:shd w:val="clear" w:color="auto" w:fill="auto"/>
            <w:noWrap/>
            <w:vAlign w:val="center"/>
            <w:hideMark/>
          </w:tcPr>
          <w:p w14:paraId="0435B3B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–117.98</w:t>
            </w:r>
          </w:p>
        </w:tc>
        <w:tc>
          <w:tcPr>
            <w:tcW w:w="1586" w:type="dxa"/>
            <w:gridSpan w:val="2"/>
            <w:tcBorders>
              <w:top w:val="nil"/>
              <w:left w:val="nil"/>
              <w:bottom w:val="nil"/>
              <w:right w:val="nil"/>
            </w:tcBorders>
            <w:shd w:val="clear" w:color="auto" w:fill="auto"/>
            <w:noWrap/>
            <w:vAlign w:val="center"/>
            <w:hideMark/>
          </w:tcPr>
          <w:p w14:paraId="0435B3B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7" w14:textId="77777777" w:rsidTr="00BA6D7A">
        <w:trPr>
          <w:trHeight w:val="240"/>
        </w:trPr>
        <w:tc>
          <w:tcPr>
            <w:tcW w:w="1289" w:type="dxa"/>
            <w:gridSpan w:val="2"/>
            <w:tcBorders>
              <w:top w:val="nil"/>
              <w:left w:val="nil"/>
              <w:bottom w:val="nil"/>
              <w:right w:val="nil"/>
            </w:tcBorders>
            <w:shd w:val="clear" w:color="auto" w:fill="auto"/>
            <w:noWrap/>
            <w:vAlign w:val="center"/>
            <w:hideMark/>
          </w:tcPr>
          <w:p w14:paraId="0435B3C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722977</w:t>
            </w:r>
          </w:p>
        </w:tc>
        <w:tc>
          <w:tcPr>
            <w:tcW w:w="841" w:type="dxa"/>
            <w:gridSpan w:val="2"/>
            <w:tcBorders>
              <w:top w:val="nil"/>
              <w:left w:val="nil"/>
              <w:bottom w:val="nil"/>
              <w:right w:val="nil"/>
            </w:tcBorders>
            <w:shd w:val="clear" w:color="auto" w:fill="auto"/>
            <w:noWrap/>
            <w:vAlign w:val="center"/>
            <w:hideMark/>
          </w:tcPr>
          <w:p w14:paraId="0435B3C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0.36</w:t>
            </w:r>
          </w:p>
        </w:tc>
        <w:tc>
          <w:tcPr>
            <w:tcW w:w="4545" w:type="dxa"/>
            <w:tcBorders>
              <w:top w:val="nil"/>
              <w:left w:val="nil"/>
              <w:bottom w:val="nil"/>
              <w:right w:val="nil"/>
            </w:tcBorders>
            <w:shd w:val="clear" w:color="auto" w:fill="auto"/>
            <w:noWrap/>
            <w:vAlign w:val="bottom"/>
            <w:hideMark/>
          </w:tcPr>
          <w:p w14:paraId="0435B3C3"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Santa Ana John Wayne AP </w:t>
            </w:r>
          </w:p>
        </w:tc>
        <w:tc>
          <w:tcPr>
            <w:tcW w:w="1344" w:type="dxa"/>
            <w:gridSpan w:val="2"/>
            <w:tcBorders>
              <w:top w:val="nil"/>
              <w:left w:val="nil"/>
              <w:bottom w:val="nil"/>
              <w:right w:val="nil"/>
            </w:tcBorders>
            <w:shd w:val="clear" w:color="auto" w:fill="auto"/>
            <w:noWrap/>
            <w:vAlign w:val="center"/>
            <w:hideMark/>
          </w:tcPr>
          <w:p w14:paraId="0435B3C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33.68</w:t>
            </w:r>
          </w:p>
        </w:tc>
        <w:tc>
          <w:tcPr>
            <w:tcW w:w="1316" w:type="dxa"/>
            <w:gridSpan w:val="2"/>
            <w:tcBorders>
              <w:top w:val="nil"/>
              <w:left w:val="nil"/>
              <w:bottom w:val="nil"/>
              <w:right w:val="nil"/>
            </w:tcBorders>
            <w:shd w:val="clear" w:color="auto" w:fill="auto"/>
            <w:noWrap/>
            <w:vAlign w:val="center"/>
            <w:hideMark/>
          </w:tcPr>
          <w:p w14:paraId="0435B3C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hideMark/>
          </w:tcPr>
          <w:p w14:paraId="0435B3C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CE"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723805</w:t>
            </w:r>
          </w:p>
        </w:tc>
        <w:tc>
          <w:tcPr>
            <w:tcW w:w="841" w:type="dxa"/>
            <w:gridSpan w:val="2"/>
            <w:tcBorders>
              <w:top w:val="nil"/>
              <w:left w:val="nil"/>
              <w:bottom w:val="nil"/>
              <w:right w:val="nil"/>
            </w:tcBorders>
            <w:shd w:val="clear" w:color="auto" w:fill="auto"/>
            <w:noWrap/>
            <w:vAlign w:val="center"/>
          </w:tcPr>
          <w:p w14:paraId="0435B3C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0.51</w:t>
            </w:r>
          </w:p>
        </w:tc>
        <w:tc>
          <w:tcPr>
            <w:tcW w:w="4545" w:type="dxa"/>
            <w:tcBorders>
              <w:top w:val="nil"/>
              <w:left w:val="nil"/>
              <w:bottom w:val="nil"/>
              <w:right w:val="nil"/>
            </w:tcBorders>
            <w:shd w:val="clear" w:color="auto" w:fill="auto"/>
            <w:noWrap/>
            <w:vAlign w:val="bottom"/>
          </w:tcPr>
          <w:p w14:paraId="0435B3CA"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Needles Airport </w:t>
            </w:r>
          </w:p>
        </w:tc>
        <w:tc>
          <w:tcPr>
            <w:tcW w:w="1344" w:type="dxa"/>
            <w:gridSpan w:val="2"/>
            <w:tcBorders>
              <w:top w:val="nil"/>
              <w:left w:val="nil"/>
              <w:bottom w:val="nil"/>
              <w:right w:val="nil"/>
            </w:tcBorders>
            <w:shd w:val="clear" w:color="auto" w:fill="auto"/>
            <w:noWrap/>
            <w:vAlign w:val="center"/>
          </w:tcPr>
          <w:p w14:paraId="0435B3C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34.77</w:t>
            </w:r>
          </w:p>
        </w:tc>
        <w:tc>
          <w:tcPr>
            <w:tcW w:w="1316" w:type="dxa"/>
            <w:gridSpan w:val="2"/>
            <w:tcBorders>
              <w:top w:val="nil"/>
              <w:left w:val="nil"/>
              <w:bottom w:val="nil"/>
              <w:right w:val="nil"/>
            </w:tcBorders>
            <w:shd w:val="clear" w:color="auto" w:fill="auto"/>
            <w:noWrap/>
            <w:vAlign w:val="center"/>
          </w:tcPr>
          <w:p w14:paraId="0435B3C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–114.62</w:t>
            </w:r>
          </w:p>
        </w:tc>
        <w:tc>
          <w:tcPr>
            <w:tcW w:w="1586" w:type="dxa"/>
            <w:gridSpan w:val="2"/>
            <w:tcBorders>
              <w:top w:val="nil"/>
              <w:left w:val="nil"/>
              <w:bottom w:val="nil"/>
              <w:right w:val="nil"/>
            </w:tcBorders>
            <w:shd w:val="clear" w:color="auto" w:fill="auto"/>
            <w:noWrap/>
            <w:vAlign w:val="center"/>
          </w:tcPr>
          <w:p w14:paraId="0435B3C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5" w14:textId="77777777" w:rsidTr="00BA6D7A">
        <w:trPr>
          <w:trHeight w:val="240"/>
        </w:trPr>
        <w:tc>
          <w:tcPr>
            <w:tcW w:w="1289" w:type="dxa"/>
            <w:gridSpan w:val="2"/>
            <w:tcBorders>
              <w:top w:val="nil"/>
              <w:left w:val="nil"/>
              <w:bottom w:val="nil"/>
              <w:right w:val="nil"/>
            </w:tcBorders>
            <w:shd w:val="clear" w:color="auto" w:fill="auto"/>
            <w:noWrap/>
            <w:vAlign w:val="center"/>
          </w:tcPr>
          <w:p w14:paraId="0435B3C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723810</w:t>
            </w:r>
          </w:p>
        </w:tc>
        <w:tc>
          <w:tcPr>
            <w:tcW w:w="841" w:type="dxa"/>
            <w:gridSpan w:val="2"/>
            <w:tcBorders>
              <w:top w:val="nil"/>
              <w:left w:val="nil"/>
              <w:bottom w:val="nil"/>
              <w:right w:val="nil"/>
            </w:tcBorders>
            <w:shd w:val="clear" w:color="auto" w:fill="auto"/>
            <w:noWrap/>
            <w:vAlign w:val="center"/>
          </w:tcPr>
          <w:p w14:paraId="0435B3D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0.59</w:t>
            </w:r>
          </w:p>
        </w:tc>
        <w:tc>
          <w:tcPr>
            <w:tcW w:w="4545" w:type="dxa"/>
            <w:tcBorders>
              <w:top w:val="nil"/>
              <w:left w:val="nil"/>
              <w:bottom w:val="nil"/>
              <w:right w:val="nil"/>
            </w:tcBorders>
            <w:shd w:val="clear" w:color="auto" w:fill="auto"/>
            <w:noWrap/>
            <w:vAlign w:val="bottom"/>
          </w:tcPr>
          <w:p w14:paraId="0435B3D1"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Edwards AFB </w:t>
            </w:r>
          </w:p>
        </w:tc>
        <w:tc>
          <w:tcPr>
            <w:tcW w:w="1344" w:type="dxa"/>
            <w:gridSpan w:val="2"/>
            <w:tcBorders>
              <w:top w:val="nil"/>
              <w:left w:val="nil"/>
              <w:bottom w:val="nil"/>
              <w:right w:val="nil"/>
            </w:tcBorders>
            <w:shd w:val="clear" w:color="auto" w:fill="auto"/>
            <w:noWrap/>
            <w:vAlign w:val="center"/>
          </w:tcPr>
          <w:p w14:paraId="0435B3D2" w14:textId="10CBDAFF" w:rsidR="00AA3A32" w:rsidRDefault="001B1FE6" w:rsidP="00AA3A32">
            <w:pPr>
              <w:rPr>
                <w:rFonts w:ascii="Calibri" w:hAnsi="Calibri"/>
                <w:color w:val="000000"/>
                <w:sz w:val="18"/>
                <w:szCs w:val="18"/>
              </w:rPr>
            </w:pPr>
            <w:r w:rsidRPr="002A4574">
              <w:rPr>
                <w:rFonts w:ascii="Calibri" w:hAnsi="Calibri"/>
                <w:color w:val="000000"/>
                <w:sz w:val="18"/>
                <w:szCs w:val="18"/>
              </w:rPr>
              <w:t>34.9</w:t>
            </w:r>
            <w:r w:rsidR="00501AA7">
              <w:rPr>
                <w:rFonts w:ascii="Calibri" w:hAnsi="Calibri"/>
                <w:color w:val="000000"/>
                <w:sz w:val="18"/>
                <w:szCs w:val="18"/>
              </w:rPr>
              <w:t>0</w:t>
            </w:r>
          </w:p>
        </w:tc>
        <w:tc>
          <w:tcPr>
            <w:tcW w:w="1316" w:type="dxa"/>
            <w:gridSpan w:val="2"/>
            <w:tcBorders>
              <w:top w:val="nil"/>
              <w:left w:val="nil"/>
              <w:bottom w:val="nil"/>
              <w:right w:val="nil"/>
            </w:tcBorders>
            <w:shd w:val="clear" w:color="auto" w:fill="auto"/>
            <w:noWrap/>
            <w:vAlign w:val="center"/>
          </w:tcPr>
          <w:p w14:paraId="0435B3D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–117.87</w:t>
            </w:r>
          </w:p>
        </w:tc>
        <w:tc>
          <w:tcPr>
            <w:tcW w:w="1586" w:type="dxa"/>
            <w:gridSpan w:val="2"/>
            <w:tcBorders>
              <w:top w:val="nil"/>
              <w:left w:val="nil"/>
              <w:bottom w:val="nil"/>
              <w:right w:val="nil"/>
            </w:tcBorders>
            <w:shd w:val="clear" w:color="auto" w:fill="auto"/>
            <w:noWrap/>
            <w:vAlign w:val="center"/>
          </w:tcPr>
          <w:p w14:paraId="0435B3D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DC"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723815</w:t>
            </w:r>
          </w:p>
        </w:tc>
        <w:tc>
          <w:tcPr>
            <w:tcW w:w="841" w:type="dxa"/>
            <w:gridSpan w:val="2"/>
            <w:tcBorders>
              <w:top w:val="nil"/>
              <w:left w:val="nil"/>
              <w:bottom w:val="nil"/>
              <w:right w:val="nil"/>
            </w:tcBorders>
            <w:shd w:val="clear" w:color="auto" w:fill="auto"/>
            <w:noWrap/>
            <w:vAlign w:val="center"/>
          </w:tcPr>
          <w:p w14:paraId="0435B3D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0.58</w:t>
            </w:r>
          </w:p>
        </w:tc>
        <w:tc>
          <w:tcPr>
            <w:tcW w:w="4545" w:type="dxa"/>
            <w:tcBorders>
              <w:top w:val="nil"/>
              <w:left w:val="nil"/>
              <w:bottom w:val="nil"/>
              <w:right w:val="nil"/>
            </w:tcBorders>
            <w:shd w:val="clear" w:color="auto" w:fill="auto"/>
            <w:noWrap/>
            <w:vAlign w:val="bottom"/>
          </w:tcPr>
          <w:p w14:paraId="0435B3D8"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Daggett Barstow–Daggett AP </w:t>
            </w:r>
          </w:p>
        </w:tc>
        <w:tc>
          <w:tcPr>
            <w:tcW w:w="1344" w:type="dxa"/>
            <w:gridSpan w:val="2"/>
            <w:tcBorders>
              <w:top w:val="nil"/>
              <w:left w:val="nil"/>
              <w:bottom w:val="nil"/>
              <w:right w:val="nil"/>
            </w:tcBorders>
            <w:shd w:val="clear" w:color="auto" w:fill="auto"/>
            <w:noWrap/>
            <w:vAlign w:val="center"/>
          </w:tcPr>
          <w:p w14:paraId="0435B3D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34.85</w:t>
            </w:r>
          </w:p>
        </w:tc>
        <w:tc>
          <w:tcPr>
            <w:tcW w:w="1316" w:type="dxa"/>
            <w:gridSpan w:val="2"/>
            <w:tcBorders>
              <w:top w:val="nil"/>
              <w:left w:val="nil"/>
              <w:bottom w:val="nil"/>
              <w:right w:val="nil"/>
            </w:tcBorders>
            <w:shd w:val="clear" w:color="auto" w:fill="auto"/>
            <w:noWrap/>
            <w:vAlign w:val="center"/>
          </w:tcPr>
          <w:p w14:paraId="0435B3D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–116.80</w:t>
            </w:r>
          </w:p>
        </w:tc>
        <w:tc>
          <w:tcPr>
            <w:tcW w:w="1586" w:type="dxa"/>
            <w:gridSpan w:val="2"/>
            <w:tcBorders>
              <w:top w:val="nil"/>
              <w:left w:val="nil"/>
              <w:bottom w:val="nil"/>
              <w:right w:val="nil"/>
            </w:tcBorders>
            <w:shd w:val="clear" w:color="auto" w:fill="auto"/>
            <w:noWrap/>
            <w:vAlign w:val="center"/>
          </w:tcPr>
          <w:p w14:paraId="0435B3D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3" w14:textId="77777777" w:rsidTr="00BA6D7A">
        <w:trPr>
          <w:trHeight w:val="240"/>
        </w:trPr>
        <w:tc>
          <w:tcPr>
            <w:tcW w:w="1289" w:type="dxa"/>
            <w:gridSpan w:val="2"/>
            <w:tcBorders>
              <w:top w:val="nil"/>
              <w:left w:val="nil"/>
              <w:bottom w:val="nil"/>
              <w:right w:val="nil"/>
            </w:tcBorders>
            <w:shd w:val="clear" w:color="auto" w:fill="auto"/>
            <w:noWrap/>
            <w:vAlign w:val="center"/>
          </w:tcPr>
          <w:p w14:paraId="0435B3D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723816</w:t>
            </w:r>
          </w:p>
        </w:tc>
        <w:tc>
          <w:tcPr>
            <w:tcW w:w="841" w:type="dxa"/>
            <w:gridSpan w:val="2"/>
            <w:tcBorders>
              <w:top w:val="nil"/>
              <w:left w:val="nil"/>
              <w:bottom w:val="nil"/>
              <w:right w:val="nil"/>
            </w:tcBorders>
            <w:shd w:val="clear" w:color="auto" w:fill="auto"/>
            <w:noWrap/>
            <w:vAlign w:val="center"/>
          </w:tcPr>
          <w:p w14:paraId="0435B3D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0.62</w:t>
            </w:r>
          </w:p>
        </w:tc>
        <w:tc>
          <w:tcPr>
            <w:tcW w:w="4545" w:type="dxa"/>
            <w:tcBorders>
              <w:top w:val="nil"/>
              <w:left w:val="nil"/>
              <w:bottom w:val="nil"/>
              <w:right w:val="nil"/>
            </w:tcBorders>
            <w:shd w:val="clear" w:color="auto" w:fill="auto"/>
            <w:noWrap/>
            <w:vAlign w:val="bottom"/>
          </w:tcPr>
          <w:p w14:paraId="0435B3DF"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Lancaster Gen Wm Fox Field </w:t>
            </w:r>
          </w:p>
        </w:tc>
        <w:tc>
          <w:tcPr>
            <w:tcW w:w="1344" w:type="dxa"/>
            <w:gridSpan w:val="2"/>
            <w:tcBorders>
              <w:top w:val="nil"/>
              <w:left w:val="nil"/>
              <w:bottom w:val="nil"/>
              <w:right w:val="nil"/>
            </w:tcBorders>
            <w:shd w:val="clear" w:color="auto" w:fill="auto"/>
            <w:noWrap/>
            <w:vAlign w:val="center"/>
          </w:tcPr>
          <w:p w14:paraId="0435B3E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34.73</w:t>
            </w:r>
          </w:p>
        </w:tc>
        <w:tc>
          <w:tcPr>
            <w:tcW w:w="1316" w:type="dxa"/>
            <w:gridSpan w:val="2"/>
            <w:tcBorders>
              <w:top w:val="nil"/>
              <w:left w:val="nil"/>
              <w:bottom w:val="nil"/>
              <w:right w:val="nil"/>
            </w:tcBorders>
            <w:shd w:val="clear" w:color="auto" w:fill="auto"/>
            <w:noWrap/>
            <w:vAlign w:val="center"/>
          </w:tcPr>
          <w:p w14:paraId="0435B3E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–118.22</w:t>
            </w:r>
          </w:p>
        </w:tc>
        <w:tc>
          <w:tcPr>
            <w:tcW w:w="1586" w:type="dxa"/>
            <w:gridSpan w:val="2"/>
            <w:tcBorders>
              <w:top w:val="nil"/>
              <w:left w:val="nil"/>
              <w:bottom w:val="nil"/>
              <w:right w:val="nil"/>
            </w:tcBorders>
            <w:shd w:val="clear" w:color="auto" w:fill="auto"/>
            <w:noWrap/>
            <w:vAlign w:val="center"/>
          </w:tcPr>
          <w:p w14:paraId="0435B3E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EA"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723820</w:t>
            </w:r>
          </w:p>
        </w:tc>
        <w:tc>
          <w:tcPr>
            <w:tcW w:w="841" w:type="dxa"/>
            <w:gridSpan w:val="2"/>
            <w:tcBorders>
              <w:top w:val="nil"/>
              <w:left w:val="nil"/>
              <w:bottom w:val="nil"/>
              <w:right w:val="nil"/>
            </w:tcBorders>
            <w:shd w:val="clear" w:color="auto" w:fill="auto"/>
            <w:noWrap/>
            <w:vAlign w:val="center"/>
          </w:tcPr>
          <w:p w14:paraId="0435B3E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0.57</w:t>
            </w:r>
          </w:p>
        </w:tc>
        <w:tc>
          <w:tcPr>
            <w:tcW w:w="4545" w:type="dxa"/>
            <w:tcBorders>
              <w:top w:val="nil"/>
              <w:left w:val="nil"/>
              <w:bottom w:val="nil"/>
              <w:right w:val="nil"/>
            </w:tcBorders>
            <w:shd w:val="clear" w:color="auto" w:fill="auto"/>
            <w:noWrap/>
            <w:vAlign w:val="bottom"/>
          </w:tcPr>
          <w:p w14:paraId="0435B3E6"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Palmdale Airport </w:t>
            </w:r>
          </w:p>
        </w:tc>
        <w:tc>
          <w:tcPr>
            <w:tcW w:w="1344" w:type="dxa"/>
            <w:gridSpan w:val="2"/>
            <w:tcBorders>
              <w:top w:val="nil"/>
              <w:left w:val="nil"/>
              <w:bottom w:val="nil"/>
              <w:right w:val="nil"/>
            </w:tcBorders>
            <w:shd w:val="clear" w:color="auto" w:fill="auto"/>
            <w:noWrap/>
            <w:vAlign w:val="center"/>
          </w:tcPr>
          <w:p w14:paraId="0435B3E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34.63</w:t>
            </w:r>
          </w:p>
        </w:tc>
        <w:tc>
          <w:tcPr>
            <w:tcW w:w="1316" w:type="dxa"/>
            <w:gridSpan w:val="2"/>
            <w:tcBorders>
              <w:top w:val="nil"/>
              <w:left w:val="nil"/>
              <w:bottom w:val="nil"/>
              <w:right w:val="nil"/>
            </w:tcBorders>
            <w:shd w:val="clear" w:color="auto" w:fill="auto"/>
            <w:noWrap/>
            <w:vAlign w:val="center"/>
          </w:tcPr>
          <w:p w14:paraId="0435B3E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–118.08</w:t>
            </w:r>
          </w:p>
        </w:tc>
        <w:tc>
          <w:tcPr>
            <w:tcW w:w="1586" w:type="dxa"/>
            <w:gridSpan w:val="2"/>
            <w:tcBorders>
              <w:top w:val="nil"/>
              <w:left w:val="nil"/>
              <w:bottom w:val="nil"/>
              <w:right w:val="nil"/>
            </w:tcBorders>
            <w:shd w:val="clear" w:color="auto" w:fill="auto"/>
            <w:noWrap/>
            <w:vAlign w:val="center"/>
          </w:tcPr>
          <w:p w14:paraId="0435B3E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1" w14:textId="77777777" w:rsidTr="00BA6D7A">
        <w:trPr>
          <w:trHeight w:val="240"/>
        </w:trPr>
        <w:tc>
          <w:tcPr>
            <w:tcW w:w="1289" w:type="dxa"/>
            <w:gridSpan w:val="2"/>
            <w:tcBorders>
              <w:top w:val="nil"/>
              <w:left w:val="nil"/>
              <w:bottom w:val="nil"/>
              <w:right w:val="nil"/>
            </w:tcBorders>
            <w:shd w:val="clear" w:color="auto" w:fill="auto"/>
            <w:noWrap/>
            <w:vAlign w:val="center"/>
          </w:tcPr>
          <w:p w14:paraId="0435B3E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723830</w:t>
            </w:r>
          </w:p>
        </w:tc>
        <w:tc>
          <w:tcPr>
            <w:tcW w:w="841" w:type="dxa"/>
            <w:gridSpan w:val="2"/>
            <w:tcBorders>
              <w:top w:val="nil"/>
              <w:left w:val="nil"/>
              <w:bottom w:val="nil"/>
              <w:right w:val="nil"/>
            </w:tcBorders>
            <w:shd w:val="clear" w:color="auto" w:fill="auto"/>
            <w:noWrap/>
            <w:vAlign w:val="center"/>
          </w:tcPr>
          <w:p w14:paraId="0435B3E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0.68</w:t>
            </w:r>
          </w:p>
        </w:tc>
        <w:tc>
          <w:tcPr>
            <w:tcW w:w="4545" w:type="dxa"/>
            <w:tcBorders>
              <w:top w:val="nil"/>
              <w:left w:val="nil"/>
              <w:bottom w:val="nil"/>
              <w:right w:val="nil"/>
            </w:tcBorders>
            <w:shd w:val="clear" w:color="auto" w:fill="auto"/>
            <w:noWrap/>
            <w:vAlign w:val="bottom"/>
          </w:tcPr>
          <w:p w14:paraId="0435B3ED"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Sandberg </w:t>
            </w:r>
          </w:p>
        </w:tc>
        <w:tc>
          <w:tcPr>
            <w:tcW w:w="1344" w:type="dxa"/>
            <w:gridSpan w:val="2"/>
            <w:tcBorders>
              <w:top w:val="nil"/>
              <w:left w:val="nil"/>
              <w:bottom w:val="nil"/>
              <w:right w:val="nil"/>
            </w:tcBorders>
            <w:shd w:val="clear" w:color="auto" w:fill="auto"/>
            <w:noWrap/>
            <w:vAlign w:val="center"/>
          </w:tcPr>
          <w:p w14:paraId="0435B3E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34.75</w:t>
            </w:r>
          </w:p>
        </w:tc>
        <w:tc>
          <w:tcPr>
            <w:tcW w:w="1316" w:type="dxa"/>
            <w:gridSpan w:val="2"/>
            <w:tcBorders>
              <w:top w:val="nil"/>
              <w:left w:val="nil"/>
              <w:bottom w:val="nil"/>
              <w:right w:val="nil"/>
            </w:tcBorders>
            <w:shd w:val="clear" w:color="auto" w:fill="auto"/>
            <w:noWrap/>
            <w:vAlign w:val="center"/>
          </w:tcPr>
          <w:p w14:paraId="0435B3E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–118.72</w:t>
            </w:r>
          </w:p>
        </w:tc>
        <w:tc>
          <w:tcPr>
            <w:tcW w:w="1586" w:type="dxa"/>
            <w:gridSpan w:val="2"/>
            <w:tcBorders>
              <w:top w:val="nil"/>
              <w:left w:val="nil"/>
              <w:bottom w:val="nil"/>
              <w:right w:val="nil"/>
            </w:tcBorders>
            <w:shd w:val="clear" w:color="auto" w:fill="auto"/>
            <w:noWrap/>
            <w:vAlign w:val="center"/>
          </w:tcPr>
          <w:p w14:paraId="0435B3F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8"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723840</w:t>
            </w:r>
          </w:p>
        </w:tc>
        <w:tc>
          <w:tcPr>
            <w:tcW w:w="841" w:type="dxa"/>
            <w:gridSpan w:val="2"/>
            <w:tcBorders>
              <w:top w:val="nil"/>
              <w:left w:val="nil"/>
              <w:bottom w:val="nil"/>
              <w:right w:val="nil"/>
            </w:tcBorders>
            <w:shd w:val="clear" w:color="auto" w:fill="auto"/>
            <w:noWrap/>
            <w:vAlign w:val="center"/>
          </w:tcPr>
          <w:p w14:paraId="0435B3F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3F4"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Bakersfield Meadows Field </w:t>
            </w:r>
          </w:p>
        </w:tc>
        <w:tc>
          <w:tcPr>
            <w:tcW w:w="1344" w:type="dxa"/>
            <w:gridSpan w:val="2"/>
            <w:tcBorders>
              <w:top w:val="nil"/>
              <w:left w:val="nil"/>
              <w:bottom w:val="nil"/>
              <w:right w:val="nil"/>
            </w:tcBorders>
            <w:shd w:val="clear" w:color="auto" w:fill="auto"/>
            <w:noWrap/>
            <w:vAlign w:val="center"/>
          </w:tcPr>
          <w:p w14:paraId="0435B3F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35.43</w:t>
            </w:r>
          </w:p>
        </w:tc>
        <w:tc>
          <w:tcPr>
            <w:tcW w:w="1316" w:type="dxa"/>
            <w:gridSpan w:val="2"/>
            <w:tcBorders>
              <w:top w:val="nil"/>
              <w:left w:val="nil"/>
              <w:bottom w:val="nil"/>
              <w:right w:val="nil"/>
            </w:tcBorders>
            <w:shd w:val="clear" w:color="auto" w:fill="auto"/>
            <w:noWrap/>
            <w:vAlign w:val="center"/>
          </w:tcPr>
          <w:p w14:paraId="0435B3F6"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–119.05</w:t>
            </w:r>
          </w:p>
        </w:tc>
        <w:tc>
          <w:tcPr>
            <w:tcW w:w="1586" w:type="dxa"/>
            <w:gridSpan w:val="2"/>
            <w:tcBorders>
              <w:top w:val="nil"/>
              <w:left w:val="nil"/>
              <w:bottom w:val="nil"/>
              <w:right w:val="nil"/>
            </w:tcBorders>
            <w:shd w:val="clear" w:color="auto" w:fill="auto"/>
            <w:noWrap/>
            <w:vAlign w:val="center"/>
          </w:tcPr>
          <w:p w14:paraId="0435B3F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3FF" w14:textId="77777777" w:rsidTr="00BA6D7A">
        <w:trPr>
          <w:trHeight w:val="240"/>
        </w:trPr>
        <w:tc>
          <w:tcPr>
            <w:tcW w:w="1289" w:type="dxa"/>
            <w:gridSpan w:val="2"/>
            <w:tcBorders>
              <w:top w:val="nil"/>
              <w:left w:val="nil"/>
              <w:bottom w:val="nil"/>
              <w:right w:val="nil"/>
            </w:tcBorders>
            <w:shd w:val="clear" w:color="auto" w:fill="auto"/>
            <w:noWrap/>
            <w:vAlign w:val="center"/>
          </w:tcPr>
          <w:p w14:paraId="0435B3F9"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723890</w:t>
            </w:r>
          </w:p>
        </w:tc>
        <w:tc>
          <w:tcPr>
            <w:tcW w:w="841" w:type="dxa"/>
            <w:gridSpan w:val="2"/>
            <w:tcBorders>
              <w:top w:val="nil"/>
              <w:left w:val="nil"/>
              <w:bottom w:val="nil"/>
              <w:right w:val="nil"/>
            </w:tcBorders>
            <w:shd w:val="clear" w:color="auto" w:fill="auto"/>
            <w:noWrap/>
            <w:vAlign w:val="center"/>
          </w:tcPr>
          <w:p w14:paraId="0435B3F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3FB"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Fresno Yosemite Intl AP </w:t>
            </w:r>
          </w:p>
        </w:tc>
        <w:tc>
          <w:tcPr>
            <w:tcW w:w="1344" w:type="dxa"/>
            <w:gridSpan w:val="2"/>
            <w:tcBorders>
              <w:top w:val="nil"/>
              <w:left w:val="nil"/>
              <w:bottom w:val="nil"/>
              <w:right w:val="nil"/>
            </w:tcBorders>
            <w:shd w:val="clear" w:color="auto" w:fill="auto"/>
            <w:noWrap/>
            <w:vAlign w:val="center"/>
          </w:tcPr>
          <w:p w14:paraId="0435B3F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36.78</w:t>
            </w:r>
          </w:p>
        </w:tc>
        <w:tc>
          <w:tcPr>
            <w:tcW w:w="1316" w:type="dxa"/>
            <w:gridSpan w:val="2"/>
            <w:tcBorders>
              <w:top w:val="nil"/>
              <w:left w:val="nil"/>
              <w:bottom w:val="nil"/>
              <w:right w:val="nil"/>
            </w:tcBorders>
            <w:shd w:val="clear" w:color="auto" w:fill="auto"/>
            <w:noWrap/>
            <w:vAlign w:val="center"/>
          </w:tcPr>
          <w:p w14:paraId="0435B3FD"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–119.72</w:t>
            </w:r>
          </w:p>
        </w:tc>
        <w:tc>
          <w:tcPr>
            <w:tcW w:w="1586" w:type="dxa"/>
            <w:gridSpan w:val="2"/>
            <w:tcBorders>
              <w:top w:val="nil"/>
              <w:left w:val="nil"/>
              <w:bottom w:val="nil"/>
              <w:right w:val="nil"/>
            </w:tcBorders>
            <w:shd w:val="clear" w:color="auto" w:fill="auto"/>
            <w:noWrap/>
            <w:vAlign w:val="center"/>
          </w:tcPr>
          <w:p w14:paraId="0435B3F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6"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0"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723895</w:t>
            </w:r>
          </w:p>
        </w:tc>
        <w:tc>
          <w:tcPr>
            <w:tcW w:w="841" w:type="dxa"/>
            <w:gridSpan w:val="2"/>
            <w:tcBorders>
              <w:top w:val="nil"/>
              <w:left w:val="nil"/>
              <w:bottom w:val="nil"/>
              <w:right w:val="nil"/>
            </w:tcBorders>
            <w:shd w:val="clear" w:color="auto" w:fill="auto"/>
            <w:noWrap/>
            <w:vAlign w:val="center"/>
          </w:tcPr>
          <w:p w14:paraId="0435B40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0.42</w:t>
            </w:r>
          </w:p>
        </w:tc>
        <w:tc>
          <w:tcPr>
            <w:tcW w:w="4545" w:type="dxa"/>
            <w:tcBorders>
              <w:top w:val="nil"/>
              <w:left w:val="nil"/>
              <w:bottom w:val="nil"/>
              <w:right w:val="nil"/>
            </w:tcBorders>
            <w:shd w:val="clear" w:color="auto" w:fill="auto"/>
            <w:noWrap/>
            <w:vAlign w:val="bottom"/>
          </w:tcPr>
          <w:p w14:paraId="0435B402"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Porterville (AWOS) </w:t>
            </w:r>
          </w:p>
        </w:tc>
        <w:tc>
          <w:tcPr>
            <w:tcW w:w="1344" w:type="dxa"/>
            <w:gridSpan w:val="2"/>
            <w:tcBorders>
              <w:top w:val="nil"/>
              <w:left w:val="nil"/>
              <w:bottom w:val="nil"/>
              <w:right w:val="nil"/>
            </w:tcBorders>
            <w:shd w:val="clear" w:color="auto" w:fill="auto"/>
            <w:noWrap/>
            <w:vAlign w:val="center"/>
          </w:tcPr>
          <w:p w14:paraId="0435B40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36.03</w:t>
            </w:r>
          </w:p>
        </w:tc>
        <w:tc>
          <w:tcPr>
            <w:tcW w:w="1316" w:type="dxa"/>
            <w:gridSpan w:val="2"/>
            <w:tcBorders>
              <w:top w:val="nil"/>
              <w:left w:val="nil"/>
              <w:bottom w:val="nil"/>
              <w:right w:val="nil"/>
            </w:tcBorders>
            <w:shd w:val="clear" w:color="auto" w:fill="auto"/>
            <w:noWrap/>
            <w:vAlign w:val="center"/>
          </w:tcPr>
          <w:p w14:paraId="0435B404"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–119.07</w:t>
            </w:r>
          </w:p>
        </w:tc>
        <w:tc>
          <w:tcPr>
            <w:tcW w:w="1586" w:type="dxa"/>
            <w:gridSpan w:val="2"/>
            <w:tcBorders>
              <w:top w:val="nil"/>
              <w:left w:val="nil"/>
              <w:bottom w:val="nil"/>
              <w:right w:val="nil"/>
            </w:tcBorders>
            <w:shd w:val="clear" w:color="auto" w:fill="auto"/>
            <w:noWrap/>
            <w:vAlign w:val="center"/>
          </w:tcPr>
          <w:p w14:paraId="0435B405"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0D"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7"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723896</w:t>
            </w:r>
          </w:p>
        </w:tc>
        <w:tc>
          <w:tcPr>
            <w:tcW w:w="841" w:type="dxa"/>
            <w:gridSpan w:val="2"/>
            <w:tcBorders>
              <w:top w:val="nil"/>
              <w:left w:val="nil"/>
              <w:bottom w:val="nil"/>
              <w:right w:val="nil"/>
            </w:tcBorders>
            <w:shd w:val="clear" w:color="auto" w:fill="auto"/>
            <w:noWrap/>
            <w:vAlign w:val="center"/>
          </w:tcPr>
          <w:p w14:paraId="0435B408"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0.43</w:t>
            </w:r>
          </w:p>
        </w:tc>
        <w:tc>
          <w:tcPr>
            <w:tcW w:w="4545" w:type="dxa"/>
            <w:tcBorders>
              <w:top w:val="nil"/>
              <w:left w:val="nil"/>
              <w:bottom w:val="nil"/>
              <w:right w:val="nil"/>
            </w:tcBorders>
            <w:shd w:val="clear" w:color="auto" w:fill="auto"/>
            <w:noWrap/>
            <w:vAlign w:val="bottom"/>
          </w:tcPr>
          <w:p w14:paraId="0435B409"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Visalia Muni (AWOS) </w:t>
            </w:r>
          </w:p>
        </w:tc>
        <w:tc>
          <w:tcPr>
            <w:tcW w:w="1344" w:type="dxa"/>
            <w:gridSpan w:val="2"/>
            <w:tcBorders>
              <w:top w:val="nil"/>
              <w:left w:val="nil"/>
              <w:bottom w:val="nil"/>
              <w:right w:val="nil"/>
            </w:tcBorders>
            <w:shd w:val="clear" w:color="auto" w:fill="auto"/>
            <w:noWrap/>
            <w:vAlign w:val="center"/>
          </w:tcPr>
          <w:p w14:paraId="0435B40A"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36.32</w:t>
            </w:r>
          </w:p>
        </w:tc>
        <w:tc>
          <w:tcPr>
            <w:tcW w:w="1316" w:type="dxa"/>
            <w:gridSpan w:val="2"/>
            <w:tcBorders>
              <w:top w:val="nil"/>
              <w:left w:val="nil"/>
              <w:bottom w:val="nil"/>
              <w:right w:val="nil"/>
            </w:tcBorders>
            <w:shd w:val="clear" w:color="auto" w:fill="auto"/>
            <w:noWrap/>
            <w:vAlign w:val="center"/>
          </w:tcPr>
          <w:p w14:paraId="0435B40B"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–119.40</w:t>
            </w:r>
          </w:p>
        </w:tc>
        <w:tc>
          <w:tcPr>
            <w:tcW w:w="1586" w:type="dxa"/>
            <w:gridSpan w:val="2"/>
            <w:tcBorders>
              <w:top w:val="nil"/>
              <w:left w:val="nil"/>
              <w:bottom w:val="nil"/>
              <w:right w:val="nil"/>
            </w:tcBorders>
            <w:shd w:val="clear" w:color="auto" w:fill="auto"/>
            <w:noWrap/>
            <w:vAlign w:val="center"/>
          </w:tcPr>
          <w:p w14:paraId="0435B40C"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1B1FE6" w:rsidRPr="002A4574" w14:paraId="0435B414" w14:textId="77777777" w:rsidTr="00BA6D7A">
        <w:trPr>
          <w:trHeight w:val="240"/>
        </w:trPr>
        <w:tc>
          <w:tcPr>
            <w:tcW w:w="1289" w:type="dxa"/>
            <w:gridSpan w:val="2"/>
            <w:tcBorders>
              <w:top w:val="nil"/>
              <w:left w:val="nil"/>
              <w:bottom w:val="nil"/>
              <w:right w:val="nil"/>
            </w:tcBorders>
            <w:shd w:val="clear" w:color="auto" w:fill="auto"/>
            <w:noWrap/>
            <w:vAlign w:val="center"/>
          </w:tcPr>
          <w:p w14:paraId="0435B40E" w14:textId="77777777" w:rsidR="00AA3A32" w:rsidRDefault="001B1FE6" w:rsidP="00AA3A32">
            <w:pPr>
              <w:rPr>
                <w:rFonts w:ascii="Calibri" w:hAnsi="Calibri"/>
                <w:color w:val="000000"/>
                <w:sz w:val="18"/>
                <w:szCs w:val="18"/>
              </w:rPr>
            </w:pPr>
            <w:r w:rsidRPr="002A4574">
              <w:rPr>
                <w:rFonts w:ascii="Calibri" w:hAnsi="Calibri"/>
                <w:color w:val="000000"/>
                <w:sz w:val="18"/>
                <w:szCs w:val="18"/>
              </w:rPr>
              <w:t>723910</w:t>
            </w:r>
          </w:p>
        </w:tc>
        <w:tc>
          <w:tcPr>
            <w:tcW w:w="841" w:type="dxa"/>
            <w:gridSpan w:val="2"/>
            <w:tcBorders>
              <w:top w:val="nil"/>
              <w:left w:val="nil"/>
              <w:bottom w:val="nil"/>
              <w:right w:val="nil"/>
            </w:tcBorders>
            <w:shd w:val="clear" w:color="auto" w:fill="auto"/>
            <w:noWrap/>
            <w:vAlign w:val="center"/>
          </w:tcPr>
          <w:p w14:paraId="0435B40F" w14:textId="77777777" w:rsidR="00AA3A32" w:rsidRDefault="001B1FE6" w:rsidP="00AA3A32">
            <w:pPr>
              <w:rPr>
                <w:rFonts w:ascii="Calibri" w:hAnsi="Calibri"/>
                <w:color w:val="000000"/>
                <w:sz w:val="18"/>
                <w:szCs w:val="18"/>
              </w:rPr>
            </w:pPr>
            <w:r w:rsidRPr="002A4574">
              <w:rPr>
                <w:rFonts w:ascii="Calibri" w:hAnsi="Calibri"/>
                <w:color w:val="000000"/>
                <w:sz w:val="18"/>
                <w:szCs w:val="18"/>
              </w:rPr>
              <w:t>0.45</w:t>
            </w:r>
          </w:p>
        </w:tc>
        <w:tc>
          <w:tcPr>
            <w:tcW w:w="4545" w:type="dxa"/>
            <w:tcBorders>
              <w:top w:val="nil"/>
              <w:left w:val="nil"/>
              <w:bottom w:val="nil"/>
              <w:right w:val="nil"/>
            </w:tcBorders>
            <w:shd w:val="clear" w:color="auto" w:fill="auto"/>
            <w:noWrap/>
            <w:vAlign w:val="bottom"/>
          </w:tcPr>
          <w:p w14:paraId="0435B410" w14:textId="77777777" w:rsidR="001B1FE6" w:rsidRPr="002A4574" w:rsidRDefault="001B1FE6" w:rsidP="00636F83">
            <w:pPr>
              <w:rPr>
                <w:rFonts w:ascii="Calibri" w:hAnsi="Calibri"/>
                <w:color w:val="000000"/>
                <w:sz w:val="18"/>
                <w:szCs w:val="18"/>
              </w:rPr>
            </w:pPr>
            <w:r w:rsidRPr="002A4574">
              <w:rPr>
                <w:rFonts w:ascii="Calibri" w:hAnsi="Calibri"/>
                <w:color w:val="000000"/>
                <w:sz w:val="18"/>
                <w:szCs w:val="18"/>
              </w:rPr>
              <w:t xml:space="preserve">Point Mugu Nf </w:t>
            </w:r>
          </w:p>
        </w:tc>
        <w:tc>
          <w:tcPr>
            <w:tcW w:w="1344" w:type="dxa"/>
            <w:gridSpan w:val="2"/>
            <w:tcBorders>
              <w:top w:val="nil"/>
              <w:left w:val="nil"/>
              <w:bottom w:val="nil"/>
              <w:right w:val="nil"/>
            </w:tcBorders>
            <w:shd w:val="clear" w:color="auto" w:fill="auto"/>
            <w:noWrap/>
            <w:vAlign w:val="center"/>
          </w:tcPr>
          <w:p w14:paraId="0435B411" w14:textId="77777777" w:rsidR="00AA3A32" w:rsidRDefault="001B1FE6" w:rsidP="00AA3A32">
            <w:pPr>
              <w:rPr>
                <w:rFonts w:ascii="Calibri" w:hAnsi="Calibri"/>
                <w:color w:val="000000"/>
                <w:sz w:val="18"/>
                <w:szCs w:val="18"/>
              </w:rPr>
            </w:pPr>
            <w:r w:rsidRPr="002A4574">
              <w:rPr>
                <w:rFonts w:ascii="Calibri" w:hAnsi="Calibri"/>
                <w:color w:val="000000"/>
                <w:sz w:val="18"/>
                <w:szCs w:val="18"/>
              </w:rPr>
              <w:t>34.12</w:t>
            </w:r>
          </w:p>
        </w:tc>
        <w:tc>
          <w:tcPr>
            <w:tcW w:w="1316" w:type="dxa"/>
            <w:gridSpan w:val="2"/>
            <w:tcBorders>
              <w:top w:val="nil"/>
              <w:left w:val="nil"/>
              <w:bottom w:val="nil"/>
              <w:right w:val="nil"/>
            </w:tcBorders>
            <w:shd w:val="clear" w:color="auto" w:fill="auto"/>
            <w:noWrap/>
            <w:vAlign w:val="center"/>
          </w:tcPr>
          <w:p w14:paraId="0435B412" w14:textId="77777777" w:rsidR="00AA3A32" w:rsidRDefault="001B1FE6" w:rsidP="00AA3A32">
            <w:pPr>
              <w:rPr>
                <w:rFonts w:ascii="Calibri" w:hAnsi="Calibri"/>
                <w:color w:val="000000"/>
                <w:sz w:val="18"/>
                <w:szCs w:val="18"/>
              </w:rPr>
            </w:pPr>
            <w:r w:rsidRPr="002A4574">
              <w:rPr>
                <w:rFonts w:ascii="Calibri" w:hAnsi="Calibri"/>
                <w:color w:val="000000"/>
                <w:sz w:val="18"/>
                <w:szCs w:val="18"/>
              </w:rPr>
              <w:t>–119.12</w:t>
            </w:r>
          </w:p>
        </w:tc>
        <w:tc>
          <w:tcPr>
            <w:tcW w:w="1586" w:type="dxa"/>
            <w:gridSpan w:val="2"/>
            <w:tcBorders>
              <w:top w:val="nil"/>
              <w:left w:val="nil"/>
              <w:bottom w:val="nil"/>
              <w:right w:val="nil"/>
            </w:tcBorders>
            <w:shd w:val="clear" w:color="auto" w:fill="auto"/>
            <w:noWrap/>
            <w:vAlign w:val="center"/>
          </w:tcPr>
          <w:p w14:paraId="0435B413" w14:textId="77777777" w:rsidR="00AA3A32" w:rsidRDefault="001B1FE6" w:rsidP="00AA3A32">
            <w:pPr>
              <w:rPr>
                <w:rFonts w:ascii="Calibri" w:hAnsi="Calibri"/>
                <w:color w:val="000000"/>
                <w:sz w:val="18"/>
                <w:szCs w:val="18"/>
              </w:rPr>
            </w:pPr>
            <w:r w:rsidRPr="002A4574">
              <w:rPr>
                <w:rFonts w:ascii="Calibri" w:hAnsi="Calibri"/>
                <w:color w:val="000000"/>
                <w:sz w:val="18"/>
                <w:szCs w:val="18"/>
              </w:rPr>
              <w:t>California</w:t>
            </w:r>
          </w:p>
        </w:tc>
      </w:tr>
      <w:tr w:rsidR="00636F83" w:rsidRPr="002A4574" w14:paraId="0435B46B"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A" w14:textId="644BED03" w:rsidR="00636F83" w:rsidRPr="002A4574" w:rsidRDefault="00636F83" w:rsidP="00501AA7">
            <w:pPr>
              <w:jc w:val="center"/>
              <w:rPr>
                <w:rFonts w:ascii="Calibri" w:hAnsi="Calibri"/>
                <w:color w:val="000000"/>
                <w:sz w:val="18"/>
                <w:szCs w:val="18"/>
              </w:rPr>
            </w:pPr>
            <w:r w:rsidRPr="002A4574">
              <w:rPr>
                <w:rFonts w:ascii="Calibri" w:hAnsi="Calibri"/>
                <w:color w:val="000000"/>
                <w:sz w:val="18"/>
                <w:szCs w:val="18"/>
              </w:rPr>
              <w:lastRenderedPageBreak/>
              <w:t xml:space="preserve">NORMATIVE APPENDIX </w:t>
            </w:r>
            <w:r w:rsidR="00501AA7">
              <w:rPr>
                <w:rFonts w:ascii="Calibri" w:hAnsi="Calibri"/>
                <w:color w:val="000000"/>
                <w:sz w:val="18"/>
                <w:szCs w:val="18"/>
              </w:rPr>
              <w:t>B</w:t>
            </w:r>
            <w:r w:rsidRPr="002A4574">
              <w:rPr>
                <w:rFonts w:ascii="Calibri" w:hAnsi="Calibri"/>
                <w:color w:val="000000"/>
                <w:sz w:val="18"/>
                <w:szCs w:val="18"/>
              </w:rPr>
              <w:t>:</w:t>
            </w:r>
          </w:p>
        </w:tc>
      </w:tr>
      <w:tr w:rsidR="00636F83" w:rsidRPr="002A4574" w14:paraId="0435B46D" w14:textId="77777777" w:rsidTr="00636F83">
        <w:trPr>
          <w:trHeight w:val="240"/>
        </w:trPr>
        <w:tc>
          <w:tcPr>
            <w:tcW w:w="10921" w:type="dxa"/>
            <w:gridSpan w:val="11"/>
            <w:tcBorders>
              <w:top w:val="nil"/>
              <w:left w:val="nil"/>
              <w:bottom w:val="nil"/>
              <w:right w:val="nil"/>
            </w:tcBorders>
            <w:shd w:val="clear" w:color="auto" w:fill="auto"/>
            <w:noWrap/>
            <w:vAlign w:val="bottom"/>
            <w:hideMark/>
          </w:tcPr>
          <w:p w14:paraId="0435B46C"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INFILTRATION EFFECTIVENESS WEATHER AND SHIELDING FACTORS (WSF)</w:t>
            </w:r>
          </w:p>
        </w:tc>
      </w:tr>
      <w:tr w:rsidR="00636F83" w:rsidRPr="002A4574" w14:paraId="0435B46F" w14:textId="77777777" w:rsidTr="00E84254">
        <w:trPr>
          <w:trHeight w:val="240"/>
        </w:trPr>
        <w:tc>
          <w:tcPr>
            <w:tcW w:w="10921" w:type="dxa"/>
            <w:gridSpan w:val="11"/>
            <w:tcBorders>
              <w:top w:val="nil"/>
              <w:left w:val="nil"/>
              <w:right w:val="nil"/>
            </w:tcBorders>
            <w:shd w:val="clear" w:color="auto" w:fill="auto"/>
            <w:noWrap/>
            <w:vAlign w:val="bottom"/>
            <w:hideMark/>
          </w:tcPr>
          <w:p w14:paraId="0435B46E" w14:textId="77777777" w:rsidR="00636F83" w:rsidRPr="002A4574" w:rsidRDefault="00636F83" w:rsidP="00636F83">
            <w:pPr>
              <w:jc w:val="center"/>
              <w:rPr>
                <w:rFonts w:ascii="Calibri" w:hAnsi="Calibri"/>
                <w:color w:val="000000"/>
                <w:sz w:val="18"/>
                <w:szCs w:val="18"/>
              </w:rPr>
            </w:pPr>
            <w:r w:rsidRPr="002A4574">
              <w:rPr>
                <w:rFonts w:ascii="Calibri" w:hAnsi="Calibri"/>
                <w:color w:val="000000"/>
                <w:sz w:val="18"/>
                <w:szCs w:val="18"/>
              </w:rPr>
              <w:t>TABLE X1 U.S. Climates</w:t>
            </w:r>
          </w:p>
        </w:tc>
      </w:tr>
      <w:tr w:rsidR="00636F83" w:rsidRPr="002A4574" w14:paraId="0435B476" w14:textId="77777777" w:rsidTr="00E84254">
        <w:trPr>
          <w:trHeight w:val="240"/>
        </w:trPr>
        <w:tc>
          <w:tcPr>
            <w:tcW w:w="984" w:type="dxa"/>
            <w:tcBorders>
              <w:top w:val="nil"/>
              <w:left w:val="nil"/>
              <w:bottom w:val="single" w:sz="4" w:space="0" w:color="auto"/>
              <w:right w:val="nil"/>
            </w:tcBorders>
            <w:shd w:val="clear" w:color="auto" w:fill="auto"/>
            <w:noWrap/>
            <w:vAlign w:val="bottom"/>
            <w:hideMark/>
          </w:tcPr>
          <w:p w14:paraId="0435B470"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TMY3</w:t>
            </w:r>
          </w:p>
        </w:tc>
        <w:tc>
          <w:tcPr>
            <w:tcW w:w="818" w:type="dxa"/>
            <w:gridSpan w:val="2"/>
            <w:tcBorders>
              <w:top w:val="nil"/>
              <w:left w:val="nil"/>
              <w:bottom w:val="single" w:sz="4" w:space="0" w:color="auto"/>
              <w:right w:val="nil"/>
            </w:tcBorders>
            <w:shd w:val="clear" w:color="auto" w:fill="auto"/>
            <w:noWrap/>
            <w:vAlign w:val="bottom"/>
            <w:hideMark/>
          </w:tcPr>
          <w:p w14:paraId="0435B471"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wsf</w:t>
            </w:r>
          </w:p>
        </w:tc>
        <w:tc>
          <w:tcPr>
            <w:tcW w:w="4955" w:type="dxa"/>
            <w:gridSpan w:val="3"/>
            <w:tcBorders>
              <w:top w:val="nil"/>
              <w:left w:val="nil"/>
              <w:bottom w:val="single" w:sz="4" w:space="0" w:color="auto"/>
              <w:right w:val="nil"/>
            </w:tcBorders>
            <w:shd w:val="clear" w:color="auto" w:fill="auto"/>
            <w:noWrap/>
            <w:vAlign w:val="bottom"/>
            <w:hideMark/>
          </w:tcPr>
          <w:p w14:paraId="0435B472"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Weather Station</w:t>
            </w:r>
          </w:p>
        </w:tc>
        <w:tc>
          <w:tcPr>
            <w:tcW w:w="1451" w:type="dxa"/>
            <w:gridSpan w:val="2"/>
            <w:tcBorders>
              <w:top w:val="nil"/>
              <w:left w:val="nil"/>
              <w:bottom w:val="single" w:sz="4" w:space="0" w:color="auto"/>
              <w:right w:val="nil"/>
            </w:tcBorders>
            <w:shd w:val="clear" w:color="auto" w:fill="auto"/>
            <w:noWrap/>
            <w:vAlign w:val="bottom"/>
            <w:hideMark/>
          </w:tcPr>
          <w:p w14:paraId="0435B473"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Latitude</w:t>
            </w:r>
          </w:p>
        </w:tc>
        <w:tc>
          <w:tcPr>
            <w:tcW w:w="1420" w:type="dxa"/>
            <w:gridSpan w:val="2"/>
            <w:tcBorders>
              <w:top w:val="nil"/>
              <w:left w:val="nil"/>
              <w:bottom w:val="single" w:sz="4" w:space="0" w:color="auto"/>
              <w:right w:val="nil"/>
            </w:tcBorders>
            <w:shd w:val="clear" w:color="auto" w:fill="auto"/>
            <w:noWrap/>
            <w:vAlign w:val="bottom"/>
            <w:hideMark/>
          </w:tcPr>
          <w:p w14:paraId="0435B474"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Longitude</w:t>
            </w:r>
          </w:p>
        </w:tc>
        <w:tc>
          <w:tcPr>
            <w:tcW w:w="1293" w:type="dxa"/>
            <w:tcBorders>
              <w:top w:val="nil"/>
              <w:left w:val="nil"/>
              <w:bottom w:val="single" w:sz="4" w:space="0" w:color="auto"/>
              <w:right w:val="nil"/>
            </w:tcBorders>
            <w:shd w:val="clear" w:color="auto" w:fill="auto"/>
            <w:noWrap/>
            <w:vAlign w:val="bottom"/>
            <w:hideMark/>
          </w:tcPr>
          <w:p w14:paraId="0435B475" w14:textId="77777777" w:rsidR="00636F83" w:rsidRPr="002A4574" w:rsidRDefault="00636F83" w:rsidP="00E84254">
            <w:pPr>
              <w:rPr>
                <w:rFonts w:ascii="Calibri" w:hAnsi="Calibri"/>
                <w:color w:val="000000"/>
                <w:sz w:val="18"/>
                <w:szCs w:val="18"/>
              </w:rPr>
            </w:pPr>
            <w:r w:rsidRPr="002A4574">
              <w:rPr>
                <w:rFonts w:ascii="Calibri" w:hAnsi="Calibri"/>
                <w:color w:val="000000"/>
                <w:sz w:val="18"/>
                <w:szCs w:val="18"/>
              </w:rPr>
              <w:t>State</w:t>
            </w:r>
          </w:p>
        </w:tc>
      </w:tr>
      <w:tr w:rsidR="00120A80" w:rsidRPr="002A4574" w14:paraId="26867124" w14:textId="77777777" w:rsidTr="00BA6D7A">
        <w:trPr>
          <w:trHeight w:val="240"/>
        </w:trPr>
        <w:tc>
          <w:tcPr>
            <w:tcW w:w="984" w:type="dxa"/>
            <w:tcBorders>
              <w:top w:val="nil"/>
              <w:left w:val="nil"/>
              <w:bottom w:val="nil"/>
              <w:right w:val="nil"/>
            </w:tcBorders>
            <w:shd w:val="clear" w:color="auto" w:fill="auto"/>
            <w:noWrap/>
            <w:vAlign w:val="center"/>
          </w:tcPr>
          <w:p w14:paraId="5374149E" w14:textId="04DDBDCB" w:rsidR="00120A80" w:rsidRPr="002A4574" w:rsidRDefault="00120A80" w:rsidP="00120A80">
            <w:pPr>
              <w:rPr>
                <w:rFonts w:ascii="Calibri" w:hAnsi="Calibri"/>
                <w:color w:val="000000"/>
                <w:sz w:val="18"/>
                <w:szCs w:val="18"/>
              </w:rPr>
            </w:pPr>
            <w:r w:rsidRPr="002A4574">
              <w:rPr>
                <w:rFonts w:ascii="Calibri" w:hAnsi="Calibri"/>
                <w:color w:val="000000"/>
                <w:sz w:val="18"/>
                <w:szCs w:val="18"/>
              </w:rPr>
              <w:t>723925</w:t>
            </w:r>
          </w:p>
        </w:tc>
        <w:tc>
          <w:tcPr>
            <w:tcW w:w="818" w:type="dxa"/>
            <w:gridSpan w:val="2"/>
            <w:tcBorders>
              <w:top w:val="nil"/>
              <w:left w:val="nil"/>
              <w:bottom w:val="nil"/>
              <w:right w:val="nil"/>
            </w:tcBorders>
            <w:shd w:val="clear" w:color="auto" w:fill="auto"/>
            <w:noWrap/>
            <w:vAlign w:val="center"/>
          </w:tcPr>
          <w:p w14:paraId="2747CD1D" w14:textId="49C6CB85" w:rsidR="00120A80" w:rsidRPr="002A4574" w:rsidRDefault="00120A80" w:rsidP="00120A80">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tcPr>
          <w:p w14:paraId="0894919A" w14:textId="6A7A7EB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Barbara Municipal AP </w:t>
            </w:r>
          </w:p>
        </w:tc>
        <w:tc>
          <w:tcPr>
            <w:tcW w:w="1451" w:type="dxa"/>
            <w:gridSpan w:val="2"/>
            <w:tcBorders>
              <w:top w:val="nil"/>
              <w:left w:val="nil"/>
              <w:bottom w:val="nil"/>
              <w:right w:val="nil"/>
            </w:tcBorders>
            <w:shd w:val="clear" w:color="auto" w:fill="auto"/>
            <w:noWrap/>
            <w:vAlign w:val="center"/>
          </w:tcPr>
          <w:p w14:paraId="46A28009" w14:textId="785B09D0" w:rsidR="00120A80" w:rsidRPr="002A4574" w:rsidRDefault="00120A80" w:rsidP="00120A80">
            <w:pPr>
              <w:rPr>
                <w:rFonts w:ascii="Calibri" w:hAnsi="Calibri"/>
                <w:color w:val="000000"/>
                <w:sz w:val="18"/>
                <w:szCs w:val="18"/>
              </w:rPr>
            </w:pPr>
            <w:r w:rsidRPr="002A4574">
              <w:rPr>
                <w:rFonts w:ascii="Calibri" w:hAnsi="Calibri"/>
                <w:color w:val="000000"/>
                <w:sz w:val="18"/>
                <w:szCs w:val="18"/>
              </w:rPr>
              <w:t>34.43</w:t>
            </w:r>
          </w:p>
        </w:tc>
        <w:tc>
          <w:tcPr>
            <w:tcW w:w="1420" w:type="dxa"/>
            <w:gridSpan w:val="2"/>
            <w:tcBorders>
              <w:top w:val="nil"/>
              <w:left w:val="nil"/>
              <w:bottom w:val="nil"/>
              <w:right w:val="nil"/>
            </w:tcBorders>
            <w:shd w:val="clear" w:color="auto" w:fill="auto"/>
            <w:noWrap/>
            <w:vAlign w:val="center"/>
          </w:tcPr>
          <w:p w14:paraId="6316B0DC" w14:textId="579475A2" w:rsidR="00120A80" w:rsidRPr="002A4574" w:rsidRDefault="00120A80" w:rsidP="00120A80">
            <w:pPr>
              <w:rPr>
                <w:rFonts w:ascii="Calibri" w:hAnsi="Calibri"/>
                <w:color w:val="000000"/>
                <w:sz w:val="18"/>
                <w:szCs w:val="18"/>
              </w:rPr>
            </w:pPr>
            <w:r w:rsidRPr="002A4574">
              <w:rPr>
                <w:rFonts w:ascii="Calibri" w:hAnsi="Calibri"/>
                <w:color w:val="000000"/>
                <w:sz w:val="18"/>
                <w:szCs w:val="18"/>
              </w:rPr>
              <w:t>–119.85</w:t>
            </w:r>
          </w:p>
        </w:tc>
        <w:tc>
          <w:tcPr>
            <w:tcW w:w="1293" w:type="dxa"/>
            <w:tcBorders>
              <w:top w:val="nil"/>
              <w:left w:val="nil"/>
              <w:bottom w:val="nil"/>
              <w:right w:val="nil"/>
            </w:tcBorders>
            <w:shd w:val="clear" w:color="auto" w:fill="auto"/>
            <w:noWrap/>
            <w:vAlign w:val="center"/>
          </w:tcPr>
          <w:p w14:paraId="788BCEB8" w14:textId="7571B877" w:rsidR="00120A80" w:rsidRPr="002A4574"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3A" w14:textId="77777777" w:rsidTr="00BA6D7A">
        <w:trPr>
          <w:trHeight w:val="240"/>
        </w:trPr>
        <w:tc>
          <w:tcPr>
            <w:tcW w:w="984" w:type="dxa"/>
            <w:tcBorders>
              <w:top w:val="nil"/>
              <w:left w:val="nil"/>
              <w:bottom w:val="nil"/>
              <w:right w:val="nil"/>
            </w:tcBorders>
            <w:shd w:val="clear" w:color="auto" w:fill="auto"/>
            <w:noWrap/>
            <w:vAlign w:val="center"/>
            <w:hideMark/>
          </w:tcPr>
          <w:p w14:paraId="0435B534" w14:textId="7C18ECC1" w:rsidR="00120A80" w:rsidRDefault="00120A80" w:rsidP="00120A80">
            <w:pPr>
              <w:rPr>
                <w:rFonts w:ascii="Calibri" w:hAnsi="Calibri"/>
                <w:color w:val="000000"/>
                <w:sz w:val="18"/>
                <w:szCs w:val="18"/>
              </w:rPr>
            </w:pPr>
            <w:r w:rsidRPr="002A4574">
              <w:rPr>
                <w:rFonts w:ascii="Calibri" w:hAnsi="Calibri"/>
                <w:color w:val="000000"/>
                <w:sz w:val="18"/>
                <w:szCs w:val="18"/>
              </w:rPr>
              <w:t>723926</w:t>
            </w:r>
          </w:p>
        </w:tc>
        <w:tc>
          <w:tcPr>
            <w:tcW w:w="818" w:type="dxa"/>
            <w:gridSpan w:val="2"/>
            <w:tcBorders>
              <w:top w:val="nil"/>
              <w:left w:val="nil"/>
              <w:bottom w:val="nil"/>
              <w:right w:val="nil"/>
            </w:tcBorders>
            <w:shd w:val="clear" w:color="auto" w:fill="auto"/>
            <w:noWrap/>
            <w:vAlign w:val="center"/>
            <w:hideMark/>
          </w:tcPr>
          <w:p w14:paraId="0435B535" w14:textId="1C541B4F" w:rsidR="00120A80" w:rsidRDefault="00120A80" w:rsidP="00120A80">
            <w:pPr>
              <w:rPr>
                <w:rFonts w:ascii="Calibri" w:hAnsi="Calibri"/>
                <w:color w:val="000000"/>
                <w:sz w:val="18"/>
                <w:szCs w:val="18"/>
              </w:rPr>
            </w:pPr>
            <w:r w:rsidRPr="002A4574">
              <w:rPr>
                <w:rFonts w:ascii="Calibri" w:hAnsi="Calibri"/>
                <w:color w:val="000000"/>
                <w:sz w:val="18"/>
                <w:szCs w:val="18"/>
              </w:rPr>
              <w:t>0.43</w:t>
            </w:r>
          </w:p>
        </w:tc>
        <w:tc>
          <w:tcPr>
            <w:tcW w:w="4955" w:type="dxa"/>
            <w:gridSpan w:val="3"/>
            <w:tcBorders>
              <w:top w:val="nil"/>
              <w:left w:val="nil"/>
              <w:bottom w:val="nil"/>
              <w:right w:val="nil"/>
            </w:tcBorders>
            <w:shd w:val="clear" w:color="auto" w:fill="auto"/>
            <w:noWrap/>
            <w:vAlign w:val="bottom"/>
            <w:hideMark/>
          </w:tcPr>
          <w:p w14:paraId="0435B536" w14:textId="16B35402"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Camarillo (AWOS) </w:t>
            </w:r>
          </w:p>
        </w:tc>
        <w:tc>
          <w:tcPr>
            <w:tcW w:w="1451" w:type="dxa"/>
            <w:gridSpan w:val="2"/>
            <w:tcBorders>
              <w:top w:val="nil"/>
              <w:left w:val="nil"/>
              <w:bottom w:val="nil"/>
              <w:right w:val="nil"/>
            </w:tcBorders>
            <w:shd w:val="clear" w:color="auto" w:fill="auto"/>
            <w:noWrap/>
            <w:vAlign w:val="center"/>
            <w:hideMark/>
          </w:tcPr>
          <w:p w14:paraId="0435B537" w14:textId="4233DE54" w:rsidR="00120A80" w:rsidRDefault="00120A80" w:rsidP="00120A80">
            <w:pPr>
              <w:rPr>
                <w:rFonts w:ascii="Calibri" w:hAnsi="Calibri"/>
                <w:color w:val="000000"/>
                <w:sz w:val="18"/>
                <w:szCs w:val="18"/>
              </w:rPr>
            </w:pPr>
            <w:r w:rsidRPr="002A4574">
              <w:rPr>
                <w:rFonts w:ascii="Calibri" w:hAnsi="Calibri"/>
                <w:color w:val="000000"/>
                <w:sz w:val="18"/>
                <w:szCs w:val="18"/>
              </w:rPr>
              <w:t>34.22</w:t>
            </w:r>
          </w:p>
        </w:tc>
        <w:tc>
          <w:tcPr>
            <w:tcW w:w="1420" w:type="dxa"/>
            <w:gridSpan w:val="2"/>
            <w:tcBorders>
              <w:top w:val="nil"/>
              <w:left w:val="nil"/>
              <w:bottom w:val="nil"/>
              <w:right w:val="nil"/>
            </w:tcBorders>
            <w:shd w:val="clear" w:color="auto" w:fill="auto"/>
            <w:noWrap/>
            <w:vAlign w:val="center"/>
            <w:hideMark/>
          </w:tcPr>
          <w:p w14:paraId="0435B538" w14:textId="20B17D14" w:rsidR="00120A80" w:rsidRDefault="00120A80" w:rsidP="00120A80">
            <w:pPr>
              <w:rPr>
                <w:rFonts w:ascii="Calibri" w:hAnsi="Calibri"/>
                <w:color w:val="000000"/>
                <w:sz w:val="18"/>
                <w:szCs w:val="18"/>
              </w:rPr>
            </w:pPr>
            <w:r w:rsidRPr="002A4574">
              <w:rPr>
                <w:rFonts w:ascii="Calibri" w:hAnsi="Calibri"/>
                <w:color w:val="000000"/>
                <w:sz w:val="18"/>
                <w:szCs w:val="18"/>
              </w:rPr>
              <w:t>–119.08</w:t>
            </w:r>
          </w:p>
        </w:tc>
        <w:tc>
          <w:tcPr>
            <w:tcW w:w="1293" w:type="dxa"/>
            <w:tcBorders>
              <w:top w:val="nil"/>
              <w:left w:val="nil"/>
              <w:bottom w:val="nil"/>
              <w:right w:val="nil"/>
            </w:tcBorders>
            <w:shd w:val="clear" w:color="auto" w:fill="auto"/>
            <w:noWrap/>
            <w:vAlign w:val="center"/>
            <w:hideMark/>
          </w:tcPr>
          <w:p w14:paraId="0435B539" w14:textId="3F45B328"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1" w14:textId="77777777" w:rsidTr="00BA6D7A">
        <w:trPr>
          <w:trHeight w:val="240"/>
        </w:trPr>
        <w:tc>
          <w:tcPr>
            <w:tcW w:w="984" w:type="dxa"/>
            <w:tcBorders>
              <w:top w:val="nil"/>
              <w:left w:val="nil"/>
              <w:bottom w:val="nil"/>
              <w:right w:val="nil"/>
            </w:tcBorders>
            <w:shd w:val="clear" w:color="auto" w:fill="auto"/>
            <w:noWrap/>
            <w:vAlign w:val="center"/>
            <w:hideMark/>
          </w:tcPr>
          <w:p w14:paraId="0435B53B" w14:textId="6CC192BC" w:rsidR="00120A80" w:rsidRDefault="00120A80" w:rsidP="00120A80">
            <w:pPr>
              <w:rPr>
                <w:rFonts w:ascii="Calibri" w:hAnsi="Calibri"/>
                <w:color w:val="000000"/>
                <w:sz w:val="18"/>
                <w:szCs w:val="18"/>
              </w:rPr>
            </w:pPr>
            <w:r w:rsidRPr="002A4574">
              <w:rPr>
                <w:rFonts w:ascii="Calibri" w:hAnsi="Calibri"/>
                <w:color w:val="000000"/>
                <w:sz w:val="18"/>
                <w:szCs w:val="18"/>
              </w:rPr>
              <w:t>723927</w:t>
            </w:r>
          </w:p>
        </w:tc>
        <w:tc>
          <w:tcPr>
            <w:tcW w:w="818" w:type="dxa"/>
            <w:gridSpan w:val="2"/>
            <w:tcBorders>
              <w:top w:val="nil"/>
              <w:left w:val="nil"/>
              <w:bottom w:val="nil"/>
              <w:right w:val="nil"/>
            </w:tcBorders>
            <w:shd w:val="clear" w:color="auto" w:fill="auto"/>
            <w:noWrap/>
            <w:vAlign w:val="center"/>
            <w:hideMark/>
          </w:tcPr>
          <w:p w14:paraId="0435B53C" w14:textId="4C40CDD7"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3D" w14:textId="52986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Oxnard Airport </w:t>
            </w:r>
          </w:p>
        </w:tc>
        <w:tc>
          <w:tcPr>
            <w:tcW w:w="1451" w:type="dxa"/>
            <w:gridSpan w:val="2"/>
            <w:tcBorders>
              <w:top w:val="nil"/>
              <w:left w:val="nil"/>
              <w:bottom w:val="nil"/>
              <w:right w:val="nil"/>
            </w:tcBorders>
            <w:shd w:val="clear" w:color="auto" w:fill="auto"/>
            <w:noWrap/>
            <w:vAlign w:val="center"/>
            <w:hideMark/>
          </w:tcPr>
          <w:p w14:paraId="0435B53E" w14:textId="382AF194" w:rsidR="00120A80" w:rsidRDefault="00120A80" w:rsidP="00120A80">
            <w:pPr>
              <w:rPr>
                <w:rFonts w:ascii="Calibri" w:hAnsi="Calibri"/>
                <w:color w:val="000000"/>
                <w:sz w:val="18"/>
                <w:szCs w:val="18"/>
              </w:rPr>
            </w:pPr>
            <w:r w:rsidRPr="002A4574">
              <w:rPr>
                <w:rFonts w:ascii="Calibri" w:hAnsi="Calibri"/>
                <w:color w:val="000000"/>
                <w:sz w:val="18"/>
                <w:szCs w:val="18"/>
              </w:rPr>
              <w:t>34.2</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3F" w14:textId="1BD1A290" w:rsidR="00120A80" w:rsidRDefault="00120A80" w:rsidP="00120A80">
            <w:pPr>
              <w:rPr>
                <w:rFonts w:ascii="Calibri" w:hAnsi="Calibri"/>
                <w:color w:val="000000"/>
                <w:sz w:val="18"/>
                <w:szCs w:val="18"/>
              </w:rPr>
            </w:pPr>
            <w:r w:rsidRPr="002A4574">
              <w:rPr>
                <w:rFonts w:ascii="Calibri" w:hAnsi="Calibri"/>
                <w:color w:val="000000"/>
                <w:sz w:val="18"/>
                <w:szCs w:val="18"/>
              </w:rPr>
              <w:t>–119.20</w:t>
            </w:r>
          </w:p>
        </w:tc>
        <w:tc>
          <w:tcPr>
            <w:tcW w:w="1293" w:type="dxa"/>
            <w:tcBorders>
              <w:top w:val="nil"/>
              <w:left w:val="nil"/>
              <w:bottom w:val="nil"/>
              <w:right w:val="nil"/>
            </w:tcBorders>
            <w:shd w:val="clear" w:color="auto" w:fill="auto"/>
            <w:noWrap/>
            <w:vAlign w:val="center"/>
            <w:hideMark/>
          </w:tcPr>
          <w:p w14:paraId="0435B540" w14:textId="0AED2AEF"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8" w14:textId="77777777" w:rsidTr="00BA6D7A">
        <w:trPr>
          <w:trHeight w:val="240"/>
        </w:trPr>
        <w:tc>
          <w:tcPr>
            <w:tcW w:w="984" w:type="dxa"/>
            <w:tcBorders>
              <w:top w:val="nil"/>
              <w:left w:val="nil"/>
              <w:bottom w:val="nil"/>
              <w:right w:val="nil"/>
            </w:tcBorders>
            <w:shd w:val="clear" w:color="auto" w:fill="auto"/>
            <w:noWrap/>
            <w:vAlign w:val="center"/>
            <w:hideMark/>
          </w:tcPr>
          <w:p w14:paraId="0435B542" w14:textId="308B5507" w:rsidR="00120A80" w:rsidRDefault="00120A80" w:rsidP="00120A80">
            <w:pPr>
              <w:rPr>
                <w:rFonts w:ascii="Calibri" w:hAnsi="Calibri"/>
                <w:color w:val="000000"/>
                <w:sz w:val="18"/>
                <w:szCs w:val="18"/>
              </w:rPr>
            </w:pPr>
            <w:r w:rsidRPr="002A4574">
              <w:rPr>
                <w:rFonts w:ascii="Calibri" w:hAnsi="Calibri"/>
                <w:color w:val="000000"/>
                <w:sz w:val="18"/>
                <w:szCs w:val="18"/>
              </w:rPr>
              <w:t>723940</w:t>
            </w:r>
          </w:p>
        </w:tc>
        <w:tc>
          <w:tcPr>
            <w:tcW w:w="818" w:type="dxa"/>
            <w:gridSpan w:val="2"/>
            <w:tcBorders>
              <w:top w:val="nil"/>
              <w:left w:val="nil"/>
              <w:bottom w:val="nil"/>
              <w:right w:val="nil"/>
            </w:tcBorders>
            <w:shd w:val="clear" w:color="auto" w:fill="auto"/>
            <w:noWrap/>
            <w:vAlign w:val="center"/>
            <w:hideMark/>
          </w:tcPr>
          <w:p w14:paraId="0435B543" w14:textId="623CB142" w:rsidR="00120A80" w:rsidRDefault="00120A80" w:rsidP="00120A80">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44" w14:textId="55E7168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Santa Maria Public Arpt </w:t>
            </w:r>
          </w:p>
        </w:tc>
        <w:tc>
          <w:tcPr>
            <w:tcW w:w="1451" w:type="dxa"/>
            <w:gridSpan w:val="2"/>
            <w:tcBorders>
              <w:top w:val="nil"/>
              <w:left w:val="nil"/>
              <w:bottom w:val="nil"/>
              <w:right w:val="nil"/>
            </w:tcBorders>
            <w:shd w:val="clear" w:color="auto" w:fill="auto"/>
            <w:noWrap/>
            <w:vAlign w:val="center"/>
            <w:hideMark/>
          </w:tcPr>
          <w:p w14:paraId="0435B545" w14:textId="5072C37D" w:rsidR="00120A80" w:rsidRDefault="00120A80" w:rsidP="00120A80">
            <w:pPr>
              <w:rPr>
                <w:rFonts w:ascii="Calibri" w:hAnsi="Calibri"/>
                <w:color w:val="000000"/>
                <w:sz w:val="18"/>
                <w:szCs w:val="18"/>
              </w:rPr>
            </w:pPr>
            <w:r w:rsidRPr="002A4574">
              <w:rPr>
                <w:rFonts w:ascii="Calibri" w:hAnsi="Calibri"/>
                <w:color w:val="000000"/>
                <w:sz w:val="18"/>
                <w:szCs w:val="18"/>
              </w:rPr>
              <w:t>34.92</w:t>
            </w:r>
          </w:p>
        </w:tc>
        <w:tc>
          <w:tcPr>
            <w:tcW w:w="1420" w:type="dxa"/>
            <w:gridSpan w:val="2"/>
            <w:tcBorders>
              <w:top w:val="nil"/>
              <w:left w:val="nil"/>
              <w:bottom w:val="nil"/>
              <w:right w:val="nil"/>
            </w:tcBorders>
            <w:shd w:val="clear" w:color="auto" w:fill="auto"/>
            <w:noWrap/>
            <w:vAlign w:val="center"/>
            <w:hideMark/>
          </w:tcPr>
          <w:p w14:paraId="0435B546" w14:textId="08019671" w:rsidR="00120A80" w:rsidRDefault="00120A80" w:rsidP="00120A80">
            <w:pPr>
              <w:rPr>
                <w:rFonts w:ascii="Calibri" w:hAnsi="Calibri"/>
                <w:color w:val="000000"/>
                <w:sz w:val="18"/>
                <w:szCs w:val="18"/>
              </w:rPr>
            </w:pPr>
            <w:r w:rsidRPr="002A4574">
              <w:rPr>
                <w:rFonts w:ascii="Calibri" w:hAnsi="Calibri"/>
                <w:color w:val="000000"/>
                <w:sz w:val="18"/>
                <w:szCs w:val="18"/>
              </w:rPr>
              <w:t>–120.47</w:t>
            </w:r>
          </w:p>
        </w:tc>
        <w:tc>
          <w:tcPr>
            <w:tcW w:w="1293" w:type="dxa"/>
            <w:tcBorders>
              <w:top w:val="nil"/>
              <w:left w:val="nil"/>
              <w:bottom w:val="nil"/>
              <w:right w:val="nil"/>
            </w:tcBorders>
            <w:shd w:val="clear" w:color="auto" w:fill="auto"/>
            <w:noWrap/>
            <w:vAlign w:val="center"/>
            <w:hideMark/>
          </w:tcPr>
          <w:p w14:paraId="0435B547" w14:textId="39AE6F90"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4F" w14:textId="77777777" w:rsidTr="00BA6D7A">
        <w:trPr>
          <w:trHeight w:val="240"/>
        </w:trPr>
        <w:tc>
          <w:tcPr>
            <w:tcW w:w="984" w:type="dxa"/>
            <w:tcBorders>
              <w:top w:val="nil"/>
              <w:left w:val="nil"/>
              <w:bottom w:val="nil"/>
              <w:right w:val="nil"/>
            </w:tcBorders>
            <w:shd w:val="clear" w:color="auto" w:fill="auto"/>
            <w:noWrap/>
            <w:vAlign w:val="center"/>
            <w:hideMark/>
          </w:tcPr>
          <w:p w14:paraId="0435B549" w14:textId="721671C6" w:rsidR="00120A80" w:rsidRDefault="00120A80" w:rsidP="00120A80">
            <w:pPr>
              <w:rPr>
                <w:rFonts w:ascii="Calibri" w:hAnsi="Calibri"/>
                <w:color w:val="000000"/>
                <w:sz w:val="18"/>
                <w:szCs w:val="18"/>
              </w:rPr>
            </w:pPr>
            <w:r w:rsidRPr="002A4574">
              <w:rPr>
                <w:rFonts w:ascii="Calibri" w:hAnsi="Calibri"/>
                <w:color w:val="000000"/>
                <w:sz w:val="18"/>
                <w:szCs w:val="18"/>
              </w:rPr>
              <w:t>723965</w:t>
            </w:r>
          </w:p>
        </w:tc>
        <w:tc>
          <w:tcPr>
            <w:tcW w:w="818" w:type="dxa"/>
            <w:gridSpan w:val="2"/>
            <w:tcBorders>
              <w:top w:val="nil"/>
              <w:left w:val="nil"/>
              <w:bottom w:val="nil"/>
              <w:right w:val="nil"/>
            </w:tcBorders>
            <w:shd w:val="clear" w:color="auto" w:fill="auto"/>
            <w:noWrap/>
            <w:vAlign w:val="center"/>
            <w:hideMark/>
          </w:tcPr>
          <w:p w14:paraId="0435B54A" w14:textId="412C35DC" w:rsidR="00120A80" w:rsidRDefault="00120A80" w:rsidP="00120A80">
            <w:pPr>
              <w:rPr>
                <w:rFonts w:ascii="Calibri" w:hAnsi="Calibri"/>
                <w:color w:val="000000"/>
                <w:sz w:val="18"/>
                <w:szCs w:val="18"/>
              </w:rPr>
            </w:pPr>
            <w:r w:rsidRPr="002A4574">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hideMark/>
          </w:tcPr>
          <w:p w14:paraId="0435B54B" w14:textId="221BAF78"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Paso Robles Municipal Arpt </w:t>
            </w:r>
          </w:p>
        </w:tc>
        <w:tc>
          <w:tcPr>
            <w:tcW w:w="1451" w:type="dxa"/>
            <w:gridSpan w:val="2"/>
            <w:tcBorders>
              <w:top w:val="nil"/>
              <w:left w:val="nil"/>
              <w:bottom w:val="nil"/>
              <w:right w:val="nil"/>
            </w:tcBorders>
            <w:shd w:val="clear" w:color="auto" w:fill="auto"/>
            <w:noWrap/>
            <w:vAlign w:val="center"/>
            <w:hideMark/>
          </w:tcPr>
          <w:p w14:paraId="0435B54C" w14:textId="50B62951" w:rsidR="00120A80" w:rsidRDefault="00120A80" w:rsidP="00120A80">
            <w:pPr>
              <w:rPr>
                <w:rFonts w:ascii="Calibri" w:hAnsi="Calibri"/>
                <w:color w:val="000000"/>
                <w:sz w:val="18"/>
                <w:szCs w:val="18"/>
              </w:rPr>
            </w:pPr>
            <w:r w:rsidRPr="002A4574">
              <w:rPr>
                <w:rFonts w:ascii="Calibri" w:hAnsi="Calibri"/>
                <w:color w:val="000000"/>
                <w:sz w:val="18"/>
                <w:szCs w:val="18"/>
              </w:rPr>
              <w:t>35.67</w:t>
            </w:r>
          </w:p>
        </w:tc>
        <w:tc>
          <w:tcPr>
            <w:tcW w:w="1420" w:type="dxa"/>
            <w:gridSpan w:val="2"/>
            <w:tcBorders>
              <w:top w:val="nil"/>
              <w:left w:val="nil"/>
              <w:bottom w:val="nil"/>
              <w:right w:val="nil"/>
            </w:tcBorders>
            <w:shd w:val="clear" w:color="auto" w:fill="auto"/>
            <w:noWrap/>
            <w:vAlign w:val="center"/>
            <w:hideMark/>
          </w:tcPr>
          <w:p w14:paraId="0435B54D" w14:textId="1B51B8E3" w:rsidR="00120A80" w:rsidRDefault="00120A80" w:rsidP="00120A80">
            <w:pPr>
              <w:rPr>
                <w:rFonts w:ascii="Calibri" w:hAnsi="Calibri"/>
                <w:color w:val="000000"/>
                <w:sz w:val="18"/>
                <w:szCs w:val="18"/>
              </w:rPr>
            </w:pPr>
            <w:r w:rsidRPr="002A4574">
              <w:rPr>
                <w:rFonts w:ascii="Calibri" w:hAnsi="Calibri"/>
                <w:color w:val="000000"/>
                <w:sz w:val="18"/>
                <w:szCs w:val="18"/>
              </w:rPr>
              <w:t>–120.63</w:t>
            </w:r>
          </w:p>
        </w:tc>
        <w:tc>
          <w:tcPr>
            <w:tcW w:w="1293" w:type="dxa"/>
            <w:tcBorders>
              <w:top w:val="nil"/>
              <w:left w:val="nil"/>
              <w:bottom w:val="nil"/>
              <w:right w:val="nil"/>
            </w:tcBorders>
            <w:shd w:val="clear" w:color="auto" w:fill="auto"/>
            <w:noWrap/>
            <w:vAlign w:val="center"/>
            <w:hideMark/>
          </w:tcPr>
          <w:p w14:paraId="0435B54E" w14:textId="7AD91C45"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6" w14:textId="77777777" w:rsidTr="00BA6D7A">
        <w:trPr>
          <w:trHeight w:val="240"/>
        </w:trPr>
        <w:tc>
          <w:tcPr>
            <w:tcW w:w="984" w:type="dxa"/>
            <w:tcBorders>
              <w:top w:val="nil"/>
              <w:left w:val="nil"/>
              <w:right w:val="nil"/>
            </w:tcBorders>
            <w:shd w:val="clear" w:color="auto" w:fill="auto"/>
            <w:noWrap/>
            <w:vAlign w:val="center"/>
            <w:hideMark/>
          </w:tcPr>
          <w:p w14:paraId="0435B550" w14:textId="0BE3BCB6" w:rsidR="00120A80" w:rsidRDefault="00120A80" w:rsidP="00120A80">
            <w:pPr>
              <w:rPr>
                <w:rFonts w:ascii="Calibri" w:hAnsi="Calibri"/>
                <w:color w:val="000000"/>
                <w:sz w:val="18"/>
                <w:szCs w:val="18"/>
              </w:rPr>
            </w:pPr>
            <w:r w:rsidRPr="002A4574">
              <w:rPr>
                <w:rFonts w:ascii="Calibri" w:hAnsi="Calibri"/>
                <w:color w:val="000000"/>
                <w:sz w:val="18"/>
                <w:szCs w:val="18"/>
              </w:rPr>
              <w:t>724800</w:t>
            </w:r>
          </w:p>
        </w:tc>
        <w:tc>
          <w:tcPr>
            <w:tcW w:w="818" w:type="dxa"/>
            <w:gridSpan w:val="2"/>
            <w:tcBorders>
              <w:top w:val="nil"/>
              <w:left w:val="nil"/>
              <w:right w:val="nil"/>
            </w:tcBorders>
            <w:shd w:val="clear" w:color="auto" w:fill="auto"/>
            <w:noWrap/>
            <w:vAlign w:val="center"/>
            <w:hideMark/>
          </w:tcPr>
          <w:p w14:paraId="0435B551" w14:textId="26A38294" w:rsidR="00120A80" w:rsidRDefault="00120A80" w:rsidP="00120A80">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right w:val="nil"/>
            </w:tcBorders>
            <w:shd w:val="clear" w:color="auto" w:fill="auto"/>
            <w:noWrap/>
            <w:vAlign w:val="bottom"/>
            <w:hideMark/>
          </w:tcPr>
          <w:p w14:paraId="0435B552" w14:textId="316B9536"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Bishop Airport </w:t>
            </w:r>
          </w:p>
        </w:tc>
        <w:tc>
          <w:tcPr>
            <w:tcW w:w="1451" w:type="dxa"/>
            <w:gridSpan w:val="2"/>
            <w:tcBorders>
              <w:top w:val="nil"/>
              <w:left w:val="nil"/>
              <w:right w:val="nil"/>
            </w:tcBorders>
            <w:shd w:val="clear" w:color="auto" w:fill="auto"/>
            <w:noWrap/>
            <w:vAlign w:val="center"/>
            <w:hideMark/>
          </w:tcPr>
          <w:p w14:paraId="0435B553" w14:textId="71667647" w:rsidR="00120A80" w:rsidRDefault="00120A80" w:rsidP="00120A80">
            <w:pPr>
              <w:rPr>
                <w:rFonts w:ascii="Calibri" w:hAnsi="Calibri"/>
                <w:color w:val="000000"/>
                <w:sz w:val="18"/>
                <w:szCs w:val="18"/>
              </w:rPr>
            </w:pPr>
            <w:r w:rsidRPr="002A4574">
              <w:rPr>
                <w:rFonts w:ascii="Calibri" w:hAnsi="Calibri"/>
                <w:color w:val="000000"/>
                <w:sz w:val="18"/>
                <w:szCs w:val="18"/>
              </w:rPr>
              <w:t>37.37</w:t>
            </w:r>
          </w:p>
        </w:tc>
        <w:tc>
          <w:tcPr>
            <w:tcW w:w="1420" w:type="dxa"/>
            <w:gridSpan w:val="2"/>
            <w:tcBorders>
              <w:top w:val="nil"/>
              <w:left w:val="nil"/>
              <w:right w:val="nil"/>
            </w:tcBorders>
            <w:shd w:val="clear" w:color="auto" w:fill="auto"/>
            <w:noWrap/>
            <w:vAlign w:val="center"/>
            <w:hideMark/>
          </w:tcPr>
          <w:p w14:paraId="0435B554" w14:textId="2DB42393" w:rsidR="00120A80" w:rsidRDefault="00120A80" w:rsidP="00120A80">
            <w:pPr>
              <w:rPr>
                <w:rFonts w:ascii="Calibri" w:hAnsi="Calibri"/>
                <w:color w:val="000000"/>
                <w:sz w:val="18"/>
                <w:szCs w:val="18"/>
              </w:rPr>
            </w:pPr>
            <w:r w:rsidRPr="002A4574">
              <w:rPr>
                <w:rFonts w:ascii="Calibri" w:hAnsi="Calibri"/>
                <w:color w:val="000000"/>
                <w:sz w:val="18"/>
                <w:szCs w:val="18"/>
              </w:rPr>
              <w:t>–118.35</w:t>
            </w:r>
          </w:p>
        </w:tc>
        <w:tc>
          <w:tcPr>
            <w:tcW w:w="1293" w:type="dxa"/>
            <w:tcBorders>
              <w:top w:val="nil"/>
              <w:left w:val="nil"/>
              <w:right w:val="nil"/>
            </w:tcBorders>
            <w:shd w:val="clear" w:color="auto" w:fill="auto"/>
            <w:noWrap/>
            <w:vAlign w:val="center"/>
            <w:hideMark/>
          </w:tcPr>
          <w:p w14:paraId="0435B555" w14:textId="1F82E151"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5D" w14:textId="77777777" w:rsidTr="00BA6D7A">
        <w:trPr>
          <w:trHeight w:val="240"/>
        </w:trPr>
        <w:tc>
          <w:tcPr>
            <w:tcW w:w="984" w:type="dxa"/>
            <w:tcBorders>
              <w:top w:val="nil"/>
              <w:left w:val="nil"/>
              <w:bottom w:val="nil"/>
              <w:right w:val="nil"/>
            </w:tcBorders>
            <w:shd w:val="clear" w:color="auto" w:fill="auto"/>
            <w:noWrap/>
            <w:vAlign w:val="center"/>
            <w:hideMark/>
          </w:tcPr>
          <w:p w14:paraId="0435B557" w14:textId="6090CE50" w:rsidR="00120A80" w:rsidRDefault="00120A80" w:rsidP="00120A80">
            <w:pPr>
              <w:rPr>
                <w:rFonts w:ascii="Calibri" w:hAnsi="Calibri"/>
                <w:color w:val="000000"/>
                <w:sz w:val="18"/>
                <w:szCs w:val="18"/>
              </w:rPr>
            </w:pPr>
            <w:r w:rsidRPr="002A4574">
              <w:rPr>
                <w:rFonts w:ascii="Calibri" w:hAnsi="Calibri"/>
                <w:color w:val="000000"/>
                <w:sz w:val="18"/>
                <w:szCs w:val="18"/>
              </w:rPr>
              <w:t>724815</w:t>
            </w:r>
          </w:p>
        </w:tc>
        <w:tc>
          <w:tcPr>
            <w:tcW w:w="818" w:type="dxa"/>
            <w:gridSpan w:val="2"/>
            <w:tcBorders>
              <w:top w:val="nil"/>
              <w:left w:val="nil"/>
              <w:bottom w:val="nil"/>
              <w:right w:val="nil"/>
            </w:tcBorders>
            <w:shd w:val="clear" w:color="auto" w:fill="auto"/>
            <w:noWrap/>
            <w:vAlign w:val="center"/>
            <w:hideMark/>
          </w:tcPr>
          <w:p w14:paraId="0435B558" w14:textId="0F6D63D5" w:rsidR="00120A80" w:rsidRDefault="00120A80" w:rsidP="00120A80">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59" w14:textId="58EFE047"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Merced/Macready Fld </w:t>
            </w:r>
          </w:p>
        </w:tc>
        <w:tc>
          <w:tcPr>
            <w:tcW w:w="1451" w:type="dxa"/>
            <w:gridSpan w:val="2"/>
            <w:tcBorders>
              <w:top w:val="nil"/>
              <w:left w:val="nil"/>
              <w:bottom w:val="nil"/>
              <w:right w:val="nil"/>
            </w:tcBorders>
            <w:shd w:val="clear" w:color="auto" w:fill="auto"/>
            <w:noWrap/>
            <w:vAlign w:val="center"/>
            <w:hideMark/>
          </w:tcPr>
          <w:p w14:paraId="0435B55A" w14:textId="7CAA593E" w:rsidR="00120A80" w:rsidRDefault="00120A80" w:rsidP="00120A80">
            <w:pPr>
              <w:rPr>
                <w:rFonts w:ascii="Calibri" w:hAnsi="Calibri"/>
                <w:color w:val="000000"/>
                <w:sz w:val="18"/>
                <w:szCs w:val="18"/>
              </w:rPr>
            </w:pPr>
            <w:r w:rsidRPr="002A4574">
              <w:rPr>
                <w:rFonts w:ascii="Calibri" w:hAnsi="Calibri"/>
                <w:color w:val="000000"/>
                <w:sz w:val="18"/>
                <w:szCs w:val="18"/>
              </w:rPr>
              <w:t>37.28</w:t>
            </w:r>
          </w:p>
        </w:tc>
        <w:tc>
          <w:tcPr>
            <w:tcW w:w="1420" w:type="dxa"/>
            <w:gridSpan w:val="2"/>
            <w:tcBorders>
              <w:top w:val="nil"/>
              <w:left w:val="nil"/>
              <w:bottom w:val="nil"/>
              <w:right w:val="nil"/>
            </w:tcBorders>
            <w:shd w:val="clear" w:color="auto" w:fill="auto"/>
            <w:noWrap/>
            <w:vAlign w:val="center"/>
            <w:hideMark/>
          </w:tcPr>
          <w:p w14:paraId="0435B55B" w14:textId="4E592CD1" w:rsidR="00120A80" w:rsidRDefault="00120A80" w:rsidP="00120A80">
            <w:pPr>
              <w:rPr>
                <w:rFonts w:ascii="Calibri" w:hAnsi="Calibri"/>
                <w:color w:val="000000"/>
                <w:sz w:val="18"/>
                <w:szCs w:val="18"/>
              </w:rPr>
            </w:pPr>
            <w:r w:rsidRPr="002A4574">
              <w:rPr>
                <w:rFonts w:ascii="Calibri" w:hAnsi="Calibri"/>
                <w:color w:val="000000"/>
                <w:sz w:val="18"/>
                <w:szCs w:val="18"/>
              </w:rPr>
              <w:t>–120.52</w:t>
            </w:r>
          </w:p>
        </w:tc>
        <w:tc>
          <w:tcPr>
            <w:tcW w:w="1293" w:type="dxa"/>
            <w:tcBorders>
              <w:top w:val="nil"/>
              <w:left w:val="nil"/>
              <w:bottom w:val="nil"/>
              <w:right w:val="nil"/>
            </w:tcBorders>
            <w:shd w:val="clear" w:color="auto" w:fill="auto"/>
            <w:noWrap/>
            <w:vAlign w:val="center"/>
            <w:hideMark/>
          </w:tcPr>
          <w:p w14:paraId="0435B55C" w14:textId="35BE3FE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4" w14:textId="77777777" w:rsidTr="00BA6D7A">
        <w:trPr>
          <w:trHeight w:val="240"/>
        </w:trPr>
        <w:tc>
          <w:tcPr>
            <w:tcW w:w="984" w:type="dxa"/>
            <w:tcBorders>
              <w:left w:val="nil"/>
              <w:bottom w:val="nil"/>
              <w:right w:val="nil"/>
            </w:tcBorders>
            <w:shd w:val="clear" w:color="auto" w:fill="auto"/>
            <w:noWrap/>
            <w:vAlign w:val="center"/>
            <w:hideMark/>
          </w:tcPr>
          <w:p w14:paraId="0435B55E" w14:textId="140A6C25" w:rsidR="00120A80" w:rsidRDefault="00120A80" w:rsidP="00120A80">
            <w:pPr>
              <w:rPr>
                <w:rFonts w:ascii="Calibri" w:hAnsi="Calibri"/>
                <w:color w:val="000000"/>
                <w:sz w:val="18"/>
                <w:szCs w:val="18"/>
              </w:rPr>
            </w:pPr>
            <w:r w:rsidRPr="002A4574">
              <w:rPr>
                <w:rFonts w:ascii="Calibri" w:hAnsi="Calibri"/>
                <w:color w:val="000000"/>
                <w:sz w:val="18"/>
                <w:szCs w:val="18"/>
              </w:rPr>
              <w:t>724830</w:t>
            </w:r>
          </w:p>
        </w:tc>
        <w:tc>
          <w:tcPr>
            <w:tcW w:w="818" w:type="dxa"/>
            <w:gridSpan w:val="2"/>
            <w:tcBorders>
              <w:left w:val="nil"/>
              <w:bottom w:val="nil"/>
              <w:right w:val="nil"/>
            </w:tcBorders>
            <w:shd w:val="clear" w:color="auto" w:fill="auto"/>
            <w:noWrap/>
            <w:vAlign w:val="center"/>
            <w:hideMark/>
          </w:tcPr>
          <w:p w14:paraId="0435B55F" w14:textId="2AAF9B5C"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left w:val="nil"/>
              <w:bottom w:val="nil"/>
              <w:right w:val="nil"/>
            </w:tcBorders>
            <w:shd w:val="clear" w:color="auto" w:fill="auto"/>
            <w:noWrap/>
            <w:vAlign w:val="bottom"/>
            <w:hideMark/>
          </w:tcPr>
          <w:p w14:paraId="0435B560" w14:textId="3462DBBD"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Executive Arpt </w:t>
            </w:r>
          </w:p>
        </w:tc>
        <w:tc>
          <w:tcPr>
            <w:tcW w:w="1451" w:type="dxa"/>
            <w:gridSpan w:val="2"/>
            <w:tcBorders>
              <w:left w:val="nil"/>
              <w:bottom w:val="nil"/>
              <w:right w:val="nil"/>
            </w:tcBorders>
            <w:shd w:val="clear" w:color="auto" w:fill="auto"/>
            <w:noWrap/>
            <w:vAlign w:val="center"/>
            <w:hideMark/>
          </w:tcPr>
          <w:p w14:paraId="0435B561" w14:textId="07CBF837" w:rsidR="00120A80" w:rsidRDefault="00120A80" w:rsidP="00120A80">
            <w:pPr>
              <w:rPr>
                <w:rFonts w:ascii="Calibri" w:hAnsi="Calibri"/>
                <w:color w:val="000000"/>
                <w:sz w:val="18"/>
                <w:szCs w:val="18"/>
              </w:rPr>
            </w:pPr>
            <w:r w:rsidRPr="002A4574">
              <w:rPr>
                <w:rFonts w:ascii="Calibri" w:hAnsi="Calibri"/>
                <w:color w:val="000000"/>
                <w:sz w:val="18"/>
                <w:szCs w:val="18"/>
              </w:rPr>
              <w:t>38.5</w:t>
            </w:r>
            <w:r w:rsidR="00501AA7">
              <w:rPr>
                <w:rFonts w:ascii="Calibri" w:hAnsi="Calibri"/>
                <w:color w:val="000000"/>
                <w:sz w:val="18"/>
                <w:szCs w:val="18"/>
              </w:rPr>
              <w:t>0</w:t>
            </w:r>
          </w:p>
        </w:tc>
        <w:tc>
          <w:tcPr>
            <w:tcW w:w="1420" w:type="dxa"/>
            <w:gridSpan w:val="2"/>
            <w:tcBorders>
              <w:left w:val="nil"/>
              <w:bottom w:val="nil"/>
              <w:right w:val="nil"/>
            </w:tcBorders>
            <w:shd w:val="clear" w:color="auto" w:fill="auto"/>
            <w:noWrap/>
            <w:vAlign w:val="center"/>
            <w:hideMark/>
          </w:tcPr>
          <w:p w14:paraId="0435B562" w14:textId="5C6E88C0" w:rsidR="00120A80" w:rsidRDefault="00120A80" w:rsidP="00120A80">
            <w:pPr>
              <w:rPr>
                <w:rFonts w:ascii="Calibri" w:hAnsi="Calibri"/>
                <w:color w:val="000000"/>
                <w:sz w:val="18"/>
                <w:szCs w:val="18"/>
              </w:rPr>
            </w:pPr>
            <w:r w:rsidRPr="002A4574">
              <w:rPr>
                <w:rFonts w:ascii="Calibri" w:hAnsi="Calibri"/>
                <w:color w:val="000000"/>
                <w:sz w:val="18"/>
                <w:szCs w:val="18"/>
              </w:rPr>
              <w:t>–121.50</w:t>
            </w:r>
          </w:p>
        </w:tc>
        <w:tc>
          <w:tcPr>
            <w:tcW w:w="1293" w:type="dxa"/>
            <w:tcBorders>
              <w:left w:val="nil"/>
              <w:bottom w:val="nil"/>
              <w:right w:val="nil"/>
            </w:tcBorders>
            <w:shd w:val="clear" w:color="auto" w:fill="auto"/>
            <w:noWrap/>
            <w:vAlign w:val="center"/>
            <w:hideMark/>
          </w:tcPr>
          <w:p w14:paraId="0435B563" w14:textId="4BF03ED2"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6B" w14:textId="77777777" w:rsidTr="00BA6D7A">
        <w:trPr>
          <w:trHeight w:val="240"/>
        </w:trPr>
        <w:tc>
          <w:tcPr>
            <w:tcW w:w="984" w:type="dxa"/>
            <w:tcBorders>
              <w:top w:val="nil"/>
              <w:left w:val="nil"/>
              <w:bottom w:val="nil"/>
              <w:right w:val="nil"/>
            </w:tcBorders>
            <w:shd w:val="clear" w:color="auto" w:fill="auto"/>
            <w:noWrap/>
            <w:vAlign w:val="center"/>
            <w:hideMark/>
          </w:tcPr>
          <w:p w14:paraId="0435B565" w14:textId="4E1A3785" w:rsidR="00120A80" w:rsidRDefault="00120A80" w:rsidP="00120A80">
            <w:pPr>
              <w:rPr>
                <w:rFonts w:ascii="Calibri" w:hAnsi="Calibri"/>
                <w:color w:val="000000"/>
                <w:sz w:val="18"/>
                <w:szCs w:val="18"/>
              </w:rPr>
            </w:pPr>
            <w:r w:rsidRPr="002A4574">
              <w:rPr>
                <w:rFonts w:ascii="Calibri" w:hAnsi="Calibri"/>
                <w:color w:val="000000"/>
                <w:sz w:val="18"/>
                <w:szCs w:val="18"/>
              </w:rPr>
              <w:t>724837</w:t>
            </w:r>
          </w:p>
        </w:tc>
        <w:tc>
          <w:tcPr>
            <w:tcW w:w="818" w:type="dxa"/>
            <w:gridSpan w:val="2"/>
            <w:tcBorders>
              <w:top w:val="nil"/>
              <w:left w:val="nil"/>
              <w:bottom w:val="nil"/>
              <w:right w:val="nil"/>
            </w:tcBorders>
            <w:shd w:val="clear" w:color="auto" w:fill="auto"/>
            <w:noWrap/>
            <w:vAlign w:val="center"/>
            <w:hideMark/>
          </w:tcPr>
          <w:p w14:paraId="0435B566" w14:textId="0D0642BD" w:rsidR="00120A80" w:rsidRDefault="00120A80" w:rsidP="00120A80">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67" w14:textId="24C0A490"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Beale AFB </w:t>
            </w:r>
          </w:p>
        </w:tc>
        <w:tc>
          <w:tcPr>
            <w:tcW w:w="1451" w:type="dxa"/>
            <w:gridSpan w:val="2"/>
            <w:tcBorders>
              <w:top w:val="nil"/>
              <w:left w:val="nil"/>
              <w:bottom w:val="nil"/>
              <w:right w:val="nil"/>
            </w:tcBorders>
            <w:shd w:val="clear" w:color="auto" w:fill="auto"/>
            <w:noWrap/>
            <w:vAlign w:val="center"/>
            <w:hideMark/>
          </w:tcPr>
          <w:p w14:paraId="0435B568" w14:textId="01C7B4A8" w:rsidR="00120A80" w:rsidRDefault="00120A80" w:rsidP="00120A80">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69" w14:textId="388E0401" w:rsidR="00120A80" w:rsidRDefault="00120A80" w:rsidP="00120A80">
            <w:pPr>
              <w:rPr>
                <w:rFonts w:ascii="Calibri" w:hAnsi="Calibri"/>
                <w:color w:val="000000"/>
                <w:sz w:val="18"/>
                <w:szCs w:val="18"/>
              </w:rPr>
            </w:pPr>
            <w:r w:rsidRPr="002A4574">
              <w:rPr>
                <w:rFonts w:ascii="Calibri" w:hAnsi="Calibri"/>
                <w:color w:val="000000"/>
                <w:sz w:val="18"/>
                <w:szCs w:val="18"/>
              </w:rPr>
              <w:t>–121.43</w:t>
            </w:r>
          </w:p>
        </w:tc>
        <w:tc>
          <w:tcPr>
            <w:tcW w:w="1293" w:type="dxa"/>
            <w:tcBorders>
              <w:top w:val="nil"/>
              <w:left w:val="nil"/>
              <w:bottom w:val="nil"/>
              <w:right w:val="nil"/>
            </w:tcBorders>
            <w:shd w:val="clear" w:color="auto" w:fill="auto"/>
            <w:noWrap/>
            <w:vAlign w:val="center"/>
            <w:hideMark/>
          </w:tcPr>
          <w:p w14:paraId="0435B56A" w14:textId="1A371593"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2" w14:textId="77777777" w:rsidTr="00BA6D7A">
        <w:trPr>
          <w:trHeight w:val="240"/>
        </w:trPr>
        <w:tc>
          <w:tcPr>
            <w:tcW w:w="984" w:type="dxa"/>
            <w:tcBorders>
              <w:top w:val="nil"/>
              <w:left w:val="nil"/>
              <w:bottom w:val="nil"/>
              <w:right w:val="nil"/>
            </w:tcBorders>
            <w:shd w:val="clear" w:color="auto" w:fill="auto"/>
            <w:noWrap/>
            <w:vAlign w:val="center"/>
            <w:hideMark/>
          </w:tcPr>
          <w:p w14:paraId="0435B56C" w14:textId="0856C1DB" w:rsidR="00120A80" w:rsidRDefault="00120A80" w:rsidP="00120A80">
            <w:pPr>
              <w:rPr>
                <w:rFonts w:ascii="Calibri" w:hAnsi="Calibri"/>
                <w:color w:val="000000"/>
                <w:sz w:val="18"/>
                <w:szCs w:val="18"/>
              </w:rPr>
            </w:pPr>
            <w:r w:rsidRPr="002A4574">
              <w:rPr>
                <w:rFonts w:ascii="Calibri" w:hAnsi="Calibri"/>
                <w:color w:val="000000"/>
                <w:sz w:val="18"/>
                <w:szCs w:val="18"/>
              </w:rPr>
              <w:t>724838</w:t>
            </w:r>
          </w:p>
        </w:tc>
        <w:tc>
          <w:tcPr>
            <w:tcW w:w="818" w:type="dxa"/>
            <w:gridSpan w:val="2"/>
            <w:tcBorders>
              <w:top w:val="nil"/>
              <w:left w:val="nil"/>
              <w:bottom w:val="nil"/>
              <w:right w:val="nil"/>
            </w:tcBorders>
            <w:shd w:val="clear" w:color="auto" w:fill="auto"/>
            <w:noWrap/>
            <w:vAlign w:val="center"/>
            <w:hideMark/>
          </w:tcPr>
          <w:p w14:paraId="0435B56D" w14:textId="1414080E" w:rsidR="00120A80" w:rsidRDefault="00120A80" w:rsidP="00120A80">
            <w:pPr>
              <w:rPr>
                <w:rFonts w:ascii="Calibri" w:hAnsi="Calibri"/>
                <w:color w:val="000000"/>
                <w:sz w:val="18"/>
                <w:szCs w:val="18"/>
              </w:rPr>
            </w:pPr>
            <w:r w:rsidRPr="002A4574">
              <w:rPr>
                <w:rFonts w:ascii="Calibri" w:hAnsi="Calibri"/>
                <w:color w:val="000000"/>
                <w:sz w:val="18"/>
                <w:szCs w:val="18"/>
              </w:rPr>
              <w:t>0.5</w:t>
            </w:r>
            <w:r w:rsidR="00501AA7">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6E" w14:textId="37F62C23"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Yuba Co </w:t>
            </w:r>
          </w:p>
        </w:tc>
        <w:tc>
          <w:tcPr>
            <w:tcW w:w="1451" w:type="dxa"/>
            <w:gridSpan w:val="2"/>
            <w:tcBorders>
              <w:top w:val="nil"/>
              <w:left w:val="nil"/>
              <w:bottom w:val="nil"/>
              <w:right w:val="nil"/>
            </w:tcBorders>
            <w:shd w:val="clear" w:color="auto" w:fill="auto"/>
            <w:noWrap/>
            <w:vAlign w:val="center"/>
            <w:hideMark/>
          </w:tcPr>
          <w:p w14:paraId="0435B56F" w14:textId="4A997836" w:rsidR="00120A80" w:rsidRDefault="00120A80" w:rsidP="00120A80">
            <w:pPr>
              <w:rPr>
                <w:rFonts w:ascii="Calibri" w:hAnsi="Calibri"/>
                <w:color w:val="000000"/>
                <w:sz w:val="18"/>
                <w:szCs w:val="18"/>
              </w:rPr>
            </w:pPr>
            <w:r w:rsidRPr="002A4574">
              <w:rPr>
                <w:rFonts w:ascii="Calibri" w:hAnsi="Calibri"/>
                <w:color w:val="000000"/>
                <w:sz w:val="18"/>
                <w:szCs w:val="18"/>
              </w:rPr>
              <w:t>39.1</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0" w14:textId="1E505AB5" w:rsidR="00120A80" w:rsidRDefault="00120A80" w:rsidP="00120A80">
            <w:pPr>
              <w:rPr>
                <w:rFonts w:ascii="Calibri" w:hAnsi="Calibri"/>
                <w:color w:val="000000"/>
                <w:sz w:val="18"/>
                <w:szCs w:val="18"/>
              </w:rPr>
            </w:pPr>
            <w:r w:rsidRPr="002A4574">
              <w:rPr>
                <w:rFonts w:ascii="Calibri" w:hAnsi="Calibri"/>
                <w:color w:val="000000"/>
                <w:sz w:val="18"/>
                <w:szCs w:val="18"/>
              </w:rPr>
              <w:t>–121.57</w:t>
            </w:r>
          </w:p>
        </w:tc>
        <w:tc>
          <w:tcPr>
            <w:tcW w:w="1293" w:type="dxa"/>
            <w:tcBorders>
              <w:top w:val="nil"/>
              <w:left w:val="nil"/>
              <w:bottom w:val="nil"/>
              <w:right w:val="nil"/>
            </w:tcBorders>
            <w:shd w:val="clear" w:color="auto" w:fill="auto"/>
            <w:noWrap/>
            <w:vAlign w:val="center"/>
            <w:hideMark/>
          </w:tcPr>
          <w:p w14:paraId="0435B571" w14:textId="29DA9DEA"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79" w14:textId="77777777" w:rsidTr="00BA6D7A">
        <w:trPr>
          <w:trHeight w:val="240"/>
        </w:trPr>
        <w:tc>
          <w:tcPr>
            <w:tcW w:w="984" w:type="dxa"/>
            <w:tcBorders>
              <w:top w:val="nil"/>
              <w:left w:val="nil"/>
              <w:bottom w:val="nil"/>
              <w:right w:val="nil"/>
            </w:tcBorders>
            <w:shd w:val="clear" w:color="auto" w:fill="auto"/>
            <w:noWrap/>
            <w:vAlign w:val="center"/>
            <w:hideMark/>
          </w:tcPr>
          <w:p w14:paraId="0435B573" w14:textId="7B6739F4" w:rsidR="00120A80" w:rsidRDefault="00120A80" w:rsidP="00120A80">
            <w:pPr>
              <w:rPr>
                <w:rFonts w:ascii="Calibri" w:hAnsi="Calibri"/>
                <w:color w:val="000000"/>
                <w:sz w:val="18"/>
                <w:szCs w:val="18"/>
              </w:rPr>
            </w:pPr>
            <w:r w:rsidRPr="002A4574">
              <w:rPr>
                <w:rFonts w:ascii="Calibri" w:hAnsi="Calibri"/>
                <w:color w:val="000000"/>
                <w:sz w:val="18"/>
                <w:szCs w:val="18"/>
              </w:rPr>
              <w:t>724839</w:t>
            </w:r>
          </w:p>
        </w:tc>
        <w:tc>
          <w:tcPr>
            <w:tcW w:w="818" w:type="dxa"/>
            <w:gridSpan w:val="2"/>
            <w:tcBorders>
              <w:top w:val="nil"/>
              <w:left w:val="nil"/>
              <w:bottom w:val="nil"/>
              <w:right w:val="nil"/>
            </w:tcBorders>
            <w:shd w:val="clear" w:color="auto" w:fill="auto"/>
            <w:noWrap/>
            <w:vAlign w:val="center"/>
            <w:hideMark/>
          </w:tcPr>
          <w:p w14:paraId="0435B574" w14:textId="75819A4D" w:rsidR="00120A80" w:rsidRDefault="00120A80" w:rsidP="00120A80">
            <w:pPr>
              <w:rPr>
                <w:rFonts w:ascii="Calibri" w:hAnsi="Calibri"/>
                <w:color w:val="000000"/>
                <w:sz w:val="18"/>
                <w:szCs w:val="18"/>
              </w:rPr>
            </w:pPr>
            <w:r w:rsidRPr="002A4574">
              <w:rPr>
                <w:rFonts w:ascii="Calibri" w:hAnsi="Calibri"/>
                <w:color w:val="000000"/>
                <w:sz w:val="18"/>
                <w:szCs w:val="18"/>
              </w:rPr>
              <w:t>0.51</w:t>
            </w:r>
          </w:p>
        </w:tc>
        <w:tc>
          <w:tcPr>
            <w:tcW w:w="4955" w:type="dxa"/>
            <w:gridSpan w:val="3"/>
            <w:tcBorders>
              <w:top w:val="nil"/>
              <w:left w:val="nil"/>
              <w:bottom w:val="nil"/>
              <w:right w:val="nil"/>
            </w:tcBorders>
            <w:shd w:val="clear" w:color="auto" w:fill="auto"/>
            <w:noWrap/>
            <w:vAlign w:val="bottom"/>
            <w:hideMark/>
          </w:tcPr>
          <w:p w14:paraId="0435B575" w14:textId="6EFBFB5F"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Sacramento Metropolitan AP </w:t>
            </w:r>
          </w:p>
        </w:tc>
        <w:tc>
          <w:tcPr>
            <w:tcW w:w="1451" w:type="dxa"/>
            <w:gridSpan w:val="2"/>
            <w:tcBorders>
              <w:top w:val="nil"/>
              <w:left w:val="nil"/>
              <w:bottom w:val="nil"/>
              <w:right w:val="nil"/>
            </w:tcBorders>
            <w:shd w:val="clear" w:color="auto" w:fill="auto"/>
            <w:noWrap/>
            <w:vAlign w:val="center"/>
            <w:hideMark/>
          </w:tcPr>
          <w:p w14:paraId="0435B576" w14:textId="73A0BEB3" w:rsidR="00120A80" w:rsidRDefault="00120A80" w:rsidP="00120A80">
            <w:pPr>
              <w:rPr>
                <w:rFonts w:ascii="Calibri" w:hAnsi="Calibri"/>
                <w:color w:val="000000"/>
                <w:sz w:val="18"/>
                <w:szCs w:val="18"/>
              </w:rPr>
            </w:pPr>
            <w:r w:rsidRPr="002A4574">
              <w:rPr>
                <w:rFonts w:ascii="Calibri" w:hAnsi="Calibri"/>
                <w:color w:val="000000"/>
                <w:sz w:val="18"/>
                <w:szCs w:val="18"/>
              </w:rPr>
              <w:t>38.7</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7" w14:textId="5F771920" w:rsidR="00120A80" w:rsidRDefault="00120A80" w:rsidP="00120A80">
            <w:pPr>
              <w:rPr>
                <w:rFonts w:ascii="Calibri" w:hAnsi="Calibri"/>
                <w:color w:val="000000"/>
                <w:sz w:val="18"/>
                <w:szCs w:val="18"/>
              </w:rPr>
            </w:pPr>
            <w:r w:rsidRPr="002A4574">
              <w:rPr>
                <w:rFonts w:ascii="Calibri" w:hAnsi="Calibri"/>
                <w:color w:val="000000"/>
                <w:sz w:val="18"/>
                <w:szCs w:val="18"/>
              </w:rPr>
              <w:t>–121.58</w:t>
            </w:r>
          </w:p>
        </w:tc>
        <w:tc>
          <w:tcPr>
            <w:tcW w:w="1293" w:type="dxa"/>
            <w:tcBorders>
              <w:top w:val="nil"/>
              <w:left w:val="nil"/>
              <w:bottom w:val="nil"/>
              <w:right w:val="nil"/>
            </w:tcBorders>
            <w:shd w:val="clear" w:color="auto" w:fill="auto"/>
            <w:noWrap/>
            <w:vAlign w:val="center"/>
            <w:hideMark/>
          </w:tcPr>
          <w:p w14:paraId="0435B578" w14:textId="1CA9031B"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120A80" w:rsidRPr="002A4574" w14:paraId="0435B580" w14:textId="77777777" w:rsidTr="00BA6D7A">
        <w:trPr>
          <w:trHeight w:val="240"/>
        </w:trPr>
        <w:tc>
          <w:tcPr>
            <w:tcW w:w="984" w:type="dxa"/>
            <w:tcBorders>
              <w:top w:val="nil"/>
              <w:left w:val="nil"/>
              <w:bottom w:val="nil"/>
              <w:right w:val="nil"/>
            </w:tcBorders>
            <w:shd w:val="clear" w:color="auto" w:fill="auto"/>
            <w:noWrap/>
            <w:vAlign w:val="center"/>
            <w:hideMark/>
          </w:tcPr>
          <w:p w14:paraId="0435B57A" w14:textId="7331EC04" w:rsidR="00120A80" w:rsidRDefault="00120A80" w:rsidP="00120A80">
            <w:pPr>
              <w:rPr>
                <w:rFonts w:ascii="Calibri" w:hAnsi="Calibri"/>
                <w:color w:val="000000"/>
                <w:sz w:val="18"/>
                <w:szCs w:val="18"/>
              </w:rPr>
            </w:pPr>
            <w:r w:rsidRPr="002A4574">
              <w:rPr>
                <w:rFonts w:ascii="Calibri" w:hAnsi="Calibri"/>
                <w:color w:val="000000"/>
                <w:sz w:val="18"/>
                <w:szCs w:val="18"/>
              </w:rPr>
              <w:t>724915</w:t>
            </w:r>
          </w:p>
        </w:tc>
        <w:tc>
          <w:tcPr>
            <w:tcW w:w="818" w:type="dxa"/>
            <w:gridSpan w:val="2"/>
            <w:tcBorders>
              <w:top w:val="nil"/>
              <w:left w:val="nil"/>
              <w:bottom w:val="nil"/>
              <w:right w:val="nil"/>
            </w:tcBorders>
            <w:shd w:val="clear" w:color="auto" w:fill="auto"/>
            <w:noWrap/>
            <w:vAlign w:val="center"/>
            <w:hideMark/>
          </w:tcPr>
          <w:p w14:paraId="0435B57B" w14:textId="50CE52BB" w:rsidR="00120A80" w:rsidRDefault="00120A80" w:rsidP="00120A80">
            <w:pPr>
              <w:rPr>
                <w:rFonts w:ascii="Calibri" w:hAnsi="Calibri"/>
                <w:color w:val="000000"/>
                <w:sz w:val="18"/>
                <w:szCs w:val="18"/>
              </w:rPr>
            </w:pPr>
            <w:r w:rsidRPr="002A4574">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hideMark/>
          </w:tcPr>
          <w:p w14:paraId="0435B57C" w14:textId="7F7D21E1" w:rsidR="00120A80" w:rsidRPr="002A4574" w:rsidRDefault="00120A80" w:rsidP="00120A80">
            <w:pPr>
              <w:rPr>
                <w:rFonts w:ascii="Calibri" w:hAnsi="Calibri"/>
                <w:color w:val="000000"/>
                <w:sz w:val="18"/>
                <w:szCs w:val="18"/>
              </w:rPr>
            </w:pPr>
            <w:r w:rsidRPr="002A4574">
              <w:rPr>
                <w:rFonts w:ascii="Calibri" w:hAnsi="Calibri"/>
                <w:color w:val="000000"/>
                <w:sz w:val="18"/>
                <w:szCs w:val="18"/>
              </w:rPr>
              <w:t xml:space="preserve">Monterey Naf </w:t>
            </w:r>
          </w:p>
        </w:tc>
        <w:tc>
          <w:tcPr>
            <w:tcW w:w="1451" w:type="dxa"/>
            <w:gridSpan w:val="2"/>
            <w:tcBorders>
              <w:top w:val="nil"/>
              <w:left w:val="nil"/>
              <w:bottom w:val="nil"/>
              <w:right w:val="nil"/>
            </w:tcBorders>
            <w:shd w:val="clear" w:color="auto" w:fill="auto"/>
            <w:noWrap/>
            <w:vAlign w:val="center"/>
            <w:hideMark/>
          </w:tcPr>
          <w:p w14:paraId="0435B57D" w14:textId="7196C084" w:rsidR="00120A80" w:rsidRDefault="00120A80" w:rsidP="00120A80">
            <w:pPr>
              <w:rPr>
                <w:rFonts w:ascii="Calibri" w:hAnsi="Calibri"/>
                <w:color w:val="000000"/>
                <w:sz w:val="18"/>
                <w:szCs w:val="18"/>
              </w:rPr>
            </w:pPr>
            <w:r w:rsidRPr="002A4574">
              <w:rPr>
                <w:rFonts w:ascii="Calibri" w:hAnsi="Calibri"/>
                <w:color w:val="000000"/>
                <w:sz w:val="18"/>
                <w:szCs w:val="18"/>
              </w:rPr>
              <w:t>36.6</w:t>
            </w:r>
            <w:r w:rsidR="00501AA7">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7E" w14:textId="6F825C4A" w:rsidR="00120A80" w:rsidRDefault="00120A80" w:rsidP="00120A80">
            <w:pPr>
              <w:rPr>
                <w:rFonts w:ascii="Calibri" w:hAnsi="Calibri"/>
                <w:color w:val="000000"/>
                <w:sz w:val="18"/>
                <w:szCs w:val="18"/>
              </w:rPr>
            </w:pPr>
            <w:r w:rsidRPr="002A4574">
              <w:rPr>
                <w:rFonts w:ascii="Calibri" w:hAnsi="Calibri"/>
                <w:color w:val="000000"/>
                <w:sz w:val="18"/>
                <w:szCs w:val="18"/>
              </w:rPr>
              <w:t>–121.87</w:t>
            </w:r>
          </w:p>
        </w:tc>
        <w:tc>
          <w:tcPr>
            <w:tcW w:w="1293" w:type="dxa"/>
            <w:tcBorders>
              <w:top w:val="nil"/>
              <w:left w:val="nil"/>
              <w:bottom w:val="nil"/>
              <w:right w:val="nil"/>
            </w:tcBorders>
            <w:shd w:val="clear" w:color="auto" w:fill="auto"/>
            <w:noWrap/>
            <w:vAlign w:val="center"/>
            <w:hideMark/>
          </w:tcPr>
          <w:p w14:paraId="0435B57F" w14:textId="75C8916E" w:rsidR="00120A80" w:rsidRDefault="00120A80" w:rsidP="00120A80">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37427275" w14:textId="77777777" w:rsidTr="00BA6D7A">
        <w:trPr>
          <w:trHeight w:val="240"/>
        </w:trPr>
        <w:tc>
          <w:tcPr>
            <w:tcW w:w="984" w:type="dxa"/>
            <w:tcBorders>
              <w:top w:val="nil"/>
              <w:left w:val="nil"/>
              <w:bottom w:val="nil"/>
              <w:right w:val="nil"/>
            </w:tcBorders>
            <w:shd w:val="clear" w:color="auto" w:fill="auto"/>
            <w:noWrap/>
            <w:vAlign w:val="center"/>
          </w:tcPr>
          <w:p w14:paraId="21423AEA" w14:textId="7BF01AFC" w:rsidR="00501AA7" w:rsidRPr="002A4574" w:rsidRDefault="00501AA7" w:rsidP="00501AA7">
            <w:pPr>
              <w:rPr>
                <w:rFonts w:ascii="Calibri" w:hAnsi="Calibri"/>
                <w:color w:val="000000"/>
                <w:sz w:val="18"/>
                <w:szCs w:val="18"/>
              </w:rPr>
            </w:pPr>
            <w:r>
              <w:rPr>
                <w:rFonts w:ascii="Calibri" w:hAnsi="Calibri"/>
                <w:color w:val="000000"/>
                <w:sz w:val="18"/>
                <w:szCs w:val="18"/>
              </w:rPr>
              <w:t>724917</w:t>
            </w:r>
          </w:p>
        </w:tc>
        <w:tc>
          <w:tcPr>
            <w:tcW w:w="818" w:type="dxa"/>
            <w:gridSpan w:val="2"/>
            <w:tcBorders>
              <w:top w:val="nil"/>
              <w:left w:val="nil"/>
              <w:bottom w:val="nil"/>
              <w:right w:val="nil"/>
            </w:tcBorders>
            <w:shd w:val="clear" w:color="auto" w:fill="auto"/>
            <w:noWrap/>
            <w:vAlign w:val="center"/>
          </w:tcPr>
          <w:p w14:paraId="04DAE2C7" w14:textId="45483513" w:rsidR="00501AA7" w:rsidRPr="002A4574" w:rsidRDefault="00501AA7" w:rsidP="00501AA7">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5C3A8F82" w14:textId="7E28F9BB" w:rsidR="00501AA7" w:rsidRPr="002A4574" w:rsidRDefault="00501AA7" w:rsidP="00501AA7">
            <w:pPr>
              <w:rPr>
                <w:rFonts w:ascii="Calibri" w:hAnsi="Calibri"/>
                <w:color w:val="000000"/>
                <w:sz w:val="18"/>
                <w:szCs w:val="18"/>
              </w:rPr>
            </w:pPr>
            <w:r>
              <w:rPr>
                <w:rFonts w:ascii="Calibri" w:hAnsi="Calibri"/>
                <w:color w:val="000000"/>
                <w:sz w:val="18"/>
                <w:szCs w:val="18"/>
              </w:rPr>
              <w:t>Salinas Municipal AP</w:t>
            </w:r>
          </w:p>
        </w:tc>
        <w:tc>
          <w:tcPr>
            <w:tcW w:w="1451" w:type="dxa"/>
            <w:gridSpan w:val="2"/>
            <w:tcBorders>
              <w:top w:val="nil"/>
              <w:left w:val="nil"/>
              <w:bottom w:val="nil"/>
              <w:right w:val="nil"/>
            </w:tcBorders>
            <w:shd w:val="clear" w:color="auto" w:fill="auto"/>
            <w:noWrap/>
            <w:vAlign w:val="center"/>
          </w:tcPr>
          <w:p w14:paraId="4DA0564D" w14:textId="0501875A" w:rsidR="00501AA7" w:rsidRPr="002A4574" w:rsidRDefault="00501AA7" w:rsidP="00501AA7">
            <w:pPr>
              <w:rPr>
                <w:rFonts w:ascii="Calibri" w:hAnsi="Calibri"/>
                <w:color w:val="000000"/>
                <w:sz w:val="18"/>
                <w:szCs w:val="18"/>
              </w:rPr>
            </w:pPr>
            <w:r>
              <w:rPr>
                <w:rFonts w:ascii="Calibri" w:hAnsi="Calibri"/>
                <w:color w:val="000000"/>
                <w:sz w:val="18"/>
                <w:szCs w:val="18"/>
              </w:rPr>
              <w:t>36.67</w:t>
            </w:r>
          </w:p>
        </w:tc>
        <w:tc>
          <w:tcPr>
            <w:tcW w:w="1420" w:type="dxa"/>
            <w:gridSpan w:val="2"/>
            <w:tcBorders>
              <w:top w:val="nil"/>
              <w:left w:val="nil"/>
              <w:bottom w:val="nil"/>
              <w:right w:val="nil"/>
            </w:tcBorders>
            <w:shd w:val="clear" w:color="auto" w:fill="auto"/>
            <w:noWrap/>
            <w:vAlign w:val="center"/>
          </w:tcPr>
          <w:p w14:paraId="1B1BAD47" w14:textId="26B24A75" w:rsidR="00501AA7" w:rsidRPr="002A4574" w:rsidRDefault="00501AA7" w:rsidP="00501AA7">
            <w:pPr>
              <w:rPr>
                <w:rFonts w:ascii="Calibri" w:hAnsi="Calibri"/>
                <w:color w:val="000000"/>
                <w:sz w:val="18"/>
                <w:szCs w:val="18"/>
              </w:rPr>
            </w:pPr>
            <w:r>
              <w:rPr>
                <w:rFonts w:ascii="Calibri" w:hAnsi="Calibri"/>
                <w:color w:val="000000"/>
                <w:sz w:val="18"/>
                <w:szCs w:val="18"/>
              </w:rPr>
              <w:t>-121.60</w:t>
            </w:r>
          </w:p>
        </w:tc>
        <w:tc>
          <w:tcPr>
            <w:tcW w:w="1293" w:type="dxa"/>
            <w:tcBorders>
              <w:top w:val="nil"/>
              <w:left w:val="nil"/>
              <w:bottom w:val="nil"/>
              <w:right w:val="nil"/>
            </w:tcBorders>
            <w:shd w:val="clear" w:color="auto" w:fill="auto"/>
            <w:noWrap/>
            <w:vAlign w:val="center"/>
          </w:tcPr>
          <w:p w14:paraId="0FD34673" w14:textId="20DF3E47"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282B28AA" w14:textId="77777777" w:rsidTr="00BA6D7A">
        <w:trPr>
          <w:trHeight w:val="240"/>
        </w:trPr>
        <w:tc>
          <w:tcPr>
            <w:tcW w:w="984" w:type="dxa"/>
            <w:tcBorders>
              <w:top w:val="nil"/>
              <w:left w:val="nil"/>
              <w:bottom w:val="nil"/>
              <w:right w:val="nil"/>
            </w:tcBorders>
            <w:shd w:val="clear" w:color="auto" w:fill="auto"/>
            <w:noWrap/>
            <w:vAlign w:val="center"/>
          </w:tcPr>
          <w:p w14:paraId="6890543F" w14:textId="2F64E01E" w:rsidR="00501AA7" w:rsidRPr="002A4574" w:rsidRDefault="00501AA7" w:rsidP="00501AA7">
            <w:pPr>
              <w:rPr>
                <w:rFonts w:ascii="Calibri" w:hAnsi="Calibri"/>
                <w:color w:val="000000"/>
                <w:sz w:val="18"/>
                <w:szCs w:val="18"/>
              </w:rPr>
            </w:pPr>
            <w:r>
              <w:rPr>
                <w:rFonts w:ascii="Calibri" w:hAnsi="Calibri"/>
                <w:color w:val="000000"/>
                <w:sz w:val="18"/>
                <w:szCs w:val="18"/>
              </w:rPr>
              <w:t>724920</w:t>
            </w:r>
          </w:p>
        </w:tc>
        <w:tc>
          <w:tcPr>
            <w:tcW w:w="818" w:type="dxa"/>
            <w:gridSpan w:val="2"/>
            <w:tcBorders>
              <w:top w:val="nil"/>
              <w:left w:val="nil"/>
              <w:bottom w:val="nil"/>
              <w:right w:val="nil"/>
            </w:tcBorders>
            <w:shd w:val="clear" w:color="auto" w:fill="auto"/>
            <w:noWrap/>
            <w:vAlign w:val="center"/>
          </w:tcPr>
          <w:p w14:paraId="03FCDBC4" w14:textId="4BF6ACD3" w:rsidR="00501AA7" w:rsidRPr="002A4574" w:rsidRDefault="00501AA7" w:rsidP="00501AA7">
            <w:pPr>
              <w:rPr>
                <w:rFonts w:ascii="Calibri" w:hAnsi="Calibri"/>
                <w:color w:val="000000"/>
                <w:sz w:val="18"/>
                <w:szCs w:val="18"/>
              </w:rPr>
            </w:pPr>
            <w:r>
              <w:rPr>
                <w:rFonts w:ascii="Calibri" w:hAnsi="Calibri"/>
                <w:color w:val="000000"/>
                <w:sz w:val="18"/>
                <w:szCs w:val="18"/>
              </w:rPr>
              <w:t>0.50</w:t>
            </w:r>
          </w:p>
        </w:tc>
        <w:tc>
          <w:tcPr>
            <w:tcW w:w="4955" w:type="dxa"/>
            <w:gridSpan w:val="3"/>
            <w:tcBorders>
              <w:top w:val="nil"/>
              <w:left w:val="nil"/>
              <w:bottom w:val="nil"/>
              <w:right w:val="nil"/>
            </w:tcBorders>
            <w:shd w:val="clear" w:color="auto" w:fill="auto"/>
            <w:noWrap/>
            <w:vAlign w:val="bottom"/>
          </w:tcPr>
          <w:p w14:paraId="1687B0BE" w14:textId="5150F0E5" w:rsidR="00501AA7" w:rsidRPr="002A4574" w:rsidRDefault="00501AA7" w:rsidP="00501AA7">
            <w:pPr>
              <w:rPr>
                <w:rFonts w:ascii="Calibri" w:hAnsi="Calibri"/>
                <w:color w:val="000000"/>
                <w:sz w:val="18"/>
                <w:szCs w:val="18"/>
              </w:rPr>
            </w:pPr>
            <w:r>
              <w:rPr>
                <w:rFonts w:ascii="Calibri" w:hAnsi="Calibri"/>
                <w:color w:val="000000"/>
                <w:sz w:val="18"/>
                <w:szCs w:val="18"/>
              </w:rPr>
              <w:t xml:space="preserve">Stockton Metropolitan Arpt </w:t>
            </w:r>
          </w:p>
        </w:tc>
        <w:tc>
          <w:tcPr>
            <w:tcW w:w="1451" w:type="dxa"/>
            <w:gridSpan w:val="2"/>
            <w:tcBorders>
              <w:top w:val="nil"/>
              <w:left w:val="nil"/>
              <w:bottom w:val="nil"/>
              <w:right w:val="nil"/>
            </w:tcBorders>
            <w:shd w:val="clear" w:color="auto" w:fill="auto"/>
            <w:noWrap/>
            <w:vAlign w:val="center"/>
          </w:tcPr>
          <w:p w14:paraId="6E9427E3" w14:textId="29365DA8" w:rsidR="00501AA7" w:rsidRPr="002A4574" w:rsidRDefault="00501AA7" w:rsidP="00501AA7">
            <w:pPr>
              <w:rPr>
                <w:rFonts w:ascii="Calibri" w:hAnsi="Calibri"/>
                <w:color w:val="000000"/>
                <w:sz w:val="18"/>
                <w:szCs w:val="18"/>
              </w:rPr>
            </w:pPr>
            <w:r>
              <w:rPr>
                <w:rFonts w:ascii="Calibri" w:hAnsi="Calibri"/>
                <w:color w:val="000000"/>
                <w:sz w:val="18"/>
                <w:szCs w:val="18"/>
              </w:rPr>
              <w:t>37.90</w:t>
            </w:r>
          </w:p>
        </w:tc>
        <w:tc>
          <w:tcPr>
            <w:tcW w:w="1420" w:type="dxa"/>
            <w:gridSpan w:val="2"/>
            <w:tcBorders>
              <w:top w:val="nil"/>
              <w:left w:val="nil"/>
              <w:bottom w:val="nil"/>
              <w:right w:val="nil"/>
            </w:tcBorders>
            <w:shd w:val="clear" w:color="auto" w:fill="auto"/>
            <w:noWrap/>
            <w:vAlign w:val="center"/>
          </w:tcPr>
          <w:p w14:paraId="44CB1884" w14:textId="25B3AF0E" w:rsidR="00501AA7" w:rsidRPr="002A4574" w:rsidRDefault="00501AA7" w:rsidP="00501AA7">
            <w:pPr>
              <w:rPr>
                <w:rFonts w:ascii="Calibri" w:hAnsi="Calibri"/>
                <w:color w:val="000000"/>
                <w:sz w:val="18"/>
                <w:szCs w:val="18"/>
              </w:rPr>
            </w:pPr>
            <w:r>
              <w:rPr>
                <w:rFonts w:ascii="Calibri" w:hAnsi="Calibri"/>
                <w:color w:val="000000"/>
                <w:sz w:val="18"/>
                <w:szCs w:val="18"/>
              </w:rPr>
              <w:t>-112.23</w:t>
            </w:r>
          </w:p>
        </w:tc>
        <w:tc>
          <w:tcPr>
            <w:tcW w:w="1293" w:type="dxa"/>
            <w:tcBorders>
              <w:top w:val="nil"/>
              <w:left w:val="nil"/>
              <w:bottom w:val="nil"/>
              <w:right w:val="nil"/>
            </w:tcBorders>
            <w:shd w:val="clear" w:color="auto" w:fill="auto"/>
            <w:noWrap/>
            <w:vAlign w:val="center"/>
          </w:tcPr>
          <w:p w14:paraId="3E784CE8" w14:textId="794F6853"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1852780A" w14:textId="77777777" w:rsidTr="00BA6D7A">
        <w:trPr>
          <w:trHeight w:val="240"/>
        </w:trPr>
        <w:tc>
          <w:tcPr>
            <w:tcW w:w="984" w:type="dxa"/>
            <w:tcBorders>
              <w:top w:val="nil"/>
              <w:left w:val="nil"/>
              <w:bottom w:val="nil"/>
              <w:right w:val="nil"/>
            </w:tcBorders>
            <w:shd w:val="clear" w:color="auto" w:fill="auto"/>
            <w:noWrap/>
            <w:vAlign w:val="center"/>
          </w:tcPr>
          <w:p w14:paraId="5558C8D7" w14:textId="766239DA" w:rsidR="00501AA7" w:rsidRPr="002A4574" w:rsidRDefault="00501AA7" w:rsidP="00501AA7">
            <w:pPr>
              <w:rPr>
                <w:rFonts w:ascii="Calibri" w:hAnsi="Calibri"/>
                <w:color w:val="000000"/>
                <w:sz w:val="18"/>
                <w:szCs w:val="18"/>
              </w:rPr>
            </w:pPr>
            <w:r>
              <w:rPr>
                <w:rFonts w:ascii="Calibri" w:hAnsi="Calibri"/>
                <w:color w:val="000000"/>
                <w:sz w:val="18"/>
                <w:szCs w:val="18"/>
              </w:rPr>
              <w:t>724926</w:t>
            </w:r>
          </w:p>
        </w:tc>
        <w:tc>
          <w:tcPr>
            <w:tcW w:w="818" w:type="dxa"/>
            <w:gridSpan w:val="2"/>
            <w:tcBorders>
              <w:top w:val="nil"/>
              <w:left w:val="nil"/>
              <w:bottom w:val="nil"/>
              <w:right w:val="nil"/>
            </w:tcBorders>
            <w:shd w:val="clear" w:color="auto" w:fill="auto"/>
            <w:noWrap/>
            <w:vAlign w:val="center"/>
          </w:tcPr>
          <w:p w14:paraId="4A1DB945" w14:textId="31524A38" w:rsidR="00501AA7" w:rsidRPr="002A4574" w:rsidRDefault="00501AA7" w:rsidP="00501AA7">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71596BBF" w14:textId="3CF62115" w:rsidR="00501AA7" w:rsidRPr="002A4574" w:rsidRDefault="00501AA7" w:rsidP="00501AA7">
            <w:pPr>
              <w:rPr>
                <w:rFonts w:ascii="Calibri" w:hAnsi="Calibri"/>
                <w:color w:val="000000"/>
                <w:sz w:val="18"/>
                <w:szCs w:val="18"/>
              </w:rPr>
            </w:pPr>
            <w:r>
              <w:rPr>
                <w:rFonts w:ascii="Calibri" w:hAnsi="Calibri"/>
                <w:color w:val="000000"/>
                <w:sz w:val="18"/>
                <w:szCs w:val="18"/>
              </w:rPr>
              <w:t>Modesto City – County AP</w:t>
            </w:r>
          </w:p>
        </w:tc>
        <w:tc>
          <w:tcPr>
            <w:tcW w:w="1451" w:type="dxa"/>
            <w:gridSpan w:val="2"/>
            <w:tcBorders>
              <w:top w:val="nil"/>
              <w:left w:val="nil"/>
              <w:bottom w:val="nil"/>
              <w:right w:val="nil"/>
            </w:tcBorders>
            <w:shd w:val="clear" w:color="auto" w:fill="auto"/>
            <w:noWrap/>
            <w:vAlign w:val="center"/>
          </w:tcPr>
          <w:p w14:paraId="0E877CDE" w14:textId="495FFB32" w:rsidR="00501AA7" w:rsidRPr="002A4574" w:rsidRDefault="00501AA7" w:rsidP="00501AA7">
            <w:pPr>
              <w:rPr>
                <w:rFonts w:ascii="Calibri" w:hAnsi="Calibri"/>
                <w:color w:val="000000"/>
                <w:sz w:val="18"/>
                <w:szCs w:val="18"/>
              </w:rPr>
            </w:pPr>
            <w:r>
              <w:rPr>
                <w:rFonts w:ascii="Calibri" w:hAnsi="Calibri"/>
                <w:color w:val="000000"/>
                <w:sz w:val="18"/>
                <w:szCs w:val="18"/>
              </w:rPr>
              <w:t>37.63</w:t>
            </w:r>
          </w:p>
        </w:tc>
        <w:tc>
          <w:tcPr>
            <w:tcW w:w="1420" w:type="dxa"/>
            <w:gridSpan w:val="2"/>
            <w:tcBorders>
              <w:top w:val="nil"/>
              <w:left w:val="nil"/>
              <w:bottom w:val="nil"/>
              <w:right w:val="nil"/>
            </w:tcBorders>
            <w:shd w:val="clear" w:color="auto" w:fill="auto"/>
            <w:noWrap/>
            <w:vAlign w:val="center"/>
          </w:tcPr>
          <w:p w14:paraId="7ECE1B80" w14:textId="02347B78" w:rsidR="00501AA7" w:rsidRPr="002A4574" w:rsidRDefault="00501AA7" w:rsidP="00501AA7">
            <w:pPr>
              <w:rPr>
                <w:rFonts w:ascii="Calibri" w:hAnsi="Calibri"/>
                <w:color w:val="000000"/>
                <w:sz w:val="18"/>
                <w:szCs w:val="18"/>
              </w:rPr>
            </w:pPr>
            <w:r>
              <w:rPr>
                <w:rFonts w:ascii="Calibri" w:hAnsi="Calibri"/>
                <w:color w:val="000000"/>
                <w:sz w:val="18"/>
                <w:szCs w:val="18"/>
              </w:rPr>
              <w:t>-120.95</w:t>
            </w:r>
          </w:p>
        </w:tc>
        <w:tc>
          <w:tcPr>
            <w:tcW w:w="1293" w:type="dxa"/>
            <w:tcBorders>
              <w:top w:val="nil"/>
              <w:left w:val="nil"/>
              <w:bottom w:val="nil"/>
              <w:right w:val="nil"/>
            </w:tcBorders>
            <w:shd w:val="clear" w:color="auto" w:fill="auto"/>
            <w:noWrap/>
            <w:vAlign w:val="center"/>
          </w:tcPr>
          <w:p w14:paraId="4401E8F2" w14:textId="327156F4"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658AB4B2" w14:textId="77777777" w:rsidTr="00BA6D7A">
        <w:trPr>
          <w:trHeight w:val="240"/>
        </w:trPr>
        <w:tc>
          <w:tcPr>
            <w:tcW w:w="984" w:type="dxa"/>
            <w:tcBorders>
              <w:top w:val="nil"/>
              <w:left w:val="nil"/>
              <w:bottom w:val="nil"/>
              <w:right w:val="nil"/>
            </w:tcBorders>
            <w:shd w:val="clear" w:color="auto" w:fill="auto"/>
            <w:noWrap/>
            <w:vAlign w:val="center"/>
          </w:tcPr>
          <w:p w14:paraId="3B885C76" w14:textId="41219680" w:rsidR="00501AA7" w:rsidRPr="002A4574" w:rsidRDefault="00501AA7" w:rsidP="00501AA7">
            <w:pPr>
              <w:rPr>
                <w:rFonts w:ascii="Calibri" w:hAnsi="Calibri"/>
                <w:color w:val="000000"/>
                <w:sz w:val="18"/>
                <w:szCs w:val="18"/>
              </w:rPr>
            </w:pPr>
            <w:r>
              <w:rPr>
                <w:rFonts w:ascii="Calibri" w:hAnsi="Calibri"/>
                <w:color w:val="000000"/>
                <w:sz w:val="18"/>
                <w:szCs w:val="18"/>
              </w:rPr>
              <w:t>724927</w:t>
            </w:r>
          </w:p>
        </w:tc>
        <w:tc>
          <w:tcPr>
            <w:tcW w:w="818" w:type="dxa"/>
            <w:gridSpan w:val="2"/>
            <w:tcBorders>
              <w:top w:val="nil"/>
              <w:left w:val="nil"/>
              <w:bottom w:val="nil"/>
              <w:right w:val="nil"/>
            </w:tcBorders>
            <w:shd w:val="clear" w:color="auto" w:fill="auto"/>
            <w:noWrap/>
            <w:vAlign w:val="center"/>
          </w:tcPr>
          <w:p w14:paraId="794FE258" w14:textId="40977E66" w:rsidR="00501AA7" w:rsidRPr="002A4574" w:rsidRDefault="00501AA7" w:rsidP="00501AA7">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08AB551D" w14:textId="0ED8D6FD" w:rsidR="00501AA7" w:rsidRPr="002A4574" w:rsidRDefault="00501AA7" w:rsidP="00501AA7">
            <w:pPr>
              <w:rPr>
                <w:rFonts w:ascii="Calibri" w:hAnsi="Calibri"/>
                <w:color w:val="000000"/>
                <w:sz w:val="18"/>
                <w:szCs w:val="18"/>
              </w:rPr>
            </w:pPr>
            <w:r>
              <w:rPr>
                <w:rFonts w:ascii="Calibri" w:hAnsi="Calibri"/>
                <w:color w:val="000000"/>
                <w:sz w:val="18"/>
                <w:szCs w:val="18"/>
              </w:rPr>
              <w:t>Livermore Municipal</w:t>
            </w:r>
          </w:p>
        </w:tc>
        <w:tc>
          <w:tcPr>
            <w:tcW w:w="1451" w:type="dxa"/>
            <w:gridSpan w:val="2"/>
            <w:tcBorders>
              <w:top w:val="nil"/>
              <w:left w:val="nil"/>
              <w:bottom w:val="nil"/>
              <w:right w:val="nil"/>
            </w:tcBorders>
            <w:shd w:val="clear" w:color="auto" w:fill="auto"/>
            <w:noWrap/>
            <w:vAlign w:val="center"/>
          </w:tcPr>
          <w:p w14:paraId="2FECF8DA" w14:textId="2FBC69C6" w:rsidR="00501AA7" w:rsidRPr="002A4574" w:rsidRDefault="00501AA7" w:rsidP="00501AA7">
            <w:pPr>
              <w:rPr>
                <w:rFonts w:ascii="Calibri" w:hAnsi="Calibri"/>
                <w:color w:val="000000"/>
                <w:sz w:val="18"/>
                <w:szCs w:val="18"/>
              </w:rPr>
            </w:pPr>
            <w:r>
              <w:rPr>
                <w:rFonts w:ascii="Calibri" w:hAnsi="Calibri"/>
                <w:color w:val="000000"/>
                <w:sz w:val="18"/>
                <w:szCs w:val="18"/>
              </w:rPr>
              <w:t>37.70</w:t>
            </w:r>
          </w:p>
        </w:tc>
        <w:tc>
          <w:tcPr>
            <w:tcW w:w="1420" w:type="dxa"/>
            <w:gridSpan w:val="2"/>
            <w:tcBorders>
              <w:top w:val="nil"/>
              <w:left w:val="nil"/>
              <w:bottom w:val="nil"/>
              <w:right w:val="nil"/>
            </w:tcBorders>
            <w:shd w:val="clear" w:color="auto" w:fill="auto"/>
            <w:noWrap/>
            <w:vAlign w:val="center"/>
          </w:tcPr>
          <w:p w14:paraId="31138954" w14:textId="6A329DCE" w:rsidR="00501AA7" w:rsidRPr="002A4574" w:rsidRDefault="00501AA7" w:rsidP="00501AA7">
            <w:pPr>
              <w:rPr>
                <w:rFonts w:ascii="Calibri" w:hAnsi="Calibri"/>
                <w:color w:val="000000"/>
                <w:sz w:val="18"/>
                <w:szCs w:val="18"/>
              </w:rPr>
            </w:pPr>
            <w:r>
              <w:rPr>
                <w:rFonts w:ascii="Calibri" w:hAnsi="Calibri"/>
                <w:color w:val="000000"/>
                <w:sz w:val="18"/>
                <w:szCs w:val="18"/>
              </w:rPr>
              <w:t>-121.82</w:t>
            </w:r>
          </w:p>
        </w:tc>
        <w:tc>
          <w:tcPr>
            <w:tcW w:w="1293" w:type="dxa"/>
            <w:tcBorders>
              <w:top w:val="nil"/>
              <w:left w:val="nil"/>
              <w:bottom w:val="nil"/>
              <w:right w:val="nil"/>
            </w:tcBorders>
            <w:shd w:val="clear" w:color="auto" w:fill="auto"/>
            <w:noWrap/>
            <w:vAlign w:val="center"/>
          </w:tcPr>
          <w:p w14:paraId="558835F4" w14:textId="32DCCF9D"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475C3053" w14:textId="77777777" w:rsidTr="00BA6D7A">
        <w:trPr>
          <w:trHeight w:val="240"/>
        </w:trPr>
        <w:tc>
          <w:tcPr>
            <w:tcW w:w="984" w:type="dxa"/>
            <w:tcBorders>
              <w:top w:val="nil"/>
              <w:left w:val="nil"/>
              <w:bottom w:val="nil"/>
              <w:right w:val="nil"/>
            </w:tcBorders>
            <w:shd w:val="clear" w:color="auto" w:fill="auto"/>
            <w:noWrap/>
            <w:vAlign w:val="center"/>
          </w:tcPr>
          <w:p w14:paraId="0BBDCD50" w14:textId="5C158377" w:rsidR="00501AA7" w:rsidRPr="002A4574" w:rsidRDefault="00501AA7" w:rsidP="00501AA7">
            <w:pPr>
              <w:rPr>
                <w:rFonts w:ascii="Calibri" w:hAnsi="Calibri"/>
                <w:color w:val="000000"/>
                <w:sz w:val="18"/>
                <w:szCs w:val="18"/>
              </w:rPr>
            </w:pPr>
            <w:r>
              <w:rPr>
                <w:rFonts w:ascii="Calibri" w:hAnsi="Calibri"/>
                <w:color w:val="000000"/>
                <w:sz w:val="18"/>
                <w:szCs w:val="18"/>
              </w:rPr>
              <w:t>724930</w:t>
            </w:r>
          </w:p>
        </w:tc>
        <w:tc>
          <w:tcPr>
            <w:tcW w:w="818" w:type="dxa"/>
            <w:gridSpan w:val="2"/>
            <w:tcBorders>
              <w:top w:val="nil"/>
              <w:left w:val="nil"/>
              <w:bottom w:val="nil"/>
              <w:right w:val="nil"/>
            </w:tcBorders>
            <w:shd w:val="clear" w:color="auto" w:fill="auto"/>
            <w:noWrap/>
            <w:vAlign w:val="center"/>
          </w:tcPr>
          <w:p w14:paraId="0B7A2918" w14:textId="4061465F" w:rsidR="00501AA7" w:rsidRPr="002A4574" w:rsidRDefault="00501AA7" w:rsidP="00501AA7">
            <w:pPr>
              <w:rPr>
                <w:rFonts w:ascii="Calibri" w:hAnsi="Calibri"/>
                <w:color w:val="000000"/>
                <w:sz w:val="18"/>
                <w:szCs w:val="18"/>
              </w:rPr>
            </w:pPr>
            <w:r>
              <w:rPr>
                <w:rFonts w:ascii="Calibri" w:hAnsi="Calibri"/>
                <w:color w:val="000000"/>
                <w:sz w:val="18"/>
                <w:szCs w:val="18"/>
              </w:rPr>
              <w:t>0.54</w:t>
            </w:r>
          </w:p>
        </w:tc>
        <w:tc>
          <w:tcPr>
            <w:tcW w:w="4955" w:type="dxa"/>
            <w:gridSpan w:val="3"/>
            <w:tcBorders>
              <w:top w:val="nil"/>
              <w:left w:val="nil"/>
              <w:bottom w:val="nil"/>
              <w:right w:val="nil"/>
            </w:tcBorders>
            <w:shd w:val="clear" w:color="auto" w:fill="auto"/>
            <w:noWrap/>
            <w:vAlign w:val="bottom"/>
          </w:tcPr>
          <w:p w14:paraId="68872594" w14:textId="6ED571B1" w:rsidR="00501AA7" w:rsidRPr="002A4574" w:rsidRDefault="00501AA7" w:rsidP="00501AA7">
            <w:pPr>
              <w:rPr>
                <w:rFonts w:ascii="Calibri" w:hAnsi="Calibri"/>
                <w:color w:val="000000"/>
                <w:sz w:val="18"/>
                <w:szCs w:val="18"/>
              </w:rPr>
            </w:pPr>
            <w:r>
              <w:rPr>
                <w:rFonts w:ascii="Calibri" w:hAnsi="Calibri"/>
                <w:color w:val="000000"/>
                <w:sz w:val="18"/>
                <w:szCs w:val="18"/>
              </w:rPr>
              <w:t>Oakland Metropolitan Arpt</w:t>
            </w:r>
          </w:p>
        </w:tc>
        <w:tc>
          <w:tcPr>
            <w:tcW w:w="1451" w:type="dxa"/>
            <w:gridSpan w:val="2"/>
            <w:tcBorders>
              <w:top w:val="nil"/>
              <w:left w:val="nil"/>
              <w:bottom w:val="nil"/>
              <w:right w:val="nil"/>
            </w:tcBorders>
            <w:shd w:val="clear" w:color="auto" w:fill="auto"/>
            <w:noWrap/>
            <w:vAlign w:val="center"/>
          </w:tcPr>
          <w:p w14:paraId="23B990E2" w14:textId="0D778293" w:rsidR="00501AA7" w:rsidRPr="002A4574" w:rsidRDefault="00501AA7" w:rsidP="00501AA7">
            <w:pPr>
              <w:rPr>
                <w:rFonts w:ascii="Calibri" w:hAnsi="Calibri"/>
                <w:color w:val="000000"/>
                <w:sz w:val="18"/>
                <w:szCs w:val="18"/>
              </w:rPr>
            </w:pPr>
            <w:r>
              <w:rPr>
                <w:rFonts w:ascii="Calibri" w:hAnsi="Calibri"/>
                <w:color w:val="000000"/>
                <w:sz w:val="18"/>
                <w:szCs w:val="18"/>
              </w:rPr>
              <w:t>37.72</w:t>
            </w:r>
          </w:p>
        </w:tc>
        <w:tc>
          <w:tcPr>
            <w:tcW w:w="1420" w:type="dxa"/>
            <w:gridSpan w:val="2"/>
            <w:tcBorders>
              <w:top w:val="nil"/>
              <w:left w:val="nil"/>
              <w:bottom w:val="nil"/>
              <w:right w:val="nil"/>
            </w:tcBorders>
            <w:shd w:val="clear" w:color="auto" w:fill="auto"/>
            <w:noWrap/>
            <w:vAlign w:val="center"/>
          </w:tcPr>
          <w:p w14:paraId="20F7FA15" w14:textId="3CD8EAD7" w:rsidR="00501AA7" w:rsidRPr="002A4574" w:rsidRDefault="00501AA7" w:rsidP="00501AA7">
            <w:pPr>
              <w:rPr>
                <w:rFonts w:ascii="Calibri" w:hAnsi="Calibri"/>
                <w:color w:val="000000"/>
                <w:sz w:val="18"/>
                <w:szCs w:val="18"/>
              </w:rPr>
            </w:pPr>
            <w:r>
              <w:rPr>
                <w:rFonts w:ascii="Calibri" w:hAnsi="Calibri"/>
                <w:color w:val="000000"/>
                <w:sz w:val="18"/>
                <w:szCs w:val="18"/>
              </w:rPr>
              <w:t>-122.22</w:t>
            </w:r>
          </w:p>
        </w:tc>
        <w:tc>
          <w:tcPr>
            <w:tcW w:w="1293" w:type="dxa"/>
            <w:tcBorders>
              <w:top w:val="nil"/>
              <w:left w:val="nil"/>
              <w:bottom w:val="nil"/>
              <w:right w:val="nil"/>
            </w:tcBorders>
            <w:shd w:val="clear" w:color="auto" w:fill="auto"/>
            <w:noWrap/>
            <w:vAlign w:val="center"/>
          </w:tcPr>
          <w:p w14:paraId="6441B225" w14:textId="68B5FEBD"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2DE86E1F" w14:textId="77777777" w:rsidTr="00BA6D7A">
        <w:trPr>
          <w:trHeight w:val="240"/>
        </w:trPr>
        <w:tc>
          <w:tcPr>
            <w:tcW w:w="984" w:type="dxa"/>
            <w:tcBorders>
              <w:top w:val="nil"/>
              <w:left w:val="nil"/>
              <w:bottom w:val="nil"/>
              <w:right w:val="nil"/>
            </w:tcBorders>
            <w:shd w:val="clear" w:color="auto" w:fill="auto"/>
            <w:noWrap/>
            <w:vAlign w:val="center"/>
          </w:tcPr>
          <w:p w14:paraId="5A8D41A4" w14:textId="28FA8130" w:rsidR="00501AA7" w:rsidRPr="002A4574" w:rsidRDefault="00501AA7" w:rsidP="00501AA7">
            <w:pPr>
              <w:rPr>
                <w:rFonts w:ascii="Calibri" w:hAnsi="Calibri"/>
                <w:color w:val="000000"/>
                <w:sz w:val="18"/>
                <w:szCs w:val="18"/>
              </w:rPr>
            </w:pPr>
            <w:r>
              <w:rPr>
                <w:rFonts w:ascii="Calibri" w:hAnsi="Calibri"/>
                <w:color w:val="000000"/>
                <w:sz w:val="18"/>
                <w:szCs w:val="18"/>
              </w:rPr>
              <w:t>724935</w:t>
            </w:r>
          </w:p>
        </w:tc>
        <w:tc>
          <w:tcPr>
            <w:tcW w:w="818" w:type="dxa"/>
            <w:gridSpan w:val="2"/>
            <w:tcBorders>
              <w:top w:val="nil"/>
              <w:left w:val="nil"/>
              <w:bottom w:val="nil"/>
              <w:right w:val="nil"/>
            </w:tcBorders>
            <w:shd w:val="clear" w:color="auto" w:fill="auto"/>
            <w:noWrap/>
            <w:vAlign w:val="center"/>
          </w:tcPr>
          <w:p w14:paraId="781C08C4" w14:textId="2D3AD0D3" w:rsidR="00501AA7" w:rsidRPr="002A4574" w:rsidRDefault="00501AA7" w:rsidP="00501AA7">
            <w:pPr>
              <w:rPr>
                <w:rFonts w:ascii="Calibri" w:hAnsi="Calibri"/>
                <w:color w:val="000000"/>
                <w:sz w:val="18"/>
                <w:szCs w:val="18"/>
              </w:rPr>
            </w:pPr>
            <w:r>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tcPr>
          <w:p w14:paraId="66893F63" w14:textId="446A05F2" w:rsidR="00501AA7" w:rsidRPr="002A4574" w:rsidRDefault="00501AA7" w:rsidP="00501AA7">
            <w:pPr>
              <w:rPr>
                <w:rFonts w:ascii="Calibri" w:hAnsi="Calibri"/>
                <w:color w:val="000000"/>
                <w:sz w:val="18"/>
                <w:szCs w:val="18"/>
              </w:rPr>
            </w:pPr>
            <w:r>
              <w:rPr>
                <w:rFonts w:ascii="Calibri" w:hAnsi="Calibri"/>
                <w:color w:val="000000"/>
                <w:sz w:val="18"/>
                <w:szCs w:val="18"/>
              </w:rPr>
              <w:t>Hayward Air Term</w:t>
            </w:r>
          </w:p>
        </w:tc>
        <w:tc>
          <w:tcPr>
            <w:tcW w:w="1451" w:type="dxa"/>
            <w:gridSpan w:val="2"/>
            <w:tcBorders>
              <w:top w:val="nil"/>
              <w:left w:val="nil"/>
              <w:bottom w:val="nil"/>
              <w:right w:val="nil"/>
            </w:tcBorders>
            <w:shd w:val="clear" w:color="auto" w:fill="auto"/>
            <w:noWrap/>
            <w:vAlign w:val="center"/>
          </w:tcPr>
          <w:p w14:paraId="3A51A04B" w14:textId="3272DFD8" w:rsidR="00501AA7" w:rsidRPr="002A4574" w:rsidRDefault="00501AA7" w:rsidP="00501AA7">
            <w:pPr>
              <w:rPr>
                <w:rFonts w:ascii="Calibri" w:hAnsi="Calibri"/>
                <w:color w:val="000000"/>
                <w:sz w:val="18"/>
                <w:szCs w:val="18"/>
              </w:rPr>
            </w:pPr>
            <w:r>
              <w:rPr>
                <w:rFonts w:ascii="Calibri" w:hAnsi="Calibri"/>
                <w:color w:val="000000"/>
                <w:sz w:val="18"/>
                <w:szCs w:val="18"/>
              </w:rPr>
              <w:t>37.67</w:t>
            </w:r>
          </w:p>
        </w:tc>
        <w:tc>
          <w:tcPr>
            <w:tcW w:w="1420" w:type="dxa"/>
            <w:gridSpan w:val="2"/>
            <w:tcBorders>
              <w:top w:val="nil"/>
              <w:left w:val="nil"/>
              <w:bottom w:val="nil"/>
              <w:right w:val="nil"/>
            </w:tcBorders>
            <w:shd w:val="clear" w:color="auto" w:fill="auto"/>
            <w:noWrap/>
            <w:vAlign w:val="center"/>
          </w:tcPr>
          <w:p w14:paraId="687F233A" w14:textId="7C022D85" w:rsidR="00501AA7" w:rsidRPr="002A4574" w:rsidRDefault="00501AA7" w:rsidP="00501AA7">
            <w:pPr>
              <w:rPr>
                <w:rFonts w:ascii="Calibri" w:hAnsi="Calibri"/>
                <w:color w:val="000000"/>
                <w:sz w:val="18"/>
                <w:szCs w:val="18"/>
              </w:rPr>
            </w:pPr>
            <w:r>
              <w:rPr>
                <w:rFonts w:ascii="Calibri" w:hAnsi="Calibri"/>
                <w:color w:val="000000"/>
                <w:sz w:val="18"/>
                <w:szCs w:val="18"/>
              </w:rPr>
              <w:t>-122.12</w:t>
            </w:r>
          </w:p>
        </w:tc>
        <w:tc>
          <w:tcPr>
            <w:tcW w:w="1293" w:type="dxa"/>
            <w:tcBorders>
              <w:top w:val="nil"/>
              <w:left w:val="nil"/>
              <w:bottom w:val="nil"/>
              <w:right w:val="nil"/>
            </w:tcBorders>
            <w:shd w:val="clear" w:color="auto" w:fill="auto"/>
            <w:noWrap/>
            <w:vAlign w:val="center"/>
          </w:tcPr>
          <w:p w14:paraId="70775AEF" w14:textId="7A992F2A"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79A46197" w14:textId="77777777" w:rsidTr="00BA6D7A">
        <w:trPr>
          <w:trHeight w:val="240"/>
        </w:trPr>
        <w:tc>
          <w:tcPr>
            <w:tcW w:w="984" w:type="dxa"/>
            <w:tcBorders>
              <w:top w:val="nil"/>
              <w:left w:val="nil"/>
              <w:bottom w:val="nil"/>
              <w:right w:val="nil"/>
            </w:tcBorders>
            <w:shd w:val="clear" w:color="auto" w:fill="auto"/>
            <w:noWrap/>
            <w:vAlign w:val="center"/>
          </w:tcPr>
          <w:p w14:paraId="1082A097" w14:textId="61B3552B" w:rsidR="00501AA7" w:rsidRPr="002A4574" w:rsidRDefault="00501AA7" w:rsidP="00501AA7">
            <w:pPr>
              <w:rPr>
                <w:rFonts w:ascii="Calibri" w:hAnsi="Calibri"/>
                <w:color w:val="000000"/>
                <w:sz w:val="18"/>
                <w:szCs w:val="18"/>
              </w:rPr>
            </w:pPr>
            <w:r>
              <w:rPr>
                <w:rFonts w:ascii="Calibri" w:hAnsi="Calibri"/>
                <w:color w:val="000000"/>
                <w:sz w:val="18"/>
                <w:szCs w:val="18"/>
              </w:rPr>
              <w:t>724936</w:t>
            </w:r>
          </w:p>
        </w:tc>
        <w:tc>
          <w:tcPr>
            <w:tcW w:w="818" w:type="dxa"/>
            <w:gridSpan w:val="2"/>
            <w:tcBorders>
              <w:top w:val="nil"/>
              <w:left w:val="nil"/>
              <w:bottom w:val="nil"/>
              <w:right w:val="nil"/>
            </w:tcBorders>
            <w:shd w:val="clear" w:color="auto" w:fill="auto"/>
            <w:noWrap/>
            <w:vAlign w:val="center"/>
          </w:tcPr>
          <w:p w14:paraId="7E577C7F" w14:textId="37D736A7" w:rsidR="00501AA7" w:rsidRPr="002A4574" w:rsidRDefault="00501AA7" w:rsidP="00501AA7">
            <w:pPr>
              <w:rPr>
                <w:rFonts w:ascii="Calibri" w:hAnsi="Calibri"/>
                <w:color w:val="000000"/>
                <w:sz w:val="18"/>
                <w:szCs w:val="18"/>
              </w:rPr>
            </w:pPr>
            <w:r>
              <w:rPr>
                <w:rFonts w:ascii="Calibri" w:hAnsi="Calibri"/>
                <w:color w:val="000000"/>
                <w:sz w:val="18"/>
                <w:szCs w:val="18"/>
              </w:rPr>
              <w:t>0.53</w:t>
            </w:r>
          </w:p>
        </w:tc>
        <w:tc>
          <w:tcPr>
            <w:tcW w:w="4955" w:type="dxa"/>
            <w:gridSpan w:val="3"/>
            <w:tcBorders>
              <w:top w:val="nil"/>
              <w:left w:val="nil"/>
              <w:bottom w:val="nil"/>
              <w:right w:val="nil"/>
            </w:tcBorders>
            <w:shd w:val="clear" w:color="auto" w:fill="auto"/>
            <w:noWrap/>
            <w:vAlign w:val="bottom"/>
          </w:tcPr>
          <w:p w14:paraId="7D500473" w14:textId="56586AF3" w:rsidR="00501AA7" w:rsidRPr="002A4574" w:rsidRDefault="00501AA7" w:rsidP="00501AA7">
            <w:pPr>
              <w:rPr>
                <w:rFonts w:ascii="Calibri" w:hAnsi="Calibri"/>
                <w:color w:val="000000"/>
                <w:sz w:val="18"/>
                <w:szCs w:val="18"/>
              </w:rPr>
            </w:pPr>
            <w:r>
              <w:rPr>
                <w:rFonts w:ascii="Calibri" w:hAnsi="Calibri"/>
                <w:color w:val="000000"/>
                <w:sz w:val="18"/>
                <w:szCs w:val="18"/>
              </w:rPr>
              <w:t xml:space="preserve">Concord – Buchanan Field </w:t>
            </w:r>
          </w:p>
        </w:tc>
        <w:tc>
          <w:tcPr>
            <w:tcW w:w="1451" w:type="dxa"/>
            <w:gridSpan w:val="2"/>
            <w:tcBorders>
              <w:top w:val="nil"/>
              <w:left w:val="nil"/>
              <w:bottom w:val="nil"/>
              <w:right w:val="nil"/>
            </w:tcBorders>
            <w:shd w:val="clear" w:color="auto" w:fill="auto"/>
            <w:noWrap/>
            <w:vAlign w:val="center"/>
          </w:tcPr>
          <w:p w14:paraId="01C7BAC6" w14:textId="190BD4A8" w:rsidR="00501AA7" w:rsidRPr="002A4574" w:rsidRDefault="00501AA7" w:rsidP="00501AA7">
            <w:pPr>
              <w:rPr>
                <w:rFonts w:ascii="Calibri" w:hAnsi="Calibri"/>
                <w:color w:val="000000"/>
                <w:sz w:val="18"/>
                <w:szCs w:val="18"/>
              </w:rPr>
            </w:pPr>
            <w:r>
              <w:rPr>
                <w:rFonts w:ascii="Calibri" w:hAnsi="Calibri"/>
                <w:color w:val="000000"/>
                <w:sz w:val="18"/>
                <w:szCs w:val="18"/>
              </w:rPr>
              <w:t>38.00</w:t>
            </w:r>
          </w:p>
        </w:tc>
        <w:tc>
          <w:tcPr>
            <w:tcW w:w="1420" w:type="dxa"/>
            <w:gridSpan w:val="2"/>
            <w:tcBorders>
              <w:top w:val="nil"/>
              <w:left w:val="nil"/>
              <w:bottom w:val="nil"/>
              <w:right w:val="nil"/>
            </w:tcBorders>
            <w:shd w:val="clear" w:color="auto" w:fill="auto"/>
            <w:noWrap/>
            <w:vAlign w:val="center"/>
          </w:tcPr>
          <w:p w14:paraId="6654EF4E" w14:textId="75E9E57A" w:rsidR="00501AA7" w:rsidRPr="002A4574" w:rsidRDefault="00501AA7" w:rsidP="00501AA7">
            <w:pPr>
              <w:rPr>
                <w:rFonts w:ascii="Calibri" w:hAnsi="Calibri"/>
                <w:color w:val="000000"/>
                <w:sz w:val="18"/>
                <w:szCs w:val="18"/>
              </w:rPr>
            </w:pPr>
            <w:r>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tcPr>
          <w:p w14:paraId="636D7813" w14:textId="29157F38"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676D80AF" w14:textId="77777777" w:rsidTr="00BA6D7A">
        <w:trPr>
          <w:trHeight w:val="240"/>
        </w:trPr>
        <w:tc>
          <w:tcPr>
            <w:tcW w:w="984" w:type="dxa"/>
            <w:tcBorders>
              <w:top w:val="nil"/>
              <w:left w:val="nil"/>
              <w:bottom w:val="nil"/>
              <w:right w:val="nil"/>
            </w:tcBorders>
            <w:shd w:val="clear" w:color="auto" w:fill="auto"/>
            <w:noWrap/>
            <w:vAlign w:val="center"/>
          </w:tcPr>
          <w:p w14:paraId="103C5350" w14:textId="38BE5199" w:rsidR="00501AA7" w:rsidRPr="002A4574" w:rsidRDefault="00501AA7" w:rsidP="00501AA7">
            <w:pPr>
              <w:rPr>
                <w:rFonts w:ascii="Calibri" w:hAnsi="Calibri"/>
                <w:color w:val="000000"/>
                <w:sz w:val="18"/>
                <w:szCs w:val="18"/>
              </w:rPr>
            </w:pPr>
            <w:r>
              <w:rPr>
                <w:rFonts w:ascii="Calibri" w:hAnsi="Calibri"/>
                <w:color w:val="000000"/>
                <w:sz w:val="18"/>
                <w:szCs w:val="18"/>
              </w:rPr>
              <w:t>724940</w:t>
            </w:r>
          </w:p>
        </w:tc>
        <w:tc>
          <w:tcPr>
            <w:tcW w:w="818" w:type="dxa"/>
            <w:gridSpan w:val="2"/>
            <w:tcBorders>
              <w:top w:val="nil"/>
              <w:left w:val="nil"/>
              <w:bottom w:val="nil"/>
              <w:right w:val="nil"/>
            </w:tcBorders>
            <w:shd w:val="clear" w:color="auto" w:fill="auto"/>
            <w:noWrap/>
            <w:vAlign w:val="center"/>
          </w:tcPr>
          <w:p w14:paraId="7554D1FE" w14:textId="784D34A5" w:rsidR="00501AA7" w:rsidRPr="002A4574" w:rsidRDefault="00501AA7" w:rsidP="00501AA7">
            <w:pPr>
              <w:rPr>
                <w:rFonts w:ascii="Calibri" w:hAnsi="Calibri"/>
                <w:color w:val="000000"/>
                <w:sz w:val="18"/>
                <w:szCs w:val="18"/>
              </w:rPr>
            </w:pPr>
            <w:r>
              <w:rPr>
                <w:rFonts w:ascii="Calibri" w:hAnsi="Calibri"/>
                <w:color w:val="000000"/>
                <w:sz w:val="18"/>
                <w:szCs w:val="18"/>
              </w:rPr>
              <w:t>0.60</w:t>
            </w:r>
          </w:p>
        </w:tc>
        <w:tc>
          <w:tcPr>
            <w:tcW w:w="4955" w:type="dxa"/>
            <w:gridSpan w:val="3"/>
            <w:tcBorders>
              <w:top w:val="nil"/>
              <w:left w:val="nil"/>
              <w:bottom w:val="nil"/>
              <w:right w:val="nil"/>
            </w:tcBorders>
            <w:shd w:val="clear" w:color="auto" w:fill="auto"/>
            <w:noWrap/>
            <w:vAlign w:val="bottom"/>
          </w:tcPr>
          <w:p w14:paraId="5208E460" w14:textId="44E98485" w:rsidR="00501AA7" w:rsidRPr="002A4574" w:rsidRDefault="00501AA7" w:rsidP="00501AA7">
            <w:pPr>
              <w:rPr>
                <w:rFonts w:ascii="Calibri" w:hAnsi="Calibri"/>
                <w:color w:val="000000"/>
                <w:sz w:val="18"/>
                <w:szCs w:val="18"/>
              </w:rPr>
            </w:pPr>
            <w:r>
              <w:rPr>
                <w:rFonts w:ascii="Calibri" w:hAnsi="Calibri"/>
                <w:color w:val="000000"/>
                <w:sz w:val="18"/>
                <w:szCs w:val="18"/>
              </w:rPr>
              <w:t>San Francisco Intl AP</w:t>
            </w:r>
          </w:p>
        </w:tc>
        <w:tc>
          <w:tcPr>
            <w:tcW w:w="1451" w:type="dxa"/>
            <w:gridSpan w:val="2"/>
            <w:tcBorders>
              <w:top w:val="nil"/>
              <w:left w:val="nil"/>
              <w:bottom w:val="nil"/>
              <w:right w:val="nil"/>
            </w:tcBorders>
            <w:shd w:val="clear" w:color="auto" w:fill="auto"/>
            <w:noWrap/>
            <w:vAlign w:val="center"/>
          </w:tcPr>
          <w:p w14:paraId="3A2E0E51" w14:textId="4D8DAF6B" w:rsidR="00501AA7" w:rsidRPr="002A4574" w:rsidRDefault="00501AA7" w:rsidP="00501AA7">
            <w:pPr>
              <w:rPr>
                <w:rFonts w:ascii="Calibri" w:hAnsi="Calibri"/>
                <w:color w:val="000000"/>
                <w:sz w:val="18"/>
                <w:szCs w:val="18"/>
              </w:rPr>
            </w:pPr>
            <w:r>
              <w:rPr>
                <w:rFonts w:ascii="Calibri" w:hAnsi="Calibri"/>
                <w:color w:val="000000"/>
                <w:sz w:val="18"/>
                <w:szCs w:val="18"/>
              </w:rPr>
              <w:t>37.62</w:t>
            </w:r>
          </w:p>
        </w:tc>
        <w:tc>
          <w:tcPr>
            <w:tcW w:w="1420" w:type="dxa"/>
            <w:gridSpan w:val="2"/>
            <w:tcBorders>
              <w:top w:val="nil"/>
              <w:left w:val="nil"/>
              <w:bottom w:val="nil"/>
              <w:right w:val="nil"/>
            </w:tcBorders>
            <w:shd w:val="clear" w:color="auto" w:fill="auto"/>
            <w:noWrap/>
            <w:vAlign w:val="center"/>
          </w:tcPr>
          <w:p w14:paraId="13E8124B" w14:textId="4F8F7230" w:rsidR="00501AA7" w:rsidRPr="002A4574" w:rsidRDefault="00501AA7" w:rsidP="00501AA7">
            <w:pPr>
              <w:rPr>
                <w:rFonts w:ascii="Calibri" w:hAnsi="Calibri"/>
                <w:color w:val="000000"/>
                <w:sz w:val="18"/>
                <w:szCs w:val="18"/>
              </w:rPr>
            </w:pPr>
            <w:r>
              <w:rPr>
                <w:rFonts w:ascii="Calibri" w:hAnsi="Calibri"/>
                <w:color w:val="000000"/>
                <w:sz w:val="18"/>
                <w:szCs w:val="18"/>
              </w:rPr>
              <w:t>-122.40</w:t>
            </w:r>
          </w:p>
        </w:tc>
        <w:tc>
          <w:tcPr>
            <w:tcW w:w="1293" w:type="dxa"/>
            <w:tcBorders>
              <w:top w:val="nil"/>
              <w:left w:val="nil"/>
              <w:bottom w:val="nil"/>
              <w:right w:val="nil"/>
            </w:tcBorders>
            <w:shd w:val="clear" w:color="auto" w:fill="auto"/>
            <w:noWrap/>
            <w:vAlign w:val="center"/>
          </w:tcPr>
          <w:p w14:paraId="49128B0E" w14:textId="4D1C7EDE"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4E6FBCE4" w14:textId="77777777" w:rsidTr="00BA6D7A">
        <w:trPr>
          <w:trHeight w:val="240"/>
        </w:trPr>
        <w:tc>
          <w:tcPr>
            <w:tcW w:w="984" w:type="dxa"/>
            <w:tcBorders>
              <w:top w:val="nil"/>
              <w:left w:val="nil"/>
              <w:bottom w:val="nil"/>
              <w:right w:val="nil"/>
            </w:tcBorders>
            <w:shd w:val="clear" w:color="auto" w:fill="auto"/>
            <w:noWrap/>
            <w:vAlign w:val="center"/>
          </w:tcPr>
          <w:p w14:paraId="3112B917" w14:textId="593BE5E9" w:rsidR="00501AA7" w:rsidRPr="002A4574" w:rsidRDefault="00501AA7" w:rsidP="00501AA7">
            <w:pPr>
              <w:rPr>
                <w:rFonts w:ascii="Calibri" w:hAnsi="Calibri"/>
                <w:color w:val="000000"/>
                <w:sz w:val="18"/>
                <w:szCs w:val="18"/>
              </w:rPr>
            </w:pPr>
            <w:r>
              <w:rPr>
                <w:rFonts w:ascii="Calibri" w:hAnsi="Calibri"/>
                <w:color w:val="000000"/>
                <w:sz w:val="18"/>
                <w:szCs w:val="18"/>
              </w:rPr>
              <w:t>724945</w:t>
            </w:r>
          </w:p>
        </w:tc>
        <w:tc>
          <w:tcPr>
            <w:tcW w:w="818" w:type="dxa"/>
            <w:gridSpan w:val="2"/>
            <w:tcBorders>
              <w:top w:val="nil"/>
              <w:left w:val="nil"/>
              <w:bottom w:val="nil"/>
              <w:right w:val="nil"/>
            </w:tcBorders>
            <w:shd w:val="clear" w:color="auto" w:fill="auto"/>
            <w:noWrap/>
            <w:vAlign w:val="center"/>
          </w:tcPr>
          <w:p w14:paraId="3653755B" w14:textId="69EFFE9F" w:rsidR="00501AA7" w:rsidRPr="002A4574" w:rsidRDefault="00501AA7" w:rsidP="00501AA7">
            <w:pPr>
              <w:rPr>
                <w:rFonts w:ascii="Calibri" w:hAnsi="Calibri"/>
                <w:color w:val="000000"/>
                <w:sz w:val="18"/>
                <w:szCs w:val="18"/>
              </w:rPr>
            </w:pPr>
            <w:r>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tcPr>
          <w:p w14:paraId="3ACA0145" w14:textId="370817F1" w:rsidR="00501AA7" w:rsidRPr="002A4574" w:rsidRDefault="00501AA7" w:rsidP="00501AA7">
            <w:pPr>
              <w:rPr>
                <w:rFonts w:ascii="Calibri" w:hAnsi="Calibri"/>
                <w:color w:val="000000"/>
                <w:sz w:val="18"/>
                <w:szCs w:val="18"/>
              </w:rPr>
            </w:pPr>
            <w:r>
              <w:rPr>
                <w:rFonts w:ascii="Calibri" w:hAnsi="Calibri"/>
                <w:color w:val="000000"/>
                <w:sz w:val="18"/>
                <w:szCs w:val="18"/>
              </w:rPr>
              <w:t>San Jose Intl AP</w:t>
            </w:r>
          </w:p>
        </w:tc>
        <w:tc>
          <w:tcPr>
            <w:tcW w:w="1451" w:type="dxa"/>
            <w:gridSpan w:val="2"/>
            <w:tcBorders>
              <w:top w:val="nil"/>
              <w:left w:val="nil"/>
              <w:bottom w:val="nil"/>
              <w:right w:val="nil"/>
            </w:tcBorders>
            <w:shd w:val="clear" w:color="auto" w:fill="auto"/>
            <w:noWrap/>
            <w:vAlign w:val="center"/>
          </w:tcPr>
          <w:p w14:paraId="729F8C67" w14:textId="4C8B4DE5" w:rsidR="00501AA7" w:rsidRPr="002A4574" w:rsidRDefault="00501AA7" w:rsidP="00501AA7">
            <w:pPr>
              <w:rPr>
                <w:rFonts w:ascii="Calibri" w:hAnsi="Calibri"/>
                <w:color w:val="000000"/>
                <w:sz w:val="18"/>
                <w:szCs w:val="18"/>
              </w:rPr>
            </w:pPr>
            <w:r>
              <w:rPr>
                <w:rFonts w:ascii="Calibri" w:hAnsi="Calibri"/>
                <w:color w:val="000000"/>
                <w:sz w:val="18"/>
                <w:szCs w:val="18"/>
              </w:rPr>
              <w:t>37.37</w:t>
            </w:r>
          </w:p>
        </w:tc>
        <w:tc>
          <w:tcPr>
            <w:tcW w:w="1420" w:type="dxa"/>
            <w:gridSpan w:val="2"/>
            <w:tcBorders>
              <w:top w:val="nil"/>
              <w:left w:val="nil"/>
              <w:bottom w:val="nil"/>
              <w:right w:val="nil"/>
            </w:tcBorders>
            <w:shd w:val="clear" w:color="auto" w:fill="auto"/>
            <w:noWrap/>
            <w:vAlign w:val="center"/>
          </w:tcPr>
          <w:p w14:paraId="6DDA518A" w14:textId="17381FC3" w:rsidR="00501AA7" w:rsidRPr="002A4574" w:rsidRDefault="00501AA7" w:rsidP="00501AA7">
            <w:pPr>
              <w:rPr>
                <w:rFonts w:ascii="Calibri" w:hAnsi="Calibri"/>
                <w:color w:val="000000"/>
                <w:sz w:val="18"/>
                <w:szCs w:val="18"/>
              </w:rPr>
            </w:pPr>
            <w:r>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tcPr>
          <w:p w14:paraId="6B76FA5D" w14:textId="5F273FF3"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638A60B6" w14:textId="77777777" w:rsidTr="00BA6D7A">
        <w:trPr>
          <w:trHeight w:val="240"/>
        </w:trPr>
        <w:tc>
          <w:tcPr>
            <w:tcW w:w="984" w:type="dxa"/>
            <w:tcBorders>
              <w:top w:val="nil"/>
              <w:left w:val="nil"/>
              <w:bottom w:val="nil"/>
              <w:right w:val="nil"/>
            </w:tcBorders>
            <w:shd w:val="clear" w:color="auto" w:fill="auto"/>
            <w:noWrap/>
            <w:vAlign w:val="center"/>
          </w:tcPr>
          <w:p w14:paraId="1FABA337" w14:textId="7FCD2B62" w:rsidR="00501AA7" w:rsidRPr="002A4574" w:rsidRDefault="00501AA7" w:rsidP="00501AA7">
            <w:pPr>
              <w:rPr>
                <w:rFonts w:ascii="Calibri" w:hAnsi="Calibri"/>
                <w:color w:val="000000"/>
                <w:sz w:val="18"/>
                <w:szCs w:val="18"/>
              </w:rPr>
            </w:pPr>
            <w:r>
              <w:rPr>
                <w:rFonts w:ascii="Calibri" w:hAnsi="Calibri"/>
                <w:color w:val="000000"/>
                <w:sz w:val="18"/>
                <w:szCs w:val="18"/>
              </w:rPr>
              <w:t>724955</w:t>
            </w:r>
          </w:p>
        </w:tc>
        <w:tc>
          <w:tcPr>
            <w:tcW w:w="818" w:type="dxa"/>
            <w:gridSpan w:val="2"/>
            <w:tcBorders>
              <w:top w:val="nil"/>
              <w:left w:val="nil"/>
              <w:bottom w:val="nil"/>
              <w:right w:val="nil"/>
            </w:tcBorders>
            <w:shd w:val="clear" w:color="auto" w:fill="auto"/>
            <w:noWrap/>
            <w:vAlign w:val="center"/>
          </w:tcPr>
          <w:p w14:paraId="16A12F5A" w14:textId="7D065432" w:rsidR="00501AA7" w:rsidRPr="002A4574" w:rsidRDefault="00501AA7" w:rsidP="00501AA7">
            <w:pPr>
              <w:rPr>
                <w:rFonts w:ascii="Calibri" w:hAnsi="Calibri"/>
                <w:color w:val="000000"/>
                <w:sz w:val="18"/>
                <w:szCs w:val="18"/>
              </w:rPr>
            </w:pPr>
            <w:r>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tcPr>
          <w:p w14:paraId="40A25647" w14:textId="76D8FD45" w:rsidR="00501AA7" w:rsidRPr="002A4574" w:rsidRDefault="00501AA7" w:rsidP="00501AA7">
            <w:pPr>
              <w:rPr>
                <w:rFonts w:ascii="Calibri" w:hAnsi="Calibri"/>
                <w:color w:val="000000"/>
                <w:sz w:val="18"/>
                <w:szCs w:val="18"/>
              </w:rPr>
            </w:pPr>
            <w:r>
              <w:rPr>
                <w:rFonts w:ascii="Calibri" w:hAnsi="Calibri"/>
                <w:color w:val="000000"/>
                <w:sz w:val="18"/>
                <w:szCs w:val="18"/>
              </w:rPr>
              <w:t>Napa Co. Airport</w:t>
            </w:r>
          </w:p>
        </w:tc>
        <w:tc>
          <w:tcPr>
            <w:tcW w:w="1451" w:type="dxa"/>
            <w:gridSpan w:val="2"/>
            <w:tcBorders>
              <w:top w:val="nil"/>
              <w:left w:val="nil"/>
              <w:bottom w:val="nil"/>
              <w:right w:val="nil"/>
            </w:tcBorders>
            <w:shd w:val="clear" w:color="auto" w:fill="auto"/>
            <w:noWrap/>
            <w:vAlign w:val="center"/>
          </w:tcPr>
          <w:p w14:paraId="2ED4BFAE" w14:textId="7D792AB0" w:rsidR="00501AA7" w:rsidRPr="002A4574" w:rsidRDefault="00501AA7" w:rsidP="00501AA7">
            <w:pPr>
              <w:rPr>
                <w:rFonts w:ascii="Calibri" w:hAnsi="Calibri"/>
                <w:color w:val="000000"/>
                <w:sz w:val="18"/>
                <w:szCs w:val="18"/>
              </w:rPr>
            </w:pPr>
            <w:r>
              <w:rPr>
                <w:rFonts w:ascii="Calibri" w:hAnsi="Calibri"/>
                <w:color w:val="000000"/>
                <w:sz w:val="18"/>
                <w:szCs w:val="18"/>
              </w:rPr>
              <w:t>38.22</w:t>
            </w:r>
          </w:p>
        </w:tc>
        <w:tc>
          <w:tcPr>
            <w:tcW w:w="1420" w:type="dxa"/>
            <w:gridSpan w:val="2"/>
            <w:tcBorders>
              <w:top w:val="nil"/>
              <w:left w:val="nil"/>
              <w:bottom w:val="nil"/>
              <w:right w:val="nil"/>
            </w:tcBorders>
            <w:shd w:val="clear" w:color="auto" w:fill="auto"/>
            <w:noWrap/>
            <w:vAlign w:val="center"/>
          </w:tcPr>
          <w:p w14:paraId="32CA408A" w14:textId="2C678E10" w:rsidR="00501AA7" w:rsidRPr="002A4574" w:rsidRDefault="00501AA7" w:rsidP="00501AA7">
            <w:pPr>
              <w:rPr>
                <w:rFonts w:ascii="Calibri" w:hAnsi="Calibri"/>
                <w:color w:val="000000"/>
                <w:sz w:val="18"/>
                <w:szCs w:val="18"/>
              </w:rPr>
            </w:pPr>
            <w:r>
              <w:rPr>
                <w:rFonts w:ascii="Calibri" w:hAnsi="Calibri"/>
                <w:color w:val="000000"/>
                <w:sz w:val="18"/>
                <w:szCs w:val="18"/>
              </w:rPr>
              <w:t>-122.28</w:t>
            </w:r>
          </w:p>
        </w:tc>
        <w:tc>
          <w:tcPr>
            <w:tcW w:w="1293" w:type="dxa"/>
            <w:tcBorders>
              <w:top w:val="nil"/>
              <w:left w:val="nil"/>
              <w:bottom w:val="nil"/>
              <w:right w:val="nil"/>
            </w:tcBorders>
            <w:shd w:val="clear" w:color="auto" w:fill="auto"/>
            <w:noWrap/>
            <w:vAlign w:val="center"/>
          </w:tcPr>
          <w:p w14:paraId="141ACF2B" w14:textId="1BC1B37D"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2E9587FE" w14:textId="77777777" w:rsidTr="00BA6D7A">
        <w:trPr>
          <w:trHeight w:val="240"/>
        </w:trPr>
        <w:tc>
          <w:tcPr>
            <w:tcW w:w="984" w:type="dxa"/>
            <w:tcBorders>
              <w:top w:val="nil"/>
              <w:left w:val="nil"/>
              <w:bottom w:val="nil"/>
              <w:right w:val="nil"/>
            </w:tcBorders>
            <w:shd w:val="clear" w:color="auto" w:fill="auto"/>
            <w:noWrap/>
            <w:vAlign w:val="center"/>
          </w:tcPr>
          <w:p w14:paraId="10E92DC8" w14:textId="710F744F" w:rsidR="00501AA7" w:rsidRPr="002A4574" w:rsidRDefault="00501AA7" w:rsidP="00501AA7">
            <w:pPr>
              <w:rPr>
                <w:rFonts w:ascii="Calibri" w:hAnsi="Calibri"/>
                <w:color w:val="000000"/>
                <w:sz w:val="18"/>
                <w:szCs w:val="18"/>
              </w:rPr>
            </w:pPr>
            <w:r>
              <w:rPr>
                <w:rFonts w:ascii="Calibri" w:hAnsi="Calibri"/>
                <w:color w:val="000000"/>
                <w:sz w:val="18"/>
                <w:szCs w:val="18"/>
              </w:rPr>
              <w:t>724957</w:t>
            </w:r>
          </w:p>
        </w:tc>
        <w:tc>
          <w:tcPr>
            <w:tcW w:w="818" w:type="dxa"/>
            <w:gridSpan w:val="2"/>
            <w:tcBorders>
              <w:top w:val="nil"/>
              <w:left w:val="nil"/>
              <w:bottom w:val="nil"/>
              <w:right w:val="nil"/>
            </w:tcBorders>
            <w:shd w:val="clear" w:color="auto" w:fill="auto"/>
            <w:noWrap/>
            <w:vAlign w:val="center"/>
          </w:tcPr>
          <w:p w14:paraId="5C8DFBEA" w14:textId="78EDF9D9" w:rsidR="00501AA7" w:rsidRPr="002A4574" w:rsidRDefault="00501AA7" w:rsidP="00501AA7">
            <w:pPr>
              <w:rPr>
                <w:rFonts w:ascii="Calibri" w:hAnsi="Calibri"/>
                <w:color w:val="000000"/>
                <w:sz w:val="18"/>
                <w:szCs w:val="18"/>
              </w:rPr>
            </w:pPr>
            <w:r>
              <w:rPr>
                <w:rFonts w:ascii="Calibri" w:hAnsi="Calibri"/>
                <w:color w:val="000000"/>
                <w:sz w:val="18"/>
                <w:szCs w:val="18"/>
              </w:rPr>
              <w:t>0.49</w:t>
            </w:r>
          </w:p>
        </w:tc>
        <w:tc>
          <w:tcPr>
            <w:tcW w:w="4955" w:type="dxa"/>
            <w:gridSpan w:val="3"/>
            <w:tcBorders>
              <w:top w:val="nil"/>
              <w:left w:val="nil"/>
              <w:bottom w:val="nil"/>
              <w:right w:val="nil"/>
            </w:tcBorders>
            <w:shd w:val="clear" w:color="auto" w:fill="auto"/>
            <w:noWrap/>
            <w:vAlign w:val="bottom"/>
          </w:tcPr>
          <w:p w14:paraId="4E062AEE" w14:textId="5C970379" w:rsidR="00501AA7" w:rsidRPr="002A4574" w:rsidRDefault="00501AA7" w:rsidP="00501AA7">
            <w:pPr>
              <w:rPr>
                <w:rFonts w:ascii="Calibri" w:hAnsi="Calibri"/>
                <w:color w:val="000000"/>
                <w:sz w:val="18"/>
                <w:szCs w:val="18"/>
              </w:rPr>
            </w:pPr>
            <w:r>
              <w:rPr>
                <w:rFonts w:ascii="Calibri" w:hAnsi="Calibri"/>
                <w:color w:val="000000"/>
                <w:sz w:val="18"/>
                <w:szCs w:val="18"/>
              </w:rPr>
              <w:t>Santa Rosa (AWOS)</w:t>
            </w:r>
          </w:p>
        </w:tc>
        <w:tc>
          <w:tcPr>
            <w:tcW w:w="1451" w:type="dxa"/>
            <w:gridSpan w:val="2"/>
            <w:tcBorders>
              <w:top w:val="nil"/>
              <w:left w:val="nil"/>
              <w:bottom w:val="nil"/>
              <w:right w:val="nil"/>
            </w:tcBorders>
            <w:shd w:val="clear" w:color="auto" w:fill="auto"/>
            <w:noWrap/>
            <w:vAlign w:val="center"/>
          </w:tcPr>
          <w:p w14:paraId="5DA9CE04" w14:textId="286D2CB9" w:rsidR="00501AA7" w:rsidRPr="002A4574" w:rsidRDefault="00501AA7" w:rsidP="00501AA7">
            <w:pPr>
              <w:rPr>
                <w:rFonts w:ascii="Calibri" w:hAnsi="Calibri"/>
                <w:color w:val="000000"/>
                <w:sz w:val="18"/>
                <w:szCs w:val="18"/>
              </w:rPr>
            </w:pPr>
            <w:r>
              <w:rPr>
                <w:rFonts w:ascii="Calibri" w:hAnsi="Calibri"/>
                <w:color w:val="000000"/>
                <w:sz w:val="18"/>
                <w:szCs w:val="18"/>
              </w:rPr>
              <w:t>38.52</w:t>
            </w:r>
          </w:p>
        </w:tc>
        <w:tc>
          <w:tcPr>
            <w:tcW w:w="1420" w:type="dxa"/>
            <w:gridSpan w:val="2"/>
            <w:tcBorders>
              <w:top w:val="nil"/>
              <w:left w:val="nil"/>
              <w:bottom w:val="nil"/>
              <w:right w:val="nil"/>
            </w:tcBorders>
            <w:shd w:val="clear" w:color="auto" w:fill="auto"/>
            <w:noWrap/>
            <w:vAlign w:val="center"/>
          </w:tcPr>
          <w:p w14:paraId="56515C53" w14:textId="7F598108" w:rsidR="00501AA7" w:rsidRPr="002A4574" w:rsidRDefault="00501AA7" w:rsidP="00501AA7">
            <w:pPr>
              <w:rPr>
                <w:rFonts w:ascii="Calibri" w:hAnsi="Calibri"/>
                <w:color w:val="000000"/>
                <w:sz w:val="18"/>
                <w:szCs w:val="18"/>
              </w:rPr>
            </w:pPr>
            <w:r>
              <w:rPr>
                <w:rFonts w:ascii="Calibri" w:hAnsi="Calibri"/>
                <w:color w:val="000000"/>
                <w:sz w:val="18"/>
                <w:szCs w:val="18"/>
              </w:rPr>
              <w:t>-122.82</w:t>
            </w:r>
          </w:p>
        </w:tc>
        <w:tc>
          <w:tcPr>
            <w:tcW w:w="1293" w:type="dxa"/>
            <w:tcBorders>
              <w:top w:val="nil"/>
              <w:left w:val="nil"/>
              <w:bottom w:val="nil"/>
              <w:right w:val="nil"/>
            </w:tcBorders>
            <w:shd w:val="clear" w:color="auto" w:fill="auto"/>
            <w:noWrap/>
            <w:vAlign w:val="center"/>
          </w:tcPr>
          <w:p w14:paraId="0A4FB313" w14:textId="27B80938" w:rsidR="00501AA7" w:rsidRPr="002A4574"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87" w14:textId="77777777" w:rsidTr="00BA6D7A">
        <w:trPr>
          <w:trHeight w:val="240"/>
        </w:trPr>
        <w:tc>
          <w:tcPr>
            <w:tcW w:w="984" w:type="dxa"/>
            <w:tcBorders>
              <w:top w:val="nil"/>
              <w:left w:val="nil"/>
              <w:bottom w:val="nil"/>
              <w:right w:val="nil"/>
            </w:tcBorders>
            <w:shd w:val="clear" w:color="auto" w:fill="auto"/>
            <w:noWrap/>
            <w:vAlign w:val="center"/>
            <w:hideMark/>
          </w:tcPr>
          <w:p w14:paraId="0435B58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725845</w:t>
            </w:r>
          </w:p>
        </w:tc>
        <w:tc>
          <w:tcPr>
            <w:tcW w:w="818" w:type="dxa"/>
            <w:gridSpan w:val="2"/>
            <w:tcBorders>
              <w:top w:val="nil"/>
              <w:left w:val="nil"/>
              <w:bottom w:val="nil"/>
              <w:right w:val="nil"/>
            </w:tcBorders>
            <w:shd w:val="clear" w:color="auto" w:fill="auto"/>
            <w:noWrap/>
            <w:vAlign w:val="center"/>
            <w:hideMark/>
          </w:tcPr>
          <w:p w14:paraId="0435B58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0.44</w:t>
            </w:r>
          </w:p>
        </w:tc>
        <w:tc>
          <w:tcPr>
            <w:tcW w:w="4955" w:type="dxa"/>
            <w:gridSpan w:val="3"/>
            <w:tcBorders>
              <w:top w:val="nil"/>
              <w:left w:val="nil"/>
              <w:bottom w:val="nil"/>
              <w:right w:val="nil"/>
            </w:tcBorders>
            <w:shd w:val="clear" w:color="auto" w:fill="auto"/>
            <w:noWrap/>
            <w:vAlign w:val="bottom"/>
            <w:hideMark/>
          </w:tcPr>
          <w:p w14:paraId="0435B583"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Blue Canyon AP </w:t>
            </w:r>
          </w:p>
        </w:tc>
        <w:tc>
          <w:tcPr>
            <w:tcW w:w="1451" w:type="dxa"/>
            <w:gridSpan w:val="2"/>
            <w:tcBorders>
              <w:top w:val="nil"/>
              <w:left w:val="nil"/>
              <w:bottom w:val="nil"/>
              <w:right w:val="nil"/>
            </w:tcBorders>
            <w:shd w:val="clear" w:color="auto" w:fill="auto"/>
            <w:noWrap/>
            <w:vAlign w:val="center"/>
            <w:hideMark/>
          </w:tcPr>
          <w:p w14:paraId="0435B584" w14:textId="0BA65C1F" w:rsidR="00501AA7" w:rsidRDefault="00501AA7" w:rsidP="00501AA7">
            <w:pPr>
              <w:rPr>
                <w:rFonts w:ascii="Calibri" w:hAnsi="Calibri"/>
                <w:color w:val="000000"/>
                <w:sz w:val="18"/>
                <w:szCs w:val="18"/>
              </w:rPr>
            </w:pPr>
            <w:r w:rsidRPr="002A4574">
              <w:rPr>
                <w:rFonts w:ascii="Calibri" w:hAnsi="Calibri"/>
                <w:color w:val="000000"/>
                <w:sz w:val="18"/>
                <w:szCs w:val="18"/>
              </w:rPr>
              <w:t>39.3</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8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–120.72</w:t>
            </w:r>
          </w:p>
        </w:tc>
        <w:tc>
          <w:tcPr>
            <w:tcW w:w="1293" w:type="dxa"/>
            <w:tcBorders>
              <w:top w:val="nil"/>
              <w:left w:val="nil"/>
              <w:bottom w:val="nil"/>
              <w:right w:val="nil"/>
            </w:tcBorders>
            <w:shd w:val="clear" w:color="auto" w:fill="auto"/>
            <w:noWrap/>
            <w:vAlign w:val="center"/>
            <w:hideMark/>
          </w:tcPr>
          <w:p w14:paraId="0435B58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8E" w14:textId="77777777" w:rsidTr="00BA6D7A">
        <w:trPr>
          <w:trHeight w:val="240"/>
        </w:trPr>
        <w:tc>
          <w:tcPr>
            <w:tcW w:w="984" w:type="dxa"/>
            <w:tcBorders>
              <w:top w:val="nil"/>
              <w:left w:val="nil"/>
              <w:bottom w:val="nil"/>
              <w:right w:val="nil"/>
            </w:tcBorders>
            <w:shd w:val="clear" w:color="auto" w:fill="auto"/>
            <w:noWrap/>
            <w:vAlign w:val="center"/>
            <w:hideMark/>
          </w:tcPr>
          <w:p w14:paraId="0435B58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725846</w:t>
            </w:r>
          </w:p>
        </w:tc>
        <w:tc>
          <w:tcPr>
            <w:tcW w:w="818" w:type="dxa"/>
            <w:gridSpan w:val="2"/>
            <w:tcBorders>
              <w:top w:val="nil"/>
              <w:left w:val="nil"/>
              <w:bottom w:val="nil"/>
              <w:right w:val="nil"/>
            </w:tcBorders>
            <w:shd w:val="clear" w:color="auto" w:fill="auto"/>
            <w:noWrap/>
            <w:vAlign w:val="center"/>
            <w:hideMark/>
          </w:tcPr>
          <w:p w14:paraId="0435B58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0.66</w:t>
            </w:r>
          </w:p>
        </w:tc>
        <w:tc>
          <w:tcPr>
            <w:tcW w:w="4955" w:type="dxa"/>
            <w:gridSpan w:val="3"/>
            <w:tcBorders>
              <w:top w:val="nil"/>
              <w:left w:val="nil"/>
              <w:bottom w:val="nil"/>
              <w:right w:val="nil"/>
            </w:tcBorders>
            <w:shd w:val="clear" w:color="auto" w:fill="auto"/>
            <w:noWrap/>
            <w:vAlign w:val="bottom"/>
            <w:hideMark/>
          </w:tcPr>
          <w:p w14:paraId="0435B58A"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Truckee–Tahoe </w:t>
            </w:r>
          </w:p>
        </w:tc>
        <w:tc>
          <w:tcPr>
            <w:tcW w:w="1451" w:type="dxa"/>
            <w:gridSpan w:val="2"/>
            <w:tcBorders>
              <w:top w:val="nil"/>
              <w:left w:val="nil"/>
              <w:bottom w:val="nil"/>
              <w:right w:val="nil"/>
            </w:tcBorders>
            <w:shd w:val="clear" w:color="auto" w:fill="auto"/>
            <w:noWrap/>
            <w:vAlign w:val="center"/>
            <w:hideMark/>
          </w:tcPr>
          <w:p w14:paraId="0435B58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39.32</w:t>
            </w:r>
          </w:p>
        </w:tc>
        <w:tc>
          <w:tcPr>
            <w:tcW w:w="1420" w:type="dxa"/>
            <w:gridSpan w:val="2"/>
            <w:tcBorders>
              <w:top w:val="nil"/>
              <w:left w:val="nil"/>
              <w:bottom w:val="nil"/>
              <w:right w:val="nil"/>
            </w:tcBorders>
            <w:shd w:val="clear" w:color="auto" w:fill="auto"/>
            <w:noWrap/>
            <w:vAlign w:val="center"/>
            <w:hideMark/>
          </w:tcPr>
          <w:p w14:paraId="0435B58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–120.13</w:t>
            </w:r>
          </w:p>
        </w:tc>
        <w:tc>
          <w:tcPr>
            <w:tcW w:w="1293" w:type="dxa"/>
            <w:tcBorders>
              <w:top w:val="nil"/>
              <w:left w:val="nil"/>
              <w:bottom w:val="nil"/>
              <w:right w:val="nil"/>
            </w:tcBorders>
            <w:shd w:val="clear" w:color="auto" w:fill="auto"/>
            <w:noWrap/>
            <w:vAlign w:val="center"/>
            <w:hideMark/>
          </w:tcPr>
          <w:p w14:paraId="0435B58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95" w14:textId="77777777" w:rsidTr="00BA6D7A">
        <w:trPr>
          <w:trHeight w:val="240"/>
        </w:trPr>
        <w:tc>
          <w:tcPr>
            <w:tcW w:w="984" w:type="dxa"/>
            <w:tcBorders>
              <w:top w:val="nil"/>
              <w:left w:val="nil"/>
              <w:bottom w:val="nil"/>
              <w:right w:val="nil"/>
            </w:tcBorders>
            <w:shd w:val="clear" w:color="auto" w:fill="auto"/>
            <w:noWrap/>
            <w:vAlign w:val="center"/>
            <w:hideMark/>
          </w:tcPr>
          <w:p w14:paraId="0435B58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725847</w:t>
            </w:r>
          </w:p>
        </w:tc>
        <w:tc>
          <w:tcPr>
            <w:tcW w:w="818" w:type="dxa"/>
            <w:gridSpan w:val="2"/>
            <w:tcBorders>
              <w:top w:val="nil"/>
              <w:left w:val="nil"/>
              <w:bottom w:val="nil"/>
              <w:right w:val="nil"/>
            </w:tcBorders>
            <w:shd w:val="clear" w:color="auto" w:fill="auto"/>
            <w:noWrap/>
            <w:vAlign w:val="center"/>
            <w:hideMark/>
          </w:tcPr>
          <w:p w14:paraId="0435B59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0.64</w:t>
            </w:r>
          </w:p>
        </w:tc>
        <w:tc>
          <w:tcPr>
            <w:tcW w:w="4955" w:type="dxa"/>
            <w:gridSpan w:val="3"/>
            <w:tcBorders>
              <w:top w:val="nil"/>
              <w:left w:val="nil"/>
              <w:bottom w:val="nil"/>
              <w:right w:val="nil"/>
            </w:tcBorders>
            <w:shd w:val="clear" w:color="auto" w:fill="auto"/>
            <w:noWrap/>
            <w:vAlign w:val="bottom"/>
            <w:hideMark/>
          </w:tcPr>
          <w:p w14:paraId="0435B591"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South Lake Tahoe </w:t>
            </w:r>
          </w:p>
        </w:tc>
        <w:tc>
          <w:tcPr>
            <w:tcW w:w="1451" w:type="dxa"/>
            <w:gridSpan w:val="2"/>
            <w:tcBorders>
              <w:top w:val="nil"/>
              <w:left w:val="nil"/>
              <w:bottom w:val="nil"/>
              <w:right w:val="nil"/>
            </w:tcBorders>
            <w:shd w:val="clear" w:color="auto" w:fill="auto"/>
            <w:noWrap/>
            <w:vAlign w:val="center"/>
            <w:hideMark/>
          </w:tcPr>
          <w:p w14:paraId="0435B592" w14:textId="5A2F2024" w:rsidR="00501AA7" w:rsidRDefault="00501AA7" w:rsidP="00501AA7">
            <w:pPr>
              <w:rPr>
                <w:rFonts w:ascii="Calibri" w:hAnsi="Calibri"/>
                <w:color w:val="000000"/>
                <w:sz w:val="18"/>
                <w:szCs w:val="18"/>
              </w:rPr>
            </w:pPr>
            <w:r w:rsidRPr="002A4574">
              <w:rPr>
                <w:rFonts w:ascii="Calibri" w:hAnsi="Calibri"/>
                <w:color w:val="000000"/>
                <w:sz w:val="18"/>
                <w:szCs w:val="18"/>
              </w:rPr>
              <w:t>38.9</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9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–120.00</w:t>
            </w:r>
          </w:p>
        </w:tc>
        <w:tc>
          <w:tcPr>
            <w:tcW w:w="1293" w:type="dxa"/>
            <w:tcBorders>
              <w:top w:val="nil"/>
              <w:left w:val="nil"/>
              <w:bottom w:val="nil"/>
              <w:right w:val="nil"/>
            </w:tcBorders>
            <w:shd w:val="clear" w:color="auto" w:fill="auto"/>
            <w:noWrap/>
            <w:vAlign w:val="center"/>
            <w:hideMark/>
          </w:tcPr>
          <w:p w14:paraId="0435B59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9C" w14:textId="77777777" w:rsidTr="00BA6D7A">
        <w:trPr>
          <w:trHeight w:val="240"/>
        </w:trPr>
        <w:tc>
          <w:tcPr>
            <w:tcW w:w="984" w:type="dxa"/>
            <w:tcBorders>
              <w:top w:val="nil"/>
              <w:left w:val="nil"/>
              <w:bottom w:val="nil"/>
              <w:right w:val="nil"/>
            </w:tcBorders>
            <w:shd w:val="clear" w:color="auto" w:fill="auto"/>
            <w:noWrap/>
            <w:vAlign w:val="center"/>
            <w:hideMark/>
          </w:tcPr>
          <w:p w14:paraId="0435B59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725905</w:t>
            </w:r>
          </w:p>
        </w:tc>
        <w:tc>
          <w:tcPr>
            <w:tcW w:w="818" w:type="dxa"/>
            <w:gridSpan w:val="2"/>
            <w:tcBorders>
              <w:top w:val="nil"/>
              <w:left w:val="nil"/>
              <w:bottom w:val="nil"/>
              <w:right w:val="nil"/>
            </w:tcBorders>
            <w:shd w:val="clear" w:color="auto" w:fill="auto"/>
            <w:noWrap/>
            <w:vAlign w:val="center"/>
            <w:hideMark/>
          </w:tcPr>
          <w:p w14:paraId="0435B59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98"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Ukiah Municipal AP </w:t>
            </w:r>
          </w:p>
        </w:tc>
        <w:tc>
          <w:tcPr>
            <w:tcW w:w="1451" w:type="dxa"/>
            <w:gridSpan w:val="2"/>
            <w:tcBorders>
              <w:top w:val="nil"/>
              <w:left w:val="nil"/>
              <w:bottom w:val="nil"/>
              <w:right w:val="nil"/>
            </w:tcBorders>
            <w:shd w:val="clear" w:color="auto" w:fill="auto"/>
            <w:noWrap/>
            <w:vAlign w:val="center"/>
            <w:hideMark/>
          </w:tcPr>
          <w:p w14:paraId="0435B59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39.13</w:t>
            </w:r>
          </w:p>
        </w:tc>
        <w:tc>
          <w:tcPr>
            <w:tcW w:w="1420" w:type="dxa"/>
            <w:gridSpan w:val="2"/>
            <w:tcBorders>
              <w:top w:val="nil"/>
              <w:left w:val="nil"/>
              <w:bottom w:val="nil"/>
              <w:right w:val="nil"/>
            </w:tcBorders>
            <w:shd w:val="clear" w:color="auto" w:fill="auto"/>
            <w:noWrap/>
            <w:vAlign w:val="center"/>
            <w:hideMark/>
          </w:tcPr>
          <w:p w14:paraId="0435B59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–123.20</w:t>
            </w:r>
          </w:p>
        </w:tc>
        <w:tc>
          <w:tcPr>
            <w:tcW w:w="1293" w:type="dxa"/>
            <w:tcBorders>
              <w:top w:val="nil"/>
              <w:left w:val="nil"/>
              <w:bottom w:val="nil"/>
              <w:right w:val="nil"/>
            </w:tcBorders>
            <w:shd w:val="clear" w:color="auto" w:fill="auto"/>
            <w:noWrap/>
            <w:vAlign w:val="center"/>
            <w:hideMark/>
          </w:tcPr>
          <w:p w14:paraId="0435B59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A3" w14:textId="77777777" w:rsidTr="00BA6D7A">
        <w:trPr>
          <w:trHeight w:val="240"/>
        </w:trPr>
        <w:tc>
          <w:tcPr>
            <w:tcW w:w="984" w:type="dxa"/>
            <w:tcBorders>
              <w:top w:val="nil"/>
              <w:left w:val="nil"/>
              <w:bottom w:val="nil"/>
              <w:right w:val="nil"/>
            </w:tcBorders>
            <w:shd w:val="clear" w:color="auto" w:fill="auto"/>
            <w:noWrap/>
            <w:vAlign w:val="center"/>
            <w:hideMark/>
          </w:tcPr>
          <w:p w14:paraId="0435B59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725910</w:t>
            </w:r>
          </w:p>
        </w:tc>
        <w:tc>
          <w:tcPr>
            <w:tcW w:w="818" w:type="dxa"/>
            <w:gridSpan w:val="2"/>
            <w:tcBorders>
              <w:top w:val="nil"/>
              <w:left w:val="nil"/>
              <w:bottom w:val="nil"/>
              <w:right w:val="nil"/>
            </w:tcBorders>
            <w:shd w:val="clear" w:color="auto" w:fill="auto"/>
            <w:noWrap/>
            <w:vAlign w:val="center"/>
            <w:hideMark/>
          </w:tcPr>
          <w:p w14:paraId="0435B59E" w14:textId="3DCBD816" w:rsidR="00501AA7" w:rsidRDefault="00501AA7" w:rsidP="00501AA7">
            <w:pPr>
              <w:rPr>
                <w:rFonts w:ascii="Calibri" w:hAnsi="Calibri"/>
                <w:color w:val="000000"/>
                <w:sz w:val="18"/>
                <w:szCs w:val="18"/>
              </w:rPr>
            </w:pPr>
            <w:r w:rsidRPr="002A4574">
              <w:rPr>
                <w:rFonts w:ascii="Calibri" w:hAnsi="Calibri"/>
                <w:color w:val="000000"/>
                <w:sz w:val="18"/>
                <w:szCs w:val="18"/>
              </w:rPr>
              <w:t>0.5</w:t>
            </w:r>
            <w:r>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9F" w14:textId="4FD08493" w:rsidR="00501AA7" w:rsidRPr="002A4574" w:rsidRDefault="00501AA7" w:rsidP="00501AA7">
            <w:pPr>
              <w:rPr>
                <w:rFonts w:ascii="Calibri" w:hAnsi="Calibri"/>
                <w:color w:val="000000"/>
                <w:sz w:val="18"/>
                <w:szCs w:val="18"/>
              </w:rPr>
            </w:pPr>
            <w:r w:rsidRPr="002A4574">
              <w:rPr>
                <w:rFonts w:ascii="Calibri" w:hAnsi="Calibri"/>
                <w:color w:val="000000"/>
                <w:sz w:val="18"/>
                <w:szCs w:val="18"/>
              </w:rPr>
              <w:t>Red Bluff Municipal Arpt</w:t>
            </w:r>
          </w:p>
        </w:tc>
        <w:tc>
          <w:tcPr>
            <w:tcW w:w="1451" w:type="dxa"/>
            <w:gridSpan w:val="2"/>
            <w:tcBorders>
              <w:top w:val="nil"/>
              <w:left w:val="nil"/>
              <w:bottom w:val="nil"/>
              <w:right w:val="nil"/>
            </w:tcBorders>
            <w:shd w:val="clear" w:color="auto" w:fill="auto"/>
            <w:noWrap/>
            <w:vAlign w:val="center"/>
            <w:hideMark/>
          </w:tcPr>
          <w:p w14:paraId="0435B5A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40.15</w:t>
            </w:r>
          </w:p>
        </w:tc>
        <w:tc>
          <w:tcPr>
            <w:tcW w:w="1420" w:type="dxa"/>
            <w:gridSpan w:val="2"/>
            <w:tcBorders>
              <w:top w:val="nil"/>
              <w:left w:val="nil"/>
              <w:bottom w:val="nil"/>
              <w:right w:val="nil"/>
            </w:tcBorders>
            <w:shd w:val="clear" w:color="auto" w:fill="auto"/>
            <w:noWrap/>
            <w:vAlign w:val="center"/>
            <w:hideMark/>
          </w:tcPr>
          <w:p w14:paraId="0435B5A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–122.25</w:t>
            </w:r>
          </w:p>
        </w:tc>
        <w:tc>
          <w:tcPr>
            <w:tcW w:w="1293" w:type="dxa"/>
            <w:tcBorders>
              <w:top w:val="nil"/>
              <w:left w:val="nil"/>
              <w:bottom w:val="nil"/>
              <w:right w:val="nil"/>
            </w:tcBorders>
            <w:shd w:val="clear" w:color="auto" w:fill="auto"/>
            <w:noWrap/>
            <w:vAlign w:val="center"/>
            <w:hideMark/>
          </w:tcPr>
          <w:p w14:paraId="0435B5A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AA" w14:textId="77777777" w:rsidTr="00BA6D7A">
        <w:trPr>
          <w:trHeight w:val="240"/>
        </w:trPr>
        <w:tc>
          <w:tcPr>
            <w:tcW w:w="984" w:type="dxa"/>
            <w:tcBorders>
              <w:top w:val="nil"/>
              <w:left w:val="nil"/>
              <w:bottom w:val="nil"/>
              <w:right w:val="nil"/>
            </w:tcBorders>
            <w:shd w:val="clear" w:color="auto" w:fill="auto"/>
            <w:noWrap/>
            <w:vAlign w:val="center"/>
            <w:hideMark/>
          </w:tcPr>
          <w:p w14:paraId="0435B5A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725920</w:t>
            </w:r>
          </w:p>
        </w:tc>
        <w:tc>
          <w:tcPr>
            <w:tcW w:w="818" w:type="dxa"/>
            <w:gridSpan w:val="2"/>
            <w:tcBorders>
              <w:top w:val="nil"/>
              <w:left w:val="nil"/>
              <w:bottom w:val="nil"/>
              <w:right w:val="nil"/>
            </w:tcBorders>
            <w:shd w:val="clear" w:color="auto" w:fill="auto"/>
            <w:noWrap/>
            <w:vAlign w:val="center"/>
            <w:hideMark/>
          </w:tcPr>
          <w:p w14:paraId="0435B5A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0.47</w:t>
            </w:r>
          </w:p>
        </w:tc>
        <w:tc>
          <w:tcPr>
            <w:tcW w:w="4955" w:type="dxa"/>
            <w:gridSpan w:val="3"/>
            <w:tcBorders>
              <w:top w:val="nil"/>
              <w:left w:val="nil"/>
              <w:bottom w:val="nil"/>
              <w:right w:val="nil"/>
            </w:tcBorders>
            <w:shd w:val="clear" w:color="auto" w:fill="auto"/>
            <w:noWrap/>
            <w:vAlign w:val="bottom"/>
            <w:hideMark/>
          </w:tcPr>
          <w:p w14:paraId="0435B5A6" w14:textId="0D7AD83E" w:rsidR="00501AA7" w:rsidRPr="002A4574" w:rsidRDefault="00501AA7" w:rsidP="00501AA7">
            <w:pPr>
              <w:rPr>
                <w:rFonts w:ascii="Calibri" w:hAnsi="Calibri"/>
                <w:color w:val="000000"/>
                <w:sz w:val="18"/>
                <w:szCs w:val="18"/>
              </w:rPr>
            </w:pPr>
            <w:r w:rsidRPr="002A4574">
              <w:rPr>
                <w:rFonts w:ascii="Calibri" w:hAnsi="Calibri"/>
                <w:color w:val="000000"/>
                <w:sz w:val="18"/>
                <w:szCs w:val="18"/>
              </w:rPr>
              <w:t>Redding Municipal Arpt</w:t>
            </w:r>
          </w:p>
        </w:tc>
        <w:tc>
          <w:tcPr>
            <w:tcW w:w="1451" w:type="dxa"/>
            <w:gridSpan w:val="2"/>
            <w:tcBorders>
              <w:top w:val="nil"/>
              <w:left w:val="nil"/>
              <w:bottom w:val="nil"/>
              <w:right w:val="nil"/>
            </w:tcBorders>
            <w:shd w:val="clear" w:color="auto" w:fill="auto"/>
            <w:noWrap/>
            <w:vAlign w:val="center"/>
            <w:hideMark/>
          </w:tcPr>
          <w:p w14:paraId="0435B5A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40.52</w:t>
            </w:r>
          </w:p>
        </w:tc>
        <w:tc>
          <w:tcPr>
            <w:tcW w:w="1420" w:type="dxa"/>
            <w:gridSpan w:val="2"/>
            <w:tcBorders>
              <w:top w:val="nil"/>
              <w:left w:val="nil"/>
              <w:bottom w:val="nil"/>
              <w:right w:val="nil"/>
            </w:tcBorders>
            <w:shd w:val="clear" w:color="auto" w:fill="auto"/>
            <w:noWrap/>
            <w:vAlign w:val="center"/>
            <w:hideMark/>
          </w:tcPr>
          <w:p w14:paraId="0435B5A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–122.32</w:t>
            </w:r>
          </w:p>
        </w:tc>
        <w:tc>
          <w:tcPr>
            <w:tcW w:w="1293" w:type="dxa"/>
            <w:tcBorders>
              <w:top w:val="nil"/>
              <w:left w:val="nil"/>
              <w:bottom w:val="nil"/>
              <w:right w:val="nil"/>
            </w:tcBorders>
            <w:shd w:val="clear" w:color="auto" w:fill="auto"/>
            <w:noWrap/>
            <w:vAlign w:val="center"/>
            <w:hideMark/>
          </w:tcPr>
          <w:p w14:paraId="0435B5A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1" w14:textId="77777777" w:rsidTr="00BA6D7A">
        <w:trPr>
          <w:trHeight w:val="240"/>
        </w:trPr>
        <w:tc>
          <w:tcPr>
            <w:tcW w:w="984" w:type="dxa"/>
            <w:tcBorders>
              <w:top w:val="nil"/>
              <w:left w:val="nil"/>
              <w:bottom w:val="nil"/>
              <w:right w:val="nil"/>
            </w:tcBorders>
            <w:shd w:val="clear" w:color="auto" w:fill="auto"/>
            <w:noWrap/>
            <w:vAlign w:val="center"/>
            <w:hideMark/>
          </w:tcPr>
          <w:p w14:paraId="0435B5A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725945</w:t>
            </w:r>
          </w:p>
        </w:tc>
        <w:tc>
          <w:tcPr>
            <w:tcW w:w="818" w:type="dxa"/>
            <w:gridSpan w:val="2"/>
            <w:tcBorders>
              <w:top w:val="nil"/>
              <w:left w:val="nil"/>
              <w:bottom w:val="nil"/>
              <w:right w:val="nil"/>
            </w:tcBorders>
            <w:shd w:val="clear" w:color="auto" w:fill="auto"/>
            <w:noWrap/>
            <w:vAlign w:val="center"/>
            <w:hideMark/>
          </w:tcPr>
          <w:p w14:paraId="0435B5A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0.56</w:t>
            </w:r>
          </w:p>
        </w:tc>
        <w:tc>
          <w:tcPr>
            <w:tcW w:w="4955" w:type="dxa"/>
            <w:gridSpan w:val="3"/>
            <w:tcBorders>
              <w:top w:val="nil"/>
              <w:left w:val="nil"/>
              <w:bottom w:val="nil"/>
              <w:right w:val="nil"/>
            </w:tcBorders>
            <w:shd w:val="clear" w:color="auto" w:fill="auto"/>
            <w:noWrap/>
            <w:vAlign w:val="bottom"/>
            <w:hideMark/>
          </w:tcPr>
          <w:p w14:paraId="0435B5AD" w14:textId="3CC67806" w:rsidR="00501AA7" w:rsidRPr="002A4574" w:rsidRDefault="00501AA7" w:rsidP="00501AA7">
            <w:pPr>
              <w:rPr>
                <w:rFonts w:ascii="Calibri" w:hAnsi="Calibri"/>
                <w:color w:val="000000"/>
                <w:sz w:val="18"/>
                <w:szCs w:val="18"/>
              </w:rPr>
            </w:pPr>
            <w:r w:rsidRPr="002A4574">
              <w:rPr>
                <w:rFonts w:ascii="Calibri" w:hAnsi="Calibri"/>
                <w:color w:val="000000"/>
                <w:sz w:val="18"/>
                <w:szCs w:val="18"/>
              </w:rPr>
              <w:t>Arcata Airport</w:t>
            </w:r>
          </w:p>
        </w:tc>
        <w:tc>
          <w:tcPr>
            <w:tcW w:w="1451" w:type="dxa"/>
            <w:gridSpan w:val="2"/>
            <w:tcBorders>
              <w:top w:val="nil"/>
              <w:left w:val="nil"/>
              <w:bottom w:val="nil"/>
              <w:right w:val="nil"/>
            </w:tcBorders>
            <w:shd w:val="clear" w:color="auto" w:fill="auto"/>
            <w:noWrap/>
            <w:vAlign w:val="center"/>
            <w:hideMark/>
          </w:tcPr>
          <w:p w14:paraId="0435B5A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40.98</w:t>
            </w:r>
          </w:p>
        </w:tc>
        <w:tc>
          <w:tcPr>
            <w:tcW w:w="1420" w:type="dxa"/>
            <w:gridSpan w:val="2"/>
            <w:tcBorders>
              <w:top w:val="nil"/>
              <w:left w:val="nil"/>
              <w:bottom w:val="nil"/>
              <w:right w:val="nil"/>
            </w:tcBorders>
            <w:shd w:val="clear" w:color="auto" w:fill="auto"/>
            <w:noWrap/>
            <w:vAlign w:val="center"/>
            <w:hideMark/>
          </w:tcPr>
          <w:p w14:paraId="0435B5A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–124.10</w:t>
            </w:r>
          </w:p>
        </w:tc>
        <w:tc>
          <w:tcPr>
            <w:tcW w:w="1293" w:type="dxa"/>
            <w:tcBorders>
              <w:top w:val="nil"/>
              <w:left w:val="nil"/>
              <w:bottom w:val="nil"/>
              <w:right w:val="nil"/>
            </w:tcBorders>
            <w:shd w:val="clear" w:color="auto" w:fill="auto"/>
            <w:noWrap/>
            <w:vAlign w:val="center"/>
            <w:hideMark/>
          </w:tcPr>
          <w:p w14:paraId="0435B5B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8" w14:textId="77777777" w:rsidTr="00BA6D7A">
        <w:trPr>
          <w:trHeight w:val="240"/>
        </w:trPr>
        <w:tc>
          <w:tcPr>
            <w:tcW w:w="984" w:type="dxa"/>
            <w:tcBorders>
              <w:top w:val="nil"/>
              <w:left w:val="nil"/>
              <w:bottom w:val="nil"/>
              <w:right w:val="nil"/>
            </w:tcBorders>
            <w:shd w:val="clear" w:color="auto" w:fill="auto"/>
            <w:noWrap/>
            <w:vAlign w:val="center"/>
            <w:hideMark/>
          </w:tcPr>
          <w:p w14:paraId="0435B5B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725946</w:t>
            </w:r>
          </w:p>
        </w:tc>
        <w:tc>
          <w:tcPr>
            <w:tcW w:w="818" w:type="dxa"/>
            <w:gridSpan w:val="2"/>
            <w:tcBorders>
              <w:top w:val="nil"/>
              <w:left w:val="nil"/>
              <w:bottom w:val="nil"/>
              <w:right w:val="nil"/>
            </w:tcBorders>
            <w:shd w:val="clear" w:color="auto" w:fill="auto"/>
            <w:noWrap/>
            <w:vAlign w:val="center"/>
            <w:hideMark/>
          </w:tcPr>
          <w:p w14:paraId="0435B5B3" w14:textId="16ECF74F" w:rsidR="00501AA7" w:rsidRDefault="00501AA7" w:rsidP="00501AA7">
            <w:pPr>
              <w:rPr>
                <w:rFonts w:ascii="Calibri" w:hAnsi="Calibri"/>
                <w:color w:val="000000"/>
                <w:sz w:val="18"/>
                <w:szCs w:val="18"/>
              </w:rPr>
            </w:pPr>
            <w:r w:rsidRPr="002A4574">
              <w:rPr>
                <w:rFonts w:ascii="Calibri" w:hAnsi="Calibri"/>
                <w:color w:val="000000"/>
                <w:sz w:val="18"/>
                <w:szCs w:val="18"/>
              </w:rPr>
              <w:t>0.6</w:t>
            </w:r>
            <w:r>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B4" w14:textId="24F74C2F" w:rsidR="00501AA7" w:rsidRPr="002A4574" w:rsidRDefault="00501AA7" w:rsidP="00501AA7">
            <w:pPr>
              <w:rPr>
                <w:rFonts w:ascii="Calibri" w:hAnsi="Calibri"/>
                <w:color w:val="000000"/>
                <w:sz w:val="18"/>
                <w:szCs w:val="18"/>
              </w:rPr>
            </w:pPr>
            <w:r w:rsidRPr="002A4574">
              <w:rPr>
                <w:rFonts w:ascii="Calibri" w:hAnsi="Calibri"/>
                <w:color w:val="000000"/>
                <w:sz w:val="18"/>
                <w:szCs w:val="18"/>
              </w:rPr>
              <w:t>Crescent City Faa</w:t>
            </w:r>
          </w:p>
        </w:tc>
        <w:tc>
          <w:tcPr>
            <w:tcW w:w="1451" w:type="dxa"/>
            <w:gridSpan w:val="2"/>
            <w:tcBorders>
              <w:top w:val="nil"/>
              <w:left w:val="nil"/>
              <w:bottom w:val="nil"/>
              <w:right w:val="nil"/>
            </w:tcBorders>
            <w:shd w:val="clear" w:color="auto" w:fill="auto"/>
            <w:noWrap/>
            <w:vAlign w:val="center"/>
            <w:hideMark/>
          </w:tcPr>
          <w:p w14:paraId="0435B5B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–124.23</w:t>
            </w:r>
          </w:p>
        </w:tc>
        <w:tc>
          <w:tcPr>
            <w:tcW w:w="1293" w:type="dxa"/>
            <w:tcBorders>
              <w:top w:val="nil"/>
              <w:left w:val="nil"/>
              <w:bottom w:val="nil"/>
              <w:right w:val="nil"/>
            </w:tcBorders>
            <w:shd w:val="clear" w:color="auto" w:fill="auto"/>
            <w:noWrap/>
            <w:vAlign w:val="center"/>
            <w:hideMark/>
          </w:tcPr>
          <w:p w14:paraId="0435B5B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BF" w14:textId="77777777" w:rsidTr="00BA6D7A">
        <w:trPr>
          <w:trHeight w:val="240"/>
        </w:trPr>
        <w:tc>
          <w:tcPr>
            <w:tcW w:w="984" w:type="dxa"/>
            <w:tcBorders>
              <w:top w:val="nil"/>
              <w:left w:val="nil"/>
              <w:bottom w:val="nil"/>
              <w:right w:val="nil"/>
            </w:tcBorders>
            <w:shd w:val="clear" w:color="auto" w:fill="auto"/>
            <w:noWrap/>
            <w:vAlign w:val="center"/>
            <w:hideMark/>
          </w:tcPr>
          <w:p w14:paraId="0435B5B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725955</w:t>
            </w:r>
          </w:p>
        </w:tc>
        <w:tc>
          <w:tcPr>
            <w:tcW w:w="818" w:type="dxa"/>
            <w:gridSpan w:val="2"/>
            <w:tcBorders>
              <w:top w:val="nil"/>
              <w:left w:val="nil"/>
              <w:bottom w:val="nil"/>
              <w:right w:val="nil"/>
            </w:tcBorders>
            <w:shd w:val="clear" w:color="auto" w:fill="auto"/>
            <w:noWrap/>
            <w:vAlign w:val="center"/>
            <w:hideMark/>
          </w:tcPr>
          <w:p w14:paraId="0435B5B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0.55</w:t>
            </w:r>
          </w:p>
        </w:tc>
        <w:tc>
          <w:tcPr>
            <w:tcW w:w="4955" w:type="dxa"/>
            <w:gridSpan w:val="3"/>
            <w:tcBorders>
              <w:top w:val="nil"/>
              <w:left w:val="nil"/>
              <w:bottom w:val="nil"/>
              <w:right w:val="nil"/>
            </w:tcBorders>
            <w:shd w:val="clear" w:color="auto" w:fill="auto"/>
            <w:noWrap/>
            <w:vAlign w:val="bottom"/>
            <w:hideMark/>
          </w:tcPr>
          <w:p w14:paraId="0435B5BB" w14:textId="3E325DEC" w:rsidR="00501AA7" w:rsidRPr="002A4574" w:rsidRDefault="00501AA7" w:rsidP="00501AA7">
            <w:pPr>
              <w:rPr>
                <w:rFonts w:ascii="Calibri" w:hAnsi="Calibri"/>
                <w:color w:val="000000"/>
                <w:sz w:val="18"/>
                <w:szCs w:val="18"/>
              </w:rPr>
            </w:pPr>
            <w:r w:rsidRPr="002A4574">
              <w:rPr>
                <w:rFonts w:ascii="Calibri" w:hAnsi="Calibri"/>
                <w:color w:val="000000"/>
                <w:sz w:val="18"/>
                <w:szCs w:val="18"/>
              </w:rPr>
              <w:t>Montague Siskiyou County AP</w:t>
            </w:r>
          </w:p>
        </w:tc>
        <w:tc>
          <w:tcPr>
            <w:tcW w:w="1451" w:type="dxa"/>
            <w:gridSpan w:val="2"/>
            <w:tcBorders>
              <w:top w:val="nil"/>
              <w:left w:val="nil"/>
              <w:bottom w:val="nil"/>
              <w:right w:val="nil"/>
            </w:tcBorders>
            <w:shd w:val="clear" w:color="auto" w:fill="auto"/>
            <w:noWrap/>
            <w:vAlign w:val="center"/>
            <w:hideMark/>
          </w:tcPr>
          <w:p w14:paraId="0435B5B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41.78</w:t>
            </w:r>
          </w:p>
        </w:tc>
        <w:tc>
          <w:tcPr>
            <w:tcW w:w="1420" w:type="dxa"/>
            <w:gridSpan w:val="2"/>
            <w:tcBorders>
              <w:top w:val="nil"/>
              <w:left w:val="nil"/>
              <w:bottom w:val="nil"/>
              <w:right w:val="nil"/>
            </w:tcBorders>
            <w:shd w:val="clear" w:color="auto" w:fill="auto"/>
            <w:noWrap/>
            <w:vAlign w:val="center"/>
            <w:hideMark/>
          </w:tcPr>
          <w:p w14:paraId="0435B5B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–122.47</w:t>
            </w:r>
          </w:p>
        </w:tc>
        <w:tc>
          <w:tcPr>
            <w:tcW w:w="1293" w:type="dxa"/>
            <w:tcBorders>
              <w:top w:val="nil"/>
              <w:left w:val="nil"/>
              <w:bottom w:val="nil"/>
              <w:right w:val="nil"/>
            </w:tcBorders>
            <w:shd w:val="clear" w:color="auto" w:fill="auto"/>
            <w:noWrap/>
            <w:vAlign w:val="center"/>
            <w:hideMark/>
          </w:tcPr>
          <w:p w14:paraId="0435B5B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C6" w14:textId="77777777" w:rsidTr="00BA6D7A">
        <w:trPr>
          <w:trHeight w:val="240"/>
        </w:trPr>
        <w:tc>
          <w:tcPr>
            <w:tcW w:w="984" w:type="dxa"/>
            <w:tcBorders>
              <w:top w:val="nil"/>
              <w:left w:val="nil"/>
              <w:bottom w:val="nil"/>
              <w:right w:val="nil"/>
            </w:tcBorders>
            <w:shd w:val="clear" w:color="auto" w:fill="auto"/>
            <w:noWrap/>
            <w:vAlign w:val="center"/>
            <w:hideMark/>
          </w:tcPr>
          <w:p w14:paraId="0435B5C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725958</w:t>
            </w:r>
          </w:p>
        </w:tc>
        <w:tc>
          <w:tcPr>
            <w:tcW w:w="818" w:type="dxa"/>
            <w:gridSpan w:val="2"/>
            <w:tcBorders>
              <w:top w:val="nil"/>
              <w:left w:val="nil"/>
              <w:bottom w:val="nil"/>
              <w:right w:val="nil"/>
            </w:tcBorders>
            <w:shd w:val="clear" w:color="auto" w:fill="auto"/>
            <w:noWrap/>
            <w:vAlign w:val="center"/>
            <w:hideMark/>
          </w:tcPr>
          <w:p w14:paraId="0435B5C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0.59</w:t>
            </w:r>
          </w:p>
        </w:tc>
        <w:tc>
          <w:tcPr>
            <w:tcW w:w="4955" w:type="dxa"/>
            <w:gridSpan w:val="3"/>
            <w:tcBorders>
              <w:top w:val="nil"/>
              <w:left w:val="nil"/>
              <w:bottom w:val="nil"/>
              <w:right w:val="nil"/>
            </w:tcBorders>
            <w:shd w:val="clear" w:color="auto" w:fill="auto"/>
            <w:noWrap/>
            <w:vAlign w:val="bottom"/>
            <w:hideMark/>
          </w:tcPr>
          <w:p w14:paraId="0435B5C2" w14:textId="2D49FF14" w:rsidR="00501AA7" w:rsidRPr="002A4574" w:rsidRDefault="00501AA7" w:rsidP="00501AA7">
            <w:pPr>
              <w:rPr>
                <w:rFonts w:ascii="Calibri" w:hAnsi="Calibri"/>
                <w:color w:val="000000"/>
                <w:sz w:val="18"/>
                <w:szCs w:val="18"/>
              </w:rPr>
            </w:pPr>
            <w:r w:rsidRPr="002A4574">
              <w:rPr>
                <w:rFonts w:ascii="Calibri" w:hAnsi="Calibri"/>
                <w:color w:val="000000"/>
                <w:sz w:val="18"/>
                <w:szCs w:val="18"/>
              </w:rPr>
              <w:t>Alturas</w:t>
            </w:r>
          </w:p>
        </w:tc>
        <w:tc>
          <w:tcPr>
            <w:tcW w:w="1451" w:type="dxa"/>
            <w:gridSpan w:val="2"/>
            <w:tcBorders>
              <w:top w:val="nil"/>
              <w:left w:val="nil"/>
              <w:bottom w:val="nil"/>
              <w:right w:val="nil"/>
            </w:tcBorders>
            <w:shd w:val="clear" w:color="auto" w:fill="auto"/>
            <w:noWrap/>
            <w:vAlign w:val="center"/>
            <w:hideMark/>
          </w:tcPr>
          <w:p w14:paraId="0435B5C3" w14:textId="5B0C36AE" w:rsidR="00501AA7" w:rsidRDefault="00501AA7" w:rsidP="00501AA7">
            <w:pPr>
              <w:rPr>
                <w:rFonts w:ascii="Calibri" w:hAnsi="Calibri"/>
                <w:color w:val="000000"/>
                <w:sz w:val="18"/>
                <w:szCs w:val="18"/>
              </w:rPr>
            </w:pPr>
            <w:r w:rsidRPr="002A4574">
              <w:rPr>
                <w:rFonts w:ascii="Calibri" w:hAnsi="Calibri"/>
                <w:color w:val="000000"/>
                <w:sz w:val="18"/>
                <w:szCs w:val="18"/>
              </w:rPr>
              <w:t>41.5</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–120.53</w:t>
            </w:r>
          </w:p>
        </w:tc>
        <w:tc>
          <w:tcPr>
            <w:tcW w:w="1293" w:type="dxa"/>
            <w:tcBorders>
              <w:top w:val="nil"/>
              <w:left w:val="nil"/>
              <w:bottom w:val="nil"/>
              <w:right w:val="nil"/>
            </w:tcBorders>
            <w:shd w:val="clear" w:color="auto" w:fill="auto"/>
            <w:noWrap/>
            <w:vAlign w:val="center"/>
            <w:hideMark/>
          </w:tcPr>
          <w:p w14:paraId="0435B5C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CD" w14:textId="77777777" w:rsidTr="00BA6D7A">
        <w:trPr>
          <w:trHeight w:val="240"/>
        </w:trPr>
        <w:tc>
          <w:tcPr>
            <w:tcW w:w="984" w:type="dxa"/>
            <w:tcBorders>
              <w:top w:val="nil"/>
              <w:left w:val="nil"/>
              <w:bottom w:val="nil"/>
              <w:right w:val="nil"/>
            </w:tcBorders>
            <w:shd w:val="clear" w:color="auto" w:fill="auto"/>
            <w:noWrap/>
            <w:vAlign w:val="center"/>
            <w:hideMark/>
          </w:tcPr>
          <w:p w14:paraId="0435B5C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745090</w:t>
            </w:r>
          </w:p>
        </w:tc>
        <w:tc>
          <w:tcPr>
            <w:tcW w:w="818" w:type="dxa"/>
            <w:gridSpan w:val="2"/>
            <w:tcBorders>
              <w:top w:val="nil"/>
              <w:left w:val="nil"/>
              <w:bottom w:val="nil"/>
              <w:right w:val="nil"/>
            </w:tcBorders>
            <w:shd w:val="clear" w:color="auto" w:fill="auto"/>
            <w:noWrap/>
            <w:vAlign w:val="center"/>
            <w:hideMark/>
          </w:tcPr>
          <w:p w14:paraId="0435B5C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0.45</w:t>
            </w:r>
          </w:p>
        </w:tc>
        <w:tc>
          <w:tcPr>
            <w:tcW w:w="4955" w:type="dxa"/>
            <w:gridSpan w:val="3"/>
            <w:tcBorders>
              <w:top w:val="nil"/>
              <w:left w:val="nil"/>
              <w:bottom w:val="nil"/>
              <w:right w:val="nil"/>
            </w:tcBorders>
            <w:shd w:val="clear" w:color="auto" w:fill="auto"/>
            <w:noWrap/>
            <w:vAlign w:val="bottom"/>
            <w:hideMark/>
          </w:tcPr>
          <w:p w14:paraId="0435B5C9"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Mountain View Moffett Fld NAS </w:t>
            </w:r>
          </w:p>
        </w:tc>
        <w:tc>
          <w:tcPr>
            <w:tcW w:w="1451" w:type="dxa"/>
            <w:gridSpan w:val="2"/>
            <w:tcBorders>
              <w:top w:val="nil"/>
              <w:left w:val="nil"/>
              <w:bottom w:val="nil"/>
              <w:right w:val="nil"/>
            </w:tcBorders>
            <w:shd w:val="clear" w:color="auto" w:fill="auto"/>
            <w:noWrap/>
            <w:vAlign w:val="center"/>
            <w:hideMark/>
          </w:tcPr>
          <w:p w14:paraId="0435B5CA" w14:textId="51838876" w:rsidR="00501AA7" w:rsidRDefault="00501AA7" w:rsidP="00501AA7">
            <w:pPr>
              <w:rPr>
                <w:rFonts w:ascii="Calibri" w:hAnsi="Calibri"/>
                <w:color w:val="000000"/>
                <w:sz w:val="18"/>
                <w:szCs w:val="18"/>
              </w:rPr>
            </w:pPr>
            <w:r w:rsidRPr="002A4574">
              <w:rPr>
                <w:rFonts w:ascii="Calibri" w:hAnsi="Calibri"/>
                <w:color w:val="000000"/>
                <w:sz w:val="18"/>
                <w:szCs w:val="18"/>
              </w:rPr>
              <w:t>37.4</w:t>
            </w:r>
            <w:r>
              <w:rPr>
                <w:rFonts w:ascii="Calibri" w:hAnsi="Calibri"/>
                <w:color w:val="000000"/>
                <w:sz w:val="18"/>
                <w:szCs w:val="18"/>
              </w:rPr>
              <w:t>0</w:t>
            </w:r>
          </w:p>
        </w:tc>
        <w:tc>
          <w:tcPr>
            <w:tcW w:w="1420" w:type="dxa"/>
            <w:gridSpan w:val="2"/>
            <w:tcBorders>
              <w:top w:val="nil"/>
              <w:left w:val="nil"/>
              <w:bottom w:val="nil"/>
              <w:right w:val="nil"/>
            </w:tcBorders>
            <w:shd w:val="clear" w:color="auto" w:fill="auto"/>
            <w:noWrap/>
            <w:vAlign w:val="center"/>
            <w:hideMark/>
          </w:tcPr>
          <w:p w14:paraId="0435B5C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–122.05</w:t>
            </w:r>
          </w:p>
        </w:tc>
        <w:tc>
          <w:tcPr>
            <w:tcW w:w="1293" w:type="dxa"/>
            <w:tcBorders>
              <w:top w:val="nil"/>
              <w:left w:val="nil"/>
              <w:bottom w:val="nil"/>
              <w:right w:val="nil"/>
            </w:tcBorders>
            <w:shd w:val="clear" w:color="auto" w:fill="auto"/>
            <w:noWrap/>
            <w:vAlign w:val="center"/>
            <w:hideMark/>
          </w:tcPr>
          <w:p w14:paraId="0435B5C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D4" w14:textId="77777777" w:rsidTr="00BA6D7A">
        <w:trPr>
          <w:trHeight w:val="240"/>
        </w:trPr>
        <w:tc>
          <w:tcPr>
            <w:tcW w:w="984" w:type="dxa"/>
            <w:tcBorders>
              <w:top w:val="nil"/>
              <w:left w:val="nil"/>
              <w:bottom w:val="nil"/>
              <w:right w:val="nil"/>
            </w:tcBorders>
            <w:shd w:val="clear" w:color="auto" w:fill="auto"/>
            <w:noWrap/>
            <w:vAlign w:val="center"/>
            <w:hideMark/>
          </w:tcPr>
          <w:p w14:paraId="0435B5C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745160</w:t>
            </w:r>
          </w:p>
        </w:tc>
        <w:tc>
          <w:tcPr>
            <w:tcW w:w="818" w:type="dxa"/>
            <w:gridSpan w:val="2"/>
            <w:tcBorders>
              <w:top w:val="nil"/>
              <w:left w:val="nil"/>
              <w:bottom w:val="nil"/>
              <w:right w:val="nil"/>
            </w:tcBorders>
            <w:shd w:val="clear" w:color="auto" w:fill="auto"/>
            <w:noWrap/>
            <w:vAlign w:val="center"/>
            <w:hideMark/>
          </w:tcPr>
          <w:p w14:paraId="0435B5C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0.67</w:t>
            </w:r>
          </w:p>
        </w:tc>
        <w:tc>
          <w:tcPr>
            <w:tcW w:w="4955" w:type="dxa"/>
            <w:gridSpan w:val="3"/>
            <w:tcBorders>
              <w:top w:val="nil"/>
              <w:left w:val="nil"/>
              <w:bottom w:val="nil"/>
              <w:right w:val="nil"/>
            </w:tcBorders>
            <w:shd w:val="clear" w:color="auto" w:fill="auto"/>
            <w:noWrap/>
            <w:vAlign w:val="bottom"/>
            <w:hideMark/>
          </w:tcPr>
          <w:p w14:paraId="0435B5D0"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Travis Field AFB </w:t>
            </w:r>
          </w:p>
        </w:tc>
        <w:tc>
          <w:tcPr>
            <w:tcW w:w="1451" w:type="dxa"/>
            <w:gridSpan w:val="2"/>
            <w:tcBorders>
              <w:top w:val="nil"/>
              <w:left w:val="nil"/>
              <w:bottom w:val="nil"/>
              <w:right w:val="nil"/>
            </w:tcBorders>
            <w:shd w:val="clear" w:color="auto" w:fill="auto"/>
            <w:noWrap/>
            <w:vAlign w:val="center"/>
            <w:hideMark/>
          </w:tcPr>
          <w:p w14:paraId="0435B5D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38.27</w:t>
            </w:r>
          </w:p>
        </w:tc>
        <w:tc>
          <w:tcPr>
            <w:tcW w:w="1420" w:type="dxa"/>
            <w:gridSpan w:val="2"/>
            <w:tcBorders>
              <w:top w:val="nil"/>
              <w:left w:val="nil"/>
              <w:bottom w:val="nil"/>
              <w:right w:val="nil"/>
            </w:tcBorders>
            <w:shd w:val="clear" w:color="auto" w:fill="auto"/>
            <w:noWrap/>
            <w:vAlign w:val="center"/>
            <w:hideMark/>
          </w:tcPr>
          <w:p w14:paraId="0435B5D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–121.93</w:t>
            </w:r>
          </w:p>
        </w:tc>
        <w:tc>
          <w:tcPr>
            <w:tcW w:w="1293" w:type="dxa"/>
            <w:tcBorders>
              <w:top w:val="nil"/>
              <w:left w:val="nil"/>
              <w:bottom w:val="nil"/>
              <w:right w:val="nil"/>
            </w:tcBorders>
            <w:shd w:val="clear" w:color="auto" w:fill="auto"/>
            <w:noWrap/>
            <w:vAlign w:val="center"/>
            <w:hideMark/>
          </w:tcPr>
          <w:p w14:paraId="0435B5D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DB" w14:textId="77777777" w:rsidTr="00BA6D7A">
        <w:trPr>
          <w:trHeight w:val="240"/>
        </w:trPr>
        <w:tc>
          <w:tcPr>
            <w:tcW w:w="984" w:type="dxa"/>
            <w:tcBorders>
              <w:top w:val="nil"/>
              <w:left w:val="nil"/>
              <w:bottom w:val="nil"/>
              <w:right w:val="nil"/>
            </w:tcBorders>
            <w:shd w:val="clear" w:color="auto" w:fill="auto"/>
            <w:noWrap/>
            <w:vAlign w:val="center"/>
            <w:hideMark/>
          </w:tcPr>
          <w:p w14:paraId="0435B5D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746120</w:t>
            </w:r>
          </w:p>
        </w:tc>
        <w:tc>
          <w:tcPr>
            <w:tcW w:w="818" w:type="dxa"/>
            <w:gridSpan w:val="2"/>
            <w:tcBorders>
              <w:top w:val="nil"/>
              <w:left w:val="nil"/>
              <w:bottom w:val="nil"/>
              <w:right w:val="nil"/>
            </w:tcBorders>
            <w:shd w:val="clear" w:color="auto" w:fill="auto"/>
            <w:noWrap/>
            <w:vAlign w:val="center"/>
            <w:hideMark/>
          </w:tcPr>
          <w:p w14:paraId="0435B5D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0.52</w:t>
            </w:r>
          </w:p>
        </w:tc>
        <w:tc>
          <w:tcPr>
            <w:tcW w:w="4955" w:type="dxa"/>
            <w:gridSpan w:val="3"/>
            <w:tcBorders>
              <w:top w:val="nil"/>
              <w:left w:val="nil"/>
              <w:bottom w:val="nil"/>
              <w:right w:val="nil"/>
            </w:tcBorders>
            <w:shd w:val="clear" w:color="auto" w:fill="auto"/>
            <w:noWrap/>
            <w:vAlign w:val="bottom"/>
            <w:hideMark/>
          </w:tcPr>
          <w:p w14:paraId="0435B5D7"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China Lake Naf </w:t>
            </w:r>
          </w:p>
        </w:tc>
        <w:tc>
          <w:tcPr>
            <w:tcW w:w="1451" w:type="dxa"/>
            <w:gridSpan w:val="2"/>
            <w:tcBorders>
              <w:top w:val="nil"/>
              <w:left w:val="nil"/>
              <w:bottom w:val="nil"/>
              <w:right w:val="nil"/>
            </w:tcBorders>
            <w:shd w:val="clear" w:color="auto" w:fill="auto"/>
            <w:noWrap/>
            <w:vAlign w:val="center"/>
            <w:hideMark/>
          </w:tcPr>
          <w:p w14:paraId="0435B5D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35.68</w:t>
            </w:r>
          </w:p>
        </w:tc>
        <w:tc>
          <w:tcPr>
            <w:tcW w:w="1420" w:type="dxa"/>
            <w:gridSpan w:val="2"/>
            <w:tcBorders>
              <w:top w:val="nil"/>
              <w:left w:val="nil"/>
              <w:bottom w:val="nil"/>
              <w:right w:val="nil"/>
            </w:tcBorders>
            <w:shd w:val="clear" w:color="auto" w:fill="auto"/>
            <w:noWrap/>
            <w:vAlign w:val="center"/>
            <w:hideMark/>
          </w:tcPr>
          <w:p w14:paraId="0435B5D9"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–117.68</w:t>
            </w:r>
          </w:p>
        </w:tc>
        <w:tc>
          <w:tcPr>
            <w:tcW w:w="1293" w:type="dxa"/>
            <w:tcBorders>
              <w:top w:val="nil"/>
              <w:left w:val="nil"/>
              <w:bottom w:val="nil"/>
              <w:right w:val="nil"/>
            </w:tcBorders>
            <w:shd w:val="clear" w:color="auto" w:fill="auto"/>
            <w:noWrap/>
            <w:vAlign w:val="center"/>
            <w:hideMark/>
          </w:tcPr>
          <w:p w14:paraId="0435B5D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E2" w14:textId="77777777" w:rsidTr="00BA6D7A">
        <w:trPr>
          <w:trHeight w:val="240"/>
        </w:trPr>
        <w:tc>
          <w:tcPr>
            <w:tcW w:w="984" w:type="dxa"/>
            <w:tcBorders>
              <w:top w:val="nil"/>
              <w:left w:val="nil"/>
              <w:bottom w:val="nil"/>
              <w:right w:val="nil"/>
            </w:tcBorders>
            <w:shd w:val="clear" w:color="auto" w:fill="auto"/>
            <w:noWrap/>
            <w:vAlign w:val="center"/>
            <w:hideMark/>
          </w:tcPr>
          <w:p w14:paraId="0435B5DC"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747020</w:t>
            </w:r>
          </w:p>
        </w:tc>
        <w:tc>
          <w:tcPr>
            <w:tcW w:w="818" w:type="dxa"/>
            <w:gridSpan w:val="2"/>
            <w:tcBorders>
              <w:top w:val="nil"/>
              <w:left w:val="nil"/>
              <w:bottom w:val="nil"/>
              <w:right w:val="nil"/>
            </w:tcBorders>
            <w:shd w:val="clear" w:color="auto" w:fill="auto"/>
            <w:noWrap/>
            <w:vAlign w:val="center"/>
            <w:hideMark/>
          </w:tcPr>
          <w:p w14:paraId="0435B5DD" w14:textId="1E03952C" w:rsidR="00501AA7" w:rsidRDefault="00501AA7" w:rsidP="00501AA7">
            <w:pPr>
              <w:rPr>
                <w:rFonts w:ascii="Calibri" w:hAnsi="Calibri"/>
                <w:color w:val="000000"/>
                <w:sz w:val="18"/>
                <w:szCs w:val="18"/>
              </w:rPr>
            </w:pPr>
            <w:r w:rsidRPr="002A4574">
              <w:rPr>
                <w:rFonts w:ascii="Calibri" w:hAnsi="Calibri"/>
                <w:color w:val="000000"/>
                <w:sz w:val="18"/>
                <w:szCs w:val="18"/>
              </w:rPr>
              <w:t>0.5</w:t>
            </w:r>
            <w:r>
              <w:rPr>
                <w:rFonts w:ascii="Calibri" w:hAnsi="Calibri"/>
                <w:color w:val="000000"/>
                <w:sz w:val="18"/>
                <w:szCs w:val="18"/>
              </w:rPr>
              <w:t>0</w:t>
            </w:r>
          </w:p>
        </w:tc>
        <w:tc>
          <w:tcPr>
            <w:tcW w:w="4955" w:type="dxa"/>
            <w:gridSpan w:val="3"/>
            <w:tcBorders>
              <w:top w:val="nil"/>
              <w:left w:val="nil"/>
              <w:bottom w:val="nil"/>
              <w:right w:val="nil"/>
            </w:tcBorders>
            <w:shd w:val="clear" w:color="auto" w:fill="auto"/>
            <w:noWrap/>
            <w:vAlign w:val="bottom"/>
            <w:hideMark/>
          </w:tcPr>
          <w:p w14:paraId="0435B5DE"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Lemoore Reeves NAS </w:t>
            </w:r>
          </w:p>
        </w:tc>
        <w:tc>
          <w:tcPr>
            <w:tcW w:w="1451" w:type="dxa"/>
            <w:gridSpan w:val="2"/>
            <w:tcBorders>
              <w:top w:val="nil"/>
              <w:left w:val="nil"/>
              <w:bottom w:val="nil"/>
              <w:right w:val="nil"/>
            </w:tcBorders>
            <w:shd w:val="clear" w:color="auto" w:fill="auto"/>
            <w:noWrap/>
            <w:vAlign w:val="center"/>
            <w:hideMark/>
          </w:tcPr>
          <w:p w14:paraId="0435B5D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36.33</w:t>
            </w:r>
          </w:p>
        </w:tc>
        <w:tc>
          <w:tcPr>
            <w:tcW w:w="1420" w:type="dxa"/>
            <w:gridSpan w:val="2"/>
            <w:tcBorders>
              <w:top w:val="nil"/>
              <w:left w:val="nil"/>
              <w:bottom w:val="nil"/>
              <w:right w:val="nil"/>
            </w:tcBorders>
            <w:shd w:val="clear" w:color="auto" w:fill="auto"/>
            <w:noWrap/>
            <w:vAlign w:val="center"/>
            <w:hideMark/>
          </w:tcPr>
          <w:p w14:paraId="0435B5E0"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–119.95</w:t>
            </w:r>
          </w:p>
        </w:tc>
        <w:tc>
          <w:tcPr>
            <w:tcW w:w="1293" w:type="dxa"/>
            <w:tcBorders>
              <w:top w:val="nil"/>
              <w:left w:val="nil"/>
              <w:bottom w:val="nil"/>
              <w:right w:val="nil"/>
            </w:tcBorders>
            <w:shd w:val="clear" w:color="auto" w:fill="auto"/>
            <w:noWrap/>
            <w:vAlign w:val="center"/>
            <w:hideMark/>
          </w:tcPr>
          <w:p w14:paraId="0435B5E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E9" w14:textId="77777777" w:rsidTr="00BA6D7A">
        <w:trPr>
          <w:trHeight w:val="240"/>
        </w:trPr>
        <w:tc>
          <w:tcPr>
            <w:tcW w:w="984" w:type="dxa"/>
            <w:tcBorders>
              <w:top w:val="nil"/>
              <w:left w:val="nil"/>
              <w:bottom w:val="nil"/>
              <w:right w:val="nil"/>
            </w:tcBorders>
            <w:shd w:val="clear" w:color="auto" w:fill="auto"/>
            <w:noWrap/>
            <w:vAlign w:val="center"/>
            <w:hideMark/>
          </w:tcPr>
          <w:p w14:paraId="0435B5E3"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747185</w:t>
            </w:r>
          </w:p>
        </w:tc>
        <w:tc>
          <w:tcPr>
            <w:tcW w:w="818" w:type="dxa"/>
            <w:gridSpan w:val="2"/>
            <w:tcBorders>
              <w:top w:val="nil"/>
              <w:left w:val="nil"/>
              <w:bottom w:val="nil"/>
              <w:right w:val="nil"/>
            </w:tcBorders>
            <w:shd w:val="clear" w:color="auto" w:fill="auto"/>
            <w:noWrap/>
            <w:vAlign w:val="center"/>
            <w:hideMark/>
          </w:tcPr>
          <w:p w14:paraId="0435B5E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5"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Imperial </w:t>
            </w:r>
          </w:p>
        </w:tc>
        <w:tc>
          <w:tcPr>
            <w:tcW w:w="1451" w:type="dxa"/>
            <w:gridSpan w:val="2"/>
            <w:tcBorders>
              <w:top w:val="nil"/>
              <w:left w:val="nil"/>
              <w:bottom w:val="nil"/>
              <w:right w:val="nil"/>
            </w:tcBorders>
            <w:shd w:val="clear" w:color="auto" w:fill="auto"/>
            <w:noWrap/>
            <w:vAlign w:val="center"/>
            <w:hideMark/>
          </w:tcPr>
          <w:p w14:paraId="0435B5E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32.83</w:t>
            </w:r>
          </w:p>
        </w:tc>
        <w:tc>
          <w:tcPr>
            <w:tcW w:w="1420" w:type="dxa"/>
            <w:gridSpan w:val="2"/>
            <w:tcBorders>
              <w:top w:val="nil"/>
              <w:left w:val="nil"/>
              <w:bottom w:val="nil"/>
              <w:right w:val="nil"/>
            </w:tcBorders>
            <w:shd w:val="clear" w:color="auto" w:fill="auto"/>
            <w:noWrap/>
            <w:vAlign w:val="center"/>
            <w:hideMark/>
          </w:tcPr>
          <w:p w14:paraId="0435B5E7"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–115.58</w:t>
            </w:r>
          </w:p>
        </w:tc>
        <w:tc>
          <w:tcPr>
            <w:tcW w:w="1293" w:type="dxa"/>
            <w:tcBorders>
              <w:top w:val="nil"/>
              <w:left w:val="nil"/>
              <w:bottom w:val="nil"/>
              <w:right w:val="nil"/>
            </w:tcBorders>
            <w:shd w:val="clear" w:color="auto" w:fill="auto"/>
            <w:noWrap/>
            <w:vAlign w:val="center"/>
            <w:hideMark/>
          </w:tcPr>
          <w:p w14:paraId="0435B5E8"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F0" w14:textId="77777777" w:rsidTr="00BA6D7A">
        <w:trPr>
          <w:trHeight w:val="240"/>
        </w:trPr>
        <w:tc>
          <w:tcPr>
            <w:tcW w:w="984" w:type="dxa"/>
            <w:tcBorders>
              <w:top w:val="nil"/>
              <w:left w:val="nil"/>
              <w:bottom w:val="nil"/>
              <w:right w:val="nil"/>
            </w:tcBorders>
            <w:shd w:val="clear" w:color="auto" w:fill="auto"/>
            <w:noWrap/>
            <w:vAlign w:val="center"/>
            <w:hideMark/>
          </w:tcPr>
          <w:p w14:paraId="0435B5EA"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747187</w:t>
            </w:r>
          </w:p>
        </w:tc>
        <w:tc>
          <w:tcPr>
            <w:tcW w:w="818" w:type="dxa"/>
            <w:gridSpan w:val="2"/>
            <w:tcBorders>
              <w:top w:val="nil"/>
              <w:left w:val="nil"/>
              <w:bottom w:val="nil"/>
              <w:right w:val="nil"/>
            </w:tcBorders>
            <w:shd w:val="clear" w:color="auto" w:fill="auto"/>
            <w:noWrap/>
            <w:vAlign w:val="center"/>
            <w:hideMark/>
          </w:tcPr>
          <w:p w14:paraId="0435B5EB"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0.46</w:t>
            </w:r>
          </w:p>
        </w:tc>
        <w:tc>
          <w:tcPr>
            <w:tcW w:w="4955" w:type="dxa"/>
            <w:gridSpan w:val="3"/>
            <w:tcBorders>
              <w:top w:val="nil"/>
              <w:left w:val="nil"/>
              <w:bottom w:val="nil"/>
              <w:right w:val="nil"/>
            </w:tcBorders>
            <w:shd w:val="clear" w:color="auto" w:fill="auto"/>
            <w:noWrap/>
            <w:vAlign w:val="bottom"/>
            <w:hideMark/>
          </w:tcPr>
          <w:p w14:paraId="0435B5EC"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Palm Springs Thermal AP </w:t>
            </w:r>
          </w:p>
        </w:tc>
        <w:tc>
          <w:tcPr>
            <w:tcW w:w="1451" w:type="dxa"/>
            <w:gridSpan w:val="2"/>
            <w:tcBorders>
              <w:top w:val="nil"/>
              <w:left w:val="nil"/>
              <w:bottom w:val="nil"/>
              <w:right w:val="nil"/>
            </w:tcBorders>
            <w:shd w:val="clear" w:color="auto" w:fill="auto"/>
            <w:noWrap/>
            <w:vAlign w:val="center"/>
            <w:hideMark/>
          </w:tcPr>
          <w:p w14:paraId="0435B5ED"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33.63</w:t>
            </w:r>
          </w:p>
        </w:tc>
        <w:tc>
          <w:tcPr>
            <w:tcW w:w="1420" w:type="dxa"/>
            <w:gridSpan w:val="2"/>
            <w:tcBorders>
              <w:top w:val="nil"/>
              <w:left w:val="nil"/>
              <w:bottom w:val="nil"/>
              <w:right w:val="nil"/>
            </w:tcBorders>
            <w:shd w:val="clear" w:color="auto" w:fill="auto"/>
            <w:noWrap/>
            <w:vAlign w:val="center"/>
            <w:hideMark/>
          </w:tcPr>
          <w:p w14:paraId="0435B5EE"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–116.17</w:t>
            </w:r>
          </w:p>
        </w:tc>
        <w:tc>
          <w:tcPr>
            <w:tcW w:w="1293" w:type="dxa"/>
            <w:tcBorders>
              <w:top w:val="nil"/>
              <w:left w:val="nil"/>
              <w:bottom w:val="nil"/>
              <w:right w:val="nil"/>
            </w:tcBorders>
            <w:shd w:val="clear" w:color="auto" w:fill="auto"/>
            <w:noWrap/>
            <w:vAlign w:val="center"/>
            <w:hideMark/>
          </w:tcPr>
          <w:p w14:paraId="0435B5EF"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r w:rsidR="00501AA7" w:rsidRPr="002A4574" w14:paraId="0435B5F7" w14:textId="77777777" w:rsidTr="00BA6D7A">
        <w:trPr>
          <w:trHeight w:val="240"/>
        </w:trPr>
        <w:tc>
          <w:tcPr>
            <w:tcW w:w="984" w:type="dxa"/>
            <w:tcBorders>
              <w:top w:val="nil"/>
              <w:left w:val="nil"/>
              <w:bottom w:val="nil"/>
              <w:right w:val="nil"/>
            </w:tcBorders>
            <w:shd w:val="clear" w:color="auto" w:fill="auto"/>
            <w:noWrap/>
            <w:vAlign w:val="center"/>
            <w:hideMark/>
          </w:tcPr>
          <w:p w14:paraId="0435B5F1" w14:textId="77777777" w:rsidR="00501AA7" w:rsidRDefault="00501AA7" w:rsidP="00501AA7">
            <w:pPr>
              <w:rPr>
                <w:rFonts w:ascii="Calibri" w:hAnsi="Calibri"/>
                <w:color w:val="000000"/>
                <w:sz w:val="18"/>
                <w:szCs w:val="18"/>
              </w:rPr>
            </w:pPr>
            <w:r w:rsidRPr="002A4574">
              <w:rPr>
                <w:rFonts w:ascii="Calibri" w:hAnsi="Calibri"/>
                <w:color w:val="000000"/>
                <w:sz w:val="18"/>
                <w:szCs w:val="18"/>
              </w:rPr>
              <w:t>747188</w:t>
            </w:r>
          </w:p>
        </w:tc>
        <w:tc>
          <w:tcPr>
            <w:tcW w:w="818" w:type="dxa"/>
            <w:gridSpan w:val="2"/>
            <w:tcBorders>
              <w:top w:val="nil"/>
              <w:left w:val="nil"/>
              <w:bottom w:val="nil"/>
              <w:right w:val="nil"/>
            </w:tcBorders>
            <w:shd w:val="clear" w:color="auto" w:fill="auto"/>
            <w:noWrap/>
            <w:vAlign w:val="center"/>
            <w:hideMark/>
          </w:tcPr>
          <w:p w14:paraId="0435B5F2" w14:textId="77777777" w:rsidR="00501AA7" w:rsidRDefault="00501AA7" w:rsidP="00501AA7">
            <w:pPr>
              <w:rPr>
                <w:rFonts w:ascii="Calibri" w:hAnsi="Calibri"/>
                <w:color w:val="000000"/>
                <w:sz w:val="18"/>
                <w:szCs w:val="18"/>
              </w:rPr>
            </w:pPr>
            <w:r w:rsidRPr="002A4574">
              <w:rPr>
                <w:rFonts w:ascii="Calibri" w:hAnsi="Calibri"/>
                <w:color w:val="000000"/>
                <w:sz w:val="18"/>
                <w:szCs w:val="18"/>
              </w:rPr>
              <w:t>0.48</w:t>
            </w:r>
          </w:p>
        </w:tc>
        <w:tc>
          <w:tcPr>
            <w:tcW w:w="4955" w:type="dxa"/>
            <w:gridSpan w:val="3"/>
            <w:tcBorders>
              <w:top w:val="nil"/>
              <w:left w:val="nil"/>
              <w:bottom w:val="nil"/>
              <w:right w:val="nil"/>
            </w:tcBorders>
            <w:shd w:val="clear" w:color="auto" w:fill="auto"/>
            <w:noWrap/>
            <w:vAlign w:val="bottom"/>
            <w:hideMark/>
          </w:tcPr>
          <w:p w14:paraId="0435B5F3" w14:textId="77777777" w:rsidR="00501AA7" w:rsidRPr="002A4574" w:rsidRDefault="00501AA7" w:rsidP="00501AA7">
            <w:pPr>
              <w:rPr>
                <w:rFonts w:ascii="Calibri" w:hAnsi="Calibri"/>
                <w:color w:val="000000"/>
                <w:sz w:val="18"/>
                <w:szCs w:val="18"/>
              </w:rPr>
            </w:pPr>
            <w:r w:rsidRPr="002A4574">
              <w:rPr>
                <w:rFonts w:ascii="Calibri" w:hAnsi="Calibri"/>
                <w:color w:val="000000"/>
                <w:sz w:val="18"/>
                <w:szCs w:val="18"/>
              </w:rPr>
              <w:t xml:space="preserve">Blythe Riverside Co Arpt </w:t>
            </w:r>
          </w:p>
        </w:tc>
        <w:tc>
          <w:tcPr>
            <w:tcW w:w="1451" w:type="dxa"/>
            <w:gridSpan w:val="2"/>
            <w:tcBorders>
              <w:top w:val="nil"/>
              <w:left w:val="nil"/>
              <w:bottom w:val="nil"/>
              <w:right w:val="nil"/>
            </w:tcBorders>
            <w:shd w:val="clear" w:color="auto" w:fill="auto"/>
            <w:noWrap/>
            <w:vAlign w:val="center"/>
            <w:hideMark/>
          </w:tcPr>
          <w:p w14:paraId="0435B5F4" w14:textId="77777777" w:rsidR="00501AA7" w:rsidRDefault="00501AA7" w:rsidP="00501AA7">
            <w:pPr>
              <w:rPr>
                <w:rFonts w:ascii="Calibri" w:hAnsi="Calibri"/>
                <w:color w:val="000000"/>
                <w:sz w:val="18"/>
                <w:szCs w:val="18"/>
              </w:rPr>
            </w:pPr>
            <w:r w:rsidRPr="002A4574">
              <w:rPr>
                <w:rFonts w:ascii="Calibri" w:hAnsi="Calibri"/>
                <w:color w:val="000000"/>
                <w:sz w:val="18"/>
                <w:szCs w:val="18"/>
              </w:rPr>
              <w:t>33.62</w:t>
            </w:r>
          </w:p>
        </w:tc>
        <w:tc>
          <w:tcPr>
            <w:tcW w:w="1420" w:type="dxa"/>
            <w:gridSpan w:val="2"/>
            <w:tcBorders>
              <w:top w:val="nil"/>
              <w:left w:val="nil"/>
              <w:bottom w:val="nil"/>
              <w:right w:val="nil"/>
            </w:tcBorders>
            <w:shd w:val="clear" w:color="auto" w:fill="auto"/>
            <w:noWrap/>
            <w:vAlign w:val="center"/>
            <w:hideMark/>
          </w:tcPr>
          <w:p w14:paraId="0435B5F5" w14:textId="77777777" w:rsidR="00501AA7" w:rsidRDefault="00501AA7" w:rsidP="00501AA7">
            <w:pPr>
              <w:rPr>
                <w:rFonts w:ascii="Calibri" w:hAnsi="Calibri"/>
                <w:color w:val="000000"/>
                <w:sz w:val="18"/>
                <w:szCs w:val="18"/>
              </w:rPr>
            </w:pPr>
            <w:r w:rsidRPr="002A4574">
              <w:rPr>
                <w:rFonts w:ascii="Calibri" w:hAnsi="Calibri"/>
                <w:color w:val="000000"/>
                <w:sz w:val="18"/>
                <w:szCs w:val="18"/>
              </w:rPr>
              <w:t>–114.72</w:t>
            </w:r>
          </w:p>
        </w:tc>
        <w:tc>
          <w:tcPr>
            <w:tcW w:w="1293" w:type="dxa"/>
            <w:tcBorders>
              <w:top w:val="nil"/>
              <w:left w:val="nil"/>
              <w:bottom w:val="nil"/>
              <w:right w:val="nil"/>
            </w:tcBorders>
            <w:shd w:val="clear" w:color="auto" w:fill="auto"/>
            <w:noWrap/>
            <w:vAlign w:val="center"/>
            <w:hideMark/>
          </w:tcPr>
          <w:p w14:paraId="0435B5F6" w14:textId="77777777" w:rsidR="00501AA7" w:rsidRDefault="00501AA7" w:rsidP="00501AA7">
            <w:pPr>
              <w:rPr>
                <w:rFonts w:ascii="Calibri" w:hAnsi="Calibri"/>
                <w:color w:val="000000"/>
                <w:sz w:val="18"/>
                <w:szCs w:val="18"/>
              </w:rPr>
            </w:pPr>
            <w:r w:rsidRPr="002A4574">
              <w:rPr>
                <w:rFonts w:ascii="Calibri" w:hAnsi="Calibri"/>
                <w:color w:val="000000"/>
                <w:sz w:val="18"/>
                <w:szCs w:val="18"/>
              </w:rPr>
              <w:t>California</w:t>
            </w:r>
          </w:p>
        </w:tc>
      </w:tr>
    </w:tbl>
    <w:p w14:paraId="0435B660" w14:textId="2D26E7C8" w:rsidR="00EE3065" w:rsidRPr="00C070E2" w:rsidRDefault="00EE3065" w:rsidP="008464D7">
      <w:pPr>
        <w:pStyle w:val="ListParagraph"/>
        <w:numPr>
          <w:ilvl w:val="0"/>
          <w:numId w:val="33"/>
        </w:numPr>
        <w:rPr>
          <w:rFonts w:asciiTheme="minorHAnsi" w:eastAsia="Cambria" w:hAnsiTheme="minorHAnsi"/>
          <w:sz w:val="18"/>
          <w:szCs w:val="18"/>
        </w:rPr>
        <w:sectPr w:rsidR="00EE3065" w:rsidRPr="00C070E2"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57D32B93"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BA6F69"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C070E2">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C070E2">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5B3B918C"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C070E2">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3688417B" w:rsidR="002A1F1B" w:rsidRPr="00F5715E" w:rsidRDefault="00912920" w:rsidP="00930BF4">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w:t>
            </w:r>
            <w:r w:rsidR="00930BF4" w:rsidRPr="007A5D38" w:rsidDel="00930BF4">
              <w:rPr>
                <w:rFonts w:asciiTheme="minorHAnsi" w:hAnsiTheme="minorHAnsi" w:cstheme="minorHAnsi"/>
                <w:sz w:val="18"/>
                <w:szCs w:val="18"/>
              </w:rPr>
              <w:t xml:space="preserve"> </w:t>
            </w:r>
            <w:r w:rsidRPr="007A5D38">
              <w:rPr>
                <w:rFonts w:asciiTheme="minorHAnsi" w:hAnsiTheme="minorHAnsi" w:cstheme="minorHAnsi"/>
                <w:sz w:val="18"/>
                <w:szCs w:val="18"/>
              </w:rPr>
              <w:t>&gt;&gt;</w:t>
            </w:r>
          </w:p>
        </w:tc>
      </w:tr>
      <w:tr w:rsidR="002A1F1B" w:rsidRPr="00D2491C" w14:paraId="0435B675" w14:textId="77777777" w:rsidTr="00C070E2">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7E63498D"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7A5D38">
              <w:rPr>
                <w:rFonts w:asciiTheme="minorHAnsi" w:hAnsiTheme="minorHAnsi" w:cstheme="minorHAnsi"/>
                <w:sz w:val="18"/>
                <w:szCs w:val="18"/>
                <w:u w:val="single"/>
              </w:rPr>
              <w:t>&gt;&gt;</w:t>
            </w:r>
          </w:p>
        </w:tc>
      </w:tr>
      <w:tr w:rsidR="002A1F1B" w:rsidRPr="00D2491C" w14:paraId="0435B67A" w14:textId="77777777" w:rsidTr="00C070E2">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0452809C"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C070E2">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6C1C950B"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C070E2">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C070E2">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C0" w14:textId="4317E4C6" w:rsidR="00EE3065" w:rsidRPr="007A5D38" w:rsidRDefault="00EE3065">
            <w:pPr>
              <w:rPr>
                <w:rFonts w:asciiTheme="minorHAnsi" w:hAnsiTheme="minorHAnsi" w:cstheme="minorHAnsi"/>
                <w:sz w:val="18"/>
                <w:szCs w:val="18"/>
                <w:u w:val="single"/>
              </w:rPr>
            </w:pPr>
            <w:r w:rsidRPr="001C365C">
              <w:rPr>
                <w:rFonts w:asciiTheme="minorHAnsi" w:hAnsiTheme="minorHAnsi" w:cstheme="minorHAnsi"/>
                <w:sz w:val="18"/>
                <w:szCs w:val="18"/>
              </w:rPr>
              <w:t xml:space="preserve">**Short-Term Average; </w:t>
            </w:r>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C070E2">
        <w:trPr>
          <w:trHeight w:val="158"/>
        </w:trPr>
        <w:tc>
          <w:tcPr>
            <w:tcW w:w="638" w:type="dxa"/>
            <w:vAlign w:val="center"/>
          </w:tcPr>
          <w:p w14:paraId="0435B6DA" w14:textId="1F8EC5ED"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2" w14:textId="180FCABF" w:rsidR="00EE3065" w:rsidRPr="007A5D38"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7E79D608" w:rsidR="00EE3065"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30DB86E6" w14:textId="42ED75B6" w:rsidR="00B85EC7" w:rsidRPr="007A5D38" w:rsidRDefault="00B85EC7" w:rsidP="00B85EC7">
            <w:pPr>
              <w:rPr>
                <w:rFonts w:asciiTheme="minorHAnsi" w:hAnsiTheme="minorHAnsi" w:cstheme="minorHAnsi"/>
                <w:sz w:val="18"/>
                <w:szCs w:val="18"/>
                <w:u w:val="single"/>
              </w:rPr>
            </w:pPr>
            <w:r w:rsidRPr="007A5D38">
              <w:rPr>
                <w:rFonts w:asciiTheme="minorHAnsi" w:hAnsiTheme="minorHAnsi" w:cstheme="minorHAnsi"/>
                <w:sz w:val="18"/>
                <w:szCs w:val="18"/>
              </w:rPr>
              <w:lastRenderedPageBreak/>
              <w:t xml:space="preserve">Else if “Building Type” (A02) = </w:t>
            </w:r>
            <w:r w:rsidRPr="007A5D38">
              <w:rPr>
                <w:rFonts w:asciiTheme="minorHAnsi" w:hAnsiTheme="minorHAnsi" w:cstheme="minorHAnsi"/>
                <w:sz w:val="18"/>
                <w:szCs w:val="18"/>
                <w:u w:val="single"/>
              </w:rPr>
              <w:t>Multifamily</w:t>
            </w:r>
            <w:r w:rsidR="007A753B">
              <w:rPr>
                <w:rFonts w:asciiTheme="minorHAnsi" w:hAnsiTheme="minorHAnsi" w:cstheme="minorHAnsi"/>
                <w:sz w:val="18"/>
                <w:szCs w:val="18"/>
                <w:u w:val="single"/>
              </w:rPr>
              <w:t xml:space="preserve"> </w:t>
            </w:r>
            <w:r w:rsidR="007A753B" w:rsidRPr="00F156EB">
              <w:rPr>
                <w:rFonts w:ascii="Calibri" w:eastAsia="Calibri" w:hAnsi="Calibri"/>
                <w:sz w:val="18"/>
                <w:szCs w:val="18"/>
              </w:rPr>
              <w:t>and</w:t>
            </w:r>
            <w:r w:rsidR="007A753B" w:rsidRPr="00F156EB">
              <w:rPr>
                <w:rFonts w:ascii="Calibri" w:eastAsia="Calibri" w:hAnsi="Calibri"/>
                <w:sz w:val="22"/>
                <w:szCs w:val="22"/>
              </w:rPr>
              <w:t xml:space="preserve"> </w:t>
            </w:r>
            <w:r w:rsidR="007A753B" w:rsidRPr="00F156EB">
              <w:rPr>
                <w:rFonts w:ascii="Calibri" w:eastAsia="Calibri" w:hAnsi="Calibri" w:cs="Calibri"/>
                <w:sz w:val="18"/>
                <w:szCs w:val="18"/>
              </w:rPr>
              <w:t>“Ventilation System Type” (A06) =</w:t>
            </w:r>
            <w:ins w:id="7" w:author="Alexis Smith" w:date="2020-01-29T15:55:00Z">
              <w:r w:rsidR="00A63A62">
                <w:rPr>
                  <w:rFonts w:ascii="Calibri" w:eastAsia="Calibri" w:hAnsi="Calibri" w:cs="Calibri"/>
                  <w:sz w:val="18"/>
                  <w:szCs w:val="18"/>
                </w:rPr>
                <w:t>Supply, Exhaust, Balanced, Balanced – ERV, Balanced – HRV, Central Fan Integrated (CFI),</w:t>
              </w:r>
            </w:ins>
            <w:r w:rsidR="007A753B" w:rsidRPr="00F156EB">
              <w:rPr>
                <w:rFonts w:ascii="Calibri" w:eastAsia="Calibri" w:hAnsi="Calibri" w:cs="Calibri"/>
                <w:sz w:val="18"/>
                <w:szCs w:val="18"/>
              </w:rPr>
              <w:t xml:space="preserve"> Central Ventilation System – Supply</w:t>
            </w:r>
            <w:r w:rsidR="007A753B" w:rsidRPr="00F156EB">
              <w:rPr>
                <w:rFonts w:ascii="Calibri" w:eastAsia="Calibri" w:hAnsi="Calibri"/>
                <w:sz w:val="18"/>
                <w:szCs w:val="18"/>
              </w:rPr>
              <w:t>, Central Ventilation System – Exhaust, or Central Ventilation System – Balanced</w:t>
            </w:r>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1342CC3" w14:textId="6840F0F4" w:rsidR="00B85EC7" w:rsidRPr="007A5D38" w:rsidRDefault="00B85EC7" w:rsidP="00B85EC7">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00610083">
              <w:rPr>
                <w:rFonts w:asciiTheme="minorHAnsi" w:hAnsiTheme="minorHAnsi" w:cstheme="minorHAnsi"/>
                <w:b/>
                <w:sz w:val="18"/>
                <w:szCs w:val="18"/>
                <w:u w:val="single"/>
              </w:rPr>
              <w:t>&gt;&gt;</w:t>
            </w:r>
          </w:p>
          <w:p w14:paraId="0435B6F0" w14:textId="32D0B3CB" w:rsidR="00EE3065" w:rsidRPr="007A5D38" w:rsidRDefault="00EE3065">
            <w:pPr>
              <w:rPr>
                <w:rFonts w:asciiTheme="minorHAnsi" w:hAnsiTheme="minorHAnsi" w:cstheme="minorHAnsi"/>
                <w:sz w:val="18"/>
                <w:szCs w:val="18"/>
              </w:rPr>
            </w:pPr>
          </w:p>
        </w:tc>
      </w:tr>
      <w:tr w:rsidR="00BC285D" w:rsidRPr="00D2491C" w14:paraId="24337EB0" w14:textId="77777777" w:rsidTr="00C070E2">
        <w:trPr>
          <w:trHeight w:val="158"/>
        </w:trPr>
        <w:tc>
          <w:tcPr>
            <w:tcW w:w="638" w:type="dxa"/>
            <w:vAlign w:val="center"/>
          </w:tcPr>
          <w:p w14:paraId="5540E8E9" w14:textId="5AD63131" w:rsidR="00BC285D" w:rsidRDefault="00BC285D" w:rsidP="00BC285D">
            <w:pPr>
              <w:jc w:val="center"/>
              <w:rPr>
                <w:rFonts w:asciiTheme="minorHAnsi" w:hAnsiTheme="minorHAnsi" w:cstheme="minorHAnsi"/>
                <w:sz w:val="18"/>
                <w:szCs w:val="18"/>
              </w:rPr>
            </w:pPr>
            <w:r>
              <w:rPr>
                <w:rFonts w:asciiTheme="minorHAnsi" w:hAnsiTheme="minorHAnsi" w:cstheme="minorHAnsi"/>
                <w:sz w:val="18"/>
                <w:szCs w:val="18"/>
              </w:rPr>
              <w:lastRenderedPageBreak/>
              <w:t>09</w:t>
            </w:r>
          </w:p>
        </w:tc>
        <w:tc>
          <w:tcPr>
            <w:tcW w:w="4581" w:type="dxa"/>
            <w:vAlign w:val="center"/>
          </w:tcPr>
          <w:p w14:paraId="36340810" w14:textId="1E3C1B9C" w:rsidR="00BC285D" w:rsidRPr="007A5D38" w:rsidRDefault="00BC285D" w:rsidP="00BC285D">
            <w:pPr>
              <w:rPr>
                <w:rFonts w:asciiTheme="minorHAnsi" w:hAnsiTheme="minorHAnsi" w:cstheme="minorHAnsi"/>
                <w:sz w:val="18"/>
                <w:szCs w:val="18"/>
              </w:rPr>
            </w:pPr>
            <w:r>
              <w:rPr>
                <w:rFonts w:asciiTheme="minorHAnsi" w:hAnsiTheme="minorHAnsi" w:cstheme="minorHAnsi"/>
                <w:sz w:val="18"/>
                <w:szCs w:val="18"/>
              </w:rPr>
              <w:t>Climate Zone (this row is not visible to the user)</w:t>
            </w:r>
          </w:p>
        </w:tc>
        <w:tc>
          <w:tcPr>
            <w:tcW w:w="5571" w:type="dxa"/>
          </w:tcPr>
          <w:p w14:paraId="05262A5A" w14:textId="02FBE433" w:rsidR="00BC285D" w:rsidRPr="007A5D38" w:rsidRDefault="00BC285D" w:rsidP="00BC285D">
            <w:pPr>
              <w:rPr>
                <w:rFonts w:asciiTheme="minorHAnsi" w:hAnsiTheme="minorHAnsi" w:cstheme="minorHAnsi"/>
                <w:sz w:val="18"/>
                <w:szCs w:val="18"/>
              </w:rPr>
            </w:pPr>
            <w:r>
              <w:rPr>
                <w:rFonts w:asciiTheme="minorHAnsi" w:hAnsiTheme="minorHAnsi" w:cstheme="minorHAnsi"/>
                <w:sz w:val="18"/>
                <w:szCs w:val="18"/>
              </w:rPr>
              <w:t>&lt;&lt;value from CF1R&gt;&gt;</w:t>
            </w:r>
          </w:p>
        </w:tc>
      </w:tr>
      <w:tr w:rsidR="00BC285D" w:rsidRPr="00D2491C" w14:paraId="0435B708" w14:textId="77777777" w:rsidTr="00C070E2">
        <w:trPr>
          <w:trHeight w:val="158"/>
        </w:trPr>
        <w:tc>
          <w:tcPr>
            <w:tcW w:w="10790" w:type="dxa"/>
            <w:gridSpan w:val="3"/>
            <w:vAlign w:val="center"/>
          </w:tcPr>
          <w:p w14:paraId="0435B706" w14:textId="77777777" w:rsidR="00BC285D" w:rsidRDefault="00BC285D" w:rsidP="00BC285D">
            <w:pPr>
              <w:rPr>
                <w:rFonts w:asciiTheme="minorHAnsi" w:hAnsiTheme="minorHAnsi"/>
                <w:sz w:val="18"/>
                <w:szCs w:val="18"/>
              </w:rPr>
            </w:pPr>
            <w:r>
              <w:rPr>
                <w:rFonts w:asciiTheme="minorHAnsi" w:hAnsiTheme="minorHAnsi"/>
                <w:sz w:val="18"/>
                <w:szCs w:val="18"/>
              </w:rPr>
              <w:t xml:space="preserve">Note: </w:t>
            </w:r>
          </w:p>
          <w:p w14:paraId="0435B707" w14:textId="77777777" w:rsidR="00BC285D" w:rsidRDefault="00BC285D" w:rsidP="00BC285D">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BA6F69"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657DA619" w:rsidR="003F49B9" w:rsidRDefault="0029047D" w:rsidP="006E08B4">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0753FB">
              <w:rPr>
                <w:rFonts w:asciiTheme="minorHAnsi" w:hAnsiTheme="minorHAnsi"/>
                <w:b/>
                <w:szCs w:val="18"/>
              </w:rPr>
              <w:t>a</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44419" w:rsidRPr="00D44419">
              <w:rPr>
                <w:rFonts w:asciiTheme="minorHAnsi" w:hAnsiTheme="minorHAnsi"/>
                <w:b/>
                <w:szCs w:val="18"/>
              </w:rPr>
              <w:t xml:space="preserve">Attached/Detached </w:t>
            </w:r>
          </w:p>
        </w:tc>
      </w:tr>
    </w:tbl>
    <w:p w14:paraId="01F667EE" w14:textId="15D210A1" w:rsidR="006E08B4" w:rsidRPr="00BA6F69" w:rsidRDefault="006E08B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595"/>
        <w:gridCol w:w="5561"/>
      </w:tblGrid>
      <w:tr w:rsidR="006E08B4" w14:paraId="76C5ECE5" w14:textId="77777777" w:rsidTr="006E08B4">
        <w:trPr>
          <w:trHeight w:val="158"/>
        </w:trPr>
        <w:tc>
          <w:tcPr>
            <w:tcW w:w="10790" w:type="dxa"/>
            <w:gridSpan w:val="3"/>
            <w:vAlign w:val="center"/>
          </w:tcPr>
          <w:p w14:paraId="51FD201D" w14:textId="7A4CD1C8" w:rsidR="006E08B4" w:rsidRPr="006E08B4" w:rsidRDefault="006E08B4" w:rsidP="006E08B4">
            <w:pPr>
              <w:keepNext/>
              <w:rPr>
                <w:rFonts w:asciiTheme="minorHAnsi" w:hAnsiTheme="minorHAnsi"/>
                <w:b/>
                <w:szCs w:val="18"/>
              </w:rPr>
            </w:pPr>
            <w:r w:rsidRPr="0029047D">
              <w:rPr>
                <w:rFonts w:asciiTheme="minorHAnsi" w:hAnsiTheme="minorHAnsi"/>
                <w:b/>
                <w:szCs w:val="18"/>
              </w:rPr>
              <w:t xml:space="preserve">B. </w:t>
            </w:r>
            <w:r>
              <w:rPr>
                <w:rFonts w:asciiTheme="minorHAnsi" w:hAnsiTheme="minorHAnsi"/>
                <w:b/>
                <w:szCs w:val="18"/>
              </w:rPr>
              <w:t>Single Family Attached/Detached General Information</w:t>
            </w:r>
          </w:p>
        </w:tc>
      </w:tr>
      <w:tr w:rsidR="006E08B4" w14:paraId="3BB4377D" w14:textId="77777777" w:rsidTr="006E08B4">
        <w:trPr>
          <w:trHeight w:val="158"/>
        </w:trPr>
        <w:tc>
          <w:tcPr>
            <w:tcW w:w="634" w:type="dxa"/>
            <w:vAlign w:val="center"/>
          </w:tcPr>
          <w:p w14:paraId="50671B0F" w14:textId="5B1C115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1</w:t>
            </w:r>
          </w:p>
        </w:tc>
        <w:tc>
          <w:tcPr>
            <w:tcW w:w="4595" w:type="dxa"/>
            <w:vAlign w:val="center"/>
          </w:tcPr>
          <w:p w14:paraId="1E85F01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Average Ceiling Height</w:t>
            </w:r>
          </w:p>
        </w:tc>
        <w:tc>
          <w:tcPr>
            <w:tcW w:w="5561" w:type="dxa"/>
          </w:tcPr>
          <w:p w14:paraId="1358231C"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3747959B"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50432A22"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5565C240" w14:textId="77777777" w:rsidTr="006E08B4">
        <w:trPr>
          <w:trHeight w:val="158"/>
        </w:trPr>
        <w:tc>
          <w:tcPr>
            <w:tcW w:w="634" w:type="dxa"/>
            <w:vAlign w:val="center"/>
          </w:tcPr>
          <w:p w14:paraId="0BC187C9" w14:textId="71238E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2</w:t>
            </w:r>
          </w:p>
        </w:tc>
        <w:tc>
          <w:tcPr>
            <w:tcW w:w="4595" w:type="dxa"/>
            <w:vAlign w:val="center"/>
          </w:tcPr>
          <w:p w14:paraId="1A82E78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Total Conditioned Volume</w:t>
            </w:r>
          </w:p>
        </w:tc>
        <w:tc>
          <w:tcPr>
            <w:tcW w:w="5561" w:type="dxa"/>
          </w:tcPr>
          <w:p w14:paraId="2AF9517B" w14:textId="4D66B42F"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&lt;&lt;calculated value, “Conditioned Floor Area (A04)” * “Averaged Ceiling Height” (</w:t>
            </w:r>
            <w:r w:rsidR="005670D3">
              <w:rPr>
                <w:rFonts w:asciiTheme="minorHAnsi" w:hAnsiTheme="minorHAnsi" w:cstheme="minorHAnsi"/>
                <w:sz w:val="18"/>
                <w:szCs w:val="18"/>
              </w:rPr>
              <w:t>B01</w:t>
            </w:r>
            <w:r w:rsidRPr="007A5D38">
              <w:rPr>
                <w:rFonts w:asciiTheme="minorHAnsi" w:hAnsiTheme="minorHAnsi" w:cstheme="minorHAnsi"/>
                <w:sz w:val="18"/>
                <w:szCs w:val="18"/>
              </w:rPr>
              <w:t>);</w:t>
            </w:r>
          </w:p>
          <w:p w14:paraId="39B7A5F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0349EB66" w14:textId="77777777" w:rsidTr="006E08B4">
        <w:trPr>
          <w:trHeight w:val="158"/>
        </w:trPr>
        <w:tc>
          <w:tcPr>
            <w:tcW w:w="634" w:type="dxa"/>
            <w:vAlign w:val="center"/>
          </w:tcPr>
          <w:p w14:paraId="3BD9F7D4" w14:textId="6F344B4E"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595" w:type="dxa"/>
            <w:vAlign w:val="center"/>
          </w:tcPr>
          <w:p w14:paraId="34054D0B" w14:textId="06B060BE" w:rsidR="006E08B4" w:rsidRDefault="004654AA" w:rsidP="006E08B4">
            <w:pPr>
              <w:rPr>
                <w:rFonts w:asciiTheme="minorHAnsi" w:hAnsiTheme="minorHAnsi"/>
                <w:sz w:val="18"/>
                <w:szCs w:val="18"/>
              </w:rPr>
            </w:pPr>
            <w:r w:rsidRPr="004654AA">
              <w:rPr>
                <w:rFonts w:asciiTheme="minorHAnsi" w:hAnsiTheme="minorHAnsi" w:cstheme="minorHAnsi"/>
                <w:sz w:val="18"/>
                <w:szCs w:val="18"/>
              </w:rPr>
              <w:t>Vertical distance between the lowest and highest above-grade points within the pressure boundary in feet</w:t>
            </w:r>
          </w:p>
        </w:tc>
        <w:tc>
          <w:tcPr>
            <w:tcW w:w="5561" w:type="dxa"/>
          </w:tcPr>
          <w:p w14:paraId="4A696E58"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 calculated field; If parent document is CF1R-PRF-01, reference value from CF1R;</w:t>
            </w:r>
          </w:p>
          <w:p w14:paraId="49BB0D85"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or CF1R-ADD-01, user to enter nonnegative number with up to two decimals places (X.XX);</w:t>
            </w:r>
          </w:p>
          <w:p w14:paraId="28028235"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6E08B4" w14:paraId="735FC0DB" w14:textId="77777777" w:rsidTr="006E08B4">
        <w:trPr>
          <w:trHeight w:val="158"/>
        </w:trPr>
        <w:tc>
          <w:tcPr>
            <w:tcW w:w="634" w:type="dxa"/>
            <w:vAlign w:val="center"/>
          </w:tcPr>
          <w:p w14:paraId="45D847C0" w14:textId="5E96D60C" w:rsidR="006E08B4" w:rsidRPr="00F5715E" w:rsidRDefault="006E08B4" w:rsidP="006E08B4">
            <w:pPr>
              <w:jc w:val="center"/>
              <w:rPr>
                <w:rFonts w:asciiTheme="minorHAnsi" w:hAnsi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595" w:type="dxa"/>
            <w:vAlign w:val="center"/>
          </w:tcPr>
          <w:p w14:paraId="1545643A"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Air Changes Per Hour at 50 Pa</w:t>
            </w:r>
          </w:p>
        </w:tc>
        <w:tc>
          <w:tcPr>
            <w:tcW w:w="5561" w:type="dxa"/>
          </w:tcPr>
          <w:p w14:paraId="2222B68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&lt;&lt;user pick from list:</w:t>
            </w:r>
            <w:r w:rsidRPr="007A5D38">
              <w:rPr>
                <w:rFonts w:asciiTheme="minorHAnsi" w:hAnsiTheme="minorHAnsi" w:cstheme="minorHAnsi"/>
                <w:sz w:val="18"/>
                <w:szCs w:val="18"/>
              </w:rPr>
              <w:br/>
              <w:t>**Default;</w:t>
            </w:r>
          </w:p>
          <w:p w14:paraId="28C10806" w14:textId="77777777" w:rsidR="006E08B4" w:rsidRPr="007A5D38"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**Measured;</w:t>
            </w:r>
          </w:p>
          <w:p w14:paraId="105DA3C0"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w:t>
            </w:r>
            <w:r w:rsidRPr="007A5D38">
              <w:rPr>
                <w:rFonts w:asciiTheme="minorHAnsi" w:hAnsiTheme="minorHAnsi" w:cstheme="minorHAnsi"/>
                <w:sz w:val="18"/>
                <w:szCs w:val="18"/>
              </w:rPr>
              <w:t>&gt;&gt;</w:t>
            </w:r>
          </w:p>
        </w:tc>
      </w:tr>
      <w:tr w:rsidR="006E08B4" w14:paraId="317B0033" w14:textId="77777777" w:rsidTr="006E08B4">
        <w:trPr>
          <w:trHeight w:val="158"/>
        </w:trPr>
        <w:tc>
          <w:tcPr>
            <w:tcW w:w="634" w:type="dxa"/>
            <w:vAlign w:val="center"/>
          </w:tcPr>
          <w:p w14:paraId="3B769608" w14:textId="5450A2A2"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05</w:t>
            </w:r>
          </w:p>
        </w:tc>
        <w:tc>
          <w:tcPr>
            <w:tcW w:w="4595" w:type="dxa"/>
            <w:vAlign w:val="center"/>
          </w:tcPr>
          <w:p w14:paraId="4F669024" w14:textId="77777777" w:rsidR="006E08B4" w:rsidRDefault="006E08B4" w:rsidP="006E08B4">
            <w:pPr>
              <w:rPr>
                <w:rFonts w:asciiTheme="minorHAnsi" w:hAnsiTheme="minorHAnsi"/>
                <w:sz w:val="18"/>
                <w:szCs w:val="18"/>
              </w:rPr>
            </w:pPr>
            <w:r w:rsidRPr="007A5D38">
              <w:rPr>
                <w:rFonts w:asciiTheme="minorHAnsi" w:hAnsiTheme="minorHAnsi" w:cstheme="minorHAnsi"/>
                <w:sz w:val="18"/>
                <w:szCs w:val="18"/>
              </w:rPr>
              <w:t xml:space="preserve">Name of ANSI/ASHRAE Standard 62.2-2016 weather station </w:t>
            </w:r>
            <w:r>
              <w:rPr>
                <w:rFonts w:asciiTheme="minorHAnsi" w:hAnsiTheme="minorHAnsi" w:cstheme="minorHAnsi"/>
                <w:sz w:val="18"/>
                <w:szCs w:val="18"/>
              </w:rPr>
              <w:t>for climate zone</w:t>
            </w:r>
          </w:p>
        </w:tc>
        <w:tc>
          <w:tcPr>
            <w:tcW w:w="5561" w:type="dxa"/>
          </w:tcPr>
          <w:p w14:paraId="7E781CF7" w14:textId="77777777" w:rsidR="002C5205" w:rsidRPr="002C5205" w:rsidRDefault="002C5205" w:rsidP="002C5205">
            <w:pPr>
              <w:rPr>
                <w:rFonts w:asciiTheme="minorHAnsi" w:hAnsiTheme="minorHAnsi" w:cstheme="minorHAnsi"/>
                <w:sz w:val="18"/>
                <w:szCs w:val="18"/>
              </w:rPr>
            </w:pPr>
            <w:r w:rsidRPr="002C5205">
              <w:rPr>
                <w:rFonts w:asciiTheme="minorHAnsi" w:hAnsiTheme="minorHAnsi" w:cstheme="minorHAnsi"/>
                <w:sz w:val="18"/>
                <w:szCs w:val="18"/>
              </w:rPr>
              <w:t xml:space="preserve">&lt;&lt;Calculated field: If parent document is CF1R-PRF-01, reference value from it but allow user to override it.  If not overridden, result is stored in B05_WeatherStationANSI_ASHRAE; </w:t>
            </w:r>
          </w:p>
          <w:p w14:paraId="60FC304E" w14:textId="77777777" w:rsidR="002C5205" w:rsidRPr="002C5205" w:rsidRDefault="002C5205" w:rsidP="002C5205">
            <w:pPr>
              <w:rPr>
                <w:rFonts w:asciiTheme="minorHAnsi" w:hAnsiTheme="minorHAnsi" w:cstheme="minorHAnsi"/>
                <w:sz w:val="18"/>
                <w:szCs w:val="18"/>
              </w:rPr>
            </w:pPr>
            <w:r w:rsidRPr="002C5205">
              <w:rPr>
                <w:rFonts w:asciiTheme="minorHAnsi" w:hAnsiTheme="minorHAnsi" w:cstheme="minorHAnsi"/>
                <w:sz w:val="18"/>
                <w:szCs w:val="18"/>
              </w:rPr>
              <w:t xml:space="preserve">Else if user overrides CF1R-PRF-01  value Or parent is CF1R-NCB-01 or CF1F-ADD-01, user selects from list of weather stations based on value in A09_ClimateZone and this is stored in B05_WeatherStationCZ# where # is the climate zone; </w:t>
            </w:r>
          </w:p>
          <w:p w14:paraId="3C76B7EE" w14:textId="30C93689" w:rsidR="006E08B4" w:rsidRDefault="002C5205" w:rsidP="006E08B4">
            <w:pPr>
              <w:rPr>
                <w:rFonts w:asciiTheme="minorHAnsi" w:hAnsiTheme="minorHAnsi"/>
                <w:sz w:val="18"/>
                <w:szCs w:val="18"/>
              </w:rPr>
            </w:pPr>
            <w:r w:rsidRPr="002C5205">
              <w:rPr>
                <w:rFonts w:asciiTheme="minorHAnsi" w:hAnsiTheme="minorHAnsi" w:cstheme="minorHAnsi"/>
                <w:sz w:val="18"/>
                <w:szCs w:val="18"/>
              </w:rPr>
              <w:t>Else If A02_ResidentialBuildingType == NonDwellingUnit result = N/A&gt;&gt; stored in NotApplicableMessage&gt;&gt;</w:t>
            </w:r>
          </w:p>
        </w:tc>
      </w:tr>
      <w:tr w:rsidR="006E08B4" w14:paraId="5E0BFCDF" w14:textId="77777777" w:rsidTr="006E08B4">
        <w:trPr>
          <w:trHeight w:val="158"/>
        </w:trPr>
        <w:tc>
          <w:tcPr>
            <w:tcW w:w="634" w:type="dxa"/>
            <w:vAlign w:val="center"/>
          </w:tcPr>
          <w:p w14:paraId="56C37D17" w14:textId="656AFEAE" w:rsidR="006E08B4" w:rsidRPr="00F5715E" w:rsidRDefault="006E08B4" w:rsidP="006E08B4">
            <w:pPr>
              <w:jc w:val="center"/>
              <w:rPr>
                <w:rFonts w:asciiTheme="minorHAnsi" w:hAnsiTheme="minorHAnsi"/>
                <w:sz w:val="18"/>
                <w:szCs w:val="18"/>
              </w:rPr>
            </w:pPr>
            <w:r>
              <w:rPr>
                <w:rFonts w:asciiTheme="minorHAnsi" w:hAnsiTheme="minorHAnsi" w:cstheme="minorHAnsi"/>
                <w:sz w:val="18"/>
                <w:szCs w:val="18"/>
              </w:rPr>
              <w:t>06</w:t>
            </w:r>
          </w:p>
        </w:tc>
        <w:tc>
          <w:tcPr>
            <w:tcW w:w="4595" w:type="dxa"/>
            <w:vAlign w:val="center"/>
          </w:tcPr>
          <w:p w14:paraId="24A2D005" w14:textId="77777777" w:rsidR="006E08B4" w:rsidRDefault="006E08B4" w:rsidP="006E08B4">
            <w:pPr>
              <w:rPr>
                <w:rFonts w:asciiTheme="minorHAnsi" w:hAnsiTheme="minorHAnsi" w:cstheme="minorHAnsi"/>
                <w:sz w:val="18"/>
                <w:szCs w:val="18"/>
              </w:rPr>
            </w:pPr>
            <w:r w:rsidRPr="007A5D38">
              <w:rPr>
                <w:rFonts w:asciiTheme="minorHAnsi" w:hAnsiTheme="minorHAnsi" w:cstheme="minorHAnsi"/>
                <w:sz w:val="18"/>
                <w:szCs w:val="18"/>
              </w:rPr>
              <w:t>Weather and shielding factor (wsf)</w:t>
            </w:r>
          </w:p>
          <w:p w14:paraId="1513228A" w14:textId="77777777" w:rsidR="006E08B4" w:rsidRDefault="006E08B4" w:rsidP="006E08B4">
            <w:pPr>
              <w:rPr>
                <w:rFonts w:asciiTheme="minorHAnsi" w:hAnsiTheme="minorHAnsi"/>
                <w:sz w:val="18"/>
                <w:szCs w:val="18"/>
              </w:rPr>
            </w:pPr>
            <w:r>
              <w:rPr>
                <w:rFonts w:asciiTheme="minorHAnsi" w:hAnsiTheme="minorHAnsi" w:cstheme="minorHAnsi"/>
                <w:sz w:val="18"/>
                <w:szCs w:val="18"/>
              </w:rPr>
              <w:t xml:space="preserve">(Based on the </w:t>
            </w:r>
            <w:r w:rsidRPr="007A5D38">
              <w:rPr>
                <w:rFonts w:asciiTheme="minorHAnsi" w:hAnsiTheme="minorHAnsi" w:cstheme="minorHAnsi"/>
                <w:sz w:val="18"/>
                <w:szCs w:val="18"/>
              </w:rPr>
              <w:t>city identified above</w:t>
            </w:r>
            <w:r>
              <w:rPr>
                <w:rFonts w:asciiTheme="minorHAnsi" w:hAnsiTheme="minorHAnsi" w:cstheme="minorHAnsi"/>
                <w:sz w:val="18"/>
                <w:szCs w:val="18"/>
              </w:rPr>
              <w:t>)</w:t>
            </w:r>
          </w:p>
        </w:tc>
        <w:tc>
          <w:tcPr>
            <w:tcW w:w="5561" w:type="dxa"/>
          </w:tcPr>
          <w:p w14:paraId="3F38492C" w14:textId="77777777" w:rsidR="002C5205" w:rsidRPr="002C5205" w:rsidRDefault="002C5205" w:rsidP="002C5205">
            <w:pPr>
              <w:rPr>
                <w:rFonts w:asciiTheme="minorHAnsi" w:hAnsiTheme="minorHAnsi" w:cstheme="minorHAnsi"/>
                <w:sz w:val="18"/>
                <w:szCs w:val="18"/>
              </w:rPr>
            </w:pPr>
            <w:r w:rsidRPr="002C5205">
              <w:rPr>
                <w:rFonts w:asciiTheme="minorHAnsi" w:hAnsiTheme="minorHAnsi" w:cstheme="minorHAnsi"/>
                <w:sz w:val="18"/>
                <w:szCs w:val="18"/>
              </w:rPr>
              <w:t xml:space="preserve">&lt;&lt;Calculated field: If parent document is CF1R-PRF-01 And B05_WeatherStationANSI_ASHRAE has a value, reference value from  CF1R-PRF-01; </w:t>
            </w:r>
          </w:p>
          <w:p w14:paraId="6D5BFD0A" w14:textId="77777777" w:rsidR="002C5205" w:rsidRPr="002C5205" w:rsidRDefault="002C5205" w:rsidP="002C5205">
            <w:pPr>
              <w:rPr>
                <w:rFonts w:asciiTheme="minorHAnsi" w:hAnsiTheme="minorHAnsi" w:cstheme="minorHAnsi"/>
                <w:sz w:val="18"/>
                <w:szCs w:val="18"/>
              </w:rPr>
            </w:pPr>
            <w:r w:rsidRPr="002C5205">
              <w:rPr>
                <w:rFonts w:asciiTheme="minorHAnsi" w:hAnsiTheme="minorHAnsi" w:cstheme="minorHAnsi"/>
                <w:sz w:val="18"/>
                <w:szCs w:val="18"/>
              </w:rPr>
              <w:t xml:space="preserve">Else If B05_WeatherStationCZ# (# is the climate zone) has a value, based on weather station value in B05_WeatherStationCZ#,  assign lookup wsf from Table B1 US Climates, Normative Appendix B shown in the instructions section of the layout document;   </w:t>
            </w:r>
          </w:p>
          <w:p w14:paraId="343E889F" w14:textId="2DA36688" w:rsidR="006E08B4" w:rsidRDefault="002C5205" w:rsidP="006E08B4">
            <w:pPr>
              <w:rPr>
                <w:rFonts w:asciiTheme="minorHAnsi" w:hAnsiTheme="minorHAnsi"/>
                <w:sz w:val="18"/>
                <w:szCs w:val="18"/>
              </w:rPr>
            </w:pPr>
            <w:r w:rsidRPr="002C5205">
              <w:rPr>
                <w:rFonts w:asciiTheme="minorHAnsi" w:hAnsiTheme="minorHAnsi" w:cstheme="minorHAnsi"/>
                <w:sz w:val="18"/>
                <w:szCs w:val="18"/>
              </w:rPr>
              <w:t>Else If A02_ResidentialBuildingType == NonDwellingUnit result = N/A stored in NotApplicableMessage&gt;&gt;</w:t>
            </w:r>
          </w:p>
        </w:tc>
      </w:tr>
    </w:tbl>
    <w:p w14:paraId="27D58CDC" w14:textId="7F840281" w:rsidR="00BA6F69" w:rsidRDefault="00BA6F69"/>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619"/>
        <w:gridCol w:w="5584"/>
      </w:tblGrid>
      <w:tr w:rsidR="00F51F71" w:rsidRPr="00CB00C9" w14:paraId="0435B71A" w14:textId="77777777" w:rsidTr="006E08B4">
        <w:tc>
          <w:tcPr>
            <w:tcW w:w="10790" w:type="dxa"/>
            <w:gridSpan w:val="3"/>
          </w:tcPr>
          <w:p w14:paraId="0435B718" w14:textId="199584CE" w:rsidR="00F51F71" w:rsidRPr="0029047D" w:rsidRDefault="008002F8" w:rsidP="003A7CD3">
            <w:pPr>
              <w:keepNext/>
              <w:rPr>
                <w:rFonts w:asciiTheme="minorHAnsi" w:hAnsiTheme="minorHAnsi"/>
                <w:b/>
                <w:szCs w:val="18"/>
              </w:rPr>
            </w:pPr>
            <w:r>
              <w:rPr>
                <w:rFonts w:asciiTheme="minorHAnsi" w:hAnsiTheme="minorHAnsi"/>
                <w:b/>
                <w:szCs w:val="18"/>
              </w:rPr>
              <w:lastRenderedPageBreak/>
              <w:t>C</w:t>
            </w:r>
            <w:r w:rsidR="00F51F71" w:rsidRPr="0029047D">
              <w:rPr>
                <w:rFonts w:asciiTheme="minorHAnsi" w:hAnsiTheme="minorHAnsi"/>
                <w:b/>
                <w:szCs w:val="18"/>
              </w:rPr>
              <w:t>. Ventilation - Total Ventilation Rate</w:t>
            </w:r>
          </w:p>
          <w:p w14:paraId="0435B719"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F51F71" w:rsidRPr="00CB00C9" w14:paraId="0435B71E" w14:textId="77777777" w:rsidTr="006E08B4">
        <w:tc>
          <w:tcPr>
            <w:tcW w:w="587" w:type="dxa"/>
            <w:vAlign w:val="center"/>
          </w:tcPr>
          <w:p w14:paraId="0435B71B"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619" w:type="dxa"/>
            <w:vAlign w:val="center"/>
          </w:tcPr>
          <w:p w14:paraId="0435B71C"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584" w:type="dxa"/>
          </w:tcPr>
          <w:p w14:paraId="0435B71D" w14:textId="77777777" w:rsidR="00F51F71" w:rsidRPr="007F6151" w:rsidRDefault="00F51F71" w:rsidP="003A7CD3">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4.1a):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r w:rsidR="00F51F71" w:rsidRPr="00CB00C9" w14:paraId="0435B724" w14:textId="77777777" w:rsidTr="006E08B4">
        <w:tc>
          <w:tcPr>
            <w:tcW w:w="587" w:type="dxa"/>
            <w:vAlign w:val="center"/>
          </w:tcPr>
          <w:p w14:paraId="0435B71F"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02</w:t>
            </w:r>
          </w:p>
        </w:tc>
        <w:tc>
          <w:tcPr>
            <w:tcW w:w="4619" w:type="dxa"/>
            <w:vAlign w:val="center"/>
          </w:tcPr>
          <w:p w14:paraId="0435B720"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Enclosure Leakage Rate (Q</w:t>
            </w:r>
            <w:r w:rsidRPr="001947AA">
              <w:rPr>
                <w:rFonts w:asciiTheme="minorHAnsi" w:hAnsiTheme="minorHAnsi"/>
                <w:sz w:val="18"/>
                <w:szCs w:val="18"/>
                <w:vertAlign w:val="subscript"/>
              </w:rPr>
              <w:t>50</w:t>
            </w:r>
            <w:r>
              <w:rPr>
                <w:rFonts w:asciiTheme="minorHAnsi" w:hAnsiTheme="minorHAnsi"/>
                <w:sz w:val="18"/>
                <w:szCs w:val="18"/>
              </w:rPr>
              <w:t>)</w:t>
            </w:r>
          </w:p>
        </w:tc>
        <w:tc>
          <w:tcPr>
            <w:tcW w:w="5584" w:type="dxa"/>
          </w:tcPr>
          <w:p w14:paraId="0435B722" w14:textId="38A5A7BD" w:rsidR="00F51F71" w:rsidRDefault="00F51F71" w:rsidP="003A7CD3">
            <w:pPr>
              <w:keepNext/>
              <w:rPr>
                <w:rFonts w:asciiTheme="minorHAnsi" w:hAnsiTheme="minorHAnsi"/>
                <w:sz w:val="18"/>
                <w:szCs w:val="18"/>
              </w:rPr>
            </w:pPr>
            <w:r>
              <w:rPr>
                <w:rFonts w:asciiTheme="minorHAnsi" w:hAnsiTheme="minorHAnsi"/>
                <w:sz w:val="18"/>
                <w:szCs w:val="18"/>
              </w:rPr>
              <w:t>&lt;&lt;</w:t>
            </w:r>
            <w:r w:rsidRPr="00CB00C9">
              <w:rPr>
                <w:rFonts w:asciiTheme="minorHAnsi" w:hAnsiTheme="minorHAnsi"/>
                <w:sz w:val="18"/>
                <w:szCs w:val="18"/>
              </w:rPr>
              <w:t xml:space="preserve">calculated </w:t>
            </w:r>
            <w:r>
              <w:rPr>
                <w:rFonts w:asciiTheme="minorHAnsi" w:hAnsiTheme="minorHAnsi"/>
                <w:sz w:val="18"/>
                <w:szCs w:val="18"/>
              </w:rPr>
              <w:t>field,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 default,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 xml:space="preserve">)*2/60 (CFM); </w:t>
            </w:r>
            <w:r>
              <w:rPr>
                <w:rFonts w:asciiTheme="minorHAnsi" w:hAnsiTheme="minorHAnsi"/>
                <w:sz w:val="18"/>
                <w:szCs w:val="18"/>
              </w:rPr>
              <w:br/>
            </w:r>
            <w:r w:rsidR="00A44C1C">
              <w:rPr>
                <w:rFonts w:asciiTheme="minorHAnsi" w:hAnsiTheme="minorHAnsi"/>
                <w:sz w:val="18"/>
                <w:szCs w:val="18"/>
              </w:rPr>
              <w:t>E</w:t>
            </w:r>
            <w:r>
              <w:rPr>
                <w:rFonts w:asciiTheme="minorHAnsi" w:hAnsiTheme="minorHAnsi"/>
                <w:sz w:val="18"/>
                <w:szCs w:val="18"/>
              </w:rPr>
              <w:t>lse if “</w:t>
            </w:r>
            <w:r w:rsidRPr="007A5D38">
              <w:rPr>
                <w:rFonts w:asciiTheme="minorHAnsi" w:hAnsiTheme="minorHAnsi" w:cstheme="minorHAnsi"/>
                <w:sz w:val="18"/>
                <w:szCs w:val="18"/>
              </w:rPr>
              <w:t>Air Changes Per Hour at 50 Pa</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w:t>
            </w:r>
            <w:r>
              <w:rPr>
                <w:rFonts w:asciiTheme="minorHAnsi" w:hAnsiTheme="minorHAnsi"/>
                <w:sz w:val="18"/>
                <w:szCs w:val="18"/>
              </w:rPr>
              <w:t>0</w:t>
            </w:r>
            <w:r w:rsidR="005670D3">
              <w:rPr>
                <w:rFonts w:asciiTheme="minorHAnsi" w:hAnsiTheme="minorHAnsi"/>
                <w:sz w:val="18"/>
                <w:szCs w:val="18"/>
              </w:rPr>
              <w:t>4</w:t>
            </w:r>
            <w:r>
              <w:rPr>
                <w:rFonts w:asciiTheme="minorHAnsi" w:hAnsiTheme="minorHAnsi"/>
                <w:sz w:val="18"/>
                <w:szCs w:val="18"/>
              </w:rPr>
              <w:t xml:space="preserve">) = measured, and if value from the CF2R-MCH-24 </w:t>
            </w:r>
            <w:r>
              <w:rPr>
                <w:rFonts w:asciiTheme="minorHAnsi" w:hAnsiTheme="minorHAnsi" w:cstheme="minorHAnsi"/>
                <w:sz w:val="18"/>
                <w:szCs w:val="18"/>
              </w:rPr>
              <w:t>≤</w:t>
            </w:r>
            <w:r>
              <w:rPr>
                <w:rFonts w:asciiTheme="minorHAnsi" w:hAnsiTheme="minorHAnsi"/>
                <w:sz w:val="18"/>
                <w:szCs w:val="18"/>
              </w:rPr>
              <w:t xml:space="preserve"> 2.0, then value = “</w:t>
            </w:r>
            <w:r w:rsidRPr="007A5D38">
              <w:rPr>
                <w:rFonts w:asciiTheme="minorHAnsi" w:hAnsiTheme="minorHAnsi" w:cstheme="minorHAnsi"/>
                <w:sz w:val="18"/>
                <w:szCs w:val="18"/>
              </w:rPr>
              <w:t>Total Conditioned Vo</w:t>
            </w:r>
            <w:r>
              <w:rPr>
                <w:rFonts w:asciiTheme="minorHAnsi" w:hAnsiTheme="minorHAnsi" w:cstheme="minorHAnsi"/>
                <w:sz w:val="18"/>
                <w:szCs w:val="18"/>
              </w:rPr>
              <w:t>lume” (</w:t>
            </w:r>
            <w:r w:rsidR="005670D3">
              <w:rPr>
                <w:rFonts w:asciiTheme="minorHAnsi" w:hAnsiTheme="minorHAnsi"/>
                <w:sz w:val="18"/>
                <w:szCs w:val="18"/>
              </w:rPr>
              <w:t>B02</w:t>
            </w:r>
            <w:r>
              <w:rPr>
                <w:rFonts w:asciiTheme="minorHAnsi" w:hAnsiTheme="minorHAnsi"/>
                <w:sz w:val="18"/>
                <w:szCs w:val="18"/>
              </w:rPr>
              <w:t>)*(measurement from MCH-24)/60 (CFM);</w:t>
            </w:r>
          </w:p>
          <w:p w14:paraId="0435B723" w14:textId="7191225B" w:rsidR="00F42A48" w:rsidRDefault="00A44C1C" w:rsidP="00C070E2">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Air Changes Per Hour at 50 Pa</w:t>
            </w:r>
            <w:r w:rsidR="00F51F71">
              <w:rPr>
                <w:rFonts w:asciiTheme="minorHAnsi" w:hAnsiTheme="minorHAnsi" w:cstheme="minorHAnsi"/>
                <w:sz w:val="18"/>
                <w:szCs w:val="18"/>
              </w:rPr>
              <w:t>”</w:t>
            </w:r>
            <w:r w:rsidR="00F51F71">
              <w:rPr>
                <w:rFonts w:asciiTheme="minorHAnsi" w:hAnsiTheme="minorHAnsi"/>
                <w:sz w:val="18"/>
                <w:szCs w:val="18"/>
              </w:rPr>
              <w:t xml:space="preserve"> (</w:t>
            </w:r>
            <w:r w:rsidR="00FC6E8F">
              <w:rPr>
                <w:rFonts w:asciiTheme="minorHAnsi" w:hAnsiTheme="minorHAnsi"/>
                <w:sz w:val="18"/>
                <w:szCs w:val="18"/>
              </w:rPr>
              <w:t>B</w:t>
            </w:r>
            <w:r w:rsidR="00F51F71">
              <w:rPr>
                <w:rFonts w:asciiTheme="minorHAnsi" w:hAnsiTheme="minorHAnsi"/>
                <w:sz w:val="18"/>
                <w:szCs w:val="18"/>
              </w:rPr>
              <w:t>0</w:t>
            </w:r>
            <w:r w:rsidR="005670D3">
              <w:rPr>
                <w:rFonts w:asciiTheme="minorHAnsi" w:hAnsiTheme="minorHAnsi"/>
                <w:sz w:val="18"/>
                <w:szCs w:val="18"/>
              </w:rPr>
              <w:t>4</w:t>
            </w:r>
            <w:r w:rsidR="00F51F71">
              <w:rPr>
                <w:rFonts w:asciiTheme="minorHAnsi" w:hAnsiTheme="minorHAnsi"/>
                <w:sz w:val="18"/>
                <w:szCs w:val="18"/>
              </w:rPr>
              <w:t xml:space="preserve">) = measured, and if value from the CF2R-MCH-24 </w:t>
            </w:r>
            <w:r w:rsidR="00F51F71">
              <w:rPr>
                <w:rFonts w:asciiTheme="minorHAnsi" w:hAnsiTheme="minorHAnsi" w:cstheme="minorHAnsi"/>
                <w:sz w:val="18"/>
                <w:szCs w:val="18"/>
              </w:rPr>
              <w:t>&gt;</w:t>
            </w:r>
            <w:r w:rsidR="00F51F71">
              <w:rPr>
                <w:rFonts w:asciiTheme="minorHAnsi" w:hAnsiTheme="minorHAnsi"/>
                <w:sz w:val="18"/>
                <w:szCs w:val="18"/>
              </w:rPr>
              <w:t xml:space="preserve"> 2.0, then value = “</w:t>
            </w:r>
            <w:r w:rsidR="00F51F71" w:rsidRPr="007A5D38">
              <w:rPr>
                <w:rFonts w:asciiTheme="minorHAnsi" w:hAnsiTheme="minorHAnsi" w:cstheme="minorHAnsi"/>
                <w:sz w:val="18"/>
                <w:szCs w:val="18"/>
              </w:rPr>
              <w:t>Total Conditioned Vo</w:t>
            </w:r>
            <w:r w:rsidR="00F51F71">
              <w:rPr>
                <w:rFonts w:asciiTheme="minorHAnsi" w:hAnsiTheme="minorHAnsi" w:cstheme="minorHAnsi"/>
                <w:sz w:val="18"/>
                <w:szCs w:val="18"/>
              </w:rPr>
              <w:t>lume” (</w:t>
            </w:r>
            <w:r w:rsidR="005670D3">
              <w:rPr>
                <w:rFonts w:asciiTheme="minorHAnsi" w:hAnsiTheme="minorHAnsi"/>
                <w:sz w:val="18"/>
                <w:szCs w:val="18"/>
              </w:rPr>
              <w:t>B02</w:t>
            </w:r>
            <w:r w:rsidR="00F51F71">
              <w:rPr>
                <w:rFonts w:asciiTheme="minorHAnsi" w:hAnsiTheme="minorHAnsi"/>
                <w:sz w:val="18"/>
                <w:szCs w:val="18"/>
              </w:rPr>
              <w:t>)*2/60 (CFM)&gt;&gt;</w:t>
            </w:r>
          </w:p>
        </w:tc>
      </w:tr>
      <w:tr w:rsidR="00F51F71" w:rsidRPr="00CB00C9" w:rsidDel="00A377D9" w14:paraId="0435B728" w14:textId="77777777" w:rsidTr="006E08B4">
        <w:tc>
          <w:tcPr>
            <w:tcW w:w="587" w:type="dxa"/>
            <w:vAlign w:val="center"/>
          </w:tcPr>
          <w:p w14:paraId="0435B725" w14:textId="77777777" w:rsidR="00F51F71" w:rsidRDefault="00F51F71" w:rsidP="003A7CD3">
            <w:pPr>
              <w:keepNext/>
              <w:jc w:val="center"/>
              <w:rPr>
                <w:rFonts w:asciiTheme="minorHAnsi" w:hAnsiTheme="minorHAnsi"/>
                <w:sz w:val="18"/>
                <w:szCs w:val="18"/>
              </w:rPr>
            </w:pPr>
            <w:r>
              <w:rPr>
                <w:rFonts w:asciiTheme="minorHAnsi" w:hAnsiTheme="minorHAnsi"/>
                <w:sz w:val="18"/>
                <w:szCs w:val="18"/>
              </w:rPr>
              <w:t>03</w:t>
            </w:r>
          </w:p>
        </w:tc>
        <w:tc>
          <w:tcPr>
            <w:tcW w:w="4619" w:type="dxa"/>
            <w:vAlign w:val="center"/>
          </w:tcPr>
          <w:p w14:paraId="0435B726" w14:textId="77777777" w:rsidR="00F51F71" w:rsidRDefault="00F51F71" w:rsidP="003A7CD3">
            <w:pPr>
              <w:keepNext/>
              <w:rPr>
                <w:rFonts w:asciiTheme="minorHAnsi" w:hAnsiTheme="minorHAnsi"/>
                <w:sz w:val="18"/>
                <w:szCs w:val="18"/>
              </w:rPr>
            </w:pPr>
            <w:r>
              <w:rPr>
                <w:rFonts w:asciiTheme="minorHAnsi" w:hAnsiTheme="minorHAnsi"/>
                <w:sz w:val="18"/>
                <w:szCs w:val="18"/>
              </w:rPr>
              <w:t>Effective Annual Average Infiltration Rate (Q</w:t>
            </w:r>
            <w:r w:rsidRPr="001947AA">
              <w:rPr>
                <w:rFonts w:asciiTheme="minorHAnsi" w:hAnsiTheme="minorHAnsi"/>
                <w:sz w:val="18"/>
                <w:szCs w:val="18"/>
                <w:vertAlign w:val="subscript"/>
              </w:rPr>
              <w:t>inf</w:t>
            </w:r>
            <w:r>
              <w:rPr>
                <w:rFonts w:asciiTheme="minorHAnsi" w:hAnsiTheme="minorHAnsi"/>
                <w:sz w:val="18"/>
                <w:szCs w:val="18"/>
              </w:rPr>
              <w:t>)</w:t>
            </w:r>
          </w:p>
        </w:tc>
        <w:tc>
          <w:tcPr>
            <w:tcW w:w="5584" w:type="dxa"/>
          </w:tcPr>
          <w:p w14:paraId="0435B727" w14:textId="3EE5F79F" w:rsidR="00F51F71" w:rsidRDefault="00F51F71" w:rsidP="008F6EED">
            <w:pPr>
              <w:keepNext/>
              <w:rPr>
                <w:rFonts w:asciiTheme="minorHAnsi" w:hAnsiTheme="minorHAnsi"/>
                <w:sz w:val="18"/>
                <w:szCs w:val="18"/>
              </w:rPr>
            </w:pPr>
            <w:r>
              <w:rPr>
                <w:rFonts w:asciiTheme="minorHAnsi" w:hAnsiTheme="minorHAnsi"/>
                <w:sz w:val="18"/>
                <w:szCs w:val="18"/>
              </w:rPr>
              <w:t>&lt;&lt;calculated field, 0.052* “Enclosure Leakage Rate (Q</w:t>
            </w:r>
            <w:r w:rsidRPr="001947AA">
              <w:rPr>
                <w:rFonts w:asciiTheme="minorHAnsi" w:hAnsiTheme="minorHAnsi"/>
                <w:sz w:val="18"/>
                <w:szCs w:val="18"/>
                <w:vertAlign w:val="subscript"/>
              </w:rPr>
              <w:t>50</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02)*</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Pr="007A5D38">
              <w:rPr>
                <w:rFonts w:asciiTheme="minorHAnsi" w:hAnsiTheme="minorHAnsi" w:cstheme="minorHAnsi"/>
                <w:sz w:val="18"/>
                <w:szCs w:val="18"/>
              </w:rPr>
              <w:t>Weather and shielding factor (wsf)</w:t>
            </w:r>
            <w:r>
              <w:rPr>
                <w:rFonts w:asciiTheme="minorHAnsi" w:hAnsiTheme="minorHAnsi" w:cstheme="minorHAnsi"/>
                <w:sz w:val="18"/>
                <w:szCs w:val="18"/>
              </w:rPr>
              <w:t>”</w:t>
            </w:r>
            <w:r w:rsidRPr="007A5D38">
              <w:rPr>
                <w:rFonts w:asciiTheme="minorHAnsi" w:hAnsiTheme="minorHAnsi" w:cstheme="minorHAnsi"/>
                <w:sz w:val="18"/>
                <w:szCs w:val="18"/>
              </w:rPr>
              <w:t xml:space="preserve"> </w:t>
            </w:r>
            <w:r>
              <w:rPr>
                <w:rFonts w:asciiTheme="minorHAnsi" w:hAnsiTheme="minorHAnsi" w:cstheme="minorHAnsi"/>
                <w:sz w:val="18"/>
                <w:szCs w:val="18"/>
              </w:rPr>
              <w:t>(</w:t>
            </w:r>
            <w:r w:rsidR="00FC6E8F">
              <w:rPr>
                <w:rFonts w:asciiTheme="minorHAnsi" w:hAnsiTheme="minorHAnsi" w:cstheme="minorHAnsi"/>
                <w:sz w:val="18"/>
                <w:szCs w:val="18"/>
              </w:rPr>
              <w:t>B06</w:t>
            </w:r>
            <w:r>
              <w:rPr>
                <w:rFonts w:asciiTheme="minorHAnsi" w:hAnsiTheme="minorHAnsi"/>
                <w:sz w:val="18"/>
                <w:szCs w:val="18"/>
              </w:rPr>
              <w:t>)*(</w:t>
            </w:r>
            <w:r>
              <w:rPr>
                <w:rFonts w:asciiTheme="minorHAnsi" w:hAnsiTheme="minorHAnsi" w:cstheme="minorHAnsi"/>
                <w:sz w:val="18"/>
                <w:szCs w:val="18"/>
              </w:rPr>
              <w:t>“</w:t>
            </w:r>
            <w:r w:rsidRPr="007A5D38">
              <w:rPr>
                <w:rFonts w:asciiTheme="minorHAnsi" w:hAnsiTheme="minorHAnsi" w:cstheme="minorHAnsi"/>
                <w:sz w:val="18"/>
                <w:szCs w:val="18"/>
              </w:rPr>
              <w:t>Vertical distance from the lowest above-grade floor to the highest ceiling</w:t>
            </w:r>
            <w:r>
              <w:rPr>
                <w:rFonts w:asciiTheme="minorHAnsi" w:hAnsiTheme="minorHAnsi" w:cstheme="minorHAnsi"/>
                <w:sz w:val="18"/>
                <w:szCs w:val="18"/>
              </w:rPr>
              <w:t>”</w:t>
            </w:r>
            <w:r>
              <w:rPr>
                <w:rFonts w:asciiTheme="minorHAnsi" w:hAnsiTheme="minorHAnsi"/>
                <w:sz w:val="18"/>
                <w:szCs w:val="18"/>
              </w:rPr>
              <w:t xml:space="preserve"> (</w:t>
            </w:r>
            <w:r w:rsidR="00FC6E8F">
              <w:rPr>
                <w:rFonts w:asciiTheme="minorHAnsi" w:hAnsiTheme="minorHAnsi"/>
                <w:sz w:val="18"/>
                <w:szCs w:val="18"/>
              </w:rPr>
              <w:t>B0</w:t>
            </w:r>
            <w:r w:rsidR="008F6EED">
              <w:rPr>
                <w:rFonts w:asciiTheme="minorHAnsi" w:hAnsiTheme="minorHAnsi"/>
                <w:sz w:val="18"/>
                <w:szCs w:val="18"/>
              </w:rPr>
              <w:t>3</w:t>
            </w:r>
            <w:r>
              <w:rPr>
                <w:rFonts w:asciiTheme="minorHAnsi" w:hAnsiTheme="minorHAnsi"/>
                <w:sz w:val="18"/>
                <w:szCs w:val="18"/>
              </w:rPr>
              <w:t>)/8.2)^0.4&gt;&gt;</w:t>
            </w:r>
          </w:p>
        </w:tc>
      </w:tr>
      <w:tr w:rsidR="00F51F71" w:rsidRPr="00CB00C9" w:rsidDel="00A377D9" w14:paraId="0435B72F" w14:textId="77777777" w:rsidTr="006E08B4">
        <w:tc>
          <w:tcPr>
            <w:tcW w:w="587" w:type="dxa"/>
            <w:vAlign w:val="center"/>
          </w:tcPr>
          <w:p w14:paraId="0435B729"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04</w:t>
            </w:r>
          </w:p>
        </w:tc>
        <w:tc>
          <w:tcPr>
            <w:tcW w:w="4619" w:type="dxa"/>
            <w:vAlign w:val="center"/>
          </w:tcPr>
          <w:p w14:paraId="0435B72A"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 xml:space="preserve">Total Exterior Envelope Surface Area </w:t>
            </w:r>
          </w:p>
        </w:tc>
        <w:tc>
          <w:tcPr>
            <w:tcW w:w="5584" w:type="dxa"/>
          </w:tcPr>
          <w:p w14:paraId="0435B72B" w14:textId="77777777" w:rsidR="00F51F71" w:rsidRPr="00753879" w:rsidRDefault="00F51F71" w:rsidP="003A7CD3">
            <w:pPr>
              <w:keepNext/>
              <w:rPr>
                <w:rFonts w:asciiTheme="minorHAnsi" w:hAnsiTheme="minorHAnsi" w:cstheme="minorHAnsi"/>
                <w:sz w:val="18"/>
                <w:szCs w:val="18"/>
              </w:rPr>
            </w:pPr>
            <w:r w:rsidRPr="00753879">
              <w:rPr>
                <w:rFonts w:asciiTheme="minorHAnsi" w:hAnsiTheme="minorHAnsi"/>
                <w:sz w:val="18"/>
                <w:szCs w:val="18"/>
              </w:rPr>
              <w:t xml:space="preserve">&lt;&lt; calculated field, if </w:t>
            </w:r>
            <w:r w:rsidRPr="00753879">
              <w:rPr>
                <w:rFonts w:asciiTheme="minorHAnsi" w:hAnsiTheme="minorHAnsi" w:cstheme="minorHAnsi"/>
                <w:sz w:val="18"/>
                <w:szCs w:val="18"/>
              </w:rPr>
              <w:t>Building Type (A01) = Single family Detached then value equals N/A;</w:t>
            </w:r>
          </w:p>
          <w:p w14:paraId="0435B72D" w14:textId="67DFEB80"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 </w:t>
            </w:r>
            <w:r w:rsidR="00ED2DAF">
              <w:rPr>
                <w:rFonts w:asciiTheme="minorHAnsi" w:hAnsiTheme="minorHAnsi" w:cstheme="minorHAnsi"/>
                <w:sz w:val="18"/>
                <w:szCs w:val="18"/>
              </w:rPr>
              <w:t xml:space="preserve">from CF1R </w:t>
            </w:r>
            <w:r w:rsidR="00753879" w:rsidRPr="00753879">
              <w:rPr>
                <w:rFonts w:asciiTheme="minorHAnsi" w:hAnsiTheme="minorHAnsi" w:cstheme="minorHAnsi"/>
                <w:sz w:val="18"/>
                <w:szCs w:val="18"/>
              </w:rPr>
              <w:t>and allow user to overwrite;</w:t>
            </w:r>
          </w:p>
          <w:p w14:paraId="0435B72E" w14:textId="0C8919A3"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rsidDel="00A377D9" w14:paraId="0435B737" w14:textId="77777777" w:rsidTr="006E08B4">
        <w:tc>
          <w:tcPr>
            <w:tcW w:w="587" w:type="dxa"/>
            <w:vAlign w:val="center"/>
          </w:tcPr>
          <w:p w14:paraId="0435B730" w14:textId="77777777" w:rsidR="00F51F71" w:rsidDel="00A377D9" w:rsidRDefault="00F51F71" w:rsidP="003A7CD3">
            <w:pPr>
              <w:keepNext/>
              <w:jc w:val="center"/>
              <w:rPr>
                <w:rFonts w:asciiTheme="minorHAnsi" w:hAnsiTheme="minorHAnsi"/>
                <w:sz w:val="18"/>
                <w:szCs w:val="18"/>
              </w:rPr>
            </w:pPr>
            <w:r>
              <w:rPr>
                <w:rFonts w:asciiTheme="minorHAnsi" w:hAnsiTheme="minorHAnsi"/>
                <w:sz w:val="18"/>
                <w:szCs w:val="18"/>
              </w:rPr>
              <w:t>05</w:t>
            </w:r>
          </w:p>
        </w:tc>
        <w:tc>
          <w:tcPr>
            <w:tcW w:w="4619" w:type="dxa"/>
            <w:vAlign w:val="center"/>
          </w:tcPr>
          <w:p w14:paraId="0435B731" w14:textId="77777777" w:rsidR="00F51F71" w:rsidRDefault="00F51F71" w:rsidP="003A7CD3">
            <w:pPr>
              <w:keepNext/>
              <w:rPr>
                <w:rFonts w:asciiTheme="minorHAnsi" w:hAnsiTheme="minorHAnsi"/>
                <w:sz w:val="18"/>
                <w:szCs w:val="18"/>
              </w:rPr>
            </w:pPr>
            <w:r>
              <w:rPr>
                <w:rFonts w:asciiTheme="minorHAnsi" w:hAnsiTheme="minorHAnsi"/>
                <w:sz w:val="18"/>
                <w:szCs w:val="18"/>
              </w:rPr>
              <w:t>Unshared Exterior Envelope Surface Area</w:t>
            </w:r>
          </w:p>
          <w:p w14:paraId="0435B732" w14:textId="77777777" w:rsidR="00F51F71" w:rsidDel="00A377D9" w:rsidRDefault="00F51F71" w:rsidP="003A7CD3">
            <w:pPr>
              <w:keepNext/>
              <w:rPr>
                <w:rFonts w:asciiTheme="minorHAnsi" w:hAnsiTheme="minorHAnsi"/>
                <w:sz w:val="18"/>
                <w:szCs w:val="18"/>
              </w:rPr>
            </w:pPr>
            <w:r>
              <w:rPr>
                <w:rFonts w:asciiTheme="minorHAnsi" w:hAnsiTheme="minorHAnsi"/>
                <w:sz w:val="18"/>
                <w:szCs w:val="18"/>
              </w:rPr>
              <w:t>(exclude surface areas attached to garages or other dwelling units)</w:t>
            </w:r>
          </w:p>
        </w:tc>
        <w:tc>
          <w:tcPr>
            <w:tcW w:w="5584" w:type="dxa"/>
          </w:tcPr>
          <w:p w14:paraId="0435B733" w14:textId="77777777" w:rsidR="00F51F71" w:rsidRDefault="00F51F71" w:rsidP="003A7CD3">
            <w:pPr>
              <w:keepNext/>
              <w:rPr>
                <w:rFonts w:asciiTheme="minorHAnsi" w:hAnsiTheme="minorHAnsi" w:cstheme="minorHAnsi"/>
                <w:sz w:val="18"/>
                <w:szCs w:val="18"/>
              </w:rPr>
            </w:pPr>
            <w:r>
              <w:rPr>
                <w:rFonts w:asciiTheme="minorHAnsi" w:hAnsiTheme="minorHAnsi"/>
                <w:sz w:val="18"/>
                <w:szCs w:val="18"/>
              </w:rPr>
              <w:t>&lt;&lt;</w:t>
            </w:r>
            <w:r w:rsidRPr="00CB00C9">
              <w:rPr>
                <w:rFonts w:asciiTheme="minorHAnsi" w:hAnsiTheme="minorHAnsi"/>
                <w:sz w:val="18"/>
                <w:szCs w:val="18"/>
              </w:rPr>
              <w:t xml:space="preserve"> calculated </w:t>
            </w:r>
            <w:r>
              <w:rPr>
                <w:rFonts w:asciiTheme="minorHAnsi" w:hAnsiTheme="minorHAnsi"/>
                <w:sz w:val="18"/>
                <w:szCs w:val="18"/>
              </w:rPr>
              <w:t xml:space="preserve">field, if </w:t>
            </w:r>
            <w:r w:rsidRPr="007A5D38">
              <w:rPr>
                <w:rFonts w:asciiTheme="minorHAnsi" w:hAnsiTheme="minorHAnsi" w:cstheme="minorHAnsi"/>
                <w:sz w:val="18"/>
                <w:szCs w:val="18"/>
              </w:rPr>
              <w:t>Building Type</w:t>
            </w:r>
            <w:r>
              <w:rPr>
                <w:rFonts w:asciiTheme="minorHAnsi" w:hAnsiTheme="minorHAnsi" w:cstheme="minorHAnsi"/>
                <w:sz w:val="18"/>
                <w:szCs w:val="18"/>
              </w:rPr>
              <w:t xml:space="preserve"> (A01) = Single family Detached then value equals N/A;</w:t>
            </w:r>
          </w:p>
          <w:p w14:paraId="0435B735" w14:textId="02A9456E" w:rsidR="00753879" w:rsidRPr="00753879" w:rsidRDefault="00A44C1C" w:rsidP="00753879">
            <w:pPr>
              <w:keepNext/>
              <w:rPr>
                <w:rFonts w:asciiTheme="minorHAnsi" w:hAnsiTheme="minorHAnsi" w:cstheme="minorHAns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CF1R-PRF-01, then use imported value</w:t>
            </w:r>
            <w:r w:rsidR="00ED2DAF">
              <w:rPr>
                <w:rFonts w:asciiTheme="minorHAnsi" w:hAnsiTheme="minorHAnsi" w:cstheme="minorHAnsi"/>
                <w:sz w:val="18"/>
                <w:szCs w:val="18"/>
              </w:rPr>
              <w:t xml:space="preserve"> from CF1R</w:t>
            </w:r>
            <w:r w:rsidR="00753879" w:rsidRPr="00753879">
              <w:rPr>
                <w:rFonts w:asciiTheme="minorHAnsi" w:hAnsiTheme="minorHAnsi" w:cstheme="minorHAnsi"/>
                <w:sz w:val="18"/>
                <w:szCs w:val="18"/>
              </w:rPr>
              <w:t xml:space="preserve"> and allow user to overwrite;</w:t>
            </w:r>
          </w:p>
          <w:p w14:paraId="0435B736" w14:textId="7B167EFC" w:rsidR="00DF62BF" w:rsidRDefault="00A44C1C">
            <w:pPr>
              <w:keepNext/>
              <w:rPr>
                <w:rFonts w:ascii="Calibri" w:hAnsi="Calibri"/>
                <w:sz w:val="18"/>
                <w:szCs w:val="18"/>
              </w:rPr>
            </w:pPr>
            <w:r>
              <w:rPr>
                <w:rFonts w:asciiTheme="minorHAnsi" w:hAnsiTheme="minorHAnsi"/>
                <w:sz w:val="18"/>
                <w:szCs w:val="18"/>
              </w:rPr>
              <w:t>E</w:t>
            </w:r>
            <w:r w:rsidR="00753879" w:rsidRPr="00753879">
              <w:rPr>
                <w:rFonts w:asciiTheme="minorHAnsi" w:hAnsiTheme="minorHAnsi"/>
                <w:sz w:val="18"/>
                <w:szCs w:val="18"/>
              </w:rPr>
              <w:t>lse if</w:t>
            </w:r>
            <w:r w:rsidR="00753879" w:rsidRPr="00753879">
              <w:rPr>
                <w:rFonts w:asciiTheme="minorHAnsi" w:hAnsiTheme="minorHAnsi" w:cstheme="minorHAnsi"/>
                <w:sz w:val="18"/>
                <w:szCs w:val="18"/>
              </w:rPr>
              <w:t xml:space="preserve"> Building Type (A01) = Single family Attached and if parent document is CF1R-NCB-01 or CF1R-ADD-01, then user then user enter whole number value (ft</w:t>
            </w:r>
            <w:r w:rsidR="008F6EED">
              <w:rPr>
                <w:rFonts w:asciiTheme="minorHAnsi" w:hAnsiTheme="minorHAnsi" w:cstheme="minorHAnsi"/>
                <w:sz w:val="18"/>
                <w:szCs w:val="18"/>
              </w:rPr>
              <w:t>^2</w:t>
            </w:r>
            <w:r w:rsidR="00753879" w:rsidRPr="00753879">
              <w:rPr>
                <w:rFonts w:asciiTheme="minorHAnsi" w:hAnsiTheme="minorHAnsi" w:cstheme="minorHAnsi"/>
                <w:sz w:val="18"/>
                <w:szCs w:val="18"/>
              </w:rPr>
              <w:t>)</w:t>
            </w:r>
            <w:r w:rsidR="00802732">
              <w:rPr>
                <w:rFonts w:asciiTheme="minorHAnsi" w:hAnsiTheme="minorHAnsi"/>
                <w:sz w:val="18"/>
                <w:szCs w:val="18"/>
              </w:rPr>
              <w:t>&gt;&gt;</w:t>
            </w:r>
          </w:p>
        </w:tc>
      </w:tr>
      <w:tr w:rsidR="00F51F71" w:rsidRPr="00CB00C9" w14:paraId="0435B741" w14:textId="77777777" w:rsidTr="006E08B4">
        <w:tc>
          <w:tcPr>
            <w:tcW w:w="587" w:type="dxa"/>
            <w:vAlign w:val="center"/>
          </w:tcPr>
          <w:p w14:paraId="0435B738"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06</w:t>
            </w:r>
          </w:p>
        </w:tc>
        <w:tc>
          <w:tcPr>
            <w:tcW w:w="4619" w:type="dxa"/>
            <w:vAlign w:val="center"/>
          </w:tcPr>
          <w:p w14:paraId="0435B739" w14:textId="77777777" w:rsidR="00F51F71" w:rsidRPr="00CB00C9" w:rsidRDefault="00F51F71" w:rsidP="003A7CD3">
            <w:pPr>
              <w:keepNext/>
              <w:rPr>
                <w:rFonts w:asciiTheme="minorHAnsi" w:hAnsiTheme="minorHAnsi"/>
                <w:sz w:val="18"/>
                <w:szCs w:val="18"/>
              </w:rPr>
            </w:pPr>
            <w:r>
              <w:rPr>
                <w:rFonts w:asciiTheme="minorHAnsi" w:hAnsiTheme="minorHAnsi"/>
                <w:sz w:val="18"/>
                <w:szCs w:val="18"/>
              </w:rPr>
              <w:t>Required Mechanical</w:t>
            </w:r>
            <w:r w:rsidRPr="00CB00C9">
              <w:rPr>
                <w:rFonts w:asciiTheme="minorHAnsi" w:hAnsiTheme="minorHAnsi"/>
                <w:sz w:val="18"/>
                <w:szCs w:val="18"/>
              </w:rPr>
              <w:t xml:space="preserve"> Ventilation Rate</w:t>
            </w:r>
            <w:r>
              <w:rPr>
                <w:rFonts w:asciiTheme="minorHAnsi" w:hAnsiTheme="minorHAnsi"/>
                <w:sz w:val="18"/>
                <w:szCs w:val="18"/>
              </w:rPr>
              <w:t xml:space="preserve"> </w:t>
            </w:r>
            <w:r w:rsidRPr="00CB00C9">
              <w:rPr>
                <w:rFonts w:asciiTheme="minorHAnsi" w:hAnsiTheme="minorHAnsi"/>
                <w:sz w:val="18"/>
                <w:szCs w:val="18"/>
              </w:rPr>
              <w:t>(Q</w:t>
            </w:r>
            <w:r w:rsidRPr="00CB00C9">
              <w:rPr>
                <w:rFonts w:asciiTheme="minorHAnsi" w:hAnsiTheme="minorHAnsi"/>
                <w:sz w:val="18"/>
                <w:szCs w:val="18"/>
                <w:vertAlign w:val="subscript"/>
              </w:rPr>
              <w:t>fan</w:t>
            </w:r>
            <w:r w:rsidRPr="00CB00C9">
              <w:rPr>
                <w:rFonts w:asciiTheme="minorHAnsi" w:hAnsiTheme="minorHAnsi"/>
                <w:sz w:val="18"/>
                <w:szCs w:val="18"/>
              </w:rPr>
              <w:t>)</w:t>
            </w:r>
          </w:p>
        </w:tc>
        <w:tc>
          <w:tcPr>
            <w:tcW w:w="5584" w:type="dxa"/>
            <w:tcMar>
              <w:left w:w="72" w:type="dxa"/>
              <w:right w:w="72" w:type="dxa"/>
            </w:tcMar>
          </w:tcPr>
          <w:p w14:paraId="0435B73A" w14:textId="4C37D234" w:rsidR="00F51F71" w:rsidRDefault="00F51F71" w:rsidP="003A7CD3">
            <w:pPr>
              <w:keepNext/>
              <w:jc w:val="both"/>
              <w:rPr>
                <w:rFonts w:asciiTheme="minorHAnsi" w:hAnsiTheme="minorHAnsi"/>
                <w:sz w:val="18"/>
                <w:szCs w:val="18"/>
              </w:rPr>
            </w:pPr>
            <w:r w:rsidRPr="007F6151">
              <w:rPr>
                <w:rFonts w:asciiTheme="minorHAnsi" w:hAnsiTheme="minorHAnsi"/>
                <w:sz w:val="18"/>
                <w:szCs w:val="18"/>
              </w:rPr>
              <w:t>&lt;&lt;</w:t>
            </w:r>
            <w:r>
              <w:rPr>
                <w:rFonts w:asciiTheme="minorHAnsi" w:hAnsiTheme="minorHAnsi"/>
                <w:sz w:val="18"/>
                <w:szCs w:val="18"/>
              </w:rPr>
              <w:t>calculated value, if “</w:t>
            </w:r>
            <w:r w:rsidRPr="007A5D38">
              <w:rPr>
                <w:rFonts w:asciiTheme="minorHAnsi" w:hAnsiTheme="minorHAnsi" w:cstheme="minorHAnsi"/>
                <w:sz w:val="18"/>
                <w:szCs w:val="18"/>
              </w:rPr>
              <w:t>Building Type</w:t>
            </w:r>
            <w:r>
              <w:rPr>
                <w:rFonts w:asciiTheme="minorHAnsi" w:hAnsiTheme="minorHAnsi" w:cstheme="minorHAnsi"/>
                <w:sz w:val="18"/>
                <w:szCs w:val="18"/>
              </w:rPr>
              <w:t>” (A02) = Single Family Detached and</w:t>
            </w:r>
            <w:r>
              <w:rPr>
                <w:rFonts w:asciiTheme="minorHAnsi" w:hAnsiTheme="minorHAnsi"/>
                <w:sz w:val="18"/>
                <w:szCs w:val="18"/>
              </w:rPr>
              <w:t xml:space="preserve"> “</w:t>
            </w:r>
            <w:r w:rsidRPr="007A5D38">
              <w:rPr>
                <w:rFonts w:asciiTheme="minorHAnsi" w:hAnsiTheme="minorHAnsi" w:cstheme="minorHAnsi"/>
                <w:sz w:val="18"/>
                <w:szCs w:val="18"/>
              </w:rPr>
              <w:t>Ventilation System Type</w:t>
            </w:r>
            <w:r>
              <w:rPr>
                <w:rFonts w:asciiTheme="minorHAnsi" w:hAnsiTheme="minorHAnsi" w:cstheme="minorHAnsi"/>
                <w:sz w:val="18"/>
                <w:szCs w:val="18"/>
              </w:rPr>
              <w:t>” (A</w:t>
            </w:r>
            <w:r w:rsidR="008002F8">
              <w:rPr>
                <w:rFonts w:asciiTheme="minorHAnsi" w:hAnsiTheme="minorHAnsi" w:cstheme="minorHAnsi"/>
                <w:sz w:val="18"/>
                <w:szCs w:val="18"/>
              </w:rPr>
              <w:t>06</w:t>
            </w:r>
            <w:r>
              <w:rPr>
                <w:rFonts w:asciiTheme="minorHAnsi" w:hAnsiTheme="minorHAnsi" w:cstheme="minorHAnsi"/>
                <w:sz w:val="18"/>
                <w:szCs w:val="18"/>
              </w:rPr>
              <w:t>) = Balanced, Balanced – ERV or Balanced - HRV, then value =</w:t>
            </w:r>
            <w:r>
              <w:rPr>
                <w:rFonts w:asciiTheme="minorHAnsi" w:hAnsiTheme="minorHAnsi"/>
                <w:sz w:val="18"/>
                <w:szCs w:val="18"/>
              </w:rPr>
              <w:t xml:space="preserve"> ‘</w:t>
            </w: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w:t>
            </w:r>
            <w:r>
              <w:rPr>
                <w:rFonts w:asciiTheme="minorHAnsi" w:hAnsiTheme="minorHAnsi"/>
                <w:sz w:val="18"/>
                <w:szCs w:val="18"/>
              </w:rPr>
              <w:t>” (</w:t>
            </w:r>
            <w:r w:rsidR="00FC6E8F">
              <w:rPr>
                <w:rFonts w:asciiTheme="minorHAnsi" w:hAnsiTheme="minorHAnsi"/>
                <w:sz w:val="18"/>
                <w:szCs w:val="18"/>
              </w:rPr>
              <w:t>C</w:t>
            </w:r>
            <w:r>
              <w:rPr>
                <w:rFonts w:asciiTheme="minorHAnsi" w:hAnsiTheme="minorHAnsi"/>
                <w:sz w:val="18"/>
                <w:szCs w:val="18"/>
              </w:rPr>
              <w:t>01) – [1*(“Effective Annual Average Infiltration Rate” (</w:t>
            </w:r>
            <w:r w:rsidR="00FC6E8F">
              <w:rPr>
                <w:rFonts w:asciiTheme="minorHAnsi" w:hAnsiTheme="minorHAnsi"/>
                <w:sz w:val="18"/>
                <w:szCs w:val="18"/>
              </w:rPr>
              <w:t>C</w:t>
            </w:r>
            <w:r>
              <w:rPr>
                <w:rFonts w:asciiTheme="minorHAnsi" w:hAnsiTheme="minorHAnsi"/>
                <w:sz w:val="18"/>
                <w:szCs w:val="18"/>
              </w:rPr>
              <w:t>03)*1)];</w:t>
            </w:r>
          </w:p>
          <w:p w14:paraId="0435B73C" w14:textId="291284A8" w:rsidR="00F51F71" w:rsidRDefault="00A44C1C" w:rsidP="003A7CD3">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Balanced, Balanced – ERV or Balanced - HRV,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752BAF">
              <w:rPr>
                <w:rFonts w:asciiTheme="minorHAnsi" w:hAnsiTheme="minorHAnsi"/>
                <w:sz w:val="18"/>
                <w:szCs w:val="18"/>
              </w:rPr>
              <w:t>4</w:t>
            </w:r>
            <w:r w:rsidR="00F51F71">
              <w:rPr>
                <w:rFonts w:asciiTheme="minorHAnsi" w:hAnsiTheme="minorHAnsi"/>
                <w:sz w:val="18"/>
                <w:szCs w:val="18"/>
              </w:rPr>
              <w:t>))]};</w:t>
            </w:r>
          </w:p>
          <w:p w14:paraId="0435B73E" w14:textId="4677E54A" w:rsidR="00F51F71" w:rsidRDefault="00A44C1C" w:rsidP="003A7CD3">
            <w:pPr>
              <w:keepNext/>
              <w:jc w:val="both"/>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Detached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03)*1)];</w:t>
            </w:r>
          </w:p>
          <w:p w14:paraId="0435B740" w14:textId="00A433EF" w:rsidR="00DF62BF" w:rsidRDefault="00A44C1C" w:rsidP="00380356">
            <w:pPr>
              <w:keepNext/>
              <w:rPr>
                <w:rFonts w:asciiTheme="minorHAnsi" w:hAnsiTheme="minorHAnsi"/>
                <w:sz w:val="18"/>
                <w:szCs w:val="18"/>
              </w:rPr>
            </w:pPr>
            <w:r>
              <w:rPr>
                <w:rFonts w:asciiTheme="minorHAnsi" w:hAnsiTheme="minorHAnsi"/>
                <w:sz w:val="18"/>
                <w:szCs w:val="18"/>
              </w:rPr>
              <w:t>E</w:t>
            </w:r>
            <w:r w:rsidR="00F51F71">
              <w:rPr>
                <w:rFonts w:asciiTheme="minorHAnsi" w:hAnsiTheme="minorHAnsi"/>
                <w:sz w:val="18"/>
                <w:szCs w:val="18"/>
              </w:rPr>
              <w:t>lse if “</w:t>
            </w:r>
            <w:r w:rsidR="00F51F71" w:rsidRPr="007A5D38">
              <w:rPr>
                <w:rFonts w:asciiTheme="minorHAnsi" w:hAnsiTheme="minorHAnsi" w:cstheme="minorHAnsi"/>
                <w:sz w:val="18"/>
                <w:szCs w:val="18"/>
              </w:rPr>
              <w:t>Building Type</w:t>
            </w:r>
            <w:r w:rsidR="00F51F71">
              <w:rPr>
                <w:rFonts w:asciiTheme="minorHAnsi" w:hAnsiTheme="minorHAnsi" w:cstheme="minorHAnsi"/>
                <w:sz w:val="18"/>
                <w:szCs w:val="18"/>
              </w:rPr>
              <w:t>” (A02) = Single Family Attached and</w:t>
            </w:r>
            <w:r w:rsidR="00F51F71">
              <w:rPr>
                <w:rFonts w:asciiTheme="minorHAnsi" w:hAnsiTheme="minorHAnsi"/>
                <w:sz w:val="18"/>
                <w:szCs w:val="18"/>
              </w:rPr>
              <w:t xml:space="preserve"> “</w:t>
            </w:r>
            <w:r w:rsidR="00F51F71" w:rsidRPr="007A5D38">
              <w:rPr>
                <w:rFonts w:asciiTheme="minorHAnsi" w:hAnsiTheme="minorHAnsi" w:cstheme="minorHAnsi"/>
                <w:sz w:val="18"/>
                <w:szCs w:val="18"/>
              </w:rPr>
              <w:t>Ventilation System Type</w:t>
            </w:r>
            <w:r w:rsidR="00F51F71">
              <w:rPr>
                <w:rFonts w:asciiTheme="minorHAnsi" w:hAnsiTheme="minorHAnsi" w:cstheme="minorHAnsi"/>
                <w:sz w:val="18"/>
                <w:szCs w:val="18"/>
              </w:rPr>
              <w:t>” (A</w:t>
            </w:r>
            <w:r w:rsidR="008002F8">
              <w:rPr>
                <w:rFonts w:asciiTheme="minorHAnsi" w:hAnsiTheme="minorHAnsi" w:cstheme="minorHAnsi"/>
                <w:sz w:val="18"/>
                <w:szCs w:val="18"/>
              </w:rPr>
              <w:t>06</w:t>
            </w:r>
            <w:r w:rsidR="00F51F71">
              <w:rPr>
                <w:rFonts w:asciiTheme="minorHAnsi" w:hAnsiTheme="minorHAnsi" w:cstheme="minorHAnsi"/>
                <w:sz w:val="18"/>
                <w:szCs w:val="18"/>
              </w:rPr>
              <w:t>) = Supply, Exhaust, or Central Fan Integrated, then value =</w:t>
            </w:r>
            <w:r w:rsidR="00F51F71">
              <w:rPr>
                <w:rFonts w:asciiTheme="minorHAnsi" w:hAnsiTheme="minorHAnsi"/>
                <w:sz w:val="18"/>
                <w:szCs w:val="18"/>
              </w:rPr>
              <w:t xml:space="preserve"> ‘</w:t>
            </w:r>
            <w:r w:rsidR="00F51F71" w:rsidRPr="00CB00C9">
              <w:rPr>
                <w:rFonts w:asciiTheme="minorHAnsi" w:hAnsiTheme="minorHAnsi"/>
                <w:sz w:val="18"/>
                <w:szCs w:val="18"/>
              </w:rPr>
              <w:t xml:space="preserve">Total </w:t>
            </w:r>
            <w:r w:rsidR="00F51F71">
              <w:rPr>
                <w:rFonts w:asciiTheme="minorHAnsi" w:hAnsiTheme="minorHAnsi"/>
                <w:sz w:val="18"/>
                <w:szCs w:val="18"/>
              </w:rPr>
              <w:t xml:space="preserve">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 – {(Effective Annual Average Infiltration Rate (</w:t>
            </w:r>
            <w:r w:rsidR="00FC6E8F">
              <w:rPr>
                <w:rFonts w:asciiTheme="minorHAnsi" w:hAnsiTheme="minorHAnsi"/>
                <w:sz w:val="18"/>
                <w:szCs w:val="18"/>
              </w:rPr>
              <w:t>C</w:t>
            </w:r>
            <w:r w:rsidR="00F51F71">
              <w:rPr>
                <w:rFonts w:asciiTheme="minorHAnsi" w:hAnsiTheme="minorHAnsi"/>
                <w:sz w:val="18"/>
                <w:szCs w:val="18"/>
              </w:rPr>
              <w:t>03)/”T</w:t>
            </w:r>
            <w:r w:rsidR="00F51F71" w:rsidRPr="00CB00C9">
              <w:rPr>
                <w:rFonts w:asciiTheme="minorHAnsi" w:hAnsiTheme="minorHAnsi"/>
                <w:sz w:val="18"/>
                <w:szCs w:val="18"/>
              </w:rPr>
              <w:t>otal</w:t>
            </w:r>
            <w:r w:rsidR="00F51F71">
              <w:rPr>
                <w:rFonts w:asciiTheme="minorHAnsi" w:hAnsiTheme="minorHAnsi"/>
                <w:sz w:val="18"/>
                <w:szCs w:val="18"/>
              </w:rPr>
              <w:t xml:space="preserve"> Required </w:t>
            </w:r>
            <w:r w:rsidR="00F51F71" w:rsidRPr="00CB00C9">
              <w:rPr>
                <w:rFonts w:asciiTheme="minorHAnsi" w:hAnsiTheme="minorHAnsi"/>
                <w:sz w:val="18"/>
                <w:szCs w:val="18"/>
              </w:rPr>
              <w:t>Ventilation rate</w:t>
            </w:r>
            <w:r w:rsidR="00F51F71">
              <w:rPr>
                <w:rFonts w:asciiTheme="minorHAnsi" w:hAnsiTheme="minorHAnsi"/>
                <w:sz w:val="18"/>
                <w:szCs w:val="18"/>
              </w:rPr>
              <w:t>” (</w:t>
            </w:r>
            <w:r w:rsidR="00FC6E8F">
              <w:rPr>
                <w:rFonts w:asciiTheme="minorHAnsi" w:hAnsiTheme="minorHAnsi"/>
                <w:sz w:val="18"/>
                <w:szCs w:val="18"/>
              </w:rPr>
              <w:t>C</w:t>
            </w:r>
            <w:r w:rsidR="00F51F71">
              <w:rPr>
                <w:rFonts w:asciiTheme="minorHAnsi" w:hAnsiTheme="minorHAnsi"/>
                <w:sz w:val="18"/>
                <w:szCs w:val="18"/>
              </w:rPr>
              <w:t>01))*[“Effective Annual Average Infiltration Rate” (</w:t>
            </w:r>
            <w:r w:rsidR="00FC6E8F">
              <w:rPr>
                <w:rFonts w:asciiTheme="minorHAnsi" w:hAnsiTheme="minorHAnsi"/>
                <w:sz w:val="18"/>
                <w:szCs w:val="18"/>
              </w:rPr>
              <w:t>C</w:t>
            </w:r>
            <w:r w:rsidR="00F51F71">
              <w:rPr>
                <w:rFonts w:asciiTheme="minorHAnsi" w:hAnsiTheme="minorHAnsi"/>
                <w:sz w:val="18"/>
                <w:szCs w:val="18"/>
              </w:rPr>
              <w:t>03) * (”Unshared Exterior Envelope Surface Area” (</w:t>
            </w:r>
            <w:r w:rsidR="00FC6E8F">
              <w:rPr>
                <w:rFonts w:asciiTheme="minorHAnsi" w:hAnsiTheme="minorHAnsi"/>
                <w:sz w:val="18"/>
                <w:szCs w:val="18"/>
              </w:rPr>
              <w:t>C</w:t>
            </w:r>
            <w:r w:rsidR="00F51F71">
              <w:rPr>
                <w:rFonts w:asciiTheme="minorHAnsi" w:hAnsiTheme="minorHAnsi"/>
                <w:sz w:val="18"/>
                <w:szCs w:val="18"/>
              </w:rPr>
              <w:t>0</w:t>
            </w:r>
            <w:r w:rsidR="00380356">
              <w:rPr>
                <w:rFonts w:asciiTheme="minorHAnsi" w:hAnsiTheme="minorHAnsi"/>
                <w:sz w:val="18"/>
                <w:szCs w:val="18"/>
              </w:rPr>
              <w:t>5</w:t>
            </w:r>
            <w:r w:rsidR="00F51F71">
              <w:rPr>
                <w:rFonts w:asciiTheme="minorHAnsi" w:hAnsiTheme="minorHAnsi"/>
                <w:sz w:val="18"/>
                <w:szCs w:val="18"/>
              </w:rPr>
              <w:t>)/”Total Exterior Envelope Surface Area” (</w:t>
            </w:r>
            <w:r w:rsidR="00FC6E8F">
              <w:rPr>
                <w:rFonts w:asciiTheme="minorHAnsi" w:hAnsiTheme="minorHAnsi"/>
                <w:sz w:val="18"/>
                <w:szCs w:val="18"/>
              </w:rPr>
              <w:t>C</w:t>
            </w:r>
            <w:r w:rsidR="00F51F71">
              <w:rPr>
                <w:rFonts w:asciiTheme="minorHAnsi" w:hAnsiTheme="minorHAnsi"/>
                <w:sz w:val="18"/>
                <w:szCs w:val="18"/>
              </w:rPr>
              <w:t>0</w:t>
            </w:r>
            <w:r w:rsidR="00FC6E8F">
              <w:rPr>
                <w:rFonts w:asciiTheme="minorHAnsi" w:hAnsiTheme="minorHAnsi"/>
                <w:sz w:val="18"/>
                <w:szCs w:val="18"/>
              </w:rPr>
              <w:t>4</w:t>
            </w:r>
            <w:r w:rsidR="00F51F71">
              <w:rPr>
                <w:rFonts w:asciiTheme="minorHAnsi" w:hAnsiTheme="minorHAnsi"/>
                <w:sz w:val="18"/>
                <w:szCs w:val="18"/>
              </w:rPr>
              <w:t>))]}&gt;&gt;</w:t>
            </w:r>
          </w:p>
        </w:tc>
      </w:tr>
    </w:tbl>
    <w:p w14:paraId="0435B743" w14:textId="77777777" w:rsidR="00A947A7" w:rsidRDefault="00A947A7">
      <w:r>
        <w:br w:type="page"/>
      </w:r>
    </w:p>
    <w:tbl>
      <w:tblPr>
        <w:tblStyle w:val="TableGrid"/>
        <w:tblW w:w="11015" w:type="dxa"/>
        <w:tblLook w:val="04A0" w:firstRow="1" w:lastRow="0" w:firstColumn="1" w:lastColumn="0" w:noHBand="0" w:noVBand="1"/>
      </w:tblPr>
      <w:tblGrid>
        <w:gridCol w:w="2203"/>
        <w:gridCol w:w="2203"/>
        <w:gridCol w:w="2203"/>
        <w:gridCol w:w="2203"/>
        <w:gridCol w:w="2203"/>
      </w:tblGrid>
      <w:tr w:rsidR="00DE0501" w14:paraId="0435B746" w14:textId="77777777" w:rsidTr="003A7CD3">
        <w:tc>
          <w:tcPr>
            <w:tcW w:w="11015" w:type="dxa"/>
            <w:gridSpan w:val="5"/>
          </w:tcPr>
          <w:p w14:paraId="0435B744" w14:textId="6CC35AF6" w:rsidR="00DE0501" w:rsidRPr="0029047D" w:rsidRDefault="008002F8" w:rsidP="003A7CD3">
            <w:pPr>
              <w:keepNext/>
              <w:rPr>
                <w:rFonts w:asciiTheme="minorHAnsi" w:hAnsiTheme="minorHAnsi"/>
                <w:b/>
                <w:szCs w:val="18"/>
              </w:rPr>
            </w:pPr>
            <w:r>
              <w:rPr>
                <w:rFonts w:asciiTheme="minorHAnsi" w:hAnsiTheme="minorHAnsi"/>
                <w:b/>
                <w:szCs w:val="18"/>
              </w:rPr>
              <w:lastRenderedPageBreak/>
              <w:t>D</w:t>
            </w:r>
            <w:r w:rsidR="00DE0501" w:rsidRPr="0029047D">
              <w:rPr>
                <w:rFonts w:asciiTheme="minorHAnsi" w:hAnsiTheme="minorHAnsi"/>
                <w:b/>
                <w:szCs w:val="18"/>
              </w:rPr>
              <w:t xml:space="preserve">. </w:t>
            </w:r>
            <w:r w:rsidR="00DE0501">
              <w:rPr>
                <w:rFonts w:asciiTheme="minorHAnsi" w:hAnsiTheme="minorHAnsi"/>
                <w:b/>
                <w:szCs w:val="18"/>
              </w:rPr>
              <w:t xml:space="preserve">Installed </w:t>
            </w:r>
            <w:r w:rsidR="00DE0501" w:rsidRPr="0029047D">
              <w:rPr>
                <w:rFonts w:asciiTheme="minorHAnsi" w:hAnsiTheme="minorHAnsi"/>
                <w:b/>
                <w:szCs w:val="18"/>
              </w:rPr>
              <w:t>Ventilation - Total Ventilation Rate</w:t>
            </w:r>
          </w:p>
          <w:p w14:paraId="0435B745" w14:textId="77777777" w:rsidR="00DE0501" w:rsidRDefault="00DE0501" w:rsidP="003A7CD3">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p>
        </w:tc>
      </w:tr>
      <w:tr w:rsidR="00DE0501" w14:paraId="0435B74C" w14:textId="77777777" w:rsidTr="003A7CD3">
        <w:tc>
          <w:tcPr>
            <w:tcW w:w="2203" w:type="dxa"/>
            <w:vAlign w:val="center"/>
          </w:tcPr>
          <w:p w14:paraId="0435B74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01</w:t>
            </w:r>
          </w:p>
        </w:tc>
        <w:tc>
          <w:tcPr>
            <w:tcW w:w="2203" w:type="dxa"/>
            <w:vAlign w:val="center"/>
          </w:tcPr>
          <w:p w14:paraId="0435B748"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02</w:t>
            </w:r>
          </w:p>
        </w:tc>
        <w:tc>
          <w:tcPr>
            <w:tcW w:w="2203" w:type="dxa"/>
            <w:vAlign w:val="center"/>
          </w:tcPr>
          <w:p w14:paraId="0435B749"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03</w:t>
            </w:r>
          </w:p>
        </w:tc>
        <w:tc>
          <w:tcPr>
            <w:tcW w:w="2203" w:type="dxa"/>
            <w:vAlign w:val="center"/>
          </w:tcPr>
          <w:p w14:paraId="0435B74A" w14:textId="77777777" w:rsidR="00DE0501" w:rsidRPr="00607053" w:rsidRDefault="00DE0501" w:rsidP="003A7CD3">
            <w:pPr>
              <w:jc w:val="center"/>
              <w:rPr>
                <w:rFonts w:asciiTheme="minorHAnsi" w:hAnsiTheme="minorHAnsi"/>
                <w:sz w:val="18"/>
                <w:szCs w:val="18"/>
              </w:rPr>
            </w:pPr>
            <w:r w:rsidRPr="00607053">
              <w:rPr>
                <w:rFonts w:asciiTheme="minorHAnsi" w:hAnsiTheme="minorHAnsi"/>
                <w:sz w:val="18"/>
                <w:szCs w:val="18"/>
              </w:rPr>
              <w:t>04</w:t>
            </w:r>
          </w:p>
        </w:tc>
        <w:tc>
          <w:tcPr>
            <w:tcW w:w="2203" w:type="dxa"/>
            <w:vAlign w:val="center"/>
          </w:tcPr>
          <w:p w14:paraId="0435B74B" w14:textId="77777777" w:rsidR="00DE0501" w:rsidRPr="00741660" w:rsidRDefault="00DE0501" w:rsidP="003A7CD3">
            <w:pPr>
              <w:jc w:val="center"/>
              <w:rPr>
                <w:rFonts w:asciiTheme="minorHAnsi" w:hAnsiTheme="minorHAnsi"/>
                <w:sz w:val="18"/>
                <w:szCs w:val="18"/>
              </w:rPr>
            </w:pPr>
            <w:r w:rsidRPr="00741660">
              <w:rPr>
                <w:rFonts w:asciiTheme="minorHAnsi" w:hAnsiTheme="minorHAnsi"/>
                <w:sz w:val="18"/>
                <w:szCs w:val="18"/>
              </w:rPr>
              <w:t>05</w:t>
            </w:r>
          </w:p>
        </w:tc>
      </w:tr>
      <w:tr w:rsidR="00DE0501" w14:paraId="0435B752" w14:textId="77777777" w:rsidTr="003A7CD3">
        <w:tc>
          <w:tcPr>
            <w:tcW w:w="2203" w:type="dxa"/>
            <w:vAlign w:val="bottom"/>
          </w:tcPr>
          <w:p w14:paraId="0435B74D"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Name</w:t>
            </w:r>
          </w:p>
        </w:tc>
        <w:tc>
          <w:tcPr>
            <w:tcW w:w="2203" w:type="dxa"/>
            <w:vAlign w:val="bottom"/>
          </w:tcPr>
          <w:p w14:paraId="0435B74E"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Fan Location</w:t>
            </w:r>
          </w:p>
        </w:tc>
        <w:tc>
          <w:tcPr>
            <w:tcW w:w="2203" w:type="dxa"/>
            <w:vAlign w:val="bottom"/>
          </w:tcPr>
          <w:p w14:paraId="0435B74F"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Runtime (Min/Hr)</w:t>
            </w:r>
          </w:p>
        </w:tc>
        <w:tc>
          <w:tcPr>
            <w:tcW w:w="2203" w:type="dxa"/>
            <w:vAlign w:val="bottom"/>
          </w:tcPr>
          <w:p w14:paraId="0435B750" w14:textId="77777777" w:rsidR="00DE0501" w:rsidRPr="00BF496A" w:rsidRDefault="00DE0501" w:rsidP="007056D7">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03" w:type="dxa"/>
            <w:vAlign w:val="bottom"/>
          </w:tcPr>
          <w:p w14:paraId="0435B751"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DE0501" w14:paraId="0435B75A" w14:textId="77777777" w:rsidTr="003A7CD3">
        <w:tc>
          <w:tcPr>
            <w:tcW w:w="2203" w:type="dxa"/>
            <w:vAlign w:val="bottom"/>
          </w:tcPr>
          <w:p w14:paraId="0435B753"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 text</w:t>
            </w:r>
            <w:r w:rsidRPr="00BF496A">
              <w:rPr>
                <w:rFonts w:asciiTheme="minorHAnsi" w:hAnsiTheme="minorHAnsi" w:cstheme="minorHAnsi"/>
                <w:sz w:val="18"/>
                <w:szCs w:val="18"/>
              </w:rPr>
              <w:t>&gt;&gt;</w:t>
            </w:r>
          </w:p>
        </w:tc>
        <w:tc>
          <w:tcPr>
            <w:tcW w:w="2203" w:type="dxa"/>
            <w:vAlign w:val="bottom"/>
          </w:tcPr>
          <w:p w14:paraId="0435B754" w14:textId="77777777"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203" w:type="dxa"/>
            <w:vAlign w:val="bottom"/>
          </w:tcPr>
          <w:p w14:paraId="0435B755" w14:textId="0ACFCE4A" w:rsidR="00DE0501" w:rsidRPr="00BF496A" w:rsidRDefault="00DE0501" w:rsidP="003A7CD3">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0435B756" w14:textId="77777777" w:rsidR="00DE0501" w:rsidRPr="00BF496A" w:rsidRDefault="00DE0501" w:rsidP="003A7CD3">
            <w:pPr>
              <w:jc w:val="center"/>
              <w:rPr>
                <w:rFonts w:asciiTheme="minorHAnsi" w:hAnsiTheme="minorHAnsi" w:cstheme="minorHAnsi"/>
                <w:sz w:val="18"/>
                <w:szCs w:val="18"/>
              </w:rPr>
            </w:pPr>
          </w:p>
          <w:p w14:paraId="0435B757" w14:textId="18F1BA65" w:rsidR="00DE0501" w:rsidRPr="00BF496A" w:rsidRDefault="00DE0501" w:rsidP="003A7CD3">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670D3">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203" w:type="dxa"/>
            <w:vAlign w:val="bottom"/>
          </w:tcPr>
          <w:p w14:paraId="0435B758" w14:textId="77777777" w:rsidR="00DE0501" w:rsidRPr="00BF496A" w:rsidRDefault="00DE0501" w:rsidP="00355CC6">
            <w:pPr>
              <w:jc w:val="center"/>
              <w:rPr>
                <w:rFonts w:asciiTheme="minorHAnsi" w:hAnsiTheme="minorHAnsi"/>
                <w:sz w:val="18"/>
                <w:szCs w:val="18"/>
              </w:rPr>
            </w:pPr>
            <w:r w:rsidRPr="00BF496A">
              <w:rPr>
                <w:rFonts w:asciiTheme="minorHAnsi" w:hAnsiTheme="minorHAnsi" w:cstheme="minorHAnsi"/>
                <w:sz w:val="18"/>
                <w:szCs w:val="18"/>
              </w:rPr>
              <w:t>&lt;&lt;</w:t>
            </w:r>
            <w:r w:rsidR="003A7CD3" w:rsidRPr="00BF496A">
              <w:rPr>
                <w:rFonts w:asciiTheme="minorHAnsi" w:hAnsiTheme="minorHAnsi" w:cstheme="minorHAnsi"/>
                <w:sz w:val="18"/>
                <w:szCs w:val="18"/>
              </w:rPr>
              <w:t xml:space="preserve"> user input,</w:t>
            </w:r>
            <w:r w:rsidR="003A7CD3">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203" w:type="dxa"/>
            <w:vAlign w:val="bottom"/>
          </w:tcPr>
          <w:p w14:paraId="0435B759" w14:textId="36690874"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D3687A" w:rsidRPr="00D3687A">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w:t>
            </w:r>
            <w:r w:rsidR="005670D3">
              <w:rPr>
                <w:rFonts w:asciiTheme="minorHAnsi" w:hAnsiTheme="minorHAnsi"/>
                <w:sz w:val="18"/>
                <w:szCs w:val="18"/>
              </w:rPr>
              <w:t>D</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DE0501" w14:paraId="0435B760" w14:textId="77777777" w:rsidTr="003A7CD3">
        <w:tc>
          <w:tcPr>
            <w:tcW w:w="2203" w:type="dxa"/>
          </w:tcPr>
          <w:p w14:paraId="0435B75B" w14:textId="77777777" w:rsidR="00DE0501" w:rsidRPr="00BF496A" w:rsidRDefault="00DE0501" w:rsidP="003A7CD3">
            <w:pPr>
              <w:rPr>
                <w:rFonts w:asciiTheme="minorHAnsi" w:hAnsiTheme="minorHAnsi"/>
                <w:sz w:val="18"/>
                <w:szCs w:val="18"/>
              </w:rPr>
            </w:pPr>
          </w:p>
        </w:tc>
        <w:tc>
          <w:tcPr>
            <w:tcW w:w="2203" w:type="dxa"/>
          </w:tcPr>
          <w:p w14:paraId="0435B75C" w14:textId="77777777" w:rsidR="00DE0501" w:rsidRPr="00BF496A" w:rsidRDefault="00DE0501" w:rsidP="003A7CD3">
            <w:pPr>
              <w:rPr>
                <w:rFonts w:asciiTheme="minorHAnsi" w:hAnsiTheme="minorHAnsi"/>
                <w:sz w:val="18"/>
                <w:szCs w:val="18"/>
              </w:rPr>
            </w:pPr>
          </w:p>
        </w:tc>
        <w:tc>
          <w:tcPr>
            <w:tcW w:w="2203" w:type="dxa"/>
          </w:tcPr>
          <w:p w14:paraId="0435B75D" w14:textId="77777777" w:rsidR="00DE0501" w:rsidRPr="00BF496A" w:rsidRDefault="00DE0501" w:rsidP="003A7CD3">
            <w:pPr>
              <w:rPr>
                <w:rFonts w:asciiTheme="minorHAnsi" w:hAnsiTheme="minorHAnsi"/>
                <w:sz w:val="18"/>
                <w:szCs w:val="18"/>
              </w:rPr>
            </w:pPr>
          </w:p>
        </w:tc>
        <w:tc>
          <w:tcPr>
            <w:tcW w:w="2203" w:type="dxa"/>
          </w:tcPr>
          <w:p w14:paraId="0435B75E" w14:textId="77777777" w:rsidR="00DE0501" w:rsidRPr="00BF496A" w:rsidRDefault="00DE0501" w:rsidP="003A7CD3">
            <w:pPr>
              <w:rPr>
                <w:rFonts w:asciiTheme="minorHAnsi" w:hAnsiTheme="minorHAnsi"/>
                <w:sz w:val="18"/>
                <w:szCs w:val="18"/>
              </w:rPr>
            </w:pPr>
          </w:p>
        </w:tc>
        <w:tc>
          <w:tcPr>
            <w:tcW w:w="2203" w:type="dxa"/>
          </w:tcPr>
          <w:p w14:paraId="0435B75F" w14:textId="77777777" w:rsidR="00DE0501" w:rsidRPr="00BF496A" w:rsidRDefault="00DE0501" w:rsidP="003A7CD3">
            <w:pPr>
              <w:rPr>
                <w:rFonts w:asciiTheme="minorHAnsi" w:hAnsiTheme="minorHAnsi"/>
                <w:sz w:val="18"/>
                <w:szCs w:val="18"/>
              </w:rPr>
            </w:pPr>
          </w:p>
        </w:tc>
      </w:tr>
      <w:tr w:rsidR="003A7CD3" w14:paraId="0435B766" w14:textId="77777777" w:rsidTr="003A7CD3">
        <w:tc>
          <w:tcPr>
            <w:tcW w:w="2203" w:type="dxa"/>
          </w:tcPr>
          <w:p w14:paraId="0435B761" w14:textId="77777777" w:rsidR="003A7CD3" w:rsidRPr="00BF496A" w:rsidRDefault="003A7CD3" w:rsidP="003A7CD3">
            <w:pPr>
              <w:rPr>
                <w:rFonts w:asciiTheme="minorHAnsi" w:hAnsiTheme="minorHAnsi"/>
                <w:sz w:val="18"/>
                <w:szCs w:val="18"/>
              </w:rPr>
            </w:pPr>
          </w:p>
        </w:tc>
        <w:tc>
          <w:tcPr>
            <w:tcW w:w="2203" w:type="dxa"/>
          </w:tcPr>
          <w:p w14:paraId="0435B762" w14:textId="77777777" w:rsidR="003A7CD3" w:rsidRPr="00BF496A" w:rsidRDefault="003A7CD3" w:rsidP="003A7CD3">
            <w:pPr>
              <w:rPr>
                <w:rFonts w:asciiTheme="minorHAnsi" w:hAnsiTheme="minorHAnsi"/>
                <w:sz w:val="18"/>
                <w:szCs w:val="18"/>
              </w:rPr>
            </w:pPr>
          </w:p>
        </w:tc>
        <w:tc>
          <w:tcPr>
            <w:tcW w:w="2203" w:type="dxa"/>
          </w:tcPr>
          <w:p w14:paraId="0435B763" w14:textId="77777777" w:rsidR="003A7CD3" w:rsidRPr="00BF496A" w:rsidRDefault="003A7CD3" w:rsidP="003A7CD3">
            <w:pPr>
              <w:rPr>
                <w:rFonts w:asciiTheme="minorHAnsi" w:hAnsiTheme="minorHAnsi"/>
                <w:sz w:val="18"/>
                <w:szCs w:val="18"/>
              </w:rPr>
            </w:pPr>
          </w:p>
        </w:tc>
        <w:tc>
          <w:tcPr>
            <w:tcW w:w="2203" w:type="dxa"/>
          </w:tcPr>
          <w:p w14:paraId="0435B764" w14:textId="77777777" w:rsidR="003A7CD3" w:rsidRPr="00BF496A" w:rsidRDefault="003A7CD3" w:rsidP="003A7CD3">
            <w:pPr>
              <w:rPr>
                <w:rFonts w:asciiTheme="minorHAnsi" w:hAnsiTheme="minorHAnsi"/>
                <w:sz w:val="18"/>
                <w:szCs w:val="18"/>
              </w:rPr>
            </w:pPr>
          </w:p>
        </w:tc>
        <w:tc>
          <w:tcPr>
            <w:tcW w:w="2203" w:type="dxa"/>
          </w:tcPr>
          <w:p w14:paraId="0435B765" w14:textId="77777777" w:rsidR="003A7CD3" w:rsidRPr="00BF496A" w:rsidRDefault="003A7CD3" w:rsidP="003A7CD3">
            <w:pPr>
              <w:rPr>
                <w:rFonts w:asciiTheme="minorHAnsi" w:hAnsiTheme="minorHAnsi"/>
                <w:sz w:val="18"/>
                <w:szCs w:val="18"/>
              </w:rPr>
            </w:pPr>
          </w:p>
        </w:tc>
      </w:tr>
      <w:tr w:rsidR="00DE0501" w14:paraId="0435B76A" w14:textId="77777777" w:rsidTr="003A7CD3">
        <w:tc>
          <w:tcPr>
            <w:tcW w:w="2203" w:type="dxa"/>
            <w:vAlign w:val="bottom"/>
          </w:tcPr>
          <w:p w14:paraId="0435B767" w14:textId="77777777" w:rsidR="00DE0501" w:rsidRPr="00BF496A" w:rsidRDefault="00DE0501" w:rsidP="003A7CD3">
            <w:pPr>
              <w:jc w:val="center"/>
              <w:rPr>
                <w:rFonts w:asciiTheme="minorHAnsi" w:hAnsiTheme="minorHAnsi"/>
                <w:sz w:val="18"/>
                <w:szCs w:val="18"/>
              </w:rPr>
            </w:pPr>
            <w:r w:rsidRPr="00BF496A">
              <w:rPr>
                <w:rFonts w:asciiTheme="minorHAnsi" w:hAnsiTheme="minorHAnsi"/>
                <w:sz w:val="18"/>
                <w:szCs w:val="18"/>
              </w:rPr>
              <w:t>06</w:t>
            </w:r>
          </w:p>
        </w:tc>
        <w:tc>
          <w:tcPr>
            <w:tcW w:w="6609" w:type="dxa"/>
            <w:gridSpan w:val="3"/>
            <w:vAlign w:val="bottom"/>
          </w:tcPr>
          <w:p w14:paraId="0435B768" w14:textId="049E5EAE" w:rsidR="00DE0501" w:rsidRPr="00BF496A" w:rsidRDefault="00DE0501" w:rsidP="00CF49BD">
            <w:pPr>
              <w:rPr>
                <w:rFonts w:asciiTheme="minorHAnsi" w:hAnsiTheme="minorHAnsi"/>
                <w:sz w:val="18"/>
                <w:szCs w:val="18"/>
              </w:rPr>
            </w:pPr>
            <w:r w:rsidRPr="00BF496A">
              <w:rPr>
                <w:rFonts w:asciiTheme="minorHAnsi" w:hAnsiTheme="minorHAnsi"/>
                <w:sz w:val="18"/>
                <w:szCs w:val="18"/>
              </w:rPr>
              <w:t xml:space="preserve">Total </w:t>
            </w:r>
            <w:r w:rsidR="00CF49BD">
              <w:rPr>
                <w:rFonts w:asciiTheme="minorHAnsi" w:hAnsiTheme="minorHAnsi"/>
                <w:sz w:val="18"/>
                <w:szCs w:val="18"/>
              </w:rPr>
              <w:t>I</w:t>
            </w:r>
            <w:r w:rsidRPr="00BF496A">
              <w:rPr>
                <w:rFonts w:asciiTheme="minorHAnsi" w:hAnsiTheme="minorHAnsi"/>
                <w:sz w:val="18"/>
                <w:szCs w:val="18"/>
              </w:rPr>
              <w:t xml:space="preserve">nstalled </w:t>
            </w:r>
            <w:r w:rsidR="00CF49B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203" w:type="dxa"/>
          </w:tcPr>
          <w:p w14:paraId="0435B769" w14:textId="03AFD1A1" w:rsidR="00DE0501" w:rsidRPr="00BF496A" w:rsidRDefault="00DE0501" w:rsidP="003A7CD3">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sidR="005670D3">
              <w:rPr>
                <w:rFonts w:asciiTheme="minorHAnsi" w:hAnsiTheme="minorHAnsi"/>
                <w:sz w:val="18"/>
                <w:szCs w:val="18"/>
              </w:rPr>
              <w:t>D</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0435B76B" w14:textId="77777777" w:rsidR="00DE0501" w:rsidRPr="00BA6F69" w:rsidRDefault="00DE0501">
      <w:pPr>
        <w:rPr>
          <w:rFonts w:asciiTheme="minorHAnsi" w:hAnsiTheme="minorHAnsi" w:cstheme="minorHAnsi"/>
          <w:sz w:val="18"/>
          <w:szCs w:val="18"/>
        </w:rPr>
      </w:pPr>
    </w:p>
    <w:tbl>
      <w:tblPr>
        <w:tblW w:w="51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8"/>
        <w:gridCol w:w="10389"/>
      </w:tblGrid>
      <w:tr w:rsidR="00DE0501" w:rsidRPr="00500C2C" w14:paraId="0435B76D" w14:textId="77777777" w:rsidTr="004A40B0">
        <w:tc>
          <w:tcPr>
            <w:tcW w:w="11017" w:type="dxa"/>
            <w:gridSpan w:val="2"/>
          </w:tcPr>
          <w:p w14:paraId="0435B76C" w14:textId="76761F8F" w:rsidR="00DE0501" w:rsidRPr="00500C2C" w:rsidRDefault="008002F8" w:rsidP="00B85083">
            <w:pPr>
              <w:keepNext/>
              <w:rPr>
                <w:rFonts w:asciiTheme="minorHAnsi" w:hAnsiTheme="minorHAnsi"/>
                <w:szCs w:val="18"/>
              </w:rPr>
            </w:pPr>
            <w:r>
              <w:rPr>
                <w:rFonts w:asciiTheme="minorHAnsi" w:hAnsiTheme="minorHAnsi"/>
                <w:b/>
                <w:szCs w:val="18"/>
              </w:rPr>
              <w:t>E</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0435B771" w14:textId="77777777" w:rsidTr="004A40B0">
        <w:trPr>
          <w:trHeight w:val="158"/>
        </w:trPr>
        <w:tc>
          <w:tcPr>
            <w:tcW w:w="628" w:type="dxa"/>
            <w:vAlign w:val="center"/>
          </w:tcPr>
          <w:p w14:paraId="0435B76E"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89" w:type="dxa"/>
            <w:vAlign w:val="center"/>
          </w:tcPr>
          <w:p w14:paraId="0435B770" w14:textId="42EB9071" w:rsidR="00DE0501" w:rsidRPr="00D2491C" w:rsidRDefault="00DE0501" w:rsidP="00D9307B">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 If the ‘Total Installed Mechanical Ventilation (</w:t>
            </w:r>
            <w:r w:rsidR="005670D3">
              <w:rPr>
                <w:rFonts w:asciiTheme="minorHAnsi" w:hAnsiTheme="minorHAnsi"/>
                <w:sz w:val="18"/>
                <w:szCs w:val="18"/>
              </w:rPr>
              <w:t>D</w:t>
            </w:r>
            <w:r w:rsidR="00B85083">
              <w:rPr>
                <w:rFonts w:asciiTheme="minorHAnsi" w:hAnsiTheme="minorHAnsi"/>
                <w:sz w:val="18"/>
                <w:szCs w:val="18"/>
              </w:rPr>
              <w:t xml:space="preserve">06) </w:t>
            </w:r>
            <w:r w:rsidR="00B85083">
              <w:rPr>
                <w:rFonts w:asciiTheme="minorHAnsi" w:hAnsiTheme="minorHAnsi" w:cstheme="minorHAnsi"/>
                <w:sz w:val="18"/>
                <w:szCs w:val="18"/>
              </w:rPr>
              <w:t>≥</w:t>
            </w:r>
            <w:r w:rsidR="00B85083">
              <w:rPr>
                <w:rFonts w:asciiTheme="minorHAnsi" w:hAnsiTheme="minorHAnsi"/>
                <w:sz w:val="18"/>
                <w:szCs w:val="18"/>
              </w:rPr>
              <w:t xml:space="preserve"> Required Mechanical Ventilation Rate (</w:t>
            </w:r>
            <w:r w:rsidR="005670D3">
              <w:rPr>
                <w:rFonts w:asciiTheme="minorHAnsi" w:hAnsiTheme="minorHAnsi"/>
                <w:sz w:val="18"/>
                <w:szCs w:val="18"/>
              </w:rPr>
              <w:t>C</w:t>
            </w:r>
            <w:r w:rsidR="00B85083">
              <w:rPr>
                <w:rFonts w:asciiTheme="minorHAnsi" w:hAnsiTheme="minorHAnsi"/>
                <w:sz w:val="18"/>
                <w:szCs w:val="18"/>
              </w:rPr>
              <w:t>06), then display text: "Building Passes Mechanical Ventilation Rate</w:t>
            </w:r>
            <w:r w:rsidR="00B85083" w:rsidDel="001E1FD4">
              <w:rPr>
                <w:rFonts w:asciiTheme="minorHAnsi" w:hAnsiTheme="minorHAnsi"/>
                <w:sz w:val="18"/>
                <w:szCs w:val="18"/>
              </w:rPr>
              <w:t xml:space="preserve"> </w:t>
            </w:r>
            <w:r w:rsidR="00B85083">
              <w:rPr>
                <w:rFonts w:asciiTheme="minorHAnsi" w:hAnsiTheme="minorHAnsi"/>
                <w:sz w:val="18"/>
                <w:szCs w:val="18"/>
              </w:rPr>
              <w:t>Test” else display text: "Building Fails Mechanical Ventilation Rate Test"</w:t>
            </w:r>
            <w:r w:rsidRPr="00D2491C">
              <w:rPr>
                <w:rFonts w:asciiTheme="minorHAnsi" w:hAnsiTheme="minorHAnsi"/>
                <w:sz w:val="18"/>
                <w:szCs w:val="18"/>
              </w:rPr>
              <w:t>&gt;&gt;</w:t>
            </w:r>
          </w:p>
        </w:tc>
      </w:tr>
    </w:tbl>
    <w:p w14:paraId="0435B7E5" w14:textId="632C76AC" w:rsidR="004B6E84" w:rsidRDefault="004B6E84"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BD72D7" w:rsidRPr="0084687D" w14:paraId="523FA39E" w14:textId="77777777" w:rsidTr="00BD72D7">
        <w:trPr>
          <w:cantSplit/>
          <w:trHeight w:val="432"/>
        </w:trPr>
        <w:tc>
          <w:tcPr>
            <w:tcW w:w="5000" w:type="pct"/>
            <w:gridSpan w:val="2"/>
            <w:vAlign w:val="center"/>
          </w:tcPr>
          <w:p w14:paraId="1118FF96" w14:textId="70742B46" w:rsidR="00BD72D7" w:rsidRPr="00AD610F" w:rsidRDefault="00BD72D7" w:rsidP="00BD72D7">
            <w:pPr>
              <w:keepNext/>
              <w:rPr>
                <w:rFonts w:ascii="Calibri" w:hAnsi="Calibri"/>
                <w:b/>
                <w:szCs w:val="18"/>
              </w:rPr>
            </w:pPr>
            <w:r>
              <w:rPr>
                <w:rFonts w:ascii="Calibri" w:hAnsi="Calibri"/>
                <w:b/>
                <w:szCs w:val="18"/>
              </w:rPr>
              <w:t>F</w:t>
            </w:r>
            <w:r w:rsidRPr="00AD610F">
              <w:rPr>
                <w:rFonts w:ascii="Calibri" w:hAnsi="Calibri"/>
                <w:b/>
                <w:szCs w:val="18"/>
              </w:rPr>
              <w:t>. Determination of HERS Verification Compliance</w:t>
            </w:r>
          </w:p>
          <w:p w14:paraId="0711D5B1" w14:textId="77777777" w:rsidR="00BD72D7" w:rsidRPr="0084687D" w:rsidRDefault="00BD72D7" w:rsidP="00BD72D7">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BD72D7" w:rsidRPr="0084687D" w14:paraId="0D88B17E" w14:textId="77777777" w:rsidTr="00BD72D7">
        <w:trPr>
          <w:cantSplit/>
          <w:trHeight w:val="144"/>
        </w:trPr>
        <w:tc>
          <w:tcPr>
            <w:tcW w:w="253" w:type="pct"/>
            <w:vAlign w:val="center"/>
          </w:tcPr>
          <w:p w14:paraId="6E74C6B4" w14:textId="77777777" w:rsidR="00BD72D7" w:rsidRPr="0084687D" w:rsidDel="00C76C40" w:rsidRDefault="00BD72D7" w:rsidP="00BD72D7">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10F7CD39" w14:textId="735CD9B6" w:rsidR="00BD72D7" w:rsidRPr="0084687D" w:rsidRDefault="00BA6F69">
            <w:pPr>
              <w:keepNext/>
              <w:spacing w:after="60"/>
              <w:rPr>
                <w:rFonts w:ascii="Calibri" w:hAnsi="Calibri"/>
                <w:sz w:val="18"/>
                <w:szCs w:val="18"/>
              </w:rPr>
            </w:pPr>
            <w:r w:rsidRPr="0084687D">
              <w:rPr>
                <w:rFonts w:ascii="Calibri" w:hAnsi="Calibri"/>
                <w:sz w:val="18"/>
                <w:szCs w:val="18"/>
              </w:rPr>
              <w:t xml:space="preserve">&lt;&lt;if </w:t>
            </w:r>
            <w:r w:rsidR="0069391B">
              <w:rPr>
                <w:rFonts w:ascii="Calibri" w:hAnsi="Calibri"/>
                <w:sz w:val="18"/>
                <w:szCs w:val="18"/>
              </w:rPr>
              <w:t>E</w:t>
            </w:r>
            <w:r>
              <w:rPr>
                <w:rFonts w:ascii="Calibri" w:hAnsi="Calibri"/>
                <w:sz w:val="18"/>
                <w:szCs w:val="18"/>
              </w:rPr>
              <w:t>01</w:t>
            </w:r>
            <w:r w:rsidRPr="0084687D">
              <w:rPr>
                <w:rFonts w:ascii="Calibri" w:hAnsi="Calibri"/>
                <w:sz w:val="18"/>
                <w:szCs w:val="18"/>
              </w:rPr>
              <w:t xml:space="preserve"> = </w:t>
            </w:r>
            <w:r w:rsidR="0069391B">
              <w:rPr>
                <w:rFonts w:asciiTheme="minorHAnsi" w:hAnsiTheme="minorHAnsi"/>
                <w:sz w:val="18"/>
                <w:szCs w:val="18"/>
              </w:rPr>
              <w:t>Building Passes Mechanical Ventilation Rate</w:t>
            </w:r>
            <w:r w:rsidR="0069391B" w:rsidDel="001E1FD4">
              <w:rPr>
                <w:rFonts w:asciiTheme="minorHAnsi" w:hAnsiTheme="minorHAnsi"/>
                <w:sz w:val="18"/>
                <w:szCs w:val="18"/>
              </w:rPr>
              <w:t xml:space="preserve"> </w:t>
            </w:r>
            <w:r w:rsidR="0069391B">
              <w:rPr>
                <w:rFonts w:asciiTheme="minorHAnsi" w:hAnsiTheme="minorHAnsi"/>
                <w:sz w:val="18"/>
                <w:szCs w:val="18"/>
              </w:rPr>
              <w:t xml:space="preserve">Test, </w:t>
            </w:r>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0435B7E6" w14:textId="77777777" w:rsidR="004B6E84" w:rsidRDefault="004B6E84" w:rsidP="004B6E84">
      <w:pPr>
        <w:rPr>
          <w:rFonts w:asciiTheme="minorHAnsi" w:hAnsiTheme="minorHAnsi"/>
          <w:sz w:val="18"/>
          <w:szCs w:val="18"/>
        </w:rPr>
      </w:pPr>
      <w:r>
        <w:rPr>
          <w:rFonts w:asciiTheme="minorHAnsi" w:hAnsiTheme="minorHAnsi"/>
          <w:sz w:val="18"/>
          <w:szCs w:val="18"/>
        </w:rPr>
        <w:br w:type="page"/>
      </w:r>
    </w:p>
    <w:p w14:paraId="353EC29D" w14:textId="70A1462C" w:rsidR="00461494" w:rsidRDefault="00461494" w:rsidP="00461494"/>
    <w:p w14:paraId="53497C11" w14:textId="760DECDC" w:rsidR="003C0B0D" w:rsidRDefault="003C0B0D"/>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BD72D7" w:rsidRPr="00BB16FE" w14:paraId="3697E596" w14:textId="77777777" w:rsidTr="00461494">
        <w:trPr>
          <w:trHeight w:val="288"/>
        </w:trPr>
        <w:tc>
          <w:tcPr>
            <w:tcW w:w="10768" w:type="dxa"/>
            <w:gridSpan w:val="4"/>
            <w:vAlign w:val="center"/>
          </w:tcPr>
          <w:p w14:paraId="142DA82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Calibri" w:eastAsia="Calibri" w:hAnsi="Calibri" w:cs="Arial"/>
                <w:b/>
                <w:sz w:val="22"/>
                <w:szCs w:val="22"/>
              </w:rPr>
            </w:pPr>
            <w:r w:rsidRPr="00BB16FE">
              <w:rPr>
                <w:rFonts w:asciiTheme="minorHAnsi" w:eastAsia="Calibri" w:hAnsiTheme="minorHAnsi" w:cs="Arial"/>
                <w:b/>
                <w:caps/>
                <w:sz w:val="18"/>
                <w:szCs w:val="18"/>
              </w:rPr>
              <w:t>Documentation Author's Declaration Statement</w:t>
            </w:r>
          </w:p>
        </w:tc>
      </w:tr>
      <w:tr w:rsidR="00BD72D7" w:rsidRPr="00BB16FE" w14:paraId="10C96A6B" w14:textId="77777777" w:rsidTr="00461494">
        <w:trPr>
          <w:trHeight w:val="360"/>
        </w:trPr>
        <w:tc>
          <w:tcPr>
            <w:tcW w:w="10768" w:type="dxa"/>
            <w:gridSpan w:val="4"/>
            <w:vAlign w:val="center"/>
          </w:tcPr>
          <w:p w14:paraId="7C4F7F09" w14:textId="77777777" w:rsidR="00BD72D7" w:rsidRPr="00BB16FE" w:rsidRDefault="00BD72D7" w:rsidP="00BD72D7">
            <w:pPr>
              <w:numPr>
                <w:ilvl w:val="0"/>
                <w:numId w:val="34"/>
              </w:numPr>
              <w:ind w:left="271" w:hanging="288"/>
              <w:rPr>
                <w:rFonts w:asciiTheme="minorHAnsi" w:eastAsia="Calibri" w:hAnsiTheme="minorHAnsi"/>
                <w:sz w:val="18"/>
                <w:szCs w:val="18"/>
              </w:rPr>
            </w:pPr>
            <w:r w:rsidRPr="00BB16FE">
              <w:rPr>
                <w:rFonts w:asciiTheme="minorHAnsi" w:eastAsia="Calibri" w:hAnsiTheme="minorHAnsi"/>
                <w:sz w:val="18"/>
                <w:szCs w:val="18"/>
              </w:rPr>
              <w:t>I certify that this Certificate of Verification documentation is accurate and complete.</w:t>
            </w:r>
          </w:p>
        </w:tc>
      </w:tr>
      <w:tr w:rsidR="00BD72D7" w:rsidRPr="00BB16FE" w14:paraId="18CB84E1" w14:textId="77777777" w:rsidTr="00461494">
        <w:trPr>
          <w:trHeight w:val="360"/>
        </w:trPr>
        <w:tc>
          <w:tcPr>
            <w:tcW w:w="5344" w:type="dxa"/>
          </w:tcPr>
          <w:p w14:paraId="1A043EF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Name:</w:t>
            </w:r>
          </w:p>
        </w:tc>
        <w:tc>
          <w:tcPr>
            <w:tcW w:w="5424" w:type="dxa"/>
            <w:gridSpan w:val="3"/>
          </w:tcPr>
          <w:p w14:paraId="2FEFACF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Documentation Author Signature:</w:t>
            </w:r>
          </w:p>
        </w:tc>
      </w:tr>
      <w:tr w:rsidR="00BD72D7" w:rsidRPr="00BB16FE" w14:paraId="4DC320A6" w14:textId="77777777" w:rsidTr="00461494">
        <w:trPr>
          <w:trHeight w:val="360"/>
        </w:trPr>
        <w:tc>
          <w:tcPr>
            <w:tcW w:w="5344" w:type="dxa"/>
          </w:tcPr>
          <w:p w14:paraId="52B57CF6"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Company:</w:t>
            </w:r>
          </w:p>
        </w:tc>
        <w:tc>
          <w:tcPr>
            <w:tcW w:w="5424" w:type="dxa"/>
            <w:gridSpan w:val="3"/>
          </w:tcPr>
          <w:p w14:paraId="1787BF5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Date Signed:</w:t>
            </w:r>
          </w:p>
        </w:tc>
      </w:tr>
      <w:tr w:rsidR="00BD72D7" w:rsidRPr="00BB16FE" w14:paraId="162940C8" w14:textId="77777777" w:rsidTr="00461494">
        <w:trPr>
          <w:trHeight w:val="360"/>
        </w:trPr>
        <w:tc>
          <w:tcPr>
            <w:tcW w:w="5344" w:type="dxa"/>
          </w:tcPr>
          <w:p w14:paraId="51C8702C"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Address:</w:t>
            </w:r>
          </w:p>
        </w:tc>
        <w:tc>
          <w:tcPr>
            <w:tcW w:w="5424" w:type="dxa"/>
            <w:gridSpan w:val="3"/>
          </w:tcPr>
          <w:p w14:paraId="11842918"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CEA/HERS Certification Information (if applicable):</w:t>
            </w:r>
          </w:p>
        </w:tc>
      </w:tr>
      <w:tr w:rsidR="00BD72D7" w:rsidRPr="00BB16FE" w14:paraId="05A16BC2" w14:textId="77777777" w:rsidTr="00461494">
        <w:trPr>
          <w:trHeight w:val="360"/>
        </w:trPr>
        <w:tc>
          <w:tcPr>
            <w:tcW w:w="5344" w:type="dxa"/>
          </w:tcPr>
          <w:p w14:paraId="47A701F0"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City/State/Zip:</w:t>
            </w:r>
          </w:p>
        </w:tc>
        <w:tc>
          <w:tcPr>
            <w:tcW w:w="5424" w:type="dxa"/>
            <w:gridSpan w:val="3"/>
          </w:tcPr>
          <w:p w14:paraId="6D022063" w14:textId="77777777" w:rsidR="00BD72D7" w:rsidRPr="00BB16FE" w:rsidRDefault="00BD72D7" w:rsidP="00BD72D7">
            <w:pPr>
              <w:spacing w:after="200" w:line="276" w:lineRule="auto"/>
              <w:rPr>
                <w:rFonts w:asciiTheme="minorHAnsi" w:eastAsia="Calibri" w:hAnsiTheme="minorHAnsi"/>
                <w:sz w:val="14"/>
                <w:szCs w:val="14"/>
              </w:rPr>
            </w:pPr>
            <w:r w:rsidRPr="00BB16FE">
              <w:rPr>
                <w:rFonts w:asciiTheme="minorHAnsi" w:eastAsia="Calibri" w:hAnsiTheme="minorHAnsi"/>
                <w:sz w:val="14"/>
                <w:szCs w:val="14"/>
              </w:rPr>
              <w:t>Phone:</w:t>
            </w:r>
          </w:p>
        </w:tc>
      </w:tr>
      <w:tr w:rsidR="00BD72D7" w:rsidRPr="00BB16FE" w14:paraId="16B194D6" w14:textId="77777777" w:rsidTr="00461494">
        <w:tblPrEx>
          <w:tblCellMar>
            <w:left w:w="115" w:type="dxa"/>
            <w:right w:w="115" w:type="dxa"/>
          </w:tblCellMar>
        </w:tblPrEx>
        <w:trPr>
          <w:trHeight w:val="296"/>
        </w:trPr>
        <w:tc>
          <w:tcPr>
            <w:tcW w:w="10768" w:type="dxa"/>
            <w:gridSpan w:val="4"/>
            <w:vAlign w:val="center"/>
          </w:tcPr>
          <w:p w14:paraId="1CAF9346"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sz w:val="18"/>
                <w:szCs w:val="18"/>
              </w:rPr>
            </w:pPr>
            <w:r w:rsidRPr="00BB16FE">
              <w:rPr>
                <w:rFonts w:asciiTheme="minorHAnsi" w:eastAsia="Calibri" w:hAnsiTheme="minorHAnsi" w:cs="Arial"/>
                <w:b/>
                <w:caps/>
                <w:sz w:val="18"/>
                <w:szCs w:val="18"/>
              </w:rPr>
              <w:t xml:space="preserve">Responsible Person's Declaration statement </w:t>
            </w:r>
          </w:p>
        </w:tc>
      </w:tr>
      <w:tr w:rsidR="00BD72D7" w:rsidRPr="00BB16FE" w14:paraId="1E2BD9CC" w14:textId="77777777" w:rsidTr="00461494">
        <w:tblPrEx>
          <w:tblCellMar>
            <w:left w:w="115" w:type="dxa"/>
            <w:right w:w="115" w:type="dxa"/>
          </w:tblCellMar>
        </w:tblPrEx>
        <w:trPr>
          <w:trHeight w:val="504"/>
        </w:trPr>
        <w:tc>
          <w:tcPr>
            <w:tcW w:w="10768" w:type="dxa"/>
            <w:gridSpan w:val="4"/>
            <w:shd w:val="clear" w:color="auto" w:fill="auto"/>
          </w:tcPr>
          <w:p w14:paraId="35A79642" w14:textId="77777777" w:rsidR="00BD72D7" w:rsidRPr="00BB16FE" w:rsidRDefault="00BD72D7" w:rsidP="00BD72D7">
            <w:pPr>
              <w:keepNext/>
              <w:widowControl w:val="0"/>
              <w:ind w:right="90"/>
              <w:rPr>
                <w:rFonts w:asciiTheme="minorHAnsi" w:hAnsiTheme="minorHAnsi"/>
                <w:snapToGrid w:val="0"/>
                <w:sz w:val="18"/>
                <w:szCs w:val="18"/>
              </w:rPr>
            </w:pPr>
            <w:r w:rsidRPr="00BB16FE">
              <w:rPr>
                <w:rFonts w:asciiTheme="minorHAnsi" w:hAnsiTheme="minorHAnsi"/>
                <w:snapToGrid w:val="0"/>
                <w:sz w:val="18"/>
                <w:szCs w:val="18"/>
              </w:rPr>
              <w:t xml:space="preserve">I certify the following under penalty of perjury, under the laws of the State of California: </w:t>
            </w:r>
          </w:p>
          <w:p w14:paraId="793C248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information provided on this Certificate of Verification is true and correct.</w:t>
            </w:r>
          </w:p>
          <w:p w14:paraId="13519AD2"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I am the certified HERS Rater who performed the verification identified and reported on this Certificate of Verification (responsible rater).</w:t>
            </w:r>
          </w:p>
          <w:p w14:paraId="3CAD2D0D"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AA61F7E"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2130176" w14:textId="77777777" w:rsidR="00BD72D7" w:rsidRPr="00BB16FE" w:rsidRDefault="00BD72D7" w:rsidP="00BD72D7">
            <w:pPr>
              <w:keepNext/>
              <w:widowControl w:val="0"/>
              <w:numPr>
                <w:ilvl w:val="0"/>
                <w:numId w:val="35"/>
              </w:numPr>
              <w:spacing w:line="276" w:lineRule="auto"/>
              <w:ind w:right="90"/>
              <w:rPr>
                <w:rFonts w:asciiTheme="minorHAnsi" w:hAnsiTheme="minorHAnsi"/>
                <w:snapToGrid w:val="0"/>
                <w:sz w:val="18"/>
                <w:szCs w:val="18"/>
              </w:rPr>
            </w:pPr>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D72D7" w:rsidRPr="00BB16FE" w14:paraId="5C31C45F" w14:textId="77777777" w:rsidTr="00461494">
        <w:tblPrEx>
          <w:tblCellMar>
            <w:left w:w="115" w:type="dxa"/>
            <w:right w:w="115" w:type="dxa"/>
          </w:tblCellMar>
        </w:tblPrEx>
        <w:trPr>
          <w:trHeight w:val="278"/>
        </w:trPr>
        <w:tc>
          <w:tcPr>
            <w:tcW w:w="10768" w:type="dxa"/>
            <w:gridSpan w:val="4"/>
            <w:vAlign w:val="center"/>
          </w:tcPr>
          <w:p w14:paraId="134F16FE"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rFonts w:asciiTheme="minorHAnsi" w:eastAsia="Calibri" w:hAnsiTheme="minorHAnsi" w:cs="Arial"/>
                <w:b/>
                <w:caps/>
                <w:sz w:val="18"/>
                <w:szCs w:val="18"/>
              </w:rPr>
            </w:pPr>
            <w:r w:rsidRPr="00BB16FE">
              <w:rPr>
                <w:rFonts w:asciiTheme="minorHAnsi" w:eastAsia="Calibri" w:hAnsiTheme="minorHAnsi" w:cs="Arial"/>
                <w:b/>
                <w:caps/>
                <w:sz w:val="18"/>
                <w:szCs w:val="18"/>
              </w:rPr>
              <w:t>BUILDER OR INSTALLER INFORMATION AS SHOWN ON THE CERTIFICATE OF INSTALLATION</w:t>
            </w:r>
          </w:p>
        </w:tc>
      </w:tr>
      <w:tr w:rsidR="00BD72D7" w:rsidRPr="00BB16FE" w14:paraId="56D0E6CC" w14:textId="77777777" w:rsidTr="00461494">
        <w:tblPrEx>
          <w:tblCellMar>
            <w:left w:w="115" w:type="dxa"/>
            <w:right w:w="115" w:type="dxa"/>
          </w:tblCellMar>
        </w:tblPrEx>
        <w:trPr>
          <w:trHeight w:hRule="exact" w:val="360"/>
        </w:trPr>
        <w:tc>
          <w:tcPr>
            <w:tcW w:w="10768" w:type="dxa"/>
            <w:gridSpan w:val="4"/>
            <w:vAlign w:val="center"/>
          </w:tcPr>
          <w:p w14:paraId="7C474FE4"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Company Name (Installing Subcontractor, General Contractor, or Builder/Owner):</w:t>
            </w:r>
          </w:p>
        </w:tc>
      </w:tr>
      <w:tr w:rsidR="00BD72D7" w:rsidRPr="00BB16FE" w14:paraId="1830797C" w14:textId="77777777" w:rsidTr="00461494">
        <w:tblPrEx>
          <w:tblCellMar>
            <w:left w:w="115" w:type="dxa"/>
            <w:right w:w="115" w:type="dxa"/>
          </w:tblCellMar>
        </w:tblPrEx>
        <w:trPr>
          <w:trHeight w:hRule="exact" w:val="360"/>
        </w:trPr>
        <w:tc>
          <w:tcPr>
            <w:tcW w:w="5384" w:type="dxa"/>
            <w:gridSpan w:val="2"/>
          </w:tcPr>
          <w:p w14:paraId="2732FB73"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rFonts w:asciiTheme="minorHAnsi" w:eastAsia="Calibri" w:hAnsiTheme="minorHAnsi"/>
                <w:sz w:val="14"/>
                <w:szCs w:val="14"/>
              </w:rPr>
            </w:pPr>
            <w:r w:rsidRPr="00BB16FE">
              <w:rPr>
                <w:rFonts w:asciiTheme="minorHAnsi" w:eastAsia="Calibri" w:hAnsiTheme="minorHAnsi"/>
                <w:sz w:val="14"/>
                <w:szCs w:val="14"/>
              </w:rPr>
              <w:t>Responsible Builder or Installer Name:</w:t>
            </w:r>
          </w:p>
        </w:tc>
        <w:tc>
          <w:tcPr>
            <w:tcW w:w="5384" w:type="dxa"/>
            <w:gridSpan w:val="2"/>
          </w:tcPr>
          <w:p w14:paraId="69E52E5C" w14:textId="77777777" w:rsidR="00BD72D7" w:rsidRPr="00BB16FE" w:rsidRDefault="00BD72D7" w:rsidP="00BD72D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CSLB License:</w:t>
            </w:r>
          </w:p>
        </w:tc>
      </w:tr>
      <w:tr w:rsidR="00BD72D7" w:rsidRPr="00BB16FE" w14:paraId="27F3F677" w14:textId="77777777" w:rsidTr="00461494">
        <w:tblPrEx>
          <w:tblCellMar>
            <w:left w:w="108" w:type="dxa"/>
            <w:right w:w="108" w:type="dxa"/>
          </w:tblCellMar>
        </w:tblPrEx>
        <w:trPr>
          <w:trHeight w:hRule="exact" w:val="288"/>
        </w:trPr>
        <w:tc>
          <w:tcPr>
            <w:tcW w:w="10768" w:type="dxa"/>
            <w:gridSpan w:val="4"/>
            <w:vAlign w:val="center"/>
          </w:tcPr>
          <w:p w14:paraId="16B13968"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PROVIDER DATA REGISTRY INFORMATION</w:t>
            </w:r>
          </w:p>
        </w:tc>
      </w:tr>
      <w:tr w:rsidR="00BD72D7" w:rsidRPr="00BB16FE" w14:paraId="0DFA2DCE" w14:textId="77777777" w:rsidTr="00461494">
        <w:tblPrEx>
          <w:tblCellMar>
            <w:left w:w="108" w:type="dxa"/>
            <w:right w:w="108" w:type="dxa"/>
          </w:tblCellMar>
        </w:tblPrEx>
        <w:trPr>
          <w:trHeight w:hRule="exact" w:val="360"/>
        </w:trPr>
        <w:tc>
          <w:tcPr>
            <w:tcW w:w="5391" w:type="dxa"/>
            <w:gridSpan w:val="3"/>
          </w:tcPr>
          <w:p w14:paraId="55430919"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Sample Group Number (if applicable):</w:t>
            </w:r>
          </w:p>
        </w:tc>
        <w:tc>
          <w:tcPr>
            <w:tcW w:w="5377" w:type="dxa"/>
          </w:tcPr>
          <w:p w14:paraId="07C0E412" w14:textId="77777777" w:rsidR="00BD72D7" w:rsidRPr="00BB16FE" w:rsidRDefault="00BD72D7" w:rsidP="00BD72D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rFonts w:asciiTheme="minorHAnsi" w:eastAsia="Calibri" w:hAnsiTheme="minorHAnsi"/>
                <w:sz w:val="14"/>
                <w:szCs w:val="14"/>
              </w:rPr>
            </w:pPr>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p>
        </w:tc>
      </w:tr>
      <w:tr w:rsidR="00BD72D7" w:rsidRPr="00BB16FE" w14:paraId="3247A1D6" w14:textId="77777777" w:rsidTr="00461494">
        <w:tblPrEx>
          <w:tblCellMar>
            <w:left w:w="108" w:type="dxa"/>
            <w:right w:w="108" w:type="dxa"/>
          </w:tblCellMar>
        </w:tblPrEx>
        <w:trPr>
          <w:trHeight w:val="288"/>
        </w:trPr>
        <w:tc>
          <w:tcPr>
            <w:tcW w:w="10768" w:type="dxa"/>
            <w:gridSpan w:val="4"/>
            <w:vAlign w:val="center"/>
          </w:tcPr>
          <w:p w14:paraId="51BBF234"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rFonts w:asciiTheme="minorHAnsi" w:eastAsia="Calibri" w:hAnsiTheme="minorHAnsi"/>
                <w:sz w:val="14"/>
                <w:szCs w:val="14"/>
              </w:rPr>
            </w:pPr>
            <w:r w:rsidRPr="00BB16FE">
              <w:rPr>
                <w:rFonts w:asciiTheme="minorHAnsi" w:eastAsia="Calibri" w:hAnsiTheme="minorHAnsi" w:cs="Arial"/>
                <w:b/>
                <w:caps/>
                <w:sz w:val="18"/>
                <w:szCs w:val="18"/>
              </w:rPr>
              <w:t>HERS RATER INFORMATION</w:t>
            </w:r>
          </w:p>
        </w:tc>
      </w:tr>
      <w:tr w:rsidR="00BD72D7" w:rsidRPr="00BB16FE" w14:paraId="210C26D2" w14:textId="77777777" w:rsidTr="00461494">
        <w:tblPrEx>
          <w:tblCellMar>
            <w:left w:w="108" w:type="dxa"/>
            <w:right w:w="108" w:type="dxa"/>
          </w:tblCellMar>
        </w:tblPrEx>
        <w:trPr>
          <w:trHeight w:hRule="exact" w:val="360"/>
        </w:trPr>
        <w:tc>
          <w:tcPr>
            <w:tcW w:w="10768" w:type="dxa"/>
            <w:gridSpan w:val="4"/>
          </w:tcPr>
          <w:p w14:paraId="01186CA2" w14:textId="77777777" w:rsidR="00BD72D7" w:rsidRPr="00BB16FE" w:rsidRDefault="00BD72D7" w:rsidP="00BD72D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HERS Rater Company Name:</w:t>
            </w:r>
          </w:p>
        </w:tc>
      </w:tr>
      <w:tr w:rsidR="00BD72D7" w:rsidRPr="00BB16FE" w14:paraId="141C4D62"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6A3A00F5"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Pr>
          <w:p w14:paraId="4E43A4F6"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Signature:</w:t>
            </w:r>
          </w:p>
        </w:tc>
      </w:tr>
      <w:tr w:rsidR="00BD72D7" w:rsidRPr="00BB16FE" w14:paraId="2DD03184" w14:textId="77777777" w:rsidTr="00461494">
        <w:tblPrEx>
          <w:tblCellMar>
            <w:left w:w="108" w:type="dxa"/>
            <w:right w:w="108" w:type="dxa"/>
          </w:tblCellMar>
        </w:tblPrEx>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Pr>
          <w:p w14:paraId="1CD15E2E"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p>
        </w:tc>
        <w:tc>
          <w:tcPr>
            <w:tcW w:w="5377" w:type="dxa"/>
            <w:tcBorders>
              <w:top w:val="single" w:sz="4" w:space="0" w:color="auto"/>
              <w:left w:val="single" w:sz="4" w:space="0" w:color="auto"/>
              <w:bottom w:val="single" w:sz="4" w:space="0" w:color="auto"/>
              <w:right w:val="single" w:sz="4" w:space="0" w:color="auto"/>
            </w:tcBorders>
          </w:tcPr>
          <w:p w14:paraId="2716B951" w14:textId="77777777" w:rsidR="00BD72D7" w:rsidRPr="00BB16FE" w:rsidRDefault="00BD72D7" w:rsidP="00BD72D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rFonts w:asciiTheme="minorHAnsi" w:eastAsia="Calibri" w:hAnsiTheme="minorHAnsi"/>
                <w:sz w:val="14"/>
                <w:szCs w:val="14"/>
              </w:rPr>
            </w:pPr>
            <w:r w:rsidRPr="00BB16FE">
              <w:rPr>
                <w:rFonts w:asciiTheme="minorHAnsi" w:eastAsia="Calibri" w:hAnsiTheme="minorHAnsi"/>
                <w:sz w:val="14"/>
                <w:szCs w:val="14"/>
              </w:rPr>
              <w:t>Date Signed:</w:t>
            </w:r>
          </w:p>
        </w:tc>
      </w:tr>
    </w:tbl>
    <w:p w14:paraId="0435B867" w14:textId="77777777" w:rsidR="00202E7F" w:rsidRDefault="00202E7F" w:rsidP="00C519F0">
      <w:pPr>
        <w:rPr>
          <w:rFonts w:asciiTheme="minorHAnsi" w:hAnsiTheme="minorHAnsi"/>
          <w:sz w:val="18"/>
          <w:szCs w:val="18"/>
        </w:rPr>
      </w:pPr>
    </w:p>
    <w:sectPr w:rsidR="00202E7F" w:rsidSect="0076421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ED0E6" w14:textId="77777777" w:rsidR="002C5205" w:rsidRDefault="002C5205">
      <w:r>
        <w:separator/>
      </w:r>
    </w:p>
  </w:endnote>
  <w:endnote w:type="continuationSeparator" w:id="0">
    <w:p w14:paraId="364F5635" w14:textId="77777777" w:rsidR="002C5205" w:rsidRDefault="002C5205">
      <w:r>
        <w:continuationSeparator/>
      </w:r>
    </w:p>
  </w:endnote>
  <w:endnote w:type="continuationNotice" w:id="1">
    <w:p w14:paraId="65415527" w14:textId="77777777" w:rsidR="002C5205" w:rsidRDefault="002C5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CB06C" w14:textId="77777777" w:rsidR="00875505" w:rsidRDefault="008755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2C5205" w:rsidRPr="009213E6" w:rsidRDefault="002C5205" w:rsidP="009213E6">
    <w:pPr>
      <w:pStyle w:val="Footer"/>
      <w:rPr>
        <w:b/>
      </w:rPr>
    </w:pPr>
    <w:r w:rsidRPr="009213E6">
      <w:t xml:space="preserve">Registration Number:                                            Registration Date/Time:                                                    HERS Provider:                                   </w:t>
    </w:r>
  </w:p>
  <w:p w14:paraId="0435B886" w14:textId="3D94EBD2" w:rsidR="002C5205" w:rsidRPr="009213E6" w:rsidRDefault="002C5205" w:rsidP="009213E6">
    <w:pPr>
      <w:pStyle w:val="Footer"/>
    </w:pPr>
    <w:r w:rsidRPr="009213E6">
      <w:t>CA Building Energy Efficiency Standards - 201</w:t>
    </w:r>
    <w:r>
      <w:t>9</w:t>
    </w:r>
    <w:r w:rsidRPr="009213E6">
      <w:t xml:space="preserve"> Residential Compliance</w:t>
    </w:r>
    <w:r w:rsidRPr="009213E6">
      <w:tab/>
    </w:r>
    <w:del w:id="3" w:author="Alexis Smith" w:date="2020-03-04T13:04:00Z">
      <w:r w:rsidDel="00875505">
        <w:delText xml:space="preserve">January </w:delText>
      </w:r>
    </w:del>
    <w:ins w:id="4" w:author="Alexis Smith" w:date="2020-03-04T13:04:00Z">
      <w:r w:rsidR="00875505">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9F0F" w14:textId="77777777" w:rsidR="00875505" w:rsidRDefault="008755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0B64608E" w:rsidR="002C5205" w:rsidRPr="009213E6" w:rsidRDefault="002C5205" w:rsidP="009213E6">
    <w:pPr>
      <w:pStyle w:val="Footer"/>
    </w:pPr>
    <w:r w:rsidRPr="009213E6">
      <w:t>CA Building Energy Efficiency Standards - 201</w:t>
    </w:r>
    <w:r>
      <w:t>9</w:t>
    </w:r>
    <w:r w:rsidRPr="009213E6">
      <w:t xml:space="preserve"> Residential Compliance</w:t>
    </w:r>
    <w:r w:rsidRPr="009213E6">
      <w:tab/>
    </w:r>
    <w:del w:id="5" w:author="Alexis Smith" w:date="2020-03-04T13:05:00Z">
      <w:r w:rsidDel="00875505">
        <w:delText xml:space="preserve">January </w:delText>
      </w:r>
    </w:del>
    <w:ins w:id="6" w:author="Alexis Smith" w:date="2020-03-04T13:05:00Z">
      <w:r w:rsidR="00875505">
        <w:t xml:space="preserve">March </w:t>
      </w:r>
    </w:ins>
    <w:r>
      <w:t>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7B30FCBB" w:rsidR="002C5205" w:rsidRPr="00A165EE" w:rsidRDefault="002C5205" w:rsidP="009213E6">
    <w:pPr>
      <w:pStyle w:val="Footer"/>
      <w:rPr>
        <w:b/>
      </w:rPr>
    </w:pPr>
    <w:r w:rsidRPr="00A165EE">
      <w:t>CA Building Energy Efficiency Standards - 201</w:t>
    </w:r>
    <w:r>
      <w:t>9</w:t>
    </w:r>
    <w:r w:rsidRPr="00A165EE">
      <w:t xml:space="preserve"> Residential Compliance</w:t>
    </w:r>
    <w:r w:rsidRPr="00A165EE">
      <w:tab/>
    </w:r>
    <w:del w:id="8" w:author="Alexis Smith" w:date="2020-03-04T13:05:00Z">
      <w:r w:rsidRPr="00E84F79" w:rsidDel="00875505">
        <w:delText xml:space="preserve"> </w:delText>
      </w:r>
      <w:r w:rsidDel="00875505">
        <w:delText>January</w:delText>
      </w:r>
    </w:del>
    <w:ins w:id="9" w:author="Alexis Smith" w:date="2020-03-04T13:05:00Z">
      <w:r w:rsidR="00875505">
        <w:t>March</w:t>
      </w:r>
    </w:ins>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525AB" w14:textId="77777777" w:rsidR="002C5205" w:rsidRDefault="002C5205">
      <w:r>
        <w:separator/>
      </w:r>
    </w:p>
  </w:footnote>
  <w:footnote w:type="continuationSeparator" w:id="0">
    <w:p w14:paraId="6AB61DE6" w14:textId="77777777" w:rsidR="002C5205" w:rsidRDefault="002C5205">
      <w:r>
        <w:continuationSeparator/>
      </w:r>
    </w:p>
  </w:footnote>
  <w:footnote w:type="continuationNotice" w:id="1">
    <w:p w14:paraId="613C606A" w14:textId="77777777" w:rsidR="002C5205" w:rsidRDefault="002C520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2C5205" w:rsidRDefault="00FB53CB">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007212CD" w:rsidR="002C5205" w:rsidRPr="007770C5" w:rsidRDefault="00FB53CB"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2C5205" w:rsidRPr="007770C5">
      <w:rPr>
        <w:rFonts w:ascii="Arial" w:hAnsi="Arial" w:cs="Arial"/>
        <w:sz w:val="14"/>
        <w:szCs w:val="14"/>
      </w:rPr>
      <w:t>STATE OF CALIFORNIA</w:t>
    </w:r>
  </w:p>
  <w:p w14:paraId="0435B874" w14:textId="77777777" w:rsidR="002C5205" w:rsidRPr="007770C5" w:rsidRDefault="002C5205"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74A98219" w:rsidR="002C5205" w:rsidRPr="007770C5" w:rsidRDefault="002C5205" w:rsidP="00352336">
    <w:pPr>
      <w:suppressAutoHyphens/>
      <w:ind w:left="-90"/>
      <w:rPr>
        <w:rFonts w:ascii="Arial" w:hAnsi="Arial" w:cs="Arial"/>
        <w:sz w:val="14"/>
        <w:szCs w:val="14"/>
      </w:rPr>
    </w:pPr>
    <w:r>
      <w:rPr>
        <w:rFonts w:ascii="Arial" w:hAnsi="Arial" w:cs="Arial"/>
        <w:sz w:val="14"/>
        <w:szCs w:val="14"/>
      </w:rPr>
      <w:t>CEC-CF3R-MCH-27a-H</w:t>
    </w:r>
    <w:r w:rsidRPr="007770C5">
      <w:rPr>
        <w:rFonts w:ascii="Arial" w:hAnsi="Arial" w:cs="Arial"/>
        <w:sz w:val="14"/>
        <w:szCs w:val="14"/>
      </w:rPr>
      <w:t xml:space="preserve"> (Revised</w:t>
    </w:r>
    <w:r>
      <w:rPr>
        <w:rFonts w:ascii="Arial" w:hAnsi="Arial" w:cs="Arial"/>
        <w:sz w:val="14"/>
        <w:szCs w:val="14"/>
      </w:rPr>
      <w:t xml:space="preserve"> 0</w:t>
    </w:r>
    <w:del w:id="1" w:author="Alexis Smith" w:date="2020-03-04T13:04:00Z">
      <w:r w:rsidDel="00875505">
        <w:rPr>
          <w:rFonts w:ascii="Arial" w:hAnsi="Arial" w:cs="Arial"/>
          <w:sz w:val="14"/>
          <w:szCs w:val="14"/>
        </w:rPr>
        <w:delText>1</w:delText>
      </w:r>
    </w:del>
    <w:ins w:id="2" w:author="Alexis Smith" w:date="2020-03-04T13:04:00Z">
      <w:r w:rsidR="00875505">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C5205"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6902E723" w:rsidR="002C5205" w:rsidRPr="00D65FA1" w:rsidRDefault="002C5205"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0435B877" w14:textId="2F6A09C6" w:rsidR="002C5205" w:rsidRPr="00D65FA1" w:rsidRDefault="002C5205" w:rsidP="007F6151">
          <w:pPr>
            <w:pStyle w:val="Style18"/>
            <w:rPr>
              <w:b/>
              <w:sz w:val="20"/>
            </w:rPr>
          </w:pPr>
          <w:r w:rsidRPr="00D65FA1">
            <w:rPr>
              <w:sz w:val="20"/>
            </w:rPr>
            <w:t>CF</w:t>
          </w:r>
          <w:r>
            <w:rPr>
              <w:sz w:val="20"/>
            </w:rPr>
            <w:t>3</w:t>
          </w:r>
          <w:r w:rsidRPr="00D65FA1">
            <w:rPr>
              <w:sz w:val="20"/>
            </w:rPr>
            <w:t>R-MCH-27</w:t>
          </w:r>
          <w:r>
            <w:rPr>
              <w:sz w:val="20"/>
            </w:rPr>
            <w:t>-H</w:t>
          </w:r>
        </w:p>
      </w:tc>
    </w:tr>
    <w:tr w:rsidR="002C5205" w:rsidRPr="00F85124" w14:paraId="0435B87B" w14:textId="77777777" w:rsidTr="0013183D">
      <w:trPr>
        <w:cantSplit/>
        <w:trHeight w:val="288"/>
      </w:trPr>
      <w:tc>
        <w:tcPr>
          <w:tcW w:w="2285" w:type="pct"/>
          <w:tcBorders>
            <w:right w:val="nil"/>
          </w:tcBorders>
        </w:tcPr>
        <w:p w14:paraId="0435B879" w14:textId="77777777" w:rsidR="002C5205" w:rsidRPr="00F85124" w:rsidRDefault="002C5205" w:rsidP="0013183D">
          <w:pPr>
            <w:pStyle w:val="Style19"/>
            <w:rPr>
              <w:sz w:val="12"/>
              <w:szCs w:val="12"/>
            </w:rPr>
          </w:pPr>
          <w:r w:rsidRPr="00505A99">
            <w:t>Indoor Air Quality and Mechanical Ventilation</w:t>
          </w:r>
        </w:p>
      </w:tc>
      <w:tc>
        <w:tcPr>
          <w:tcW w:w="2715" w:type="pct"/>
          <w:gridSpan w:val="2"/>
          <w:tcBorders>
            <w:left w:val="nil"/>
          </w:tcBorders>
        </w:tcPr>
        <w:p w14:paraId="0435B87A" w14:textId="7D314F46" w:rsidR="002C5205" w:rsidRPr="00F85124" w:rsidRDefault="002C5205"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B53CB" w:rsidRPr="00FB53CB">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B53CB">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2C5205" w:rsidRPr="00F85124" w14:paraId="0435B87F" w14:textId="77777777" w:rsidTr="0013183D">
      <w:trPr>
        <w:cantSplit/>
        <w:trHeight w:val="288"/>
      </w:trPr>
      <w:tc>
        <w:tcPr>
          <w:tcW w:w="0" w:type="auto"/>
        </w:tcPr>
        <w:p w14:paraId="0435B87C" w14:textId="77777777" w:rsidR="002C5205" w:rsidRPr="00F85124" w:rsidRDefault="002C5205" w:rsidP="0013183D">
          <w:pPr>
            <w:pStyle w:val="Style20"/>
          </w:pPr>
          <w:r w:rsidRPr="00F85124">
            <w:t>Project Name:</w:t>
          </w:r>
        </w:p>
      </w:tc>
      <w:tc>
        <w:tcPr>
          <w:tcW w:w="1596" w:type="pct"/>
        </w:tcPr>
        <w:p w14:paraId="0435B87D" w14:textId="77777777" w:rsidR="002C5205" w:rsidRPr="00F85124" w:rsidRDefault="002C5205" w:rsidP="0013183D">
          <w:pPr>
            <w:pStyle w:val="Style20"/>
          </w:pPr>
          <w:r w:rsidRPr="00F85124">
            <w:t>Enforcement Agency:</w:t>
          </w:r>
        </w:p>
      </w:tc>
      <w:tc>
        <w:tcPr>
          <w:tcW w:w="1119" w:type="pct"/>
        </w:tcPr>
        <w:p w14:paraId="0435B87E" w14:textId="77777777" w:rsidR="002C5205" w:rsidRPr="00F85124" w:rsidRDefault="002C5205" w:rsidP="0013183D">
          <w:pPr>
            <w:pStyle w:val="Style20"/>
          </w:pPr>
          <w:r w:rsidRPr="00F85124">
            <w:t>Permit Number:</w:t>
          </w:r>
        </w:p>
      </w:tc>
    </w:tr>
    <w:tr w:rsidR="002C5205" w:rsidRPr="00F85124" w14:paraId="0435B883" w14:textId="77777777" w:rsidTr="0013183D">
      <w:trPr>
        <w:cantSplit/>
        <w:trHeight w:val="288"/>
      </w:trPr>
      <w:tc>
        <w:tcPr>
          <w:tcW w:w="0" w:type="auto"/>
        </w:tcPr>
        <w:p w14:paraId="0435B880" w14:textId="77777777" w:rsidR="002C5205" w:rsidRPr="00F85124" w:rsidRDefault="002C5205" w:rsidP="0013183D">
          <w:pPr>
            <w:pStyle w:val="Style20"/>
            <w:rPr>
              <w:vertAlign w:val="superscript"/>
            </w:rPr>
          </w:pPr>
          <w:r w:rsidRPr="00F85124">
            <w:t>Dwelling Address:</w:t>
          </w:r>
        </w:p>
      </w:tc>
      <w:tc>
        <w:tcPr>
          <w:tcW w:w="1596" w:type="pct"/>
        </w:tcPr>
        <w:p w14:paraId="0435B881" w14:textId="77777777" w:rsidR="002C5205" w:rsidRPr="00F85124" w:rsidRDefault="002C5205" w:rsidP="0013183D">
          <w:pPr>
            <w:pStyle w:val="Style20"/>
            <w:rPr>
              <w:vertAlign w:val="superscript"/>
            </w:rPr>
          </w:pPr>
          <w:r w:rsidRPr="00F85124">
            <w:t>City</w:t>
          </w:r>
          <w:r>
            <w:t>:</w:t>
          </w:r>
        </w:p>
      </w:tc>
      <w:tc>
        <w:tcPr>
          <w:tcW w:w="1119" w:type="pct"/>
        </w:tcPr>
        <w:p w14:paraId="0435B882" w14:textId="77777777" w:rsidR="002C5205" w:rsidRPr="00F85124" w:rsidRDefault="002C5205" w:rsidP="0013183D">
          <w:pPr>
            <w:pStyle w:val="Style20"/>
            <w:rPr>
              <w:vertAlign w:val="superscript"/>
            </w:rPr>
          </w:pPr>
          <w:r w:rsidRPr="00F85124">
            <w:t>Zip Code</w:t>
          </w:r>
          <w:r>
            <w:t>:</w:t>
          </w:r>
        </w:p>
      </w:tc>
    </w:tr>
  </w:tbl>
  <w:p w14:paraId="0435B884" w14:textId="77777777" w:rsidR="002C5205" w:rsidRDefault="002C5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2C5205" w:rsidRDefault="00FB53CB">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2C5205" w:rsidRDefault="00FB53CB">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C5205"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0EC94FB5" w:rsidR="002C5205" w:rsidRPr="00927918" w:rsidRDefault="002C5205"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5C03863A" w:rsidR="002C5205" w:rsidRPr="00927918" w:rsidRDefault="002C5205" w:rsidP="00D85A3A">
          <w:pPr>
            <w:pStyle w:val="Style18"/>
            <w:rPr>
              <w:b/>
              <w:sz w:val="20"/>
            </w:rPr>
          </w:pPr>
          <w:r w:rsidRPr="00927918">
            <w:rPr>
              <w:sz w:val="20"/>
            </w:rPr>
            <w:t>CF</w:t>
          </w:r>
          <w:r>
            <w:rPr>
              <w:sz w:val="20"/>
            </w:rPr>
            <w:t>3</w:t>
          </w:r>
          <w:r w:rsidRPr="00927918">
            <w:rPr>
              <w:sz w:val="20"/>
            </w:rPr>
            <w:t>R-MCH-27</w:t>
          </w:r>
          <w:r>
            <w:rPr>
              <w:sz w:val="20"/>
            </w:rPr>
            <w:t>-H</w:t>
          </w:r>
        </w:p>
      </w:tc>
    </w:tr>
    <w:tr w:rsidR="002C5205" w:rsidRPr="00F85124" w14:paraId="0435B88E" w14:textId="77777777" w:rsidTr="00023A98">
      <w:trPr>
        <w:cantSplit/>
        <w:trHeight w:val="288"/>
      </w:trPr>
      <w:tc>
        <w:tcPr>
          <w:tcW w:w="2285" w:type="pct"/>
          <w:tcBorders>
            <w:right w:val="nil"/>
          </w:tcBorders>
        </w:tcPr>
        <w:p w14:paraId="0435B88C" w14:textId="77777777" w:rsidR="002C5205" w:rsidRPr="00F85124" w:rsidRDefault="002C5205"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8D" w14:textId="3E2DEC3F" w:rsidR="002C5205" w:rsidRPr="00F85124" w:rsidRDefault="002C5205"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B53CB" w:rsidRPr="00FB53CB">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B53CB">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8F" w14:textId="77777777" w:rsidR="002C5205" w:rsidRDefault="00FB53CB"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2C5205" w:rsidRDefault="00FB53CB">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2C5205" w:rsidRDefault="00FB53CB">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2C5205"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5A4C8DA0" w:rsidR="002C5205" w:rsidRPr="00D65FA1" w:rsidRDefault="002C5205"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0435B894" w14:textId="45E21402" w:rsidR="002C5205" w:rsidRPr="00D65FA1" w:rsidRDefault="002C5205" w:rsidP="00D85A3A">
          <w:pPr>
            <w:pStyle w:val="Style18"/>
            <w:rPr>
              <w:b/>
              <w:sz w:val="20"/>
            </w:rPr>
          </w:pPr>
          <w:r w:rsidRPr="00D65FA1">
            <w:rPr>
              <w:sz w:val="20"/>
            </w:rPr>
            <w:t>CF</w:t>
          </w:r>
          <w:r>
            <w:rPr>
              <w:sz w:val="20"/>
            </w:rPr>
            <w:t>3</w:t>
          </w:r>
          <w:r w:rsidRPr="00D65FA1">
            <w:rPr>
              <w:sz w:val="20"/>
            </w:rPr>
            <w:t>R-MCH-27</w:t>
          </w:r>
          <w:r>
            <w:rPr>
              <w:sz w:val="20"/>
            </w:rPr>
            <w:t>-H</w:t>
          </w:r>
        </w:p>
      </w:tc>
    </w:tr>
    <w:tr w:rsidR="002C5205" w:rsidRPr="00F85124" w14:paraId="0435B898" w14:textId="77777777" w:rsidTr="00023A98">
      <w:trPr>
        <w:cantSplit/>
        <w:trHeight w:val="288"/>
      </w:trPr>
      <w:tc>
        <w:tcPr>
          <w:tcW w:w="2285" w:type="pct"/>
          <w:tcBorders>
            <w:right w:val="nil"/>
          </w:tcBorders>
        </w:tcPr>
        <w:p w14:paraId="0435B896" w14:textId="77777777" w:rsidR="002C5205" w:rsidRPr="00F85124" w:rsidRDefault="002C5205" w:rsidP="00700338">
          <w:pPr>
            <w:pStyle w:val="Style19"/>
            <w:rPr>
              <w:sz w:val="12"/>
              <w:szCs w:val="12"/>
            </w:rPr>
          </w:pPr>
          <w:r w:rsidRPr="00505A99">
            <w:t>Indoor Air Quality and Mechanical Ventilation</w:t>
          </w:r>
          <w:r>
            <w:t xml:space="preserve"> – MCH-27a</w:t>
          </w:r>
        </w:p>
      </w:tc>
      <w:tc>
        <w:tcPr>
          <w:tcW w:w="2715" w:type="pct"/>
          <w:gridSpan w:val="2"/>
          <w:tcBorders>
            <w:left w:val="nil"/>
          </w:tcBorders>
        </w:tcPr>
        <w:p w14:paraId="0435B897" w14:textId="5892F740" w:rsidR="002C5205" w:rsidRPr="00F85124" w:rsidRDefault="002C5205"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B53CB" w:rsidRPr="00FB53CB">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B53CB">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bl>
  <w:p w14:paraId="0435B899" w14:textId="77777777" w:rsidR="002C5205" w:rsidRDefault="00FB53CB"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2C5205" w:rsidRDefault="00FB53CB">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1"/>
  </w:num>
  <w:num w:numId="4">
    <w:abstractNumId w:val="1"/>
  </w:num>
  <w:num w:numId="5">
    <w:abstractNumId w:val="0"/>
  </w:num>
  <w:num w:numId="6">
    <w:abstractNumId w:val="10"/>
  </w:num>
  <w:num w:numId="7">
    <w:abstractNumId w:val="22"/>
  </w:num>
  <w:num w:numId="8">
    <w:abstractNumId w:val="24"/>
  </w:num>
  <w:num w:numId="9">
    <w:abstractNumId w:val="9"/>
  </w:num>
  <w:num w:numId="10">
    <w:abstractNumId w:val="16"/>
  </w:num>
  <w:num w:numId="11">
    <w:abstractNumId w:val="27"/>
  </w:num>
  <w:num w:numId="12">
    <w:abstractNumId w:val="18"/>
  </w:num>
  <w:num w:numId="13">
    <w:abstractNumId w:val="12"/>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7"/>
  </w:num>
  <w:num w:numId="19">
    <w:abstractNumId w:val="8"/>
  </w:num>
  <w:num w:numId="20">
    <w:abstractNumId w:val="31"/>
  </w:num>
  <w:num w:numId="21">
    <w:abstractNumId w:val="13"/>
  </w:num>
  <w:num w:numId="22">
    <w:abstractNumId w:val="17"/>
  </w:num>
  <w:num w:numId="23">
    <w:abstractNumId w:val="29"/>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4"/>
  </w:num>
  <w:num w:numId="32">
    <w:abstractNumId w:val="3"/>
  </w:num>
  <w:num w:numId="33">
    <w:abstractNumId w:val="30"/>
  </w:num>
  <w:num w:numId="34">
    <w:abstractNumId w:val="6"/>
  </w:num>
  <w:num w:numId="35">
    <w:abstractNumId w:val="1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5DD6"/>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B11"/>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0A80"/>
    <w:rsid w:val="00121986"/>
    <w:rsid w:val="00121AEA"/>
    <w:rsid w:val="00127520"/>
    <w:rsid w:val="00127A5E"/>
    <w:rsid w:val="0013183D"/>
    <w:rsid w:val="00131E30"/>
    <w:rsid w:val="00135299"/>
    <w:rsid w:val="00141821"/>
    <w:rsid w:val="001456B0"/>
    <w:rsid w:val="0014582E"/>
    <w:rsid w:val="00145F60"/>
    <w:rsid w:val="001463FB"/>
    <w:rsid w:val="001545D6"/>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0E8D"/>
    <w:rsid w:val="00212114"/>
    <w:rsid w:val="0021359B"/>
    <w:rsid w:val="00213B87"/>
    <w:rsid w:val="00215D5D"/>
    <w:rsid w:val="00222DEB"/>
    <w:rsid w:val="00223BFD"/>
    <w:rsid w:val="00232C1C"/>
    <w:rsid w:val="0023469B"/>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C5205"/>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67400"/>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486E"/>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1494"/>
    <w:rsid w:val="004654AA"/>
    <w:rsid w:val="00465DA8"/>
    <w:rsid w:val="00467A82"/>
    <w:rsid w:val="004726CC"/>
    <w:rsid w:val="0047390B"/>
    <w:rsid w:val="004772E1"/>
    <w:rsid w:val="00477CAA"/>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1AA7"/>
    <w:rsid w:val="00502543"/>
    <w:rsid w:val="00502D64"/>
    <w:rsid w:val="00505A99"/>
    <w:rsid w:val="005066B1"/>
    <w:rsid w:val="00511464"/>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0083"/>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391B"/>
    <w:rsid w:val="0069465C"/>
    <w:rsid w:val="00696A6F"/>
    <w:rsid w:val="00696D31"/>
    <w:rsid w:val="00697E52"/>
    <w:rsid w:val="006A206B"/>
    <w:rsid w:val="006A4533"/>
    <w:rsid w:val="006A5191"/>
    <w:rsid w:val="006B3569"/>
    <w:rsid w:val="006B7D08"/>
    <w:rsid w:val="006C605A"/>
    <w:rsid w:val="006D0675"/>
    <w:rsid w:val="006D0A26"/>
    <w:rsid w:val="006D6FE1"/>
    <w:rsid w:val="006E0082"/>
    <w:rsid w:val="006E08B4"/>
    <w:rsid w:val="006E3552"/>
    <w:rsid w:val="006F20AA"/>
    <w:rsid w:val="006F5261"/>
    <w:rsid w:val="00700338"/>
    <w:rsid w:val="007043ED"/>
    <w:rsid w:val="007056D7"/>
    <w:rsid w:val="00707DEC"/>
    <w:rsid w:val="0072157A"/>
    <w:rsid w:val="00731786"/>
    <w:rsid w:val="00746984"/>
    <w:rsid w:val="00752BAF"/>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A753B"/>
    <w:rsid w:val="007B2127"/>
    <w:rsid w:val="007C522D"/>
    <w:rsid w:val="007D3387"/>
    <w:rsid w:val="007D4CA3"/>
    <w:rsid w:val="007E1719"/>
    <w:rsid w:val="007E5494"/>
    <w:rsid w:val="007F6151"/>
    <w:rsid w:val="008002F8"/>
    <w:rsid w:val="00800C91"/>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75505"/>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0BF4"/>
    <w:rsid w:val="00931F33"/>
    <w:rsid w:val="00932E1C"/>
    <w:rsid w:val="009335C5"/>
    <w:rsid w:val="009369F2"/>
    <w:rsid w:val="009402F9"/>
    <w:rsid w:val="00951BB7"/>
    <w:rsid w:val="009528FF"/>
    <w:rsid w:val="00954811"/>
    <w:rsid w:val="00954E27"/>
    <w:rsid w:val="0096325C"/>
    <w:rsid w:val="00972E73"/>
    <w:rsid w:val="00992AE0"/>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3A62"/>
    <w:rsid w:val="00A648E4"/>
    <w:rsid w:val="00A70D8F"/>
    <w:rsid w:val="00A71969"/>
    <w:rsid w:val="00A729CA"/>
    <w:rsid w:val="00A75572"/>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61A4"/>
    <w:rsid w:val="00B47A76"/>
    <w:rsid w:val="00B52A51"/>
    <w:rsid w:val="00B573A6"/>
    <w:rsid w:val="00B64414"/>
    <w:rsid w:val="00B71555"/>
    <w:rsid w:val="00B7353D"/>
    <w:rsid w:val="00B85083"/>
    <w:rsid w:val="00B85EC7"/>
    <w:rsid w:val="00B866CA"/>
    <w:rsid w:val="00B9070D"/>
    <w:rsid w:val="00B91C90"/>
    <w:rsid w:val="00B96332"/>
    <w:rsid w:val="00B97159"/>
    <w:rsid w:val="00BA3C37"/>
    <w:rsid w:val="00BA4F7A"/>
    <w:rsid w:val="00BA4F86"/>
    <w:rsid w:val="00BA6D7A"/>
    <w:rsid w:val="00BA6F69"/>
    <w:rsid w:val="00BB7005"/>
    <w:rsid w:val="00BC285D"/>
    <w:rsid w:val="00BC2AE6"/>
    <w:rsid w:val="00BC564F"/>
    <w:rsid w:val="00BD285F"/>
    <w:rsid w:val="00BD72D7"/>
    <w:rsid w:val="00BF340F"/>
    <w:rsid w:val="00BF54E0"/>
    <w:rsid w:val="00C01E1A"/>
    <w:rsid w:val="00C0202F"/>
    <w:rsid w:val="00C03396"/>
    <w:rsid w:val="00C053EF"/>
    <w:rsid w:val="00C070E2"/>
    <w:rsid w:val="00C135F2"/>
    <w:rsid w:val="00C16F33"/>
    <w:rsid w:val="00C16F9A"/>
    <w:rsid w:val="00C1794E"/>
    <w:rsid w:val="00C21469"/>
    <w:rsid w:val="00C23D5F"/>
    <w:rsid w:val="00C27BAB"/>
    <w:rsid w:val="00C3222B"/>
    <w:rsid w:val="00C43729"/>
    <w:rsid w:val="00C44A28"/>
    <w:rsid w:val="00C44D97"/>
    <w:rsid w:val="00C474C1"/>
    <w:rsid w:val="00C5055B"/>
    <w:rsid w:val="00C519F0"/>
    <w:rsid w:val="00C53F9A"/>
    <w:rsid w:val="00C56E30"/>
    <w:rsid w:val="00C62D48"/>
    <w:rsid w:val="00C64DBF"/>
    <w:rsid w:val="00C76888"/>
    <w:rsid w:val="00C91598"/>
    <w:rsid w:val="00C9288D"/>
    <w:rsid w:val="00CA4DB1"/>
    <w:rsid w:val="00CA4FE4"/>
    <w:rsid w:val="00CA740A"/>
    <w:rsid w:val="00CB00C9"/>
    <w:rsid w:val="00CB14DD"/>
    <w:rsid w:val="00CB22EC"/>
    <w:rsid w:val="00CB3274"/>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84059"/>
    <w:rsid w:val="00D85A3A"/>
    <w:rsid w:val="00D85C84"/>
    <w:rsid w:val="00D906DC"/>
    <w:rsid w:val="00D9307B"/>
    <w:rsid w:val="00D93918"/>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04"/>
    <w:rsid w:val="00FA76EA"/>
    <w:rsid w:val="00FB53CB"/>
    <w:rsid w:val="00FB5CF1"/>
    <w:rsid w:val="00FB7C8C"/>
    <w:rsid w:val="00FC25CF"/>
    <w:rsid w:val="00FC5CD6"/>
    <w:rsid w:val="00FC6E8F"/>
    <w:rsid w:val="00FD0B67"/>
    <w:rsid w:val="00FD3D09"/>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6BBC8-7CF9-4B59-B5A2-3BEAE45E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4593</Words>
  <Characters>26185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2020-03-24T19:01:00Z</dcterms:created>
  <dcterms:modified xsi:type="dcterms:W3CDTF">2020-03-24T19:01:00Z</dcterms:modified>
</cp:coreProperties>
</file>
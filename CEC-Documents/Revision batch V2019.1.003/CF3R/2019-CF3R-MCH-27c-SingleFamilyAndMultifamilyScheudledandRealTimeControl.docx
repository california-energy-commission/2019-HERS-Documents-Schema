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3DA6583A"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B1391E">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B1391E">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B1391E">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B1391E">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B1391E">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B1391E">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B1391E">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B1391E">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B1391E">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65A5D069" w:rsidR="007056D7" w:rsidRDefault="007056D7" w:rsidP="00D76417">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sidR="00D76417">
              <w:rPr>
                <w:rFonts w:asciiTheme="minorHAnsi" w:hAnsiTheme="minorHAnsi"/>
                <w:b/>
                <w:szCs w:val="18"/>
              </w:rPr>
              <w:t>c</w:t>
            </w:r>
            <w:r>
              <w:rPr>
                <w:rFonts w:asciiTheme="minorHAnsi" w:hAnsiTheme="minorHAnsi"/>
                <w:b/>
                <w:szCs w:val="18"/>
              </w:rPr>
              <w:t xml:space="preserve"> – Single Family</w:t>
            </w:r>
            <w:r w:rsidR="00D76417">
              <w:rPr>
                <w:rFonts w:asciiTheme="minorHAnsi" w:hAnsiTheme="minorHAnsi"/>
                <w:b/>
                <w:szCs w:val="18"/>
              </w:rPr>
              <w:t xml:space="preserve"> and Multifamily – Scheduled and Real-Time Control</w:t>
            </w:r>
          </w:p>
        </w:tc>
      </w:tr>
    </w:tbl>
    <w:p w14:paraId="0435B194" w14:textId="77777777" w:rsidR="007056D7" w:rsidRPr="009D3D1C"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D76417" w14:paraId="323BE832" w14:textId="77777777" w:rsidTr="00D76417">
        <w:tc>
          <w:tcPr>
            <w:tcW w:w="10790" w:type="dxa"/>
          </w:tcPr>
          <w:p w14:paraId="2AD10454" w14:textId="77777777" w:rsidR="00D76417" w:rsidRDefault="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587FC1FF" w14:textId="77777777" w:rsidR="00D76417" w:rsidRDefault="00D76417">
            <w:pPr>
              <w:rPr>
                <w:rFonts w:asciiTheme="minorHAnsi" w:hAnsiTheme="minorHAnsi" w:cstheme="minorHAnsi"/>
                <w:sz w:val="18"/>
                <w:szCs w:val="18"/>
              </w:rPr>
            </w:pPr>
          </w:p>
          <w:p w14:paraId="1F7DA551" w14:textId="6B62CCE0" w:rsidR="00D76417" w:rsidRDefault="00D76417">
            <w:pPr>
              <w:rPr>
                <w:rFonts w:asciiTheme="minorHAnsi" w:hAnsiTheme="minorHAnsi" w:cstheme="minorHAnsi"/>
                <w:sz w:val="18"/>
                <w:szCs w:val="18"/>
              </w:rPr>
            </w:pPr>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6B788CCC" w14:textId="6FB65E61" w:rsidR="00380356" w:rsidRPr="009D3D1C" w:rsidRDefault="00380356">
      <w:pPr>
        <w:rPr>
          <w:rFonts w:asciiTheme="minorHAnsi" w:hAnsiTheme="minorHAnsi" w:cstheme="minorHAnsi"/>
          <w:sz w:val="18"/>
          <w:szCs w:val="18"/>
        </w:rPr>
      </w:pPr>
    </w:p>
    <w:p w14:paraId="36597A16" w14:textId="77777777" w:rsidR="00785BAA" w:rsidRDefault="00785BAA" w:rsidP="00785BAA"/>
    <w:p w14:paraId="21AD5DC2" w14:textId="77777777" w:rsidR="00785BAA" w:rsidRDefault="00785BAA" w:rsidP="00785BAA">
      <w:r>
        <w:br w:type="page"/>
      </w:r>
    </w:p>
    <w:p w14:paraId="0435B2AB" w14:textId="313B967F" w:rsidR="0079128F" w:rsidRDefault="0079128F">
      <w:pPr>
        <w:rPr>
          <w:rFonts w:asciiTheme="minorHAnsi" w:hAnsiTheme="minorHAnsi"/>
          <w:sz w:val="16"/>
          <w:szCs w:val="16"/>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532D53" w14:paraId="747F4B54" w14:textId="77777777" w:rsidTr="00600C31">
        <w:trPr>
          <w:trHeight w:val="288"/>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291A641C"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rPr>
            </w:pPr>
            <w:r w:rsidRPr="00532D53">
              <w:rPr>
                <w:rFonts w:asciiTheme="minorHAnsi" w:hAnsiTheme="minorHAnsi" w:cstheme="minorHAnsi"/>
                <w:b/>
                <w:caps/>
                <w:sz w:val="18"/>
                <w:szCs w:val="18"/>
              </w:rPr>
              <w:t>Documentation Author's Declaration Statement</w:t>
            </w:r>
          </w:p>
        </w:tc>
      </w:tr>
      <w:tr w:rsidR="00532D53" w14:paraId="250BFC8F" w14:textId="77777777" w:rsidTr="00600C31">
        <w:trPr>
          <w:trHeight w:val="360"/>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279C874" w14:textId="77777777" w:rsidR="00532D53" w:rsidRPr="00532D53" w:rsidRDefault="00532D53" w:rsidP="00532D53">
            <w:pPr>
              <w:numPr>
                <w:ilvl w:val="0"/>
                <w:numId w:val="34"/>
              </w:numPr>
              <w:ind w:left="271" w:hanging="270"/>
              <w:rPr>
                <w:rFonts w:asciiTheme="minorHAnsi" w:hAnsiTheme="minorHAnsi" w:cstheme="minorHAnsi"/>
                <w:sz w:val="18"/>
                <w:szCs w:val="18"/>
              </w:rPr>
            </w:pPr>
            <w:r w:rsidRPr="00532D53">
              <w:rPr>
                <w:rFonts w:asciiTheme="minorHAnsi" w:hAnsiTheme="minorHAnsi" w:cstheme="minorHAnsi"/>
                <w:sz w:val="18"/>
                <w:szCs w:val="18"/>
              </w:rPr>
              <w:t>I certify that this Certificate of Verification documentation is accurate and complete.</w:t>
            </w:r>
          </w:p>
        </w:tc>
      </w:tr>
      <w:tr w:rsidR="00532D53" w14:paraId="3F2C8A03"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57E4BB6F"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Documentation Author Name:</w:t>
            </w:r>
          </w:p>
        </w:tc>
        <w:tc>
          <w:tcPr>
            <w:tcW w:w="5516" w:type="dxa"/>
            <w:gridSpan w:val="3"/>
            <w:tcBorders>
              <w:top w:val="single" w:sz="4" w:space="0" w:color="auto"/>
              <w:left w:val="single" w:sz="4" w:space="0" w:color="auto"/>
              <w:bottom w:val="single" w:sz="4" w:space="0" w:color="auto"/>
              <w:right w:val="single" w:sz="4" w:space="0" w:color="auto"/>
            </w:tcBorders>
            <w:hideMark/>
          </w:tcPr>
          <w:p w14:paraId="7CF78815"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Documentation Author Signature:</w:t>
            </w:r>
          </w:p>
        </w:tc>
      </w:tr>
      <w:tr w:rsidR="00532D53" w14:paraId="1B356E6C"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2AB75CA6"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Company:</w:t>
            </w:r>
          </w:p>
        </w:tc>
        <w:tc>
          <w:tcPr>
            <w:tcW w:w="5516" w:type="dxa"/>
            <w:gridSpan w:val="3"/>
            <w:tcBorders>
              <w:top w:val="single" w:sz="4" w:space="0" w:color="auto"/>
              <w:left w:val="single" w:sz="4" w:space="0" w:color="auto"/>
              <w:bottom w:val="single" w:sz="4" w:space="0" w:color="auto"/>
              <w:right w:val="single" w:sz="4" w:space="0" w:color="auto"/>
            </w:tcBorders>
            <w:hideMark/>
          </w:tcPr>
          <w:p w14:paraId="576A11B0"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Date Signed:</w:t>
            </w:r>
          </w:p>
        </w:tc>
      </w:tr>
      <w:tr w:rsidR="00532D53" w14:paraId="70F0AA3E"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6BD9E4C5"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Address:</w:t>
            </w:r>
          </w:p>
        </w:tc>
        <w:tc>
          <w:tcPr>
            <w:tcW w:w="5516" w:type="dxa"/>
            <w:gridSpan w:val="3"/>
            <w:tcBorders>
              <w:top w:val="single" w:sz="4" w:space="0" w:color="auto"/>
              <w:left w:val="single" w:sz="4" w:space="0" w:color="auto"/>
              <w:bottom w:val="single" w:sz="4" w:space="0" w:color="auto"/>
              <w:right w:val="single" w:sz="4" w:space="0" w:color="auto"/>
            </w:tcBorders>
            <w:hideMark/>
          </w:tcPr>
          <w:p w14:paraId="212A5AF8"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CEA/HERS Certification Information (if applicable):</w:t>
            </w:r>
          </w:p>
        </w:tc>
      </w:tr>
      <w:tr w:rsidR="00532D53" w14:paraId="3E856161"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5BBFF7AB"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City/State/Zip:</w:t>
            </w:r>
          </w:p>
        </w:tc>
        <w:tc>
          <w:tcPr>
            <w:tcW w:w="5516" w:type="dxa"/>
            <w:gridSpan w:val="3"/>
            <w:tcBorders>
              <w:top w:val="single" w:sz="4" w:space="0" w:color="auto"/>
              <w:left w:val="single" w:sz="4" w:space="0" w:color="auto"/>
              <w:bottom w:val="single" w:sz="4" w:space="0" w:color="auto"/>
              <w:right w:val="single" w:sz="4" w:space="0" w:color="auto"/>
            </w:tcBorders>
            <w:hideMark/>
          </w:tcPr>
          <w:p w14:paraId="6E8D51BB"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Phone:</w:t>
            </w:r>
          </w:p>
        </w:tc>
      </w:tr>
      <w:tr w:rsidR="00532D53" w14:paraId="718F8201" w14:textId="77777777" w:rsidTr="00600C31">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DF59630"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532D53">
              <w:rPr>
                <w:rFonts w:asciiTheme="minorHAnsi" w:hAnsiTheme="minorHAnsi" w:cstheme="minorHAnsi"/>
                <w:b/>
                <w:caps/>
                <w:sz w:val="18"/>
                <w:szCs w:val="18"/>
              </w:rPr>
              <w:t xml:space="preserve">Responsible Person's Declaration statement </w:t>
            </w:r>
          </w:p>
        </w:tc>
      </w:tr>
      <w:tr w:rsidR="00532D53" w14:paraId="3E52605B" w14:textId="77777777" w:rsidTr="00600C31">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97B6703" w14:textId="77777777" w:rsidR="00532D53" w:rsidRPr="00532D53" w:rsidRDefault="00532D53" w:rsidP="00600C31">
            <w:pPr>
              <w:pStyle w:val="p2"/>
              <w:keepNext/>
              <w:tabs>
                <w:tab w:val="clear" w:pos="357"/>
                <w:tab w:val="left" w:pos="720"/>
              </w:tabs>
              <w:spacing w:line="240" w:lineRule="auto"/>
              <w:ind w:left="0" w:right="90" w:firstLine="0"/>
              <w:rPr>
                <w:rFonts w:asciiTheme="minorHAnsi" w:hAnsiTheme="minorHAnsi" w:cstheme="minorHAnsi"/>
                <w:sz w:val="18"/>
                <w:szCs w:val="18"/>
              </w:rPr>
            </w:pPr>
            <w:r w:rsidRPr="00532D53">
              <w:rPr>
                <w:rFonts w:asciiTheme="minorHAnsi" w:hAnsiTheme="minorHAnsi" w:cstheme="minorHAnsi"/>
                <w:sz w:val="18"/>
                <w:szCs w:val="18"/>
              </w:rPr>
              <w:t xml:space="preserve">I certify the following under penalty of perjury, under the laws of the State of California: </w:t>
            </w:r>
          </w:p>
          <w:p w14:paraId="7E2BA14C"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The information provided on this Certificate of Verification is true and correct.</w:t>
            </w:r>
          </w:p>
          <w:p w14:paraId="6AD7DE30"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I am the certified HERS Rater who performed the verification identified and reported on this Certificate of Verification (responsible rater).</w:t>
            </w:r>
          </w:p>
          <w:p w14:paraId="7673C1C2"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1DD2616"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C0B0883"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532D53" w14:paraId="43B7DEB9" w14:textId="77777777" w:rsidTr="00600C31">
        <w:trPr>
          <w:trHeight w:val="278"/>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94769EF"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caps/>
                <w:sz w:val="18"/>
                <w:szCs w:val="18"/>
              </w:rPr>
            </w:pPr>
            <w:r w:rsidRPr="00532D53">
              <w:rPr>
                <w:rFonts w:asciiTheme="minorHAnsi" w:hAnsiTheme="minorHAnsi" w:cstheme="minorHAnsi"/>
                <w:b/>
                <w:caps/>
                <w:sz w:val="18"/>
                <w:szCs w:val="18"/>
              </w:rPr>
              <w:t>BUILDER OR INSTALLER INFORMATION AS SHOWN ON THE CERTIFICATE OF INSTALLATION</w:t>
            </w:r>
          </w:p>
        </w:tc>
      </w:tr>
      <w:tr w:rsidR="00532D53" w14:paraId="0C963F61" w14:textId="77777777" w:rsidTr="00600C31">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FE8446E"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Company Name (Installing Subcontractor, General Contractor, or Builder/Owner):</w:t>
            </w:r>
          </w:p>
        </w:tc>
      </w:tr>
      <w:tr w:rsidR="00532D53" w14:paraId="0F6B6984" w14:textId="77777777" w:rsidTr="00600C31">
        <w:trPr>
          <w:trHeight w:hRule="exact" w:val="360"/>
        </w:trPr>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0A12D3" w14:textId="77777777" w:rsidR="00532D53" w:rsidRPr="00532D53" w:rsidRDefault="00532D53"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Responsible Builder or Installer Name:</w:t>
            </w:r>
          </w:p>
        </w:tc>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C811765" w14:textId="77777777" w:rsidR="00532D53" w:rsidRPr="00532D53" w:rsidRDefault="00532D53"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CSLB License:</w:t>
            </w:r>
          </w:p>
        </w:tc>
      </w:tr>
      <w:tr w:rsidR="00532D53" w14:paraId="0936F46B" w14:textId="77777777" w:rsidTr="00600C31">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BBAF0B"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b/>
                <w:caps/>
                <w:sz w:val="18"/>
                <w:szCs w:val="18"/>
              </w:rPr>
              <w:t>HERS PROVIDER DATA REGISTRY INFORMATION</w:t>
            </w:r>
          </w:p>
        </w:tc>
      </w:tr>
      <w:tr w:rsidR="00532D53" w14:paraId="2873711C" w14:textId="77777777" w:rsidTr="00600C31">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4B61EC"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Sample Group Number (if applicable):</w:t>
            </w:r>
          </w:p>
          <w:p w14:paraId="12F8654B"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529775"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Dwelling Test Status in Sample Group (if applicable):</w:t>
            </w:r>
          </w:p>
          <w:p w14:paraId="21893999"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r>
      <w:tr w:rsidR="00532D53" w14:paraId="4068842E" w14:textId="77777777" w:rsidTr="00600C31">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C7006F"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b/>
                <w:caps/>
                <w:sz w:val="18"/>
                <w:szCs w:val="18"/>
              </w:rPr>
              <w:t>HERS RATER INFORMATION</w:t>
            </w:r>
          </w:p>
        </w:tc>
      </w:tr>
      <w:tr w:rsidR="00532D53" w14:paraId="4548D1E6" w14:textId="77777777" w:rsidTr="00600C31">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A3BB3F"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HERS Rater Company Name:</w:t>
            </w:r>
          </w:p>
          <w:p w14:paraId="18530DE5"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p>
        </w:tc>
      </w:tr>
      <w:tr w:rsidR="00532D53" w14:paraId="058A19F0" w14:textId="77777777" w:rsidTr="00600C31">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A937E1"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D1659E"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r w:rsidRPr="00532D53">
              <w:rPr>
                <w:rFonts w:asciiTheme="minorHAnsi" w:hAnsiTheme="minorHAnsi" w:cstheme="minorHAnsi"/>
                <w:sz w:val="14"/>
                <w:szCs w:val="14"/>
              </w:rPr>
              <w:t>Responsible Rater Signature:</w:t>
            </w:r>
          </w:p>
          <w:p w14:paraId="57341EB0"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p>
        </w:tc>
      </w:tr>
      <w:tr w:rsidR="00532D53" w14:paraId="5E77E2AB" w14:textId="77777777" w:rsidTr="00600C31">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11B10E"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227A6"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Date Signed:</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432" w:footer="432" w:gutter="0"/>
          <w:cols w:space="720"/>
          <w:docGrid w:linePitch="272"/>
        </w:sectPr>
      </w:pPr>
    </w:p>
    <w:p w14:paraId="0435B2D8" w14:textId="0BCE0E0E" w:rsidR="00636F83" w:rsidRPr="000A6716" w:rsidRDefault="00BD4E90" w:rsidP="000A6716">
      <w:pPr>
        <w:jc w:val="center"/>
        <w:rPr>
          <w:rFonts w:asciiTheme="minorHAnsi" w:hAnsiTheme="minorHAnsi"/>
          <w:b/>
          <w:sz w:val="28"/>
          <w:szCs w:val="18"/>
        </w:rPr>
      </w:pPr>
      <w:r>
        <w:rPr>
          <w:rFonts w:asciiTheme="minorHAnsi" w:hAnsiTheme="minorHAnsi"/>
          <w:b/>
          <w:szCs w:val="18"/>
        </w:rPr>
        <w:lastRenderedPageBreak/>
        <w:t>CF3</w:t>
      </w:r>
      <w:r w:rsidR="000A6716" w:rsidRPr="0029047D">
        <w:rPr>
          <w:rFonts w:asciiTheme="minorHAnsi" w:hAnsiTheme="minorHAnsi"/>
          <w:b/>
          <w:szCs w:val="18"/>
        </w:rPr>
        <w:t>R-MCH-27</w:t>
      </w:r>
      <w:r w:rsidR="00D76417">
        <w:rPr>
          <w:rFonts w:asciiTheme="minorHAnsi" w:hAnsiTheme="minorHAnsi"/>
          <w:b/>
          <w:szCs w:val="18"/>
        </w:rPr>
        <w:t>c</w:t>
      </w:r>
      <w:r w:rsidR="000A6716"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510DC39E"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1BFB6536"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765443A3"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1D21D59F"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767A1D63"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0435B2E1" w14:textId="00BADD39"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577F2CC9"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539DDB11"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w:t>
      </w:r>
      <w:r w:rsidR="006150E9">
        <w:rPr>
          <w:rFonts w:asciiTheme="minorHAnsi" w:hAnsiTheme="minorHAnsi" w:cstheme="minorHAnsi"/>
          <w:sz w:val="18"/>
          <w:szCs w:val="18"/>
        </w:rPr>
        <w:t>06</w:t>
      </w:r>
      <w:r w:rsidRPr="00802732">
        <w:rPr>
          <w:rFonts w:asciiTheme="minorHAnsi" w:hAnsiTheme="minorHAnsi" w:cstheme="minorHAnsi"/>
          <w:sz w:val="18"/>
          <w:szCs w:val="18"/>
        </w:rPr>
        <w:t>) = Central Fan Integrated &amp; “Ventilation Operation Schedule” (A</w:t>
      </w:r>
      <w:r w:rsidR="008002F8">
        <w:rPr>
          <w:rFonts w:asciiTheme="minorHAnsi" w:hAnsiTheme="minorHAnsi" w:cstheme="minorHAnsi"/>
          <w:sz w:val="18"/>
          <w:szCs w:val="18"/>
        </w:rPr>
        <w:t>0</w:t>
      </w:r>
      <w:r w:rsidR="006150E9">
        <w:rPr>
          <w:rFonts w:asciiTheme="minorHAnsi" w:hAnsiTheme="minorHAnsi" w:cstheme="minorHAnsi"/>
          <w:sz w:val="18"/>
          <w:szCs w:val="18"/>
        </w:rPr>
        <w:t>7</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35B652" w14:textId="77777777" w:rsidR="00636F83" w:rsidRPr="00A35980" w:rsidRDefault="00636F83" w:rsidP="00636F83">
      <w:pPr>
        <w:contextualSpacing/>
        <w:rPr>
          <w:rFonts w:asciiTheme="minorHAnsi" w:eastAsia="Cambria" w:hAnsiTheme="minorHAnsi"/>
          <w:sz w:val="18"/>
          <w:szCs w:val="18"/>
        </w:rPr>
      </w:pPr>
    </w:p>
    <w:p w14:paraId="0435B660" w14:textId="2D26E7C8" w:rsidR="00EE3065" w:rsidRPr="00B1391E" w:rsidRDefault="00EE3065" w:rsidP="008464D7">
      <w:pPr>
        <w:pStyle w:val="ListParagraph"/>
        <w:numPr>
          <w:ilvl w:val="0"/>
          <w:numId w:val="33"/>
        </w:numPr>
        <w:rPr>
          <w:rFonts w:asciiTheme="minorHAnsi" w:eastAsia="Cambria" w:hAnsiTheme="minorHAnsi"/>
          <w:sz w:val="18"/>
          <w:szCs w:val="18"/>
        </w:rPr>
        <w:sectPr w:rsidR="00EE3065" w:rsidRPr="00B1391E" w:rsidSect="00FB7C8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6E4ACD06"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9D3D1C" w:rsidRDefault="002A1F1B" w:rsidP="00D65FA1">
      <w:pPr>
        <w:rPr>
          <w:rFonts w:asciiTheme="minorHAnsi" w:hAnsiTheme="minorHAnsi"/>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B1391E">
        <w:tc>
          <w:tcPr>
            <w:tcW w:w="10790" w:type="dxa"/>
            <w:gridSpan w:val="3"/>
          </w:tcPr>
          <w:p w14:paraId="0435B665" w14:textId="77777777" w:rsidR="002A1F1B" w:rsidRPr="00F5715E" w:rsidRDefault="002A1F1B" w:rsidP="00600C3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B1391E">
        <w:trPr>
          <w:trHeight w:val="158"/>
        </w:trPr>
        <w:tc>
          <w:tcPr>
            <w:tcW w:w="638" w:type="dxa"/>
            <w:vAlign w:val="center"/>
          </w:tcPr>
          <w:p w14:paraId="0435B667" w14:textId="77777777" w:rsidR="002A1F1B" w:rsidRPr="00F5715E" w:rsidRDefault="002A1F1B" w:rsidP="00600C31">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600C31">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46A84FA6" w:rsidR="002A1F1B" w:rsidRPr="00F5715E" w:rsidRDefault="002A1F1B" w:rsidP="00600C31">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B1391E">
        <w:trPr>
          <w:trHeight w:val="158"/>
        </w:trPr>
        <w:tc>
          <w:tcPr>
            <w:tcW w:w="638" w:type="dxa"/>
            <w:vAlign w:val="center"/>
          </w:tcPr>
          <w:p w14:paraId="0435B66B"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600C31">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02E2E6FC" w:rsidR="002A1F1B" w:rsidRPr="00F5715E" w:rsidRDefault="00912920" w:rsidP="006F44DF">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Pr>
                <w:rFonts w:asciiTheme="minorHAnsi" w:hAnsiTheme="minorHAnsi"/>
                <w:sz w:val="18"/>
                <w:szCs w:val="18"/>
              </w:rPr>
              <w:t>&gt;&gt;</w:t>
            </w:r>
          </w:p>
        </w:tc>
      </w:tr>
      <w:tr w:rsidR="002A1F1B" w:rsidRPr="00D2491C" w14:paraId="0435B675" w14:textId="77777777" w:rsidTr="00B1391E">
        <w:trPr>
          <w:trHeight w:val="158"/>
        </w:trPr>
        <w:tc>
          <w:tcPr>
            <w:tcW w:w="638" w:type="dxa"/>
            <w:vAlign w:val="center"/>
          </w:tcPr>
          <w:p w14:paraId="0435B66F"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600C3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600C31">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600C31">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600C31">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6EC6406B" w:rsidR="002A1F1B" w:rsidRPr="00F5715E" w:rsidRDefault="00912920" w:rsidP="00600C31">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F5715E">
              <w:rPr>
                <w:rFonts w:asciiTheme="minorHAnsi" w:hAnsiTheme="minorHAnsi"/>
                <w:sz w:val="18"/>
                <w:szCs w:val="18"/>
                <w:u w:val="single"/>
              </w:rPr>
              <w:t>&gt;&gt;</w:t>
            </w:r>
          </w:p>
        </w:tc>
      </w:tr>
      <w:tr w:rsidR="002A1F1B" w:rsidRPr="00D2491C" w14:paraId="0435B67A" w14:textId="77777777" w:rsidTr="00B1391E">
        <w:trPr>
          <w:trHeight w:val="158"/>
        </w:trPr>
        <w:tc>
          <w:tcPr>
            <w:tcW w:w="638" w:type="dxa"/>
            <w:vAlign w:val="center"/>
          </w:tcPr>
          <w:p w14:paraId="0435B676"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600C3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600C3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329D0654" w:rsidR="002A1F1B" w:rsidRPr="00F5715E" w:rsidRDefault="002A1F1B" w:rsidP="00600C31">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B1391E">
        <w:trPr>
          <w:trHeight w:val="158"/>
        </w:trPr>
        <w:tc>
          <w:tcPr>
            <w:tcW w:w="638" w:type="dxa"/>
            <w:vAlign w:val="center"/>
          </w:tcPr>
          <w:p w14:paraId="0435B67B"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600C3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600C3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4D0891B1" w:rsidR="002A1F1B" w:rsidRPr="00F5715E" w:rsidRDefault="002A1F1B" w:rsidP="00600C31">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B1391E">
        <w:trPr>
          <w:trHeight w:val="158"/>
        </w:trPr>
        <w:tc>
          <w:tcPr>
            <w:tcW w:w="638" w:type="dxa"/>
            <w:vAlign w:val="center"/>
          </w:tcPr>
          <w:p w14:paraId="0435B6AB" w14:textId="603D38AC" w:rsidR="00EE3065" w:rsidRPr="00F5715E" w:rsidRDefault="008002F8" w:rsidP="00600C31">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600C3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600C31">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600C31">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600C31">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B1391E">
        <w:trPr>
          <w:trHeight w:val="158"/>
        </w:trPr>
        <w:tc>
          <w:tcPr>
            <w:tcW w:w="638" w:type="dxa"/>
            <w:vAlign w:val="center"/>
          </w:tcPr>
          <w:p w14:paraId="0435B6B9" w14:textId="1DA2EE72" w:rsidR="00EE3065" w:rsidRPr="00F5715E" w:rsidRDefault="008002F8" w:rsidP="00600C31">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600C3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600C31">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**Continuous; or</w:t>
            </w:r>
          </w:p>
          <w:p w14:paraId="0435B6C0" w14:textId="52935F60" w:rsidR="00EE3065" w:rsidRPr="007A5D38" w:rsidRDefault="00EE3065" w:rsidP="00600C31">
            <w:pPr>
              <w:rPr>
                <w:rFonts w:asciiTheme="minorHAnsi" w:hAnsiTheme="minorHAnsi" w:cstheme="minorHAnsi"/>
                <w:sz w:val="18"/>
                <w:szCs w:val="18"/>
                <w:u w:val="single"/>
              </w:rPr>
            </w:pPr>
            <w:r w:rsidRPr="001C365C">
              <w:rPr>
                <w:rFonts w:asciiTheme="minorHAnsi" w:hAnsiTheme="minorHAnsi" w:cstheme="minorHAnsi"/>
                <w:sz w:val="18"/>
                <w:szCs w:val="18"/>
              </w:rPr>
              <w:t xml:space="preserve">**Short-Term Average; </w:t>
            </w:r>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600C31">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B1391E">
        <w:trPr>
          <w:trHeight w:val="158"/>
        </w:trPr>
        <w:tc>
          <w:tcPr>
            <w:tcW w:w="638" w:type="dxa"/>
            <w:vAlign w:val="center"/>
          </w:tcPr>
          <w:p w14:paraId="0435B6DA" w14:textId="5CCA1096" w:rsidR="00EE3065" w:rsidRDefault="008002F8" w:rsidP="00600C31">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600C31">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600C31">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2" w14:textId="362EC367" w:rsidR="00EE3065" w:rsidRPr="007A5D38" w:rsidRDefault="00EE3065" w:rsidP="00600C31">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D" w14:textId="336DBF4C" w:rsidR="00EE3065" w:rsidRPr="007A5D38" w:rsidRDefault="00EE3065" w:rsidP="00600C31">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3415C57B" w:rsidR="00EE3065" w:rsidRDefault="00EE3065" w:rsidP="00600C31">
            <w:pPr>
              <w:rPr>
                <w:rFonts w:asciiTheme="minorHAnsi" w:hAnsiTheme="minorHAnsi" w:cstheme="minorHAnsi"/>
                <w:b/>
                <w:sz w:val="18"/>
                <w:szCs w:val="18"/>
                <w:u w:val="single"/>
              </w:rPr>
            </w:pPr>
            <w:r w:rsidRPr="007A5D38">
              <w:rPr>
                <w:rFonts w:asciiTheme="minorHAnsi" w:hAnsiTheme="minorHAnsi" w:cstheme="minorHAnsi"/>
                <w:b/>
                <w:sz w:val="18"/>
                <w:szCs w:val="18"/>
              </w:rPr>
              <w:lastRenderedPageBreak/>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713D23D2" w14:textId="7F10F3BF" w:rsidR="004F461C" w:rsidRPr="007A5D38" w:rsidRDefault="004F461C" w:rsidP="004F461C">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r w:rsidR="00BF333B">
              <w:rPr>
                <w:rFonts w:asciiTheme="minorHAnsi" w:hAnsiTheme="minorHAnsi" w:cstheme="minorHAnsi"/>
                <w:sz w:val="18"/>
                <w:szCs w:val="18"/>
                <w:u w:val="single"/>
              </w:rPr>
              <w:t xml:space="preserve"> </w:t>
            </w:r>
            <w:r w:rsidR="00BF333B" w:rsidRPr="00F156EB">
              <w:rPr>
                <w:rFonts w:ascii="Calibri" w:eastAsia="Calibri" w:hAnsi="Calibri"/>
                <w:sz w:val="18"/>
                <w:szCs w:val="18"/>
              </w:rPr>
              <w:t xml:space="preserve"> and</w:t>
            </w:r>
            <w:r w:rsidR="00BF333B" w:rsidRPr="00F156EB">
              <w:rPr>
                <w:rFonts w:ascii="Calibri" w:eastAsia="Calibri" w:hAnsi="Calibri"/>
                <w:sz w:val="22"/>
                <w:szCs w:val="22"/>
              </w:rPr>
              <w:t xml:space="preserve"> </w:t>
            </w:r>
            <w:r w:rsidR="00BF333B" w:rsidRPr="00F156EB">
              <w:rPr>
                <w:rFonts w:ascii="Calibri" w:eastAsia="Calibri" w:hAnsi="Calibri" w:cs="Calibri"/>
                <w:sz w:val="18"/>
                <w:szCs w:val="18"/>
              </w:rPr>
              <w:t>“Ventilation System Type” (A06) = Central Ventilation System – Supply</w:t>
            </w:r>
            <w:r w:rsidR="00BF333B" w:rsidRPr="00F156EB">
              <w:rPr>
                <w:rFonts w:ascii="Calibri" w:eastAsia="Calibri" w:hAnsi="Calibri"/>
                <w:sz w:val="18"/>
                <w:szCs w:val="18"/>
              </w:rPr>
              <w:t>, Central Ventilation System – Exhaust, or Central Ventilation System – Balanced</w:t>
            </w:r>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F0" w14:textId="0A18E848" w:rsidR="00EE3065" w:rsidRPr="007A5D38" w:rsidRDefault="004F461C" w:rsidP="006F44DF">
            <w:pPr>
              <w:rPr>
                <w:rFonts w:asciiTheme="minorHAnsi" w:hAnsiTheme="minorHAnsi" w:cstheme="minorHAnsi"/>
                <w:sz w:val="18"/>
                <w:szCs w:val="18"/>
              </w:rPr>
            </w:pPr>
            <w:r w:rsidRPr="007A5D38">
              <w:rPr>
                <w:rFonts w:asciiTheme="minorHAnsi" w:hAnsiTheme="minorHAnsi" w:cstheme="minorHAnsi"/>
                <w:b/>
                <w:sz w:val="18"/>
                <w:szCs w:val="18"/>
              </w:rPr>
              <w:t>**27b – Multifamily Ventilation</w:t>
            </w:r>
            <w:r w:rsidR="006F44DF">
              <w:rPr>
                <w:rFonts w:asciiTheme="minorHAnsi" w:hAnsiTheme="minorHAnsi" w:cstheme="minorHAnsi"/>
                <w:b/>
                <w:sz w:val="18"/>
                <w:szCs w:val="18"/>
              </w:rPr>
              <w:t>&gt;&gt;</w:t>
            </w:r>
            <w:r w:rsidR="006F44DF" w:rsidRPr="007A5D38" w:rsidDel="006F44DF">
              <w:rPr>
                <w:rFonts w:asciiTheme="minorHAnsi" w:hAnsiTheme="minorHAnsi" w:cstheme="minorHAnsi"/>
                <w:b/>
                <w:sz w:val="18"/>
                <w:szCs w:val="18"/>
                <w:u w:val="single"/>
              </w:rPr>
              <w:t xml:space="preserve"> </w:t>
            </w:r>
            <w:r w:rsidR="00EE3065" w:rsidRPr="007A5D38">
              <w:rPr>
                <w:rFonts w:asciiTheme="minorHAnsi" w:hAnsiTheme="minorHAnsi" w:cstheme="minorHAnsi"/>
                <w:b/>
                <w:sz w:val="18"/>
                <w:szCs w:val="18"/>
              </w:rPr>
              <w:t>&gt;&gt;</w:t>
            </w:r>
          </w:p>
        </w:tc>
      </w:tr>
      <w:tr w:rsidR="00B530D7" w:rsidRPr="00D2491C" w14:paraId="5B7DC2B8" w14:textId="77777777" w:rsidTr="00B1391E">
        <w:trPr>
          <w:trHeight w:val="158"/>
          <w:ins w:id="7" w:author="Alexis Smith" w:date="2020-02-12T09:27:00Z"/>
        </w:trPr>
        <w:tc>
          <w:tcPr>
            <w:tcW w:w="638" w:type="dxa"/>
            <w:vAlign w:val="center"/>
          </w:tcPr>
          <w:p w14:paraId="4B940011" w14:textId="42E97E37" w:rsidR="00B530D7" w:rsidRDefault="00B530D7" w:rsidP="00B530D7">
            <w:pPr>
              <w:jc w:val="center"/>
              <w:rPr>
                <w:ins w:id="8" w:author="Alexis Smith" w:date="2020-02-12T09:27:00Z"/>
                <w:rFonts w:asciiTheme="minorHAnsi" w:hAnsiTheme="minorHAnsi" w:cstheme="minorHAnsi"/>
                <w:sz w:val="18"/>
                <w:szCs w:val="18"/>
              </w:rPr>
            </w:pPr>
            <w:ins w:id="9" w:author="Smith, Alexis@Energy" w:date="2020-02-12T09:27:00Z">
              <w:r>
                <w:rPr>
                  <w:rFonts w:asciiTheme="minorHAnsi" w:hAnsiTheme="minorHAnsi" w:cstheme="minorHAnsi"/>
                  <w:sz w:val="18"/>
                  <w:szCs w:val="18"/>
                </w:rPr>
                <w:lastRenderedPageBreak/>
                <w:t>09</w:t>
              </w:r>
            </w:ins>
          </w:p>
        </w:tc>
        <w:tc>
          <w:tcPr>
            <w:tcW w:w="4581" w:type="dxa"/>
            <w:vAlign w:val="center"/>
          </w:tcPr>
          <w:p w14:paraId="07D36C63" w14:textId="129BD20F" w:rsidR="00B530D7" w:rsidRPr="007A5D38" w:rsidRDefault="00B530D7" w:rsidP="00B530D7">
            <w:pPr>
              <w:rPr>
                <w:ins w:id="10" w:author="Alexis Smith" w:date="2020-02-12T09:27:00Z"/>
                <w:rFonts w:asciiTheme="minorHAnsi" w:hAnsiTheme="minorHAnsi" w:cstheme="minorHAnsi"/>
                <w:sz w:val="18"/>
                <w:szCs w:val="18"/>
              </w:rPr>
            </w:pPr>
            <w:ins w:id="11" w:author="Smith, Alexis@Energy" w:date="2020-02-12T09:27:00Z">
              <w:r>
                <w:rPr>
                  <w:rFonts w:asciiTheme="minorHAnsi" w:hAnsiTheme="minorHAnsi" w:cstheme="minorHAnsi"/>
                  <w:sz w:val="18"/>
                  <w:szCs w:val="18"/>
                </w:rPr>
                <w:t>Climate Zone (this row is not visible to the user)</w:t>
              </w:r>
            </w:ins>
          </w:p>
        </w:tc>
        <w:tc>
          <w:tcPr>
            <w:tcW w:w="5571" w:type="dxa"/>
          </w:tcPr>
          <w:p w14:paraId="54F1CE22" w14:textId="7ED64743" w:rsidR="00B530D7" w:rsidRPr="007A5D38" w:rsidRDefault="00B530D7" w:rsidP="00B530D7">
            <w:pPr>
              <w:rPr>
                <w:ins w:id="12" w:author="Alexis Smith" w:date="2020-02-12T09:27:00Z"/>
                <w:rFonts w:asciiTheme="minorHAnsi" w:hAnsiTheme="minorHAnsi" w:cstheme="minorHAnsi"/>
                <w:sz w:val="18"/>
                <w:szCs w:val="18"/>
              </w:rPr>
            </w:pPr>
            <w:ins w:id="13" w:author="Smith, Alexis@Energy" w:date="2020-02-12T09:27:00Z">
              <w:r>
                <w:rPr>
                  <w:rFonts w:asciiTheme="minorHAnsi" w:hAnsiTheme="minorHAnsi" w:cstheme="minorHAnsi"/>
                  <w:sz w:val="18"/>
                  <w:szCs w:val="18"/>
                </w:rPr>
                <w:t>&lt;&lt;value from CF1R&gt;&gt;</w:t>
              </w:r>
            </w:ins>
          </w:p>
        </w:tc>
      </w:tr>
      <w:tr w:rsidR="00B530D7" w:rsidRPr="00D2491C" w14:paraId="0435B708" w14:textId="77777777" w:rsidTr="00B1391E">
        <w:trPr>
          <w:trHeight w:val="158"/>
        </w:trPr>
        <w:tc>
          <w:tcPr>
            <w:tcW w:w="10790" w:type="dxa"/>
            <w:gridSpan w:val="3"/>
            <w:vAlign w:val="center"/>
          </w:tcPr>
          <w:p w14:paraId="0435B706" w14:textId="77777777" w:rsidR="00B530D7" w:rsidRDefault="00B530D7" w:rsidP="00B530D7">
            <w:pPr>
              <w:rPr>
                <w:rFonts w:asciiTheme="minorHAnsi" w:hAnsiTheme="minorHAnsi"/>
                <w:sz w:val="18"/>
                <w:szCs w:val="18"/>
              </w:rPr>
            </w:pPr>
            <w:r>
              <w:rPr>
                <w:rFonts w:asciiTheme="minorHAnsi" w:hAnsiTheme="minorHAnsi"/>
                <w:sz w:val="18"/>
                <w:szCs w:val="18"/>
              </w:rPr>
              <w:t xml:space="preserve">Note: </w:t>
            </w:r>
          </w:p>
          <w:p w14:paraId="0435B707" w14:textId="77777777" w:rsidR="00B530D7" w:rsidRDefault="00B530D7" w:rsidP="00B530D7">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4BC6D1A8" w:rsidR="005A2B97" w:rsidRPr="009D3D1C" w:rsidRDefault="00600C31" w:rsidP="00D65FA1">
      <w:pPr>
        <w:rPr>
          <w:rFonts w:asciiTheme="minorHAnsi" w:hAnsiTheme="minorHAnsi"/>
          <w:sz w:val="18"/>
          <w:szCs w:val="18"/>
        </w:rPr>
      </w:pPr>
      <w:r>
        <w:rPr>
          <w:rFonts w:asciiTheme="minorHAnsi" w:hAnsiTheme="minorHAnsi"/>
          <w:sz w:val="18"/>
          <w:szCs w:val="18"/>
        </w:rPr>
        <w:br w:type="textWrapping" w:clear="all"/>
      </w: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4541778E" w:rsidR="003F49B9" w:rsidRDefault="0029047D" w:rsidP="00A653AF">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A653AF">
              <w:rPr>
                <w:rFonts w:asciiTheme="minorHAnsi" w:hAnsiTheme="minorHAnsi"/>
                <w:b/>
                <w:szCs w:val="18"/>
              </w:rPr>
              <w:t>c</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76417">
              <w:rPr>
                <w:rFonts w:asciiTheme="minorHAnsi" w:hAnsiTheme="minorHAnsi"/>
                <w:b/>
                <w:szCs w:val="18"/>
              </w:rPr>
              <w:t>and Multifamily – Scheduled and Real-Time Control</w:t>
            </w:r>
          </w:p>
        </w:tc>
      </w:tr>
    </w:tbl>
    <w:p w14:paraId="01F667EE" w14:textId="15D210A1" w:rsidR="006E08B4" w:rsidRPr="009D3D1C" w:rsidRDefault="006E08B4">
      <w:pPr>
        <w:rPr>
          <w:rFonts w:asciiTheme="minorHAnsi" w:hAnsiTheme="minorHAnsi" w:cstheme="minorHAnsi"/>
          <w:sz w:val="18"/>
          <w:szCs w:val="18"/>
        </w:rPr>
      </w:pPr>
    </w:p>
    <w:tbl>
      <w:tblPr>
        <w:tblStyle w:val="TableGrid"/>
        <w:tblW w:w="10790" w:type="dxa"/>
        <w:tblLook w:val="04A0" w:firstRow="1" w:lastRow="0" w:firstColumn="1" w:lastColumn="0" w:noHBand="0" w:noVBand="1"/>
      </w:tblPr>
      <w:tblGrid>
        <w:gridCol w:w="10790"/>
      </w:tblGrid>
      <w:tr w:rsidR="00A653AF" w14:paraId="6FADE231" w14:textId="77777777" w:rsidTr="00A653AF">
        <w:tc>
          <w:tcPr>
            <w:tcW w:w="10790" w:type="dxa"/>
          </w:tcPr>
          <w:p w14:paraId="6869FE94" w14:textId="77777777" w:rsidR="00A653AF" w:rsidRDefault="00A653AF" w:rsidP="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455867FB" w14:textId="77777777" w:rsidR="00A653AF" w:rsidRDefault="00A653AF" w:rsidP="00D76417">
            <w:pPr>
              <w:rPr>
                <w:rFonts w:asciiTheme="minorHAnsi" w:hAnsiTheme="minorHAnsi" w:cstheme="minorHAnsi"/>
                <w:sz w:val="18"/>
                <w:szCs w:val="18"/>
              </w:rPr>
            </w:pPr>
          </w:p>
          <w:p w14:paraId="324AB79A" w14:textId="6B99D775" w:rsidR="00A653AF" w:rsidRDefault="00A653AF" w:rsidP="00D76417">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36D4B460" w14:textId="4D502E9C" w:rsidR="006E08B4" w:rsidRDefault="006E08B4"/>
    <w:p w14:paraId="2DDFAACF" w14:textId="77777777" w:rsidR="00785BAA" w:rsidRDefault="00785BAA" w:rsidP="00785BAA"/>
    <w:p w14:paraId="78A8A2FC" w14:textId="77777777" w:rsidR="00785BAA" w:rsidRDefault="00785BAA" w:rsidP="00785BAA">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2030A2" w14:paraId="3E51AE3A" w14:textId="77777777" w:rsidTr="0051676A">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698C16C0"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rPr>
            </w:pPr>
            <w:r w:rsidRPr="002030A2">
              <w:rPr>
                <w:rFonts w:asciiTheme="minorHAnsi" w:hAnsiTheme="minorHAnsi" w:cstheme="minorHAnsi"/>
                <w:b/>
                <w:caps/>
                <w:sz w:val="18"/>
                <w:szCs w:val="18"/>
              </w:rPr>
              <w:lastRenderedPageBreak/>
              <w:t>Documentation Author's Declaration Statement</w:t>
            </w:r>
          </w:p>
        </w:tc>
      </w:tr>
      <w:tr w:rsidR="002030A2" w14:paraId="306D0F75" w14:textId="77777777" w:rsidTr="0051676A">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5E95B5D2" w14:textId="77777777" w:rsidR="002030A2" w:rsidRPr="002030A2" w:rsidRDefault="002030A2" w:rsidP="002030A2">
            <w:pPr>
              <w:numPr>
                <w:ilvl w:val="0"/>
                <w:numId w:val="36"/>
              </w:numPr>
              <w:ind w:left="360"/>
              <w:rPr>
                <w:rFonts w:asciiTheme="minorHAnsi" w:hAnsiTheme="minorHAnsi" w:cstheme="minorHAnsi"/>
                <w:sz w:val="18"/>
                <w:szCs w:val="18"/>
              </w:rPr>
            </w:pPr>
            <w:r w:rsidRPr="002030A2">
              <w:rPr>
                <w:rFonts w:asciiTheme="minorHAnsi" w:hAnsiTheme="minorHAnsi" w:cstheme="minorHAnsi"/>
                <w:sz w:val="18"/>
                <w:szCs w:val="18"/>
              </w:rPr>
              <w:t>I certify that this Certificate of Verification documentation is accurate and complete.</w:t>
            </w:r>
          </w:p>
        </w:tc>
      </w:tr>
      <w:tr w:rsidR="002030A2" w14:paraId="2DD80950"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62F6D0FF"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31BCAA25"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Documentation Author Signature:</w:t>
            </w:r>
          </w:p>
        </w:tc>
      </w:tr>
      <w:tr w:rsidR="002030A2" w14:paraId="3330EEE7"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53E9FA8F"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523E1824"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Date Signed:</w:t>
            </w:r>
          </w:p>
        </w:tc>
      </w:tr>
      <w:tr w:rsidR="002030A2" w14:paraId="3DD520A5"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7749D4E1"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6678A815"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CEA/HERS Certification Information (if applicable):</w:t>
            </w:r>
          </w:p>
        </w:tc>
      </w:tr>
      <w:tr w:rsidR="002030A2" w14:paraId="153D6514"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34522CD0"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4F8DFD5B"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Phone:</w:t>
            </w:r>
          </w:p>
        </w:tc>
      </w:tr>
      <w:tr w:rsidR="002030A2" w14:paraId="1ED7CFAA" w14:textId="77777777" w:rsidTr="0051676A">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F5B5BA6"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2030A2">
              <w:rPr>
                <w:rFonts w:asciiTheme="minorHAnsi" w:hAnsiTheme="minorHAnsi" w:cstheme="minorHAnsi"/>
                <w:b/>
                <w:caps/>
                <w:sz w:val="18"/>
                <w:szCs w:val="18"/>
              </w:rPr>
              <w:t xml:space="preserve">Responsible Person's Declaration statement </w:t>
            </w:r>
          </w:p>
        </w:tc>
      </w:tr>
      <w:tr w:rsidR="002030A2" w14:paraId="70B35D0F" w14:textId="77777777" w:rsidTr="0051676A">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8467703" w14:textId="77777777" w:rsidR="002030A2" w:rsidRPr="002030A2" w:rsidRDefault="002030A2" w:rsidP="00600C31">
            <w:pPr>
              <w:pStyle w:val="p2"/>
              <w:keepNext/>
              <w:tabs>
                <w:tab w:val="clear" w:pos="357"/>
                <w:tab w:val="left" w:pos="720"/>
              </w:tabs>
              <w:spacing w:line="240" w:lineRule="auto"/>
              <w:ind w:left="0" w:right="90" w:firstLine="0"/>
              <w:rPr>
                <w:rFonts w:asciiTheme="minorHAnsi" w:hAnsiTheme="minorHAnsi" w:cstheme="minorHAnsi"/>
                <w:sz w:val="18"/>
                <w:szCs w:val="18"/>
              </w:rPr>
            </w:pPr>
            <w:r w:rsidRPr="002030A2">
              <w:rPr>
                <w:rFonts w:asciiTheme="minorHAnsi" w:hAnsiTheme="minorHAnsi" w:cstheme="minorHAnsi"/>
                <w:sz w:val="18"/>
                <w:szCs w:val="18"/>
              </w:rPr>
              <w:t xml:space="preserve">I certify the following under penalty of perjury, under the laws of the State of California: </w:t>
            </w:r>
          </w:p>
          <w:p w14:paraId="22508828"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The information provided on this Certificate of Verification is true and correct.</w:t>
            </w:r>
          </w:p>
          <w:p w14:paraId="068426C0"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I am the certified HERS Rater who performed the verification identified and reported on this Certificate of Verification (responsible rater).</w:t>
            </w:r>
          </w:p>
          <w:p w14:paraId="16CF3A6A"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700C3DC"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366901C"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030A2" w14:paraId="7AACCCB2" w14:textId="77777777" w:rsidTr="0051676A">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C05EEF4"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caps/>
                <w:sz w:val="18"/>
                <w:szCs w:val="18"/>
              </w:rPr>
            </w:pPr>
            <w:r w:rsidRPr="002030A2">
              <w:rPr>
                <w:rFonts w:asciiTheme="minorHAnsi" w:hAnsiTheme="minorHAnsi" w:cstheme="minorHAnsi"/>
                <w:b/>
                <w:caps/>
                <w:sz w:val="18"/>
                <w:szCs w:val="18"/>
              </w:rPr>
              <w:t>BUILDER OR INSTALLER INFORMATION AS SHOWN ON THE CERTIFICATE OF INSTALLATION</w:t>
            </w:r>
          </w:p>
        </w:tc>
      </w:tr>
      <w:tr w:rsidR="002030A2" w14:paraId="73736976" w14:textId="77777777" w:rsidTr="0051676A">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35C27F"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Company Name (Installing Subcontractor, General Contractor, or Builder/Owner):</w:t>
            </w:r>
          </w:p>
        </w:tc>
      </w:tr>
      <w:tr w:rsidR="002030A2" w14:paraId="10057BBA" w14:textId="77777777" w:rsidTr="0051676A">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DA1C037" w14:textId="77777777" w:rsidR="002030A2" w:rsidRPr="002030A2" w:rsidRDefault="002030A2"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157CAA2" w14:textId="77777777" w:rsidR="002030A2" w:rsidRPr="002030A2" w:rsidRDefault="002030A2"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CSLB License:</w:t>
            </w:r>
          </w:p>
        </w:tc>
      </w:tr>
      <w:tr w:rsidR="002030A2" w14:paraId="631F5F03" w14:textId="77777777" w:rsidTr="0051676A">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683E00"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b/>
                <w:caps/>
                <w:sz w:val="18"/>
                <w:szCs w:val="18"/>
              </w:rPr>
              <w:t>HERS PROVIDER DATA REGISTRY INFORMATION</w:t>
            </w:r>
          </w:p>
        </w:tc>
      </w:tr>
      <w:tr w:rsidR="002030A2" w14:paraId="4A86B314" w14:textId="77777777" w:rsidTr="0051676A">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8CEE33"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Sample Group Number (if applicable):</w:t>
            </w:r>
          </w:p>
          <w:p w14:paraId="4A9AFAE3"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97A092"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Dwelling Test Status in Sample Group (if applicable):</w:t>
            </w:r>
          </w:p>
          <w:p w14:paraId="71F7CD2A"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r>
      <w:tr w:rsidR="002030A2" w14:paraId="4AECD4C2" w14:textId="77777777" w:rsidTr="0051676A">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C90D29E"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b/>
                <w:caps/>
                <w:sz w:val="18"/>
                <w:szCs w:val="18"/>
              </w:rPr>
              <w:t>HERS RATER INFORMATION</w:t>
            </w:r>
          </w:p>
        </w:tc>
      </w:tr>
      <w:tr w:rsidR="002030A2" w14:paraId="3C8EB352" w14:textId="77777777" w:rsidTr="0051676A">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AAFCC0"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HERS Rater Company Name:</w:t>
            </w:r>
          </w:p>
          <w:p w14:paraId="0CAF4FA2"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p>
        </w:tc>
      </w:tr>
      <w:tr w:rsidR="002030A2" w14:paraId="3F4FE9CC" w14:textId="77777777" w:rsidTr="0051676A">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8236D7"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7EBF15"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r w:rsidRPr="002030A2">
              <w:rPr>
                <w:rFonts w:asciiTheme="minorHAnsi" w:hAnsiTheme="minorHAnsi" w:cstheme="minorHAnsi"/>
                <w:sz w:val="14"/>
                <w:szCs w:val="14"/>
              </w:rPr>
              <w:t>Responsible Rater Signature:</w:t>
            </w:r>
          </w:p>
          <w:p w14:paraId="50754E76"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p>
        </w:tc>
      </w:tr>
      <w:tr w:rsidR="002030A2" w14:paraId="6C075B38" w14:textId="77777777" w:rsidTr="0051676A">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C90448"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B641CD"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Date Signed:</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95E6A" w14:textId="77777777" w:rsidR="00A71A50" w:rsidRDefault="00A71A50">
      <w:r>
        <w:separator/>
      </w:r>
    </w:p>
  </w:endnote>
  <w:endnote w:type="continuationSeparator" w:id="0">
    <w:p w14:paraId="482642FB" w14:textId="77777777" w:rsidR="00A71A50" w:rsidRDefault="00A71A50">
      <w:r>
        <w:continuationSeparator/>
      </w:r>
    </w:p>
  </w:endnote>
  <w:endnote w:type="continuationNotice" w:id="1">
    <w:p w14:paraId="1F042B82" w14:textId="77777777" w:rsidR="00A71A50" w:rsidRDefault="00A71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B7FBD" w14:textId="77777777" w:rsidR="00EE7C20" w:rsidRDefault="00EE7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A71A50" w:rsidRPr="009213E6" w:rsidRDefault="00A71A50" w:rsidP="009213E6">
    <w:pPr>
      <w:pStyle w:val="Footer"/>
      <w:rPr>
        <w:b/>
      </w:rPr>
    </w:pPr>
    <w:r w:rsidRPr="009213E6">
      <w:t xml:space="preserve">Registration Number:                                            Registration Date/Time:                                                    HERS Provider:                                   </w:t>
    </w:r>
  </w:p>
  <w:p w14:paraId="0435B886" w14:textId="66422767" w:rsidR="00A71A50" w:rsidRPr="009213E6" w:rsidRDefault="00A71A50" w:rsidP="009213E6">
    <w:pPr>
      <w:pStyle w:val="Footer"/>
    </w:pPr>
    <w:r w:rsidRPr="009213E6">
      <w:t>CA Building Energy Efficiency Standards - 201</w:t>
    </w:r>
    <w:r>
      <w:t>9</w:t>
    </w:r>
    <w:r w:rsidRPr="009213E6">
      <w:t xml:space="preserve"> Residential Compliance</w:t>
    </w:r>
    <w:r w:rsidRPr="009213E6">
      <w:tab/>
    </w:r>
    <w:del w:id="3" w:author="Alexis Smith" w:date="2020-03-04T13:08:00Z">
      <w:r w:rsidDel="00EE7C20">
        <w:delText xml:space="preserve">January </w:delText>
      </w:r>
    </w:del>
    <w:ins w:id="4" w:author="Alexis Smith" w:date="2020-03-04T13:08:00Z">
      <w:r w:rsidR="00EE7C20">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DEA0" w14:textId="77777777" w:rsidR="00EE7C20" w:rsidRDefault="00EE7C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39C97436" w:rsidR="00A71A50" w:rsidRPr="009213E6" w:rsidRDefault="00A71A50" w:rsidP="009213E6">
    <w:pPr>
      <w:pStyle w:val="Footer"/>
    </w:pPr>
    <w:r w:rsidRPr="009213E6">
      <w:t>CA Building Energy Efficiency Standards - 201</w:t>
    </w:r>
    <w:r>
      <w:t>9</w:t>
    </w:r>
    <w:r w:rsidRPr="009213E6">
      <w:t xml:space="preserve"> Residential Compliance</w:t>
    </w:r>
    <w:r w:rsidRPr="009213E6">
      <w:tab/>
    </w:r>
    <w:del w:id="5" w:author="Alexis Smith" w:date="2020-03-04T13:12:00Z">
      <w:r w:rsidDel="00EE7C20">
        <w:delText xml:space="preserve">January </w:delText>
      </w:r>
    </w:del>
    <w:ins w:id="6" w:author="Alexis Smith" w:date="2020-03-04T13:12:00Z">
      <w:r w:rsidR="00EE7C20">
        <w:t xml:space="preserve">March </w:t>
      </w:r>
    </w:ins>
    <w:r>
      <w:t>2020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1FBEABE7" w:rsidR="00A71A50" w:rsidRPr="00A165EE" w:rsidRDefault="00A71A50"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del w:id="14" w:author="Alexis Smith" w:date="2020-03-04T13:12:00Z">
      <w:r w:rsidDel="00EE7C20">
        <w:delText xml:space="preserve">January </w:delText>
      </w:r>
    </w:del>
    <w:ins w:id="15" w:author="Alexis Smith" w:date="2020-03-04T13:12:00Z">
      <w:r w:rsidR="00EE7C20">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46479" w14:textId="77777777" w:rsidR="00A71A50" w:rsidRDefault="00A71A50">
      <w:r>
        <w:separator/>
      </w:r>
    </w:p>
  </w:footnote>
  <w:footnote w:type="continuationSeparator" w:id="0">
    <w:p w14:paraId="47D6F7BE" w14:textId="77777777" w:rsidR="00A71A50" w:rsidRDefault="00A71A50">
      <w:r>
        <w:continuationSeparator/>
      </w:r>
    </w:p>
  </w:footnote>
  <w:footnote w:type="continuationNotice" w:id="1">
    <w:p w14:paraId="01B05B41" w14:textId="77777777" w:rsidR="00A71A50" w:rsidRDefault="00A71A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A71A50" w:rsidRDefault="00342427">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A71A50" w:rsidRPr="007770C5" w:rsidRDefault="00342427"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A71A50" w:rsidRPr="007770C5">
      <w:rPr>
        <w:rFonts w:ascii="Arial" w:hAnsi="Arial" w:cs="Arial"/>
        <w:sz w:val="14"/>
        <w:szCs w:val="14"/>
      </w:rPr>
      <w:t>STATE OF CALIFORNIA</w:t>
    </w:r>
  </w:p>
  <w:p w14:paraId="0435B874" w14:textId="77777777" w:rsidR="00A71A50" w:rsidRPr="007770C5" w:rsidRDefault="00A71A50"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08D35945" w:rsidR="00A71A50" w:rsidRPr="007770C5" w:rsidRDefault="00A71A50" w:rsidP="00352336">
    <w:pPr>
      <w:suppressAutoHyphens/>
      <w:ind w:left="-90"/>
      <w:rPr>
        <w:rFonts w:ascii="Arial" w:hAnsi="Arial" w:cs="Arial"/>
        <w:sz w:val="14"/>
        <w:szCs w:val="14"/>
      </w:rPr>
    </w:pPr>
    <w:r>
      <w:rPr>
        <w:rFonts w:ascii="Arial" w:hAnsi="Arial" w:cs="Arial"/>
        <w:sz w:val="14"/>
        <w:szCs w:val="14"/>
      </w:rPr>
      <w:t>CEC-CF3R-MCH-27c-H</w:t>
    </w:r>
    <w:r w:rsidRPr="007770C5">
      <w:rPr>
        <w:rFonts w:ascii="Arial" w:hAnsi="Arial" w:cs="Arial"/>
        <w:sz w:val="14"/>
        <w:szCs w:val="14"/>
      </w:rPr>
      <w:t xml:space="preserve"> (Revised</w:t>
    </w:r>
    <w:r>
      <w:rPr>
        <w:rFonts w:ascii="Arial" w:hAnsi="Arial" w:cs="Arial"/>
        <w:sz w:val="14"/>
        <w:szCs w:val="14"/>
      </w:rPr>
      <w:t xml:space="preserve"> 0</w:t>
    </w:r>
    <w:del w:id="1" w:author="Alexis Smith" w:date="2020-03-04T13:08:00Z">
      <w:r w:rsidDel="00EE7C20">
        <w:rPr>
          <w:rFonts w:ascii="Arial" w:hAnsi="Arial" w:cs="Arial"/>
          <w:sz w:val="14"/>
          <w:szCs w:val="14"/>
        </w:rPr>
        <w:delText>1</w:delText>
      </w:r>
    </w:del>
    <w:ins w:id="2" w:author="Alexis Smith" w:date="2020-03-04T13:08:00Z">
      <w:r w:rsidR="00EE7C20">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71A50"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2459B740" w:rsidR="00A71A50" w:rsidRPr="00D65FA1" w:rsidRDefault="00A71A50" w:rsidP="00D3146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0435B877" w14:textId="3BD0DB84" w:rsidR="00A71A50" w:rsidRPr="00D65FA1" w:rsidRDefault="00A71A50" w:rsidP="007F6151">
          <w:pPr>
            <w:pStyle w:val="Style18"/>
            <w:rPr>
              <w:b/>
              <w:sz w:val="20"/>
            </w:rPr>
          </w:pPr>
          <w:r>
            <w:rPr>
              <w:sz w:val="20"/>
            </w:rPr>
            <w:t>CF3</w:t>
          </w:r>
          <w:r w:rsidRPr="00D65FA1">
            <w:rPr>
              <w:sz w:val="20"/>
            </w:rPr>
            <w:t>R-MCH-27</w:t>
          </w:r>
          <w:r>
            <w:rPr>
              <w:sz w:val="20"/>
            </w:rPr>
            <w:t>-H</w:t>
          </w:r>
        </w:p>
      </w:tc>
    </w:tr>
    <w:tr w:rsidR="00A71A50" w:rsidRPr="00F85124" w14:paraId="0435B87B" w14:textId="77777777" w:rsidTr="0013183D">
      <w:trPr>
        <w:cantSplit/>
        <w:trHeight w:val="288"/>
      </w:trPr>
      <w:tc>
        <w:tcPr>
          <w:tcW w:w="2285" w:type="pct"/>
          <w:tcBorders>
            <w:right w:val="nil"/>
          </w:tcBorders>
        </w:tcPr>
        <w:p w14:paraId="0435B879" w14:textId="77777777" w:rsidR="00A71A50" w:rsidRPr="00F85124" w:rsidRDefault="00A71A50" w:rsidP="0013183D">
          <w:pPr>
            <w:pStyle w:val="Style19"/>
            <w:rPr>
              <w:sz w:val="12"/>
              <w:szCs w:val="12"/>
            </w:rPr>
          </w:pPr>
          <w:r w:rsidRPr="00505A99">
            <w:t>Indoor Air Quality and Mechanical Ventilation</w:t>
          </w:r>
        </w:p>
      </w:tc>
      <w:tc>
        <w:tcPr>
          <w:tcW w:w="2715" w:type="pct"/>
          <w:gridSpan w:val="2"/>
          <w:tcBorders>
            <w:left w:val="nil"/>
          </w:tcBorders>
        </w:tcPr>
        <w:p w14:paraId="0435B87A" w14:textId="67CD0241" w:rsidR="00A71A50" w:rsidRPr="00F85124" w:rsidRDefault="00A71A50"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342427" w:rsidRPr="0034242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42427">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A71A50" w:rsidRPr="00F85124" w14:paraId="0435B87F" w14:textId="77777777" w:rsidTr="0013183D">
      <w:trPr>
        <w:cantSplit/>
        <w:trHeight w:val="288"/>
      </w:trPr>
      <w:tc>
        <w:tcPr>
          <w:tcW w:w="0" w:type="auto"/>
        </w:tcPr>
        <w:p w14:paraId="0435B87C" w14:textId="77777777" w:rsidR="00A71A50" w:rsidRPr="00F85124" w:rsidRDefault="00A71A50" w:rsidP="0013183D">
          <w:pPr>
            <w:pStyle w:val="Style20"/>
          </w:pPr>
          <w:r w:rsidRPr="00F85124">
            <w:t>Project Name:</w:t>
          </w:r>
        </w:p>
      </w:tc>
      <w:tc>
        <w:tcPr>
          <w:tcW w:w="1596" w:type="pct"/>
        </w:tcPr>
        <w:p w14:paraId="0435B87D" w14:textId="77777777" w:rsidR="00A71A50" w:rsidRPr="00F85124" w:rsidRDefault="00A71A50" w:rsidP="0013183D">
          <w:pPr>
            <w:pStyle w:val="Style20"/>
          </w:pPr>
          <w:r w:rsidRPr="00F85124">
            <w:t>Enforcement Agency:</w:t>
          </w:r>
        </w:p>
      </w:tc>
      <w:tc>
        <w:tcPr>
          <w:tcW w:w="1119" w:type="pct"/>
        </w:tcPr>
        <w:p w14:paraId="0435B87E" w14:textId="77777777" w:rsidR="00A71A50" w:rsidRPr="00F85124" w:rsidRDefault="00A71A50" w:rsidP="0013183D">
          <w:pPr>
            <w:pStyle w:val="Style20"/>
          </w:pPr>
          <w:r w:rsidRPr="00F85124">
            <w:t>Permit Number:</w:t>
          </w:r>
        </w:p>
      </w:tc>
    </w:tr>
    <w:tr w:rsidR="00A71A50" w:rsidRPr="00F85124" w14:paraId="0435B883" w14:textId="77777777" w:rsidTr="0013183D">
      <w:trPr>
        <w:cantSplit/>
        <w:trHeight w:val="288"/>
      </w:trPr>
      <w:tc>
        <w:tcPr>
          <w:tcW w:w="0" w:type="auto"/>
        </w:tcPr>
        <w:p w14:paraId="0435B880" w14:textId="77777777" w:rsidR="00A71A50" w:rsidRPr="00F85124" w:rsidRDefault="00A71A50" w:rsidP="0013183D">
          <w:pPr>
            <w:pStyle w:val="Style20"/>
            <w:rPr>
              <w:vertAlign w:val="superscript"/>
            </w:rPr>
          </w:pPr>
          <w:r w:rsidRPr="00F85124">
            <w:t>Dwelling Address:</w:t>
          </w:r>
        </w:p>
      </w:tc>
      <w:tc>
        <w:tcPr>
          <w:tcW w:w="1596" w:type="pct"/>
        </w:tcPr>
        <w:p w14:paraId="0435B881" w14:textId="77777777" w:rsidR="00A71A50" w:rsidRPr="00F85124" w:rsidRDefault="00A71A50" w:rsidP="0013183D">
          <w:pPr>
            <w:pStyle w:val="Style20"/>
            <w:rPr>
              <w:vertAlign w:val="superscript"/>
            </w:rPr>
          </w:pPr>
          <w:r w:rsidRPr="00F85124">
            <w:t>City</w:t>
          </w:r>
          <w:r>
            <w:t>:</w:t>
          </w:r>
        </w:p>
      </w:tc>
      <w:tc>
        <w:tcPr>
          <w:tcW w:w="1119" w:type="pct"/>
        </w:tcPr>
        <w:p w14:paraId="0435B882" w14:textId="77777777" w:rsidR="00A71A50" w:rsidRPr="00F85124" w:rsidRDefault="00A71A50" w:rsidP="0013183D">
          <w:pPr>
            <w:pStyle w:val="Style20"/>
            <w:rPr>
              <w:vertAlign w:val="superscript"/>
            </w:rPr>
          </w:pPr>
          <w:r w:rsidRPr="00F85124">
            <w:t>Zip Code</w:t>
          </w:r>
          <w:r>
            <w:t>:</w:t>
          </w:r>
        </w:p>
      </w:tc>
    </w:tr>
  </w:tbl>
  <w:p w14:paraId="0435B884" w14:textId="77777777" w:rsidR="00A71A50" w:rsidRDefault="00A71A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A71A50" w:rsidRDefault="00342427">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A71A50" w:rsidRDefault="00342427">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71A50"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4991394F" w:rsidR="00A71A50" w:rsidRPr="00927918" w:rsidRDefault="00A71A50" w:rsidP="0051676A">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4EFA544C" w:rsidR="00A71A50" w:rsidRPr="00927918" w:rsidRDefault="00A71A50" w:rsidP="00D85A3A">
          <w:pPr>
            <w:pStyle w:val="Style18"/>
            <w:rPr>
              <w:b/>
              <w:sz w:val="20"/>
            </w:rPr>
          </w:pPr>
          <w:r>
            <w:rPr>
              <w:sz w:val="20"/>
            </w:rPr>
            <w:t>CF3</w:t>
          </w:r>
          <w:r w:rsidRPr="00927918">
            <w:rPr>
              <w:sz w:val="20"/>
            </w:rPr>
            <w:t>R-MCH-27</w:t>
          </w:r>
          <w:r>
            <w:rPr>
              <w:sz w:val="20"/>
            </w:rPr>
            <w:t>-H</w:t>
          </w:r>
        </w:p>
      </w:tc>
    </w:tr>
    <w:tr w:rsidR="00A71A50" w:rsidRPr="00F85124" w14:paraId="0435B88E" w14:textId="77777777" w:rsidTr="00023A98">
      <w:trPr>
        <w:cantSplit/>
        <w:trHeight w:val="288"/>
      </w:trPr>
      <w:tc>
        <w:tcPr>
          <w:tcW w:w="2285" w:type="pct"/>
          <w:tcBorders>
            <w:right w:val="nil"/>
          </w:tcBorders>
        </w:tcPr>
        <w:p w14:paraId="0435B88C" w14:textId="154BE469" w:rsidR="00A71A50" w:rsidRPr="00F85124" w:rsidRDefault="00A71A50" w:rsidP="00D76417">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8D" w14:textId="6BF0474D" w:rsidR="00A71A50" w:rsidRPr="00F85124" w:rsidRDefault="00A71A50"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342427" w:rsidRPr="0034242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4242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0435B88F" w14:textId="77777777" w:rsidR="00A71A50" w:rsidRDefault="00342427"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A71A50" w:rsidRDefault="00342427">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A71A50" w:rsidRDefault="00342427">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71A50"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3594E509" w:rsidR="00A71A50" w:rsidRPr="00D65FA1" w:rsidRDefault="00A71A50" w:rsidP="00600C31">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0435B894" w14:textId="4E153962" w:rsidR="00A71A50" w:rsidRPr="00D65FA1" w:rsidRDefault="00A71A50" w:rsidP="00D85A3A">
          <w:pPr>
            <w:pStyle w:val="Style18"/>
            <w:rPr>
              <w:b/>
              <w:sz w:val="20"/>
            </w:rPr>
          </w:pPr>
          <w:r>
            <w:rPr>
              <w:sz w:val="20"/>
            </w:rPr>
            <w:t>CF3</w:t>
          </w:r>
          <w:r w:rsidRPr="00D65FA1">
            <w:rPr>
              <w:sz w:val="20"/>
            </w:rPr>
            <w:t>R-MCH-27</w:t>
          </w:r>
          <w:r>
            <w:rPr>
              <w:sz w:val="20"/>
            </w:rPr>
            <w:t>-H</w:t>
          </w:r>
        </w:p>
      </w:tc>
    </w:tr>
    <w:tr w:rsidR="00A71A50" w:rsidRPr="00F85124" w14:paraId="0435B898" w14:textId="77777777" w:rsidTr="00023A98">
      <w:trPr>
        <w:cantSplit/>
        <w:trHeight w:val="288"/>
      </w:trPr>
      <w:tc>
        <w:tcPr>
          <w:tcW w:w="2285" w:type="pct"/>
          <w:tcBorders>
            <w:right w:val="nil"/>
          </w:tcBorders>
        </w:tcPr>
        <w:p w14:paraId="0435B896" w14:textId="3FAEDCC5" w:rsidR="00A71A50" w:rsidRPr="00F85124" w:rsidRDefault="00A71A50" w:rsidP="0070033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97" w14:textId="7A8B0CA2" w:rsidR="00A71A50" w:rsidRPr="00F85124" w:rsidRDefault="00A71A50"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342427" w:rsidRPr="00342427">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42427">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0435B899" w14:textId="77777777" w:rsidR="00A71A50" w:rsidRDefault="00342427"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A71A50" w:rsidRDefault="00342427">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554C03F1"/>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1513C4"/>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32"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0"/>
  </w:num>
  <w:num w:numId="4">
    <w:abstractNumId w:val="1"/>
  </w:num>
  <w:num w:numId="5">
    <w:abstractNumId w:val="0"/>
  </w:num>
  <w:num w:numId="6">
    <w:abstractNumId w:val="9"/>
  </w:num>
  <w:num w:numId="7">
    <w:abstractNumId w:val="21"/>
  </w:num>
  <w:num w:numId="8">
    <w:abstractNumId w:val="24"/>
  </w:num>
  <w:num w:numId="9">
    <w:abstractNumId w:val="8"/>
  </w:num>
  <w:num w:numId="10">
    <w:abstractNumId w:val="16"/>
  </w:num>
  <w:num w:numId="11">
    <w:abstractNumId w:val="27"/>
  </w:num>
  <w:num w:numId="12">
    <w:abstractNumId w:val="18"/>
  </w:num>
  <w:num w:numId="13">
    <w:abstractNumId w:val="11"/>
  </w:num>
  <w:num w:numId="14">
    <w:abstractNumId w:val="19"/>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32"/>
  </w:num>
  <w:num w:numId="21">
    <w:abstractNumId w:val="12"/>
  </w:num>
  <w:num w:numId="22">
    <w:abstractNumId w:val="17"/>
  </w:num>
  <w:num w:numId="23">
    <w:abstractNumId w:val="30"/>
  </w:num>
  <w:num w:numId="24">
    <w:abstractNumId w:val="4"/>
  </w:num>
  <w:num w:numId="25">
    <w:abstractNumId w:val="2"/>
  </w:num>
  <w:num w:numId="26">
    <w:abstractNumId w:val="28"/>
  </w:num>
  <w:num w:numId="27">
    <w:abstractNumId w:val="15"/>
  </w:num>
  <w:num w:numId="28">
    <w:abstractNumId w:val="23"/>
  </w:num>
  <w:num w:numId="29">
    <w:abstractNumId w:val="25"/>
  </w:num>
  <w:num w:numId="30">
    <w:abstractNumId w:val="26"/>
  </w:num>
  <w:num w:numId="31">
    <w:abstractNumId w:val="13"/>
  </w:num>
  <w:num w:numId="32">
    <w:abstractNumId w:val="3"/>
  </w:num>
  <w:num w:numId="33">
    <w:abstractNumId w:val="31"/>
  </w:num>
  <w:num w:numId="34">
    <w:abstractNumId w:val="21"/>
    <w:lvlOverride w:ilvl="0">
      <w:startOverride w:val="1"/>
    </w:lvlOverride>
    <w:lvlOverride w:ilvl="1"/>
    <w:lvlOverride w:ilvl="2"/>
    <w:lvlOverride w:ilvl="3"/>
    <w:lvlOverride w:ilvl="4"/>
    <w:lvlOverride w:ilvl="5"/>
    <w:lvlOverride w:ilvl="6"/>
    <w:lvlOverride w:ilvl="7"/>
    <w:lvlOverride w:ilvl="8"/>
  </w:num>
  <w:num w:numId="35">
    <w:abstractNumId w:val="14"/>
    <w:lvlOverride w:ilvl="0">
      <w:startOverride w:val="1"/>
    </w:lvlOverride>
    <w:lvlOverride w:ilvl="1"/>
    <w:lvlOverride w:ilvl="2"/>
    <w:lvlOverride w:ilvl="3"/>
    <w:lvlOverride w:ilvl="4"/>
    <w:lvlOverride w:ilvl="5"/>
    <w:lvlOverride w:ilvl="6"/>
    <w:lvlOverride w:ilvl="7"/>
    <w:lvlOverride w:ilvl="8"/>
  </w:num>
  <w:num w:numId="36">
    <w:abstractNumId w:val="29"/>
  </w:num>
  <w:num w:numId="3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3F54"/>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2313"/>
    <w:rsid w:val="001947AA"/>
    <w:rsid w:val="001A6444"/>
    <w:rsid w:val="001B0CEB"/>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30A2"/>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427"/>
    <w:rsid w:val="003426B7"/>
    <w:rsid w:val="00350756"/>
    <w:rsid w:val="00352336"/>
    <w:rsid w:val="00353923"/>
    <w:rsid w:val="00354C00"/>
    <w:rsid w:val="00355C2A"/>
    <w:rsid w:val="00355CC6"/>
    <w:rsid w:val="003563E7"/>
    <w:rsid w:val="003573E4"/>
    <w:rsid w:val="00362ECD"/>
    <w:rsid w:val="0036318F"/>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3175"/>
    <w:rsid w:val="004B6E84"/>
    <w:rsid w:val="004C138D"/>
    <w:rsid w:val="004C3F98"/>
    <w:rsid w:val="004C4DA0"/>
    <w:rsid w:val="004C5AC8"/>
    <w:rsid w:val="004C65CB"/>
    <w:rsid w:val="004D1B4B"/>
    <w:rsid w:val="004D64CA"/>
    <w:rsid w:val="004E0BF4"/>
    <w:rsid w:val="004E4F83"/>
    <w:rsid w:val="004E5751"/>
    <w:rsid w:val="004F0D78"/>
    <w:rsid w:val="004F2569"/>
    <w:rsid w:val="004F461C"/>
    <w:rsid w:val="00502543"/>
    <w:rsid w:val="00502D64"/>
    <w:rsid w:val="00505A99"/>
    <w:rsid w:val="005066B1"/>
    <w:rsid w:val="00511464"/>
    <w:rsid w:val="0051676A"/>
    <w:rsid w:val="00517C75"/>
    <w:rsid w:val="00521E1D"/>
    <w:rsid w:val="00532D53"/>
    <w:rsid w:val="005405B0"/>
    <w:rsid w:val="005410ED"/>
    <w:rsid w:val="0054256A"/>
    <w:rsid w:val="005518CD"/>
    <w:rsid w:val="005670D3"/>
    <w:rsid w:val="00573D96"/>
    <w:rsid w:val="00584D67"/>
    <w:rsid w:val="005952AD"/>
    <w:rsid w:val="005A21B1"/>
    <w:rsid w:val="005A2B97"/>
    <w:rsid w:val="005B0932"/>
    <w:rsid w:val="005C3924"/>
    <w:rsid w:val="005D3BD0"/>
    <w:rsid w:val="005D410F"/>
    <w:rsid w:val="005D51CC"/>
    <w:rsid w:val="005D5A2C"/>
    <w:rsid w:val="005D66CB"/>
    <w:rsid w:val="005E1615"/>
    <w:rsid w:val="005E2F74"/>
    <w:rsid w:val="005F61B2"/>
    <w:rsid w:val="00600C31"/>
    <w:rsid w:val="0060116F"/>
    <w:rsid w:val="006150E9"/>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6FE1"/>
    <w:rsid w:val="006E0082"/>
    <w:rsid w:val="006E08B4"/>
    <w:rsid w:val="006E3552"/>
    <w:rsid w:val="006F20AA"/>
    <w:rsid w:val="006F44DF"/>
    <w:rsid w:val="006F5261"/>
    <w:rsid w:val="00700338"/>
    <w:rsid w:val="007043ED"/>
    <w:rsid w:val="007056D7"/>
    <w:rsid w:val="00707DEC"/>
    <w:rsid w:val="0072157A"/>
    <w:rsid w:val="00724B33"/>
    <w:rsid w:val="00731786"/>
    <w:rsid w:val="00746984"/>
    <w:rsid w:val="00752BAF"/>
    <w:rsid w:val="00753879"/>
    <w:rsid w:val="00762E40"/>
    <w:rsid w:val="0076421E"/>
    <w:rsid w:val="00771100"/>
    <w:rsid w:val="00777B2F"/>
    <w:rsid w:val="00785BAA"/>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0770"/>
    <w:rsid w:val="007F6151"/>
    <w:rsid w:val="008002F8"/>
    <w:rsid w:val="00800C91"/>
    <w:rsid w:val="00801BFE"/>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69F2"/>
    <w:rsid w:val="009402F9"/>
    <w:rsid w:val="00951BB7"/>
    <w:rsid w:val="009528FF"/>
    <w:rsid w:val="00954811"/>
    <w:rsid w:val="00954D4D"/>
    <w:rsid w:val="00954E27"/>
    <w:rsid w:val="0096325C"/>
    <w:rsid w:val="00972E73"/>
    <w:rsid w:val="00982391"/>
    <w:rsid w:val="00992AE0"/>
    <w:rsid w:val="0099732B"/>
    <w:rsid w:val="009A4F12"/>
    <w:rsid w:val="009A4F6D"/>
    <w:rsid w:val="009A708E"/>
    <w:rsid w:val="009B1087"/>
    <w:rsid w:val="009B1D56"/>
    <w:rsid w:val="009B68D4"/>
    <w:rsid w:val="009C7275"/>
    <w:rsid w:val="009D3D1C"/>
    <w:rsid w:val="009D4C4A"/>
    <w:rsid w:val="009D6D23"/>
    <w:rsid w:val="009E7A2F"/>
    <w:rsid w:val="009F41D2"/>
    <w:rsid w:val="009F4FC9"/>
    <w:rsid w:val="00A064F6"/>
    <w:rsid w:val="00A106C7"/>
    <w:rsid w:val="00A11558"/>
    <w:rsid w:val="00A17828"/>
    <w:rsid w:val="00A26E22"/>
    <w:rsid w:val="00A31477"/>
    <w:rsid w:val="00A35980"/>
    <w:rsid w:val="00A377D9"/>
    <w:rsid w:val="00A44C1C"/>
    <w:rsid w:val="00A4665D"/>
    <w:rsid w:val="00A56F73"/>
    <w:rsid w:val="00A6101B"/>
    <w:rsid w:val="00A625DC"/>
    <w:rsid w:val="00A635C0"/>
    <w:rsid w:val="00A648E4"/>
    <w:rsid w:val="00A653AF"/>
    <w:rsid w:val="00A70D8F"/>
    <w:rsid w:val="00A71969"/>
    <w:rsid w:val="00A71A50"/>
    <w:rsid w:val="00A729CA"/>
    <w:rsid w:val="00A75DC5"/>
    <w:rsid w:val="00A768FF"/>
    <w:rsid w:val="00A9229C"/>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4108"/>
    <w:rsid w:val="00AE5DAC"/>
    <w:rsid w:val="00AE6DE8"/>
    <w:rsid w:val="00AF584B"/>
    <w:rsid w:val="00B002FE"/>
    <w:rsid w:val="00B07B81"/>
    <w:rsid w:val="00B1391E"/>
    <w:rsid w:val="00B24D94"/>
    <w:rsid w:val="00B2607A"/>
    <w:rsid w:val="00B3284C"/>
    <w:rsid w:val="00B37E3B"/>
    <w:rsid w:val="00B41FFD"/>
    <w:rsid w:val="00B461A4"/>
    <w:rsid w:val="00B47A76"/>
    <w:rsid w:val="00B530D7"/>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D4E90"/>
    <w:rsid w:val="00BF333B"/>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146D"/>
    <w:rsid w:val="00D329E4"/>
    <w:rsid w:val="00D32EB3"/>
    <w:rsid w:val="00D3687A"/>
    <w:rsid w:val="00D42F3C"/>
    <w:rsid w:val="00D431C2"/>
    <w:rsid w:val="00D434B0"/>
    <w:rsid w:val="00D44419"/>
    <w:rsid w:val="00D45D17"/>
    <w:rsid w:val="00D45E88"/>
    <w:rsid w:val="00D53C41"/>
    <w:rsid w:val="00D546E0"/>
    <w:rsid w:val="00D54DA1"/>
    <w:rsid w:val="00D54E7C"/>
    <w:rsid w:val="00D55702"/>
    <w:rsid w:val="00D611EF"/>
    <w:rsid w:val="00D6244D"/>
    <w:rsid w:val="00D642FF"/>
    <w:rsid w:val="00D65FA1"/>
    <w:rsid w:val="00D67E5B"/>
    <w:rsid w:val="00D71F67"/>
    <w:rsid w:val="00D76417"/>
    <w:rsid w:val="00D774CD"/>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37A5"/>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E7C20"/>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3877"/>
    <w:rsid w:val="00FA76EA"/>
    <w:rsid w:val="00FB5CF1"/>
    <w:rsid w:val="00FB7C8C"/>
    <w:rsid w:val="00FC1AAD"/>
    <w:rsid w:val="00FC25CF"/>
    <w:rsid w:val="00FC5CD6"/>
    <w:rsid w:val="00FC6E8F"/>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D199B-E708-4755-92E6-A1400D7F4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2</cp:revision>
  <cp:lastPrinted>2018-11-21T19:12:00Z</cp:lastPrinted>
  <dcterms:created xsi:type="dcterms:W3CDTF">2020-03-24T19:02:00Z</dcterms:created>
  <dcterms:modified xsi:type="dcterms:W3CDTF">2020-03-24T19:02:00Z</dcterms:modified>
</cp:coreProperties>
</file>
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1"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4777"/>
        <w:gridCol w:w="5394"/>
      </w:tblGrid>
      <w:tr w:rsidR="001E16F8" w:rsidRPr="00DF3F73" w14:paraId="7EB3F4A0" w14:textId="77777777" w:rsidTr="00283830">
        <w:trPr>
          <w:cantSplit/>
          <w:trHeight w:val="449"/>
        </w:trPr>
        <w:tc>
          <w:tcPr>
            <w:tcW w:w="4999" w:type="pct"/>
            <w:gridSpan w:val="3"/>
            <w:tcBorders>
              <w:top w:val="single" w:sz="4" w:space="0" w:color="auto"/>
              <w:left w:val="single" w:sz="4" w:space="0" w:color="auto"/>
              <w:bottom w:val="single" w:sz="4" w:space="0" w:color="auto"/>
              <w:right w:val="single" w:sz="4" w:space="0" w:color="auto"/>
            </w:tcBorders>
            <w:vAlign w:val="center"/>
          </w:tcPr>
          <w:p w14:paraId="7EB3F49E" w14:textId="44725780" w:rsidR="001E16F8" w:rsidRPr="00481126" w:rsidRDefault="001E16F8" w:rsidP="00B721EB">
            <w:pPr>
              <w:keepNext/>
              <w:rPr>
                <w:rFonts w:asciiTheme="minorHAnsi" w:hAnsiTheme="minorHAnsi"/>
                <w:b/>
                <w:szCs w:val="18"/>
              </w:rPr>
            </w:pPr>
            <w:bookmarkStart w:id="0" w:name="_GoBack"/>
            <w:bookmarkEnd w:id="0"/>
            <w:r w:rsidRPr="00481126">
              <w:rPr>
                <w:rFonts w:asciiTheme="minorHAnsi" w:hAnsiTheme="minorHAnsi"/>
                <w:b/>
                <w:szCs w:val="18"/>
              </w:rPr>
              <w:t>A. System Information</w:t>
            </w:r>
          </w:p>
          <w:p w14:paraId="7EB3F49F" w14:textId="77777777" w:rsidR="001E16F8" w:rsidRPr="00481126" w:rsidRDefault="001E16F8" w:rsidP="00B721EB">
            <w:pPr>
              <w:keepNext/>
              <w:rPr>
                <w:rFonts w:asciiTheme="minorHAnsi" w:hAnsiTheme="minorHAnsi"/>
                <w:sz w:val="18"/>
                <w:szCs w:val="18"/>
              </w:rPr>
            </w:pPr>
            <w:r w:rsidRPr="00481126">
              <w:rPr>
                <w:rFonts w:asciiTheme="minorHAnsi" w:hAnsiTheme="minorHAnsi"/>
                <w:sz w:val="18"/>
                <w:szCs w:val="18"/>
              </w:rPr>
              <w:t>HERS Rater to field-verify all system information, discrepancies to be noted by overwriting entry.</w:t>
            </w:r>
          </w:p>
        </w:tc>
      </w:tr>
      <w:tr w:rsidR="001E16F8" w:rsidRPr="00DF3F73" w14:paraId="7EB3F4A4" w14:textId="77777777" w:rsidTr="00283830">
        <w:trPr>
          <w:cantSplit/>
          <w:trHeight w:val="288"/>
        </w:trPr>
        <w:tc>
          <w:tcPr>
            <w:tcW w:w="288" w:type="pct"/>
            <w:vAlign w:val="center"/>
          </w:tcPr>
          <w:p w14:paraId="7EB3F4A1"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01</w:t>
            </w:r>
          </w:p>
        </w:tc>
        <w:tc>
          <w:tcPr>
            <w:tcW w:w="2213" w:type="pct"/>
            <w:vAlign w:val="center"/>
          </w:tcPr>
          <w:p w14:paraId="7EB3F4A2" w14:textId="7C4BC870" w:rsidR="001E16F8" w:rsidRPr="00421C09" w:rsidRDefault="0039646C"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1E16F8" w:rsidRPr="00421C09">
              <w:rPr>
                <w:rFonts w:asciiTheme="minorHAnsi" w:hAnsiTheme="minorHAnsi"/>
                <w:sz w:val="18"/>
                <w:szCs w:val="18"/>
              </w:rPr>
              <w:t>System Identification or Name</w:t>
            </w:r>
          </w:p>
        </w:tc>
        <w:tc>
          <w:tcPr>
            <w:tcW w:w="2500" w:type="pct"/>
            <w:vAlign w:val="center"/>
          </w:tcPr>
          <w:p w14:paraId="7EB3F4A3" w14:textId="77777777" w:rsidR="001E16F8" w:rsidRPr="00DF3F73" w:rsidRDefault="001E16F8" w:rsidP="00B721EB">
            <w:pPr>
              <w:pStyle w:val="Header"/>
              <w:tabs>
                <w:tab w:val="clear" w:pos="4320"/>
                <w:tab w:val="clear" w:pos="8640"/>
              </w:tabs>
              <w:rPr>
                <w:rFonts w:asciiTheme="minorHAnsi" w:hAnsiTheme="minorHAnsi"/>
                <w:sz w:val="18"/>
                <w:szCs w:val="18"/>
              </w:rPr>
            </w:pPr>
          </w:p>
        </w:tc>
      </w:tr>
      <w:tr w:rsidR="001E16F8" w:rsidRPr="00DF3F73" w14:paraId="7EB3F4A8" w14:textId="77777777" w:rsidTr="00283830">
        <w:trPr>
          <w:cantSplit/>
          <w:trHeight w:val="288"/>
        </w:trPr>
        <w:tc>
          <w:tcPr>
            <w:tcW w:w="288" w:type="pct"/>
            <w:vAlign w:val="center"/>
          </w:tcPr>
          <w:p w14:paraId="7EB3F4A5"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02</w:t>
            </w:r>
          </w:p>
        </w:tc>
        <w:tc>
          <w:tcPr>
            <w:tcW w:w="2213" w:type="pct"/>
            <w:vAlign w:val="center"/>
          </w:tcPr>
          <w:p w14:paraId="7EB3F4A6" w14:textId="479A108B" w:rsidR="001E16F8" w:rsidRPr="00421C09" w:rsidRDefault="0039646C"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1E16F8" w:rsidRPr="00421C09">
              <w:rPr>
                <w:rFonts w:asciiTheme="minorHAnsi" w:hAnsiTheme="minorHAnsi"/>
                <w:sz w:val="18"/>
                <w:szCs w:val="18"/>
              </w:rPr>
              <w:t>System Location or Area Served</w:t>
            </w:r>
          </w:p>
        </w:tc>
        <w:tc>
          <w:tcPr>
            <w:tcW w:w="2500" w:type="pct"/>
            <w:vAlign w:val="center"/>
          </w:tcPr>
          <w:p w14:paraId="7EB3F4A7" w14:textId="77777777" w:rsidR="001E16F8" w:rsidRPr="00DF3F73" w:rsidRDefault="001E16F8" w:rsidP="00B721EB">
            <w:pPr>
              <w:rPr>
                <w:rFonts w:asciiTheme="minorHAnsi" w:hAnsiTheme="minorHAnsi"/>
                <w:sz w:val="18"/>
                <w:szCs w:val="18"/>
              </w:rPr>
            </w:pPr>
          </w:p>
        </w:tc>
      </w:tr>
      <w:tr w:rsidR="001E16F8" w:rsidRPr="00DF3F73" w14:paraId="7EB3F4AC" w14:textId="77777777" w:rsidTr="00283830">
        <w:trPr>
          <w:cantSplit/>
          <w:trHeight w:val="288"/>
        </w:trPr>
        <w:tc>
          <w:tcPr>
            <w:tcW w:w="288" w:type="pct"/>
            <w:vAlign w:val="center"/>
          </w:tcPr>
          <w:p w14:paraId="7EB3F4A9"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03</w:t>
            </w:r>
          </w:p>
        </w:tc>
        <w:tc>
          <w:tcPr>
            <w:tcW w:w="2213" w:type="pct"/>
            <w:vAlign w:val="center"/>
          </w:tcPr>
          <w:p w14:paraId="7EB3F4AA" w14:textId="7AD4CA67"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M</w:t>
            </w:r>
            <w:r w:rsidRPr="00421C09">
              <w:rPr>
                <w:rFonts w:asciiTheme="minorHAnsi" w:hAnsiTheme="minorHAnsi"/>
                <w:sz w:val="18"/>
                <w:szCs w:val="18"/>
              </w:rPr>
              <w:t xml:space="preserve">ake or </w:t>
            </w:r>
            <w:r w:rsidR="009C05F0">
              <w:rPr>
                <w:rFonts w:asciiTheme="minorHAnsi" w:hAnsiTheme="minorHAnsi"/>
                <w:sz w:val="18"/>
                <w:szCs w:val="18"/>
              </w:rPr>
              <w:t>B</w:t>
            </w:r>
            <w:r w:rsidRPr="00421C09">
              <w:rPr>
                <w:rFonts w:asciiTheme="minorHAnsi" w:hAnsiTheme="minorHAnsi"/>
                <w:sz w:val="18"/>
                <w:szCs w:val="18"/>
              </w:rPr>
              <w:t>rand</w:t>
            </w:r>
          </w:p>
        </w:tc>
        <w:tc>
          <w:tcPr>
            <w:tcW w:w="2500" w:type="pct"/>
            <w:vAlign w:val="center"/>
          </w:tcPr>
          <w:p w14:paraId="7EB3F4AB" w14:textId="77777777" w:rsidR="001E16F8" w:rsidRPr="00DF3F73" w:rsidRDefault="001E16F8" w:rsidP="00B721EB">
            <w:pPr>
              <w:rPr>
                <w:rFonts w:asciiTheme="minorHAnsi" w:hAnsiTheme="minorHAnsi"/>
                <w:sz w:val="18"/>
                <w:szCs w:val="18"/>
              </w:rPr>
            </w:pPr>
          </w:p>
        </w:tc>
      </w:tr>
      <w:tr w:rsidR="001E16F8" w:rsidRPr="00DF3F73" w14:paraId="7EB3F4B0" w14:textId="77777777" w:rsidTr="00283830">
        <w:trPr>
          <w:cantSplit/>
          <w:trHeight w:val="288"/>
        </w:trPr>
        <w:tc>
          <w:tcPr>
            <w:tcW w:w="288" w:type="pct"/>
            <w:vAlign w:val="center"/>
          </w:tcPr>
          <w:p w14:paraId="7EB3F4AD"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04</w:t>
            </w:r>
          </w:p>
        </w:tc>
        <w:tc>
          <w:tcPr>
            <w:tcW w:w="2213" w:type="pct"/>
            <w:vAlign w:val="center"/>
          </w:tcPr>
          <w:p w14:paraId="7EB3F4AE" w14:textId="5065D404"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M</w:t>
            </w:r>
            <w:r w:rsidRPr="00421C09">
              <w:rPr>
                <w:rFonts w:asciiTheme="minorHAnsi" w:hAnsiTheme="minorHAnsi"/>
                <w:sz w:val="18"/>
                <w:szCs w:val="18"/>
              </w:rPr>
              <w:t xml:space="preserve">odel </w:t>
            </w:r>
            <w:r w:rsidR="009C05F0">
              <w:rPr>
                <w:rFonts w:asciiTheme="minorHAnsi" w:hAnsiTheme="minorHAnsi"/>
                <w:sz w:val="18"/>
                <w:szCs w:val="18"/>
              </w:rPr>
              <w:t>N</w:t>
            </w:r>
            <w:r w:rsidRPr="00421C09">
              <w:rPr>
                <w:rFonts w:asciiTheme="minorHAnsi" w:hAnsiTheme="minorHAnsi"/>
                <w:sz w:val="18"/>
                <w:szCs w:val="18"/>
              </w:rPr>
              <w:t>umber</w:t>
            </w:r>
          </w:p>
        </w:tc>
        <w:tc>
          <w:tcPr>
            <w:tcW w:w="2500" w:type="pct"/>
            <w:vAlign w:val="center"/>
          </w:tcPr>
          <w:p w14:paraId="7EB3F4AF" w14:textId="77777777" w:rsidR="001E16F8" w:rsidRPr="00DF3F73" w:rsidRDefault="001E16F8" w:rsidP="00B721EB">
            <w:pPr>
              <w:rPr>
                <w:rFonts w:asciiTheme="minorHAnsi" w:hAnsiTheme="minorHAnsi"/>
                <w:sz w:val="18"/>
                <w:szCs w:val="18"/>
              </w:rPr>
            </w:pPr>
          </w:p>
        </w:tc>
      </w:tr>
      <w:tr w:rsidR="001E16F8" w:rsidRPr="00DF3F73" w14:paraId="7EB3F4B4" w14:textId="77777777" w:rsidTr="00283830">
        <w:trPr>
          <w:cantSplit/>
          <w:trHeight w:val="288"/>
        </w:trPr>
        <w:tc>
          <w:tcPr>
            <w:tcW w:w="288" w:type="pct"/>
            <w:vAlign w:val="center"/>
          </w:tcPr>
          <w:p w14:paraId="7EB3F4B1"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05</w:t>
            </w:r>
          </w:p>
        </w:tc>
        <w:tc>
          <w:tcPr>
            <w:tcW w:w="2213" w:type="pct"/>
            <w:vAlign w:val="center"/>
          </w:tcPr>
          <w:p w14:paraId="7EB3F4B2" w14:textId="6D838E5E"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Nominal Cooling Capacity (tons) of Condenser</w:t>
            </w:r>
          </w:p>
        </w:tc>
        <w:tc>
          <w:tcPr>
            <w:tcW w:w="2500" w:type="pct"/>
            <w:vAlign w:val="center"/>
          </w:tcPr>
          <w:p w14:paraId="7EB3F4B3" w14:textId="77777777" w:rsidR="001E16F8" w:rsidRPr="00DF3F73" w:rsidRDefault="001E16F8" w:rsidP="00B721EB">
            <w:pPr>
              <w:rPr>
                <w:rFonts w:asciiTheme="minorHAnsi" w:hAnsiTheme="minorHAnsi"/>
                <w:sz w:val="18"/>
                <w:szCs w:val="18"/>
              </w:rPr>
            </w:pPr>
          </w:p>
        </w:tc>
      </w:tr>
      <w:tr w:rsidR="001E16F8" w:rsidRPr="00DF3F73" w14:paraId="7EB3F4B8" w14:textId="77777777" w:rsidTr="00283830">
        <w:trPr>
          <w:cantSplit/>
          <w:trHeight w:val="288"/>
        </w:trPr>
        <w:tc>
          <w:tcPr>
            <w:tcW w:w="288" w:type="pct"/>
            <w:vAlign w:val="center"/>
          </w:tcPr>
          <w:p w14:paraId="7EB3F4B5"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06</w:t>
            </w:r>
          </w:p>
        </w:tc>
        <w:tc>
          <w:tcPr>
            <w:tcW w:w="2213" w:type="pct"/>
            <w:vAlign w:val="center"/>
          </w:tcPr>
          <w:p w14:paraId="7EB3F4B6" w14:textId="6AF9A215"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S</w:t>
            </w:r>
            <w:r w:rsidRPr="00421C09">
              <w:rPr>
                <w:rFonts w:asciiTheme="minorHAnsi" w:hAnsiTheme="minorHAnsi"/>
                <w:sz w:val="18"/>
                <w:szCs w:val="18"/>
              </w:rPr>
              <w:t xml:space="preserve">erial </w:t>
            </w:r>
            <w:r w:rsidR="009C05F0">
              <w:rPr>
                <w:rFonts w:asciiTheme="minorHAnsi" w:hAnsiTheme="minorHAnsi"/>
                <w:sz w:val="18"/>
                <w:szCs w:val="18"/>
              </w:rPr>
              <w:t>N</w:t>
            </w:r>
            <w:r w:rsidRPr="00421C09">
              <w:rPr>
                <w:rFonts w:asciiTheme="minorHAnsi" w:hAnsiTheme="minorHAnsi"/>
                <w:sz w:val="18"/>
                <w:szCs w:val="18"/>
              </w:rPr>
              <w:t>umber</w:t>
            </w:r>
          </w:p>
        </w:tc>
        <w:tc>
          <w:tcPr>
            <w:tcW w:w="2500" w:type="pct"/>
            <w:vAlign w:val="center"/>
          </w:tcPr>
          <w:p w14:paraId="7EB3F4B7" w14:textId="77777777" w:rsidR="001E16F8" w:rsidRPr="00DF3F73" w:rsidRDefault="001E16F8" w:rsidP="00B721EB">
            <w:pPr>
              <w:rPr>
                <w:rFonts w:asciiTheme="minorHAnsi" w:hAnsiTheme="minorHAnsi"/>
                <w:sz w:val="18"/>
                <w:szCs w:val="18"/>
              </w:rPr>
            </w:pPr>
          </w:p>
        </w:tc>
      </w:tr>
      <w:tr w:rsidR="001E16F8" w:rsidRPr="00DF3F73" w14:paraId="7EB3F4BC" w14:textId="77777777" w:rsidTr="00283830">
        <w:trPr>
          <w:cantSplit/>
          <w:trHeight w:val="288"/>
        </w:trPr>
        <w:tc>
          <w:tcPr>
            <w:tcW w:w="288" w:type="pct"/>
            <w:vAlign w:val="center"/>
          </w:tcPr>
          <w:p w14:paraId="7EB3F4B9"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07</w:t>
            </w:r>
          </w:p>
        </w:tc>
        <w:tc>
          <w:tcPr>
            <w:tcW w:w="2213" w:type="pct"/>
            <w:vAlign w:val="center"/>
          </w:tcPr>
          <w:p w14:paraId="7EB3F4BA" w14:textId="05CBFC1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Refrigerant Type</w:t>
            </w:r>
          </w:p>
        </w:tc>
        <w:tc>
          <w:tcPr>
            <w:tcW w:w="2500" w:type="pct"/>
            <w:vAlign w:val="center"/>
          </w:tcPr>
          <w:p w14:paraId="7EB3F4BB" w14:textId="77777777" w:rsidR="001E16F8" w:rsidRPr="00DF3F73" w:rsidRDefault="001E16F8" w:rsidP="00B721EB">
            <w:pPr>
              <w:pStyle w:val="Header"/>
              <w:tabs>
                <w:tab w:val="clear" w:pos="4320"/>
                <w:tab w:val="clear" w:pos="8640"/>
              </w:tabs>
              <w:rPr>
                <w:rFonts w:asciiTheme="minorHAnsi" w:hAnsiTheme="minorHAnsi"/>
                <w:sz w:val="18"/>
                <w:szCs w:val="18"/>
              </w:rPr>
            </w:pPr>
          </w:p>
        </w:tc>
      </w:tr>
      <w:tr w:rsidR="001E16F8" w:rsidRPr="00DF3F73" w14:paraId="7EB3F4C0" w14:textId="77777777" w:rsidTr="00283830">
        <w:trPr>
          <w:cantSplit/>
          <w:trHeight w:val="288"/>
        </w:trPr>
        <w:tc>
          <w:tcPr>
            <w:tcW w:w="288" w:type="pct"/>
            <w:vAlign w:val="center"/>
          </w:tcPr>
          <w:p w14:paraId="7EB3F4BD"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08</w:t>
            </w:r>
          </w:p>
        </w:tc>
        <w:tc>
          <w:tcPr>
            <w:tcW w:w="2213" w:type="pct"/>
            <w:vAlign w:val="center"/>
          </w:tcPr>
          <w:p w14:paraId="7EB3F4BE" w14:textId="7D92A69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Other Refrigerant Type (if applicable)</w:t>
            </w:r>
          </w:p>
        </w:tc>
        <w:tc>
          <w:tcPr>
            <w:tcW w:w="2500" w:type="pct"/>
            <w:vAlign w:val="center"/>
          </w:tcPr>
          <w:p w14:paraId="7EB3F4BF" w14:textId="77777777" w:rsidR="001E16F8" w:rsidRPr="00DF3F73" w:rsidRDefault="001E16F8" w:rsidP="00B721EB">
            <w:pPr>
              <w:rPr>
                <w:rFonts w:asciiTheme="minorHAnsi" w:hAnsiTheme="minorHAnsi"/>
                <w:sz w:val="18"/>
                <w:szCs w:val="18"/>
              </w:rPr>
            </w:pPr>
          </w:p>
        </w:tc>
      </w:tr>
      <w:tr w:rsidR="00FA6AAA" w:rsidRPr="00DF3F73" w14:paraId="4F414F08" w14:textId="77777777" w:rsidTr="00283830">
        <w:trPr>
          <w:cantSplit/>
          <w:trHeight w:val="288"/>
        </w:trPr>
        <w:tc>
          <w:tcPr>
            <w:tcW w:w="288" w:type="pct"/>
            <w:vAlign w:val="center"/>
          </w:tcPr>
          <w:p w14:paraId="0EDB80BC" w14:textId="1781B3D6" w:rsidR="00FA6AAA"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3" w:type="pct"/>
            <w:vAlign w:val="center"/>
          </w:tcPr>
          <w:p w14:paraId="15E66F10" w14:textId="7E0DDD72" w:rsidR="00FA6AAA" w:rsidRPr="00421C09" w:rsidRDefault="00FA6AAA" w:rsidP="00B721EB">
            <w:pPr>
              <w:pStyle w:val="Header"/>
              <w:tabs>
                <w:tab w:val="clear" w:pos="4320"/>
                <w:tab w:val="clear" w:pos="8640"/>
              </w:tabs>
              <w:rPr>
                <w:rFonts w:ascii="Calibri" w:hAnsi="Calibri"/>
                <w:sz w:val="18"/>
                <w:szCs w:val="18"/>
              </w:rPr>
            </w:pPr>
            <w:r>
              <w:rPr>
                <w:rFonts w:ascii="Calibri" w:hAnsi="Calibri"/>
                <w:sz w:val="18"/>
                <w:szCs w:val="18"/>
              </w:rPr>
              <w:t>Liquid Line Filter Driers Installed According to Manufacturer’s Specifications (if applicable)</w:t>
            </w:r>
          </w:p>
        </w:tc>
        <w:tc>
          <w:tcPr>
            <w:tcW w:w="2500" w:type="pct"/>
            <w:vAlign w:val="center"/>
          </w:tcPr>
          <w:p w14:paraId="443F6638" w14:textId="77777777" w:rsidR="00FA6AAA" w:rsidRPr="00DF3F73" w:rsidRDefault="00FA6AAA" w:rsidP="00B721EB">
            <w:pPr>
              <w:rPr>
                <w:rFonts w:asciiTheme="minorHAnsi" w:hAnsiTheme="minorHAnsi"/>
                <w:sz w:val="18"/>
                <w:szCs w:val="18"/>
              </w:rPr>
            </w:pPr>
          </w:p>
        </w:tc>
      </w:tr>
      <w:tr w:rsidR="001E16F8" w:rsidRPr="00DF3F73" w14:paraId="7EB3F4C4" w14:textId="77777777" w:rsidTr="00283830">
        <w:trPr>
          <w:cantSplit/>
          <w:trHeight w:val="288"/>
        </w:trPr>
        <w:tc>
          <w:tcPr>
            <w:tcW w:w="288" w:type="pct"/>
            <w:vAlign w:val="center"/>
          </w:tcPr>
          <w:p w14:paraId="7EB3F4C1" w14:textId="51F61812"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3" w:type="pct"/>
            <w:vAlign w:val="center"/>
          </w:tcPr>
          <w:p w14:paraId="7EB3F4C2" w14:textId="74F56282" w:rsidR="001E16F8" w:rsidRPr="00421C09" w:rsidRDefault="00FB4F4C" w:rsidP="00B721EB">
            <w:pPr>
              <w:pStyle w:val="Header"/>
              <w:tabs>
                <w:tab w:val="clear" w:pos="4320"/>
                <w:tab w:val="clear" w:pos="8640"/>
              </w:tabs>
              <w:rPr>
                <w:rFonts w:asciiTheme="minorHAnsi" w:hAnsiTheme="minorHAnsi"/>
                <w:sz w:val="18"/>
                <w:szCs w:val="18"/>
              </w:rPr>
            </w:pPr>
            <w:r w:rsidRPr="00421C09">
              <w:rPr>
                <w:rFonts w:ascii="Calibri" w:hAnsi="Calibri"/>
                <w:sz w:val="18"/>
                <w:szCs w:val="18"/>
              </w:rPr>
              <w:t xml:space="preserve">System Installation </w:t>
            </w:r>
            <w:r w:rsidR="001E16F8" w:rsidRPr="00421C09">
              <w:rPr>
                <w:rFonts w:asciiTheme="minorHAnsi" w:hAnsiTheme="minorHAnsi"/>
                <w:sz w:val="18"/>
                <w:szCs w:val="18"/>
              </w:rPr>
              <w:t>Type</w:t>
            </w:r>
          </w:p>
        </w:tc>
        <w:tc>
          <w:tcPr>
            <w:tcW w:w="2500" w:type="pct"/>
            <w:vAlign w:val="center"/>
          </w:tcPr>
          <w:p w14:paraId="7EB3F4C3" w14:textId="77777777" w:rsidR="001E16F8" w:rsidRPr="00DF3F73" w:rsidRDefault="001E16F8" w:rsidP="00B721EB">
            <w:pPr>
              <w:rPr>
                <w:rFonts w:asciiTheme="minorHAnsi" w:hAnsiTheme="minorHAnsi"/>
                <w:sz w:val="18"/>
                <w:szCs w:val="18"/>
              </w:rPr>
            </w:pPr>
          </w:p>
        </w:tc>
      </w:tr>
      <w:tr w:rsidR="001E16F8" w:rsidRPr="00DF3F73" w14:paraId="7EB3F4C8" w14:textId="77777777" w:rsidTr="00283830">
        <w:trPr>
          <w:cantSplit/>
          <w:trHeight w:val="288"/>
        </w:trPr>
        <w:tc>
          <w:tcPr>
            <w:tcW w:w="288" w:type="pct"/>
            <w:vAlign w:val="center"/>
          </w:tcPr>
          <w:p w14:paraId="7EB3F4C5" w14:textId="6906571C"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3" w:type="pct"/>
            <w:vAlign w:val="center"/>
          </w:tcPr>
          <w:p w14:paraId="0BDF5650" w14:textId="6931AC2F" w:rsidR="009C05F0" w:rsidRDefault="00962512"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1E16F8" w:rsidRPr="00421C09">
              <w:rPr>
                <w:rFonts w:asciiTheme="minorHAnsi" w:hAnsiTheme="minorHAnsi"/>
                <w:sz w:val="18"/>
                <w:szCs w:val="18"/>
              </w:rPr>
              <w:t xml:space="preserve"> (</w:t>
            </w:r>
            <w:r>
              <w:rPr>
                <w:rFonts w:asciiTheme="minorHAnsi" w:hAnsiTheme="minorHAnsi"/>
                <w:sz w:val="18"/>
                <w:szCs w:val="18"/>
              </w:rPr>
              <w:t>FID</w:t>
            </w:r>
            <w:r w:rsidR="001E16F8" w:rsidRPr="00421C09">
              <w:rPr>
                <w:rFonts w:asciiTheme="minorHAnsi" w:hAnsiTheme="minorHAnsi"/>
                <w:sz w:val="18"/>
                <w:szCs w:val="18"/>
              </w:rPr>
              <w:t>) Status</w:t>
            </w:r>
          </w:p>
          <w:p w14:paraId="7EB3F4C6" w14:textId="31A77B24"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(Note: Even systems with a </w:t>
            </w:r>
            <w:r w:rsidR="00962512">
              <w:rPr>
                <w:rFonts w:asciiTheme="minorHAnsi" w:hAnsiTheme="minorHAnsi"/>
                <w:sz w:val="18"/>
                <w:szCs w:val="18"/>
              </w:rPr>
              <w:t>FID</w:t>
            </w:r>
            <w:r w:rsidRPr="00421C09">
              <w:rPr>
                <w:rFonts w:asciiTheme="minorHAnsi" w:hAnsiTheme="minorHAnsi"/>
                <w:sz w:val="18"/>
                <w:szCs w:val="18"/>
              </w:rPr>
              <w:t xml:space="preserve"> must have refrigerant charge verified by installer)</w:t>
            </w:r>
          </w:p>
        </w:tc>
        <w:tc>
          <w:tcPr>
            <w:tcW w:w="2500" w:type="pct"/>
            <w:vAlign w:val="center"/>
          </w:tcPr>
          <w:p w14:paraId="7EB3F4C7" w14:textId="77777777" w:rsidR="001E16F8" w:rsidRPr="00DF3F73" w:rsidRDefault="001E16F8" w:rsidP="00B721EB">
            <w:pPr>
              <w:rPr>
                <w:rFonts w:asciiTheme="minorHAnsi" w:hAnsiTheme="minorHAnsi"/>
                <w:sz w:val="18"/>
                <w:szCs w:val="18"/>
              </w:rPr>
            </w:pPr>
          </w:p>
        </w:tc>
      </w:tr>
      <w:tr w:rsidR="001E16F8" w:rsidRPr="00DF3F73" w14:paraId="7EB3F4CC" w14:textId="77777777" w:rsidTr="00283830">
        <w:trPr>
          <w:cantSplit/>
          <w:trHeight w:val="288"/>
        </w:trPr>
        <w:tc>
          <w:tcPr>
            <w:tcW w:w="288" w:type="pct"/>
            <w:vAlign w:val="center"/>
          </w:tcPr>
          <w:p w14:paraId="7EB3F4C9" w14:textId="012BD56B"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3" w:type="pct"/>
            <w:vAlign w:val="center"/>
          </w:tcPr>
          <w:p w14:paraId="7EB3F4CA" w14:textId="3DF2EC11"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Is the system of a type that the minimum airflow can be verified </w:t>
            </w:r>
            <w:r w:rsidR="00B10881" w:rsidRPr="00895D0A">
              <w:rPr>
                <w:rFonts w:ascii="Calibri" w:hAnsi="Calibri"/>
                <w:sz w:val="18"/>
                <w:szCs w:val="18"/>
              </w:rPr>
              <w:t>for all indoor units</w:t>
            </w:r>
            <w:r w:rsidR="00B10881">
              <w:rPr>
                <w:rFonts w:ascii="Calibri" w:hAnsi="Calibri"/>
              </w:rPr>
              <w:t xml:space="preserve"> </w:t>
            </w:r>
            <w:r w:rsidRPr="00421C09">
              <w:rPr>
                <w:rFonts w:asciiTheme="minorHAnsi" w:hAnsiTheme="minorHAnsi"/>
                <w:sz w:val="18"/>
                <w:szCs w:val="18"/>
              </w:rPr>
              <w:t>using an approved measurement procedure (RA3.3 or RA</w:t>
            </w:r>
            <w:r w:rsidR="00E675D1">
              <w:rPr>
                <w:rFonts w:asciiTheme="minorHAnsi" w:hAnsiTheme="minorHAnsi"/>
                <w:sz w:val="18"/>
                <w:szCs w:val="18"/>
              </w:rPr>
              <w:t>3.3.3</w:t>
            </w:r>
            <w:r w:rsidRPr="00421C09">
              <w:rPr>
                <w:rFonts w:asciiTheme="minorHAnsi" w:hAnsiTheme="minorHAnsi"/>
                <w:sz w:val="18"/>
                <w:szCs w:val="18"/>
              </w:rPr>
              <w:t>)?</w:t>
            </w:r>
          </w:p>
        </w:tc>
        <w:tc>
          <w:tcPr>
            <w:tcW w:w="2500" w:type="pct"/>
            <w:vAlign w:val="center"/>
          </w:tcPr>
          <w:p w14:paraId="7EB3F4CB" w14:textId="77777777" w:rsidR="001E16F8" w:rsidRPr="00DF3F73" w:rsidRDefault="001E16F8" w:rsidP="00B721EB">
            <w:pPr>
              <w:rPr>
                <w:rFonts w:asciiTheme="minorHAnsi" w:hAnsiTheme="minorHAnsi"/>
                <w:sz w:val="18"/>
                <w:szCs w:val="18"/>
              </w:rPr>
            </w:pPr>
          </w:p>
        </w:tc>
      </w:tr>
      <w:tr w:rsidR="001E16F8" w:rsidRPr="00DF3F73" w14:paraId="7EB3F4D0" w14:textId="77777777" w:rsidTr="00283830">
        <w:trPr>
          <w:cantSplit/>
          <w:trHeight w:val="288"/>
        </w:trPr>
        <w:tc>
          <w:tcPr>
            <w:tcW w:w="288" w:type="pct"/>
            <w:vAlign w:val="center"/>
          </w:tcPr>
          <w:p w14:paraId="7EB3F4CD" w14:textId="09A72C56"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3" w:type="pct"/>
            <w:vAlign w:val="center"/>
          </w:tcPr>
          <w:p w14:paraId="7EB3F4CE"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7EB3F4CF" w14:textId="77777777" w:rsidR="001E16F8" w:rsidRPr="00DF3F73" w:rsidRDefault="001E16F8" w:rsidP="00B721EB">
            <w:pPr>
              <w:rPr>
                <w:rFonts w:asciiTheme="minorHAnsi" w:hAnsiTheme="minorHAnsi"/>
                <w:sz w:val="18"/>
                <w:szCs w:val="18"/>
              </w:rPr>
            </w:pPr>
          </w:p>
        </w:tc>
      </w:tr>
      <w:tr w:rsidR="001E16F8" w:rsidRPr="00DF3F73" w14:paraId="7EB3F4D4" w14:textId="77777777" w:rsidTr="00283830">
        <w:trPr>
          <w:cantSplit/>
          <w:trHeight w:val="288"/>
        </w:trPr>
        <w:tc>
          <w:tcPr>
            <w:tcW w:w="288" w:type="pct"/>
            <w:vAlign w:val="center"/>
          </w:tcPr>
          <w:p w14:paraId="7EB3F4D1" w14:textId="6D5C9723"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3" w:type="pct"/>
            <w:vAlign w:val="center"/>
          </w:tcPr>
          <w:p w14:paraId="7EB3F4D2" w14:textId="6588DF30"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Date of HERS Rater Refrigerant Charge Verification for this system</w:t>
            </w:r>
          </w:p>
        </w:tc>
        <w:tc>
          <w:tcPr>
            <w:tcW w:w="2500" w:type="pct"/>
            <w:vAlign w:val="center"/>
          </w:tcPr>
          <w:p w14:paraId="7EB3F4D3" w14:textId="77777777" w:rsidR="001E16F8" w:rsidRPr="00DF3F73" w:rsidRDefault="001E16F8" w:rsidP="00B721EB">
            <w:pPr>
              <w:rPr>
                <w:rFonts w:asciiTheme="minorHAnsi" w:hAnsiTheme="minorHAnsi"/>
                <w:sz w:val="18"/>
                <w:szCs w:val="18"/>
              </w:rPr>
            </w:pPr>
          </w:p>
        </w:tc>
      </w:tr>
      <w:tr w:rsidR="001E16F8" w:rsidRPr="00DF3F73" w14:paraId="7EB3F4D8" w14:textId="77777777" w:rsidTr="00283830">
        <w:trPr>
          <w:cantSplit/>
          <w:trHeight w:val="288"/>
        </w:trPr>
        <w:tc>
          <w:tcPr>
            <w:tcW w:w="288" w:type="pct"/>
            <w:vAlign w:val="center"/>
          </w:tcPr>
          <w:p w14:paraId="7EB3F4D5" w14:textId="141F1264"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3" w:type="pct"/>
            <w:vAlign w:val="center"/>
          </w:tcPr>
          <w:p w14:paraId="7EB3F4D6" w14:textId="4EE718FE"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Refrigerant </w:t>
            </w:r>
            <w:r w:rsidR="009C05F0">
              <w:rPr>
                <w:rFonts w:asciiTheme="minorHAnsi" w:hAnsiTheme="minorHAnsi"/>
                <w:sz w:val="18"/>
                <w:szCs w:val="18"/>
              </w:rPr>
              <w:t>C</w:t>
            </w:r>
            <w:r w:rsidRPr="00421C09">
              <w:rPr>
                <w:rFonts w:asciiTheme="minorHAnsi" w:hAnsiTheme="minorHAnsi"/>
                <w:sz w:val="18"/>
                <w:szCs w:val="18"/>
              </w:rPr>
              <w:t xml:space="preserve">harge </w:t>
            </w:r>
            <w:r w:rsidR="009C05F0">
              <w:rPr>
                <w:rFonts w:asciiTheme="minorHAnsi" w:hAnsiTheme="minorHAnsi"/>
                <w:sz w:val="18"/>
                <w:szCs w:val="18"/>
              </w:rPr>
              <w:t>V</w:t>
            </w:r>
            <w:r w:rsidRPr="00421C09">
              <w:rPr>
                <w:rFonts w:asciiTheme="minorHAnsi" w:hAnsiTheme="minorHAnsi"/>
                <w:sz w:val="18"/>
                <w:szCs w:val="18"/>
              </w:rPr>
              <w:t xml:space="preserve">erification </w:t>
            </w:r>
            <w:r w:rsidR="009C05F0">
              <w:rPr>
                <w:rFonts w:asciiTheme="minorHAnsi" w:hAnsiTheme="minorHAnsi"/>
                <w:sz w:val="18"/>
                <w:szCs w:val="18"/>
              </w:rPr>
              <w:t>M</w:t>
            </w:r>
            <w:r w:rsidRPr="00421C09">
              <w:rPr>
                <w:rFonts w:asciiTheme="minorHAnsi" w:hAnsiTheme="minorHAnsi"/>
                <w:sz w:val="18"/>
                <w:szCs w:val="18"/>
              </w:rPr>
              <w:t xml:space="preserve">ethod </w:t>
            </w:r>
            <w:r w:rsidR="009C05F0">
              <w:rPr>
                <w:rFonts w:asciiTheme="minorHAnsi" w:hAnsiTheme="minorHAnsi"/>
                <w:sz w:val="18"/>
                <w:szCs w:val="18"/>
              </w:rPr>
              <w:t>U</w:t>
            </w:r>
            <w:r w:rsidRPr="00421C09">
              <w:rPr>
                <w:rFonts w:asciiTheme="minorHAnsi" w:hAnsiTheme="minorHAnsi"/>
                <w:sz w:val="18"/>
                <w:szCs w:val="18"/>
              </w:rPr>
              <w:t xml:space="preserve">sed by </w:t>
            </w:r>
            <w:r w:rsidR="009C05F0">
              <w:rPr>
                <w:rFonts w:asciiTheme="minorHAnsi" w:hAnsiTheme="minorHAnsi"/>
                <w:sz w:val="18"/>
                <w:szCs w:val="18"/>
              </w:rPr>
              <w:t>I</w:t>
            </w:r>
            <w:r w:rsidRPr="00421C09">
              <w:rPr>
                <w:rFonts w:asciiTheme="minorHAnsi" w:hAnsiTheme="minorHAnsi"/>
                <w:sz w:val="18"/>
                <w:szCs w:val="18"/>
              </w:rPr>
              <w:t>nstaller</w:t>
            </w:r>
          </w:p>
        </w:tc>
        <w:tc>
          <w:tcPr>
            <w:tcW w:w="2500" w:type="pct"/>
            <w:vAlign w:val="center"/>
          </w:tcPr>
          <w:p w14:paraId="7EB3F4D7" w14:textId="77777777" w:rsidR="001E16F8" w:rsidRPr="00DF3F73" w:rsidRDefault="001E16F8" w:rsidP="00B721EB">
            <w:pPr>
              <w:ind w:left="360"/>
              <w:rPr>
                <w:rFonts w:asciiTheme="minorHAnsi" w:hAnsiTheme="minorHAnsi"/>
                <w:sz w:val="18"/>
                <w:szCs w:val="18"/>
              </w:rPr>
            </w:pPr>
          </w:p>
        </w:tc>
      </w:tr>
      <w:tr w:rsidR="001E16F8" w:rsidRPr="00DF3F73" w14:paraId="7EB3F4DC" w14:textId="77777777" w:rsidTr="00283830">
        <w:trPr>
          <w:cantSplit/>
          <w:trHeight w:val="288"/>
        </w:trPr>
        <w:tc>
          <w:tcPr>
            <w:tcW w:w="288" w:type="pct"/>
            <w:vAlign w:val="center"/>
          </w:tcPr>
          <w:p w14:paraId="7EB3F4D9" w14:textId="07113B02"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3" w:type="pct"/>
            <w:vAlign w:val="center"/>
          </w:tcPr>
          <w:p w14:paraId="7EB3F4DA" w14:textId="12B698F9"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Person </w:t>
            </w:r>
            <w:r w:rsidR="009C05F0">
              <w:rPr>
                <w:rFonts w:asciiTheme="minorHAnsi" w:hAnsiTheme="minorHAnsi"/>
                <w:sz w:val="18"/>
                <w:szCs w:val="18"/>
              </w:rPr>
              <w:t>W</w:t>
            </w:r>
            <w:r w:rsidRPr="00421C09">
              <w:rPr>
                <w:rFonts w:asciiTheme="minorHAnsi" w:hAnsiTheme="minorHAnsi"/>
                <w:sz w:val="18"/>
                <w:szCs w:val="18"/>
              </w:rPr>
              <w:t xml:space="preserve">ho </w:t>
            </w:r>
            <w:r w:rsidR="009C05F0">
              <w:rPr>
                <w:rFonts w:asciiTheme="minorHAnsi" w:hAnsiTheme="minorHAnsi"/>
                <w:sz w:val="18"/>
                <w:szCs w:val="18"/>
              </w:rPr>
              <w:t>P</w:t>
            </w:r>
            <w:r w:rsidRPr="00421C09">
              <w:rPr>
                <w:rFonts w:asciiTheme="minorHAnsi" w:hAnsiTheme="minorHAnsi"/>
                <w:sz w:val="18"/>
                <w:szCs w:val="18"/>
              </w:rPr>
              <w:t xml:space="preserve">erformed the Refrigerant Charge Verification </w:t>
            </w:r>
            <w:r w:rsidR="009C05F0">
              <w:rPr>
                <w:rFonts w:asciiTheme="minorHAnsi" w:hAnsiTheme="minorHAnsi"/>
                <w:sz w:val="18"/>
                <w:szCs w:val="18"/>
              </w:rPr>
              <w:t>R</w:t>
            </w:r>
            <w:r w:rsidRPr="00421C09">
              <w:rPr>
                <w:rFonts w:asciiTheme="minorHAnsi" w:hAnsiTheme="minorHAnsi"/>
                <w:sz w:val="18"/>
                <w:szCs w:val="18"/>
              </w:rPr>
              <w:t>eported on the Certificate of Installation</w:t>
            </w:r>
          </w:p>
        </w:tc>
        <w:tc>
          <w:tcPr>
            <w:tcW w:w="2500" w:type="pct"/>
            <w:vAlign w:val="center"/>
          </w:tcPr>
          <w:p w14:paraId="7EB3F4DB" w14:textId="77777777" w:rsidR="001E16F8" w:rsidRPr="00DF3F73" w:rsidRDefault="001E16F8" w:rsidP="00B721EB">
            <w:pPr>
              <w:rPr>
                <w:rFonts w:asciiTheme="minorHAnsi" w:hAnsiTheme="minorHAnsi"/>
                <w:sz w:val="18"/>
                <w:szCs w:val="18"/>
              </w:rPr>
            </w:pPr>
          </w:p>
        </w:tc>
      </w:tr>
      <w:tr w:rsidR="001E16F8" w:rsidRPr="00DF3F73" w14:paraId="7EB3F4E0" w14:textId="77777777" w:rsidTr="00283830">
        <w:trPr>
          <w:cantSplit/>
          <w:trHeight w:val="288"/>
        </w:trPr>
        <w:tc>
          <w:tcPr>
            <w:tcW w:w="288" w:type="pct"/>
            <w:vAlign w:val="center"/>
          </w:tcPr>
          <w:p w14:paraId="7EB3F4DD" w14:textId="3B116370"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3" w:type="pct"/>
            <w:vAlign w:val="center"/>
          </w:tcPr>
          <w:p w14:paraId="7EB3F4DE" w14:textId="021753FD"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HERS Verification Compliance Requirement Status</w:t>
            </w:r>
          </w:p>
        </w:tc>
        <w:tc>
          <w:tcPr>
            <w:tcW w:w="2500" w:type="pct"/>
            <w:vAlign w:val="center"/>
          </w:tcPr>
          <w:p w14:paraId="7EB3F4DF" w14:textId="77777777" w:rsidR="001E16F8" w:rsidRPr="00DF3F73" w:rsidRDefault="001E16F8" w:rsidP="00B721EB">
            <w:pPr>
              <w:ind w:left="720"/>
              <w:rPr>
                <w:rFonts w:asciiTheme="minorHAnsi" w:hAnsiTheme="minorHAnsi"/>
                <w:color w:val="FF0000"/>
                <w:sz w:val="18"/>
                <w:szCs w:val="18"/>
              </w:rPr>
            </w:pPr>
          </w:p>
        </w:tc>
      </w:tr>
      <w:tr w:rsidR="001E16F8" w:rsidRPr="00DF3F73" w14:paraId="7EB3F4E4" w14:textId="77777777" w:rsidTr="00283830">
        <w:trPr>
          <w:cantSplit/>
          <w:trHeight w:val="288"/>
        </w:trPr>
        <w:tc>
          <w:tcPr>
            <w:tcW w:w="288" w:type="pct"/>
            <w:vAlign w:val="center"/>
          </w:tcPr>
          <w:p w14:paraId="7EB3F4E1" w14:textId="2520A3DE"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3" w:type="pct"/>
            <w:vAlign w:val="center"/>
          </w:tcPr>
          <w:p w14:paraId="7EB3F4E2" w14:textId="53FDC7FB" w:rsidR="001E16F8" w:rsidRPr="00421C09" w:rsidRDefault="001E16F8" w:rsidP="009C05F0">
            <w:pPr>
              <w:rPr>
                <w:rFonts w:asciiTheme="minorHAnsi" w:hAnsiTheme="minorHAnsi"/>
                <w:sz w:val="18"/>
                <w:szCs w:val="18"/>
              </w:rPr>
            </w:pPr>
            <w:r w:rsidRPr="00421C09">
              <w:rPr>
                <w:rFonts w:asciiTheme="minorHAnsi" w:hAnsiTheme="minorHAnsi"/>
                <w:sz w:val="18"/>
                <w:szCs w:val="18"/>
              </w:rPr>
              <w:t xml:space="preserve">Refrigerant </w:t>
            </w:r>
            <w:r w:rsidR="009C05F0">
              <w:rPr>
                <w:rFonts w:asciiTheme="minorHAnsi" w:hAnsiTheme="minorHAnsi"/>
                <w:sz w:val="18"/>
                <w:szCs w:val="18"/>
              </w:rPr>
              <w:t>C</w:t>
            </w:r>
            <w:r w:rsidRPr="00421C09">
              <w:rPr>
                <w:rFonts w:asciiTheme="minorHAnsi" w:hAnsiTheme="minorHAnsi"/>
                <w:sz w:val="18"/>
                <w:szCs w:val="18"/>
              </w:rPr>
              <w:t xml:space="preserve">harge </w:t>
            </w:r>
            <w:r w:rsidR="009C05F0">
              <w:rPr>
                <w:rFonts w:asciiTheme="minorHAnsi" w:hAnsiTheme="minorHAnsi"/>
                <w:sz w:val="18"/>
                <w:szCs w:val="18"/>
              </w:rPr>
              <w:t>V</w:t>
            </w:r>
            <w:r w:rsidRPr="00421C09">
              <w:rPr>
                <w:rFonts w:asciiTheme="minorHAnsi" w:hAnsiTheme="minorHAnsi"/>
                <w:sz w:val="18"/>
                <w:szCs w:val="18"/>
              </w:rPr>
              <w:t xml:space="preserve">erification </w:t>
            </w:r>
            <w:r w:rsidR="009C05F0">
              <w:rPr>
                <w:rFonts w:asciiTheme="minorHAnsi" w:hAnsiTheme="minorHAnsi"/>
                <w:sz w:val="18"/>
                <w:szCs w:val="18"/>
              </w:rPr>
              <w:t>M</w:t>
            </w:r>
            <w:r w:rsidRPr="00421C09">
              <w:rPr>
                <w:rFonts w:asciiTheme="minorHAnsi" w:hAnsiTheme="minorHAnsi"/>
                <w:sz w:val="18"/>
                <w:szCs w:val="18"/>
              </w:rPr>
              <w:t xml:space="preserve">ethod </w:t>
            </w:r>
            <w:r w:rsidR="009C05F0">
              <w:rPr>
                <w:rFonts w:asciiTheme="minorHAnsi" w:hAnsiTheme="minorHAnsi"/>
                <w:sz w:val="18"/>
                <w:szCs w:val="18"/>
              </w:rPr>
              <w:t>U</w:t>
            </w:r>
            <w:r w:rsidRPr="00421C09">
              <w:rPr>
                <w:rFonts w:asciiTheme="minorHAnsi" w:hAnsiTheme="minorHAnsi"/>
                <w:sz w:val="18"/>
                <w:szCs w:val="18"/>
              </w:rPr>
              <w:t>sed by HERS Rater</w:t>
            </w:r>
          </w:p>
        </w:tc>
        <w:tc>
          <w:tcPr>
            <w:tcW w:w="2500" w:type="pct"/>
            <w:vAlign w:val="center"/>
          </w:tcPr>
          <w:p w14:paraId="7EB3F4E3" w14:textId="77777777" w:rsidR="001E16F8" w:rsidRPr="00DF3F73" w:rsidRDefault="001E16F8" w:rsidP="00B721EB">
            <w:pPr>
              <w:rPr>
                <w:rFonts w:asciiTheme="minorHAnsi" w:hAnsiTheme="minorHAnsi"/>
                <w:sz w:val="18"/>
                <w:szCs w:val="18"/>
              </w:rPr>
            </w:pPr>
          </w:p>
        </w:tc>
      </w:tr>
    </w:tbl>
    <w:p w14:paraId="7EB3F4E5" w14:textId="77777777" w:rsidR="000B12F4" w:rsidRPr="00481126" w:rsidRDefault="000B12F4" w:rsidP="000B12F4">
      <w:pPr>
        <w:keepNext/>
        <w:rPr>
          <w:rFonts w:asciiTheme="minorHAnsi" w:hAnsiTheme="minorHAnsi"/>
          <w:b/>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1E16F8" w:rsidRPr="00DF3F73" w14:paraId="7EB3F4E7" w14:textId="77777777" w:rsidTr="00B721EB">
        <w:trPr>
          <w:trHeight w:val="288"/>
        </w:trPr>
        <w:tc>
          <w:tcPr>
            <w:tcW w:w="11016" w:type="dxa"/>
            <w:vAlign w:val="center"/>
          </w:tcPr>
          <w:p w14:paraId="7EB3F4E6" w14:textId="2E73D7C8" w:rsidR="001E16F8" w:rsidRPr="00DF3F73" w:rsidRDefault="001E16F8" w:rsidP="00B721EB">
            <w:pPr>
              <w:keepNext/>
              <w:rPr>
                <w:rFonts w:asciiTheme="minorHAnsi" w:hAnsiTheme="minorHAnsi"/>
                <w:b/>
                <w:sz w:val="18"/>
                <w:szCs w:val="18"/>
              </w:rPr>
            </w:pPr>
            <w:r w:rsidRPr="00481126">
              <w:rPr>
                <w:rFonts w:asciiTheme="minorHAnsi" w:hAnsiTheme="minorHAnsi"/>
                <w:b/>
                <w:szCs w:val="18"/>
              </w:rPr>
              <w:t xml:space="preserve">MCH-25a </w:t>
            </w:r>
            <w:r w:rsidR="008244CC">
              <w:rPr>
                <w:rFonts w:asciiTheme="minorHAnsi" w:hAnsiTheme="minorHAnsi"/>
                <w:b/>
                <w:szCs w:val="18"/>
              </w:rPr>
              <w:t>-</w:t>
            </w:r>
            <w:r w:rsidRPr="00481126">
              <w:rPr>
                <w:rFonts w:asciiTheme="minorHAnsi" w:hAnsiTheme="minorHAnsi"/>
                <w:b/>
                <w:szCs w:val="18"/>
              </w:rPr>
              <w:t xml:space="preserve"> </w:t>
            </w:r>
            <w:r w:rsidR="008244CC">
              <w:rPr>
                <w:rFonts w:asciiTheme="minorHAnsi" w:hAnsiTheme="minorHAnsi"/>
                <w:b/>
                <w:szCs w:val="18"/>
              </w:rPr>
              <w:t xml:space="preserve">Refrigerant Charge Verification - </w:t>
            </w:r>
            <w:r w:rsidRPr="00481126">
              <w:rPr>
                <w:rFonts w:asciiTheme="minorHAnsi" w:hAnsiTheme="minorHAnsi"/>
                <w:b/>
                <w:szCs w:val="18"/>
              </w:rPr>
              <w:t>Superheat Method</w:t>
            </w:r>
          </w:p>
        </w:tc>
      </w:tr>
    </w:tbl>
    <w:p w14:paraId="7EB3F4E8" w14:textId="77777777" w:rsidR="000B12F4" w:rsidRPr="00481126" w:rsidRDefault="000B12F4" w:rsidP="000B12F4">
      <w:pPr>
        <w:keepNext/>
        <w:rPr>
          <w:rFonts w:asciiTheme="minorHAnsi" w:hAnsiTheme="minorHAnsi"/>
          <w:b/>
          <w:szCs w:val="18"/>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
        <w:gridCol w:w="4781"/>
        <w:gridCol w:w="5402"/>
      </w:tblGrid>
      <w:tr w:rsidR="001E16F8" w:rsidRPr="00DF3F73" w14:paraId="7EB3F4EB" w14:textId="77777777" w:rsidTr="00283830">
        <w:trPr>
          <w:cantSplit/>
          <w:trHeight w:val="432"/>
        </w:trPr>
        <w:tc>
          <w:tcPr>
            <w:tcW w:w="5000" w:type="pct"/>
            <w:gridSpan w:val="3"/>
            <w:vAlign w:val="center"/>
          </w:tcPr>
          <w:p w14:paraId="7EB3F4E9" w14:textId="3CCDEFB5" w:rsidR="001E16F8" w:rsidRPr="00481126" w:rsidRDefault="001E16F8" w:rsidP="00B721EB">
            <w:pPr>
              <w:keepNext/>
              <w:rPr>
                <w:rFonts w:asciiTheme="minorHAnsi" w:hAnsiTheme="minorHAnsi"/>
                <w:b/>
                <w:szCs w:val="18"/>
              </w:rPr>
            </w:pPr>
            <w:r w:rsidRPr="00481126">
              <w:rPr>
                <w:rFonts w:asciiTheme="minorHAnsi" w:hAnsiTheme="minorHAnsi"/>
                <w:b/>
                <w:szCs w:val="18"/>
              </w:rPr>
              <w:t>B. Metering Device Verification</w:t>
            </w:r>
          </w:p>
          <w:p w14:paraId="7EB3F4EA" w14:textId="6DC89CE0"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 is required to visually field verify all information from CF2R</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Superheat Method can only be used on systems that do not have a variable metering device.</w:t>
            </w:r>
          </w:p>
        </w:tc>
      </w:tr>
      <w:tr w:rsidR="001E16F8" w:rsidRPr="00DF3F73" w14:paraId="7EB3F4EF" w14:textId="77777777" w:rsidTr="00283830">
        <w:trPr>
          <w:cantSplit/>
          <w:trHeight w:val="288"/>
        </w:trPr>
        <w:tc>
          <w:tcPr>
            <w:tcW w:w="287" w:type="pct"/>
            <w:vAlign w:val="center"/>
          </w:tcPr>
          <w:p w14:paraId="7EB3F4EC"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01</w:t>
            </w:r>
          </w:p>
        </w:tc>
        <w:tc>
          <w:tcPr>
            <w:tcW w:w="2213" w:type="pct"/>
            <w:vAlign w:val="center"/>
          </w:tcPr>
          <w:p w14:paraId="7EB3F4ED" w14:textId="49EDD56E"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Refrigerant </w:t>
            </w:r>
            <w:r w:rsidR="00491363">
              <w:rPr>
                <w:rFonts w:asciiTheme="minorHAnsi" w:hAnsiTheme="minorHAnsi"/>
                <w:sz w:val="18"/>
                <w:szCs w:val="18"/>
              </w:rPr>
              <w:t>M</w:t>
            </w:r>
            <w:r w:rsidRPr="00DF3F73">
              <w:rPr>
                <w:rFonts w:asciiTheme="minorHAnsi" w:hAnsiTheme="minorHAnsi"/>
                <w:sz w:val="18"/>
                <w:szCs w:val="18"/>
              </w:rPr>
              <w:t xml:space="preserve">etering </w:t>
            </w:r>
            <w:r w:rsidR="00491363">
              <w:rPr>
                <w:rFonts w:asciiTheme="minorHAnsi" w:hAnsiTheme="minorHAnsi"/>
                <w:sz w:val="18"/>
                <w:szCs w:val="18"/>
              </w:rPr>
              <w:t>D</w:t>
            </w:r>
            <w:r w:rsidRPr="00DF3F73">
              <w:rPr>
                <w:rFonts w:asciiTheme="minorHAnsi" w:hAnsiTheme="minorHAnsi"/>
                <w:sz w:val="18"/>
                <w:szCs w:val="18"/>
              </w:rPr>
              <w:t>evice</w:t>
            </w:r>
          </w:p>
        </w:tc>
        <w:tc>
          <w:tcPr>
            <w:tcW w:w="2499" w:type="pct"/>
            <w:vAlign w:val="center"/>
          </w:tcPr>
          <w:p w14:paraId="7EB3F4EE" w14:textId="77777777" w:rsidR="001E16F8" w:rsidRPr="00DF3F73" w:rsidRDefault="001E16F8" w:rsidP="00B721EB">
            <w:pPr>
              <w:rPr>
                <w:rFonts w:asciiTheme="minorHAnsi" w:hAnsiTheme="minorHAnsi"/>
                <w:sz w:val="18"/>
                <w:szCs w:val="18"/>
              </w:rPr>
            </w:pPr>
          </w:p>
        </w:tc>
      </w:tr>
      <w:tr w:rsidR="001E16F8" w:rsidRPr="00DF3F73" w14:paraId="7EB3F4F3" w14:textId="77777777" w:rsidTr="00283830">
        <w:trPr>
          <w:cantSplit/>
          <w:trHeight w:val="288"/>
        </w:trPr>
        <w:tc>
          <w:tcPr>
            <w:tcW w:w="287" w:type="pct"/>
            <w:vAlign w:val="center"/>
          </w:tcPr>
          <w:p w14:paraId="7EB3F4F0"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4F1" w14:textId="4421C75C"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Superheat Method </w:t>
            </w:r>
            <w:r w:rsidR="00491363">
              <w:rPr>
                <w:rFonts w:asciiTheme="minorHAnsi" w:hAnsiTheme="minorHAnsi"/>
                <w:sz w:val="18"/>
                <w:szCs w:val="18"/>
              </w:rPr>
              <w:t>A</w:t>
            </w:r>
            <w:r w:rsidRPr="00DF3F73">
              <w:rPr>
                <w:rFonts w:asciiTheme="minorHAnsi" w:hAnsiTheme="minorHAnsi"/>
                <w:sz w:val="18"/>
                <w:szCs w:val="18"/>
              </w:rPr>
              <w:t xml:space="preserve">pplicability </w:t>
            </w:r>
            <w:r w:rsidR="00491363">
              <w:rPr>
                <w:rFonts w:asciiTheme="minorHAnsi" w:hAnsiTheme="minorHAnsi"/>
                <w:sz w:val="18"/>
                <w:szCs w:val="18"/>
              </w:rPr>
              <w:t>S</w:t>
            </w:r>
            <w:r w:rsidRPr="00DF3F73">
              <w:rPr>
                <w:rFonts w:asciiTheme="minorHAnsi" w:hAnsiTheme="minorHAnsi"/>
                <w:sz w:val="18"/>
                <w:szCs w:val="18"/>
              </w:rPr>
              <w:t>tatus</w:t>
            </w:r>
          </w:p>
        </w:tc>
        <w:tc>
          <w:tcPr>
            <w:tcW w:w="2499" w:type="pct"/>
            <w:vAlign w:val="center"/>
          </w:tcPr>
          <w:p w14:paraId="7EB3F4F2" w14:textId="77777777" w:rsidR="001E16F8" w:rsidRPr="00DF3F73" w:rsidRDefault="001E16F8" w:rsidP="00B721EB">
            <w:pPr>
              <w:keepNext/>
              <w:rPr>
                <w:rFonts w:asciiTheme="minorHAnsi" w:hAnsiTheme="minorHAnsi"/>
                <w:sz w:val="18"/>
                <w:szCs w:val="18"/>
              </w:rPr>
            </w:pPr>
          </w:p>
        </w:tc>
      </w:tr>
    </w:tbl>
    <w:p w14:paraId="7EB3F4F4" w14:textId="77777777" w:rsidR="000B12F4" w:rsidRPr="00481126" w:rsidRDefault="000B12F4" w:rsidP="000B12F4">
      <w:pPr>
        <w:tabs>
          <w:tab w:val="left" w:pos="8540"/>
        </w:tabs>
        <w:rPr>
          <w:rFonts w:asciiTheme="minorHAnsi" w:hAnsiTheme="minorHAnsi"/>
          <w:b/>
          <w:szCs w:val="18"/>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
        <w:gridCol w:w="4781"/>
        <w:gridCol w:w="5402"/>
      </w:tblGrid>
      <w:tr w:rsidR="001E16F8" w:rsidRPr="00DF3F73" w14:paraId="7EB3F4F7" w14:textId="77777777" w:rsidTr="00283830">
        <w:trPr>
          <w:cantSplit/>
          <w:trHeight w:val="288"/>
        </w:trPr>
        <w:tc>
          <w:tcPr>
            <w:tcW w:w="5000" w:type="pct"/>
            <w:gridSpan w:val="3"/>
            <w:vAlign w:val="center"/>
          </w:tcPr>
          <w:p w14:paraId="7EB3F4F5" w14:textId="7C5E9BF2" w:rsidR="001E16F8" w:rsidRPr="00481126" w:rsidRDefault="001E16F8" w:rsidP="00B721EB">
            <w:pPr>
              <w:keepNext/>
              <w:rPr>
                <w:rFonts w:asciiTheme="minorHAnsi" w:hAnsiTheme="minorHAnsi"/>
                <w:b/>
                <w:szCs w:val="18"/>
              </w:rPr>
            </w:pPr>
            <w:r w:rsidRPr="00481126">
              <w:rPr>
                <w:rFonts w:asciiTheme="minorHAnsi" w:hAnsiTheme="minorHAnsi"/>
                <w:b/>
                <w:szCs w:val="18"/>
              </w:rPr>
              <w:t>C. Instrument Calibration</w:t>
            </w:r>
          </w:p>
          <w:p w14:paraId="7EB3F4F6" w14:textId="50630F02"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Raters are required to calibrate their diagnostic tools</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Procedures for instrument calibration are given in Reference Residential Appendix RA3.2.2 and RA3.2.2.2</w:t>
            </w:r>
          </w:p>
        </w:tc>
      </w:tr>
      <w:tr w:rsidR="001E16F8" w:rsidRPr="00DF3F73" w14:paraId="7EB3F4FB" w14:textId="77777777" w:rsidTr="00283830">
        <w:trPr>
          <w:cantSplit/>
          <w:trHeight w:val="288"/>
        </w:trPr>
        <w:tc>
          <w:tcPr>
            <w:tcW w:w="287" w:type="pct"/>
            <w:vAlign w:val="center"/>
          </w:tcPr>
          <w:p w14:paraId="7EB3F4F8"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01</w:t>
            </w:r>
          </w:p>
        </w:tc>
        <w:tc>
          <w:tcPr>
            <w:tcW w:w="2213" w:type="pct"/>
            <w:vAlign w:val="center"/>
          </w:tcPr>
          <w:p w14:paraId="7EB3F4F9" w14:textId="5EE9EB90"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Date of Digital Refrigerant Gauge Calibration</w:t>
            </w:r>
          </w:p>
        </w:tc>
        <w:tc>
          <w:tcPr>
            <w:tcW w:w="2500" w:type="pct"/>
            <w:vAlign w:val="center"/>
          </w:tcPr>
          <w:p w14:paraId="7EB3F4FA" w14:textId="77777777" w:rsidR="001E16F8" w:rsidRPr="00DF3F73" w:rsidRDefault="001E16F8" w:rsidP="00B721EB">
            <w:pPr>
              <w:keepNext/>
              <w:rPr>
                <w:rFonts w:asciiTheme="minorHAnsi" w:hAnsiTheme="minorHAnsi"/>
                <w:sz w:val="18"/>
                <w:szCs w:val="18"/>
              </w:rPr>
            </w:pPr>
          </w:p>
        </w:tc>
      </w:tr>
      <w:tr w:rsidR="001E16F8" w:rsidRPr="00DF3F73" w14:paraId="7EB3F4FF" w14:textId="77777777" w:rsidTr="00283830">
        <w:trPr>
          <w:cantSplit/>
          <w:trHeight w:val="288"/>
        </w:trPr>
        <w:tc>
          <w:tcPr>
            <w:tcW w:w="287" w:type="pct"/>
            <w:vAlign w:val="center"/>
          </w:tcPr>
          <w:p w14:paraId="7EB3F4FC"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4FD" w14:textId="4EFED6AB"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Date of Digital Thermocouple Calibration</w:t>
            </w:r>
          </w:p>
        </w:tc>
        <w:tc>
          <w:tcPr>
            <w:tcW w:w="2500" w:type="pct"/>
            <w:vAlign w:val="center"/>
          </w:tcPr>
          <w:p w14:paraId="7EB3F4FE" w14:textId="77777777" w:rsidR="001E16F8" w:rsidRPr="00DF3F73" w:rsidRDefault="001E16F8" w:rsidP="00B721EB">
            <w:pPr>
              <w:keepNext/>
              <w:rPr>
                <w:rFonts w:asciiTheme="minorHAnsi" w:hAnsiTheme="minorHAnsi"/>
                <w:sz w:val="18"/>
                <w:szCs w:val="18"/>
              </w:rPr>
            </w:pPr>
          </w:p>
        </w:tc>
      </w:tr>
      <w:tr w:rsidR="001E16F8" w:rsidRPr="00DF3F73" w14:paraId="7EB3F503" w14:textId="77777777" w:rsidTr="00283830">
        <w:trPr>
          <w:cantSplit/>
          <w:trHeight w:val="288"/>
        </w:trPr>
        <w:tc>
          <w:tcPr>
            <w:tcW w:w="287" w:type="pct"/>
            <w:vAlign w:val="center"/>
          </w:tcPr>
          <w:p w14:paraId="7EB3F500"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03</w:t>
            </w:r>
          </w:p>
        </w:tc>
        <w:tc>
          <w:tcPr>
            <w:tcW w:w="2213" w:type="pct"/>
            <w:vAlign w:val="center"/>
          </w:tcPr>
          <w:p w14:paraId="7EB3F501" w14:textId="217E326B"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Digital Refrigerant Gauge Calibration Status</w:t>
            </w:r>
          </w:p>
        </w:tc>
        <w:tc>
          <w:tcPr>
            <w:tcW w:w="2500" w:type="pct"/>
            <w:vAlign w:val="center"/>
          </w:tcPr>
          <w:p w14:paraId="7EB3F502" w14:textId="77777777" w:rsidR="001E16F8" w:rsidRPr="00DF3F73" w:rsidRDefault="001E16F8" w:rsidP="00B721EB">
            <w:pPr>
              <w:keepNext/>
              <w:rPr>
                <w:rFonts w:asciiTheme="minorHAnsi" w:hAnsiTheme="minorHAnsi"/>
                <w:sz w:val="18"/>
                <w:szCs w:val="18"/>
              </w:rPr>
            </w:pPr>
          </w:p>
        </w:tc>
      </w:tr>
      <w:tr w:rsidR="001E16F8" w:rsidRPr="00DF3F73" w14:paraId="7EB3F507" w14:textId="77777777" w:rsidTr="00283830">
        <w:trPr>
          <w:cantSplit/>
          <w:trHeight w:val="288"/>
        </w:trPr>
        <w:tc>
          <w:tcPr>
            <w:tcW w:w="287" w:type="pct"/>
            <w:vAlign w:val="center"/>
          </w:tcPr>
          <w:p w14:paraId="7EB3F504"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04</w:t>
            </w:r>
          </w:p>
        </w:tc>
        <w:tc>
          <w:tcPr>
            <w:tcW w:w="2213" w:type="pct"/>
            <w:vAlign w:val="center"/>
          </w:tcPr>
          <w:p w14:paraId="7EB3F505" w14:textId="0160F39D"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Digital Thermocouple Calibration Status</w:t>
            </w:r>
          </w:p>
        </w:tc>
        <w:tc>
          <w:tcPr>
            <w:tcW w:w="2500" w:type="pct"/>
            <w:vAlign w:val="center"/>
          </w:tcPr>
          <w:p w14:paraId="7EB3F506" w14:textId="77777777" w:rsidR="001E16F8" w:rsidRPr="00DF3F73" w:rsidRDefault="001E16F8" w:rsidP="00B721EB">
            <w:pPr>
              <w:keepNext/>
              <w:rPr>
                <w:rFonts w:asciiTheme="minorHAnsi" w:hAnsiTheme="minorHAnsi"/>
                <w:sz w:val="18"/>
                <w:szCs w:val="18"/>
              </w:rPr>
            </w:pPr>
          </w:p>
        </w:tc>
      </w:tr>
    </w:tbl>
    <w:p w14:paraId="7EB3F508" w14:textId="77777777" w:rsidR="001E16F8" w:rsidRPr="00DF3F73" w:rsidRDefault="001E16F8" w:rsidP="001E16F8">
      <w:pPr>
        <w:tabs>
          <w:tab w:val="left" w:pos="8540"/>
        </w:tabs>
        <w:spacing w:after="120"/>
        <w:rPr>
          <w:rFonts w:asciiTheme="minorHAnsi" w:hAnsiTheme="minorHAnsi"/>
          <w:b/>
          <w:sz w:val="18"/>
          <w:szCs w:val="18"/>
        </w:rPr>
      </w:pPr>
    </w:p>
    <w:tbl>
      <w:tblPr>
        <w:tblW w:w="5067"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27"/>
        <w:gridCol w:w="4840"/>
        <w:gridCol w:w="5468"/>
      </w:tblGrid>
      <w:tr w:rsidR="001E16F8" w:rsidRPr="00DF3F73" w14:paraId="7EB3F50B" w14:textId="77777777" w:rsidTr="00283830">
        <w:trPr>
          <w:cantSplit/>
          <w:trHeight w:val="288"/>
        </w:trPr>
        <w:tc>
          <w:tcPr>
            <w:tcW w:w="5000" w:type="pct"/>
            <w:gridSpan w:val="3"/>
            <w:vAlign w:val="center"/>
          </w:tcPr>
          <w:p w14:paraId="7EB3F509" w14:textId="46D24D3A" w:rsidR="001E16F8" w:rsidRPr="00481126" w:rsidRDefault="001E16F8" w:rsidP="00B721EB">
            <w:pPr>
              <w:pStyle w:val="Header"/>
              <w:keepNext/>
              <w:tabs>
                <w:tab w:val="clear" w:pos="4320"/>
                <w:tab w:val="clear" w:pos="8640"/>
              </w:tabs>
              <w:rPr>
                <w:rFonts w:asciiTheme="minorHAnsi" w:hAnsiTheme="minorHAnsi"/>
                <w:b/>
                <w:szCs w:val="18"/>
              </w:rPr>
            </w:pPr>
            <w:r w:rsidRPr="00481126">
              <w:rPr>
                <w:rFonts w:asciiTheme="minorHAnsi" w:hAnsiTheme="minorHAnsi"/>
                <w:b/>
                <w:szCs w:val="18"/>
              </w:rPr>
              <w:lastRenderedPageBreak/>
              <w:t>D. Measurement Access Hole (MAH) Verification</w:t>
            </w:r>
          </w:p>
          <w:p w14:paraId="7EB3F50A" w14:textId="04D7B678" w:rsidR="001E16F8" w:rsidRPr="00DF3F73" w:rsidRDefault="007857EA" w:rsidP="00B721EB">
            <w:pPr>
              <w:pStyle w:val="Header"/>
              <w:keepNext/>
              <w:tabs>
                <w:tab w:val="clear" w:pos="4320"/>
                <w:tab w:val="clear" w:pos="8640"/>
              </w:tabs>
              <w:rPr>
                <w:rFonts w:asciiTheme="minorHAnsi" w:hAnsiTheme="minorHAnsi"/>
                <w:sz w:val="18"/>
                <w:szCs w:val="18"/>
              </w:rPr>
            </w:pPr>
            <w:r w:rsidRPr="00017D78">
              <w:rPr>
                <w:rFonts w:asciiTheme="minorHAnsi" w:hAnsiTheme="minorHAnsi"/>
                <w:sz w:val="18"/>
                <w:szCs w:val="18"/>
              </w:rPr>
              <w:t>HERS Raters are required to visually field verify MAH</w:t>
            </w:r>
            <w:r>
              <w:rPr>
                <w:rFonts w:asciiTheme="minorHAnsi" w:hAnsiTheme="minorHAnsi"/>
                <w:sz w:val="18"/>
                <w:szCs w:val="18"/>
              </w:rPr>
              <w:t>.</w:t>
            </w:r>
            <w:r w:rsidRPr="003A69EB">
              <w:rPr>
                <w:rFonts w:asciiTheme="minorHAnsi" w:hAnsiTheme="minorHAnsi"/>
                <w:sz w:val="18"/>
                <w:szCs w:val="18"/>
              </w:rPr>
              <w:t xml:space="preserve"> </w:t>
            </w:r>
            <w:r w:rsidR="001E16F8" w:rsidRPr="003A69EB">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1E16F8" w:rsidRPr="00DF3F73" w14:paraId="7EB3F50F" w14:textId="77777777" w:rsidTr="00283830">
        <w:trPr>
          <w:cantSplit/>
          <w:trHeight w:val="288"/>
        </w:trPr>
        <w:tc>
          <w:tcPr>
            <w:tcW w:w="287" w:type="pct"/>
            <w:vAlign w:val="center"/>
          </w:tcPr>
          <w:p w14:paraId="7EB3F50C" w14:textId="77777777" w:rsidR="001E16F8" w:rsidRPr="00DF3F73" w:rsidRDefault="001E16F8" w:rsidP="00B721EB">
            <w:pPr>
              <w:pStyle w:val="IndexHeading"/>
              <w:keepNext/>
              <w:ind w:left="-115"/>
              <w:jc w:val="center"/>
              <w:rPr>
                <w:rFonts w:asciiTheme="minorHAnsi" w:hAnsiTheme="minorHAnsi"/>
                <w:b w:val="0"/>
                <w:bCs/>
                <w:sz w:val="18"/>
                <w:szCs w:val="18"/>
              </w:rPr>
            </w:pPr>
            <w:r w:rsidRPr="00DF3F73">
              <w:rPr>
                <w:rFonts w:asciiTheme="minorHAnsi" w:hAnsiTheme="minorHAnsi"/>
                <w:b w:val="0"/>
                <w:bCs/>
                <w:sz w:val="18"/>
                <w:szCs w:val="18"/>
              </w:rPr>
              <w:t>01</w:t>
            </w:r>
          </w:p>
        </w:tc>
        <w:tc>
          <w:tcPr>
            <w:tcW w:w="2213" w:type="pct"/>
            <w:tcMar>
              <w:left w:w="115" w:type="dxa"/>
              <w:right w:w="101" w:type="dxa"/>
            </w:tcMar>
            <w:vAlign w:val="center"/>
          </w:tcPr>
          <w:p w14:paraId="7EB3F50D" w14:textId="70E3DC0D"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Method </w:t>
            </w:r>
            <w:r w:rsidR="002D2DFC">
              <w:rPr>
                <w:rFonts w:asciiTheme="minorHAnsi" w:hAnsiTheme="minorHAnsi"/>
                <w:sz w:val="18"/>
                <w:szCs w:val="18"/>
              </w:rPr>
              <w:t>U</w:t>
            </w:r>
            <w:r w:rsidRPr="00DF3F73">
              <w:rPr>
                <w:rFonts w:asciiTheme="minorHAnsi" w:hAnsiTheme="minorHAnsi"/>
                <w:sz w:val="18"/>
                <w:szCs w:val="18"/>
              </w:rPr>
              <w:t xml:space="preserve">sed to </w:t>
            </w:r>
            <w:r w:rsidR="002D2DFC">
              <w:rPr>
                <w:rFonts w:asciiTheme="minorHAnsi" w:hAnsiTheme="minorHAnsi"/>
                <w:sz w:val="18"/>
                <w:szCs w:val="18"/>
              </w:rPr>
              <w:t>D</w:t>
            </w:r>
            <w:r w:rsidRPr="00DF3F73">
              <w:rPr>
                <w:rFonts w:asciiTheme="minorHAnsi" w:hAnsiTheme="minorHAnsi"/>
                <w:sz w:val="18"/>
                <w:szCs w:val="18"/>
              </w:rPr>
              <w:t xml:space="preserve">emonstrate </w:t>
            </w:r>
            <w:r w:rsidR="002D2DFC">
              <w:rPr>
                <w:rFonts w:asciiTheme="minorHAnsi" w:hAnsiTheme="minorHAnsi"/>
                <w:sz w:val="18"/>
                <w:szCs w:val="18"/>
              </w:rPr>
              <w:t>C</w:t>
            </w:r>
            <w:r w:rsidRPr="00DF3F73">
              <w:rPr>
                <w:rFonts w:asciiTheme="minorHAnsi" w:hAnsiTheme="minorHAnsi"/>
                <w:sz w:val="18"/>
                <w:szCs w:val="18"/>
              </w:rPr>
              <w:t xml:space="preserve">ompliance with the Measurement Access Hole (MAH) </w:t>
            </w:r>
            <w:r w:rsidR="002D2DFC">
              <w:rPr>
                <w:rFonts w:asciiTheme="minorHAnsi" w:hAnsiTheme="minorHAnsi"/>
                <w:sz w:val="18"/>
                <w:szCs w:val="18"/>
              </w:rPr>
              <w:t>R</w:t>
            </w:r>
            <w:r w:rsidRPr="00DF3F73">
              <w:rPr>
                <w:rFonts w:asciiTheme="minorHAnsi" w:hAnsiTheme="minorHAnsi"/>
                <w:sz w:val="18"/>
                <w:szCs w:val="18"/>
              </w:rPr>
              <w:t>equirement</w:t>
            </w:r>
          </w:p>
        </w:tc>
        <w:tc>
          <w:tcPr>
            <w:tcW w:w="2500" w:type="pct"/>
            <w:tcMar>
              <w:left w:w="115" w:type="dxa"/>
              <w:right w:w="101" w:type="dxa"/>
            </w:tcMar>
            <w:vAlign w:val="center"/>
          </w:tcPr>
          <w:p w14:paraId="7EB3F50E" w14:textId="77777777" w:rsidR="001E16F8" w:rsidRPr="00DF3F73" w:rsidRDefault="001E16F8" w:rsidP="00B721EB">
            <w:pPr>
              <w:pStyle w:val="ListParagraph"/>
              <w:keepNext/>
              <w:rPr>
                <w:rFonts w:asciiTheme="minorHAnsi" w:hAnsiTheme="minorHAnsi"/>
                <w:sz w:val="18"/>
                <w:szCs w:val="18"/>
              </w:rPr>
            </w:pPr>
          </w:p>
        </w:tc>
      </w:tr>
    </w:tbl>
    <w:p w14:paraId="7EB3F510" w14:textId="77777777" w:rsidR="001E16F8" w:rsidRDefault="001E16F8" w:rsidP="001E16F8">
      <w:pPr>
        <w:rPr>
          <w:rFonts w:asciiTheme="minorHAnsi" w:hAnsiTheme="minorHAnsi"/>
          <w:b/>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466"/>
        <w:gridCol w:w="3262"/>
        <w:gridCol w:w="4583"/>
      </w:tblGrid>
      <w:tr w:rsidR="0039646C" w:rsidRPr="006A3EEB" w14:paraId="048AA4EC" w14:textId="77777777" w:rsidTr="0039646C">
        <w:trPr>
          <w:cantSplit/>
        </w:trPr>
        <w:tc>
          <w:tcPr>
            <w:tcW w:w="10998" w:type="dxa"/>
            <w:gridSpan w:val="4"/>
          </w:tcPr>
          <w:p w14:paraId="20763154" w14:textId="77777777" w:rsidR="0039646C" w:rsidRPr="00BC1E29" w:rsidRDefault="0039646C" w:rsidP="0039646C">
            <w:pPr>
              <w:keepNext/>
              <w:rPr>
                <w:rFonts w:ascii="Calibri" w:hAnsi="Calibri"/>
                <w:b/>
              </w:rPr>
            </w:pPr>
            <w:r w:rsidRPr="00BC1E29">
              <w:rPr>
                <w:rFonts w:ascii="Calibri" w:hAnsi="Calibri"/>
                <w:b/>
              </w:rPr>
              <w:t>E. Minimum System Airflow Rate Verification</w:t>
            </w:r>
          </w:p>
          <w:p w14:paraId="714F26A6" w14:textId="77777777" w:rsidR="0039646C" w:rsidRPr="00654A92" w:rsidRDefault="0039646C" w:rsidP="0039646C">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39646C" w:rsidRPr="006A3EEB" w14:paraId="15E3B5CE" w14:textId="77777777" w:rsidTr="0039646C">
        <w:trPr>
          <w:cantSplit/>
          <w:trHeight w:val="305"/>
        </w:trPr>
        <w:tc>
          <w:tcPr>
            <w:tcW w:w="2988" w:type="dxa"/>
            <w:gridSpan w:val="2"/>
            <w:vAlign w:val="center"/>
          </w:tcPr>
          <w:p w14:paraId="55E59387" w14:textId="77777777" w:rsidR="0039646C" w:rsidRPr="006A3EEB" w:rsidRDefault="0039646C" w:rsidP="0039646C">
            <w:pPr>
              <w:keepNext/>
              <w:jc w:val="center"/>
              <w:rPr>
                <w:rFonts w:ascii="Calibri" w:hAnsi="Calibri"/>
                <w:sz w:val="18"/>
                <w:szCs w:val="18"/>
              </w:rPr>
            </w:pPr>
            <w:r>
              <w:rPr>
                <w:rFonts w:ascii="Calibri" w:hAnsi="Calibri"/>
                <w:sz w:val="18"/>
                <w:szCs w:val="18"/>
              </w:rPr>
              <w:t>01</w:t>
            </w:r>
          </w:p>
        </w:tc>
        <w:tc>
          <w:tcPr>
            <w:tcW w:w="3330" w:type="dxa"/>
          </w:tcPr>
          <w:p w14:paraId="635978CF" w14:textId="77777777" w:rsidR="0039646C" w:rsidRDefault="0039646C" w:rsidP="0039646C">
            <w:pPr>
              <w:keepNext/>
              <w:jc w:val="center"/>
              <w:rPr>
                <w:rFonts w:ascii="Calibri" w:hAnsi="Calibri"/>
                <w:sz w:val="18"/>
                <w:szCs w:val="18"/>
              </w:rPr>
            </w:pPr>
            <w:r>
              <w:rPr>
                <w:rFonts w:ascii="Calibri" w:hAnsi="Calibri"/>
                <w:sz w:val="18"/>
                <w:szCs w:val="18"/>
              </w:rPr>
              <w:t>02</w:t>
            </w:r>
          </w:p>
        </w:tc>
        <w:tc>
          <w:tcPr>
            <w:tcW w:w="4680" w:type="dxa"/>
            <w:vAlign w:val="center"/>
          </w:tcPr>
          <w:p w14:paraId="7A7C8413" w14:textId="77777777" w:rsidR="0039646C" w:rsidRPr="006A3EEB" w:rsidRDefault="0039646C" w:rsidP="0039646C">
            <w:pPr>
              <w:keepNext/>
              <w:jc w:val="center"/>
              <w:rPr>
                <w:rFonts w:ascii="Calibri" w:hAnsi="Calibri"/>
                <w:sz w:val="18"/>
                <w:szCs w:val="18"/>
              </w:rPr>
            </w:pPr>
            <w:r>
              <w:rPr>
                <w:rFonts w:ascii="Calibri" w:hAnsi="Calibri"/>
                <w:sz w:val="18"/>
                <w:szCs w:val="18"/>
              </w:rPr>
              <w:t>03</w:t>
            </w:r>
          </w:p>
        </w:tc>
      </w:tr>
      <w:tr w:rsidR="0039646C" w:rsidRPr="006A3EEB" w14:paraId="524EFAFB" w14:textId="77777777" w:rsidTr="0039646C">
        <w:trPr>
          <w:cantSplit/>
          <w:trHeight w:val="882"/>
        </w:trPr>
        <w:tc>
          <w:tcPr>
            <w:tcW w:w="2988" w:type="dxa"/>
            <w:gridSpan w:val="2"/>
            <w:tcBorders>
              <w:top w:val="nil"/>
            </w:tcBorders>
            <w:vAlign w:val="bottom"/>
          </w:tcPr>
          <w:p w14:paraId="5BC25EB3" w14:textId="77777777" w:rsidR="0039646C" w:rsidRPr="006A3EEB" w:rsidRDefault="0039646C" w:rsidP="0039646C">
            <w:pPr>
              <w:keepNext/>
              <w:jc w:val="center"/>
              <w:rPr>
                <w:rFonts w:ascii="Calibri" w:hAnsi="Calibri"/>
                <w:sz w:val="18"/>
                <w:szCs w:val="18"/>
              </w:rPr>
            </w:pPr>
            <w:r w:rsidRPr="00442EA4">
              <w:rPr>
                <w:rFonts w:ascii="Calibri" w:hAnsi="Calibri"/>
                <w:sz w:val="18"/>
                <w:szCs w:val="18"/>
              </w:rPr>
              <w:t>Indoor Unit Name or Description of Area Served</w:t>
            </w:r>
          </w:p>
        </w:tc>
        <w:tc>
          <w:tcPr>
            <w:tcW w:w="3330" w:type="dxa"/>
            <w:tcBorders>
              <w:top w:val="nil"/>
            </w:tcBorders>
            <w:vAlign w:val="bottom"/>
          </w:tcPr>
          <w:p w14:paraId="4AB7E214" w14:textId="77777777" w:rsidR="0039646C" w:rsidRPr="006A3EEB" w:rsidRDefault="0039646C" w:rsidP="0039646C">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0B68E612" w14:textId="77777777" w:rsidR="0039646C" w:rsidRPr="006A3EEB" w:rsidRDefault="0039646C" w:rsidP="0039646C">
            <w:pPr>
              <w:keepNext/>
              <w:jc w:val="center"/>
              <w:rPr>
                <w:rFonts w:ascii="Calibri" w:hAnsi="Calibri"/>
                <w:sz w:val="18"/>
                <w:szCs w:val="18"/>
              </w:rPr>
            </w:pPr>
            <w:r w:rsidRPr="005A5F9A">
              <w:rPr>
                <w:rFonts w:ascii="Calibri" w:hAnsi="Calibri"/>
                <w:sz w:val="18"/>
                <w:szCs w:val="18"/>
              </w:rPr>
              <w:t>System Airflow Rate Verification Status</w:t>
            </w:r>
          </w:p>
        </w:tc>
      </w:tr>
      <w:tr w:rsidR="0039646C" w:rsidRPr="006A3EEB" w14:paraId="61E55F5A" w14:textId="77777777" w:rsidTr="0039646C">
        <w:trPr>
          <w:cantSplit/>
          <w:trHeight w:val="350"/>
        </w:trPr>
        <w:tc>
          <w:tcPr>
            <w:tcW w:w="2988" w:type="dxa"/>
            <w:gridSpan w:val="2"/>
          </w:tcPr>
          <w:p w14:paraId="3AFF6319" w14:textId="77777777" w:rsidR="0039646C" w:rsidRPr="00654A92" w:rsidRDefault="0039646C" w:rsidP="0039646C">
            <w:pPr>
              <w:keepNext/>
              <w:rPr>
                <w:rFonts w:ascii="Calibri" w:hAnsi="Calibri"/>
                <w:sz w:val="14"/>
                <w:szCs w:val="14"/>
              </w:rPr>
            </w:pPr>
          </w:p>
        </w:tc>
        <w:tc>
          <w:tcPr>
            <w:tcW w:w="3330" w:type="dxa"/>
          </w:tcPr>
          <w:p w14:paraId="72898FD8" w14:textId="77777777" w:rsidR="0039646C" w:rsidRPr="00654A92" w:rsidRDefault="0039646C" w:rsidP="0039646C">
            <w:pPr>
              <w:keepNext/>
              <w:rPr>
                <w:rFonts w:ascii="Calibri" w:hAnsi="Calibri"/>
                <w:sz w:val="14"/>
                <w:szCs w:val="14"/>
              </w:rPr>
            </w:pPr>
          </w:p>
        </w:tc>
        <w:tc>
          <w:tcPr>
            <w:tcW w:w="4680" w:type="dxa"/>
          </w:tcPr>
          <w:p w14:paraId="2260428A" w14:textId="77777777" w:rsidR="0039646C" w:rsidRPr="006A3EEB" w:rsidRDefault="0039646C" w:rsidP="0039646C">
            <w:pPr>
              <w:keepNext/>
              <w:rPr>
                <w:rFonts w:ascii="Calibri" w:hAnsi="Calibri"/>
                <w:sz w:val="16"/>
                <w:szCs w:val="16"/>
              </w:rPr>
            </w:pPr>
          </w:p>
        </w:tc>
      </w:tr>
      <w:tr w:rsidR="0039646C" w:rsidRPr="006A3EEB" w14:paraId="0159EDA9" w14:textId="77777777" w:rsidTr="0039646C">
        <w:trPr>
          <w:cantSplit/>
          <w:trHeight w:val="341"/>
        </w:trPr>
        <w:tc>
          <w:tcPr>
            <w:tcW w:w="2988" w:type="dxa"/>
            <w:gridSpan w:val="2"/>
          </w:tcPr>
          <w:p w14:paraId="3787FAE1" w14:textId="77777777" w:rsidR="0039646C" w:rsidRPr="006A3EEB" w:rsidRDefault="0039646C" w:rsidP="0039646C">
            <w:pPr>
              <w:keepNext/>
              <w:rPr>
                <w:rFonts w:ascii="Calibri" w:hAnsi="Calibri"/>
                <w:sz w:val="16"/>
                <w:szCs w:val="16"/>
              </w:rPr>
            </w:pPr>
          </w:p>
        </w:tc>
        <w:tc>
          <w:tcPr>
            <w:tcW w:w="3330" w:type="dxa"/>
          </w:tcPr>
          <w:p w14:paraId="76B054E3" w14:textId="77777777" w:rsidR="0039646C" w:rsidRPr="006A3EEB" w:rsidRDefault="0039646C" w:rsidP="0039646C">
            <w:pPr>
              <w:keepNext/>
              <w:rPr>
                <w:rFonts w:ascii="Calibri" w:hAnsi="Calibri"/>
                <w:sz w:val="16"/>
                <w:szCs w:val="16"/>
              </w:rPr>
            </w:pPr>
          </w:p>
        </w:tc>
        <w:tc>
          <w:tcPr>
            <w:tcW w:w="4680" w:type="dxa"/>
          </w:tcPr>
          <w:p w14:paraId="65B58FC9" w14:textId="77777777" w:rsidR="0039646C" w:rsidRPr="006A3EEB" w:rsidRDefault="0039646C" w:rsidP="0039646C">
            <w:pPr>
              <w:keepNext/>
              <w:rPr>
                <w:rFonts w:ascii="Calibri" w:hAnsi="Calibri"/>
                <w:sz w:val="16"/>
                <w:szCs w:val="16"/>
              </w:rPr>
            </w:pPr>
          </w:p>
        </w:tc>
      </w:tr>
      <w:tr w:rsidR="0039646C" w:rsidRPr="00BC1E29" w14:paraId="22AE4761" w14:textId="77777777" w:rsidTr="0039646C">
        <w:tblPrEx>
          <w:tblLook w:val="0000" w:firstRow="0" w:lastRow="0" w:firstColumn="0" w:lastColumn="0" w:noHBand="0" w:noVBand="0"/>
        </w:tblPrEx>
        <w:trPr>
          <w:trHeight w:val="269"/>
        </w:trPr>
        <w:tc>
          <w:tcPr>
            <w:tcW w:w="467" w:type="dxa"/>
            <w:vAlign w:val="center"/>
          </w:tcPr>
          <w:p w14:paraId="71FF257D" w14:textId="77777777" w:rsidR="0039646C" w:rsidRPr="00BC1E29" w:rsidRDefault="0039646C" w:rsidP="0039646C">
            <w:pPr>
              <w:keepNext/>
              <w:jc w:val="center"/>
              <w:rPr>
                <w:rFonts w:ascii="Calibri" w:hAnsi="Calibri"/>
              </w:rPr>
            </w:pPr>
            <w:r>
              <w:rPr>
                <w:rFonts w:ascii="Calibri" w:hAnsi="Calibri"/>
              </w:rPr>
              <w:t>04</w:t>
            </w:r>
          </w:p>
        </w:tc>
        <w:tc>
          <w:tcPr>
            <w:tcW w:w="10531" w:type="dxa"/>
            <w:gridSpan w:val="3"/>
          </w:tcPr>
          <w:p w14:paraId="644E15FC" w14:textId="77777777" w:rsidR="0039646C" w:rsidRPr="00FC6D8B" w:rsidRDefault="0039646C" w:rsidP="0039646C">
            <w:pPr>
              <w:keepNext/>
              <w:rPr>
                <w:rFonts w:ascii="Calibri" w:hAnsi="Calibri"/>
                <w:sz w:val="18"/>
                <w:szCs w:val="18"/>
              </w:rPr>
            </w:pPr>
            <w:r w:rsidRPr="00FC6D8B">
              <w:rPr>
                <w:rFonts w:ascii="Calibri" w:hAnsi="Calibri"/>
                <w:sz w:val="18"/>
                <w:szCs w:val="18"/>
              </w:rPr>
              <w:t xml:space="preserve">Compliance Statement: </w:t>
            </w:r>
          </w:p>
        </w:tc>
      </w:tr>
      <w:tr w:rsidR="0039646C" w:rsidRPr="006A3EEB" w14:paraId="6091427B" w14:textId="77777777" w:rsidTr="0039646C">
        <w:trPr>
          <w:cantSplit/>
        </w:trPr>
        <w:tc>
          <w:tcPr>
            <w:tcW w:w="10998" w:type="dxa"/>
            <w:gridSpan w:val="4"/>
          </w:tcPr>
          <w:p w14:paraId="12F51E1F" w14:textId="77777777" w:rsidR="0039646C" w:rsidRPr="006A3EEB" w:rsidRDefault="0039646C" w:rsidP="0039646C">
            <w:pPr>
              <w:rPr>
                <w:rFonts w:ascii="Calibri" w:hAnsi="Calibri"/>
                <w:sz w:val="18"/>
                <w:szCs w:val="18"/>
              </w:rPr>
            </w:pPr>
            <w:r w:rsidRPr="006A3EEB">
              <w:rPr>
                <w:rFonts w:ascii="Calibri" w:hAnsi="Calibri"/>
                <w:sz w:val="18"/>
                <w:szCs w:val="18"/>
              </w:rPr>
              <w:t>Notes:</w:t>
            </w:r>
          </w:p>
        </w:tc>
      </w:tr>
    </w:tbl>
    <w:p w14:paraId="7EB3F51C" w14:textId="77777777" w:rsidR="001E16F8" w:rsidRPr="00481126" w:rsidRDefault="001E16F8" w:rsidP="001E16F8">
      <w:pPr>
        <w:rPr>
          <w:rFonts w:asciiTheme="minorHAnsi" w:hAnsiTheme="minorHAnsi"/>
          <w:szCs w:val="18"/>
        </w:rPr>
      </w:pPr>
    </w:p>
    <w:tbl>
      <w:tblP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4782"/>
        <w:gridCol w:w="5401"/>
        <w:gridCol w:w="59"/>
      </w:tblGrid>
      <w:tr w:rsidR="001E16F8" w:rsidRPr="00DF3F73" w14:paraId="7EB3F51F" w14:textId="77777777" w:rsidTr="002D2DFC">
        <w:trPr>
          <w:gridAfter w:val="1"/>
          <w:wAfter w:w="27" w:type="pct"/>
          <w:cantSplit/>
          <w:trHeight w:val="288"/>
        </w:trPr>
        <w:tc>
          <w:tcPr>
            <w:tcW w:w="4973" w:type="pct"/>
            <w:gridSpan w:val="3"/>
            <w:vAlign w:val="center"/>
          </w:tcPr>
          <w:p w14:paraId="7EB3F51D" w14:textId="744AF594" w:rsidR="001E16F8" w:rsidRPr="00481126" w:rsidRDefault="001E16F8" w:rsidP="00B721EB">
            <w:pPr>
              <w:keepNext/>
              <w:rPr>
                <w:rFonts w:asciiTheme="minorHAnsi" w:hAnsiTheme="minorHAnsi"/>
                <w:b/>
                <w:szCs w:val="18"/>
              </w:rPr>
            </w:pPr>
            <w:r w:rsidRPr="00481126">
              <w:rPr>
                <w:rFonts w:asciiTheme="minorHAnsi" w:hAnsiTheme="minorHAnsi"/>
                <w:b/>
                <w:szCs w:val="18"/>
              </w:rPr>
              <w:t>F. Data Collection</w:t>
            </w:r>
          </w:p>
          <w:p w14:paraId="7EB3F51E" w14:textId="665FF21B"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 must independently collect all data in this section</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Procedures for determining Refrigerant Charge using the Standard Charge Verification Procedure are given in Reference Residential Appendix RA3.2.2 and RA3.2.2.2</w:t>
            </w:r>
          </w:p>
        </w:tc>
      </w:tr>
      <w:tr w:rsidR="001E16F8" w:rsidRPr="00DF3F73" w14:paraId="7EB3F523" w14:textId="77777777" w:rsidTr="00481126">
        <w:trPr>
          <w:gridAfter w:val="1"/>
          <w:wAfter w:w="27" w:type="pct"/>
          <w:cantSplit/>
          <w:trHeight w:val="288"/>
        </w:trPr>
        <w:tc>
          <w:tcPr>
            <w:tcW w:w="286" w:type="pct"/>
            <w:vAlign w:val="center"/>
          </w:tcPr>
          <w:p w14:paraId="7EB3F520" w14:textId="77777777" w:rsidR="001E16F8" w:rsidRPr="00DF3F73" w:rsidRDefault="001E16F8" w:rsidP="00481126">
            <w:pPr>
              <w:pStyle w:val="Header"/>
              <w:keepNext/>
              <w:tabs>
                <w:tab w:val="clear" w:pos="4320"/>
                <w:tab w:val="clear" w:pos="8640"/>
              </w:tabs>
              <w:jc w:val="center"/>
              <w:rPr>
                <w:rFonts w:asciiTheme="minorHAnsi" w:hAnsiTheme="minorHAnsi"/>
                <w:sz w:val="18"/>
                <w:szCs w:val="18"/>
              </w:rPr>
            </w:pPr>
            <w:r w:rsidRPr="00DF3F73">
              <w:rPr>
                <w:rFonts w:asciiTheme="minorHAnsi" w:hAnsiTheme="minorHAnsi"/>
                <w:sz w:val="18"/>
                <w:szCs w:val="18"/>
              </w:rPr>
              <w:t>01</w:t>
            </w:r>
          </w:p>
        </w:tc>
        <w:tc>
          <w:tcPr>
            <w:tcW w:w="2201" w:type="pct"/>
            <w:vAlign w:val="center"/>
          </w:tcPr>
          <w:p w14:paraId="7EB3F521" w14:textId="7ABC1A0F" w:rsidR="001E16F8" w:rsidRPr="00DF3F73" w:rsidRDefault="001E16F8" w:rsidP="002D2DFC">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 xml:space="preserve">Lowest </w:t>
            </w:r>
            <w:r w:rsidR="00491363">
              <w:rPr>
                <w:rFonts w:asciiTheme="minorHAnsi" w:hAnsiTheme="minorHAnsi"/>
                <w:sz w:val="18"/>
                <w:szCs w:val="18"/>
              </w:rPr>
              <w:t>R</w:t>
            </w:r>
            <w:r w:rsidRPr="00DF3F73">
              <w:rPr>
                <w:rFonts w:asciiTheme="minorHAnsi" w:hAnsiTheme="minorHAnsi"/>
                <w:sz w:val="18"/>
                <w:szCs w:val="18"/>
              </w:rPr>
              <w:t xml:space="preserve">eturn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D</w:t>
            </w:r>
            <w:r w:rsidRPr="00DF3F73">
              <w:rPr>
                <w:rFonts w:asciiTheme="minorHAnsi" w:hAnsiTheme="minorHAnsi"/>
                <w:sz w:val="18"/>
                <w:szCs w:val="18"/>
              </w:rPr>
              <w:t>ry</w:t>
            </w:r>
            <w:r w:rsidR="00491363">
              <w:rPr>
                <w:rFonts w:asciiTheme="minorHAnsi" w:hAnsiTheme="minorHAnsi"/>
                <w:sz w:val="18"/>
                <w:szCs w:val="18"/>
              </w:rPr>
              <w:t>-</w:t>
            </w:r>
            <w:r w:rsidRPr="00DF3F73">
              <w:rPr>
                <w:rFonts w:asciiTheme="minorHAnsi" w:hAnsiTheme="minorHAnsi"/>
                <w:sz w:val="18"/>
                <w:szCs w:val="18"/>
              </w:rPr>
              <w:t xml:space="preserve">bulb </w:t>
            </w:r>
            <w:r w:rsidR="00491363">
              <w:rPr>
                <w:rFonts w:asciiTheme="minorHAnsi" w:hAnsiTheme="minorHAnsi"/>
                <w:sz w:val="18"/>
                <w:szCs w:val="18"/>
              </w:rPr>
              <w:t>T</w:t>
            </w:r>
            <w:r w:rsidRPr="00DF3F73">
              <w:rPr>
                <w:rFonts w:asciiTheme="minorHAnsi" w:hAnsiTheme="minorHAnsi"/>
                <w:sz w:val="18"/>
                <w:szCs w:val="18"/>
              </w:rPr>
              <w:t xml:space="preserve">emperature that </w:t>
            </w:r>
            <w:r w:rsidR="00491363">
              <w:rPr>
                <w:rFonts w:asciiTheme="minorHAnsi" w:hAnsiTheme="minorHAnsi"/>
                <w:sz w:val="18"/>
                <w:szCs w:val="18"/>
              </w:rPr>
              <w:t>O</w:t>
            </w:r>
            <w:r w:rsidRPr="00DF3F73">
              <w:rPr>
                <w:rFonts w:asciiTheme="minorHAnsi" w:hAnsiTheme="minorHAnsi"/>
                <w:sz w:val="18"/>
                <w:szCs w:val="18"/>
              </w:rPr>
              <w:t xml:space="preserve">ccurred </w:t>
            </w:r>
            <w:r w:rsidR="00491363">
              <w:rPr>
                <w:rFonts w:asciiTheme="minorHAnsi" w:hAnsiTheme="minorHAnsi"/>
                <w:sz w:val="18"/>
                <w:szCs w:val="18"/>
              </w:rPr>
              <w:t>D</w:t>
            </w:r>
            <w:r w:rsidRPr="00DF3F73">
              <w:rPr>
                <w:rFonts w:asciiTheme="minorHAnsi" w:hAnsiTheme="minorHAnsi"/>
                <w:sz w:val="18"/>
                <w:szCs w:val="18"/>
              </w:rPr>
              <w:t xml:space="preserve">uring the </w:t>
            </w:r>
            <w:r w:rsidR="00491363">
              <w:rPr>
                <w:rFonts w:asciiTheme="minorHAnsi" w:hAnsiTheme="minorHAnsi"/>
                <w:sz w:val="18"/>
                <w:szCs w:val="18"/>
              </w:rPr>
              <w:t>R</w:t>
            </w:r>
            <w:r w:rsidRPr="00DF3F73">
              <w:rPr>
                <w:rFonts w:asciiTheme="minorHAnsi" w:hAnsiTheme="minorHAnsi"/>
                <w:sz w:val="18"/>
                <w:szCs w:val="18"/>
              </w:rPr>
              <w:t xml:space="preserve">efrigerant </w:t>
            </w:r>
            <w:r w:rsidR="00491363">
              <w:rPr>
                <w:rFonts w:asciiTheme="minorHAnsi" w:hAnsiTheme="minorHAnsi"/>
                <w:sz w:val="18"/>
                <w:szCs w:val="18"/>
              </w:rPr>
              <w:t>C</w:t>
            </w:r>
            <w:r w:rsidRPr="00DF3F73">
              <w:rPr>
                <w:rFonts w:asciiTheme="minorHAnsi" w:hAnsiTheme="minorHAnsi"/>
                <w:sz w:val="18"/>
                <w:szCs w:val="18"/>
              </w:rPr>
              <w:t xml:space="preserve">harge </w:t>
            </w:r>
            <w:r w:rsidR="00491363">
              <w:rPr>
                <w:rFonts w:asciiTheme="minorHAnsi" w:hAnsiTheme="minorHAnsi"/>
                <w:sz w:val="18"/>
                <w:szCs w:val="18"/>
              </w:rPr>
              <w:t>V</w:t>
            </w:r>
            <w:r w:rsidRPr="00DF3F73">
              <w:rPr>
                <w:rFonts w:asciiTheme="minorHAnsi" w:hAnsiTheme="minorHAnsi"/>
                <w:sz w:val="18"/>
                <w:szCs w:val="18"/>
              </w:rPr>
              <w:t xml:space="preserve">erification </w:t>
            </w:r>
            <w:r w:rsidR="00491363">
              <w:rPr>
                <w:rFonts w:asciiTheme="minorHAnsi" w:hAnsiTheme="minorHAnsi"/>
                <w:sz w:val="18"/>
                <w:szCs w:val="18"/>
              </w:rPr>
              <w:t>P</w:t>
            </w:r>
            <w:r w:rsidRPr="00DF3F73">
              <w:rPr>
                <w:rFonts w:asciiTheme="minorHAnsi" w:hAnsiTheme="minorHAnsi"/>
                <w:sz w:val="18"/>
                <w:szCs w:val="18"/>
              </w:rPr>
              <w:t>rocedure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2" w14:textId="77777777" w:rsidR="001E16F8" w:rsidRPr="00DF3F73" w:rsidRDefault="001E16F8" w:rsidP="00B721EB">
            <w:pPr>
              <w:keepNext/>
              <w:rPr>
                <w:rFonts w:asciiTheme="minorHAnsi" w:hAnsiTheme="minorHAnsi"/>
                <w:sz w:val="18"/>
                <w:szCs w:val="18"/>
              </w:rPr>
            </w:pPr>
          </w:p>
        </w:tc>
      </w:tr>
      <w:tr w:rsidR="001E16F8" w:rsidRPr="00DF3F73" w14:paraId="7EB3F527" w14:textId="77777777" w:rsidTr="00481126">
        <w:trPr>
          <w:gridAfter w:val="1"/>
          <w:wAfter w:w="27" w:type="pct"/>
          <w:cantSplit/>
          <w:trHeight w:val="288"/>
        </w:trPr>
        <w:tc>
          <w:tcPr>
            <w:tcW w:w="286" w:type="pct"/>
            <w:vAlign w:val="center"/>
          </w:tcPr>
          <w:p w14:paraId="7EB3F524"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02</w:t>
            </w:r>
          </w:p>
        </w:tc>
        <w:tc>
          <w:tcPr>
            <w:tcW w:w="2201" w:type="pct"/>
            <w:vAlign w:val="center"/>
          </w:tcPr>
          <w:p w14:paraId="7A3C674E" w14:textId="77777777" w:rsidR="002D2DFC" w:rsidRDefault="001E16F8" w:rsidP="002D2DFC">
            <w:pPr>
              <w:keepNext/>
              <w:rPr>
                <w:rFonts w:asciiTheme="minorHAnsi" w:hAnsiTheme="minorHAnsi"/>
                <w:sz w:val="18"/>
                <w:szCs w:val="18"/>
              </w:rPr>
            </w:pPr>
            <w:r w:rsidRPr="00DF3F73">
              <w:rPr>
                <w:rFonts w:asciiTheme="minorHAnsi" w:hAnsiTheme="minorHAnsi"/>
                <w:sz w:val="18"/>
                <w:szCs w:val="18"/>
              </w:rPr>
              <w:t xml:space="preserve">Measured Condenser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E</w:t>
            </w:r>
            <w:r w:rsidRPr="00DF3F73">
              <w:rPr>
                <w:rFonts w:asciiTheme="minorHAnsi" w:hAnsiTheme="minorHAnsi"/>
                <w:sz w:val="18"/>
                <w:szCs w:val="18"/>
              </w:rPr>
              <w:t xml:space="preserve">ntering </w:t>
            </w:r>
            <w:r w:rsidR="00491363">
              <w:rPr>
                <w:rFonts w:asciiTheme="minorHAnsi" w:hAnsiTheme="minorHAnsi"/>
                <w:sz w:val="18"/>
                <w:szCs w:val="18"/>
              </w:rPr>
              <w:t>D</w:t>
            </w:r>
            <w:r w:rsidRPr="00DF3F73">
              <w:rPr>
                <w:rFonts w:asciiTheme="minorHAnsi" w:hAnsiTheme="minorHAnsi"/>
                <w:sz w:val="18"/>
                <w:szCs w:val="18"/>
              </w:rPr>
              <w:t xml:space="preserve">ry-bulb </w:t>
            </w:r>
            <w:r w:rsidR="00491363">
              <w:rPr>
                <w:rFonts w:asciiTheme="minorHAnsi" w:hAnsiTheme="minorHAnsi"/>
                <w:sz w:val="18"/>
                <w:szCs w:val="18"/>
              </w:rPr>
              <w:t>T</w:t>
            </w:r>
            <w:r w:rsidRPr="00DF3F73">
              <w:rPr>
                <w:rFonts w:asciiTheme="minorHAnsi" w:hAnsiTheme="minorHAnsi"/>
                <w:sz w:val="18"/>
                <w:szCs w:val="18"/>
              </w:rPr>
              <w:t xml:space="preserve">emperature </w:t>
            </w:r>
          </w:p>
          <w:p w14:paraId="7EB3F525" w14:textId="1D40B5DA"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(T </w:t>
            </w:r>
            <w:r w:rsidRPr="00DF3F73">
              <w:rPr>
                <w:rFonts w:asciiTheme="minorHAnsi" w:hAnsiTheme="minorHAnsi"/>
                <w:sz w:val="18"/>
                <w:szCs w:val="18"/>
                <w:vertAlign w:val="subscript"/>
              </w:rPr>
              <w:t>condenser, db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6" w14:textId="77777777" w:rsidR="001E16F8" w:rsidRPr="00DF3F73" w:rsidRDefault="001E16F8" w:rsidP="00B721EB">
            <w:pPr>
              <w:keepNext/>
              <w:rPr>
                <w:rFonts w:asciiTheme="minorHAnsi" w:hAnsiTheme="minorHAnsi"/>
                <w:sz w:val="18"/>
                <w:szCs w:val="18"/>
              </w:rPr>
            </w:pPr>
          </w:p>
        </w:tc>
      </w:tr>
      <w:tr w:rsidR="001E16F8" w:rsidRPr="00DF3F73" w14:paraId="7EB3F52B" w14:textId="77777777" w:rsidTr="00481126">
        <w:trPr>
          <w:gridAfter w:val="1"/>
          <w:wAfter w:w="27" w:type="pct"/>
          <w:cantSplit/>
          <w:trHeight w:val="288"/>
        </w:trPr>
        <w:tc>
          <w:tcPr>
            <w:tcW w:w="286" w:type="pct"/>
            <w:vAlign w:val="center"/>
          </w:tcPr>
          <w:p w14:paraId="7EB3F528" w14:textId="77777777" w:rsidR="001E16F8" w:rsidRPr="00DF3F73" w:rsidRDefault="001E16F8" w:rsidP="00481126">
            <w:pPr>
              <w:pStyle w:val="Header"/>
              <w:keepNext/>
              <w:tabs>
                <w:tab w:val="clear" w:pos="4320"/>
                <w:tab w:val="clear" w:pos="8640"/>
              </w:tabs>
              <w:jc w:val="center"/>
              <w:rPr>
                <w:rFonts w:asciiTheme="minorHAnsi" w:hAnsiTheme="minorHAnsi"/>
                <w:sz w:val="18"/>
                <w:szCs w:val="18"/>
              </w:rPr>
            </w:pPr>
            <w:r w:rsidRPr="00DF3F73">
              <w:rPr>
                <w:rFonts w:asciiTheme="minorHAnsi" w:hAnsiTheme="minorHAnsi"/>
                <w:sz w:val="18"/>
                <w:szCs w:val="18"/>
              </w:rPr>
              <w:t>03</w:t>
            </w:r>
          </w:p>
        </w:tc>
        <w:tc>
          <w:tcPr>
            <w:tcW w:w="2201" w:type="pct"/>
            <w:vAlign w:val="center"/>
          </w:tcPr>
          <w:p w14:paraId="7EB3F529" w14:textId="36EFF181" w:rsidR="001E16F8" w:rsidRPr="00DF3F73" w:rsidRDefault="001E16F8" w:rsidP="00B721EB">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Outdoor Temperature Qualification Status</w:t>
            </w:r>
          </w:p>
        </w:tc>
        <w:tc>
          <w:tcPr>
            <w:tcW w:w="2486" w:type="pct"/>
            <w:vAlign w:val="center"/>
          </w:tcPr>
          <w:p w14:paraId="7EB3F52A" w14:textId="77777777" w:rsidR="001E16F8" w:rsidRPr="00DF3F73" w:rsidRDefault="001E16F8" w:rsidP="00B721EB">
            <w:pPr>
              <w:keepNext/>
              <w:rPr>
                <w:rFonts w:asciiTheme="minorHAnsi" w:hAnsiTheme="minorHAnsi"/>
                <w:sz w:val="18"/>
                <w:szCs w:val="18"/>
              </w:rPr>
            </w:pPr>
          </w:p>
        </w:tc>
      </w:tr>
      <w:tr w:rsidR="001E16F8" w:rsidRPr="00DF3F73" w14:paraId="7EB3F52F" w14:textId="77777777" w:rsidTr="00481126">
        <w:trPr>
          <w:gridAfter w:val="1"/>
          <w:wAfter w:w="27" w:type="pct"/>
          <w:cantSplit/>
          <w:trHeight w:val="288"/>
        </w:trPr>
        <w:tc>
          <w:tcPr>
            <w:tcW w:w="286" w:type="pct"/>
            <w:vAlign w:val="center"/>
          </w:tcPr>
          <w:p w14:paraId="7EB3F52C"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04</w:t>
            </w:r>
          </w:p>
        </w:tc>
        <w:tc>
          <w:tcPr>
            <w:tcW w:w="2201" w:type="pct"/>
            <w:vAlign w:val="center"/>
          </w:tcPr>
          <w:p w14:paraId="7EB3F52D" w14:textId="568D1E2C"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Return (evaporator entering)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D</w:t>
            </w:r>
            <w:r w:rsidRPr="00DF3F73">
              <w:rPr>
                <w:rFonts w:asciiTheme="minorHAnsi" w:hAnsiTheme="minorHAnsi"/>
                <w:sz w:val="18"/>
                <w:szCs w:val="18"/>
              </w:rPr>
              <w:t xml:space="preserve">ry-bulb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db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E" w14:textId="77777777" w:rsidR="001E16F8" w:rsidRPr="00DF3F73" w:rsidRDefault="001E16F8" w:rsidP="00B721EB">
            <w:pPr>
              <w:keepNext/>
              <w:rPr>
                <w:rFonts w:asciiTheme="minorHAnsi" w:hAnsiTheme="minorHAnsi"/>
                <w:sz w:val="18"/>
                <w:szCs w:val="18"/>
              </w:rPr>
            </w:pPr>
          </w:p>
        </w:tc>
      </w:tr>
      <w:tr w:rsidR="001E16F8" w:rsidRPr="00DF3F73" w14:paraId="7EB3F533" w14:textId="77777777" w:rsidTr="00481126">
        <w:trPr>
          <w:gridAfter w:val="1"/>
          <w:wAfter w:w="27" w:type="pct"/>
          <w:cantSplit/>
          <w:trHeight w:val="288"/>
        </w:trPr>
        <w:tc>
          <w:tcPr>
            <w:tcW w:w="286" w:type="pct"/>
            <w:vAlign w:val="center"/>
          </w:tcPr>
          <w:p w14:paraId="7EB3F530"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05</w:t>
            </w:r>
          </w:p>
        </w:tc>
        <w:tc>
          <w:tcPr>
            <w:tcW w:w="2201" w:type="pct"/>
            <w:vAlign w:val="center"/>
          </w:tcPr>
          <w:p w14:paraId="7EB3F531" w14:textId="7ECB5DBD"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Return (evaporator entering)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W</w:t>
            </w:r>
            <w:r w:rsidRPr="00DF3F73">
              <w:rPr>
                <w:rFonts w:asciiTheme="minorHAnsi" w:hAnsiTheme="minorHAnsi"/>
                <w:sz w:val="18"/>
                <w:szCs w:val="18"/>
              </w:rPr>
              <w:t xml:space="preserve">et-bulb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wb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2" w14:textId="77777777" w:rsidR="001E16F8" w:rsidRPr="00DF3F73" w:rsidRDefault="001E16F8" w:rsidP="00B721EB">
            <w:pPr>
              <w:keepNext/>
              <w:rPr>
                <w:rFonts w:asciiTheme="minorHAnsi" w:hAnsiTheme="minorHAnsi"/>
                <w:sz w:val="18"/>
                <w:szCs w:val="18"/>
              </w:rPr>
            </w:pPr>
          </w:p>
        </w:tc>
      </w:tr>
      <w:tr w:rsidR="001E16F8" w:rsidRPr="00DF3F73" w14:paraId="7EB3F537" w14:textId="77777777" w:rsidTr="00481126">
        <w:trPr>
          <w:gridAfter w:val="1"/>
          <w:wAfter w:w="27" w:type="pct"/>
          <w:cantSplit/>
          <w:trHeight w:val="288"/>
        </w:trPr>
        <w:tc>
          <w:tcPr>
            <w:tcW w:w="286" w:type="pct"/>
            <w:vAlign w:val="center"/>
          </w:tcPr>
          <w:p w14:paraId="7EB3F534"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06</w:t>
            </w:r>
          </w:p>
        </w:tc>
        <w:tc>
          <w:tcPr>
            <w:tcW w:w="2201" w:type="pct"/>
            <w:vAlign w:val="center"/>
          </w:tcPr>
          <w:p w14:paraId="7EB3F535" w14:textId="5AD8211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Suction </w:t>
            </w:r>
            <w:r w:rsidR="00491363">
              <w:rPr>
                <w:rFonts w:asciiTheme="minorHAnsi" w:hAnsiTheme="minorHAnsi"/>
                <w:sz w:val="18"/>
                <w:szCs w:val="18"/>
              </w:rPr>
              <w:t>L</w:t>
            </w:r>
            <w:r w:rsidRPr="00DF3F73">
              <w:rPr>
                <w:rFonts w:asciiTheme="minorHAnsi" w:hAnsiTheme="minorHAnsi"/>
                <w:sz w:val="18"/>
                <w:szCs w:val="18"/>
              </w:rPr>
              <w:t xml:space="preserve">ine </w:t>
            </w:r>
            <w:r w:rsidR="00491363">
              <w:rPr>
                <w:rFonts w:asciiTheme="minorHAnsi" w:hAnsiTheme="minorHAnsi"/>
                <w:sz w:val="18"/>
                <w:szCs w:val="18"/>
              </w:rPr>
              <w:t>T</w:t>
            </w:r>
            <w:r w:rsidRPr="00DF3F73">
              <w:rPr>
                <w:rFonts w:asciiTheme="minorHAnsi" w:hAnsiTheme="minorHAnsi"/>
                <w:sz w:val="18"/>
                <w:szCs w:val="18"/>
              </w:rPr>
              <w:t>emperature (T</w:t>
            </w:r>
            <w:r w:rsidRPr="00DF3F73">
              <w:rPr>
                <w:rFonts w:asciiTheme="minorHAnsi" w:hAnsiTheme="minorHAnsi"/>
                <w:sz w:val="18"/>
                <w:szCs w:val="18"/>
                <w:vertAlign w:val="subscript"/>
              </w:rPr>
              <w:t>suction</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6" w14:textId="77777777" w:rsidR="001E16F8" w:rsidRPr="00DF3F73" w:rsidRDefault="001E16F8" w:rsidP="00B721EB">
            <w:pPr>
              <w:keepNext/>
              <w:rPr>
                <w:rFonts w:asciiTheme="minorHAnsi" w:hAnsiTheme="minorHAnsi"/>
                <w:sz w:val="18"/>
                <w:szCs w:val="18"/>
              </w:rPr>
            </w:pPr>
          </w:p>
        </w:tc>
      </w:tr>
      <w:tr w:rsidR="001E16F8" w:rsidRPr="00DF3F73" w14:paraId="7EB3F53B" w14:textId="77777777" w:rsidTr="00481126">
        <w:trPr>
          <w:gridAfter w:val="1"/>
          <w:wAfter w:w="27" w:type="pct"/>
          <w:cantSplit/>
          <w:trHeight w:val="288"/>
        </w:trPr>
        <w:tc>
          <w:tcPr>
            <w:tcW w:w="286" w:type="pct"/>
            <w:vAlign w:val="center"/>
          </w:tcPr>
          <w:p w14:paraId="7EB3F538"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07</w:t>
            </w:r>
          </w:p>
        </w:tc>
        <w:tc>
          <w:tcPr>
            <w:tcW w:w="2201" w:type="pct"/>
            <w:vAlign w:val="center"/>
          </w:tcPr>
          <w:p w14:paraId="7EB3F539" w14:textId="0DCED097"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Measured Suction </w:t>
            </w:r>
            <w:r w:rsidR="00491363">
              <w:rPr>
                <w:rFonts w:asciiTheme="minorHAnsi" w:hAnsiTheme="minorHAnsi"/>
                <w:sz w:val="18"/>
                <w:szCs w:val="18"/>
              </w:rPr>
              <w:t>L</w:t>
            </w:r>
            <w:r w:rsidRPr="00DF3F73">
              <w:rPr>
                <w:rFonts w:asciiTheme="minorHAnsi" w:hAnsiTheme="minorHAnsi"/>
                <w:sz w:val="18"/>
                <w:szCs w:val="18"/>
              </w:rPr>
              <w:t xml:space="preserve">ine </w:t>
            </w:r>
            <w:r w:rsidR="00491363">
              <w:rPr>
                <w:rFonts w:asciiTheme="minorHAnsi" w:hAnsiTheme="minorHAnsi"/>
                <w:sz w:val="18"/>
                <w:szCs w:val="18"/>
              </w:rPr>
              <w:t>P</w:t>
            </w:r>
            <w:r w:rsidRPr="00DF3F73">
              <w:rPr>
                <w:rFonts w:asciiTheme="minorHAnsi" w:hAnsiTheme="minorHAnsi"/>
                <w:sz w:val="18"/>
                <w:szCs w:val="18"/>
              </w:rPr>
              <w:t xml:space="preserve">ressure (P </w:t>
            </w:r>
            <w:r w:rsidRPr="00DF3F73">
              <w:rPr>
                <w:rFonts w:asciiTheme="minorHAnsi" w:hAnsiTheme="minorHAnsi"/>
                <w:sz w:val="18"/>
                <w:szCs w:val="18"/>
                <w:vertAlign w:val="subscript"/>
              </w:rPr>
              <w:t>suction</w:t>
            </w:r>
            <w:r w:rsidRPr="00DF3F73">
              <w:rPr>
                <w:rFonts w:asciiTheme="minorHAnsi" w:hAnsiTheme="minorHAnsi"/>
                <w:sz w:val="18"/>
                <w:szCs w:val="18"/>
              </w:rPr>
              <w:t xml:space="preserve"> - psig)</w:t>
            </w:r>
          </w:p>
        </w:tc>
        <w:tc>
          <w:tcPr>
            <w:tcW w:w="2486" w:type="pct"/>
            <w:vAlign w:val="center"/>
          </w:tcPr>
          <w:p w14:paraId="7EB3F53A" w14:textId="77777777" w:rsidR="001E16F8" w:rsidRPr="00DF3F73" w:rsidRDefault="001E16F8" w:rsidP="00B721EB">
            <w:pPr>
              <w:keepNext/>
              <w:rPr>
                <w:rFonts w:asciiTheme="minorHAnsi" w:hAnsiTheme="minorHAnsi"/>
                <w:sz w:val="18"/>
                <w:szCs w:val="18"/>
              </w:rPr>
            </w:pPr>
          </w:p>
        </w:tc>
      </w:tr>
      <w:tr w:rsidR="001E16F8" w:rsidRPr="00DF3F73" w14:paraId="7EB3F540" w14:textId="77777777" w:rsidTr="00481126">
        <w:trPr>
          <w:gridAfter w:val="1"/>
          <w:wAfter w:w="27" w:type="pct"/>
          <w:cantSplit/>
          <w:trHeight w:val="288"/>
        </w:trPr>
        <w:tc>
          <w:tcPr>
            <w:tcW w:w="286" w:type="pct"/>
            <w:vAlign w:val="center"/>
          </w:tcPr>
          <w:p w14:paraId="7EB3F53C"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08</w:t>
            </w:r>
          </w:p>
        </w:tc>
        <w:tc>
          <w:tcPr>
            <w:tcW w:w="2201" w:type="pct"/>
            <w:vAlign w:val="center"/>
          </w:tcPr>
          <w:p w14:paraId="7EB3F53D" w14:textId="2F3626B4"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 xml:space="preserve">Evaporator </w:t>
            </w:r>
            <w:r w:rsidR="00491363">
              <w:rPr>
                <w:rFonts w:asciiTheme="minorHAnsi" w:hAnsiTheme="minorHAnsi"/>
                <w:sz w:val="18"/>
                <w:szCs w:val="18"/>
              </w:rPr>
              <w:t>S</w:t>
            </w:r>
            <w:r w:rsidRPr="00DF3F73">
              <w:rPr>
                <w:rFonts w:asciiTheme="minorHAnsi" w:hAnsiTheme="minorHAnsi"/>
                <w:sz w:val="18"/>
                <w:szCs w:val="18"/>
              </w:rPr>
              <w:t xml:space="preserve">aturation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evaporator</w:t>
            </w:r>
            <w:r w:rsidRPr="00DF3F73">
              <w:rPr>
                <w:rFonts w:asciiTheme="minorHAnsi" w:hAnsiTheme="minorHAnsi"/>
                <w:sz w:val="18"/>
                <w:szCs w:val="18"/>
              </w:rPr>
              <w:t>,</w:t>
            </w:r>
            <w:r w:rsidRPr="00DF3F73">
              <w:rPr>
                <w:rFonts w:asciiTheme="minorHAnsi" w:hAnsiTheme="minorHAnsi"/>
                <w:sz w:val="18"/>
                <w:szCs w:val="18"/>
                <w:vertAlign w:val="subscript"/>
              </w:rPr>
              <w:t xml:space="preserve"> sat</w:t>
            </w:r>
            <w:r w:rsidRPr="00DF3F73">
              <w:rPr>
                <w:rFonts w:asciiTheme="minorHAnsi" w:hAnsiTheme="minorHAnsi"/>
                <w:sz w:val="18"/>
                <w:szCs w:val="18"/>
              </w:rPr>
              <w:t xml:space="preserve">) </w:t>
            </w:r>
          </w:p>
          <w:p w14:paraId="7EB3F53E" w14:textId="307AF5F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from </w:t>
            </w:r>
            <w:r w:rsidR="00491363">
              <w:rPr>
                <w:rFonts w:asciiTheme="minorHAnsi" w:hAnsiTheme="minorHAnsi"/>
                <w:sz w:val="18"/>
                <w:szCs w:val="18"/>
              </w:rPr>
              <w:t>D</w:t>
            </w:r>
            <w:r w:rsidRPr="00DF3F73">
              <w:rPr>
                <w:rFonts w:asciiTheme="minorHAnsi" w:hAnsiTheme="minorHAnsi"/>
                <w:sz w:val="18"/>
                <w:szCs w:val="18"/>
              </w:rPr>
              <w:t xml:space="preserve">igital </w:t>
            </w:r>
            <w:r w:rsidR="00491363">
              <w:rPr>
                <w:rFonts w:asciiTheme="minorHAnsi" w:hAnsiTheme="minorHAnsi"/>
                <w:sz w:val="18"/>
                <w:szCs w:val="18"/>
              </w:rPr>
              <w:t>G</w:t>
            </w:r>
            <w:r w:rsidRPr="00DF3F73">
              <w:rPr>
                <w:rFonts w:asciiTheme="minorHAnsi" w:hAnsiTheme="minorHAnsi"/>
                <w:sz w:val="18"/>
                <w:szCs w:val="18"/>
              </w:rPr>
              <w:t>auge or P-T Table using Line F07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F" w14:textId="77777777" w:rsidR="001E16F8" w:rsidRPr="00DF3F73" w:rsidRDefault="001E16F8" w:rsidP="00B721EB">
            <w:pPr>
              <w:keepNext/>
              <w:rPr>
                <w:rFonts w:asciiTheme="minorHAnsi" w:hAnsiTheme="minorHAnsi"/>
                <w:sz w:val="18"/>
                <w:szCs w:val="18"/>
              </w:rPr>
            </w:pPr>
          </w:p>
        </w:tc>
      </w:tr>
      <w:tr w:rsidR="001E16F8" w:rsidRPr="00DF3F73" w14:paraId="7EB3F544" w14:textId="77777777" w:rsidTr="00481126">
        <w:trPr>
          <w:gridAfter w:val="1"/>
          <w:wAfter w:w="27" w:type="pct"/>
          <w:cantSplit/>
          <w:trHeight w:val="288"/>
        </w:trPr>
        <w:tc>
          <w:tcPr>
            <w:tcW w:w="286" w:type="pct"/>
            <w:vAlign w:val="center"/>
          </w:tcPr>
          <w:p w14:paraId="7EB3F541"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09</w:t>
            </w:r>
          </w:p>
        </w:tc>
        <w:tc>
          <w:tcPr>
            <w:tcW w:w="2201" w:type="pct"/>
            <w:vAlign w:val="center"/>
          </w:tcPr>
          <w:p w14:paraId="7EB3F542" w14:textId="783B6A9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Measured Superheat (Line F06 – Line F08)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43" w14:textId="77777777" w:rsidR="001E16F8" w:rsidRPr="00DF3F73" w:rsidRDefault="001E16F8" w:rsidP="00B721EB">
            <w:pPr>
              <w:keepNext/>
              <w:rPr>
                <w:rFonts w:asciiTheme="minorHAnsi" w:hAnsiTheme="minorHAnsi"/>
                <w:sz w:val="18"/>
                <w:szCs w:val="18"/>
              </w:rPr>
            </w:pPr>
          </w:p>
        </w:tc>
      </w:tr>
      <w:tr w:rsidR="001E16F8" w:rsidRPr="00DF3F73" w14:paraId="7EB3F548" w14:textId="77777777" w:rsidTr="00481126">
        <w:trPr>
          <w:gridAfter w:val="1"/>
          <w:wAfter w:w="27" w:type="pct"/>
          <w:cantSplit/>
          <w:trHeight w:val="288"/>
        </w:trPr>
        <w:tc>
          <w:tcPr>
            <w:tcW w:w="286" w:type="pct"/>
            <w:vAlign w:val="center"/>
          </w:tcPr>
          <w:p w14:paraId="7EB3F545" w14:textId="77777777" w:rsidR="001E16F8" w:rsidRPr="00DF3F73" w:rsidDel="00C76C40" w:rsidRDefault="001E16F8" w:rsidP="00481126">
            <w:pPr>
              <w:keepNext/>
              <w:jc w:val="center"/>
              <w:rPr>
                <w:rFonts w:asciiTheme="minorHAnsi" w:hAnsiTheme="minorHAnsi"/>
                <w:sz w:val="18"/>
                <w:szCs w:val="18"/>
              </w:rPr>
            </w:pPr>
            <w:r w:rsidRPr="00DF3F73">
              <w:rPr>
                <w:rFonts w:asciiTheme="minorHAnsi" w:hAnsiTheme="minorHAnsi"/>
                <w:sz w:val="18"/>
                <w:szCs w:val="18"/>
              </w:rPr>
              <w:t>10</w:t>
            </w:r>
          </w:p>
        </w:tc>
        <w:tc>
          <w:tcPr>
            <w:tcW w:w="2201" w:type="pct"/>
            <w:vAlign w:val="center"/>
          </w:tcPr>
          <w:p w14:paraId="7EB3F546" w14:textId="1A75C701"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Target Superheat (from Table RA3.2-2, using F02 and F05)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47" w14:textId="77777777" w:rsidR="001E16F8" w:rsidRPr="00DF3F73" w:rsidRDefault="001E16F8" w:rsidP="00B721EB">
            <w:pPr>
              <w:keepNext/>
              <w:rPr>
                <w:rFonts w:asciiTheme="minorHAnsi" w:hAnsiTheme="minorHAnsi"/>
                <w:sz w:val="18"/>
                <w:szCs w:val="18"/>
              </w:rPr>
            </w:pPr>
          </w:p>
        </w:tc>
      </w:tr>
      <w:tr w:rsidR="002D2DFC" w:rsidRPr="00DF3F73" w14:paraId="7EB3F54B" w14:textId="77777777" w:rsidTr="002D2DFC">
        <w:trPr>
          <w:cantSplit/>
          <w:trHeight w:val="288"/>
        </w:trPr>
        <w:tc>
          <w:tcPr>
            <w:tcW w:w="286" w:type="pct"/>
            <w:vAlign w:val="center"/>
          </w:tcPr>
          <w:p w14:paraId="7EB3F549" w14:textId="77777777" w:rsidR="002D2DFC" w:rsidRPr="00DF3F73" w:rsidDel="00C76C40" w:rsidRDefault="002D2DFC" w:rsidP="00481126">
            <w:pPr>
              <w:keepNext/>
              <w:jc w:val="center"/>
              <w:rPr>
                <w:rFonts w:asciiTheme="minorHAnsi" w:hAnsiTheme="minorHAnsi"/>
                <w:sz w:val="18"/>
                <w:szCs w:val="18"/>
              </w:rPr>
            </w:pPr>
            <w:r w:rsidRPr="00DF3F73">
              <w:rPr>
                <w:rFonts w:asciiTheme="minorHAnsi" w:hAnsiTheme="minorHAnsi"/>
                <w:sz w:val="18"/>
                <w:szCs w:val="18"/>
              </w:rPr>
              <w:t>11</w:t>
            </w:r>
          </w:p>
        </w:tc>
        <w:tc>
          <w:tcPr>
            <w:tcW w:w="2201" w:type="pct"/>
            <w:vAlign w:val="center"/>
          </w:tcPr>
          <w:p w14:paraId="0067DFC5" w14:textId="77777777" w:rsidR="002D2DFC" w:rsidRPr="00DF3F73" w:rsidRDefault="002D2DFC" w:rsidP="00B721EB">
            <w:pPr>
              <w:keepNext/>
              <w:rPr>
                <w:rFonts w:asciiTheme="minorHAnsi" w:hAnsiTheme="minorHAnsi"/>
                <w:sz w:val="18"/>
                <w:szCs w:val="18"/>
              </w:rPr>
            </w:pPr>
            <w:r w:rsidRPr="00DF3F73">
              <w:rPr>
                <w:rFonts w:asciiTheme="minorHAnsi" w:hAnsiTheme="minorHAnsi"/>
                <w:sz w:val="18"/>
                <w:szCs w:val="18"/>
              </w:rPr>
              <w:t xml:space="preserve">Compliance Statement: </w:t>
            </w:r>
          </w:p>
        </w:tc>
        <w:tc>
          <w:tcPr>
            <w:tcW w:w="2513" w:type="pct"/>
            <w:gridSpan w:val="2"/>
            <w:vAlign w:val="center"/>
          </w:tcPr>
          <w:p w14:paraId="7EB3F54A" w14:textId="140E3730" w:rsidR="002D2DFC" w:rsidRPr="00DF3F73" w:rsidRDefault="002D2DFC" w:rsidP="00B721EB">
            <w:pPr>
              <w:keepNext/>
              <w:rPr>
                <w:rFonts w:asciiTheme="minorHAnsi" w:hAnsiTheme="minorHAnsi"/>
                <w:sz w:val="18"/>
                <w:szCs w:val="18"/>
              </w:rPr>
            </w:pPr>
          </w:p>
        </w:tc>
      </w:tr>
    </w:tbl>
    <w:p w14:paraId="7EB3F54C" w14:textId="77777777" w:rsidR="001E16F8" w:rsidRPr="00481126" w:rsidRDefault="001E16F8" w:rsidP="001E16F8">
      <w:pPr>
        <w:pStyle w:val="Header"/>
        <w:tabs>
          <w:tab w:val="clear" w:pos="4320"/>
          <w:tab w:val="clear" w:pos="8640"/>
          <w:tab w:val="left" w:pos="360"/>
        </w:tabs>
        <w:ind w:left="274" w:hanging="274"/>
        <w:rPr>
          <w:rFonts w:asciiTheme="minorHAnsi" w:hAnsiTheme="minorHAnsi"/>
          <w:b/>
          <w:szCs w:val="18"/>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
        <w:gridCol w:w="10183"/>
      </w:tblGrid>
      <w:tr w:rsidR="00406141" w:rsidRPr="00DF3F73" w14:paraId="7EB3F550" w14:textId="77777777" w:rsidTr="00A14227">
        <w:trPr>
          <w:cantSplit/>
          <w:trHeight w:val="432"/>
        </w:trPr>
        <w:tc>
          <w:tcPr>
            <w:tcW w:w="4999" w:type="pct"/>
            <w:gridSpan w:val="2"/>
            <w:vAlign w:val="center"/>
          </w:tcPr>
          <w:p w14:paraId="7EB3F54E" w14:textId="2476BB73" w:rsidR="00406141" w:rsidRPr="00481126" w:rsidRDefault="00406141" w:rsidP="00481126">
            <w:pPr>
              <w:keepNext/>
              <w:rPr>
                <w:rFonts w:asciiTheme="minorHAnsi" w:hAnsiTheme="minorHAnsi"/>
                <w:b/>
                <w:szCs w:val="18"/>
              </w:rPr>
            </w:pPr>
            <w:r w:rsidRPr="00481126">
              <w:rPr>
                <w:rFonts w:asciiTheme="minorHAnsi" w:hAnsiTheme="minorHAnsi"/>
                <w:b/>
                <w:szCs w:val="18"/>
              </w:rPr>
              <w:t>G. Determination of HERS Verification Compliance</w:t>
            </w:r>
          </w:p>
          <w:p w14:paraId="7EB3F54F" w14:textId="7884ED49" w:rsidR="00406141" w:rsidRPr="00DF3F73" w:rsidRDefault="00EF4299" w:rsidP="00481126">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06141" w:rsidRPr="00DF3F73" w14:paraId="7EB3F553" w14:textId="77777777" w:rsidTr="00A14227">
        <w:trPr>
          <w:cantSplit/>
          <w:trHeight w:val="432"/>
        </w:trPr>
        <w:tc>
          <w:tcPr>
            <w:tcW w:w="288" w:type="pct"/>
            <w:vAlign w:val="center"/>
          </w:tcPr>
          <w:p w14:paraId="7EB3F551" w14:textId="77777777" w:rsidR="00406141" w:rsidRPr="00DF3F73" w:rsidDel="00C76C40" w:rsidRDefault="00406141" w:rsidP="008B50A2">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12" w:type="pct"/>
            <w:vAlign w:val="center"/>
          </w:tcPr>
          <w:p w14:paraId="7EB3F552" w14:textId="77777777" w:rsidR="00406141" w:rsidRPr="00DF3F73" w:rsidRDefault="00406141" w:rsidP="00406141">
            <w:pPr>
              <w:keepNext/>
              <w:spacing w:after="60"/>
              <w:rPr>
                <w:rFonts w:asciiTheme="minorHAnsi" w:hAnsiTheme="minorHAnsi"/>
                <w:sz w:val="18"/>
                <w:szCs w:val="18"/>
              </w:rPr>
            </w:pPr>
          </w:p>
        </w:tc>
      </w:tr>
    </w:tbl>
    <w:p w14:paraId="7EB3F554" w14:textId="77777777" w:rsidR="00406141" w:rsidRDefault="00406141" w:rsidP="001E16F8">
      <w:pPr>
        <w:rPr>
          <w:rFonts w:asciiTheme="minorHAnsi" w:hAnsiTheme="minorHAnsi"/>
          <w:sz w:val="18"/>
          <w:szCs w:val="18"/>
        </w:rPr>
      </w:pPr>
    </w:p>
    <w:p w14:paraId="7EB3F555" w14:textId="77777777" w:rsidR="00406141" w:rsidRPr="00DF3F73" w:rsidRDefault="00406141" w:rsidP="001E16F8">
      <w:pPr>
        <w:rPr>
          <w:rFonts w:asciiTheme="minorHAnsi" w:hAnsiTheme="minorHAnsi"/>
          <w:sz w:val="18"/>
          <w:szCs w:val="18"/>
        </w:rPr>
      </w:pPr>
    </w:p>
    <w:p w14:paraId="7EB3F556" w14:textId="77777777" w:rsidR="001E16F8" w:rsidRPr="00DF3F73" w:rsidRDefault="001E16F8" w:rsidP="001E16F8">
      <w:pPr>
        <w:rPr>
          <w:rFonts w:asciiTheme="minorHAnsi" w:hAnsiTheme="minorHAnsi"/>
          <w:sz w:val="18"/>
          <w:szCs w:val="18"/>
        </w:rPr>
      </w:pPr>
    </w:p>
    <w:p w14:paraId="7EB3F557" w14:textId="77777777" w:rsidR="001E16F8" w:rsidRPr="00DF3F73" w:rsidRDefault="001E16F8">
      <w:pPr>
        <w:rPr>
          <w:rFonts w:asciiTheme="minorHAnsi" w:hAnsiTheme="minorHAnsi"/>
          <w:sz w:val="18"/>
          <w:szCs w:val="18"/>
        </w:rPr>
      </w:pPr>
      <w:r w:rsidRPr="00DF3F73">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1E16F8" w:rsidRPr="00DF3F73" w14:paraId="7EB3F55A" w14:textId="77777777">
        <w:trPr>
          <w:trHeight w:val="288"/>
        </w:trPr>
        <w:tc>
          <w:tcPr>
            <w:tcW w:w="10950" w:type="dxa"/>
            <w:gridSpan w:val="4"/>
            <w:vAlign w:val="center"/>
          </w:tcPr>
          <w:p w14:paraId="7EB3F559"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1E16F8" w:rsidRPr="00DF3F73" w14:paraId="7EB3F55C" w14:textId="77777777">
        <w:trPr>
          <w:trHeight w:val="360"/>
        </w:trPr>
        <w:tc>
          <w:tcPr>
            <w:tcW w:w="10950" w:type="dxa"/>
            <w:gridSpan w:val="4"/>
            <w:vAlign w:val="center"/>
          </w:tcPr>
          <w:p w14:paraId="7EB3F55B" w14:textId="77777777" w:rsidR="001E16F8" w:rsidRPr="00DF3F73" w:rsidRDefault="001E16F8" w:rsidP="00481126">
            <w:pPr>
              <w:numPr>
                <w:ilvl w:val="0"/>
                <w:numId w:val="7"/>
              </w:numPr>
              <w:ind w:left="271" w:hanging="270"/>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1E16F8" w:rsidRPr="00DF3F73" w14:paraId="7EB3F55F" w14:textId="77777777">
        <w:trPr>
          <w:trHeight w:val="360"/>
        </w:trPr>
        <w:tc>
          <w:tcPr>
            <w:tcW w:w="5434" w:type="dxa"/>
          </w:tcPr>
          <w:p w14:paraId="7EB3F55D"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Documentation Author Name:</w:t>
            </w:r>
          </w:p>
        </w:tc>
        <w:tc>
          <w:tcPr>
            <w:tcW w:w="5516" w:type="dxa"/>
            <w:gridSpan w:val="3"/>
          </w:tcPr>
          <w:p w14:paraId="7EB3F55E"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Documentation Author Signature:</w:t>
            </w:r>
          </w:p>
        </w:tc>
      </w:tr>
      <w:tr w:rsidR="001E16F8" w:rsidRPr="00DF3F73" w14:paraId="7EB3F562" w14:textId="77777777">
        <w:trPr>
          <w:trHeight w:val="360"/>
        </w:trPr>
        <w:tc>
          <w:tcPr>
            <w:tcW w:w="5434" w:type="dxa"/>
          </w:tcPr>
          <w:p w14:paraId="7EB3F560"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Company:</w:t>
            </w:r>
          </w:p>
        </w:tc>
        <w:tc>
          <w:tcPr>
            <w:tcW w:w="5516" w:type="dxa"/>
            <w:gridSpan w:val="3"/>
          </w:tcPr>
          <w:p w14:paraId="7EB3F561"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Date Signed:</w:t>
            </w:r>
          </w:p>
        </w:tc>
      </w:tr>
      <w:tr w:rsidR="001E16F8" w:rsidRPr="00DF3F73" w14:paraId="7EB3F565" w14:textId="77777777">
        <w:trPr>
          <w:trHeight w:val="360"/>
        </w:trPr>
        <w:tc>
          <w:tcPr>
            <w:tcW w:w="5434" w:type="dxa"/>
          </w:tcPr>
          <w:p w14:paraId="7EB3F563"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Address:</w:t>
            </w:r>
          </w:p>
        </w:tc>
        <w:tc>
          <w:tcPr>
            <w:tcW w:w="5516" w:type="dxa"/>
            <w:gridSpan w:val="3"/>
          </w:tcPr>
          <w:p w14:paraId="7EB3F564"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CEA/HERS Certification Information (if applicable):</w:t>
            </w:r>
          </w:p>
        </w:tc>
      </w:tr>
      <w:tr w:rsidR="001E16F8" w:rsidRPr="00DF3F73" w14:paraId="7EB3F568" w14:textId="77777777">
        <w:trPr>
          <w:trHeight w:val="360"/>
        </w:trPr>
        <w:tc>
          <w:tcPr>
            <w:tcW w:w="5434" w:type="dxa"/>
          </w:tcPr>
          <w:p w14:paraId="7EB3F566"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City/State/Zip:</w:t>
            </w:r>
          </w:p>
        </w:tc>
        <w:tc>
          <w:tcPr>
            <w:tcW w:w="5516" w:type="dxa"/>
            <w:gridSpan w:val="3"/>
          </w:tcPr>
          <w:p w14:paraId="7EB3F567"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Phone:</w:t>
            </w:r>
          </w:p>
        </w:tc>
      </w:tr>
      <w:tr w:rsidR="001E16F8" w:rsidRPr="00DF3F73" w14:paraId="7EB3F56A" w14:textId="77777777">
        <w:tblPrEx>
          <w:tblCellMar>
            <w:left w:w="115" w:type="dxa"/>
            <w:right w:w="115" w:type="dxa"/>
          </w:tblCellMar>
        </w:tblPrEx>
        <w:trPr>
          <w:trHeight w:val="296"/>
        </w:trPr>
        <w:tc>
          <w:tcPr>
            <w:tcW w:w="10950" w:type="dxa"/>
            <w:gridSpan w:val="4"/>
            <w:vAlign w:val="center"/>
          </w:tcPr>
          <w:p w14:paraId="7EB3F569"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1E16F8" w:rsidRPr="00DF3F73" w14:paraId="7EB3F571" w14:textId="77777777">
        <w:tblPrEx>
          <w:tblCellMar>
            <w:left w:w="115" w:type="dxa"/>
            <w:right w:w="115" w:type="dxa"/>
          </w:tblCellMar>
        </w:tblPrEx>
        <w:trPr>
          <w:trHeight w:val="504"/>
        </w:trPr>
        <w:tc>
          <w:tcPr>
            <w:tcW w:w="10950" w:type="dxa"/>
            <w:gridSpan w:val="4"/>
            <w:shd w:val="clear" w:color="auto" w:fill="auto"/>
          </w:tcPr>
          <w:p w14:paraId="7EB3F56B" w14:textId="77777777" w:rsidR="001E16F8" w:rsidRPr="00DF3F73" w:rsidRDefault="001E16F8" w:rsidP="00481126">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7EB3F56C"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7EB3F56D"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7EB3F56E"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B3F56F"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EB3F570"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1E16F8" w:rsidRPr="00DF3F73" w14:paraId="7EB3F573" w14:textId="77777777">
        <w:tblPrEx>
          <w:tblCellMar>
            <w:left w:w="115" w:type="dxa"/>
            <w:right w:w="115" w:type="dxa"/>
          </w:tblCellMar>
        </w:tblPrEx>
        <w:trPr>
          <w:trHeight w:val="278"/>
        </w:trPr>
        <w:tc>
          <w:tcPr>
            <w:tcW w:w="10950" w:type="dxa"/>
            <w:gridSpan w:val="4"/>
            <w:vAlign w:val="center"/>
          </w:tcPr>
          <w:p w14:paraId="7EB3F572"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1E16F8" w:rsidRPr="00DF3F73" w14:paraId="7EB3F575" w14:textId="77777777" w:rsidTr="00481126">
        <w:tblPrEx>
          <w:tblCellMar>
            <w:left w:w="115" w:type="dxa"/>
            <w:right w:w="115" w:type="dxa"/>
          </w:tblCellMar>
        </w:tblPrEx>
        <w:trPr>
          <w:trHeight w:hRule="exact" w:val="360"/>
        </w:trPr>
        <w:tc>
          <w:tcPr>
            <w:tcW w:w="10950" w:type="dxa"/>
            <w:gridSpan w:val="4"/>
          </w:tcPr>
          <w:p w14:paraId="7EB3F574" w14:textId="77777777" w:rsidR="001E16F8" w:rsidRPr="00481126" w:rsidRDefault="001E16F8" w:rsidP="0048112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Company Name (Installing Subcontractor, General Contractor, or Builder/Owner):</w:t>
            </w:r>
          </w:p>
        </w:tc>
      </w:tr>
      <w:tr w:rsidR="001E16F8" w:rsidRPr="00DF3F73" w14:paraId="7EB3F578" w14:textId="77777777" w:rsidTr="00481126">
        <w:tblPrEx>
          <w:tblCellMar>
            <w:left w:w="115" w:type="dxa"/>
            <w:right w:w="115" w:type="dxa"/>
          </w:tblCellMar>
        </w:tblPrEx>
        <w:trPr>
          <w:trHeight w:hRule="exact" w:val="360"/>
        </w:trPr>
        <w:tc>
          <w:tcPr>
            <w:tcW w:w="5475" w:type="dxa"/>
            <w:gridSpan w:val="2"/>
          </w:tcPr>
          <w:p w14:paraId="7EB3F576" w14:textId="77777777" w:rsidR="001E16F8" w:rsidRPr="00481126" w:rsidRDefault="001E16F8" w:rsidP="0048112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Responsible Builder or Installer Name:</w:t>
            </w:r>
          </w:p>
        </w:tc>
        <w:tc>
          <w:tcPr>
            <w:tcW w:w="5475" w:type="dxa"/>
            <w:gridSpan w:val="2"/>
          </w:tcPr>
          <w:p w14:paraId="7EB3F577" w14:textId="77777777" w:rsidR="001E16F8" w:rsidRPr="00481126" w:rsidRDefault="001E16F8" w:rsidP="0049136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CSLB License:</w:t>
            </w:r>
          </w:p>
        </w:tc>
      </w:tr>
      <w:tr w:rsidR="001E16F8" w:rsidRPr="00DF3F73" w14:paraId="7EB3F57A" w14:textId="77777777">
        <w:tblPrEx>
          <w:tblCellMar>
            <w:left w:w="108" w:type="dxa"/>
            <w:right w:w="108" w:type="dxa"/>
          </w:tblCellMar>
        </w:tblPrEx>
        <w:trPr>
          <w:trHeight w:hRule="exact" w:val="288"/>
        </w:trPr>
        <w:tc>
          <w:tcPr>
            <w:tcW w:w="10950" w:type="dxa"/>
            <w:gridSpan w:val="4"/>
            <w:vAlign w:val="center"/>
          </w:tcPr>
          <w:p w14:paraId="7EB3F579" w14:textId="77777777" w:rsidR="001E16F8" w:rsidRPr="00DF3F73"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1E16F8" w:rsidRPr="00DF3F73" w14:paraId="7EB3F57D" w14:textId="77777777">
        <w:tblPrEx>
          <w:tblCellMar>
            <w:left w:w="108" w:type="dxa"/>
            <w:right w:w="108" w:type="dxa"/>
          </w:tblCellMar>
        </w:tblPrEx>
        <w:trPr>
          <w:trHeight w:hRule="exact" w:val="360"/>
        </w:trPr>
        <w:tc>
          <w:tcPr>
            <w:tcW w:w="5482" w:type="dxa"/>
            <w:gridSpan w:val="3"/>
          </w:tcPr>
          <w:p w14:paraId="7EB3F57B" w14:textId="77777777" w:rsidR="001E16F8" w:rsidRPr="00481126"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Sample Group Number (if applicable):</w:t>
            </w:r>
          </w:p>
        </w:tc>
        <w:tc>
          <w:tcPr>
            <w:tcW w:w="5468" w:type="dxa"/>
          </w:tcPr>
          <w:p w14:paraId="7EB3F57C" w14:textId="67D33795" w:rsidR="001E16F8" w:rsidRPr="00481126"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Dwelling Test Status in Sample Group (if applicable)</w:t>
            </w:r>
            <w:r w:rsidR="00491363" w:rsidRPr="00481126">
              <w:rPr>
                <w:rFonts w:asciiTheme="minorHAnsi" w:hAnsiTheme="minorHAnsi"/>
                <w:sz w:val="14"/>
                <w:szCs w:val="18"/>
              </w:rPr>
              <w:t>:</w:t>
            </w:r>
          </w:p>
        </w:tc>
      </w:tr>
      <w:tr w:rsidR="001E16F8" w:rsidRPr="00DF3F73" w14:paraId="7EB3F57F" w14:textId="77777777">
        <w:tblPrEx>
          <w:tblCellMar>
            <w:left w:w="108" w:type="dxa"/>
            <w:right w:w="108" w:type="dxa"/>
          </w:tblCellMar>
        </w:tblPrEx>
        <w:trPr>
          <w:trHeight w:val="288"/>
        </w:trPr>
        <w:tc>
          <w:tcPr>
            <w:tcW w:w="10950" w:type="dxa"/>
            <w:gridSpan w:val="4"/>
            <w:vAlign w:val="center"/>
          </w:tcPr>
          <w:p w14:paraId="7EB3F57E" w14:textId="77777777" w:rsidR="001E16F8" w:rsidRPr="00DF3F73"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1E16F8" w:rsidRPr="00DF3F73" w14:paraId="7EB3F581" w14:textId="77777777">
        <w:tblPrEx>
          <w:tblCellMar>
            <w:left w:w="108" w:type="dxa"/>
            <w:right w:w="108" w:type="dxa"/>
          </w:tblCellMar>
        </w:tblPrEx>
        <w:trPr>
          <w:trHeight w:hRule="exact" w:val="360"/>
        </w:trPr>
        <w:tc>
          <w:tcPr>
            <w:tcW w:w="10950" w:type="dxa"/>
            <w:gridSpan w:val="4"/>
          </w:tcPr>
          <w:p w14:paraId="7EB3F580" w14:textId="77777777" w:rsidR="001E16F8" w:rsidRPr="00481126"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HERS Rater Company Name:</w:t>
            </w:r>
          </w:p>
        </w:tc>
      </w:tr>
      <w:tr w:rsidR="001E16F8" w:rsidRPr="00DF3F73" w14:paraId="7EB3F584"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582"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EB3F583"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Signature:</w:t>
            </w:r>
          </w:p>
        </w:tc>
      </w:tr>
      <w:tr w:rsidR="001E16F8" w:rsidRPr="00DF3F73" w14:paraId="7EB3F587"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585" w14:textId="2D0842AB"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Certification Number w/ this HERS Provider</w:t>
            </w:r>
            <w:r w:rsidR="00491363" w:rsidRPr="0048112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7EB3F586"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Date Signed:</w:t>
            </w:r>
          </w:p>
        </w:tc>
      </w:tr>
    </w:tbl>
    <w:p w14:paraId="7EB3F588" w14:textId="77777777" w:rsidR="001E16F8" w:rsidRPr="00DF3F73" w:rsidDel="00D158F3" w:rsidRDefault="001E16F8">
      <w:pPr>
        <w:rPr>
          <w:rFonts w:asciiTheme="minorHAnsi" w:hAnsiTheme="minorHAnsi"/>
          <w:sz w:val="18"/>
          <w:szCs w:val="18"/>
        </w:rPr>
      </w:pPr>
    </w:p>
    <w:p w14:paraId="7EB3F589" w14:textId="77777777" w:rsidR="00C063EB" w:rsidRPr="00DF3F73" w:rsidRDefault="00C063EB">
      <w:pPr>
        <w:rPr>
          <w:rFonts w:asciiTheme="minorHAnsi" w:hAnsiTheme="minorHAnsi"/>
          <w:sz w:val="18"/>
          <w:szCs w:val="18"/>
        </w:rPr>
        <w:sectPr w:rsidR="00C063EB" w:rsidRPr="00DF3F73" w:rsidSect="003A69EB">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pgNumType w:start="1"/>
          <w:cols w:space="720"/>
          <w:docGrid w:linePitch="272"/>
        </w:sectPr>
      </w:pPr>
    </w:p>
    <w:p w14:paraId="7EB3F58A" w14:textId="7A01F3FB" w:rsidR="00C063EB" w:rsidRPr="00481126" w:rsidRDefault="00883DB3" w:rsidP="00481126">
      <w:pPr>
        <w:jc w:val="center"/>
        <w:rPr>
          <w:rFonts w:asciiTheme="minorHAnsi" w:hAnsiTheme="minorHAnsi"/>
          <w:b/>
          <w:szCs w:val="18"/>
        </w:rPr>
      </w:pPr>
      <w:r>
        <w:rPr>
          <w:rFonts w:asciiTheme="minorHAnsi" w:hAnsiTheme="minorHAnsi"/>
          <w:b/>
          <w:szCs w:val="18"/>
        </w:rPr>
        <w:lastRenderedPageBreak/>
        <w:t>CF3R-MCH-25a-H User Instructions</w:t>
      </w:r>
    </w:p>
    <w:p w14:paraId="7EB3F58B" w14:textId="77777777" w:rsidR="00C063EB" w:rsidRDefault="00C063EB" w:rsidP="00A669D7">
      <w:pPr>
        <w:rPr>
          <w:rFonts w:asciiTheme="minorHAnsi" w:hAnsiTheme="minorHAnsi"/>
          <w:sz w:val="18"/>
          <w:szCs w:val="18"/>
        </w:rPr>
      </w:pPr>
    </w:p>
    <w:p w14:paraId="7EB3F58C" w14:textId="37F9CFC8"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A. System Information</w:t>
      </w:r>
    </w:p>
    <w:p w14:paraId="7EB3F58E"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8F"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0"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1"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2"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3"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4" w14:textId="25DF35AD" w:rsidR="00695C2B" w:rsidRDefault="00695C2B" w:rsidP="00695C2B">
      <w:pPr>
        <w:pStyle w:val="ListParagraph"/>
        <w:numPr>
          <w:ilvl w:val="0"/>
          <w:numId w:val="8"/>
        </w:numPr>
        <w:rPr>
          <w:rFonts w:asciiTheme="minorHAnsi" w:hAnsiTheme="minorHAnsi"/>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r w:rsidRPr="00DB0ECE">
        <w:rPr>
          <w:rFonts w:asciiTheme="minorHAnsi" w:hAnsiTheme="minorHAnsi"/>
          <w:sz w:val="18"/>
          <w:szCs w:val="18"/>
        </w:rPr>
        <w:t>.</w:t>
      </w:r>
      <w:r w:rsidRPr="007563AF">
        <w:rPr>
          <w:rFonts w:asciiTheme="minorHAnsi" w:hAnsiTheme="minorHAnsi"/>
          <w:sz w:val="18"/>
        </w:rPr>
        <w:t xml:space="preserve"> Choose the type of refrigerant used by the system being verified. R-22 and R-410A are the most common, but other types may occasionally be encountered.</w:t>
      </w:r>
    </w:p>
    <w:p w14:paraId="7EB3F595" w14:textId="0BB40F4C"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17914461" w14:textId="36FFBD9A" w:rsidR="00FA6AAA" w:rsidRDefault="00FA6AAA" w:rsidP="00695C2B">
      <w:pPr>
        <w:pStyle w:val="ListParagraph"/>
        <w:numPr>
          <w:ilvl w:val="0"/>
          <w:numId w:val="8"/>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7EB3F596" w14:textId="7993B4AC"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7563AF">
        <w:rPr>
          <w:rFonts w:asciiTheme="minorHAnsi" w:hAnsiTheme="minorHAnsi"/>
          <w:sz w:val="18"/>
        </w:rPr>
        <w:t>Indicate whether the HVAC system is Completely New, Replacement or an Alteration.</w:t>
      </w:r>
    </w:p>
    <w:p w14:paraId="7EB3F597" w14:textId="1F966EFB"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962512">
        <w:rPr>
          <w:rFonts w:asciiTheme="minorHAnsi" w:hAnsiTheme="minorHAnsi"/>
          <w:sz w:val="18"/>
          <w:szCs w:val="18"/>
        </w:rPr>
        <w:t>Fault Indicator Display</w:t>
      </w:r>
      <w:r w:rsidRPr="00DF3F73">
        <w:rPr>
          <w:rFonts w:asciiTheme="minorHAnsi" w:hAnsiTheme="minorHAnsi"/>
          <w:sz w:val="18"/>
          <w:szCs w:val="18"/>
        </w:rPr>
        <w:t xml:space="preserve"> (</w:t>
      </w:r>
      <w:r w:rsidR="00962512">
        <w:rPr>
          <w:rFonts w:asciiTheme="minorHAnsi" w:hAnsiTheme="minorHAnsi"/>
          <w:sz w:val="18"/>
          <w:szCs w:val="18"/>
        </w:rPr>
        <w:t>FID</w:t>
      </w:r>
      <w:r w:rsidRPr="00DF3F73">
        <w:rPr>
          <w:rFonts w:asciiTheme="minorHAnsi" w:hAnsiTheme="minorHAnsi"/>
          <w:sz w:val="18"/>
          <w:szCs w:val="18"/>
        </w:rPr>
        <w:t xml:space="preserve">). Qualifying </w:t>
      </w:r>
      <w:r w:rsidR="00962512">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962512">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962512">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7563AF">
        <w:rPr>
          <w:rFonts w:asciiTheme="minorHAnsi" w:hAnsiTheme="minorHAnsi"/>
          <w:sz w:val="18"/>
        </w:rPr>
        <w:t xml:space="preserve">Installation of a </w:t>
      </w:r>
      <w:r w:rsidR="00962512">
        <w:rPr>
          <w:rFonts w:asciiTheme="minorHAnsi" w:hAnsiTheme="minorHAnsi"/>
          <w:sz w:val="18"/>
        </w:rPr>
        <w:t>FID</w:t>
      </w:r>
      <w:r w:rsidRPr="007563AF">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962512">
        <w:rPr>
          <w:rFonts w:asciiTheme="minorHAnsi" w:hAnsiTheme="minorHAnsi"/>
          <w:sz w:val="18"/>
        </w:rPr>
        <w:t>FID</w:t>
      </w:r>
      <w:r w:rsidRPr="007563AF">
        <w:rPr>
          <w:rFonts w:asciiTheme="minorHAnsi" w:hAnsiTheme="minorHAnsi"/>
          <w:sz w:val="18"/>
        </w:rPr>
        <w:t xml:space="preserve"> is required. Other requirements may also be triggered.</w:t>
      </w:r>
    </w:p>
    <w:p w14:paraId="7EB3F598" w14:textId="52CB3F43"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7EB3F599" w14:textId="0D0908D9"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7EB3F59A"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7EB3F59B" w14:textId="2EA51E36"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7EB3F59C" w14:textId="6382A8D9"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2D2DFC">
        <w:rPr>
          <w:rFonts w:asciiTheme="minorHAnsi" w:hAnsiTheme="minorHAnsi"/>
          <w:sz w:val="18"/>
          <w:szCs w:val="18"/>
        </w:rPr>
        <w:t>°</w:t>
      </w:r>
      <w:r w:rsidRPr="00DF3F73">
        <w:rPr>
          <w:rFonts w:asciiTheme="minorHAnsi" w:hAnsiTheme="minorHAnsi"/>
          <w:sz w:val="18"/>
          <w:szCs w:val="18"/>
        </w:rPr>
        <w:t xml:space="preserve">F); </w:t>
      </w:r>
      <w:r w:rsidR="00883DB3">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D2DFC">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7EB3F59D" w14:textId="291664EC"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2D2DFC">
        <w:rPr>
          <w:rFonts w:asciiTheme="minorHAnsi" w:hAnsiTheme="minorHAnsi"/>
          <w:sz w:val="18"/>
          <w:szCs w:val="18"/>
        </w:rPr>
        <w:t>°</w:t>
      </w:r>
      <w:r w:rsidRPr="00DF3F73">
        <w:rPr>
          <w:rFonts w:asciiTheme="minorHAnsi" w:hAnsiTheme="minorHAnsi"/>
          <w:sz w:val="18"/>
          <w:szCs w:val="18"/>
        </w:rPr>
        <w:t xml:space="preserve">F); </w:t>
      </w:r>
      <w:r w:rsidR="00883DB3">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D2DFC">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7EB3F59E" w14:textId="7B1778FB"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C66409">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7EB3F59F" w14:textId="06AA2113"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2D2DFC">
        <w:rPr>
          <w:rFonts w:asciiTheme="minorHAnsi" w:hAnsiTheme="minorHAnsi"/>
          <w:sz w:val="18"/>
          <w:szCs w:val="18"/>
        </w:rPr>
        <w:t>°</w:t>
      </w:r>
      <w:r w:rsidRPr="00DF3F73">
        <w:rPr>
          <w:rFonts w:asciiTheme="minorHAnsi" w:hAnsiTheme="minorHAnsi"/>
          <w:sz w:val="18"/>
          <w:szCs w:val="18"/>
        </w:rPr>
        <w:t xml:space="preserve">F); </w:t>
      </w:r>
      <w:r w:rsidR="00C66409">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2D2DFC">
        <w:rPr>
          <w:rFonts w:asciiTheme="minorHAnsi" w:hAnsiTheme="minorHAnsi"/>
          <w:sz w:val="18"/>
          <w:szCs w:val="18"/>
        </w:rPr>
        <w:t>°F</w:t>
      </w:r>
      <w:r w:rsidRPr="00DF3F73">
        <w:rPr>
          <w:rFonts w:asciiTheme="minorHAnsi" w:hAnsiTheme="minorHAnsi"/>
          <w:sz w:val="18"/>
          <w:szCs w:val="18"/>
        </w:rPr>
        <w:t xml:space="preserve"> and 55</w:t>
      </w:r>
      <w:r w:rsidR="002D2DFC">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7EB3F5A0" w14:textId="71705C06"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C66409">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7EB3F5A1" w14:textId="32463B9B"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7EB3F5A2" w14:textId="0C8846C2"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1354AF">
        <w:rPr>
          <w:rFonts w:asciiTheme="minorHAnsi" w:hAnsiTheme="minorHAnsi"/>
          <w:sz w:val="18"/>
          <w:szCs w:val="18"/>
        </w:rPr>
        <w:t>A15</w:t>
      </w:r>
      <w:r w:rsidRPr="00DF3F73">
        <w:rPr>
          <w:rFonts w:asciiTheme="minorHAnsi" w:hAnsiTheme="minorHAnsi"/>
          <w:sz w:val="18"/>
          <w:szCs w:val="18"/>
        </w:rPr>
        <w:t xml:space="preserve"> and </w:t>
      </w:r>
      <w:r w:rsidR="001354AF">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7EB3F5A3" w14:textId="3FE96FDA" w:rsidR="00695C2B"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Specify the refrigerant charge verification used by the </w:t>
      </w:r>
      <w:r>
        <w:rPr>
          <w:rFonts w:asciiTheme="minorHAnsi" w:hAnsiTheme="minorHAnsi"/>
          <w:sz w:val="18"/>
          <w:szCs w:val="18"/>
        </w:rPr>
        <w:t xml:space="preserve">HERS </w:t>
      </w:r>
      <w:r w:rsidRPr="00DF3F73">
        <w:rPr>
          <w:rFonts w:asciiTheme="minorHAnsi" w:hAnsiTheme="minorHAnsi"/>
          <w:sz w:val="18"/>
          <w:szCs w:val="18"/>
        </w:rPr>
        <w:t xml:space="preserve">rater. Choices vary depending on what method was specified in Row </w:t>
      </w:r>
      <w:r w:rsidR="001354AF">
        <w:rPr>
          <w:rFonts w:asciiTheme="minorHAnsi" w:hAnsiTheme="minorHAnsi"/>
          <w:sz w:val="18"/>
          <w:szCs w:val="18"/>
        </w:rPr>
        <w:t>A11</w:t>
      </w:r>
      <w:r>
        <w:rPr>
          <w:rFonts w:asciiTheme="minorHAnsi" w:hAnsiTheme="minorHAnsi"/>
          <w:sz w:val="18"/>
          <w:szCs w:val="18"/>
        </w:rPr>
        <w:t xml:space="preserve">, </w:t>
      </w:r>
      <w:r w:rsidR="001354AF">
        <w:rPr>
          <w:rFonts w:asciiTheme="minorHAnsi" w:hAnsiTheme="minorHAnsi"/>
          <w:sz w:val="18"/>
          <w:szCs w:val="18"/>
        </w:rPr>
        <w:t>A12</w:t>
      </w:r>
      <w:r>
        <w:rPr>
          <w:rFonts w:asciiTheme="minorHAnsi" w:hAnsiTheme="minorHAnsi"/>
          <w:sz w:val="18"/>
          <w:szCs w:val="18"/>
        </w:rPr>
        <w:t xml:space="preserve">, and </w:t>
      </w:r>
      <w:r w:rsidR="001354AF">
        <w:rPr>
          <w:rFonts w:asciiTheme="minorHAnsi" w:hAnsiTheme="minorHAnsi"/>
          <w:sz w:val="18"/>
          <w:szCs w:val="18"/>
        </w:rPr>
        <w:t>A15</w:t>
      </w:r>
      <w:r w:rsidRPr="00DF3F73">
        <w:rPr>
          <w:rFonts w:asciiTheme="minorHAnsi" w:hAnsiTheme="minorHAnsi"/>
          <w:sz w:val="18"/>
          <w:szCs w:val="18"/>
        </w:rPr>
        <w:t>.</w:t>
      </w:r>
    </w:p>
    <w:p w14:paraId="7EB3F5A4" w14:textId="77777777" w:rsidR="00695C2B" w:rsidRPr="00DF3F73" w:rsidRDefault="00695C2B" w:rsidP="00695C2B">
      <w:pPr>
        <w:rPr>
          <w:rFonts w:asciiTheme="minorHAnsi" w:hAnsiTheme="minorHAnsi"/>
          <w:sz w:val="18"/>
          <w:szCs w:val="18"/>
        </w:rPr>
      </w:pPr>
    </w:p>
    <w:p w14:paraId="7EB3F5A5" w14:textId="77777777"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B. Metering Device Verification</w:t>
      </w:r>
    </w:p>
    <w:p w14:paraId="7EB3F5A7" w14:textId="0223A3C8" w:rsidR="00695C2B" w:rsidRPr="00DF3F73" w:rsidRDefault="00695C2B" w:rsidP="00695C2B">
      <w:pPr>
        <w:pStyle w:val="ListParagraph"/>
        <w:numPr>
          <w:ilvl w:val="0"/>
          <w:numId w:val="15"/>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1354AF">
        <w:rPr>
          <w:rFonts w:asciiTheme="minorHAnsi" w:hAnsiTheme="minorHAnsi"/>
          <w:sz w:val="18"/>
          <w:szCs w:val="18"/>
        </w:rPr>
        <w:t>A15</w:t>
      </w:r>
      <w:r w:rsidRPr="00DF3F73">
        <w:rPr>
          <w:rFonts w:asciiTheme="minorHAnsi" w:hAnsiTheme="minorHAnsi"/>
          <w:sz w:val="18"/>
          <w:szCs w:val="18"/>
        </w:rPr>
        <w:t>. An error message will appear in B02 if the wrong verification method may ha</w:t>
      </w:r>
      <w:r w:rsidR="00BA7EC3">
        <w:rPr>
          <w:rFonts w:asciiTheme="minorHAnsi" w:hAnsiTheme="minorHAnsi"/>
          <w:sz w:val="18"/>
          <w:szCs w:val="18"/>
        </w:rPr>
        <w:t>ve</w:t>
      </w:r>
      <w:r w:rsidRPr="00DF3F73">
        <w:rPr>
          <w:rFonts w:asciiTheme="minorHAnsi" w:hAnsiTheme="minorHAnsi"/>
          <w:sz w:val="18"/>
          <w:szCs w:val="18"/>
        </w:rPr>
        <w:t xml:space="preserve"> been selected. Superheat verification can only be used on systems with fixed orifice and Subcool verification can only be used on systems with variable metering devices (TXV or EXV).  This entry must match installed system to pass.</w:t>
      </w:r>
    </w:p>
    <w:p w14:paraId="7EB3F5A8" w14:textId="21B282C1" w:rsidR="00695C2B" w:rsidRPr="00DF3F73" w:rsidRDefault="00695C2B" w:rsidP="00695C2B">
      <w:pPr>
        <w:pStyle w:val="ListParagraph"/>
        <w:numPr>
          <w:ilvl w:val="0"/>
          <w:numId w:val="15"/>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Superheat verification can only be used on systems with fixed orifice and Subcool verification can only be used on systems with variable metering devices (TXV or EXV). </w:t>
      </w:r>
    </w:p>
    <w:p w14:paraId="7EB3F5A9" w14:textId="77777777" w:rsidR="00695C2B" w:rsidRPr="00DF3F73" w:rsidRDefault="00695C2B" w:rsidP="00695C2B">
      <w:pPr>
        <w:rPr>
          <w:rFonts w:asciiTheme="minorHAnsi" w:hAnsiTheme="minorHAnsi"/>
          <w:sz w:val="18"/>
          <w:szCs w:val="18"/>
        </w:rPr>
      </w:pPr>
    </w:p>
    <w:p w14:paraId="7EB3F5AA" w14:textId="77777777"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C. Instrument Calibration</w:t>
      </w:r>
    </w:p>
    <w:p w14:paraId="7EB3F5AC" w14:textId="2C4ED3D9"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 xml:space="preserve">Enter the date of most recent Digital Refrigerant Gauge Calibration Field Check by rater. Analog gauges are not allowed for verification purposes under the </w:t>
      </w:r>
      <w:r w:rsidR="00BA7EC3">
        <w:rPr>
          <w:rFonts w:asciiTheme="minorHAnsi" w:hAnsiTheme="minorHAnsi"/>
          <w:sz w:val="18"/>
          <w:szCs w:val="18"/>
        </w:rPr>
        <w:t>2016</w:t>
      </w:r>
      <w:r w:rsidRPr="00DF3F73">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7EB3F5AD" w14:textId="592D1DA3"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7EB3F5AE" w14:textId="6721FB68"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7EB3F5AF" w14:textId="1DB6B1E1"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7EB3F5B0" w14:textId="77777777" w:rsidR="00695C2B" w:rsidRPr="00DF3F73" w:rsidRDefault="00695C2B" w:rsidP="00695C2B">
      <w:pPr>
        <w:pStyle w:val="ListParagraph"/>
        <w:rPr>
          <w:rFonts w:asciiTheme="minorHAnsi" w:hAnsiTheme="minorHAnsi"/>
          <w:sz w:val="18"/>
          <w:szCs w:val="18"/>
        </w:rPr>
      </w:pPr>
    </w:p>
    <w:p w14:paraId="7EB3F5B1" w14:textId="373C2FED"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D. Measurement Access Hole (MAH) Verification</w:t>
      </w:r>
    </w:p>
    <w:p w14:paraId="7EB3F5B3" w14:textId="32F5FB9B" w:rsidR="00695C2B" w:rsidRPr="00DF3F73" w:rsidRDefault="00695C2B" w:rsidP="00695C2B">
      <w:pPr>
        <w:pStyle w:val="ListParagraph"/>
        <w:numPr>
          <w:ilvl w:val="0"/>
          <w:numId w:val="9"/>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7EB3F5B4" w14:textId="77777777" w:rsidR="00695C2B" w:rsidRPr="00DF3F73" w:rsidRDefault="00695C2B" w:rsidP="00695C2B">
      <w:pPr>
        <w:pStyle w:val="ListParagraph"/>
        <w:rPr>
          <w:rFonts w:asciiTheme="minorHAnsi" w:hAnsiTheme="minorHAnsi"/>
          <w:sz w:val="18"/>
          <w:szCs w:val="18"/>
        </w:rPr>
      </w:pPr>
    </w:p>
    <w:p w14:paraId="7EB3F5B5" w14:textId="21C24300"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E. Minimum System Airflow Rate Verification</w:t>
      </w:r>
    </w:p>
    <w:p w14:paraId="7EB3F5B7" w14:textId="04D2CA33" w:rsidR="00695C2B" w:rsidRPr="00DF3F73" w:rsidRDefault="00695C2B" w:rsidP="00695C2B">
      <w:pPr>
        <w:pStyle w:val="ListParagraph"/>
        <w:numPr>
          <w:ilvl w:val="0"/>
          <w:numId w:val="10"/>
        </w:numPr>
        <w:rPr>
          <w:rFonts w:asciiTheme="minorHAnsi" w:hAnsiTheme="minorHAnsi"/>
          <w:sz w:val="18"/>
          <w:szCs w:val="18"/>
        </w:rPr>
      </w:pPr>
      <w:r w:rsidRPr="00DF3F73">
        <w:rPr>
          <w:rFonts w:asciiTheme="minorHAnsi" w:hAnsiTheme="minorHAnsi"/>
          <w:sz w:val="18"/>
          <w:szCs w:val="18"/>
        </w:rPr>
        <w:t xml:space="preserve">This information is automatically calculated based on the information given in line </w:t>
      </w:r>
      <w:r w:rsidR="004F709A">
        <w:rPr>
          <w:rFonts w:asciiTheme="minorHAnsi" w:hAnsiTheme="minorHAnsi"/>
          <w:sz w:val="18"/>
          <w:szCs w:val="18"/>
        </w:rPr>
        <w:t>A10</w:t>
      </w:r>
      <w:r w:rsidRPr="00DF3F73">
        <w:rPr>
          <w:rFonts w:asciiTheme="minorHAnsi" w:hAnsiTheme="minorHAnsi"/>
          <w:sz w:val="18"/>
          <w:szCs w:val="18"/>
        </w:rPr>
        <w:t>. This is the target minimum system airflow required for the system being verified.</w:t>
      </w:r>
    </w:p>
    <w:p w14:paraId="7EB3F5B8" w14:textId="3DBB7FEE" w:rsidR="00695C2B" w:rsidRPr="00DF3F73" w:rsidRDefault="00695C2B" w:rsidP="00695C2B">
      <w:pPr>
        <w:pStyle w:val="ListParagraph"/>
        <w:numPr>
          <w:ilvl w:val="0"/>
          <w:numId w:val="10"/>
        </w:numPr>
        <w:rPr>
          <w:rFonts w:asciiTheme="minorHAnsi" w:hAnsiTheme="minorHAnsi"/>
          <w:sz w:val="18"/>
          <w:szCs w:val="18"/>
        </w:rPr>
      </w:pPr>
      <w:r w:rsidRPr="00DF3F73">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DF3F73">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DF3F73">
        <w:rPr>
          <w:rFonts w:asciiTheme="minorHAnsi" w:hAnsiTheme="minorHAnsi"/>
          <w:sz w:val="18"/>
          <w:szCs w:val="18"/>
        </w:rPr>
        <w:t>. If the measured airflow is not adequate it will not comply with the airflow requirements and refrigerant charge verification cannot be performed.</w:t>
      </w:r>
    </w:p>
    <w:p w14:paraId="7EB3F5B9" w14:textId="77777777" w:rsidR="00695C2B" w:rsidRPr="00DF3F73" w:rsidRDefault="00695C2B" w:rsidP="00695C2B">
      <w:pPr>
        <w:rPr>
          <w:rFonts w:asciiTheme="minorHAnsi" w:hAnsiTheme="minorHAnsi"/>
          <w:sz w:val="18"/>
          <w:szCs w:val="18"/>
        </w:rPr>
      </w:pPr>
    </w:p>
    <w:p w14:paraId="7EB3F5BA" w14:textId="5D279AEF"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F. Superheat Charge Verification Method – Data Collection</w:t>
      </w:r>
    </w:p>
    <w:p w14:paraId="7EB3F5BC" w14:textId="175410D2"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DB2972">
        <w:rPr>
          <w:rFonts w:asciiTheme="minorHAnsi" w:hAnsiTheme="minorHAnsi"/>
          <w:sz w:val="18"/>
          <w:szCs w:val="18"/>
        </w:rPr>
        <w:t>°</w:t>
      </w:r>
      <w:r w:rsidRPr="00DF3F73">
        <w:rPr>
          <w:rFonts w:asciiTheme="minorHAnsi" w:hAnsiTheme="minorHAnsi"/>
          <w:sz w:val="18"/>
          <w:szCs w:val="18"/>
        </w:rPr>
        <w:t>F. This temperature must remain above 70</w:t>
      </w:r>
      <w:r w:rsidR="00DB2972">
        <w:rPr>
          <w:rFonts w:asciiTheme="minorHAnsi" w:hAnsiTheme="minorHAnsi"/>
          <w:sz w:val="18"/>
          <w:szCs w:val="18"/>
        </w:rPr>
        <w:t>°</w:t>
      </w:r>
      <w:r w:rsidRPr="00DF3F73">
        <w:rPr>
          <w:rFonts w:asciiTheme="minorHAnsi" w:hAnsiTheme="minorHAnsi"/>
          <w:sz w:val="18"/>
          <w:szCs w:val="18"/>
        </w:rPr>
        <w:t>F during the verification procedure. This requirement is detailed in Residential Appendix RA3.2.2.5.</w:t>
      </w:r>
    </w:p>
    <w:p w14:paraId="7EB3F5BD" w14:textId="1FF99D78"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condenser air dry-bulb temperature (T</w:t>
      </w:r>
      <w:r w:rsidRPr="00DF3F73">
        <w:rPr>
          <w:rFonts w:asciiTheme="minorHAnsi" w:hAnsiTheme="minorHAnsi"/>
          <w:sz w:val="18"/>
          <w:szCs w:val="18"/>
          <w:vertAlign w:val="subscript"/>
        </w:rPr>
        <w:t>condenser</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value is used to determine the target superheat from table RA3.2-2. This value must be at least 55</w:t>
      </w:r>
      <w:r w:rsidR="00DB2972">
        <w:rPr>
          <w:rFonts w:asciiTheme="minorHAnsi" w:hAnsiTheme="minorHAnsi"/>
          <w:sz w:val="18"/>
          <w:szCs w:val="18"/>
        </w:rPr>
        <w:t>°</w:t>
      </w:r>
      <w:r w:rsidRPr="00DF3F73">
        <w:rPr>
          <w:rFonts w:asciiTheme="minorHAnsi" w:hAnsiTheme="minorHAnsi"/>
          <w:sz w:val="18"/>
          <w:szCs w:val="18"/>
        </w:rPr>
        <w:t>F and no more than 115</w:t>
      </w:r>
      <w:r w:rsidR="00DB2972">
        <w:rPr>
          <w:rFonts w:asciiTheme="minorHAnsi" w:hAnsiTheme="minorHAnsi"/>
          <w:sz w:val="18"/>
          <w:szCs w:val="18"/>
        </w:rPr>
        <w:t>°</w:t>
      </w:r>
      <w:r w:rsidRPr="00DF3F73">
        <w:rPr>
          <w:rFonts w:asciiTheme="minorHAnsi" w:hAnsiTheme="minorHAnsi"/>
          <w:sz w:val="18"/>
          <w:szCs w:val="18"/>
        </w:rPr>
        <w:t>F to use the Superheat Charge Verification Method.</w:t>
      </w:r>
    </w:p>
    <w:p w14:paraId="7EB3F5BE" w14:textId="4D35767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If a value less than 55</w:t>
      </w:r>
      <w:r w:rsidR="00DB2972">
        <w:rPr>
          <w:rFonts w:asciiTheme="minorHAnsi" w:hAnsiTheme="minorHAnsi"/>
          <w:sz w:val="18"/>
          <w:szCs w:val="18"/>
        </w:rPr>
        <w:t>°</w:t>
      </w:r>
      <w:r w:rsidRPr="00DF3F73">
        <w:rPr>
          <w:rFonts w:asciiTheme="minorHAnsi" w:hAnsiTheme="minorHAnsi"/>
          <w:sz w:val="18"/>
          <w:szCs w:val="18"/>
        </w:rPr>
        <w:t>F or greater than 115</w:t>
      </w:r>
      <w:r w:rsidR="00DB2972">
        <w:rPr>
          <w:rFonts w:asciiTheme="minorHAnsi" w:hAnsiTheme="minorHAnsi"/>
          <w:sz w:val="18"/>
          <w:szCs w:val="18"/>
        </w:rPr>
        <w:t>°</w:t>
      </w:r>
      <w:r w:rsidRPr="00DF3F73">
        <w:rPr>
          <w:rFonts w:asciiTheme="minorHAnsi" w:hAnsiTheme="minorHAnsi"/>
          <w:sz w:val="18"/>
          <w:szCs w:val="18"/>
        </w:rPr>
        <w:t>F is entered in F02 the Superheat Method cannot be used.</w:t>
      </w:r>
    </w:p>
    <w:p w14:paraId="7EB3F5BF" w14:textId="4DB87FD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return air dry-bulb temperature (T</w:t>
      </w:r>
      <w:r w:rsidRPr="00DF3F73">
        <w:rPr>
          <w:rFonts w:asciiTheme="minorHAnsi" w:hAnsiTheme="minorHAnsi"/>
          <w:sz w:val="18"/>
          <w:szCs w:val="18"/>
          <w:vertAlign w:val="subscript"/>
        </w:rPr>
        <w:t>return,db</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measurement is taken at the MAH (or alternate location specified in F01. This procedure is detailed in RA3.2.2.5.</w:t>
      </w:r>
    </w:p>
    <w:p w14:paraId="7EB3F5C0" w14:textId="52CA695D"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lastRenderedPageBreak/>
        <w:t>The Rater must independently collect this data. Measure and record the return air wet-bulb temperature (T</w:t>
      </w:r>
      <w:r w:rsidRPr="00DF3F73">
        <w:rPr>
          <w:rFonts w:asciiTheme="minorHAnsi" w:hAnsiTheme="minorHAnsi"/>
          <w:sz w:val="18"/>
          <w:szCs w:val="18"/>
          <w:vertAlign w:val="subscript"/>
        </w:rPr>
        <w:t>return,wb</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 xml:space="preserve"> F. This measurement is taken at the MAH (or alternate location specified in F01. This procedure is detailed in RA3.2.2.5. This value is used to determine the target superheat from table RA3.2-2.</w:t>
      </w:r>
    </w:p>
    <w:p w14:paraId="7EB3F5C1" w14:textId="3A38E75B"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suction line temperature (T</w:t>
      </w:r>
      <w:r w:rsidRPr="00DF3F73">
        <w:rPr>
          <w:rFonts w:asciiTheme="minorHAnsi" w:hAnsiTheme="minorHAnsi"/>
          <w:sz w:val="18"/>
          <w:szCs w:val="18"/>
          <w:vertAlign w:val="subscript"/>
        </w:rPr>
        <w:t>suction</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procedure is detailed in RA3.2.2.5. This value is used to calculate the measured superheat.</w:t>
      </w:r>
    </w:p>
    <w:p w14:paraId="7EB3F5C2" w14:textId="34106E58"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report this data. This procedure is detailed in RA3.2.2.5. This value is used to determine the evaporator saturation temperature (T</w:t>
      </w:r>
      <w:r w:rsidRPr="00DF3F73">
        <w:rPr>
          <w:rFonts w:asciiTheme="minorHAnsi" w:hAnsiTheme="minorHAnsi"/>
          <w:sz w:val="18"/>
          <w:szCs w:val="18"/>
          <w:vertAlign w:val="subscript"/>
        </w:rPr>
        <w:t>evaporator,sat</w:t>
      </w:r>
      <w:r w:rsidRPr="00DF3F73">
        <w:rPr>
          <w:rFonts w:asciiTheme="minorHAnsi" w:hAnsiTheme="minorHAnsi"/>
          <w:sz w:val="18"/>
          <w:szCs w:val="18"/>
        </w:rPr>
        <w:t xml:space="preserve">) from a pressure temperature chart for the appropriate refrigerant (can be internal to a digital gauge), which is entered into F08. </w:t>
      </w:r>
    </w:p>
    <w:p w14:paraId="7EB3F5C3" w14:textId="61AC810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Enter the evaporator saturation temperature (T</w:t>
      </w:r>
      <w:r w:rsidRPr="00DF3F73">
        <w:rPr>
          <w:rFonts w:asciiTheme="minorHAnsi" w:hAnsiTheme="minorHAnsi"/>
          <w:sz w:val="18"/>
          <w:szCs w:val="18"/>
          <w:vertAlign w:val="subscript"/>
        </w:rPr>
        <w:t>evaporator,sat</w:t>
      </w:r>
      <w:r w:rsidRPr="00DF3F73">
        <w:rPr>
          <w:rFonts w:asciiTheme="minorHAnsi" w:hAnsiTheme="minorHAnsi"/>
          <w:sz w:val="18"/>
          <w:szCs w:val="18"/>
        </w:rPr>
        <w:t xml:space="preserve">) from the digital gauge or a separate pressure-temperature chart that corresponds to the suction line pressure entered in F07, in </w:t>
      </w:r>
      <w:r w:rsidR="00DB2972">
        <w:rPr>
          <w:rFonts w:asciiTheme="minorHAnsi" w:hAnsiTheme="minorHAnsi"/>
          <w:sz w:val="18"/>
          <w:szCs w:val="18"/>
        </w:rPr>
        <w:t>°</w:t>
      </w:r>
      <w:r w:rsidRPr="00DF3F73">
        <w:rPr>
          <w:rFonts w:asciiTheme="minorHAnsi" w:hAnsiTheme="minorHAnsi"/>
          <w:sz w:val="18"/>
          <w:szCs w:val="18"/>
        </w:rPr>
        <w:t>F.</w:t>
      </w:r>
    </w:p>
    <w:p w14:paraId="7EB3F5C4" w14:textId="7551E513"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Measured superheat is automatically calculated as the difference between the suction line temperature (F06) and the evaporator saturation temperature (F08)</w:t>
      </w:r>
    </w:p>
    <w:p w14:paraId="7EB3F5C5" w14:textId="349AEB45"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report this data. Enter target superheat from Table RA3.2-2. This table requires values for the condenser air dry bulb temperature (F02) and the return air wet bulb temperature (F05)</w:t>
      </w:r>
    </w:p>
    <w:p w14:paraId="7EB3F5C6" w14:textId="617DA4F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System passes superheat method when F10 is within plus or minus 8</w:t>
      </w:r>
      <w:r w:rsidR="00DB2972">
        <w:rPr>
          <w:rFonts w:asciiTheme="minorHAnsi" w:hAnsiTheme="minorHAnsi"/>
          <w:sz w:val="18"/>
          <w:szCs w:val="18"/>
        </w:rPr>
        <w:t>°F</w:t>
      </w:r>
      <w:r w:rsidRPr="00DF3F73">
        <w:rPr>
          <w:rFonts w:asciiTheme="minorHAnsi" w:hAnsiTheme="minorHAnsi"/>
          <w:sz w:val="18"/>
          <w:szCs w:val="18"/>
        </w:rPr>
        <w:t xml:space="preserve"> of F09.</w:t>
      </w:r>
      <w:r>
        <w:rPr>
          <w:rFonts w:asciiTheme="minorHAnsi" w:hAnsiTheme="minorHAnsi"/>
          <w:sz w:val="18"/>
          <w:szCs w:val="18"/>
        </w:rPr>
        <w:t xml:space="preserve"> Note that the target for the installer, on the CF2R-MCH-25a is plus or minus 5</w:t>
      </w:r>
      <w:r w:rsidR="00DB2972">
        <w:rPr>
          <w:rFonts w:asciiTheme="minorHAnsi" w:hAnsiTheme="minorHAnsi"/>
          <w:sz w:val="18"/>
          <w:szCs w:val="18"/>
        </w:rPr>
        <w:t>°F</w:t>
      </w:r>
      <w:r>
        <w:rPr>
          <w:rFonts w:asciiTheme="minorHAnsi" w:hAnsiTheme="minorHAnsi"/>
          <w:sz w:val="18"/>
          <w:szCs w:val="18"/>
        </w:rPr>
        <w:t>.</w:t>
      </w:r>
    </w:p>
    <w:p w14:paraId="7EB3F5C7" w14:textId="77777777" w:rsidR="00695C2B" w:rsidRPr="00DF3F73" w:rsidRDefault="00695C2B" w:rsidP="00A669D7">
      <w:pPr>
        <w:rPr>
          <w:rFonts w:asciiTheme="minorHAnsi" w:hAnsiTheme="minorHAnsi"/>
          <w:sz w:val="18"/>
          <w:szCs w:val="18"/>
        </w:rPr>
      </w:pPr>
    </w:p>
    <w:p w14:paraId="7EB3F606" w14:textId="77777777" w:rsidR="00C063EB" w:rsidRPr="00DF3F73" w:rsidRDefault="00C063EB">
      <w:pPr>
        <w:rPr>
          <w:rFonts w:asciiTheme="minorHAnsi" w:hAnsiTheme="minorHAnsi"/>
          <w:sz w:val="18"/>
          <w:szCs w:val="18"/>
        </w:rPr>
      </w:pPr>
    </w:p>
    <w:p w14:paraId="7EB3F607" w14:textId="77777777" w:rsidR="00C063EB" w:rsidRPr="00DF3F73" w:rsidRDefault="00C063EB">
      <w:pPr>
        <w:rPr>
          <w:rFonts w:asciiTheme="minorHAnsi" w:hAnsiTheme="minorHAnsi"/>
          <w:sz w:val="18"/>
          <w:szCs w:val="18"/>
        </w:rPr>
      </w:pPr>
    </w:p>
    <w:p w14:paraId="7EB3F608" w14:textId="77777777" w:rsidR="00C063EB" w:rsidRPr="00DF3F73" w:rsidRDefault="00C063EB">
      <w:pPr>
        <w:rPr>
          <w:rFonts w:asciiTheme="minorHAnsi" w:hAnsiTheme="minorHAnsi"/>
          <w:sz w:val="18"/>
          <w:szCs w:val="18"/>
        </w:rPr>
      </w:pPr>
    </w:p>
    <w:p w14:paraId="7EB3F609" w14:textId="77777777" w:rsidR="00C063EB" w:rsidRPr="00DF3F73" w:rsidRDefault="00C063EB">
      <w:pPr>
        <w:rPr>
          <w:rFonts w:asciiTheme="minorHAnsi" w:hAnsiTheme="minorHAnsi"/>
          <w:sz w:val="18"/>
          <w:szCs w:val="18"/>
        </w:rPr>
      </w:pPr>
    </w:p>
    <w:p w14:paraId="7EB3F60A" w14:textId="77777777" w:rsidR="00C063EB" w:rsidRPr="00DF3F73" w:rsidRDefault="00C063EB">
      <w:pPr>
        <w:rPr>
          <w:rFonts w:asciiTheme="minorHAnsi" w:hAnsiTheme="minorHAnsi"/>
          <w:sz w:val="18"/>
          <w:szCs w:val="18"/>
        </w:rPr>
        <w:sectPr w:rsidR="00C063EB" w:rsidRPr="00DF3F73" w:rsidSect="003A69EB">
          <w:headerReference w:type="default" r:id="rId14"/>
          <w:footerReference w:type="defaul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9D67F4" w:rsidRPr="00DF3F73" w14:paraId="7EB3F60D"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7EB3F60B" w14:textId="341B41AF" w:rsidR="009D67F4" w:rsidRPr="00DF3F73" w:rsidRDefault="00821901" w:rsidP="00481126">
            <w:pPr>
              <w:keepNext/>
              <w:rPr>
                <w:rFonts w:asciiTheme="minorHAnsi" w:hAnsiTheme="minorHAnsi"/>
                <w:b/>
                <w:sz w:val="18"/>
                <w:szCs w:val="18"/>
              </w:rPr>
            </w:pPr>
            <w:r w:rsidRPr="00DF3F73">
              <w:rPr>
                <w:rFonts w:asciiTheme="minorHAnsi" w:hAnsiTheme="minorHAnsi"/>
                <w:b/>
                <w:sz w:val="18"/>
                <w:szCs w:val="18"/>
              </w:rPr>
              <w:lastRenderedPageBreak/>
              <w:t>A. System Information</w:t>
            </w:r>
          </w:p>
          <w:p w14:paraId="7EB3F60C" w14:textId="77777777" w:rsidR="009D67F4" w:rsidRPr="00481126" w:rsidRDefault="00821901" w:rsidP="00481126">
            <w:pPr>
              <w:keepNext/>
              <w:rPr>
                <w:rFonts w:asciiTheme="minorHAnsi" w:hAnsiTheme="minorHAnsi"/>
                <w:sz w:val="18"/>
                <w:szCs w:val="18"/>
              </w:rPr>
            </w:pPr>
            <w:r w:rsidRPr="00481126">
              <w:rPr>
                <w:rFonts w:asciiTheme="minorHAnsi" w:hAnsiTheme="minorHAnsi"/>
                <w:sz w:val="18"/>
                <w:szCs w:val="18"/>
              </w:rPr>
              <w:t>HERS Rater to field-verify all system information, discrepancies to be noted by overwriting entry.</w:t>
            </w:r>
          </w:p>
        </w:tc>
      </w:tr>
      <w:tr w:rsidR="009D67F4" w:rsidRPr="00DF3F73" w14:paraId="7EB3F611" w14:textId="77777777">
        <w:trPr>
          <w:cantSplit/>
          <w:trHeight w:val="360"/>
        </w:trPr>
        <w:tc>
          <w:tcPr>
            <w:tcW w:w="288" w:type="pct"/>
            <w:vAlign w:val="center"/>
          </w:tcPr>
          <w:p w14:paraId="7EB3F60E"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01</w:t>
            </w:r>
          </w:p>
        </w:tc>
        <w:tc>
          <w:tcPr>
            <w:tcW w:w="2212" w:type="pct"/>
          </w:tcPr>
          <w:p w14:paraId="7EB3F60F" w14:textId="7BECF483" w:rsidR="009D67F4" w:rsidRPr="00DF3F73" w:rsidRDefault="0039646C"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DF3F73">
              <w:rPr>
                <w:rFonts w:asciiTheme="minorHAnsi" w:hAnsiTheme="minorHAnsi"/>
                <w:sz w:val="18"/>
                <w:szCs w:val="18"/>
              </w:rPr>
              <w:t>System Identification or Name</w:t>
            </w:r>
          </w:p>
        </w:tc>
        <w:tc>
          <w:tcPr>
            <w:tcW w:w="2500" w:type="pct"/>
          </w:tcPr>
          <w:p w14:paraId="7EB3F610" w14:textId="77777777" w:rsidR="00BD001F" w:rsidRPr="00DF3F73" w:rsidRDefault="009D67F4">
            <w:pPr>
              <w:pStyle w:val="Header"/>
              <w:tabs>
                <w:tab w:val="clear" w:pos="4320"/>
                <w:tab w:val="clear" w:pos="8640"/>
              </w:tabs>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xml:space="preserve">. </w:t>
            </w:r>
            <w:r w:rsidR="00821901"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15" w14:textId="77777777">
        <w:trPr>
          <w:cantSplit/>
          <w:trHeight w:val="360"/>
        </w:trPr>
        <w:tc>
          <w:tcPr>
            <w:tcW w:w="288" w:type="pct"/>
            <w:vAlign w:val="center"/>
          </w:tcPr>
          <w:p w14:paraId="7EB3F612"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02</w:t>
            </w:r>
          </w:p>
        </w:tc>
        <w:tc>
          <w:tcPr>
            <w:tcW w:w="2212" w:type="pct"/>
          </w:tcPr>
          <w:p w14:paraId="7EB3F613" w14:textId="5D1A0B23" w:rsidR="009D67F4" w:rsidRPr="00DF3F73" w:rsidRDefault="0039646C"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DF3F73">
              <w:rPr>
                <w:rFonts w:asciiTheme="minorHAnsi" w:hAnsiTheme="minorHAnsi"/>
                <w:sz w:val="18"/>
                <w:szCs w:val="18"/>
              </w:rPr>
              <w:t>System Location or Area Served</w:t>
            </w:r>
          </w:p>
        </w:tc>
        <w:tc>
          <w:tcPr>
            <w:tcW w:w="2500" w:type="pct"/>
          </w:tcPr>
          <w:p w14:paraId="7EB3F614"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19" w14:textId="77777777">
        <w:trPr>
          <w:cantSplit/>
          <w:trHeight w:val="360"/>
        </w:trPr>
        <w:tc>
          <w:tcPr>
            <w:tcW w:w="288" w:type="pct"/>
            <w:vAlign w:val="center"/>
          </w:tcPr>
          <w:p w14:paraId="7EB3F616"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03</w:t>
            </w:r>
          </w:p>
        </w:tc>
        <w:tc>
          <w:tcPr>
            <w:tcW w:w="2212" w:type="pct"/>
          </w:tcPr>
          <w:p w14:paraId="7EB3F617" w14:textId="7B1467F2"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M</w:t>
            </w:r>
            <w:r w:rsidRPr="00DF3F73">
              <w:rPr>
                <w:rFonts w:asciiTheme="minorHAnsi" w:hAnsiTheme="minorHAnsi"/>
                <w:sz w:val="18"/>
                <w:szCs w:val="18"/>
              </w:rPr>
              <w:t xml:space="preserve">ake or </w:t>
            </w:r>
            <w:r w:rsidR="0025438E">
              <w:rPr>
                <w:rFonts w:asciiTheme="minorHAnsi" w:hAnsiTheme="minorHAnsi"/>
                <w:sz w:val="18"/>
                <w:szCs w:val="18"/>
              </w:rPr>
              <w:t>B</w:t>
            </w:r>
            <w:r w:rsidRPr="00DF3F73">
              <w:rPr>
                <w:rFonts w:asciiTheme="minorHAnsi" w:hAnsiTheme="minorHAnsi"/>
                <w:sz w:val="18"/>
                <w:szCs w:val="18"/>
              </w:rPr>
              <w:t>rand</w:t>
            </w:r>
          </w:p>
        </w:tc>
        <w:tc>
          <w:tcPr>
            <w:tcW w:w="2500" w:type="pct"/>
          </w:tcPr>
          <w:p w14:paraId="7EB3F618"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1D" w14:textId="77777777">
        <w:trPr>
          <w:cantSplit/>
          <w:trHeight w:val="360"/>
        </w:trPr>
        <w:tc>
          <w:tcPr>
            <w:tcW w:w="288" w:type="pct"/>
            <w:vAlign w:val="center"/>
          </w:tcPr>
          <w:p w14:paraId="7EB3F61A"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04</w:t>
            </w:r>
          </w:p>
        </w:tc>
        <w:tc>
          <w:tcPr>
            <w:tcW w:w="2212" w:type="pct"/>
          </w:tcPr>
          <w:p w14:paraId="7EB3F61B" w14:textId="58E4AA52"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M</w:t>
            </w:r>
            <w:r w:rsidRPr="00DF3F73">
              <w:rPr>
                <w:rFonts w:asciiTheme="minorHAnsi" w:hAnsiTheme="minorHAnsi"/>
                <w:sz w:val="18"/>
                <w:szCs w:val="18"/>
              </w:rPr>
              <w:t xml:space="preserve">odel </w:t>
            </w:r>
            <w:r w:rsidR="0025438E">
              <w:rPr>
                <w:rFonts w:asciiTheme="minorHAnsi" w:hAnsiTheme="minorHAnsi"/>
                <w:sz w:val="18"/>
                <w:szCs w:val="18"/>
              </w:rPr>
              <w:t>N</w:t>
            </w:r>
            <w:r w:rsidRPr="00DF3F73">
              <w:rPr>
                <w:rFonts w:asciiTheme="minorHAnsi" w:hAnsiTheme="minorHAnsi"/>
                <w:sz w:val="18"/>
                <w:szCs w:val="18"/>
              </w:rPr>
              <w:t>umber</w:t>
            </w:r>
          </w:p>
        </w:tc>
        <w:tc>
          <w:tcPr>
            <w:tcW w:w="2500" w:type="pct"/>
          </w:tcPr>
          <w:p w14:paraId="7EB3F61C"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1" w14:textId="77777777">
        <w:trPr>
          <w:cantSplit/>
          <w:trHeight w:val="360"/>
        </w:trPr>
        <w:tc>
          <w:tcPr>
            <w:tcW w:w="288" w:type="pct"/>
            <w:vAlign w:val="center"/>
          </w:tcPr>
          <w:p w14:paraId="7EB3F61E"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05</w:t>
            </w:r>
          </w:p>
        </w:tc>
        <w:tc>
          <w:tcPr>
            <w:tcW w:w="2212" w:type="pct"/>
          </w:tcPr>
          <w:p w14:paraId="7EB3F61F" w14:textId="5766EBEC" w:rsidR="009D67F4" w:rsidRPr="00DF3F73" w:rsidRDefault="009D67F4" w:rsidP="00527B6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Nominal Cooling Capacity (tons) of Condenser</w:t>
            </w:r>
          </w:p>
        </w:tc>
        <w:tc>
          <w:tcPr>
            <w:tcW w:w="2500" w:type="pct"/>
          </w:tcPr>
          <w:p w14:paraId="7EB3F620"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5" w14:textId="77777777">
        <w:trPr>
          <w:cantSplit/>
          <w:trHeight w:val="360"/>
        </w:trPr>
        <w:tc>
          <w:tcPr>
            <w:tcW w:w="288" w:type="pct"/>
            <w:vAlign w:val="center"/>
          </w:tcPr>
          <w:p w14:paraId="7EB3F622"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06</w:t>
            </w:r>
          </w:p>
        </w:tc>
        <w:tc>
          <w:tcPr>
            <w:tcW w:w="2212" w:type="pct"/>
          </w:tcPr>
          <w:p w14:paraId="7EB3F623" w14:textId="2275984D"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S</w:t>
            </w:r>
            <w:r w:rsidRPr="00DF3F73">
              <w:rPr>
                <w:rFonts w:asciiTheme="minorHAnsi" w:hAnsiTheme="minorHAnsi"/>
                <w:sz w:val="18"/>
                <w:szCs w:val="18"/>
              </w:rPr>
              <w:t xml:space="preserve">erial </w:t>
            </w:r>
            <w:r w:rsidR="0025438E">
              <w:rPr>
                <w:rFonts w:asciiTheme="minorHAnsi" w:hAnsiTheme="minorHAnsi"/>
                <w:sz w:val="18"/>
                <w:szCs w:val="18"/>
              </w:rPr>
              <w:t>N</w:t>
            </w:r>
            <w:r w:rsidRPr="00DF3F73">
              <w:rPr>
                <w:rFonts w:asciiTheme="minorHAnsi" w:hAnsiTheme="minorHAnsi"/>
                <w:sz w:val="18"/>
                <w:szCs w:val="18"/>
              </w:rPr>
              <w:t>umber</w:t>
            </w:r>
          </w:p>
        </w:tc>
        <w:tc>
          <w:tcPr>
            <w:tcW w:w="2500" w:type="pct"/>
          </w:tcPr>
          <w:p w14:paraId="7EB3F624"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29" w14:textId="77777777">
        <w:trPr>
          <w:cantSplit/>
          <w:trHeight w:val="360"/>
        </w:trPr>
        <w:tc>
          <w:tcPr>
            <w:tcW w:w="288" w:type="pct"/>
            <w:vAlign w:val="center"/>
          </w:tcPr>
          <w:p w14:paraId="7EB3F626"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07</w:t>
            </w:r>
          </w:p>
        </w:tc>
        <w:tc>
          <w:tcPr>
            <w:tcW w:w="2212" w:type="pct"/>
          </w:tcPr>
          <w:p w14:paraId="7EB3F627" w14:textId="1460741A"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Refrigerant Type</w:t>
            </w:r>
          </w:p>
        </w:tc>
        <w:tc>
          <w:tcPr>
            <w:tcW w:w="2500" w:type="pct"/>
          </w:tcPr>
          <w:p w14:paraId="7EB3F628" w14:textId="77777777" w:rsidR="009D67F4" w:rsidRPr="00DF3F73" w:rsidRDefault="009D67F4" w:rsidP="003F6B16">
            <w:pPr>
              <w:pStyle w:val="Header"/>
              <w:tabs>
                <w:tab w:val="clear" w:pos="4320"/>
                <w:tab w:val="clear" w:pos="8640"/>
              </w:tabs>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“R-22” or “R-410a”</w:t>
            </w:r>
            <w:r w:rsidR="00D17F63">
              <w:rPr>
                <w:rFonts w:asciiTheme="minorHAnsi" w:hAnsiTheme="minorHAnsi"/>
                <w:sz w:val="18"/>
                <w:szCs w:val="18"/>
              </w:rPr>
              <w:t xml:space="preserve"> or "other"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D" w14:textId="77777777">
        <w:trPr>
          <w:cantSplit/>
          <w:trHeight w:val="360"/>
        </w:trPr>
        <w:tc>
          <w:tcPr>
            <w:tcW w:w="288" w:type="pct"/>
            <w:vAlign w:val="center"/>
          </w:tcPr>
          <w:p w14:paraId="7EB3F62A"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08</w:t>
            </w:r>
          </w:p>
        </w:tc>
        <w:tc>
          <w:tcPr>
            <w:tcW w:w="2212" w:type="pct"/>
            <w:vAlign w:val="center"/>
          </w:tcPr>
          <w:p w14:paraId="7EB3F62B" w14:textId="5352D0C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Other Refrigerant Type (if applicable)</w:t>
            </w:r>
          </w:p>
        </w:tc>
        <w:tc>
          <w:tcPr>
            <w:tcW w:w="2500" w:type="pct"/>
          </w:tcPr>
          <w:p w14:paraId="7EB3F62C" w14:textId="7D59BD83" w:rsidR="009D67F4" w:rsidRPr="00DF3F73" w:rsidRDefault="00975777" w:rsidP="00D17F63">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FA6AAA" w:rsidRPr="00DF3F73" w14:paraId="2FCF6160" w14:textId="77777777">
        <w:trPr>
          <w:cantSplit/>
          <w:trHeight w:val="360"/>
        </w:trPr>
        <w:tc>
          <w:tcPr>
            <w:tcW w:w="288" w:type="pct"/>
            <w:vAlign w:val="center"/>
          </w:tcPr>
          <w:p w14:paraId="388AD5DC" w14:textId="41D7790A" w:rsidR="00FA6AAA"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413B1DEE" w14:textId="2B203923" w:rsidR="00FA6AAA"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13F81878" w14:textId="05916AEB" w:rsidR="00FA6AAA" w:rsidRPr="00DF3F73" w:rsidRDefault="00FA6AAA" w:rsidP="00FB3E33">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9D67F4" w:rsidRPr="00DF3F73" w14:paraId="7EB3F631" w14:textId="77777777">
        <w:trPr>
          <w:cantSplit/>
          <w:trHeight w:val="360"/>
        </w:trPr>
        <w:tc>
          <w:tcPr>
            <w:tcW w:w="288" w:type="pct"/>
            <w:vAlign w:val="center"/>
          </w:tcPr>
          <w:p w14:paraId="7EB3F62E" w14:textId="2C2F83A9"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7EB3F62F" w14:textId="09F56DB3" w:rsidR="009D67F4" w:rsidRPr="00DF3F73" w:rsidRDefault="00A02267"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F3F73">
              <w:rPr>
                <w:rFonts w:asciiTheme="minorHAnsi" w:hAnsiTheme="minorHAnsi"/>
                <w:sz w:val="18"/>
                <w:szCs w:val="18"/>
              </w:rPr>
              <w:t xml:space="preserve"> </w:t>
            </w:r>
            <w:r w:rsidR="009D67F4" w:rsidRPr="00DF3F73">
              <w:rPr>
                <w:rFonts w:asciiTheme="minorHAnsi" w:hAnsiTheme="minorHAnsi"/>
                <w:sz w:val="18"/>
                <w:szCs w:val="18"/>
              </w:rPr>
              <w:t>Type</w:t>
            </w:r>
          </w:p>
        </w:tc>
        <w:tc>
          <w:tcPr>
            <w:tcW w:w="2500" w:type="pct"/>
          </w:tcPr>
          <w:p w14:paraId="7EB3F630" w14:textId="77777777" w:rsidR="009D67F4" w:rsidRPr="00DF3F73" w:rsidRDefault="009D67F4" w:rsidP="00FB3E33">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“New”, “Replacement”, or “Alteration”</w:t>
            </w:r>
            <w:r w:rsidR="00267EE2" w:rsidRPr="00DF3F73">
              <w:rPr>
                <w:rFonts w:asciiTheme="minorHAnsi" w:hAnsiTheme="minorHAnsi"/>
                <w:sz w:val="18"/>
                <w:szCs w:val="18"/>
              </w:rPr>
              <w:t>.  If installed system does not match this entry, it can be overwritten by rater but it will be flagged as a possible fail.&gt;&gt;</w:t>
            </w:r>
            <w:r w:rsidRPr="00DF3F73">
              <w:rPr>
                <w:rFonts w:asciiTheme="minorHAnsi" w:hAnsiTheme="minorHAnsi"/>
                <w:sz w:val="18"/>
                <w:szCs w:val="18"/>
              </w:rPr>
              <w:t xml:space="preserve">  </w:t>
            </w:r>
            <w:r w:rsidRPr="00DF3F73">
              <w:rPr>
                <w:rFonts w:asciiTheme="minorHAnsi" w:hAnsiTheme="minorHAnsi"/>
                <w:color w:val="FF0000"/>
                <w:sz w:val="18"/>
                <w:szCs w:val="18"/>
              </w:rPr>
              <w:t>.</w:t>
            </w:r>
          </w:p>
        </w:tc>
      </w:tr>
      <w:tr w:rsidR="009D67F4" w:rsidRPr="00DF3F73" w14:paraId="7EB3F635" w14:textId="77777777">
        <w:trPr>
          <w:cantSplit/>
          <w:trHeight w:val="360"/>
        </w:trPr>
        <w:tc>
          <w:tcPr>
            <w:tcW w:w="288" w:type="pct"/>
            <w:vAlign w:val="center"/>
          </w:tcPr>
          <w:p w14:paraId="7EB3F632" w14:textId="35DAA6A3"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DB85BAF" w14:textId="437630AE" w:rsidR="0025438E" w:rsidRDefault="00962512" w:rsidP="0054347E">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9D67F4" w:rsidRPr="00DF3F73">
              <w:rPr>
                <w:rFonts w:asciiTheme="minorHAnsi" w:hAnsiTheme="minorHAnsi"/>
                <w:sz w:val="18"/>
                <w:szCs w:val="18"/>
              </w:rPr>
              <w:t xml:space="preserve"> (</w:t>
            </w:r>
            <w:r>
              <w:rPr>
                <w:rFonts w:asciiTheme="minorHAnsi" w:hAnsiTheme="minorHAnsi"/>
                <w:sz w:val="18"/>
                <w:szCs w:val="18"/>
              </w:rPr>
              <w:t>FID</w:t>
            </w:r>
            <w:r w:rsidR="009D67F4" w:rsidRPr="00DF3F73">
              <w:rPr>
                <w:rFonts w:asciiTheme="minorHAnsi" w:hAnsiTheme="minorHAnsi"/>
                <w:sz w:val="18"/>
                <w:szCs w:val="18"/>
              </w:rPr>
              <w:t>) Status</w:t>
            </w:r>
          </w:p>
          <w:p w14:paraId="7EB3F633" w14:textId="283658EE" w:rsidR="009D67F4" w:rsidRPr="00DF3F73" w:rsidRDefault="009D67F4" w:rsidP="0054347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(Note: Even systems with a </w:t>
            </w:r>
            <w:r w:rsidR="00962512">
              <w:rPr>
                <w:rFonts w:asciiTheme="minorHAnsi" w:hAnsiTheme="minorHAnsi"/>
                <w:sz w:val="18"/>
                <w:szCs w:val="18"/>
              </w:rPr>
              <w:t>FID</w:t>
            </w:r>
            <w:r w:rsidRPr="00DF3F73">
              <w:rPr>
                <w:rFonts w:asciiTheme="minorHAnsi" w:hAnsiTheme="minorHAnsi"/>
                <w:sz w:val="18"/>
                <w:szCs w:val="18"/>
              </w:rPr>
              <w:t xml:space="preserve"> must have refrigerant charge verified by installer)</w:t>
            </w:r>
          </w:p>
        </w:tc>
        <w:tc>
          <w:tcPr>
            <w:tcW w:w="2500" w:type="pct"/>
          </w:tcPr>
          <w:p w14:paraId="7EB3F634" w14:textId="3040F9B4" w:rsidR="009D67F4" w:rsidRPr="00DF3F73" w:rsidRDefault="009D67F4" w:rsidP="00960443">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w:t>
            </w:r>
            <w:r w:rsidRPr="00DF3F73">
              <w:rPr>
                <w:rFonts w:asciiTheme="minorHAnsi" w:hAnsiTheme="minorHAnsi"/>
                <w:sz w:val="18"/>
                <w:szCs w:val="18"/>
                <w:u w:val="single"/>
              </w:rPr>
              <w:t xml:space="preserve">This system has a factory installed </w:t>
            </w:r>
            <w:r w:rsidR="00962512">
              <w:rPr>
                <w:rFonts w:asciiTheme="minorHAnsi" w:hAnsiTheme="minorHAnsi"/>
                <w:sz w:val="18"/>
                <w:szCs w:val="18"/>
                <w:u w:val="single"/>
              </w:rPr>
              <w:t>FID</w:t>
            </w:r>
            <w:r w:rsidRPr="00DF3F73">
              <w:rPr>
                <w:rFonts w:asciiTheme="minorHAnsi" w:hAnsiTheme="minorHAnsi"/>
                <w:sz w:val="18"/>
                <w:szCs w:val="18"/>
                <w:u w:val="single"/>
              </w:rPr>
              <w:t>”</w:t>
            </w:r>
            <w:r w:rsidRPr="00DF3F73">
              <w:rPr>
                <w:rFonts w:asciiTheme="minorHAnsi" w:hAnsiTheme="minorHAnsi"/>
                <w:sz w:val="18"/>
                <w:szCs w:val="18"/>
              </w:rPr>
              <w:t>;  or</w:t>
            </w:r>
            <w:r w:rsidRPr="00DF3F73">
              <w:rPr>
                <w:rFonts w:asciiTheme="minorHAnsi" w:hAnsiTheme="minorHAnsi"/>
                <w:sz w:val="18"/>
                <w:szCs w:val="18"/>
                <w:u w:val="single"/>
              </w:rPr>
              <w:t xml:space="preserve"> “This system has a field installed </w:t>
            </w:r>
            <w:r w:rsidR="00962512">
              <w:rPr>
                <w:rFonts w:asciiTheme="minorHAnsi" w:hAnsiTheme="minorHAnsi"/>
                <w:sz w:val="18"/>
                <w:szCs w:val="18"/>
                <w:u w:val="single"/>
              </w:rPr>
              <w:t>FID</w:t>
            </w:r>
            <w:r w:rsidRPr="00DF3F73">
              <w:rPr>
                <w:rFonts w:asciiTheme="minorHAnsi" w:hAnsiTheme="minorHAnsi"/>
                <w:sz w:val="18"/>
                <w:szCs w:val="18"/>
                <w:u w:val="single"/>
              </w:rPr>
              <w:t>”</w:t>
            </w:r>
            <w:r w:rsidRPr="00DF3F73">
              <w:rPr>
                <w:rFonts w:asciiTheme="minorHAnsi" w:hAnsiTheme="minorHAnsi"/>
                <w:sz w:val="18"/>
                <w:szCs w:val="18"/>
              </w:rPr>
              <w:t>;  or</w:t>
            </w:r>
            <w:r w:rsidRPr="00DF3F73">
              <w:rPr>
                <w:rFonts w:asciiTheme="minorHAnsi" w:hAnsiTheme="minorHAnsi"/>
                <w:sz w:val="18"/>
                <w:szCs w:val="18"/>
                <w:u w:val="single"/>
              </w:rPr>
              <w:t xml:space="preserve"> “This system does not have a </w:t>
            </w:r>
            <w:r w:rsidR="00962512">
              <w:rPr>
                <w:rFonts w:asciiTheme="minorHAnsi" w:hAnsiTheme="minorHAnsi"/>
                <w:sz w:val="18"/>
                <w:szCs w:val="18"/>
                <w:u w:val="single"/>
              </w:rPr>
              <w:t>FID</w:t>
            </w:r>
            <w:r w:rsidRPr="00DF3F73">
              <w:rPr>
                <w:rFonts w:asciiTheme="minorHAnsi" w:hAnsiTheme="minorHAnsi"/>
                <w:sz w:val="18"/>
                <w:szCs w:val="18"/>
                <w:u w:val="single"/>
              </w:rPr>
              <w:t xml:space="preserve"> device installed</w:t>
            </w:r>
            <w:r w:rsidRPr="00DF3F73">
              <w:rPr>
                <w:rFonts w:asciiTheme="minorHAnsi" w:hAnsiTheme="minorHAnsi"/>
                <w:sz w:val="18"/>
                <w:szCs w:val="18"/>
              </w:rPr>
              <w:t>”</w:t>
            </w:r>
            <w:r w:rsidR="00A74E98">
              <w:rPr>
                <w:rFonts w:asciiTheme="minorHAnsi" w:hAnsiTheme="minorHAnsi"/>
                <w:sz w:val="18"/>
                <w:szCs w:val="18"/>
              </w:rPr>
              <w:t xml:space="preserve"> </w:t>
            </w:r>
            <w:r w:rsidR="00A74E98" w:rsidRPr="00DF3F73">
              <w:rPr>
                <w:rFonts w:asciiTheme="minorHAnsi" w:hAnsiTheme="minorHAnsi"/>
                <w:sz w:val="18"/>
                <w:szCs w:val="18"/>
              </w:rPr>
              <w:t>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39" w14:textId="77777777">
        <w:trPr>
          <w:cantSplit/>
          <w:trHeight w:val="360"/>
        </w:trPr>
        <w:tc>
          <w:tcPr>
            <w:tcW w:w="288" w:type="pct"/>
            <w:vAlign w:val="center"/>
          </w:tcPr>
          <w:p w14:paraId="7EB3F636" w14:textId="47B83C04"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7EB3F637" w14:textId="36DE43D0" w:rsidR="009D67F4" w:rsidRPr="00DF3F73" w:rsidRDefault="009D67F4" w:rsidP="00EB6A42">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Is the system of a type that the minimum airflow can be verified </w:t>
            </w:r>
            <w:r w:rsidR="00BA654C">
              <w:rPr>
                <w:rFonts w:asciiTheme="minorHAnsi" w:hAnsiTheme="minorHAnsi"/>
                <w:sz w:val="18"/>
                <w:szCs w:val="18"/>
              </w:rPr>
              <w:t xml:space="preserve">for all indoor units </w:t>
            </w:r>
            <w:r w:rsidRPr="00DF3F73">
              <w:rPr>
                <w:rFonts w:asciiTheme="minorHAnsi" w:hAnsiTheme="minorHAnsi"/>
                <w:sz w:val="18"/>
                <w:szCs w:val="18"/>
              </w:rPr>
              <w:t>using an approved measurement procedure (RA3.3 or RA</w:t>
            </w:r>
            <w:r w:rsidR="00E675D1">
              <w:rPr>
                <w:rFonts w:asciiTheme="minorHAnsi" w:hAnsiTheme="minorHAnsi"/>
                <w:sz w:val="18"/>
                <w:szCs w:val="18"/>
              </w:rPr>
              <w:t>3.3.3</w:t>
            </w:r>
            <w:r w:rsidRPr="00DF3F73">
              <w:rPr>
                <w:rFonts w:asciiTheme="minorHAnsi" w:hAnsiTheme="minorHAnsi"/>
                <w:sz w:val="18"/>
                <w:szCs w:val="18"/>
              </w:rPr>
              <w:t>)?</w:t>
            </w:r>
          </w:p>
        </w:tc>
        <w:tc>
          <w:tcPr>
            <w:tcW w:w="2500" w:type="pct"/>
          </w:tcPr>
          <w:p w14:paraId="7EB3F638" w14:textId="77777777" w:rsidR="009D67F4" w:rsidRPr="00DF3F73" w:rsidRDefault="009D67F4" w:rsidP="00EF6C66">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“yes” or “no”</w:t>
            </w:r>
            <w:r w:rsidR="00A74E98"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3D" w14:textId="77777777">
        <w:trPr>
          <w:cantSplit/>
          <w:trHeight w:val="360"/>
        </w:trPr>
        <w:tc>
          <w:tcPr>
            <w:tcW w:w="288" w:type="pct"/>
            <w:vAlign w:val="center"/>
          </w:tcPr>
          <w:p w14:paraId="7EB3F63A" w14:textId="01E34631"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7EB3F63B" w14:textId="77777777" w:rsidR="009D67F4" w:rsidRPr="00DF3F73" w:rsidRDefault="009D67F4" w:rsidP="00AD18B3">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7EB3F63C" w14:textId="77777777" w:rsidR="009D67F4" w:rsidRPr="00DF3F73" w:rsidRDefault="009D67F4" w:rsidP="00EF6C66">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“yes” or “no”</w:t>
            </w:r>
            <w:r w:rsidR="00A74E98"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41" w14:textId="77777777">
        <w:trPr>
          <w:cantSplit/>
          <w:trHeight w:val="360"/>
        </w:trPr>
        <w:tc>
          <w:tcPr>
            <w:tcW w:w="288" w:type="pct"/>
            <w:vAlign w:val="center"/>
          </w:tcPr>
          <w:p w14:paraId="7EB3F63E" w14:textId="07086606"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7EB3F63F" w14:textId="2D408CE4"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Date of HERS Rater Refrigerant Charge Verification for this </w:t>
            </w:r>
            <w:r w:rsidR="0025438E">
              <w:rPr>
                <w:rFonts w:asciiTheme="minorHAnsi" w:hAnsiTheme="minorHAnsi"/>
                <w:sz w:val="18"/>
                <w:szCs w:val="18"/>
              </w:rPr>
              <w:t>S</w:t>
            </w:r>
            <w:r w:rsidRPr="00DF3F73">
              <w:rPr>
                <w:rFonts w:asciiTheme="minorHAnsi" w:hAnsiTheme="minorHAnsi"/>
                <w:sz w:val="18"/>
                <w:szCs w:val="18"/>
              </w:rPr>
              <w:t>ystem</w:t>
            </w:r>
          </w:p>
        </w:tc>
        <w:tc>
          <w:tcPr>
            <w:tcW w:w="2500" w:type="pct"/>
            <w:vAlign w:val="center"/>
          </w:tcPr>
          <w:p w14:paraId="7EB3F640" w14:textId="77777777" w:rsidR="009D67F4" w:rsidRPr="00DF3F73" w:rsidRDefault="009D67F4" w:rsidP="003F6B16">
            <w:pPr>
              <w:rPr>
                <w:rFonts w:asciiTheme="minorHAnsi" w:hAnsiTheme="minorHAnsi"/>
                <w:sz w:val="18"/>
                <w:szCs w:val="18"/>
              </w:rPr>
            </w:pPr>
            <w:r w:rsidRPr="00DF3F73">
              <w:rPr>
                <w:rFonts w:asciiTheme="minorHAnsi" w:hAnsiTheme="minorHAnsi"/>
                <w:sz w:val="18"/>
                <w:szCs w:val="18"/>
              </w:rPr>
              <w:t>&lt;&lt;user input: date: use validated date format&gt;&gt;</w:t>
            </w:r>
          </w:p>
        </w:tc>
      </w:tr>
      <w:tr w:rsidR="009D67F4" w:rsidRPr="00DF3F73" w14:paraId="7EB3F64B" w14:textId="77777777">
        <w:trPr>
          <w:cantSplit/>
          <w:trHeight w:val="360"/>
        </w:trPr>
        <w:tc>
          <w:tcPr>
            <w:tcW w:w="288" w:type="pct"/>
            <w:vAlign w:val="center"/>
          </w:tcPr>
          <w:p w14:paraId="7EB3F642" w14:textId="683EABB4"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7EB3F643" w14:textId="2069D16C"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Refrigerant </w:t>
            </w:r>
            <w:r w:rsidR="0025438E">
              <w:rPr>
                <w:rFonts w:asciiTheme="minorHAnsi" w:hAnsiTheme="minorHAnsi"/>
                <w:sz w:val="18"/>
                <w:szCs w:val="18"/>
              </w:rPr>
              <w:t>C</w:t>
            </w:r>
            <w:r w:rsidRPr="00DF3F73">
              <w:rPr>
                <w:rFonts w:asciiTheme="minorHAnsi" w:hAnsiTheme="minorHAnsi"/>
                <w:sz w:val="18"/>
                <w:szCs w:val="18"/>
              </w:rPr>
              <w:t xml:space="preserve">harge </w:t>
            </w:r>
            <w:r w:rsidR="0025438E">
              <w:rPr>
                <w:rFonts w:asciiTheme="minorHAnsi" w:hAnsiTheme="minorHAnsi"/>
                <w:sz w:val="18"/>
                <w:szCs w:val="18"/>
              </w:rPr>
              <w:t>V</w:t>
            </w:r>
            <w:r w:rsidRPr="00DF3F73">
              <w:rPr>
                <w:rFonts w:asciiTheme="minorHAnsi" w:hAnsiTheme="minorHAnsi"/>
                <w:sz w:val="18"/>
                <w:szCs w:val="18"/>
              </w:rPr>
              <w:t xml:space="preserve">erification </w:t>
            </w:r>
            <w:r w:rsidR="0025438E">
              <w:rPr>
                <w:rFonts w:asciiTheme="minorHAnsi" w:hAnsiTheme="minorHAnsi"/>
                <w:sz w:val="18"/>
                <w:szCs w:val="18"/>
              </w:rPr>
              <w:t>M</w:t>
            </w:r>
            <w:r w:rsidRPr="00DF3F73">
              <w:rPr>
                <w:rFonts w:asciiTheme="minorHAnsi" w:hAnsiTheme="minorHAnsi"/>
                <w:sz w:val="18"/>
                <w:szCs w:val="18"/>
              </w:rPr>
              <w:t xml:space="preserve">ethod </w:t>
            </w:r>
            <w:r w:rsidR="0025438E">
              <w:rPr>
                <w:rFonts w:asciiTheme="minorHAnsi" w:hAnsiTheme="minorHAnsi"/>
                <w:sz w:val="18"/>
                <w:szCs w:val="18"/>
              </w:rPr>
              <w:t>U</w:t>
            </w:r>
            <w:r w:rsidRPr="00DF3F73">
              <w:rPr>
                <w:rFonts w:asciiTheme="minorHAnsi" w:hAnsiTheme="minorHAnsi"/>
                <w:sz w:val="18"/>
                <w:szCs w:val="18"/>
              </w:rPr>
              <w:t xml:space="preserve">sed by </w:t>
            </w:r>
            <w:r w:rsidR="0025438E">
              <w:rPr>
                <w:rFonts w:asciiTheme="minorHAnsi" w:hAnsiTheme="minorHAnsi"/>
                <w:sz w:val="18"/>
                <w:szCs w:val="18"/>
              </w:rPr>
              <w:t>I</w:t>
            </w:r>
            <w:r w:rsidRPr="00DF3F73">
              <w:rPr>
                <w:rFonts w:asciiTheme="minorHAnsi" w:hAnsiTheme="minorHAnsi"/>
                <w:sz w:val="18"/>
                <w:szCs w:val="18"/>
              </w:rPr>
              <w:t>nstaller</w:t>
            </w:r>
          </w:p>
        </w:tc>
        <w:tc>
          <w:tcPr>
            <w:tcW w:w="2500" w:type="pct"/>
          </w:tcPr>
          <w:p w14:paraId="7EB3F644" w14:textId="77777777" w:rsidR="009D67F4" w:rsidRPr="00DF3F73" w:rsidRDefault="009D67F4" w:rsidP="00D158F3">
            <w:pPr>
              <w:rPr>
                <w:rFonts w:asciiTheme="minorHAnsi" w:hAnsiTheme="minorHAnsi"/>
                <w:sz w:val="18"/>
                <w:szCs w:val="18"/>
              </w:rPr>
            </w:pPr>
            <w:r w:rsidRPr="00DF3F73">
              <w:rPr>
                <w:rFonts w:asciiTheme="minorHAnsi" w:hAnsiTheme="minorHAnsi"/>
                <w:sz w:val="18"/>
                <w:szCs w:val="18"/>
              </w:rPr>
              <w:t xml:space="preserve">&lt;&lt;auto filled text: referenced from CF2R. Possible entries are: </w:t>
            </w:r>
          </w:p>
          <w:p w14:paraId="7EB3F645" w14:textId="77777777" w:rsidR="009D67F4" w:rsidRPr="00DF3F73"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Superheat (outdoor temperature must be ≥ 55 degF)</w:t>
            </w:r>
            <w:r w:rsidRPr="00DF3F73">
              <w:rPr>
                <w:rFonts w:asciiTheme="minorHAnsi" w:hAnsiTheme="minorHAnsi"/>
                <w:sz w:val="18"/>
                <w:szCs w:val="18"/>
              </w:rPr>
              <w:t xml:space="preserve">; or </w:t>
            </w:r>
          </w:p>
          <w:p w14:paraId="7EB3F646" w14:textId="77777777" w:rsidR="009D67F4" w:rsidRPr="00DF3F73"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Subcooling (outdoor temperature must be ≥ 55 degF)</w:t>
            </w:r>
            <w:r w:rsidRPr="00DF3F73">
              <w:rPr>
                <w:rFonts w:asciiTheme="minorHAnsi" w:hAnsiTheme="minorHAnsi"/>
                <w:sz w:val="18"/>
                <w:szCs w:val="18"/>
              </w:rPr>
              <w:t xml:space="preserve">; or </w:t>
            </w:r>
          </w:p>
          <w:p w14:paraId="7EB3F647" w14:textId="7DFED146" w:rsidR="009D67F4"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Weigh-in</w:t>
            </w:r>
            <w:r w:rsidR="0096159E">
              <w:rPr>
                <w:rFonts w:asciiTheme="minorHAnsi" w:hAnsiTheme="minorHAnsi"/>
                <w:sz w:val="18"/>
                <w:szCs w:val="18"/>
                <w:u w:val="single"/>
              </w:rPr>
              <w:t xml:space="preserve"> with Installer independent</w:t>
            </w:r>
            <w:r w:rsidRPr="00DF3F73">
              <w:rPr>
                <w:rFonts w:asciiTheme="minorHAnsi" w:hAnsiTheme="minorHAnsi"/>
                <w:sz w:val="18"/>
                <w:szCs w:val="18"/>
              </w:rPr>
              <w:t>; or</w:t>
            </w:r>
          </w:p>
          <w:p w14:paraId="33AF567A" w14:textId="44AF3CB2" w:rsidR="0096159E" w:rsidRPr="00DF3F73" w:rsidRDefault="0096159E" w:rsidP="009D67F4">
            <w:pPr>
              <w:pStyle w:val="ListParagraph"/>
              <w:numPr>
                <w:ilvl w:val="0"/>
                <w:numId w:val="12"/>
              </w:numPr>
              <w:spacing w:after="60"/>
              <w:rPr>
                <w:rFonts w:asciiTheme="minorHAnsi" w:hAnsiTheme="minorHAnsi"/>
                <w:sz w:val="18"/>
                <w:szCs w:val="18"/>
              </w:rPr>
            </w:pPr>
            <w:r>
              <w:rPr>
                <w:rFonts w:asciiTheme="minorHAnsi" w:hAnsiTheme="minorHAnsi"/>
                <w:sz w:val="18"/>
                <w:szCs w:val="18"/>
                <w:u w:val="single"/>
              </w:rPr>
              <w:t>Weig</w:t>
            </w:r>
            <w:r w:rsidRPr="0096159E">
              <w:rPr>
                <w:rFonts w:asciiTheme="minorHAnsi" w:hAnsiTheme="minorHAnsi"/>
                <w:sz w:val="18"/>
                <w:szCs w:val="18"/>
              </w:rPr>
              <w:t>h-</w:t>
            </w:r>
            <w:r>
              <w:rPr>
                <w:rFonts w:asciiTheme="minorHAnsi" w:hAnsiTheme="minorHAnsi"/>
                <w:sz w:val="18"/>
                <w:szCs w:val="18"/>
              </w:rPr>
              <w:t>in with HERS Rater observation; or</w:t>
            </w:r>
          </w:p>
          <w:p w14:paraId="7EB3F64A" w14:textId="52BBB232" w:rsidR="009D67F4" w:rsidRPr="00481126" w:rsidRDefault="009D67F4" w:rsidP="00481126">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 xml:space="preserve">New Package Unit Factory Charge </w:t>
            </w:r>
            <w:r w:rsidRPr="00DF3F73">
              <w:rPr>
                <w:rFonts w:asciiTheme="minorHAnsi" w:hAnsiTheme="minorHAnsi"/>
                <w:sz w:val="18"/>
                <w:szCs w:val="18"/>
              </w:rPr>
              <w:t>&gt;&gt;</w:t>
            </w:r>
          </w:p>
        </w:tc>
      </w:tr>
      <w:tr w:rsidR="009D67F4" w:rsidRPr="00DF3F73" w14:paraId="7EB3F64F" w14:textId="77777777">
        <w:trPr>
          <w:cantSplit/>
          <w:trHeight w:val="953"/>
        </w:trPr>
        <w:tc>
          <w:tcPr>
            <w:tcW w:w="288" w:type="pct"/>
            <w:vAlign w:val="center"/>
          </w:tcPr>
          <w:p w14:paraId="7EB3F64C" w14:textId="474DF9B7" w:rsidR="009D67F4" w:rsidRPr="00421C09" w:rsidRDefault="00FA6AAA" w:rsidP="00AD18B3">
            <w:pPr>
              <w:pStyle w:val="Header"/>
              <w:tabs>
                <w:tab w:val="clear" w:pos="4320"/>
                <w:tab w:val="clear" w:pos="8640"/>
              </w:tabs>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7EB3F64D" w14:textId="1693DC1D" w:rsidR="009D67F4" w:rsidRPr="00421C09" w:rsidRDefault="005C35FD" w:rsidP="0025438E">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25438E">
              <w:rPr>
                <w:rFonts w:asciiTheme="minorHAnsi" w:hAnsiTheme="minorHAnsi"/>
                <w:sz w:val="18"/>
                <w:szCs w:val="18"/>
              </w:rPr>
              <w:t>W</w:t>
            </w:r>
            <w:r>
              <w:rPr>
                <w:rFonts w:asciiTheme="minorHAnsi" w:hAnsiTheme="minorHAnsi"/>
                <w:sz w:val="18"/>
                <w:szCs w:val="18"/>
              </w:rPr>
              <w:t xml:space="preserve">ho </w:t>
            </w:r>
            <w:r w:rsidR="0025438E">
              <w:rPr>
                <w:rFonts w:asciiTheme="minorHAnsi" w:hAnsiTheme="minorHAnsi"/>
                <w:sz w:val="18"/>
                <w:szCs w:val="18"/>
              </w:rPr>
              <w:t>P</w:t>
            </w:r>
            <w:r>
              <w:rPr>
                <w:rFonts w:asciiTheme="minorHAnsi" w:hAnsiTheme="minorHAnsi"/>
                <w:sz w:val="18"/>
                <w:szCs w:val="18"/>
              </w:rPr>
              <w:t xml:space="preserve">erformed the Refrigerant Charge Verification </w:t>
            </w:r>
            <w:r w:rsidR="0025438E">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7EB3F64E" w14:textId="77777777" w:rsidR="009D67F4" w:rsidRPr="00421C09" w:rsidRDefault="005C35FD">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9D67F4" w:rsidRPr="00DF3F73" w14:paraId="7EB3F655" w14:textId="77777777">
        <w:trPr>
          <w:cantSplit/>
          <w:trHeight w:val="953"/>
        </w:trPr>
        <w:tc>
          <w:tcPr>
            <w:tcW w:w="288" w:type="pct"/>
            <w:vAlign w:val="center"/>
          </w:tcPr>
          <w:p w14:paraId="7EB3F650" w14:textId="1571AA2A" w:rsidR="009D67F4" w:rsidRPr="00421C09"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7EB3F651" w14:textId="41700563" w:rsidR="009D67F4" w:rsidRPr="00421C09" w:rsidRDefault="005C35FD"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7EB3F652" w14:textId="77777777" w:rsidR="009D67F4" w:rsidRPr="00421C09" w:rsidRDefault="005C35FD"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7EB3F653" w14:textId="77777777" w:rsidR="009D67F4" w:rsidRPr="00421C09" w:rsidRDefault="005C35FD">
            <w:pPr>
              <w:ind w:left="720"/>
              <w:rPr>
                <w:rFonts w:asciiTheme="minorHAnsi" w:hAnsiTheme="minorHAnsi"/>
                <w:sz w:val="18"/>
                <w:szCs w:val="18"/>
              </w:rPr>
            </w:pPr>
            <w:r>
              <w:rPr>
                <w:rFonts w:asciiTheme="minorHAnsi" w:hAnsiTheme="minorHAnsi"/>
                <w:sz w:val="18"/>
                <w:szCs w:val="18"/>
              </w:rPr>
              <w:t>"System does not qualify for Group Sampling"; or</w:t>
            </w:r>
          </w:p>
          <w:p w14:paraId="7EB3F654" w14:textId="77777777" w:rsidR="009D67F4" w:rsidRPr="00421C09" w:rsidRDefault="005C35FD" w:rsidP="00BC755B">
            <w:pPr>
              <w:ind w:left="720"/>
              <w:rPr>
                <w:rFonts w:asciiTheme="minorHAnsi" w:hAnsiTheme="minorHAnsi"/>
                <w:color w:val="FF0000"/>
                <w:sz w:val="18"/>
                <w:szCs w:val="18"/>
              </w:rPr>
            </w:pPr>
            <w:r>
              <w:rPr>
                <w:rFonts w:asciiTheme="minorHAnsi" w:hAnsiTheme="minorHAnsi"/>
                <w:sz w:val="18"/>
                <w:szCs w:val="18"/>
              </w:rPr>
              <w:t xml:space="preserve">”System qualifies for Group Sampling.”&gt;&gt; </w:t>
            </w:r>
          </w:p>
        </w:tc>
      </w:tr>
      <w:tr w:rsidR="009D67F4" w:rsidRPr="00DF3F73" w14:paraId="7EB3F671" w14:textId="77777777">
        <w:trPr>
          <w:cantSplit/>
          <w:trHeight w:val="953"/>
        </w:trPr>
        <w:tc>
          <w:tcPr>
            <w:tcW w:w="288" w:type="pct"/>
            <w:vAlign w:val="center"/>
          </w:tcPr>
          <w:p w14:paraId="7EB3F656" w14:textId="77777777" w:rsidR="009D67F4" w:rsidRPr="00421C09"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7EB3F657" w14:textId="77777777" w:rsidR="009D67F4" w:rsidRPr="00421C09" w:rsidRDefault="005C35FD" w:rsidP="009E21D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7EB3F658" w14:textId="651035C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“Superheat”, then list =</w:t>
            </w:r>
          </w:p>
          <w:p w14:paraId="7EB3F659" w14:textId="77777777" w:rsidR="009D67F4" w:rsidRPr="00421C09" w:rsidRDefault="005C35FD" w:rsidP="009D67F4">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7EB3F65A"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5B" w14:textId="11B8572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“Subcool</w:t>
            </w:r>
            <w:r w:rsidR="0096159E">
              <w:rPr>
                <w:rFonts w:asciiTheme="minorHAnsi" w:hAnsiTheme="minorHAnsi" w:cs="Helvetica"/>
                <w:sz w:val="18"/>
                <w:szCs w:val="18"/>
              </w:rPr>
              <w:t>ing</w:t>
            </w:r>
            <w:r>
              <w:rPr>
                <w:rFonts w:asciiTheme="minorHAnsi" w:hAnsiTheme="minorHAnsi" w:cs="Helvetica"/>
                <w:sz w:val="18"/>
                <w:szCs w:val="18"/>
              </w:rPr>
              <w:t>”, then list =</w:t>
            </w:r>
          </w:p>
          <w:p w14:paraId="7EB3F65C" w14:textId="67F4288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5D" w14:textId="041943BC" w:rsidR="009D67F4" w:rsidRPr="00421C09" w:rsidDel="00337C70" w:rsidRDefault="005C35FD" w:rsidP="009D67F4">
            <w:pPr>
              <w:widowControl w:val="0"/>
              <w:autoSpaceDE w:val="0"/>
              <w:autoSpaceDN w:val="0"/>
              <w:adjustRightInd w:val="0"/>
              <w:rPr>
                <w:del w:id="7" w:author="Alexis Smith" w:date="2020-02-11T14:10:00Z"/>
                <w:rFonts w:asciiTheme="minorHAnsi" w:hAnsiTheme="minorHAnsi" w:cs="Helvetica"/>
                <w:sz w:val="18"/>
                <w:szCs w:val="18"/>
              </w:rPr>
            </w:pPr>
            <w:r>
              <w:rPr>
                <w:rFonts w:asciiTheme="minorHAnsi" w:hAnsiTheme="minorHAnsi" w:cs="Helvetica"/>
                <w:sz w:val="18"/>
                <w:szCs w:val="18"/>
              </w:rPr>
              <w:tab/>
            </w:r>
            <w:del w:id="8" w:author="Alexis Smith" w:date="2020-02-11T14:08:00Z">
              <w:r w:rsidDel="00337C70">
                <w:rPr>
                  <w:rFonts w:asciiTheme="minorHAnsi" w:hAnsiTheme="minorHAnsi" w:cs="Helvetica"/>
                  <w:sz w:val="18"/>
                  <w:szCs w:val="18"/>
                </w:rPr>
                <w:delText>Winter Setup</w:delText>
              </w:r>
            </w:del>
          </w:p>
          <w:p w14:paraId="7EB3F65E"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5F" w14:textId="1CC33662"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“Weigh-In</w:t>
            </w:r>
            <w:r w:rsidR="0096159E">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7EB3F660"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7EB3F662" w14:textId="128887E6"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63" w14:textId="63E31698" w:rsidR="009D67F4" w:rsidRPr="00421C09" w:rsidDel="00337C70" w:rsidRDefault="005C35FD" w:rsidP="009D67F4">
            <w:pPr>
              <w:widowControl w:val="0"/>
              <w:autoSpaceDE w:val="0"/>
              <w:autoSpaceDN w:val="0"/>
              <w:adjustRightInd w:val="0"/>
              <w:rPr>
                <w:del w:id="9" w:author="Alexis Smith" w:date="2020-02-11T14:04:00Z"/>
                <w:rFonts w:asciiTheme="minorHAnsi" w:hAnsiTheme="minorHAnsi" w:cs="Helvetica"/>
                <w:sz w:val="18"/>
                <w:szCs w:val="18"/>
              </w:rPr>
            </w:pPr>
            <w:r>
              <w:rPr>
                <w:rFonts w:asciiTheme="minorHAnsi" w:hAnsiTheme="minorHAnsi" w:cs="Helvetica"/>
                <w:sz w:val="18"/>
                <w:szCs w:val="18"/>
              </w:rPr>
              <w:tab/>
            </w:r>
            <w:del w:id="10" w:author="Alexis Smith" w:date="2020-02-11T14:03:00Z">
              <w:r w:rsidDel="00337C70">
                <w:rPr>
                  <w:rFonts w:asciiTheme="minorHAnsi" w:hAnsiTheme="minorHAnsi" w:cs="Helvetica"/>
                  <w:sz w:val="18"/>
                  <w:szCs w:val="18"/>
                </w:rPr>
                <w:delText>Winter Setup</w:delText>
              </w:r>
            </w:del>
          </w:p>
          <w:p w14:paraId="7EB3F664"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44A74951" w14:textId="09CFBDA2" w:rsidR="0096159E" w:rsidRDefault="00E53C09"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w:t>
            </w:r>
            <w:r w:rsidR="0096159E">
              <w:rPr>
                <w:rFonts w:asciiTheme="minorHAnsi" w:hAnsiTheme="minorHAnsi" w:cs="Helvetica"/>
                <w:sz w:val="18"/>
                <w:szCs w:val="18"/>
              </w:rPr>
              <w:t>ID” and A1</w:t>
            </w:r>
            <w:r w:rsidR="002C5E04">
              <w:rPr>
                <w:rFonts w:asciiTheme="minorHAnsi" w:hAnsiTheme="minorHAnsi" w:cs="Helvetica"/>
                <w:sz w:val="18"/>
                <w:szCs w:val="18"/>
              </w:rPr>
              <w:t>5</w:t>
            </w:r>
            <w:r w:rsidR="0096159E">
              <w:rPr>
                <w:rFonts w:asciiTheme="minorHAnsi" w:hAnsiTheme="minorHAnsi" w:cs="Helvetica"/>
                <w:sz w:val="18"/>
                <w:szCs w:val="18"/>
              </w:rPr>
              <w:t xml:space="preserve"> = “Weigh-in with HERS Rater observation”, then list = </w:t>
            </w:r>
          </w:p>
          <w:p w14:paraId="7C42FC17" w14:textId="32B3E675" w:rsidR="0096159E" w:rsidRDefault="0096159E" w:rsidP="0096159E">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60B48962" w14:textId="77777777" w:rsidR="0096159E" w:rsidRDefault="0096159E" w:rsidP="009D67F4">
            <w:pPr>
              <w:widowControl w:val="0"/>
              <w:autoSpaceDE w:val="0"/>
              <w:autoSpaceDN w:val="0"/>
              <w:adjustRightInd w:val="0"/>
              <w:rPr>
                <w:rFonts w:asciiTheme="minorHAnsi" w:hAnsiTheme="minorHAnsi" w:cs="Helvetica"/>
                <w:sz w:val="18"/>
                <w:szCs w:val="18"/>
              </w:rPr>
            </w:pPr>
          </w:p>
          <w:p w14:paraId="7EB3F665" w14:textId="2E7F839E"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“factory installed </w:t>
            </w:r>
            <w:r w:rsidR="00962512">
              <w:rPr>
                <w:rFonts w:asciiTheme="minorHAnsi" w:hAnsiTheme="minorHAnsi" w:cs="Helvetica"/>
                <w:sz w:val="18"/>
                <w:szCs w:val="18"/>
              </w:rPr>
              <w:t>FID</w:t>
            </w:r>
            <w:r>
              <w:rPr>
                <w:rFonts w:asciiTheme="minorHAnsi" w:hAnsiTheme="minorHAnsi" w:cs="Helvetica"/>
                <w:sz w:val="18"/>
                <w:szCs w:val="18"/>
              </w:rPr>
              <w:t xml:space="preserve">” or “field installed </w:t>
            </w:r>
            <w:r w:rsidR="00962512">
              <w:rPr>
                <w:rFonts w:asciiTheme="minorHAnsi" w:hAnsiTheme="minorHAnsi" w:cs="Helvetica"/>
                <w:sz w:val="18"/>
                <w:szCs w:val="18"/>
              </w:rPr>
              <w:t>FID</w:t>
            </w:r>
            <w:r>
              <w:rPr>
                <w:rFonts w:asciiTheme="minorHAnsi" w:hAnsiTheme="minorHAnsi" w:cs="Helvetica"/>
                <w:sz w:val="18"/>
                <w:szCs w:val="18"/>
              </w:rPr>
              <w:t>”, then list =</w:t>
            </w:r>
          </w:p>
          <w:p w14:paraId="7EB3F666" w14:textId="6CE9074F"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962512">
              <w:rPr>
                <w:rFonts w:asciiTheme="minorHAnsi" w:hAnsiTheme="minorHAnsi" w:cs="Helvetica"/>
                <w:sz w:val="18"/>
                <w:szCs w:val="18"/>
              </w:rPr>
              <w:t>FID</w:t>
            </w:r>
            <w:r>
              <w:rPr>
                <w:rFonts w:asciiTheme="minorHAnsi" w:hAnsiTheme="minorHAnsi" w:cs="Helvetica"/>
                <w:sz w:val="18"/>
                <w:szCs w:val="18"/>
              </w:rPr>
              <w:t xml:space="preserve"> Verification</w:t>
            </w:r>
          </w:p>
          <w:p w14:paraId="7EB3F667"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68" w14:textId="4B0520C4" w:rsidR="009D67F4" w:rsidRPr="00421C09" w:rsidDel="00337C70" w:rsidRDefault="005C35FD" w:rsidP="009D67F4">
            <w:pPr>
              <w:widowControl w:val="0"/>
              <w:autoSpaceDE w:val="0"/>
              <w:autoSpaceDN w:val="0"/>
              <w:adjustRightInd w:val="0"/>
              <w:rPr>
                <w:del w:id="11" w:author="Alexis Smith" w:date="2020-02-11T14:04:00Z"/>
                <w:rFonts w:asciiTheme="minorHAnsi" w:hAnsiTheme="minorHAnsi" w:cs="Helvetica"/>
                <w:sz w:val="18"/>
                <w:szCs w:val="18"/>
              </w:rPr>
            </w:pPr>
            <w:del w:id="12" w:author="Alexis Smith" w:date="2020-02-11T14:04:00Z">
              <w:r w:rsidDel="00337C70">
                <w:rPr>
                  <w:rFonts w:asciiTheme="minorHAnsi" w:hAnsiTheme="minorHAnsi" w:cs="Helvetica"/>
                  <w:sz w:val="18"/>
                  <w:szCs w:val="18"/>
                </w:rPr>
                <w:delText>Else, If A1</w:delText>
              </w:r>
              <w:r w:rsidR="00C339A2" w:rsidDel="00337C70">
                <w:rPr>
                  <w:rFonts w:asciiTheme="minorHAnsi" w:hAnsiTheme="minorHAnsi" w:cs="Helvetica"/>
                  <w:sz w:val="18"/>
                  <w:szCs w:val="18"/>
                </w:rPr>
                <w:delText>1</w:delText>
              </w:r>
              <w:r w:rsidDel="00337C70">
                <w:rPr>
                  <w:rFonts w:asciiTheme="minorHAnsi" w:hAnsiTheme="minorHAnsi" w:cs="Helvetica"/>
                  <w:sz w:val="18"/>
                  <w:szCs w:val="18"/>
                </w:rPr>
                <w:delText xml:space="preserve"> = “no </w:delText>
              </w:r>
              <w:r w:rsidR="00962512" w:rsidDel="00337C70">
                <w:rPr>
                  <w:rFonts w:asciiTheme="minorHAnsi" w:hAnsiTheme="minorHAnsi" w:cs="Helvetica"/>
                  <w:sz w:val="18"/>
                  <w:szCs w:val="18"/>
                </w:rPr>
                <w:delText>FID</w:delText>
              </w:r>
              <w:r w:rsidDel="00337C70">
                <w:rPr>
                  <w:rFonts w:asciiTheme="minorHAnsi" w:hAnsiTheme="minorHAnsi" w:cs="Helvetica"/>
                  <w:sz w:val="18"/>
                  <w:szCs w:val="18"/>
                </w:rPr>
                <w:delText>” and A1</w:delText>
              </w:r>
              <w:r w:rsidR="00C339A2" w:rsidDel="00337C70">
                <w:rPr>
                  <w:rFonts w:asciiTheme="minorHAnsi" w:hAnsiTheme="minorHAnsi" w:cs="Helvetica"/>
                  <w:sz w:val="18"/>
                  <w:szCs w:val="18"/>
                </w:rPr>
                <w:delText>5</w:delText>
              </w:r>
              <w:r w:rsidDel="00337C70">
                <w:rPr>
                  <w:rFonts w:asciiTheme="minorHAnsi" w:hAnsiTheme="minorHAnsi" w:cs="Helvetica"/>
                  <w:sz w:val="18"/>
                  <w:szCs w:val="18"/>
                </w:rPr>
                <w:delText xml:space="preserve"> = “Winter Setup”, then list =</w:delText>
              </w:r>
            </w:del>
          </w:p>
          <w:p w14:paraId="7EB3F669" w14:textId="6C10D69C" w:rsidR="009D67F4" w:rsidRPr="00421C09" w:rsidDel="00337C70" w:rsidRDefault="005C35FD" w:rsidP="009D67F4">
            <w:pPr>
              <w:widowControl w:val="0"/>
              <w:autoSpaceDE w:val="0"/>
              <w:autoSpaceDN w:val="0"/>
              <w:adjustRightInd w:val="0"/>
              <w:rPr>
                <w:del w:id="13" w:author="Alexis Smith" w:date="2020-02-11T14:04:00Z"/>
                <w:rFonts w:asciiTheme="minorHAnsi" w:hAnsiTheme="minorHAnsi" w:cs="Helvetica"/>
                <w:sz w:val="18"/>
                <w:szCs w:val="18"/>
              </w:rPr>
            </w:pPr>
            <w:del w:id="14" w:author="Alexis Smith" w:date="2020-02-11T14:04:00Z">
              <w:r w:rsidDel="00337C70">
                <w:rPr>
                  <w:rFonts w:asciiTheme="minorHAnsi" w:hAnsiTheme="minorHAnsi" w:cs="Helvetica"/>
                  <w:sz w:val="18"/>
                  <w:szCs w:val="18"/>
                </w:rPr>
                <w:tab/>
                <w:delText>Subcool</w:delText>
              </w:r>
              <w:r w:rsidR="0096159E" w:rsidDel="00337C70">
                <w:rPr>
                  <w:rFonts w:asciiTheme="minorHAnsi" w:hAnsiTheme="minorHAnsi" w:cs="Helvetica"/>
                  <w:sz w:val="18"/>
                  <w:szCs w:val="18"/>
                </w:rPr>
                <w:delText>ing</w:delText>
              </w:r>
            </w:del>
          </w:p>
          <w:p w14:paraId="7EB3F66A" w14:textId="4F6DE29A" w:rsidR="009D67F4" w:rsidRPr="00421C09" w:rsidDel="00337C70" w:rsidRDefault="005C35FD" w:rsidP="009D67F4">
            <w:pPr>
              <w:widowControl w:val="0"/>
              <w:autoSpaceDE w:val="0"/>
              <w:autoSpaceDN w:val="0"/>
              <w:adjustRightInd w:val="0"/>
              <w:rPr>
                <w:del w:id="15" w:author="Alexis Smith" w:date="2020-02-11T14:04:00Z"/>
                <w:rFonts w:asciiTheme="minorHAnsi" w:hAnsiTheme="minorHAnsi" w:cs="Helvetica"/>
                <w:sz w:val="18"/>
                <w:szCs w:val="18"/>
              </w:rPr>
            </w:pPr>
            <w:del w:id="16" w:author="Alexis Smith" w:date="2020-02-11T14:04:00Z">
              <w:r w:rsidDel="00337C70">
                <w:rPr>
                  <w:rFonts w:asciiTheme="minorHAnsi" w:hAnsiTheme="minorHAnsi" w:cs="Helvetica"/>
                  <w:sz w:val="18"/>
                  <w:szCs w:val="18"/>
                </w:rPr>
                <w:tab/>
                <w:delText>Winter Setup</w:delText>
              </w:r>
            </w:del>
          </w:p>
          <w:p w14:paraId="7EB3F66B" w14:textId="0F27224D" w:rsidR="009D67F4" w:rsidRPr="00421C09" w:rsidDel="00337C70" w:rsidRDefault="009D67F4" w:rsidP="009D67F4">
            <w:pPr>
              <w:widowControl w:val="0"/>
              <w:autoSpaceDE w:val="0"/>
              <w:autoSpaceDN w:val="0"/>
              <w:adjustRightInd w:val="0"/>
              <w:rPr>
                <w:del w:id="17" w:author="Alexis Smith" w:date="2020-02-11T14:04:00Z"/>
                <w:rFonts w:asciiTheme="minorHAnsi" w:hAnsiTheme="minorHAnsi" w:cs="Helvetica"/>
                <w:sz w:val="18"/>
                <w:szCs w:val="18"/>
              </w:rPr>
            </w:pPr>
          </w:p>
          <w:p w14:paraId="7EB3F66E" w14:textId="66697731" w:rsidR="009D67F4" w:rsidRPr="00421C09" w:rsidRDefault="005C35FD" w:rsidP="0096159E">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Else, If A1</w:t>
            </w:r>
            <w:r w:rsidR="00C339A2">
              <w:rPr>
                <w:rFonts w:asciiTheme="minorHAnsi" w:hAnsiTheme="minorHAnsi" w:cs="Helvetica"/>
                <w:sz w:val="18"/>
                <w:szCs w:val="18"/>
              </w:rPr>
              <w:t>5</w:t>
            </w:r>
            <w:r>
              <w:rPr>
                <w:rFonts w:asciiTheme="minorHAnsi" w:hAnsiTheme="minorHAnsi" w:cs="Helvetica"/>
                <w:sz w:val="18"/>
                <w:szCs w:val="18"/>
              </w:rPr>
              <w:t xml:space="preserve"> = “New Package Unit Factory Charge”, then </w:t>
            </w:r>
            <w:r w:rsidR="0096159E">
              <w:rPr>
                <w:rFonts w:asciiTheme="minorHAnsi" w:hAnsiTheme="minorHAnsi" w:cs="Helvetica"/>
                <w:sz w:val="18"/>
                <w:szCs w:val="18"/>
              </w:rPr>
              <w:t>do not proceed. A CF3R-MCH-25 is not required when a CF2R-MCH-25f is used.</w:t>
            </w:r>
          </w:p>
          <w:p w14:paraId="7EB3F66F" w14:textId="6A0EBCCF"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2</w:t>
            </w:r>
            <w:r>
              <w:rPr>
                <w:rFonts w:asciiTheme="minorHAnsi" w:hAnsiTheme="minorHAnsi" w:cs="Helvetica"/>
                <w:sz w:val="18"/>
                <w:szCs w:val="18"/>
              </w:rPr>
              <w:t xml:space="preserve"> = “No”, or A1</w:t>
            </w:r>
            <w:r w:rsidR="00C339A2">
              <w:rPr>
                <w:rFonts w:asciiTheme="minorHAnsi" w:hAnsiTheme="minorHAnsi" w:cs="Helvetica"/>
                <w:sz w:val="18"/>
                <w:szCs w:val="18"/>
              </w:rPr>
              <w:t>3</w:t>
            </w:r>
            <w:r>
              <w:rPr>
                <w:rFonts w:asciiTheme="minorHAnsi" w:hAnsiTheme="minorHAnsi" w:cs="Helvetica"/>
                <w:sz w:val="18"/>
                <w:szCs w:val="18"/>
              </w:rPr>
              <w:t xml:space="preserve"> = “No”, then list =</w:t>
            </w:r>
          </w:p>
          <w:p w14:paraId="7EB3F670" w14:textId="77777777" w:rsidR="009D67F4" w:rsidRPr="00421C09" w:rsidRDefault="005C35FD">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9D67F4" w:rsidRPr="00DF3F73" w14:paraId="7EB3F676" w14:textId="77777777">
        <w:trPr>
          <w:cantSplit/>
          <w:trHeight w:val="953"/>
        </w:trPr>
        <w:tc>
          <w:tcPr>
            <w:tcW w:w="288" w:type="pct"/>
            <w:vAlign w:val="center"/>
          </w:tcPr>
          <w:p w14:paraId="7EB3F672" w14:textId="30CE00F5" w:rsidR="009D67F4" w:rsidRPr="00421C09"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7EB3F673" w14:textId="018B75AE" w:rsidR="009D67F4" w:rsidRPr="00421C09" w:rsidRDefault="005C35FD" w:rsidP="0025438E">
            <w:pPr>
              <w:rPr>
                <w:rFonts w:asciiTheme="minorHAnsi" w:hAnsiTheme="minorHAnsi"/>
                <w:sz w:val="18"/>
                <w:szCs w:val="18"/>
              </w:rPr>
            </w:pPr>
            <w:r>
              <w:rPr>
                <w:rFonts w:asciiTheme="minorHAnsi" w:hAnsiTheme="minorHAnsi"/>
                <w:sz w:val="18"/>
                <w:szCs w:val="18"/>
              </w:rPr>
              <w:t xml:space="preserve">Refrigerant </w:t>
            </w:r>
            <w:r w:rsidR="0025438E">
              <w:rPr>
                <w:rFonts w:asciiTheme="minorHAnsi" w:hAnsiTheme="minorHAnsi"/>
                <w:sz w:val="18"/>
                <w:szCs w:val="18"/>
              </w:rPr>
              <w:t>C</w:t>
            </w:r>
            <w:r>
              <w:rPr>
                <w:rFonts w:asciiTheme="minorHAnsi" w:hAnsiTheme="minorHAnsi"/>
                <w:sz w:val="18"/>
                <w:szCs w:val="18"/>
              </w:rPr>
              <w:t xml:space="preserve">harge </w:t>
            </w:r>
            <w:r w:rsidR="0025438E">
              <w:rPr>
                <w:rFonts w:asciiTheme="minorHAnsi" w:hAnsiTheme="minorHAnsi"/>
                <w:sz w:val="18"/>
                <w:szCs w:val="18"/>
              </w:rPr>
              <w:t>V</w:t>
            </w:r>
            <w:r>
              <w:rPr>
                <w:rFonts w:asciiTheme="minorHAnsi" w:hAnsiTheme="minorHAnsi"/>
                <w:sz w:val="18"/>
                <w:szCs w:val="18"/>
              </w:rPr>
              <w:t xml:space="preserve">erification </w:t>
            </w:r>
            <w:r w:rsidR="0025438E">
              <w:rPr>
                <w:rFonts w:asciiTheme="minorHAnsi" w:hAnsiTheme="minorHAnsi"/>
                <w:sz w:val="18"/>
                <w:szCs w:val="18"/>
              </w:rPr>
              <w:t>M</w:t>
            </w:r>
            <w:r>
              <w:rPr>
                <w:rFonts w:asciiTheme="minorHAnsi" w:hAnsiTheme="minorHAnsi"/>
                <w:sz w:val="18"/>
                <w:szCs w:val="18"/>
              </w:rPr>
              <w:t xml:space="preserve">ethod </w:t>
            </w:r>
            <w:r w:rsidR="0025438E">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7EB3F674" w14:textId="77777777" w:rsidR="009D67F4" w:rsidRPr="00421C09" w:rsidRDefault="005C35FD" w:rsidP="00577FA7">
            <w:pPr>
              <w:spacing w:after="60"/>
              <w:rPr>
                <w:rFonts w:asciiTheme="minorHAnsi" w:hAnsiTheme="minorHAnsi"/>
                <w:sz w:val="18"/>
                <w:szCs w:val="18"/>
              </w:rPr>
            </w:pPr>
            <w:r>
              <w:rPr>
                <w:rFonts w:asciiTheme="minorHAnsi" w:hAnsiTheme="minorHAnsi"/>
                <w:sz w:val="18"/>
                <w:szCs w:val="18"/>
              </w:rPr>
              <w:t>&lt;&lt;user pick one from list generated in previous row&gt;&gt;&gt;</w:t>
            </w:r>
          </w:p>
          <w:p w14:paraId="7EB3F675" w14:textId="77777777" w:rsidR="009D67F4" w:rsidRPr="00421C09" w:rsidRDefault="009D67F4">
            <w:pPr>
              <w:spacing w:after="60"/>
              <w:rPr>
                <w:rFonts w:asciiTheme="minorHAnsi" w:hAnsiTheme="minorHAnsi"/>
                <w:sz w:val="18"/>
                <w:szCs w:val="18"/>
              </w:rPr>
            </w:pPr>
          </w:p>
        </w:tc>
      </w:tr>
      <w:tr w:rsidR="009D67F4" w:rsidRPr="00DF3F73" w14:paraId="7EB3F68B" w14:textId="77777777">
        <w:trPr>
          <w:cantSplit/>
          <w:trHeight w:val="953"/>
        </w:trPr>
        <w:tc>
          <w:tcPr>
            <w:tcW w:w="288" w:type="pct"/>
            <w:vAlign w:val="center"/>
          </w:tcPr>
          <w:p w14:paraId="7EB3F677" w14:textId="68A0E2DA" w:rsidR="009D67F4" w:rsidRPr="00421C09" w:rsidDel="005B4BA0"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7EB3F678" w14:textId="77777777" w:rsidR="009D67F4" w:rsidRPr="00421C09" w:rsidRDefault="005C35FD" w:rsidP="009E21D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7EB3F679" w14:textId="77777777" w:rsidR="009D67F4" w:rsidRPr="00421C09" w:rsidRDefault="005C35FD" w:rsidP="009E21D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7EB3F67A" w14:textId="77777777" w:rsidR="009D67F4" w:rsidRPr="00421C09" w:rsidRDefault="005C35FD" w:rsidP="003F6B16">
            <w:pPr>
              <w:rPr>
                <w:rFonts w:asciiTheme="minorHAnsi" w:hAnsiTheme="minorHAnsi"/>
                <w:sz w:val="18"/>
                <w:szCs w:val="18"/>
              </w:rPr>
            </w:pPr>
            <w:r>
              <w:rPr>
                <w:rFonts w:asciiTheme="minorHAnsi" w:hAnsiTheme="minorHAnsi"/>
                <w:sz w:val="18"/>
                <w:szCs w:val="18"/>
              </w:rPr>
              <w:t xml:space="preserve">&lt;&lt;calculated field:  </w:t>
            </w:r>
          </w:p>
          <w:p w14:paraId="7EB3F67B" w14:textId="7F2BBE5A" w:rsidR="009D67F4" w:rsidRPr="00421C09" w:rsidRDefault="005C35FD">
            <w:pPr>
              <w:rPr>
                <w:rFonts w:asciiTheme="minorHAnsi" w:hAnsiTheme="minorHAnsi"/>
                <w:sz w:val="18"/>
                <w:szCs w:val="18"/>
              </w:rPr>
            </w:pPr>
            <w:r>
              <w:rPr>
                <w:rFonts w:asciiTheme="minorHAnsi" w:hAnsiTheme="minorHAnsi"/>
                <w:sz w:val="18"/>
                <w:szCs w:val="18"/>
              </w:rPr>
              <w:t>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7EB3F67C" w14:textId="77777777" w:rsidR="009D67F4" w:rsidRPr="00421C09" w:rsidRDefault="005C35FD" w:rsidP="003F6B16">
            <w:pPr>
              <w:rPr>
                <w:rFonts w:asciiTheme="minorHAnsi" w:hAnsiTheme="minorHAnsi"/>
                <w:sz w:val="18"/>
                <w:szCs w:val="18"/>
              </w:rPr>
            </w:pPr>
            <w:r>
              <w:rPr>
                <w:rFonts w:asciiTheme="minorHAnsi" w:hAnsiTheme="minorHAnsi"/>
                <w:sz w:val="18"/>
                <w:szCs w:val="18"/>
              </w:rPr>
              <w:t>25a Superheat Charge Verification Procedure;</w:t>
            </w:r>
          </w:p>
          <w:p w14:paraId="7EB3F67D" w14:textId="77777777" w:rsidR="009D67F4" w:rsidRPr="00421C09" w:rsidRDefault="009D67F4" w:rsidP="003F6B16">
            <w:pPr>
              <w:rPr>
                <w:rFonts w:asciiTheme="minorHAnsi" w:hAnsiTheme="minorHAnsi"/>
                <w:sz w:val="18"/>
                <w:szCs w:val="18"/>
              </w:rPr>
            </w:pPr>
          </w:p>
          <w:p w14:paraId="7EB3F67E" w14:textId="4C3277E2" w:rsidR="009D67F4" w:rsidRPr="00421C09" w:rsidRDefault="005C35FD" w:rsidP="003F6B16">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7EB3F67F" w14:textId="77777777" w:rsidR="009D67F4" w:rsidRPr="00421C09" w:rsidRDefault="005C35FD" w:rsidP="003F6B16">
            <w:pPr>
              <w:rPr>
                <w:rFonts w:asciiTheme="minorHAnsi" w:hAnsiTheme="minorHAnsi"/>
                <w:sz w:val="18"/>
                <w:szCs w:val="18"/>
              </w:rPr>
            </w:pPr>
            <w:r>
              <w:rPr>
                <w:rFonts w:asciiTheme="minorHAnsi" w:hAnsiTheme="minorHAnsi"/>
                <w:sz w:val="18"/>
                <w:szCs w:val="18"/>
              </w:rPr>
              <w:t>25b. Subcooling Charge Verification Method;</w:t>
            </w:r>
          </w:p>
          <w:p w14:paraId="7EB3F680" w14:textId="77777777" w:rsidR="009D67F4" w:rsidRPr="00421C09" w:rsidRDefault="009D67F4" w:rsidP="00EB03B7">
            <w:pPr>
              <w:rPr>
                <w:rFonts w:asciiTheme="minorHAnsi" w:hAnsiTheme="minorHAnsi"/>
                <w:sz w:val="18"/>
                <w:szCs w:val="18"/>
              </w:rPr>
            </w:pPr>
          </w:p>
          <w:p w14:paraId="7EB3F681" w14:textId="472DF63D" w:rsidR="009D67F4" w:rsidRPr="00421C09" w:rsidRDefault="005C35FD" w:rsidP="00EB03B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7EB3F682" w14:textId="77777777" w:rsidR="009D67F4" w:rsidRPr="00421C09" w:rsidRDefault="005C35FD" w:rsidP="00EB03B7">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7EB3F683" w14:textId="77777777" w:rsidR="009D67F4" w:rsidRPr="00421C09" w:rsidRDefault="009D67F4" w:rsidP="00577FA7">
            <w:pPr>
              <w:rPr>
                <w:rFonts w:asciiTheme="minorHAnsi" w:hAnsiTheme="minorHAnsi"/>
                <w:sz w:val="18"/>
                <w:szCs w:val="18"/>
              </w:rPr>
            </w:pPr>
          </w:p>
          <w:p w14:paraId="7EB3F684" w14:textId="494C5388" w:rsidR="009D67F4" w:rsidRPr="00421C09" w:rsidRDefault="005C35FD" w:rsidP="00577FA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7EB3F685" w14:textId="77777777" w:rsidR="009D67F4" w:rsidRPr="00421C09" w:rsidRDefault="005C35FD" w:rsidP="00577FA7">
            <w:pPr>
              <w:rPr>
                <w:rFonts w:asciiTheme="minorHAnsi" w:hAnsiTheme="minorHAnsi"/>
                <w:sz w:val="18"/>
                <w:szCs w:val="18"/>
              </w:rPr>
            </w:pPr>
            <w:r>
              <w:rPr>
                <w:rFonts w:asciiTheme="minorHAnsi" w:hAnsiTheme="minorHAnsi"/>
                <w:sz w:val="18"/>
                <w:szCs w:val="18"/>
              </w:rPr>
              <w:t>25e. Winter Setup for Standard Charge Verification;</w:t>
            </w:r>
          </w:p>
          <w:p w14:paraId="7EB3F686" w14:textId="77777777" w:rsidR="009D67F4" w:rsidRPr="00421C09" w:rsidRDefault="009D67F4" w:rsidP="00577FA7">
            <w:pPr>
              <w:rPr>
                <w:rFonts w:asciiTheme="minorHAnsi" w:hAnsiTheme="minorHAnsi"/>
                <w:sz w:val="18"/>
                <w:szCs w:val="18"/>
              </w:rPr>
            </w:pPr>
          </w:p>
          <w:p w14:paraId="7EB3F687" w14:textId="39A00B3B" w:rsidR="009D67F4" w:rsidRPr="00421C09" w:rsidRDefault="005C35FD" w:rsidP="00577FA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w:t>
            </w:r>
            <w:r w:rsidR="00962512">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7EB3F688" w14:textId="4BDBA0B0" w:rsidR="009D67F4" w:rsidRPr="00421C09" w:rsidRDefault="005C35FD" w:rsidP="00577FA7">
            <w:pPr>
              <w:rPr>
                <w:rFonts w:asciiTheme="minorHAnsi" w:hAnsiTheme="minorHAnsi"/>
                <w:sz w:val="18"/>
                <w:szCs w:val="18"/>
              </w:rPr>
            </w:pPr>
            <w:r>
              <w:rPr>
                <w:rFonts w:asciiTheme="minorHAnsi" w:hAnsiTheme="minorHAnsi"/>
                <w:sz w:val="18"/>
                <w:szCs w:val="18"/>
              </w:rPr>
              <w:t xml:space="preserve">25d. </w:t>
            </w:r>
            <w:r w:rsidR="00962512">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7EB3F689" w14:textId="77777777" w:rsidR="009D67F4" w:rsidRPr="00421C09" w:rsidRDefault="009D67F4" w:rsidP="003F6B16">
            <w:pPr>
              <w:rPr>
                <w:rFonts w:asciiTheme="minorHAnsi" w:hAnsiTheme="minorHAnsi"/>
                <w:sz w:val="18"/>
                <w:szCs w:val="18"/>
              </w:rPr>
            </w:pPr>
          </w:p>
          <w:p w14:paraId="7EB3F68A" w14:textId="77777777" w:rsidR="009D67F4" w:rsidRPr="00421C09" w:rsidRDefault="009D67F4">
            <w:pPr>
              <w:rPr>
                <w:rFonts w:asciiTheme="minorHAnsi" w:hAnsiTheme="minorHAnsi"/>
                <w:sz w:val="18"/>
                <w:szCs w:val="18"/>
              </w:rPr>
            </w:pPr>
          </w:p>
        </w:tc>
      </w:tr>
    </w:tbl>
    <w:p w14:paraId="0D5D4076" w14:textId="77777777" w:rsidR="00FA6AAA" w:rsidRDefault="00FA6AAA"/>
    <w:tbl>
      <w:tblPr>
        <w:tblW w:w="4984"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55"/>
      </w:tblGrid>
      <w:tr w:rsidR="00C063EB" w:rsidRPr="00DF3F73" w14:paraId="7EB3F690" w14:textId="77777777" w:rsidTr="0099189B">
        <w:tc>
          <w:tcPr>
            <w:tcW w:w="10980" w:type="dxa"/>
          </w:tcPr>
          <w:p w14:paraId="7EB3F68F" w14:textId="54278068" w:rsidR="00C063EB" w:rsidRPr="00DF3F73" w:rsidRDefault="0025438E" w:rsidP="00700024">
            <w:pPr>
              <w:keepNext/>
              <w:rPr>
                <w:rFonts w:asciiTheme="minorHAnsi" w:hAnsiTheme="minorHAnsi"/>
                <w:b/>
                <w:sz w:val="18"/>
                <w:szCs w:val="18"/>
              </w:rPr>
            </w:pPr>
            <w:r w:rsidRPr="003A69EB">
              <w:rPr>
                <w:rFonts w:asciiTheme="minorHAnsi" w:hAnsiTheme="minorHAnsi"/>
                <w:b/>
                <w:szCs w:val="18"/>
              </w:rPr>
              <w:lastRenderedPageBreak/>
              <w:t xml:space="preserve">MCH-25a - </w:t>
            </w:r>
            <w:r w:rsidR="00700024">
              <w:rPr>
                <w:rFonts w:asciiTheme="minorHAnsi" w:hAnsiTheme="minorHAnsi"/>
                <w:b/>
                <w:szCs w:val="18"/>
              </w:rPr>
              <w:t xml:space="preserve">Refrigerant Charge Verification </w:t>
            </w:r>
            <w:r w:rsidR="00C222D7" w:rsidRPr="003A69EB">
              <w:rPr>
                <w:rFonts w:asciiTheme="minorHAnsi" w:hAnsiTheme="minorHAnsi"/>
                <w:b/>
                <w:szCs w:val="18"/>
              </w:rPr>
              <w:t>- Superheat Method</w:t>
            </w:r>
          </w:p>
        </w:tc>
      </w:tr>
    </w:tbl>
    <w:p w14:paraId="7EB3F691" w14:textId="77777777" w:rsidR="00EF4299" w:rsidRPr="00481126" w:rsidRDefault="00EF4299">
      <w:pPr>
        <w:keepNext/>
        <w:rPr>
          <w:rFonts w:asciiTheme="minorHAnsi" w:hAnsiTheme="minorHAnsi"/>
          <w:b/>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063EB" w:rsidRPr="00DF3F73" w14:paraId="7EB3F694" w14:textId="77777777">
        <w:trPr>
          <w:cantSplit/>
          <w:trHeight w:val="432"/>
        </w:trPr>
        <w:tc>
          <w:tcPr>
            <w:tcW w:w="5000" w:type="pct"/>
            <w:gridSpan w:val="3"/>
          </w:tcPr>
          <w:p w14:paraId="7EB3F692" w14:textId="2FAF3145" w:rsidR="00C063EB" w:rsidRPr="00481126" w:rsidRDefault="00C222D7" w:rsidP="00706A96">
            <w:pPr>
              <w:keepNext/>
              <w:rPr>
                <w:rFonts w:asciiTheme="minorHAnsi" w:hAnsiTheme="minorHAnsi"/>
                <w:b/>
                <w:szCs w:val="18"/>
              </w:rPr>
            </w:pPr>
            <w:r w:rsidRPr="00481126">
              <w:rPr>
                <w:rFonts w:asciiTheme="minorHAnsi" w:hAnsiTheme="minorHAnsi"/>
                <w:b/>
                <w:szCs w:val="18"/>
              </w:rPr>
              <w:t>B. Metering Device Verification</w:t>
            </w:r>
          </w:p>
          <w:p w14:paraId="7EB3F693" w14:textId="26664425" w:rsidR="00C063EB" w:rsidRPr="00DF3F73" w:rsidRDefault="007857EA" w:rsidP="00706A96">
            <w:pPr>
              <w:keepNext/>
              <w:rPr>
                <w:rFonts w:asciiTheme="minorHAnsi" w:hAnsiTheme="minorHAnsi"/>
                <w:sz w:val="18"/>
                <w:szCs w:val="18"/>
              </w:rPr>
            </w:pPr>
            <w:r w:rsidRPr="00017D78">
              <w:rPr>
                <w:rFonts w:asciiTheme="minorHAnsi" w:hAnsiTheme="minorHAnsi"/>
                <w:sz w:val="18"/>
                <w:szCs w:val="18"/>
              </w:rPr>
              <w:t>HERS Rater is required to visually field verify all information from CF2R</w:t>
            </w:r>
            <w:r>
              <w:rPr>
                <w:rFonts w:asciiTheme="minorHAnsi" w:hAnsiTheme="minorHAnsi"/>
                <w:sz w:val="18"/>
                <w:szCs w:val="18"/>
              </w:rPr>
              <w:t>.</w:t>
            </w:r>
            <w:r w:rsidRPr="00DF3F73">
              <w:rPr>
                <w:rFonts w:asciiTheme="minorHAnsi" w:hAnsiTheme="minorHAnsi"/>
                <w:sz w:val="18"/>
                <w:szCs w:val="18"/>
              </w:rPr>
              <w:t xml:space="preserve"> </w:t>
            </w:r>
            <w:r w:rsidR="00C222D7" w:rsidRPr="00DF3F73">
              <w:rPr>
                <w:rFonts w:asciiTheme="minorHAnsi" w:hAnsiTheme="minorHAnsi"/>
                <w:sz w:val="18"/>
                <w:szCs w:val="18"/>
              </w:rPr>
              <w:t>Superheat Method can only be used on systems that do not have a variable metering device.</w:t>
            </w:r>
          </w:p>
        </w:tc>
      </w:tr>
      <w:tr w:rsidR="00C063EB" w:rsidRPr="00DF3F73" w14:paraId="7EB3F699" w14:textId="77777777">
        <w:trPr>
          <w:cantSplit/>
          <w:trHeight w:val="432"/>
        </w:trPr>
        <w:tc>
          <w:tcPr>
            <w:tcW w:w="253" w:type="pct"/>
            <w:vAlign w:val="center"/>
          </w:tcPr>
          <w:p w14:paraId="7EB3F695" w14:textId="77777777" w:rsidR="00C063EB" w:rsidRPr="00DF3F73" w:rsidRDefault="00C222D7" w:rsidP="00706A96">
            <w:pPr>
              <w:keepNext/>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96" w14:textId="5E2E53C0" w:rsidR="00C063EB" w:rsidRPr="00DF3F73" w:rsidRDefault="00C222D7" w:rsidP="00481126">
            <w:pPr>
              <w:keepNext/>
              <w:spacing w:after="60"/>
              <w:rPr>
                <w:rFonts w:asciiTheme="minorHAnsi" w:hAnsiTheme="minorHAnsi"/>
                <w:sz w:val="18"/>
                <w:szCs w:val="18"/>
              </w:rPr>
            </w:pPr>
            <w:r w:rsidRPr="00DF3F73">
              <w:rPr>
                <w:rFonts w:asciiTheme="minorHAnsi" w:hAnsiTheme="minorHAnsi"/>
                <w:sz w:val="18"/>
                <w:szCs w:val="18"/>
              </w:rPr>
              <w:t xml:space="preserve">Refrigerant </w:t>
            </w:r>
            <w:r w:rsidR="00481126">
              <w:rPr>
                <w:rFonts w:asciiTheme="minorHAnsi" w:hAnsiTheme="minorHAnsi"/>
                <w:sz w:val="18"/>
                <w:szCs w:val="18"/>
              </w:rPr>
              <w:t>M</w:t>
            </w:r>
            <w:r w:rsidRPr="00DF3F73">
              <w:rPr>
                <w:rFonts w:asciiTheme="minorHAnsi" w:hAnsiTheme="minorHAnsi"/>
                <w:sz w:val="18"/>
                <w:szCs w:val="18"/>
              </w:rPr>
              <w:t xml:space="preserve">etering </w:t>
            </w:r>
            <w:r w:rsidR="00481126">
              <w:rPr>
                <w:rFonts w:asciiTheme="minorHAnsi" w:hAnsiTheme="minorHAnsi"/>
                <w:sz w:val="18"/>
                <w:szCs w:val="18"/>
              </w:rPr>
              <w:t>D</w:t>
            </w:r>
            <w:r w:rsidRPr="00DF3F73">
              <w:rPr>
                <w:rFonts w:asciiTheme="minorHAnsi" w:hAnsiTheme="minorHAnsi"/>
                <w:sz w:val="18"/>
                <w:szCs w:val="18"/>
              </w:rPr>
              <w:t>evice</w:t>
            </w:r>
          </w:p>
        </w:tc>
        <w:tc>
          <w:tcPr>
            <w:tcW w:w="2500" w:type="pct"/>
            <w:vAlign w:val="center"/>
          </w:tcPr>
          <w:p w14:paraId="7EB3F697" w14:textId="77777777" w:rsidR="00C063EB" w:rsidRPr="00DF3F73" w:rsidRDefault="00C222D7">
            <w:pPr>
              <w:keepNext/>
              <w:rPr>
                <w:rFonts w:asciiTheme="minorHAnsi" w:hAnsiTheme="minorHAnsi"/>
                <w:sz w:val="18"/>
                <w:szCs w:val="18"/>
              </w:rPr>
            </w:pPr>
            <w:r w:rsidRPr="00DF3F73">
              <w:rPr>
                <w:rFonts w:asciiTheme="minorHAnsi" w:hAnsiTheme="minorHAnsi"/>
                <w:sz w:val="18"/>
                <w:szCs w:val="18"/>
              </w:rPr>
              <w:t>&lt;&lt;</w:t>
            </w:r>
            <w:r w:rsidR="00821901" w:rsidRPr="00DF3F73">
              <w:rPr>
                <w:rFonts w:asciiTheme="minorHAnsi" w:hAnsiTheme="minorHAnsi"/>
                <w:sz w:val="18"/>
                <w:szCs w:val="18"/>
              </w:rPr>
              <w:t xml:space="preserve">auto filled text: referenced from CF2R.  </w:t>
            </w:r>
            <w:r w:rsidR="002A3C77" w:rsidRPr="00DF3F73">
              <w:rPr>
                <w:rFonts w:asciiTheme="minorHAnsi" w:hAnsiTheme="minorHAnsi"/>
                <w:sz w:val="18"/>
                <w:szCs w:val="18"/>
              </w:rPr>
              <w:t>Possible entry</w:t>
            </w:r>
            <w:r w:rsidRPr="00DF3F73">
              <w:rPr>
                <w:rFonts w:asciiTheme="minorHAnsi" w:hAnsiTheme="minorHAnsi"/>
                <w:sz w:val="18"/>
                <w:szCs w:val="18"/>
              </w:rPr>
              <w:t xml:space="preserve">: </w:t>
            </w:r>
          </w:p>
          <w:p w14:paraId="7EB3F698" w14:textId="77777777" w:rsidR="00BD001F" w:rsidRPr="00DF3F73" w:rsidRDefault="00C222D7">
            <w:pPr>
              <w:rPr>
                <w:rFonts w:asciiTheme="minorHAnsi" w:hAnsiTheme="minorHAnsi"/>
                <w:sz w:val="18"/>
                <w:szCs w:val="18"/>
              </w:rPr>
            </w:pPr>
            <w:r w:rsidRPr="00DF3F73">
              <w:rPr>
                <w:rFonts w:asciiTheme="minorHAnsi" w:hAnsiTheme="minorHAnsi"/>
                <w:sz w:val="18"/>
                <w:szCs w:val="18"/>
              </w:rPr>
              <w:t>Fixed orifice</w:t>
            </w:r>
            <w:r w:rsidR="002A3C77" w:rsidRPr="00DF3F73">
              <w:rPr>
                <w:rFonts w:asciiTheme="minorHAnsi" w:hAnsiTheme="minorHAnsi"/>
                <w:sz w:val="18"/>
                <w:szCs w:val="18"/>
              </w:rPr>
              <w:t>. If installed system does not match this entry, it can be overwritten by rater but it will be flagged as a possible fail</w:t>
            </w:r>
            <w:r w:rsidRPr="00DF3F73">
              <w:rPr>
                <w:rFonts w:asciiTheme="minorHAnsi" w:hAnsiTheme="minorHAnsi"/>
                <w:sz w:val="18"/>
                <w:szCs w:val="18"/>
              </w:rPr>
              <w:t>&gt;&gt;</w:t>
            </w:r>
          </w:p>
        </w:tc>
      </w:tr>
      <w:tr w:rsidR="00C063EB" w:rsidRPr="00DF3F73" w14:paraId="7EB3F6A0" w14:textId="77777777">
        <w:trPr>
          <w:cantSplit/>
          <w:trHeight w:val="432"/>
        </w:trPr>
        <w:tc>
          <w:tcPr>
            <w:tcW w:w="253" w:type="pct"/>
            <w:vAlign w:val="center"/>
          </w:tcPr>
          <w:p w14:paraId="7EB3F69A" w14:textId="77777777" w:rsidR="00C063EB" w:rsidRPr="00DF3F73" w:rsidRDefault="00C222D7" w:rsidP="00706A96">
            <w:pPr>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7EB3F69B" w14:textId="324FC7CA" w:rsidR="00C063EB" w:rsidRPr="00DF3F73" w:rsidRDefault="00C222D7" w:rsidP="00481126">
            <w:pPr>
              <w:keepNext/>
              <w:spacing w:after="60"/>
              <w:rPr>
                <w:rFonts w:asciiTheme="minorHAnsi" w:hAnsiTheme="minorHAnsi"/>
                <w:sz w:val="18"/>
                <w:szCs w:val="18"/>
              </w:rPr>
            </w:pPr>
            <w:r w:rsidRPr="00DF3F73">
              <w:rPr>
                <w:rFonts w:asciiTheme="minorHAnsi" w:hAnsiTheme="minorHAnsi"/>
                <w:sz w:val="18"/>
                <w:szCs w:val="18"/>
              </w:rPr>
              <w:t xml:space="preserve">Superheat Method </w:t>
            </w:r>
            <w:r w:rsidR="00481126">
              <w:rPr>
                <w:rFonts w:asciiTheme="minorHAnsi" w:hAnsiTheme="minorHAnsi"/>
                <w:sz w:val="18"/>
                <w:szCs w:val="18"/>
              </w:rPr>
              <w:t>A</w:t>
            </w:r>
            <w:r w:rsidRPr="00DF3F73">
              <w:rPr>
                <w:rFonts w:asciiTheme="minorHAnsi" w:hAnsiTheme="minorHAnsi"/>
                <w:sz w:val="18"/>
                <w:szCs w:val="18"/>
              </w:rPr>
              <w:t xml:space="preserve">pplicability </w:t>
            </w:r>
            <w:r w:rsidR="00481126">
              <w:rPr>
                <w:rFonts w:asciiTheme="minorHAnsi" w:hAnsiTheme="minorHAnsi"/>
                <w:sz w:val="18"/>
                <w:szCs w:val="18"/>
              </w:rPr>
              <w:t>S</w:t>
            </w:r>
            <w:r w:rsidRPr="00DF3F73">
              <w:rPr>
                <w:rFonts w:asciiTheme="minorHAnsi" w:hAnsiTheme="minorHAnsi"/>
                <w:sz w:val="18"/>
                <w:szCs w:val="18"/>
              </w:rPr>
              <w:t>tatus</w:t>
            </w:r>
          </w:p>
        </w:tc>
        <w:tc>
          <w:tcPr>
            <w:tcW w:w="2500" w:type="pct"/>
            <w:vAlign w:val="center"/>
          </w:tcPr>
          <w:p w14:paraId="7EB3F69C"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 xml:space="preserve">&lt;&lt; If B01 = </w:t>
            </w:r>
            <w:r w:rsidRPr="00DF3F73">
              <w:rPr>
                <w:rFonts w:asciiTheme="minorHAnsi" w:hAnsiTheme="minorHAnsi"/>
                <w:sz w:val="18"/>
                <w:szCs w:val="18"/>
                <w:u w:val="single"/>
              </w:rPr>
              <w:t>fixed orifice</w:t>
            </w:r>
            <w:r w:rsidRPr="00DF3F73">
              <w:rPr>
                <w:rFonts w:asciiTheme="minorHAnsi" w:hAnsiTheme="minorHAnsi"/>
                <w:sz w:val="18"/>
                <w:szCs w:val="18"/>
              </w:rPr>
              <w:t xml:space="preserve">;  then display text: </w:t>
            </w:r>
          </w:p>
          <w:p w14:paraId="7EB3F69D"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 xml:space="preserve">“Superheat Method is applicable to this system”; </w:t>
            </w:r>
          </w:p>
          <w:p w14:paraId="7EB3F69E"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else, display text:</w:t>
            </w:r>
          </w:p>
          <w:p w14:paraId="7EB3F69F" w14:textId="77777777" w:rsidR="00C063EB" w:rsidRPr="00DF3F73" w:rsidRDefault="002A3C77">
            <w:pPr>
              <w:keepNext/>
              <w:rPr>
                <w:rFonts w:asciiTheme="minorHAnsi" w:hAnsiTheme="minorHAnsi"/>
                <w:sz w:val="18"/>
                <w:szCs w:val="18"/>
              </w:rPr>
            </w:pPr>
            <w:r w:rsidRPr="00DF3F73">
              <w:rPr>
                <w:rFonts w:asciiTheme="minorHAnsi" w:hAnsiTheme="minorHAnsi"/>
                <w:sz w:val="18"/>
                <w:szCs w:val="18"/>
              </w:rPr>
              <w:t>”Superheat Method is not applicable to this system” (do not proceed)&gt;&gt;</w:t>
            </w:r>
          </w:p>
        </w:tc>
      </w:tr>
    </w:tbl>
    <w:p w14:paraId="7EB3F6A1" w14:textId="77777777" w:rsidR="00EF4299" w:rsidRDefault="00EF4299">
      <w:pPr>
        <w:tabs>
          <w:tab w:val="left" w:pos="8540"/>
        </w:tabs>
        <w:rPr>
          <w:rFonts w:asciiTheme="minorHAnsi" w:hAnsi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063EB" w:rsidRPr="00DF3F73" w14:paraId="7EB3F6A4" w14:textId="77777777">
        <w:trPr>
          <w:cantSplit/>
          <w:trHeight w:val="432"/>
        </w:trPr>
        <w:tc>
          <w:tcPr>
            <w:tcW w:w="5000" w:type="pct"/>
            <w:gridSpan w:val="3"/>
          </w:tcPr>
          <w:p w14:paraId="7EB3F6A2" w14:textId="63F8D3F8" w:rsidR="00C063EB" w:rsidRPr="003A69EB" w:rsidRDefault="00C063EB" w:rsidP="00ED1F45">
            <w:pPr>
              <w:keepNext/>
              <w:rPr>
                <w:rFonts w:asciiTheme="minorHAnsi" w:hAnsiTheme="minorHAnsi"/>
                <w:b/>
                <w:szCs w:val="18"/>
              </w:rPr>
            </w:pPr>
            <w:r w:rsidRPr="003A69EB">
              <w:rPr>
                <w:rFonts w:asciiTheme="minorHAnsi" w:hAnsiTheme="minorHAnsi"/>
                <w:b/>
                <w:szCs w:val="18"/>
              </w:rPr>
              <w:t>C. Instrument Calibration</w:t>
            </w:r>
          </w:p>
          <w:p w14:paraId="7EB3F6A3" w14:textId="6C35687D" w:rsidR="00C063EB" w:rsidRPr="00DF3F73" w:rsidRDefault="007857EA" w:rsidP="00ED1F45">
            <w:pPr>
              <w:keepNext/>
              <w:rPr>
                <w:rFonts w:asciiTheme="minorHAnsi" w:hAnsiTheme="minorHAnsi"/>
                <w:sz w:val="18"/>
                <w:szCs w:val="18"/>
              </w:rPr>
            </w:pPr>
            <w:r w:rsidRPr="00017D78">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C063EB" w:rsidRPr="00DF3F73">
              <w:rPr>
                <w:rFonts w:asciiTheme="minorHAnsi" w:hAnsiTheme="minorHAnsi"/>
                <w:sz w:val="18"/>
                <w:szCs w:val="18"/>
              </w:rPr>
              <w:t>Procedures for instrument calibration are given in Reference Residential Appendix RA3.2.2 and RA3.2.2.2</w:t>
            </w:r>
          </w:p>
        </w:tc>
      </w:tr>
      <w:tr w:rsidR="00C063EB" w:rsidRPr="00DF3F73" w14:paraId="7EB3F6A8" w14:textId="77777777">
        <w:trPr>
          <w:cantSplit/>
          <w:trHeight w:val="432"/>
        </w:trPr>
        <w:tc>
          <w:tcPr>
            <w:tcW w:w="253" w:type="pct"/>
            <w:vAlign w:val="center"/>
          </w:tcPr>
          <w:p w14:paraId="7EB3F6A5"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A6" w14:textId="39B069EC"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Date of Digital Refrigerant Gauge Calibration</w:t>
            </w:r>
          </w:p>
        </w:tc>
        <w:tc>
          <w:tcPr>
            <w:tcW w:w="2500" w:type="pct"/>
            <w:vAlign w:val="center"/>
          </w:tcPr>
          <w:p w14:paraId="7EB3F6A7"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&lt;&lt;user input: date of calibration: use validated date format&gt;&gt;</w:t>
            </w:r>
          </w:p>
        </w:tc>
      </w:tr>
      <w:tr w:rsidR="00C063EB" w:rsidRPr="00DF3F73" w14:paraId="7EB3F6AC" w14:textId="77777777">
        <w:trPr>
          <w:cantSplit/>
          <w:trHeight w:val="432"/>
        </w:trPr>
        <w:tc>
          <w:tcPr>
            <w:tcW w:w="253" w:type="pct"/>
            <w:vAlign w:val="center"/>
          </w:tcPr>
          <w:p w14:paraId="7EB3F6A9"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7EB3F6AA" w14:textId="3FDC5EE6"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Date of Digital Thermocouple Calibration</w:t>
            </w:r>
          </w:p>
        </w:tc>
        <w:tc>
          <w:tcPr>
            <w:tcW w:w="2500" w:type="pct"/>
            <w:vAlign w:val="center"/>
          </w:tcPr>
          <w:p w14:paraId="7EB3F6AB"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&lt;&lt;user input: date of calibration: use validated date format&gt;&gt;</w:t>
            </w:r>
          </w:p>
        </w:tc>
      </w:tr>
      <w:tr w:rsidR="00C063EB" w:rsidRPr="00DF3F73" w14:paraId="7EB3F6B3" w14:textId="77777777">
        <w:trPr>
          <w:cantSplit/>
          <w:trHeight w:val="432"/>
        </w:trPr>
        <w:tc>
          <w:tcPr>
            <w:tcW w:w="253" w:type="pct"/>
            <w:vAlign w:val="center"/>
          </w:tcPr>
          <w:p w14:paraId="7EB3F6AD"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03</w:t>
            </w:r>
          </w:p>
        </w:tc>
        <w:tc>
          <w:tcPr>
            <w:tcW w:w="2247" w:type="pct"/>
            <w:vAlign w:val="center"/>
          </w:tcPr>
          <w:p w14:paraId="7EB3F6AE" w14:textId="04316112"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Digital Refrigerant Gauge Calibration Status</w:t>
            </w:r>
          </w:p>
        </w:tc>
        <w:tc>
          <w:tcPr>
            <w:tcW w:w="2500" w:type="pct"/>
            <w:vAlign w:val="center"/>
          </w:tcPr>
          <w:p w14:paraId="7EB3F6AF" w14:textId="5BE8B845"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&lt;&lt;if A1</w:t>
            </w:r>
            <w:r w:rsidR="00C339A2">
              <w:rPr>
                <w:rFonts w:asciiTheme="minorHAnsi" w:hAnsiTheme="minorHAnsi"/>
                <w:sz w:val="18"/>
                <w:szCs w:val="18"/>
              </w:rPr>
              <w:t>4</w:t>
            </w:r>
            <w:r w:rsidRPr="00DF3F73">
              <w:rPr>
                <w:rFonts w:asciiTheme="minorHAnsi" w:hAnsiTheme="minorHAnsi"/>
                <w:sz w:val="18"/>
                <w:szCs w:val="18"/>
              </w:rPr>
              <w:t xml:space="preserve"> compared to C01 is greater than one month, then display text:  </w:t>
            </w:r>
          </w:p>
          <w:p w14:paraId="7EB3F6B0"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"Digital Refrigerant Gauge requires Calibration (do not proceed)";</w:t>
            </w:r>
          </w:p>
          <w:p w14:paraId="7EB3F6B1" w14:textId="09F20D7B"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elseif A1</w:t>
            </w:r>
            <w:r w:rsidR="00C339A2">
              <w:rPr>
                <w:rFonts w:asciiTheme="minorHAnsi" w:hAnsiTheme="minorHAnsi"/>
                <w:sz w:val="18"/>
                <w:szCs w:val="18"/>
              </w:rPr>
              <w:t>4</w:t>
            </w:r>
            <w:r w:rsidRPr="00DF3F73">
              <w:rPr>
                <w:rFonts w:asciiTheme="minorHAnsi" w:hAnsiTheme="minorHAnsi"/>
                <w:sz w:val="18"/>
                <w:szCs w:val="18"/>
              </w:rPr>
              <w:t xml:space="preserve"> compared to C01 is ≥ 0 and </w:t>
            </w:r>
            <w:r w:rsidR="001466AB">
              <w:rPr>
                <w:rFonts w:asciiTheme="minorHAnsi" w:hAnsiTheme="minorHAnsi"/>
                <w:sz w:val="18"/>
                <w:szCs w:val="18"/>
              </w:rPr>
              <w:t>≤</w:t>
            </w:r>
            <w:r w:rsidRPr="00DF3F73">
              <w:rPr>
                <w:rFonts w:asciiTheme="minorHAnsi" w:hAnsiTheme="minorHAnsi"/>
                <w:sz w:val="18"/>
                <w:szCs w:val="18"/>
              </w:rPr>
              <w:t>one month;  then display text:</w:t>
            </w:r>
          </w:p>
          <w:p w14:paraId="7EB3F6B2"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"calibration is current"&gt;&gt;</w:t>
            </w:r>
          </w:p>
        </w:tc>
      </w:tr>
      <w:tr w:rsidR="00C063EB" w:rsidRPr="00DF3F73" w14:paraId="7EB3F6BB" w14:textId="77777777">
        <w:trPr>
          <w:cantSplit/>
          <w:trHeight w:val="432"/>
        </w:trPr>
        <w:tc>
          <w:tcPr>
            <w:tcW w:w="253" w:type="pct"/>
            <w:vAlign w:val="center"/>
          </w:tcPr>
          <w:p w14:paraId="7EB3F6B4"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04</w:t>
            </w:r>
          </w:p>
        </w:tc>
        <w:tc>
          <w:tcPr>
            <w:tcW w:w="2247" w:type="pct"/>
            <w:vAlign w:val="center"/>
          </w:tcPr>
          <w:p w14:paraId="7EB3F6B5" w14:textId="756595E6"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Digital Thermocouple Calibration Status</w:t>
            </w:r>
          </w:p>
        </w:tc>
        <w:tc>
          <w:tcPr>
            <w:tcW w:w="2500" w:type="pct"/>
            <w:vAlign w:val="center"/>
          </w:tcPr>
          <w:p w14:paraId="7EB3F6B6" w14:textId="25FBD611"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&lt;&lt;if A1</w:t>
            </w:r>
            <w:r w:rsidR="00C339A2">
              <w:rPr>
                <w:rFonts w:asciiTheme="minorHAnsi" w:hAnsiTheme="minorHAnsi"/>
                <w:sz w:val="18"/>
                <w:szCs w:val="18"/>
              </w:rPr>
              <w:t>4</w:t>
            </w:r>
            <w:r w:rsidRPr="00DF3F73">
              <w:rPr>
                <w:rFonts w:asciiTheme="minorHAnsi" w:hAnsiTheme="minorHAnsi"/>
                <w:sz w:val="18"/>
                <w:szCs w:val="18"/>
              </w:rPr>
              <w:t xml:space="preserve"> compared to C02 is greater than one month, then display text:  </w:t>
            </w:r>
          </w:p>
          <w:p w14:paraId="7EB3F6B7"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"Digital Thermocouple Gauge requires Calibration (do not proceed)"</w:t>
            </w:r>
          </w:p>
          <w:p w14:paraId="7EB3F6B8" w14:textId="77777777" w:rsidR="00C063EB" w:rsidRPr="00DF3F73" w:rsidRDefault="00C063EB" w:rsidP="000E1F95">
            <w:pPr>
              <w:keepNext/>
              <w:rPr>
                <w:rFonts w:asciiTheme="minorHAnsi" w:hAnsiTheme="minorHAnsi"/>
                <w:sz w:val="18"/>
                <w:szCs w:val="18"/>
              </w:rPr>
            </w:pPr>
          </w:p>
          <w:p w14:paraId="7EB3F6B9" w14:textId="49500E5C" w:rsidR="00C063EB" w:rsidRPr="00DF3F73" w:rsidRDefault="00C063EB" w:rsidP="00221EB2">
            <w:pPr>
              <w:keepNext/>
              <w:rPr>
                <w:rFonts w:asciiTheme="minorHAnsi" w:hAnsiTheme="minorHAnsi"/>
                <w:sz w:val="18"/>
                <w:szCs w:val="18"/>
              </w:rPr>
            </w:pPr>
            <w:r w:rsidRPr="00DF3F73">
              <w:rPr>
                <w:rFonts w:asciiTheme="minorHAnsi" w:hAnsiTheme="minorHAnsi"/>
                <w:sz w:val="18"/>
                <w:szCs w:val="18"/>
              </w:rPr>
              <w:t>elseif A1</w:t>
            </w:r>
            <w:r w:rsidR="00C339A2">
              <w:rPr>
                <w:rFonts w:asciiTheme="minorHAnsi" w:hAnsiTheme="minorHAnsi"/>
                <w:sz w:val="18"/>
                <w:szCs w:val="18"/>
              </w:rPr>
              <w:t>4</w:t>
            </w:r>
            <w:r w:rsidRPr="00DF3F73">
              <w:rPr>
                <w:rFonts w:asciiTheme="minorHAnsi" w:hAnsiTheme="minorHAnsi"/>
                <w:sz w:val="18"/>
                <w:szCs w:val="18"/>
              </w:rPr>
              <w:t xml:space="preserve"> compared to C01 is ≥ 0 and </w:t>
            </w:r>
            <w:r w:rsidR="00DB7686">
              <w:rPr>
                <w:rFonts w:asciiTheme="minorHAnsi" w:hAnsiTheme="minorHAnsi"/>
                <w:sz w:val="18"/>
                <w:szCs w:val="18"/>
              </w:rPr>
              <w:t>≤</w:t>
            </w:r>
            <w:r w:rsidRPr="00DF3F73">
              <w:rPr>
                <w:rFonts w:asciiTheme="minorHAnsi" w:hAnsiTheme="minorHAnsi"/>
                <w:sz w:val="18"/>
                <w:szCs w:val="18"/>
              </w:rPr>
              <w:t>one month;  then display text:</w:t>
            </w:r>
          </w:p>
          <w:p w14:paraId="7EB3F6BA"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"calibration is current"&gt;&gt;</w:t>
            </w:r>
          </w:p>
        </w:tc>
      </w:tr>
    </w:tbl>
    <w:p w14:paraId="7EB3F6BC" w14:textId="77777777" w:rsidR="009D3621" w:rsidRPr="00481126" w:rsidRDefault="009D3621" w:rsidP="00481126">
      <w:pPr>
        <w:tabs>
          <w:tab w:val="left" w:pos="8540"/>
        </w:tabs>
        <w:rPr>
          <w:rFonts w:asciiTheme="minorHAnsi" w:hAnsiTheme="minorHAnsi"/>
          <w:b/>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C063EB" w:rsidRPr="007F0A72" w14:paraId="7EB3F6BF" w14:textId="77777777">
        <w:trPr>
          <w:cantSplit/>
          <w:trHeight w:val="233"/>
        </w:trPr>
        <w:tc>
          <w:tcPr>
            <w:tcW w:w="5000" w:type="pct"/>
            <w:gridSpan w:val="3"/>
            <w:vAlign w:val="center"/>
          </w:tcPr>
          <w:p w14:paraId="7EB3F6BD" w14:textId="05D63D9E" w:rsidR="00C063EB" w:rsidRPr="00481126" w:rsidRDefault="00C063EB" w:rsidP="003F6B16">
            <w:pPr>
              <w:pStyle w:val="Header"/>
              <w:keepNext/>
              <w:tabs>
                <w:tab w:val="clear" w:pos="4320"/>
                <w:tab w:val="clear" w:pos="8640"/>
              </w:tabs>
              <w:rPr>
                <w:rFonts w:asciiTheme="minorHAnsi" w:hAnsiTheme="minorHAnsi"/>
                <w:b/>
                <w:szCs w:val="18"/>
              </w:rPr>
            </w:pPr>
            <w:r w:rsidRPr="00481126">
              <w:rPr>
                <w:rFonts w:asciiTheme="minorHAnsi" w:hAnsiTheme="minorHAnsi"/>
                <w:b/>
                <w:szCs w:val="18"/>
              </w:rPr>
              <w:t>D. Measurement Access Hole (MAH) Verification</w:t>
            </w:r>
          </w:p>
          <w:p w14:paraId="7EB3F6BE" w14:textId="5727DB44" w:rsidR="00C063EB" w:rsidRPr="00421C09" w:rsidRDefault="007857EA" w:rsidP="003F6B16">
            <w:pPr>
              <w:pStyle w:val="Header"/>
              <w:keepNext/>
              <w:tabs>
                <w:tab w:val="clear" w:pos="4320"/>
                <w:tab w:val="clear" w:pos="8640"/>
              </w:tabs>
              <w:rPr>
                <w:rFonts w:asciiTheme="minorHAnsi" w:hAnsiTheme="minorHAnsi"/>
                <w:sz w:val="18"/>
                <w:szCs w:val="18"/>
              </w:rPr>
            </w:pPr>
            <w:r w:rsidRPr="00017D78">
              <w:rPr>
                <w:rFonts w:asciiTheme="minorHAnsi" w:hAnsiTheme="minorHAnsi"/>
                <w:sz w:val="18"/>
                <w:szCs w:val="18"/>
              </w:rPr>
              <w:t>HERS Raters are required to visually field verify MAH</w:t>
            </w:r>
            <w:r>
              <w:rPr>
                <w:rFonts w:asciiTheme="minorHAnsi" w:hAnsiTheme="minorHAnsi"/>
                <w:sz w:val="18"/>
                <w:szCs w:val="18"/>
              </w:rPr>
              <w:t>.</w:t>
            </w:r>
            <w:r>
              <w:rPr>
                <w:rFonts w:asciiTheme="minorHAnsi" w:hAnsiTheme="minorHAnsi"/>
                <w:i/>
                <w:sz w:val="18"/>
                <w:szCs w:val="18"/>
              </w:rPr>
              <w:t xml:space="preserve"> </w:t>
            </w:r>
            <w:r w:rsidR="005C35FD" w:rsidRPr="003A69EB">
              <w:rPr>
                <w:rFonts w:asciiTheme="minorHAnsi" w:hAnsiTheme="minorHAnsi"/>
                <w:sz w:val="18"/>
                <w:szCs w:val="18"/>
              </w:rPr>
              <w:t>Procedures for installing MAH are specified in Reference Residential Appendix RA3.2.2.3</w:t>
            </w:r>
            <w:r w:rsidRPr="003A69EB">
              <w:rPr>
                <w:rFonts w:asciiTheme="minorHAnsi" w:hAnsiTheme="minorHAnsi"/>
                <w:sz w:val="18"/>
                <w:szCs w:val="18"/>
              </w:rPr>
              <w:t>.</w:t>
            </w:r>
          </w:p>
        </w:tc>
      </w:tr>
      <w:tr w:rsidR="00C063EB" w:rsidRPr="007F0A72" w14:paraId="7EB3F6C7" w14:textId="77777777">
        <w:trPr>
          <w:cantSplit/>
          <w:trHeight w:val="233"/>
        </w:trPr>
        <w:tc>
          <w:tcPr>
            <w:tcW w:w="204" w:type="pct"/>
            <w:vAlign w:val="center"/>
          </w:tcPr>
          <w:p w14:paraId="7EB3F6C0" w14:textId="77777777" w:rsidR="00C063EB" w:rsidRPr="00421C09" w:rsidRDefault="00C063EB" w:rsidP="003F6B16">
            <w:pPr>
              <w:pStyle w:val="IndexHeading"/>
              <w:keepNext/>
              <w:ind w:left="-115"/>
              <w:jc w:val="center"/>
              <w:rPr>
                <w:rFonts w:asciiTheme="minorHAnsi" w:hAnsiTheme="minorHAnsi"/>
                <w:b w:val="0"/>
                <w:bCs/>
                <w:sz w:val="18"/>
                <w:szCs w:val="18"/>
              </w:rPr>
            </w:pPr>
            <w:r w:rsidRPr="00421C09">
              <w:rPr>
                <w:rFonts w:asciiTheme="minorHAnsi" w:hAnsiTheme="minorHAnsi"/>
                <w:b w:val="0"/>
                <w:bCs/>
                <w:sz w:val="18"/>
                <w:szCs w:val="18"/>
              </w:rPr>
              <w:t>01</w:t>
            </w:r>
          </w:p>
        </w:tc>
        <w:tc>
          <w:tcPr>
            <w:tcW w:w="2296" w:type="pct"/>
            <w:tcMar>
              <w:left w:w="115" w:type="dxa"/>
              <w:right w:w="101" w:type="dxa"/>
            </w:tcMar>
            <w:vAlign w:val="center"/>
          </w:tcPr>
          <w:p w14:paraId="7EB3F6C1" w14:textId="553498C2" w:rsidR="00C063EB" w:rsidRPr="00421C09" w:rsidRDefault="005C35FD" w:rsidP="00481126">
            <w:pPr>
              <w:keepNext/>
              <w:rPr>
                <w:rFonts w:asciiTheme="minorHAnsi" w:hAnsiTheme="minorHAnsi"/>
                <w:sz w:val="18"/>
                <w:szCs w:val="18"/>
              </w:rPr>
            </w:pPr>
            <w:r>
              <w:rPr>
                <w:rFonts w:asciiTheme="minorHAnsi" w:hAnsiTheme="minorHAnsi"/>
                <w:sz w:val="18"/>
                <w:szCs w:val="18"/>
              </w:rPr>
              <w:t xml:space="preserve">Method </w:t>
            </w:r>
            <w:r w:rsidR="00481126">
              <w:rPr>
                <w:rFonts w:asciiTheme="minorHAnsi" w:hAnsiTheme="minorHAnsi"/>
                <w:sz w:val="18"/>
                <w:szCs w:val="18"/>
              </w:rPr>
              <w:t>U</w:t>
            </w:r>
            <w:r>
              <w:rPr>
                <w:rFonts w:asciiTheme="minorHAnsi" w:hAnsiTheme="minorHAnsi"/>
                <w:sz w:val="18"/>
                <w:szCs w:val="18"/>
              </w:rPr>
              <w:t xml:space="preserve">sed to </w:t>
            </w:r>
            <w:r w:rsidR="00481126">
              <w:rPr>
                <w:rFonts w:asciiTheme="minorHAnsi" w:hAnsiTheme="minorHAnsi"/>
                <w:sz w:val="18"/>
                <w:szCs w:val="18"/>
              </w:rPr>
              <w:t>D</w:t>
            </w:r>
            <w:r>
              <w:rPr>
                <w:rFonts w:asciiTheme="minorHAnsi" w:hAnsiTheme="minorHAnsi"/>
                <w:sz w:val="18"/>
                <w:szCs w:val="18"/>
              </w:rPr>
              <w:t xml:space="preserve">emonstrate </w:t>
            </w:r>
            <w:r w:rsidR="00481126">
              <w:rPr>
                <w:rFonts w:asciiTheme="minorHAnsi" w:hAnsiTheme="minorHAnsi"/>
                <w:sz w:val="18"/>
                <w:szCs w:val="18"/>
              </w:rPr>
              <w:t>C</w:t>
            </w:r>
            <w:r>
              <w:rPr>
                <w:rFonts w:asciiTheme="minorHAnsi" w:hAnsiTheme="minorHAnsi"/>
                <w:sz w:val="18"/>
                <w:szCs w:val="18"/>
              </w:rPr>
              <w:t xml:space="preserve">ompliance with the Measurement Access Hole (MAH) </w:t>
            </w:r>
            <w:r w:rsidR="00481126">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7EB3F6C2" w14:textId="77777777" w:rsidR="00C063EB" w:rsidRPr="00421C09" w:rsidRDefault="005C35FD" w:rsidP="003F6B16">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&lt;&lt;reference</w:t>
            </w:r>
            <w:r w:rsidR="002304E0" w:rsidRPr="00421C09">
              <w:rPr>
                <w:rFonts w:asciiTheme="minorHAnsi" w:hAnsiTheme="minorHAnsi"/>
                <w:sz w:val="18"/>
                <w:szCs w:val="18"/>
              </w:rPr>
              <w:t xml:space="preserve"> value from CF2R as default; allow user to override the default and pick one from list</w:t>
            </w:r>
            <w:r w:rsidR="00941963" w:rsidRPr="00421C09">
              <w:rPr>
                <w:rFonts w:asciiTheme="minorHAnsi" w:hAnsiTheme="minorHAnsi"/>
                <w:sz w:val="18"/>
                <w:szCs w:val="18"/>
              </w:rPr>
              <w:t xml:space="preserve">: </w:t>
            </w:r>
          </w:p>
          <w:p w14:paraId="7EB3F6C3" w14:textId="77777777" w:rsidR="00C063EB" w:rsidRPr="00421C09" w:rsidRDefault="005C35FD"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7EB3F6C4" w14:textId="77777777" w:rsidR="00C063EB" w:rsidRPr="00421C09" w:rsidRDefault="005C35FD"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7EB3F6C5" w14:textId="77777777" w:rsidR="00C063EB" w:rsidRPr="00421C09" w:rsidRDefault="005C35FD"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7EB3F6C6" w14:textId="77777777" w:rsidR="001D6248" w:rsidRPr="00421C09" w:rsidRDefault="005C35FD" w:rsidP="008A37A7">
            <w:pPr>
              <w:pStyle w:val="ListParagraph"/>
              <w:keepNext/>
              <w:numPr>
                <w:ilvl w:val="0"/>
                <w:numId w:val="14"/>
              </w:numPr>
              <w:rPr>
                <w:rFonts w:asciiTheme="minorHAnsi" w:hAnsiTheme="minorHAnsi"/>
                <w:sz w:val="18"/>
                <w:szCs w:val="18"/>
              </w:rPr>
            </w:pPr>
            <w:r>
              <w:rPr>
                <w:rFonts w:asciiTheme="minorHAnsi" w:hAnsiTheme="minorHAnsi"/>
                <w:sz w:val="18"/>
                <w:szCs w:val="18"/>
              </w:rPr>
              <w:t>"MAH is not installed. System does not comply"</w:t>
            </w:r>
          </w:p>
        </w:tc>
      </w:tr>
    </w:tbl>
    <w:p w14:paraId="7EB3F6C8" w14:textId="77777777" w:rsidR="00C063EB" w:rsidRDefault="00C063EB" w:rsidP="003F6B16">
      <w:pPr>
        <w:rPr>
          <w:rFonts w:asciiTheme="minorHAnsi" w:hAnsiTheme="minorHAnsi"/>
          <w:b/>
          <w:sz w:val="18"/>
          <w:szCs w:val="18"/>
        </w:rPr>
      </w:pPr>
    </w:p>
    <w:tbl>
      <w:tblPr>
        <w:tblW w:w="5051"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6"/>
        <w:gridCol w:w="447"/>
        <w:gridCol w:w="2320"/>
        <w:gridCol w:w="2675"/>
        <w:gridCol w:w="358"/>
        <w:gridCol w:w="5084"/>
      </w:tblGrid>
      <w:tr w:rsidR="0039646C" w:rsidRPr="006A3EEB" w14:paraId="44CB3E9F" w14:textId="77777777" w:rsidTr="0039646C">
        <w:trPr>
          <w:gridBefore w:val="1"/>
          <w:wBefore w:w="8" w:type="pct"/>
          <w:trHeight w:val="233"/>
        </w:trPr>
        <w:tc>
          <w:tcPr>
            <w:tcW w:w="4992" w:type="pct"/>
            <w:gridSpan w:val="5"/>
            <w:tcBorders>
              <w:top w:val="single" w:sz="4" w:space="0" w:color="auto"/>
              <w:left w:val="single" w:sz="4" w:space="0" w:color="auto"/>
              <w:bottom w:val="single" w:sz="4" w:space="0" w:color="auto"/>
              <w:right w:val="single" w:sz="4" w:space="0" w:color="auto"/>
            </w:tcBorders>
          </w:tcPr>
          <w:p w14:paraId="337BECFE" w14:textId="77777777" w:rsidR="0039646C" w:rsidRPr="0039646C" w:rsidRDefault="0039646C" w:rsidP="0039646C">
            <w:pPr>
              <w:keepNext/>
              <w:rPr>
                <w:rFonts w:asciiTheme="minorHAnsi" w:hAnsiTheme="minorHAnsi"/>
                <w:b/>
                <w:szCs w:val="18"/>
              </w:rPr>
            </w:pPr>
            <w:r w:rsidRPr="0039646C">
              <w:rPr>
                <w:rFonts w:asciiTheme="minorHAnsi" w:hAnsiTheme="minorHAnsi"/>
                <w:b/>
                <w:szCs w:val="18"/>
              </w:rPr>
              <w:lastRenderedPageBreak/>
              <w:t>E. Minimum System Airflow Rate Verification</w:t>
            </w:r>
          </w:p>
          <w:p w14:paraId="343F970E" w14:textId="77777777" w:rsidR="0039646C" w:rsidRPr="006B3670" w:rsidRDefault="0039646C" w:rsidP="0039646C">
            <w:pPr>
              <w:keepNext/>
              <w:rPr>
                <w:rFonts w:asciiTheme="minorHAnsi" w:hAnsiTheme="minorHAnsi"/>
                <w:szCs w:val="18"/>
              </w:rPr>
            </w:pPr>
            <w:r w:rsidRPr="006B3670">
              <w:rPr>
                <w:rFonts w:asciiTheme="minorHAnsi" w:hAnsiTheme="minorHAnsi"/>
                <w:szCs w:val="18"/>
              </w:rPr>
              <w:t>Procedures for verifying minimum system airflow are specified in Reference Residential Appendix RA3.3.3.</w:t>
            </w:r>
          </w:p>
          <w:p w14:paraId="0692B235" w14:textId="77777777" w:rsidR="0039646C" w:rsidRPr="0039646C" w:rsidRDefault="0039646C" w:rsidP="0039646C">
            <w:pPr>
              <w:keepNext/>
              <w:rPr>
                <w:rFonts w:asciiTheme="minorHAnsi" w:hAnsiTheme="minorHAnsi"/>
                <w:b/>
                <w:szCs w:val="18"/>
              </w:rPr>
            </w:pPr>
            <w:r w:rsidRPr="006B3670">
              <w:rPr>
                <w:rFonts w:asciiTheme="minorHAnsi" w:hAnsiTheme="minorHAnsi"/>
                <w:szCs w:val="18"/>
              </w:rPr>
              <w:t>&lt;&lt;require 1 row of data for each indoor unit listed in the "HERS Verification Requirements for Duct Systems" table on the MCH-01&gt;</w:t>
            </w:r>
          </w:p>
        </w:tc>
      </w:tr>
      <w:tr w:rsidR="0039646C" w:rsidRPr="006A3EEB" w14:paraId="42C7F208" w14:textId="77777777" w:rsidTr="0039646C">
        <w:tblPrEx>
          <w:tblCellMar>
            <w:top w:w="0" w:type="dxa"/>
            <w:left w:w="108" w:type="dxa"/>
            <w:bottom w:w="0" w:type="dxa"/>
            <w:right w:w="108" w:type="dxa"/>
          </w:tblCellMar>
          <w:tblLook w:val="00A0" w:firstRow="1" w:lastRow="0" w:firstColumn="1" w:lastColumn="0" w:noHBand="0" w:noVBand="0"/>
        </w:tblPrEx>
        <w:trPr>
          <w:cantSplit/>
          <w:trHeight w:val="305"/>
        </w:trPr>
        <w:tc>
          <w:tcPr>
            <w:tcW w:w="1277" w:type="pct"/>
            <w:gridSpan w:val="3"/>
            <w:vAlign w:val="center"/>
          </w:tcPr>
          <w:p w14:paraId="442E2969" w14:textId="77777777" w:rsidR="0039646C" w:rsidRPr="006A3EEB" w:rsidRDefault="0039646C" w:rsidP="0039646C">
            <w:pPr>
              <w:keepNext/>
              <w:jc w:val="center"/>
              <w:rPr>
                <w:rFonts w:ascii="Calibri" w:hAnsi="Calibri"/>
                <w:sz w:val="18"/>
                <w:szCs w:val="18"/>
              </w:rPr>
            </w:pPr>
            <w:r>
              <w:rPr>
                <w:rFonts w:ascii="Calibri" w:hAnsi="Calibri"/>
                <w:sz w:val="18"/>
                <w:szCs w:val="18"/>
              </w:rPr>
              <w:t>01</w:t>
            </w:r>
          </w:p>
        </w:tc>
        <w:tc>
          <w:tcPr>
            <w:tcW w:w="1391" w:type="pct"/>
            <w:gridSpan w:val="2"/>
          </w:tcPr>
          <w:p w14:paraId="39F77E35" w14:textId="77777777" w:rsidR="0039646C" w:rsidRDefault="0039646C" w:rsidP="0039646C">
            <w:pPr>
              <w:keepNext/>
              <w:jc w:val="center"/>
              <w:rPr>
                <w:rFonts w:ascii="Calibri" w:hAnsi="Calibri"/>
                <w:sz w:val="18"/>
                <w:szCs w:val="18"/>
              </w:rPr>
            </w:pPr>
            <w:r>
              <w:rPr>
                <w:rFonts w:ascii="Calibri" w:hAnsi="Calibri"/>
                <w:sz w:val="18"/>
                <w:szCs w:val="18"/>
              </w:rPr>
              <w:t>02</w:t>
            </w:r>
          </w:p>
        </w:tc>
        <w:tc>
          <w:tcPr>
            <w:tcW w:w="2332" w:type="pct"/>
            <w:vAlign w:val="center"/>
          </w:tcPr>
          <w:p w14:paraId="66B181A8" w14:textId="77777777" w:rsidR="0039646C" w:rsidRPr="006A3EEB" w:rsidRDefault="0039646C" w:rsidP="0039646C">
            <w:pPr>
              <w:keepNext/>
              <w:jc w:val="center"/>
              <w:rPr>
                <w:rFonts w:ascii="Calibri" w:hAnsi="Calibri"/>
                <w:sz w:val="18"/>
                <w:szCs w:val="18"/>
              </w:rPr>
            </w:pPr>
            <w:r>
              <w:rPr>
                <w:rFonts w:ascii="Calibri" w:hAnsi="Calibri"/>
                <w:sz w:val="18"/>
                <w:szCs w:val="18"/>
              </w:rPr>
              <w:t>03</w:t>
            </w:r>
          </w:p>
        </w:tc>
      </w:tr>
      <w:tr w:rsidR="0039646C" w:rsidRPr="006A3EEB" w14:paraId="4A53117F" w14:textId="77777777" w:rsidTr="0039646C">
        <w:tblPrEx>
          <w:tblCellMar>
            <w:top w:w="0" w:type="dxa"/>
            <w:left w:w="108" w:type="dxa"/>
            <w:bottom w:w="0" w:type="dxa"/>
            <w:right w:w="108" w:type="dxa"/>
          </w:tblCellMar>
          <w:tblLook w:val="00A0" w:firstRow="1" w:lastRow="0" w:firstColumn="1" w:lastColumn="0" w:noHBand="0" w:noVBand="0"/>
        </w:tblPrEx>
        <w:trPr>
          <w:cantSplit/>
          <w:trHeight w:val="882"/>
        </w:trPr>
        <w:tc>
          <w:tcPr>
            <w:tcW w:w="1277" w:type="pct"/>
            <w:gridSpan w:val="3"/>
            <w:tcBorders>
              <w:top w:val="nil"/>
            </w:tcBorders>
            <w:vAlign w:val="bottom"/>
          </w:tcPr>
          <w:p w14:paraId="0B9CFB3F" w14:textId="77777777" w:rsidR="0039646C" w:rsidRPr="006A3EEB" w:rsidRDefault="0039646C" w:rsidP="0039646C">
            <w:pPr>
              <w:keepNext/>
              <w:jc w:val="center"/>
              <w:rPr>
                <w:rFonts w:ascii="Calibri" w:hAnsi="Calibri"/>
                <w:sz w:val="18"/>
                <w:szCs w:val="18"/>
              </w:rPr>
            </w:pPr>
            <w:r w:rsidRPr="00442EA4">
              <w:rPr>
                <w:rFonts w:ascii="Calibri" w:hAnsi="Calibri"/>
                <w:sz w:val="18"/>
                <w:szCs w:val="18"/>
              </w:rPr>
              <w:t>Indoor Unit Name or Description of Area Served</w:t>
            </w:r>
          </w:p>
        </w:tc>
        <w:tc>
          <w:tcPr>
            <w:tcW w:w="1391" w:type="pct"/>
            <w:gridSpan w:val="2"/>
            <w:tcBorders>
              <w:top w:val="nil"/>
            </w:tcBorders>
            <w:vAlign w:val="bottom"/>
          </w:tcPr>
          <w:p w14:paraId="205F474D" w14:textId="77777777" w:rsidR="0039646C" w:rsidRPr="006A3EEB" w:rsidRDefault="0039646C" w:rsidP="0039646C">
            <w:pPr>
              <w:keepNext/>
              <w:jc w:val="center"/>
              <w:rPr>
                <w:rFonts w:ascii="Calibri" w:hAnsi="Calibri"/>
                <w:sz w:val="18"/>
                <w:szCs w:val="18"/>
              </w:rPr>
            </w:pPr>
            <w:r w:rsidRPr="005A5F9A">
              <w:rPr>
                <w:rFonts w:ascii="Calibri" w:hAnsi="Calibri"/>
              </w:rPr>
              <w:t>Minimum Required System Airflow Rate (cfm)</w:t>
            </w:r>
          </w:p>
        </w:tc>
        <w:tc>
          <w:tcPr>
            <w:tcW w:w="2332" w:type="pct"/>
            <w:tcBorders>
              <w:top w:val="nil"/>
            </w:tcBorders>
            <w:vAlign w:val="bottom"/>
          </w:tcPr>
          <w:p w14:paraId="023F1D48" w14:textId="77777777" w:rsidR="0039646C" w:rsidRPr="006A3EEB" w:rsidRDefault="0039646C" w:rsidP="0039646C">
            <w:pPr>
              <w:keepNext/>
              <w:jc w:val="center"/>
              <w:rPr>
                <w:rFonts w:ascii="Calibri" w:hAnsi="Calibri"/>
                <w:sz w:val="18"/>
                <w:szCs w:val="18"/>
              </w:rPr>
            </w:pPr>
            <w:r w:rsidRPr="005A5F9A">
              <w:rPr>
                <w:rFonts w:ascii="Calibri" w:hAnsi="Calibri"/>
                <w:sz w:val="18"/>
                <w:szCs w:val="18"/>
              </w:rPr>
              <w:t>System Airflow Rate Verification Status</w:t>
            </w:r>
          </w:p>
        </w:tc>
      </w:tr>
      <w:tr w:rsidR="0039646C" w:rsidRPr="006A3EEB" w14:paraId="5AA85F38" w14:textId="77777777" w:rsidTr="0039646C">
        <w:tblPrEx>
          <w:tblCellMar>
            <w:top w:w="0" w:type="dxa"/>
            <w:left w:w="108" w:type="dxa"/>
            <w:bottom w:w="0" w:type="dxa"/>
            <w:right w:w="108" w:type="dxa"/>
          </w:tblCellMar>
          <w:tblLook w:val="00A0" w:firstRow="1" w:lastRow="0" w:firstColumn="1" w:lastColumn="0" w:noHBand="0" w:noVBand="0"/>
        </w:tblPrEx>
        <w:trPr>
          <w:cantSplit/>
          <w:trHeight w:val="2816"/>
        </w:trPr>
        <w:tc>
          <w:tcPr>
            <w:tcW w:w="1277" w:type="pct"/>
            <w:gridSpan w:val="3"/>
          </w:tcPr>
          <w:p w14:paraId="6FD313C5" w14:textId="77777777" w:rsidR="0039646C" w:rsidRPr="00654A92" w:rsidRDefault="0039646C" w:rsidP="0039646C">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1391" w:type="pct"/>
            <w:gridSpan w:val="2"/>
          </w:tcPr>
          <w:p w14:paraId="0FAA6D39" w14:textId="77777777" w:rsidR="0039646C" w:rsidRPr="00654A92" w:rsidRDefault="0039646C" w:rsidP="0039646C">
            <w:pPr>
              <w:keepNext/>
              <w:rPr>
                <w:rFonts w:ascii="Calibri" w:hAnsi="Calibri"/>
                <w:sz w:val="14"/>
                <w:szCs w:val="14"/>
              </w:rPr>
            </w:pPr>
            <w:r w:rsidRPr="00654A92">
              <w:rPr>
                <w:rFonts w:ascii="Calibri" w:hAnsi="Calibri"/>
                <w:sz w:val="14"/>
                <w:szCs w:val="14"/>
              </w:rPr>
              <w:t xml:space="preserve">&lt;calculated field, numeric xxxx.:  </w:t>
            </w:r>
          </w:p>
          <w:p w14:paraId="6B7858DE" w14:textId="77777777" w:rsidR="000435B9" w:rsidRDefault="000435B9" w:rsidP="000435B9">
            <w:pPr>
              <w:keepNext/>
              <w:rPr>
                <w:ins w:id="18" w:author="Smith, Alexis@Energy" w:date="2020-03-06T10:55:00Z"/>
                <w:rFonts w:ascii="Calibri" w:hAnsi="Calibri"/>
                <w:sz w:val="14"/>
                <w:szCs w:val="14"/>
              </w:rPr>
            </w:pPr>
            <w:ins w:id="19" w:author="Smith, Alexis@Energy" w:date="2020-03-06T10:55:00Z">
              <w:r>
                <w:rPr>
                  <w:rFonts w:ascii="Calibri" w:hAnsi="Calibri"/>
                  <w:sz w:val="14"/>
                  <w:szCs w:val="14"/>
                </w:rPr>
                <w:t>reference value from applicable MCH-23 field for the indoor unit in E01 according to the following list:</w:t>
              </w:r>
            </w:ins>
          </w:p>
          <w:p w14:paraId="02F62A93" w14:textId="77777777" w:rsidR="000435B9" w:rsidRDefault="000435B9" w:rsidP="000435B9">
            <w:pPr>
              <w:keepNext/>
              <w:rPr>
                <w:ins w:id="20" w:author="Smith, Alexis@Energy" w:date="2020-03-06T10:55:00Z"/>
                <w:rFonts w:ascii="Calibri" w:hAnsi="Calibri"/>
                <w:sz w:val="14"/>
                <w:szCs w:val="14"/>
              </w:rPr>
            </w:pPr>
            <w:ins w:id="21" w:author="Smith, Alexis@Energy" w:date="2020-03-06T10:55:00Z">
              <w:r>
                <w:rPr>
                  <w:rFonts w:ascii="Calibri" w:hAnsi="Calibri"/>
                  <w:sz w:val="14"/>
                  <w:szCs w:val="14"/>
                </w:rPr>
                <w:t>MCH-23a  field D02</w:t>
              </w:r>
            </w:ins>
          </w:p>
          <w:p w14:paraId="38CBE880" w14:textId="77777777" w:rsidR="000435B9" w:rsidRDefault="000435B9" w:rsidP="000435B9">
            <w:pPr>
              <w:keepNext/>
              <w:rPr>
                <w:ins w:id="22" w:author="Smith, Alexis@Energy" w:date="2020-03-06T10:55:00Z"/>
                <w:rFonts w:ascii="Calibri" w:hAnsi="Calibri"/>
                <w:sz w:val="14"/>
                <w:szCs w:val="14"/>
              </w:rPr>
            </w:pPr>
            <w:ins w:id="23" w:author="Smith, Alexis@Energy" w:date="2020-03-06T10:55:00Z">
              <w:r>
                <w:rPr>
                  <w:rFonts w:ascii="Calibri" w:hAnsi="Calibri"/>
                  <w:sz w:val="14"/>
                  <w:szCs w:val="14"/>
                </w:rPr>
                <w:t>MCH-23b  field E03</w:t>
              </w:r>
            </w:ins>
          </w:p>
          <w:p w14:paraId="01A33898" w14:textId="77777777" w:rsidR="000435B9" w:rsidRDefault="000435B9" w:rsidP="000435B9">
            <w:pPr>
              <w:keepNext/>
              <w:rPr>
                <w:ins w:id="24" w:author="Smith, Alexis@Energy" w:date="2020-03-06T10:55:00Z"/>
                <w:rFonts w:ascii="Calibri" w:hAnsi="Calibri"/>
                <w:sz w:val="14"/>
                <w:szCs w:val="14"/>
              </w:rPr>
            </w:pPr>
            <w:ins w:id="25" w:author="Smith, Alexis@Energy" w:date="2020-03-06T10:55:00Z">
              <w:r>
                <w:rPr>
                  <w:rFonts w:ascii="Calibri" w:hAnsi="Calibri"/>
                  <w:sz w:val="14"/>
                  <w:szCs w:val="14"/>
                </w:rPr>
                <w:t>MCH-23c  field E02</w:t>
              </w:r>
            </w:ins>
          </w:p>
          <w:p w14:paraId="6DBECB46" w14:textId="77777777" w:rsidR="000435B9" w:rsidRDefault="000435B9" w:rsidP="000435B9">
            <w:pPr>
              <w:keepNext/>
              <w:rPr>
                <w:ins w:id="26" w:author="Smith, Alexis@Energy" w:date="2020-03-06T10:55:00Z"/>
                <w:rFonts w:ascii="Calibri" w:hAnsi="Calibri"/>
                <w:sz w:val="14"/>
                <w:szCs w:val="14"/>
              </w:rPr>
            </w:pPr>
            <w:ins w:id="27" w:author="Smith, Alexis@Energy" w:date="2020-03-06T10:55:00Z">
              <w:r>
                <w:rPr>
                  <w:rFonts w:ascii="Calibri" w:hAnsi="Calibri"/>
                  <w:sz w:val="14"/>
                  <w:szCs w:val="14"/>
                </w:rPr>
                <w:t>(MCH-23d is not applicable)</w:t>
              </w:r>
            </w:ins>
          </w:p>
          <w:p w14:paraId="4B893524" w14:textId="77777777" w:rsidR="000435B9" w:rsidRDefault="000435B9" w:rsidP="000435B9">
            <w:pPr>
              <w:keepNext/>
              <w:rPr>
                <w:ins w:id="28" w:author="Smith, Alexis@Energy" w:date="2020-03-06T10:55:00Z"/>
                <w:rFonts w:ascii="Calibri" w:hAnsi="Calibri"/>
                <w:sz w:val="14"/>
                <w:szCs w:val="14"/>
              </w:rPr>
            </w:pPr>
            <w:ins w:id="29" w:author="Smith, Alexis@Energy" w:date="2020-03-06T10:55:00Z">
              <w:r>
                <w:rPr>
                  <w:rFonts w:ascii="Calibri" w:hAnsi="Calibri"/>
                  <w:sz w:val="14"/>
                  <w:szCs w:val="14"/>
                </w:rPr>
                <w:t>MCH-23e  field D02</w:t>
              </w:r>
            </w:ins>
          </w:p>
          <w:p w14:paraId="69C87D11" w14:textId="77777777" w:rsidR="000435B9" w:rsidRDefault="000435B9" w:rsidP="000435B9">
            <w:pPr>
              <w:keepNext/>
              <w:rPr>
                <w:ins w:id="30" w:author="Smith, Alexis@Energy" w:date="2020-03-06T10:55:00Z"/>
                <w:rFonts w:ascii="Calibri" w:hAnsi="Calibri"/>
                <w:sz w:val="14"/>
                <w:szCs w:val="14"/>
              </w:rPr>
            </w:pPr>
            <w:ins w:id="31" w:author="Smith, Alexis@Energy" w:date="2020-03-06T10:55:00Z">
              <w:r>
                <w:rPr>
                  <w:rFonts w:ascii="Calibri" w:hAnsi="Calibri"/>
                  <w:sz w:val="14"/>
                  <w:szCs w:val="14"/>
                </w:rPr>
                <w:t>MCH-23f  field D02&gt;&gt;</w:t>
              </w:r>
            </w:ins>
          </w:p>
          <w:p w14:paraId="182CD28A" w14:textId="74E6EBDB" w:rsidR="0039646C" w:rsidRPr="00654A92" w:rsidDel="000435B9" w:rsidRDefault="0039646C" w:rsidP="0039646C">
            <w:pPr>
              <w:keepNext/>
              <w:rPr>
                <w:del w:id="32" w:author="Smith, Alexis@Energy" w:date="2020-03-06T10:55:00Z"/>
                <w:rFonts w:ascii="Calibri" w:hAnsi="Calibri"/>
                <w:sz w:val="14"/>
                <w:szCs w:val="14"/>
                <w:u w:val="single"/>
              </w:rPr>
            </w:pPr>
            <w:del w:id="33" w:author="Smith, Alexis@Energy" w:date="2020-03-06T10:55:00Z">
              <w:r w:rsidRPr="00654A92" w:rsidDel="000435B9">
                <w:rPr>
                  <w:rFonts w:ascii="Calibri" w:hAnsi="Calibri"/>
                  <w:b/>
                  <w:sz w:val="14"/>
                  <w:szCs w:val="14"/>
                </w:rPr>
                <w:delText>if</w:delText>
              </w:r>
              <w:r w:rsidRPr="00654A92" w:rsidDel="000435B9">
                <w:rPr>
                  <w:rFonts w:ascii="Calibri" w:hAnsi="Calibri"/>
                  <w:sz w:val="14"/>
                  <w:szCs w:val="14"/>
                </w:rPr>
                <w:delText xml:space="preserve"> A10=</w:delText>
              </w:r>
              <w:r w:rsidRPr="00654A92" w:rsidDel="000435B9">
                <w:rPr>
                  <w:rFonts w:ascii="Calibri" w:hAnsi="Calibri"/>
                  <w:sz w:val="14"/>
                  <w:szCs w:val="14"/>
                  <w:u w:val="single"/>
                </w:rPr>
                <w:delText xml:space="preserve"> New</w:delText>
              </w:r>
              <w:r w:rsidRPr="00654A92" w:rsidDel="000435B9">
                <w:rPr>
                  <w:rFonts w:ascii="Calibri" w:hAnsi="Calibri"/>
                  <w:sz w:val="14"/>
                  <w:szCs w:val="14"/>
                </w:rPr>
                <w:delText xml:space="preserve"> or </w:delText>
              </w:r>
              <w:r w:rsidRPr="00654A92" w:rsidDel="000435B9">
                <w:rPr>
                  <w:rFonts w:ascii="Calibri" w:hAnsi="Calibri"/>
                  <w:sz w:val="14"/>
                  <w:szCs w:val="14"/>
                  <w:u w:val="single"/>
                </w:rPr>
                <w:delText>Replacement, and the system type on the MCH-01 is one of the following two:</w:delText>
              </w:r>
            </w:del>
          </w:p>
          <w:p w14:paraId="0A95BFC5" w14:textId="6112C10D" w:rsidR="0039646C" w:rsidRPr="00654A92" w:rsidDel="000435B9" w:rsidRDefault="0039646C" w:rsidP="0039646C">
            <w:pPr>
              <w:keepNext/>
              <w:rPr>
                <w:del w:id="34" w:author="Smith, Alexis@Energy" w:date="2020-03-06T10:55:00Z"/>
                <w:rFonts w:ascii="Calibri" w:hAnsi="Calibri"/>
                <w:sz w:val="14"/>
                <w:szCs w:val="14"/>
                <w:u w:val="single"/>
              </w:rPr>
            </w:pPr>
            <w:del w:id="35" w:author="Smith, Alexis@Energy" w:date="2020-03-06T10:55:00Z">
              <w:r w:rsidRPr="00654A92" w:rsidDel="000435B9">
                <w:rPr>
                  <w:rFonts w:ascii="Calibri" w:hAnsi="Calibri"/>
                  <w:sz w:val="14"/>
                  <w:szCs w:val="14"/>
                  <w:u w:val="single"/>
                </w:rPr>
                <w:delText>*small duct high velocity AC</w:delText>
              </w:r>
            </w:del>
          </w:p>
          <w:p w14:paraId="2DEA8E8E" w14:textId="341D472A" w:rsidR="0039646C" w:rsidRPr="00654A92" w:rsidDel="000435B9" w:rsidRDefault="0039646C" w:rsidP="0039646C">
            <w:pPr>
              <w:keepNext/>
              <w:rPr>
                <w:del w:id="36" w:author="Smith, Alexis@Energy" w:date="2020-03-06T10:55:00Z"/>
                <w:rFonts w:ascii="Calibri" w:hAnsi="Calibri"/>
                <w:sz w:val="14"/>
                <w:szCs w:val="14"/>
                <w:u w:val="single"/>
              </w:rPr>
            </w:pPr>
            <w:del w:id="37" w:author="Smith, Alexis@Energy" w:date="2020-03-06T10:55:00Z">
              <w:r w:rsidRPr="00654A92" w:rsidDel="000435B9">
                <w:rPr>
                  <w:rFonts w:ascii="Calibri" w:hAnsi="Calibri"/>
                  <w:sz w:val="14"/>
                  <w:szCs w:val="14"/>
                  <w:u w:val="single"/>
                </w:rPr>
                <w:delText>*small duct high velocity HP</w:delText>
              </w:r>
            </w:del>
          </w:p>
          <w:p w14:paraId="1A6BBAF3" w14:textId="45811394" w:rsidR="0039646C" w:rsidRPr="00654A92" w:rsidDel="000435B9" w:rsidRDefault="0039646C" w:rsidP="0039646C">
            <w:pPr>
              <w:keepNext/>
              <w:rPr>
                <w:del w:id="38" w:author="Smith, Alexis@Energy" w:date="2020-03-06T10:55:00Z"/>
                <w:rFonts w:ascii="Calibri" w:hAnsi="Calibri"/>
                <w:b/>
                <w:sz w:val="14"/>
                <w:szCs w:val="14"/>
                <w:u w:val="single"/>
              </w:rPr>
            </w:pPr>
            <w:del w:id="39" w:author="Smith, Alexis@Energy" w:date="2020-03-06T10:55:00Z">
              <w:r w:rsidRPr="00654A92" w:rsidDel="000435B9">
                <w:rPr>
                  <w:rFonts w:ascii="Calibri" w:hAnsi="Calibri"/>
                  <w:b/>
                  <w:sz w:val="14"/>
                  <w:szCs w:val="14"/>
                  <w:u w:val="single"/>
                </w:rPr>
                <w:delText xml:space="preserve">then </w:delText>
              </w:r>
            </w:del>
          </w:p>
          <w:p w14:paraId="31EFBC31" w14:textId="35745467" w:rsidR="0039646C" w:rsidRPr="00654A92" w:rsidDel="000435B9" w:rsidRDefault="0039646C" w:rsidP="0039646C">
            <w:pPr>
              <w:keepNext/>
              <w:rPr>
                <w:del w:id="40" w:author="Smith, Alexis@Energy" w:date="2020-03-06T10:55:00Z"/>
                <w:rFonts w:ascii="Calibri" w:hAnsi="Calibri"/>
                <w:sz w:val="14"/>
                <w:szCs w:val="14"/>
                <w:u w:val="single"/>
              </w:rPr>
            </w:pPr>
            <w:del w:id="41" w:author="Smith, Alexis@Energy" w:date="2020-03-06T10:55:00Z">
              <w:r w:rsidRPr="00654A92" w:rsidDel="000435B9">
                <w:rPr>
                  <w:rFonts w:ascii="Calibri" w:hAnsi="Calibri"/>
                  <w:sz w:val="14"/>
                  <w:szCs w:val="14"/>
                  <w:u w:val="single"/>
                </w:rPr>
                <w:delText>value =A05*250;</w:delText>
              </w:r>
            </w:del>
          </w:p>
          <w:p w14:paraId="55137B51" w14:textId="4AD6C218" w:rsidR="0039646C" w:rsidRPr="00654A92" w:rsidDel="000435B9" w:rsidRDefault="0039646C" w:rsidP="0039646C">
            <w:pPr>
              <w:keepNext/>
              <w:rPr>
                <w:del w:id="42" w:author="Smith, Alexis@Energy" w:date="2020-03-06T10:55:00Z"/>
                <w:rFonts w:ascii="Calibri" w:hAnsi="Calibri"/>
                <w:sz w:val="14"/>
                <w:szCs w:val="14"/>
                <w:u w:val="single"/>
              </w:rPr>
            </w:pPr>
          </w:p>
          <w:p w14:paraId="676EB242" w14:textId="43EA15AD" w:rsidR="0039646C" w:rsidRPr="00654A92" w:rsidDel="000435B9" w:rsidRDefault="0039646C" w:rsidP="0039646C">
            <w:pPr>
              <w:keepNext/>
              <w:rPr>
                <w:del w:id="43" w:author="Smith, Alexis@Energy" w:date="2020-03-06T10:55:00Z"/>
                <w:rFonts w:ascii="Calibri" w:hAnsi="Calibri"/>
                <w:sz w:val="14"/>
                <w:szCs w:val="14"/>
                <w:u w:val="single"/>
              </w:rPr>
            </w:pPr>
            <w:del w:id="44" w:author="Smith, Alexis@Energy" w:date="2020-03-06T10:55:00Z">
              <w:r w:rsidRPr="00654A92" w:rsidDel="000435B9">
                <w:rPr>
                  <w:rFonts w:ascii="Calibri" w:hAnsi="Calibri"/>
                  <w:b/>
                  <w:sz w:val="14"/>
                  <w:szCs w:val="14"/>
                  <w:u w:val="single"/>
                </w:rPr>
                <w:delText>elseif</w:delText>
              </w:r>
              <w:r w:rsidRPr="00654A92" w:rsidDel="000435B9">
                <w:rPr>
                  <w:rFonts w:ascii="Calibri" w:hAnsi="Calibri"/>
                  <w:sz w:val="14"/>
                  <w:szCs w:val="14"/>
                  <w:u w:val="single"/>
                </w:rPr>
                <w:delText xml:space="preserve"> A10= New or Replacement,</w:delText>
              </w:r>
            </w:del>
          </w:p>
          <w:p w14:paraId="1CB97408" w14:textId="3B59765F" w:rsidR="0039646C" w:rsidDel="000435B9" w:rsidRDefault="0039646C" w:rsidP="0039646C">
            <w:pPr>
              <w:keepNext/>
              <w:rPr>
                <w:del w:id="45" w:author="Smith, Alexis@Energy" w:date="2020-03-06T10:55:00Z"/>
                <w:rFonts w:ascii="Calibri" w:hAnsi="Calibri"/>
                <w:sz w:val="14"/>
                <w:szCs w:val="14"/>
              </w:rPr>
            </w:pPr>
            <w:del w:id="46" w:author="Smith, Alexis@Energy" w:date="2020-03-06T10:55:00Z">
              <w:r w:rsidRPr="00654A92" w:rsidDel="000435B9">
                <w:rPr>
                  <w:rFonts w:ascii="Calibri" w:hAnsi="Calibri"/>
                  <w:b/>
                  <w:sz w:val="14"/>
                  <w:szCs w:val="14"/>
                  <w:u w:val="single"/>
                </w:rPr>
                <w:delText>then</w:delText>
              </w:r>
              <w:r w:rsidRPr="00654A92" w:rsidDel="000435B9">
                <w:rPr>
                  <w:rFonts w:ascii="Calibri" w:hAnsi="Calibri"/>
                  <w:sz w:val="14"/>
                  <w:szCs w:val="14"/>
                </w:rPr>
                <w:delText xml:space="preserve"> display numeric value =A05*350; </w:delText>
              </w:r>
            </w:del>
          </w:p>
          <w:p w14:paraId="11A51985" w14:textId="721EF2A0" w:rsidR="0039646C" w:rsidRPr="00654A92" w:rsidDel="000435B9" w:rsidRDefault="0039646C" w:rsidP="0039646C">
            <w:pPr>
              <w:keepNext/>
              <w:rPr>
                <w:del w:id="47" w:author="Smith, Alexis@Energy" w:date="2020-03-06T10:55:00Z"/>
                <w:rFonts w:ascii="Calibri" w:hAnsi="Calibri"/>
                <w:sz w:val="14"/>
                <w:szCs w:val="14"/>
              </w:rPr>
            </w:pPr>
          </w:p>
          <w:p w14:paraId="05D0C927" w14:textId="1203FC91" w:rsidR="0039646C" w:rsidDel="000435B9" w:rsidRDefault="0039646C" w:rsidP="0039646C">
            <w:pPr>
              <w:keepNext/>
              <w:rPr>
                <w:del w:id="48" w:author="Smith, Alexis@Energy" w:date="2020-03-06T10:55:00Z"/>
                <w:rFonts w:ascii="Calibri" w:hAnsi="Calibri"/>
                <w:sz w:val="14"/>
                <w:szCs w:val="14"/>
              </w:rPr>
            </w:pPr>
            <w:del w:id="49" w:author="Smith, Alexis@Energy" w:date="2020-03-06T10:55:00Z">
              <w:r w:rsidRPr="00654A92" w:rsidDel="000435B9">
                <w:rPr>
                  <w:rFonts w:ascii="Calibri" w:hAnsi="Calibri"/>
                  <w:b/>
                  <w:sz w:val="14"/>
                  <w:szCs w:val="14"/>
                </w:rPr>
                <w:delText>elseif</w:delText>
              </w:r>
              <w:r w:rsidRPr="00654A92" w:rsidDel="000435B9">
                <w:rPr>
                  <w:rFonts w:ascii="Calibri" w:hAnsi="Calibri"/>
                  <w:sz w:val="14"/>
                  <w:szCs w:val="14"/>
                </w:rPr>
                <w:delText xml:space="preserve"> A10=Alteration, </w:delText>
              </w:r>
            </w:del>
          </w:p>
          <w:p w14:paraId="35C19BBC" w14:textId="76746CA1" w:rsidR="0039646C" w:rsidRPr="00654A92" w:rsidRDefault="0039646C" w:rsidP="0039646C">
            <w:pPr>
              <w:keepNext/>
              <w:rPr>
                <w:rFonts w:ascii="Calibri" w:hAnsi="Calibri"/>
                <w:sz w:val="14"/>
                <w:szCs w:val="14"/>
              </w:rPr>
            </w:pPr>
            <w:del w:id="50" w:author="Smith, Alexis@Energy" w:date="2020-03-06T10:55:00Z">
              <w:r w:rsidRPr="00654A92" w:rsidDel="000435B9">
                <w:rPr>
                  <w:rFonts w:ascii="Calibri" w:hAnsi="Calibri"/>
                  <w:b/>
                  <w:sz w:val="14"/>
                  <w:szCs w:val="14"/>
                </w:rPr>
                <w:delText>then</w:delText>
              </w:r>
              <w:r w:rsidDel="000435B9">
                <w:rPr>
                  <w:rFonts w:ascii="Calibri" w:hAnsi="Calibri"/>
                  <w:sz w:val="14"/>
                  <w:szCs w:val="14"/>
                </w:rPr>
                <w:delText xml:space="preserve"> </w:delText>
              </w:r>
              <w:r w:rsidRPr="00654A92" w:rsidDel="000435B9">
                <w:rPr>
                  <w:rFonts w:ascii="Calibri" w:hAnsi="Calibri"/>
                  <w:sz w:val="14"/>
                  <w:szCs w:val="14"/>
                </w:rPr>
                <w:delText>display numeric value =A05*300;</w:delText>
              </w:r>
            </w:del>
          </w:p>
        </w:tc>
        <w:tc>
          <w:tcPr>
            <w:tcW w:w="2332" w:type="pct"/>
          </w:tcPr>
          <w:p w14:paraId="4583A5D7" w14:textId="5A2040A4" w:rsidR="0039646C" w:rsidRPr="006B3670" w:rsidRDefault="0039646C" w:rsidP="0039646C">
            <w:pPr>
              <w:keepNext/>
              <w:spacing w:afterLines="60" w:after="144"/>
              <w:rPr>
                <w:rFonts w:ascii="Calibri" w:hAnsi="Calibri"/>
                <w:sz w:val="16"/>
                <w:szCs w:val="16"/>
                <w:u w:val="single"/>
              </w:rPr>
            </w:pPr>
            <w:r w:rsidRPr="006B3670">
              <w:rPr>
                <w:rFonts w:ascii="Calibri" w:hAnsi="Calibri"/>
                <w:sz w:val="16"/>
                <w:szCs w:val="16"/>
                <w:u w:val="single"/>
              </w:rPr>
              <w:t>&lt;&lt;calculat</w:t>
            </w:r>
            <w:r w:rsidR="00BA654C">
              <w:rPr>
                <w:rFonts w:ascii="Calibri" w:hAnsi="Calibri"/>
                <w:sz w:val="16"/>
                <w:szCs w:val="16"/>
                <w:u w:val="single"/>
              </w:rPr>
              <w:t>e</w:t>
            </w:r>
            <w:r w:rsidRPr="006B3670">
              <w:rPr>
                <w:rFonts w:ascii="Calibri" w:hAnsi="Calibri"/>
                <w:sz w:val="16"/>
                <w:szCs w:val="16"/>
                <w:u w:val="single"/>
              </w:rPr>
              <w:t>d field:</w:t>
            </w:r>
          </w:p>
          <w:p w14:paraId="667E14C7" w14:textId="77777777" w:rsidR="0039646C" w:rsidRPr="006B3670" w:rsidRDefault="0039646C" w:rsidP="0039646C">
            <w:pPr>
              <w:keepNext/>
              <w:spacing w:afterLines="60" w:after="144"/>
              <w:rPr>
                <w:rFonts w:ascii="Calibri" w:hAnsi="Calibri"/>
                <w:sz w:val="16"/>
                <w:szCs w:val="16"/>
              </w:rPr>
            </w:pPr>
            <w:r w:rsidRPr="006B3670">
              <w:rPr>
                <w:rFonts w:ascii="Calibri" w:hAnsi="Calibri"/>
                <w:sz w:val="16"/>
                <w:szCs w:val="16"/>
              </w:rPr>
              <w:t>if the CF2R-MCH-01 indicates a MCH-28 is required for alternate minimum airflow rate compliance, then</w:t>
            </w:r>
          </w:p>
          <w:p w14:paraId="0DEFF0CF" w14:textId="77777777"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if the system has a registered CF3R-MCH-28 that indicates compliance with Table 150.0-B or C return duct design requirements, then result =</w:t>
            </w:r>
            <w:r w:rsidRPr="006B3670">
              <w:rPr>
                <w:rFonts w:ascii="Calibri" w:hAnsi="Calibri"/>
                <w:b/>
                <w:sz w:val="16"/>
                <w:szCs w:val="16"/>
              </w:rPr>
              <w:t>system complies using Table 150.0-B or C alternative return duct design criteria</w:t>
            </w:r>
            <w:r w:rsidRPr="006B3670">
              <w:rPr>
                <w:rFonts w:ascii="Calibri" w:hAnsi="Calibri"/>
                <w:sz w:val="16"/>
                <w:szCs w:val="16"/>
              </w:rPr>
              <w:t>.</w:t>
            </w:r>
          </w:p>
          <w:p w14:paraId="48F5F8DC" w14:textId="77777777"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else result=</w:t>
            </w:r>
            <w:r w:rsidRPr="006B3670">
              <w:rPr>
                <w:rFonts w:ascii="Calibri" w:hAnsi="Calibri"/>
                <w:b/>
                <w:sz w:val="16"/>
                <w:szCs w:val="16"/>
              </w:rPr>
              <w:t xml:space="preserve">System does not comply.  A registered CF2R-MCH-28 is required </w:t>
            </w:r>
            <w:r w:rsidRPr="006B3670">
              <w:rPr>
                <w:rFonts w:ascii="Calibri" w:hAnsi="Calibri"/>
                <w:sz w:val="16"/>
                <w:szCs w:val="16"/>
              </w:rPr>
              <w:t>(do not allow this MCH-25 to be registered).</w:t>
            </w:r>
          </w:p>
          <w:p w14:paraId="1F58EA96" w14:textId="77777777" w:rsidR="0039646C" w:rsidRPr="006B3670" w:rsidRDefault="0039646C" w:rsidP="0039646C">
            <w:pPr>
              <w:keepNext/>
              <w:spacing w:afterLines="60" w:after="144"/>
              <w:rPr>
                <w:rFonts w:ascii="Calibri" w:hAnsi="Calibri"/>
                <w:sz w:val="16"/>
                <w:szCs w:val="16"/>
              </w:rPr>
            </w:pPr>
            <w:r w:rsidRPr="006B3670">
              <w:rPr>
                <w:rFonts w:ascii="Calibri" w:hAnsi="Calibri"/>
                <w:sz w:val="16"/>
                <w:szCs w:val="16"/>
                <w:u w:val="single"/>
              </w:rPr>
              <w:t>else</w:t>
            </w:r>
            <w:r w:rsidRPr="006B3670">
              <w:rPr>
                <w:rFonts w:ascii="Calibri" w:hAnsi="Calibri"/>
                <w:sz w:val="16"/>
                <w:szCs w:val="16"/>
              </w:rPr>
              <w:t>if the CF2R-MCH-01 indicates a MCH-23 is required for minimum airflow rate compliance, then</w:t>
            </w:r>
          </w:p>
          <w:p w14:paraId="312C4E17" w14:textId="79C5D565"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if this system has a registered CF3R-MCH-23a</w:t>
            </w:r>
            <w:r w:rsidR="00BA654C">
              <w:rPr>
                <w:rFonts w:ascii="Calibri" w:hAnsi="Calibri"/>
                <w:sz w:val="16"/>
                <w:szCs w:val="16"/>
              </w:rPr>
              <w:t>,</w:t>
            </w:r>
            <w:r w:rsidRPr="006B3670">
              <w:rPr>
                <w:rFonts w:ascii="Calibri" w:hAnsi="Calibri"/>
                <w:sz w:val="16"/>
                <w:szCs w:val="16"/>
              </w:rPr>
              <w:t xml:space="preserve"> CF3R-MCH-23b</w:t>
            </w:r>
            <w:r w:rsidR="00BA654C">
              <w:rPr>
                <w:rFonts w:ascii="Calibri" w:hAnsi="Calibri"/>
                <w:sz w:val="14"/>
                <w:szCs w:val="14"/>
              </w:rPr>
              <w:t xml:space="preserve">, </w:t>
            </w:r>
            <w:r w:rsidR="00BA654C" w:rsidRPr="00542219">
              <w:rPr>
                <w:rFonts w:ascii="Calibri" w:hAnsi="Calibri"/>
                <w:sz w:val="14"/>
                <w:szCs w:val="14"/>
              </w:rPr>
              <w:t>CF2R-MCH-23e or CF2R-MCH-23f</w:t>
            </w:r>
            <w:r w:rsidRPr="006B3670">
              <w:rPr>
                <w:rFonts w:ascii="Calibri" w:hAnsi="Calibri"/>
                <w:sz w:val="16"/>
                <w:szCs w:val="16"/>
              </w:rPr>
              <w:t xml:space="preserve"> that meets the compliance criterion in E01, then result = </w:t>
            </w:r>
            <w:r w:rsidRPr="006B3670">
              <w:rPr>
                <w:rFonts w:ascii="Calibri" w:hAnsi="Calibri"/>
                <w:b/>
                <w:sz w:val="16"/>
                <w:szCs w:val="16"/>
              </w:rPr>
              <w:t>System complies with minimum airflow rate requirements</w:t>
            </w:r>
            <w:r w:rsidRPr="006B3670">
              <w:rPr>
                <w:rFonts w:ascii="Calibri" w:hAnsi="Calibri"/>
                <w:sz w:val="16"/>
                <w:szCs w:val="16"/>
              </w:rPr>
              <w:t>;</w:t>
            </w:r>
          </w:p>
          <w:p w14:paraId="0BBC9AC8" w14:textId="77777777"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elseif A10=Alteration, then</w:t>
            </w:r>
          </w:p>
          <w:p w14:paraId="5D8A96A3" w14:textId="77777777" w:rsidR="0039646C" w:rsidRPr="006B3670" w:rsidRDefault="0039646C" w:rsidP="0039646C">
            <w:pPr>
              <w:keepNext/>
              <w:spacing w:afterLines="60" w:after="144"/>
              <w:ind w:left="1440"/>
              <w:rPr>
                <w:rFonts w:ascii="Calibri" w:hAnsi="Calibri"/>
                <w:sz w:val="16"/>
                <w:szCs w:val="16"/>
              </w:rPr>
            </w:pPr>
            <w:r w:rsidRPr="006B3670">
              <w:rPr>
                <w:rFonts w:ascii="Calibri" w:hAnsi="Calibri"/>
                <w:sz w:val="16"/>
                <w:szCs w:val="16"/>
              </w:rPr>
              <w:t>if the system complies with the alternative airflow compliance method on a registered CF3R-MCH23c;  then result =</w:t>
            </w:r>
            <w:r w:rsidRPr="006B3670">
              <w:rPr>
                <w:rFonts w:ascii="Calibri" w:hAnsi="Calibri"/>
                <w:b/>
                <w:sz w:val="16"/>
                <w:szCs w:val="16"/>
              </w:rPr>
              <w:t>system complies using the alternative remedial actions specified in RA3.3.3.1.5</w:t>
            </w:r>
            <w:r w:rsidRPr="006B3670">
              <w:rPr>
                <w:rFonts w:ascii="Calibri" w:hAnsi="Calibri"/>
                <w:sz w:val="16"/>
                <w:szCs w:val="16"/>
              </w:rPr>
              <w:t>.</w:t>
            </w:r>
            <w:r w:rsidRPr="006B3670">
              <w:rPr>
                <w:rFonts w:asciiTheme="minorHAnsi" w:hAnsiTheme="minorHAnsi"/>
                <w:sz w:val="16"/>
                <w:szCs w:val="16"/>
              </w:rPr>
              <w:t xml:space="preserve"> </w:t>
            </w:r>
            <w:r w:rsidRPr="006B3670">
              <w:rPr>
                <w:rFonts w:asciiTheme="minorHAnsi" w:hAnsiTheme="minorHAnsi"/>
                <w:b/>
                <w:sz w:val="16"/>
                <w:szCs w:val="16"/>
              </w:rPr>
              <w:t>This System does not qualify for Group Sampling.</w:t>
            </w:r>
          </w:p>
          <w:p w14:paraId="0D10DAD9" w14:textId="0091A9F3" w:rsidR="0039646C" w:rsidRPr="0039646C" w:rsidRDefault="0039646C">
            <w:pPr>
              <w:keepNext/>
              <w:spacing w:afterLines="60" w:after="144"/>
              <w:ind w:left="720"/>
              <w:rPr>
                <w:rFonts w:ascii="Calibri" w:hAnsi="Calibri"/>
                <w:sz w:val="16"/>
                <w:szCs w:val="16"/>
              </w:rPr>
            </w:pPr>
            <w:r w:rsidRPr="006B3670">
              <w:rPr>
                <w:rFonts w:ascii="Calibri" w:hAnsi="Calibri"/>
                <w:sz w:val="16"/>
                <w:szCs w:val="16"/>
              </w:rPr>
              <w:t>else result=</w:t>
            </w:r>
            <w:r w:rsidRPr="006B3670">
              <w:rPr>
                <w:rFonts w:ascii="Calibri" w:hAnsi="Calibri"/>
                <w:b/>
                <w:sz w:val="16"/>
                <w:szCs w:val="16"/>
              </w:rPr>
              <w:t xml:space="preserve">System does not comply. A registered CF3R-MCH-23 for this system is required </w:t>
            </w:r>
            <w:r w:rsidRPr="006B3670">
              <w:rPr>
                <w:rFonts w:ascii="Calibri" w:hAnsi="Calibri"/>
                <w:sz w:val="16"/>
                <w:szCs w:val="16"/>
              </w:rPr>
              <w:t>. (do not allow this MCH-25 to be registered)&gt;&gt;</w:t>
            </w:r>
          </w:p>
        </w:tc>
      </w:tr>
      <w:tr w:rsidR="0039646C" w:rsidRPr="006A3EEB" w14:paraId="6AFC5F95" w14:textId="77777777" w:rsidTr="0039646C">
        <w:tblPrEx>
          <w:tblCellMar>
            <w:top w:w="0" w:type="dxa"/>
            <w:left w:w="108" w:type="dxa"/>
            <w:bottom w:w="0" w:type="dxa"/>
            <w:right w:w="108" w:type="dxa"/>
          </w:tblCellMar>
          <w:tblLook w:val="00A0" w:firstRow="1" w:lastRow="0" w:firstColumn="1" w:lastColumn="0" w:noHBand="0" w:noVBand="0"/>
        </w:tblPrEx>
        <w:trPr>
          <w:cantSplit/>
          <w:trHeight w:val="188"/>
        </w:trPr>
        <w:tc>
          <w:tcPr>
            <w:tcW w:w="1277" w:type="pct"/>
            <w:gridSpan w:val="3"/>
          </w:tcPr>
          <w:p w14:paraId="0859BD84" w14:textId="77777777" w:rsidR="0039646C" w:rsidRPr="006A3EEB" w:rsidRDefault="0039646C" w:rsidP="0039646C">
            <w:pPr>
              <w:keepNext/>
              <w:rPr>
                <w:rFonts w:ascii="Calibri" w:hAnsi="Calibri"/>
                <w:sz w:val="16"/>
                <w:szCs w:val="16"/>
              </w:rPr>
            </w:pPr>
          </w:p>
        </w:tc>
        <w:tc>
          <w:tcPr>
            <w:tcW w:w="1391" w:type="pct"/>
            <w:gridSpan w:val="2"/>
          </w:tcPr>
          <w:p w14:paraId="75C82014" w14:textId="77777777" w:rsidR="0039646C" w:rsidRPr="006A3EEB" w:rsidRDefault="0039646C" w:rsidP="0039646C">
            <w:pPr>
              <w:keepNext/>
              <w:rPr>
                <w:rFonts w:ascii="Calibri" w:hAnsi="Calibri"/>
                <w:sz w:val="16"/>
                <w:szCs w:val="16"/>
              </w:rPr>
            </w:pPr>
          </w:p>
        </w:tc>
        <w:tc>
          <w:tcPr>
            <w:tcW w:w="2332" w:type="pct"/>
          </w:tcPr>
          <w:p w14:paraId="1983A923" w14:textId="77777777" w:rsidR="0039646C" w:rsidRPr="006A3EEB" w:rsidRDefault="0039646C" w:rsidP="0039646C">
            <w:pPr>
              <w:keepNext/>
              <w:rPr>
                <w:rFonts w:ascii="Calibri" w:hAnsi="Calibri"/>
                <w:sz w:val="16"/>
                <w:szCs w:val="16"/>
              </w:rPr>
            </w:pPr>
          </w:p>
        </w:tc>
      </w:tr>
      <w:tr w:rsidR="0039646C" w:rsidRPr="00BC1E29" w14:paraId="2C050E16" w14:textId="77777777" w:rsidTr="0039646C">
        <w:tblPrEx>
          <w:tblCellMar>
            <w:top w:w="0" w:type="dxa"/>
            <w:left w:w="108" w:type="dxa"/>
            <w:bottom w:w="0" w:type="dxa"/>
            <w:right w:w="108" w:type="dxa"/>
          </w:tblCellMar>
        </w:tblPrEx>
        <w:trPr>
          <w:trHeight w:val="360"/>
        </w:trPr>
        <w:tc>
          <w:tcPr>
            <w:tcW w:w="212" w:type="pct"/>
            <w:gridSpan w:val="2"/>
            <w:vAlign w:val="center"/>
          </w:tcPr>
          <w:p w14:paraId="6EEBB5FC" w14:textId="77777777" w:rsidR="0039646C" w:rsidRPr="00BC1E29" w:rsidRDefault="0039646C" w:rsidP="0039646C">
            <w:pPr>
              <w:keepNext/>
              <w:jc w:val="center"/>
              <w:rPr>
                <w:rFonts w:ascii="Calibri" w:hAnsi="Calibri"/>
              </w:rPr>
            </w:pPr>
            <w:r>
              <w:rPr>
                <w:rFonts w:ascii="Calibri" w:hAnsi="Calibri"/>
              </w:rPr>
              <w:t>04</w:t>
            </w:r>
          </w:p>
        </w:tc>
        <w:tc>
          <w:tcPr>
            <w:tcW w:w="4788" w:type="pct"/>
            <w:gridSpan w:val="4"/>
          </w:tcPr>
          <w:p w14:paraId="63B18340" w14:textId="77777777" w:rsidR="0039646C" w:rsidRPr="00FC6D8B" w:rsidRDefault="0039646C" w:rsidP="0039646C">
            <w:pPr>
              <w:keepNext/>
              <w:rPr>
                <w:rFonts w:ascii="Calibri" w:hAnsi="Calibri"/>
                <w:sz w:val="18"/>
                <w:szCs w:val="18"/>
              </w:rPr>
            </w:pPr>
            <w:r w:rsidRPr="00FC6D8B">
              <w:rPr>
                <w:rFonts w:ascii="Calibri" w:hAnsi="Calibri"/>
                <w:sz w:val="18"/>
                <w:szCs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39646C" w:rsidRPr="006A3EEB" w14:paraId="0EEAF930" w14:textId="77777777" w:rsidTr="0039646C">
        <w:tblPrEx>
          <w:tblCellMar>
            <w:top w:w="0" w:type="dxa"/>
            <w:left w:w="108" w:type="dxa"/>
            <w:bottom w:w="0" w:type="dxa"/>
            <w:right w:w="108" w:type="dxa"/>
          </w:tblCellMar>
          <w:tblLook w:val="00A0" w:firstRow="1" w:lastRow="0" w:firstColumn="1" w:lastColumn="0" w:noHBand="0" w:noVBand="0"/>
        </w:tblPrEx>
        <w:trPr>
          <w:cantSplit/>
        </w:trPr>
        <w:tc>
          <w:tcPr>
            <w:tcW w:w="5000" w:type="pct"/>
            <w:gridSpan w:val="6"/>
          </w:tcPr>
          <w:p w14:paraId="58FA21AE" w14:textId="77777777" w:rsidR="0039646C" w:rsidRPr="006A3EEB" w:rsidRDefault="0039646C" w:rsidP="0039646C">
            <w:pPr>
              <w:rPr>
                <w:rFonts w:ascii="Calibri" w:hAnsi="Calibri"/>
                <w:sz w:val="18"/>
                <w:szCs w:val="18"/>
              </w:rPr>
            </w:pPr>
            <w:r w:rsidRPr="006A3EEB">
              <w:rPr>
                <w:rFonts w:ascii="Calibri" w:hAnsi="Calibri"/>
                <w:sz w:val="18"/>
                <w:szCs w:val="18"/>
              </w:rPr>
              <w:t>Notes:</w:t>
            </w:r>
          </w:p>
        </w:tc>
      </w:tr>
      <w:tr w:rsidR="00C063EB" w:rsidRPr="00DF3F73" w14:paraId="7EB3F6CB" w14:textId="77777777" w:rsidTr="0039646C">
        <w:trPr>
          <w:gridBefore w:val="1"/>
          <w:wBefore w:w="8" w:type="pct"/>
          <w:trHeight w:val="233"/>
        </w:trPr>
        <w:tc>
          <w:tcPr>
            <w:tcW w:w="4992" w:type="pct"/>
            <w:gridSpan w:val="5"/>
          </w:tcPr>
          <w:p w14:paraId="7EB3F6C9" w14:textId="11242458" w:rsidR="00C063EB" w:rsidRPr="00421C09" w:rsidRDefault="00C063EB" w:rsidP="003F6B16">
            <w:pPr>
              <w:keepNext/>
              <w:rPr>
                <w:rFonts w:asciiTheme="minorHAnsi" w:hAnsiTheme="minorHAnsi"/>
                <w:b/>
                <w:sz w:val="18"/>
                <w:szCs w:val="18"/>
              </w:rPr>
            </w:pPr>
            <w:r w:rsidRPr="00481126">
              <w:rPr>
                <w:rFonts w:asciiTheme="minorHAnsi" w:hAnsiTheme="minorHAnsi"/>
                <w:b/>
                <w:szCs w:val="18"/>
              </w:rPr>
              <w:lastRenderedPageBreak/>
              <w:t>E. Minimum System Airflow Rate Verification</w:t>
            </w:r>
          </w:p>
          <w:p w14:paraId="7EB3F6CA" w14:textId="770E8C08" w:rsidR="00C063EB" w:rsidRPr="003A69EB" w:rsidRDefault="005C35FD" w:rsidP="003F6B16">
            <w:pPr>
              <w:keepNext/>
              <w:rPr>
                <w:rFonts w:asciiTheme="minorHAnsi" w:hAnsiTheme="minorHAnsi"/>
                <w:sz w:val="18"/>
                <w:szCs w:val="18"/>
              </w:rPr>
            </w:pPr>
            <w:r w:rsidRPr="003A69EB">
              <w:rPr>
                <w:rFonts w:asciiTheme="minorHAnsi" w:hAnsiTheme="minorHAnsi"/>
                <w:sz w:val="18"/>
                <w:szCs w:val="18"/>
              </w:rPr>
              <w:t>Procedures for verifying minimum system airflow are specified in Reference Residential Appendix RA</w:t>
            </w:r>
            <w:r w:rsidR="00E675D1">
              <w:rPr>
                <w:rFonts w:asciiTheme="minorHAnsi" w:hAnsiTheme="minorHAnsi"/>
                <w:sz w:val="18"/>
                <w:szCs w:val="18"/>
              </w:rPr>
              <w:t>3.3.3</w:t>
            </w:r>
            <w:r w:rsidRPr="003A69EB">
              <w:rPr>
                <w:rFonts w:asciiTheme="minorHAnsi" w:hAnsiTheme="minorHAnsi"/>
                <w:sz w:val="18"/>
                <w:szCs w:val="18"/>
              </w:rPr>
              <w:t>.</w:t>
            </w:r>
          </w:p>
        </w:tc>
      </w:tr>
      <w:tr w:rsidR="00C063EB" w:rsidRPr="00DF3F73" w14:paraId="7EB3F6D0" w14:textId="77777777" w:rsidTr="0039646C">
        <w:trPr>
          <w:gridBefore w:val="1"/>
          <w:wBefore w:w="8" w:type="pct"/>
          <w:trHeight w:val="233"/>
        </w:trPr>
        <w:tc>
          <w:tcPr>
            <w:tcW w:w="205" w:type="pct"/>
            <w:vAlign w:val="center"/>
          </w:tcPr>
          <w:p w14:paraId="7EB3F6CC" w14:textId="77777777" w:rsidR="00C063EB" w:rsidRPr="00421C09" w:rsidRDefault="00C063EB" w:rsidP="003F6B16">
            <w:pPr>
              <w:pStyle w:val="IndexHeading"/>
              <w:keepNext/>
              <w:ind w:left="-115"/>
              <w:jc w:val="center"/>
              <w:rPr>
                <w:rFonts w:asciiTheme="minorHAnsi" w:hAnsiTheme="minorHAnsi"/>
                <w:b w:val="0"/>
                <w:bCs/>
                <w:sz w:val="18"/>
                <w:szCs w:val="18"/>
              </w:rPr>
            </w:pPr>
            <w:r w:rsidRPr="00421C09">
              <w:rPr>
                <w:rFonts w:asciiTheme="minorHAnsi" w:hAnsiTheme="minorHAnsi"/>
                <w:b w:val="0"/>
                <w:bCs/>
                <w:sz w:val="18"/>
                <w:szCs w:val="18"/>
              </w:rPr>
              <w:t>01</w:t>
            </w:r>
          </w:p>
        </w:tc>
        <w:tc>
          <w:tcPr>
            <w:tcW w:w="2291" w:type="pct"/>
            <w:gridSpan w:val="2"/>
            <w:tcMar>
              <w:left w:w="115" w:type="dxa"/>
              <w:right w:w="101" w:type="dxa"/>
            </w:tcMar>
            <w:vAlign w:val="center"/>
          </w:tcPr>
          <w:p w14:paraId="7EB3F6CD" w14:textId="07068515" w:rsidR="00C063EB" w:rsidRPr="00421C09" w:rsidRDefault="005C35FD" w:rsidP="003F6B16">
            <w:pPr>
              <w:keepNext/>
              <w:rPr>
                <w:rFonts w:asciiTheme="minorHAnsi" w:hAnsiTheme="minorHAnsi"/>
                <w:sz w:val="18"/>
                <w:szCs w:val="18"/>
              </w:rPr>
            </w:pPr>
            <w:r>
              <w:rPr>
                <w:rFonts w:asciiTheme="minorHAnsi" w:hAnsiTheme="minorHAnsi"/>
                <w:sz w:val="18"/>
                <w:szCs w:val="18"/>
              </w:rPr>
              <w:t>Minimum Required System Airflow Rate (cfm)</w:t>
            </w:r>
          </w:p>
        </w:tc>
        <w:tc>
          <w:tcPr>
            <w:tcW w:w="2496" w:type="pct"/>
            <w:gridSpan w:val="2"/>
            <w:tcMar>
              <w:left w:w="115" w:type="dxa"/>
              <w:right w:w="101" w:type="dxa"/>
            </w:tcMar>
            <w:vAlign w:val="center"/>
          </w:tcPr>
          <w:p w14:paraId="7EB3F6CE" w14:textId="77777777" w:rsidR="00C063EB" w:rsidRPr="00421C09" w:rsidRDefault="005C35FD" w:rsidP="003F6B16">
            <w:pPr>
              <w:keepNext/>
              <w:rPr>
                <w:rFonts w:asciiTheme="minorHAnsi" w:hAnsiTheme="minorHAnsi"/>
                <w:sz w:val="18"/>
                <w:szCs w:val="18"/>
              </w:rPr>
            </w:pPr>
            <w:r>
              <w:rPr>
                <w:rFonts w:asciiTheme="minorHAnsi" w:hAnsiTheme="minorHAnsi"/>
                <w:sz w:val="18"/>
                <w:szCs w:val="18"/>
              </w:rPr>
              <w:t xml:space="preserve">&lt;auto filled text: referenced from CF2R.  Possible entries: </w:t>
            </w:r>
          </w:p>
          <w:p w14:paraId="7EB3F6CF" w14:textId="77777777" w:rsidR="00C063EB" w:rsidRPr="00421C09" w:rsidRDefault="005C35FD" w:rsidP="003F6B16">
            <w:pPr>
              <w:keepNext/>
              <w:rPr>
                <w:rFonts w:asciiTheme="minorHAnsi" w:hAnsiTheme="minorHAnsi"/>
                <w:sz w:val="18"/>
                <w:szCs w:val="18"/>
              </w:rPr>
            </w:pPr>
            <w:r>
              <w:rPr>
                <w:rFonts w:asciiTheme="minorHAnsi" w:hAnsiTheme="minorHAnsi"/>
                <w:sz w:val="18"/>
                <w:szCs w:val="18"/>
              </w:rPr>
              <w:t>A05*350 or A05*300&gt;&gt;</w:t>
            </w:r>
          </w:p>
        </w:tc>
      </w:tr>
      <w:tr w:rsidR="00C063EB" w:rsidRPr="00DF3F73" w14:paraId="7EB3F6DD" w14:textId="77777777" w:rsidTr="0039646C">
        <w:tblPrEx>
          <w:tblCellMar>
            <w:left w:w="115" w:type="dxa"/>
            <w:right w:w="115" w:type="dxa"/>
          </w:tblCellMar>
        </w:tblPrEx>
        <w:trPr>
          <w:gridBefore w:val="1"/>
          <w:wBefore w:w="8" w:type="pct"/>
          <w:trHeight w:val="233"/>
        </w:trPr>
        <w:tc>
          <w:tcPr>
            <w:tcW w:w="205" w:type="pct"/>
            <w:vAlign w:val="center"/>
          </w:tcPr>
          <w:p w14:paraId="7EB3F6D1" w14:textId="77777777" w:rsidR="00C063EB" w:rsidRPr="00421C09" w:rsidRDefault="00C063EB" w:rsidP="003E696D">
            <w:pPr>
              <w:keepNext/>
              <w:ind w:left="-187"/>
              <w:jc w:val="center"/>
              <w:rPr>
                <w:rFonts w:asciiTheme="minorHAnsi" w:hAnsiTheme="minorHAnsi"/>
                <w:sz w:val="18"/>
                <w:szCs w:val="18"/>
              </w:rPr>
            </w:pPr>
            <w:r w:rsidRPr="00421C09">
              <w:rPr>
                <w:rFonts w:asciiTheme="minorHAnsi" w:hAnsiTheme="minorHAnsi"/>
                <w:sz w:val="18"/>
                <w:szCs w:val="18"/>
              </w:rPr>
              <w:t>02</w:t>
            </w:r>
          </w:p>
        </w:tc>
        <w:tc>
          <w:tcPr>
            <w:tcW w:w="2291" w:type="pct"/>
            <w:gridSpan w:val="2"/>
            <w:vAlign w:val="center"/>
          </w:tcPr>
          <w:p w14:paraId="7EB3F6D2" w14:textId="53A89710" w:rsidR="00C063EB" w:rsidRPr="00421C09" w:rsidRDefault="005C35FD" w:rsidP="003E696D">
            <w:pPr>
              <w:keepNext/>
              <w:rPr>
                <w:rFonts w:asciiTheme="minorHAnsi" w:hAnsiTheme="minorHAnsi"/>
                <w:sz w:val="18"/>
                <w:szCs w:val="18"/>
              </w:rPr>
            </w:pPr>
            <w:r>
              <w:rPr>
                <w:rFonts w:asciiTheme="minorHAnsi" w:hAnsiTheme="minorHAnsi"/>
                <w:sz w:val="18"/>
                <w:szCs w:val="18"/>
              </w:rPr>
              <w:t>System Airflow Rate Verification Status</w:t>
            </w:r>
          </w:p>
        </w:tc>
        <w:tc>
          <w:tcPr>
            <w:tcW w:w="2496" w:type="pct"/>
            <w:gridSpan w:val="2"/>
          </w:tcPr>
          <w:p w14:paraId="7EB3F6D3" w14:textId="77777777" w:rsidR="008B50A2" w:rsidRPr="00421C09" w:rsidRDefault="008B50A2">
            <w:pPr>
              <w:keepNext/>
              <w:spacing w:afterLines="60" w:after="144"/>
              <w:rPr>
                <w:rFonts w:ascii="Calibri" w:hAnsi="Calibri"/>
                <w:sz w:val="18"/>
                <w:szCs w:val="18"/>
                <w:u w:val="single"/>
              </w:rPr>
            </w:pPr>
            <w:r w:rsidRPr="00421C09">
              <w:rPr>
                <w:rFonts w:ascii="Calibri" w:hAnsi="Calibri"/>
                <w:sz w:val="18"/>
                <w:szCs w:val="18"/>
                <w:u w:val="single"/>
              </w:rPr>
              <w:t>&lt;&lt;calculatd field:</w:t>
            </w:r>
          </w:p>
          <w:p w14:paraId="7EB3F6D4" w14:textId="77777777" w:rsidR="000B12F4" w:rsidRPr="00421C09" w:rsidRDefault="008B50A2">
            <w:pPr>
              <w:keepNext/>
              <w:spacing w:afterLines="60" w:after="144"/>
              <w:rPr>
                <w:rFonts w:ascii="Calibri" w:hAnsi="Calibri"/>
                <w:sz w:val="18"/>
                <w:szCs w:val="18"/>
              </w:rPr>
            </w:pPr>
            <w:r w:rsidRPr="00421C09">
              <w:rPr>
                <w:rFonts w:ascii="Calibri" w:hAnsi="Calibri"/>
                <w:sz w:val="18"/>
                <w:szCs w:val="18"/>
              </w:rPr>
              <w:t>if the CF2R-MCH-01 indicates a MCH-28 is required for alternate minimum airflow rate compliance, then</w:t>
            </w:r>
          </w:p>
          <w:p w14:paraId="7EB3F6D5" w14:textId="01EE26F6" w:rsidR="000B12F4" w:rsidRPr="00421C09" w:rsidRDefault="008B50A2">
            <w:pPr>
              <w:keepNext/>
              <w:spacing w:afterLines="60" w:after="144"/>
              <w:ind w:left="720"/>
              <w:rPr>
                <w:rFonts w:ascii="Calibri" w:hAnsi="Calibri"/>
                <w:sz w:val="18"/>
                <w:szCs w:val="18"/>
              </w:rPr>
            </w:pPr>
            <w:r w:rsidRPr="00421C09">
              <w:rPr>
                <w:rFonts w:ascii="Calibri" w:hAnsi="Calibri"/>
                <w:sz w:val="18"/>
                <w:szCs w:val="18"/>
              </w:rPr>
              <w:t>if the system has a registered CF3R-MCH-28 that indicates compliance with Table 150.0-</w:t>
            </w:r>
            <w:r w:rsidR="00C339A2">
              <w:rPr>
                <w:rFonts w:ascii="Calibri" w:hAnsi="Calibri"/>
                <w:sz w:val="18"/>
                <w:szCs w:val="18"/>
              </w:rPr>
              <w:t>B</w:t>
            </w:r>
            <w:r w:rsidRPr="00421C09">
              <w:rPr>
                <w:rFonts w:ascii="Calibri" w:hAnsi="Calibri"/>
                <w:sz w:val="18"/>
                <w:szCs w:val="18"/>
              </w:rPr>
              <w:t xml:space="preserve"> or </w:t>
            </w:r>
            <w:r w:rsidR="00C339A2">
              <w:rPr>
                <w:rFonts w:ascii="Calibri" w:hAnsi="Calibri"/>
                <w:sz w:val="18"/>
                <w:szCs w:val="18"/>
              </w:rPr>
              <w:t>C</w:t>
            </w:r>
            <w:r w:rsidRPr="00421C09">
              <w:rPr>
                <w:rFonts w:ascii="Calibri" w:hAnsi="Calibri"/>
                <w:sz w:val="18"/>
                <w:szCs w:val="18"/>
              </w:rPr>
              <w:t xml:space="preserve"> return duct design requirements, then result =</w:t>
            </w:r>
            <w:r w:rsidRPr="00421C09">
              <w:rPr>
                <w:rFonts w:ascii="Calibri" w:hAnsi="Calibri"/>
                <w:b/>
                <w:sz w:val="18"/>
                <w:szCs w:val="18"/>
              </w:rPr>
              <w:t>system complies using Table 150.0-</w:t>
            </w:r>
            <w:r w:rsidR="00C339A2">
              <w:rPr>
                <w:rFonts w:ascii="Calibri" w:hAnsi="Calibri"/>
                <w:b/>
                <w:sz w:val="18"/>
                <w:szCs w:val="18"/>
              </w:rPr>
              <w:t>B</w:t>
            </w:r>
            <w:r w:rsidRPr="00421C09">
              <w:rPr>
                <w:rFonts w:ascii="Calibri" w:hAnsi="Calibri"/>
                <w:b/>
                <w:sz w:val="18"/>
                <w:szCs w:val="18"/>
              </w:rPr>
              <w:t xml:space="preserve"> or </w:t>
            </w:r>
            <w:r w:rsidR="00C339A2">
              <w:rPr>
                <w:rFonts w:ascii="Calibri" w:hAnsi="Calibri"/>
                <w:b/>
                <w:sz w:val="18"/>
                <w:szCs w:val="18"/>
              </w:rPr>
              <w:t>C</w:t>
            </w:r>
            <w:r w:rsidRPr="00421C09">
              <w:rPr>
                <w:rFonts w:ascii="Calibri" w:hAnsi="Calibri"/>
                <w:b/>
                <w:sz w:val="18"/>
                <w:szCs w:val="18"/>
              </w:rPr>
              <w:t xml:space="preserve"> alternative return duct design criteria</w:t>
            </w:r>
            <w:r w:rsidRPr="00421C09">
              <w:rPr>
                <w:rFonts w:ascii="Calibri" w:hAnsi="Calibri"/>
                <w:sz w:val="18"/>
                <w:szCs w:val="18"/>
              </w:rPr>
              <w:t>.</w:t>
            </w:r>
          </w:p>
          <w:p w14:paraId="7EB3F6D6" w14:textId="77777777" w:rsidR="000B12F4" w:rsidRPr="00421C09" w:rsidRDefault="008B50A2">
            <w:pPr>
              <w:keepNext/>
              <w:spacing w:afterLines="60" w:after="144"/>
              <w:ind w:left="720"/>
              <w:rPr>
                <w:rFonts w:ascii="Calibri" w:hAnsi="Calibri"/>
                <w:sz w:val="18"/>
                <w:szCs w:val="18"/>
              </w:rPr>
            </w:pPr>
            <w:r w:rsidRPr="00421C09">
              <w:rPr>
                <w:rFonts w:ascii="Calibri" w:hAnsi="Calibri"/>
                <w:sz w:val="18"/>
                <w:szCs w:val="18"/>
              </w:rPr>
              <w:t>else result=</w:t>
            </w:r>
            <w:r w:rsidRPr="00421C09">
              <w:rPr>
                <w:rFonts w:ascii="Calibri" w:hAnsi="Calibri"/>
                <w:b/>
                <w:sz w:val="18"/>
                <w:szCs w:val="18"/>
              </w:rPr>
              <w:t xml:space="preserve">System does not comply.  A registered CF2R-MCH-28 is required </w:t>
            </w:r>
            <w:r w:rsidRPr="00421C09">
              <w:rPr>
                <w:rFonts w:ascii="Calibri" w:hAnsi="Calibri"/>
                <w:sz w:val="18"/>
                <w:szCs w:val="18"/>
              </w:rPr>
              <w:t>(do not allow this MCH-25 to be registered).</w:t>
            </w:r>
          </w:p>
          <w:p w14:paraId="7EB3F6D7" w14:textId="77777777" w:rsidR="000B12F4" w:rsidRPr="00421C09" w:rsidRDefault="008B50A2">
            <w:pPr>
              <w:keepNext/>
              <w:spacing w:afterLines="60" w:after="144"/>
              <w:rPr>
                <w:rFonts w:ascii="Calibri" w:hAnsi="Calibri"/>
                <w:sz w:val="18"/>
                <w:szCs w:val="18"/>
              </w:rPr>
            </w:pPr>
            <w:r w:rsidRPr="00421C09">
              <w:rPr>
                <w:rFonts w:ascii="Calibri" w:hAnsi="Calibri"/>
                <w:sz w:val="18"/>
                <w:szCs w:val="18"/>
                <w:u w:val="single"/>
              </w:rPr>
              <w:t>else</w:t>
            </w:r>
            <w:r w:rsidRPr="00421C09">
              <w:rPr>
                <w:rFonts w:ascii="Calibri" w:hAnsi="Calibri"/>
                <w:sz w:val="18"/>
                <w:szCs w:val="18"/>
              </w:rPr>
              <w:t>if the CF2R-MCH-01 indicates a MCH-23 is required for minimum airflow rate compliance, then</w:t>
            </w:r>
          </w:p>
          <w:p w14:paraId="7EB3F6D8" w14:textId="77777777" w:rsidR="009D3621" w:rsidRDefault="008B50A2">
            <w:pPr>
              <w:keepNext/>
              <w:spacing w:afterLines="60" w:after="144"/>
              <w:ind w:left="720"/>
              <w:rPr>
                <w:rFonts w:ascii="Calibri" w:hAnsi="Calibri"/>
                <w:sz w:val="18"/>
                <w:szCs w:val="18"/>
              </w:rPr>
            </w:pPr>
            <w:r w:rsidRPr="00421C09">
              <w:rPr>
                <w:rFonts w:ascii="Calibri" w:hAnsi="Calibri"/>
                <w:sz w:val="18"/>
                <w:szCs w:val="18"/>
              </w:rPr>
              <w:t xml:space="preserve">if this system has a registered CF3R-MCH-23a or CF3R-MCH-23b that meets the compliance criterion in E01, then result = </w:t>
            </w:r>
            <w:r w:rsidRPr="00421C09">
              <w:rPr>
                <w:rFonts w:ascii="Calibri" w:hAnsi="Calibri"/>
                <w:b/>
                <w:sz w:val="18"/>
                <w:szCs w:val="18"/>
              </w:rPr>
              <w:t>System complies with minimum airflow rate requirements</w:t>
            </w:r>
            <w:r w:rsidRPr="00421C09">
              <w:rPr>
                <w:rFonts w:ascii="Calibri" w:hAnsi="Calibri"/>
                <w:sz w:val="18"/>
                <w:szCs w:val="18"/>
              </w:rPr>
              <w:t>;</w:t>
            </w:r>
          </w:p>
          <w:p w14:paraId="7EB3F6D9" w14:textId="28595F5F" w:rsidR="009D3621" w:rsidRDefault="008B50A2">
            <w:pPr>
              <w:keepNext/>
              <w:spacing w:afterLines="60" w:after="144"/>
              <w:ind w:left="720"/>
              <w:rPr>
                <w:rFonts w:ascii="Calibri" w:hAnsi="Calibri"/>
                <w:sz w:val="18"/>
                <w:szCs w:val="18"/>
              </w:rPr>
            </w:pPr>
            <w:r w:rsidRPr="00421C09">
              <w:rPr>
                <w:rFonts w:ascii="Calibri" w:hAnsi="Calibri"/>
                <w:sz w:val="18"/>
                <w:szCs w:val="18"/>
              </w:rPr>
              <w:t>elseif A</w:t>
            </w:r>
            <w:r w:rsidR="00C339A2">
              <w:rPr>
                <w:rFonts w:ascii="Calibri" w:hAnsi="Calibri"/>
                <w:sz w:val="18"/>
                <w:szCs w:val="18"/>
              </w:rPr>
              <w:t>10</w:t>
            </w:r>
            <w:r w:rsidRPr="00421C09">
              <w:rPr>
                <w:rFonts w:ascii="Calibri" w:hAnsi="Calibri"/>
                <w:sz w:val="18"/>
                <w:szCs w:val="18"/>
              </w:rPr>
              <w:t>=Alteration, then</w:t>
            </w:r>
          </w:p>
          <w:p w14:paraId="7EB3F6DA" w14:textId="041F0B11" w:rsidR="009D3621" w:rsidRDefault="008B50A2">
            <w:pPr>
              <w:keepNext/>
              <w:spacing w:afterLines="60" w:after="144"/>
              <w:ind w:left="1440"/>
              <w:rPr>
                <w:rFonts w:ascii="Calibri" w:hAnsi="Calibri"/>
                <w:sz w:val="18"/>
                <w:szCs w:val="18"/>
              </w:rPr>
            </w:pPr>
            <w:r w:rsidRPr="00421C09">
              <w:rPr>
                <w:rFonts w:ascii="Calibri" w:hAnsi="Calibri"/>
                <w:sz w:val="18"/>
                <w:szCs w:val="18"/>
              </w:rPr>
              <w:t>if the system complies with the alternative airflow compliance method on a registered CF3R-MCH23c;  then result =</w:t>
            </w:r>
            <w:r w:rsidRPr="00421C09">
              <w:rPr>
                <w:rFonts w:ascii="Calibri" w:hAnsi="Calibri"/>
                <w:b/>
                <w:sz w:val="18"/>
                <w:szCs w:val="18"/>
              </w:rPr>
              <w:t>system complies using the alternative remedial actions specified in RA</w:t>
            </w:r>
            <w:r w:rsidR="00E675D1">
              <w:rPr>
                <w:rFonts w:ascii="Calibri" w:hAnsi="Calibri"/>
                <w:b/>
                <w:sz w:val="18"/>
                <w:szCs w:val="18"/>
              </w:rPr>
              <w:t>3.3.3.1.5</w:t>
            </w:r>
            <w:r w:rsidRPr="00421C09">
              <w:rPr>
                <w:rFonts w:ascii="Calibri" w:hAnsi="Calibri"/>
                <w:sz w:val="18"/>
                <w:szCs w:val="18"/>
              </w:rPr>
              <w:t>.</w:t>
            </w:r>
            <w:r w:rsidRPr="00421C09">
              <w:rPr>
                <w:rFonts w:asciiTheme="minorHAnsi" w:hAnsiTheme="minorHAnsi"/>
                <w:sz w:val="18"/>
                <w:szCs w:val="18"/>
              </w:rPr>
              <w:t xml:space="preserve"> </w:t>
            </w:r>
            <w:r w:rsidRPr="00421C09">
              <w:rPr>
                <w:rFonts w:asciiTheme="minorHAnsi" w:hAnsiTheme="minorHAnsi"/>
                <w:b/>
                <w:sz w:val="18"/>
                <w:szCs w:val="18"/>
              </w:rPr>
              <w:t>This System does not qualify for Group Sampling.</w:t>
            </w:r>
          </w:p>
          <w:p w14:paraId="7EB3F6DB" w14:textId="77777777" w:rsidR="009D3621" w:rsidRDefault="008B50A2">
            <w:pPr>
              <w:keepNext/>
              <w:spacing w:afterLines="60" w:after="144"/>
              <w:ind w:left="720"/>
              <w:rPr>
                <w:rFonts w:ascii="Calibri" w:hAnsi="Calibri"/>
                <w:sz w:val="18"/>
                <w:szCs w:val="18"/>
              </w:rPr>
            </w:pPr>
            <w:r w:rsidRPr="00421C09">
              <w:rPr>
                <w:rFonts w:ascii="Calibri" w:hAnsi="Calibri"/>
                <w:sz w:val="18"/>
                <w:szCs w:val="18"/>
              </w:rPr>
              <w:t>else result=</w:t>
            </w:r>
            <w:r w:rsidRPr="00421C09">
              <w:rPr>
                <w:rFonts w:ascii="Calibri" w:hAnsi="Calibri"/>
                <w:b/>
                <w:sz w:val="18"/>
                <w:szCs w:val="18"/>
              </w:rPr>
              <w:t xml:space="preserve">System does not comply. A registered CF3R-MCH-23 for this system is required </w:t>
            </w:r>
            <w:r w:rsidRPr="00421C09">
              <w:rPr>
                <w:rFonts w:ascii="Calibri" w:hAnsi="Calibri"/>
                <w:sz w:val="18"/>
                <w:szCs w:val="18"/>
              </w:rPr>
              <w:t>. (do not allow this MCH-25 to be registered).</w:t>
            </w:r>
          </w:p>
          <w:p w14:paraId="7EB3F6DC" w14:textId="77777777" w:rsidR="00C063EB" w:rsidRPr="00421C09" w:rsidRDefault="008B50A2" w:rsidP="009030FA">
            <w:pPr>
              <w:keepNext/>
              <w:rPr>
                <w:rFonts w:asciiTheme="minorHAnsi" w:hAnsiTheme="minorHAnsi"/>
                <w:sz w:val="18"/>
                <w:szCs w:val="18"/>
              </w:rPr>
            </w:pPr>
            <w:r w:rsidRPr="00421C09">
              <w:rPr>
                <w:rFonts w:ascii="Calibri" w:hAnsi="Calibri"/>
                <w:sz w:val="18"/>
                <w:szCs w:val="18"/>
              </w:rPr>
              <w:t>end&gt;&gt;</w:t>
            </w:r>
          </w:p>
        </w:tc>
      </w:tr>
    </w:tbl>
    <w:p w14:paraId="7EB3F6DE" w14:textId="77777777" w:rsidR="00C063EB" w:rsidRPr="00DF3F73" w:rsidRDefault="00C063EB" w:rsidP="003F6B1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063EB" w:rsidRPr="00DF3F73" w14:paraId="7EB3F6E1" w14:textId="77777777">
        <w:trPr>
          <w:cantSplit/>
          <w:trHeight w:val="432"/>
        </w:trPr>
        <w:tc>
          <w:tcPr>
            <w:tcW w:w="5000" w:type="pct"/>
            <w:gridSpan w:val="3"/>
            <w:vAlign w:val="center"/>
          </w:tcPr>
          <w:p w14:paraId="7EB3F6DF" w14:textId="1BCA6246" w:rsidR="00C063EB" w:rsidRPr="00DF3F73" w:rsidRDefault="00C063EB" w:rsidP="00481126">
            <w:pPr>
              <w:keepNext/>
              <w:rPr>
                <w:rFonts w:asciiTheme="minorHAnsi" w:hAnsiTheme="minorHAnsi"/>
                <w:b/>
                <w:sz w:val="18"/>
                <w:szCs w:val="18"/>
              </w:rPr>
            </w:pPr>
            <w:r w:rsidRPr="00481126">
              <w:rPr>
                <w:rFonts w:asciiTheme="minorHAnsi" w:hAnsiTheme="minorHAnsi"/>
                <w:b/>
                <w:szCs w:val="18"/>
              </w:rPr>
              <w:lastRenderedPageBreak/>
              <w:t>F. Data Collection</w:t>
            </w:r>
          </w:p>
          <w:p w14:paraId="7EB3F6E0" w14:textId="049A62F0" w:rsidR="00C063EB" w:rsidRPr="00DF3F73" w:rsidRDefault="00132229" w:rsidP="00481126">
            <w:pPr>
              <w:keepNext/>
              <w:rPr>
                <w:rFonts w:asciiTheme="minorHAnsi" w:hAnsiTheme="minorHAnsi"/>
                <w:sz w:val="18"/>
                <w:szCs w:val="18"/>
              </w:rPr>
            </w:pPr>
            <w:r w:rsidRPr="00017D78">
              <w:rPr>
                <w:rFonts w:asciiTheme="minorHAnsi" w:hAnsiTheme="minorHAnsi"/>
                <w:sz w:val="18"/>
                <w:szCs w:val="18"/>
              </w:rPr>
              <w:t>HERS Rater must independently collect all data in this section</w:t>
            </w:r>
            <w:r>
              <w:rPr>
                <w:rFonts w:asciiTheme="minorHAnsi" w:hAnsiTheme="minorHAnsi"/>
                <w:sz w:val="18"/>
                <w:szCs w:val="18"/>
              </w:rPr>
              <w:t>.</w:t>
            </w:r>
            <w:r w:rsidRPr="00DF3F73">
              <w:rPr>
                <w:rFonts w:asciiTheme="minorHAnsi" w:hAnsiTheme="minorHAnsi"/>
                <w:sz w:val="18"/>
                <w:szCs w:val="18"/>
              </w:rPr>
              <w:t xml:space="preserve"> </w:t>
            </w:r>
            <w:r w:rsidR="00C063EB" w:rsidRPr="00DF3F73">
              <w:rPr>
                <w:rFonts w:asciiTheme="minorHAnsi" w:hAnsiTheme="minorHAnsi"/>
                <w:sz w:val="18"/>
                <w:szCs w:val="18"/>
              </w:rPr>
              <w:t>Procedures for determining Refrigerant Charge using the Standard Charge Verification Procedure are given in Reference Residential Appendix RA3.2.2 and RA3.2.2.2</w:t>
            </w:r>
          </w:p>
        </w:tc>
      </w:tr>
      <w:tr w:rsidR="00C063EB" w:rsidRPr="00DF3F73" w14:paraId="7EB3F6E5" w14:textId="77777777">
        <w:trPr>
          <w:cantSplit/>
          <w:trHeight w:val="432"/>
        </w:trPr>
        <w:tc>
          <w:tcPr>
            <w:tcW w:w="253" w:type="pct"/>
            <w:vAlign w:val="center"/>
          </w:tcPr>
          <w:p w14:paraId="7EB3F6E2" w14:textId="77777777" w:rsidR="00C063EB" w:rsidRPr="00DF3F73" w:rsidRDefault="00C063EB">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E3" w14:textId="3E28DADE" w:rsidR="00C063EB" w:rsidRPr="00DF3F73" w:rsidRDefault="00C063EB" w:rsidP="00DB2972">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 xml:space="preserve">Lowest </w:t>
            </w:r>
            <w:r w:rsidR="00481126">
              <w:rPr>
                <w:rFonts w:asciiTheme="minorHAnsi" w:hAnsiTheme="minorHAnsi"/>
                <w:sz w:val="18"/>
                <w:szCs w:val="18"/>
              </w:rPr>
              <w:t>R</w:t>
            </w:r>
            <w:r w:rsidRPr="00DF3F73">
              <w:rPr>
                <w:rFonts w:asciiTheme="minorHAnsi" w:hAnsiTheme="minorHAnsi"/>
                <w:sz w:val="18"/>
                <w:szCs w:val="18"/>
              </w:rPr>
              <w:t xml:space="preserve">eturn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D</w:t>
            </w:r>
            <w:r w:rsidRPr="00DF3F73">
              <w:rPr>
                <w:rFonts w:asciiTheme="minorHAnsi" w:hAnsiTheme="minorHAnsi"/>
                <w:sz w:val="18"/>
                <w:szCs w:val="18"/>
              </w:rPr>
              <w:t>ry</w:t>
            </w:r>
            <w:r w:rsidR="00481126">
              <w:rPr>
                <w:rFonts w:asciiTheme="minorHAnsi" w:hAnsiTheme="minorHAnsi"/>
                <w:sz w:val="18"/>
                <w:szCs w:val="18"/>
              </w:rPr>
              <w:t>-</w:t>
            </w:r>
            <w:r w:rsidRPr="00DF3F73">
              <w:rPr>
                <w:rFonts w:asciiTheme="minorHAnsi" w:hAnsiTheme="minorHAnsi"/>
                <w:sz w:val="18"/>
                <w:szCs w:val="18"/>
              </w:rPr>
              <w:t xml:space="preserve">bulb </w:t>
            </w:r>
            <w:r w:rsidR="00481126">
              <w:rPr>
                <w:rFonts w:asciiTheme="minorHAnsi" w:hAnsiTheme="minorHAnsi"/>
                <w:sz w:val="18"/>
                <w:szCs w:val="18"/>
              </w:rPr>
              <w:t>T</w:t>
            </w:r>
            <w:r w:rsidRPr="00DF3F73">
              <w:rPr>
                <w:rFonts w:asciiTheme="minorHAnsi" w:hAnsiTheme="minorHAnsi"/>
                <w:sz w:val="18"/>
                <w:szCs w:val="18"/>
              </w:rPr>
              <w:t xml:space="preserve">emperature that </w:t>
            </w:r>
            <w:r w:rsidR="00481126">
              <w:rPr>
                <w:rFonts w:asciiTheme="minorHAnsi" w:hAnsiTheme="minorHAnsi"/>
                <w:sz w:val="18"/>
                <w:szCs w:val="18"/>
              </w:rPr>
              <w:t>O</w:t>
            </w:r>
            <w:r w:rsidRPr="00DF3F73">
              <w:rPr>
                <w:rFonts w:asciiTheme="minorHAnsi" w:hAnsiTheme="minorHAnsi"/>
                <w:sz w:val="18"/>
                <w:szCs w:val="18"/>
              </w:rPr>
              <w:t xml:space="preserve">ccurred </w:t>
            </w:r>
            <w:r w:rsidR="00481126">
              <w:rPr>
                <w:rFonts w:asciiTheme="minorHAnsi" w:hAnsiTheme="minorHAnsi"/>
                <w:sz w:val="18"/>
                <w:szCs w:val="18"/>
              </w:rPr>
              <w:t>D</w:t>
            </w:r>
            <w:r w:rsidRPr="00DF3F73">
              <w:rPr>
                <w:rFonts w:asciiTheme="minorHAnsi" w:hAnsiTheme="minorHAnsi"/>
                <w:sz w:val="18"/>
                <w:szCs w:val="18"/>
              </w:rPr>
              <w:t xml:space="preserve">uring the </w:t>
            </w:r>
            <w:r w:rsidR="00481126">
              <w:rPr>
                <w:rFonts w:asciiTheme="minorHAnsi" w:hAnsiTheme="minorHAnsi"/>
                <w:sz w:val="18"/>
                <w:szCs w:val="18"/>
              </w:rPr>
              <w:t>R</w:t>
            </w:r>
            <w:r w:rsidRPr="00DF3F73">
              <w:rPr>
                <w:rFonts w:asciiTheme="minorHAnsi" w:hAnsiTheme="minorHAnsi"/>
                <w:sz w:val="18"/>
                <w:szCs w:val="18"/>
              </w:rPr>
              <w:t xml:space="preserve">efrigerant </w:t>
            </w:r>
            <w:r w:rsidR="00481126">
              <w:rPr>
                <w:rFonts w:asciiTheme="minorHAnsi" w:hAnsiTheme="minorHAnsi"/>
                <w:sz w:val="18"/>
                <w:szCs w:val="18"/>
              </w:rPr>
              <w:t>C</w:t>
            </w:r>
            <w:r w:rsidRPr="00DF3F73">
              <w:rPr>
                <w:rFonts w:asciiTheme="minorHAnsi" w:hAnsiTheme="minorHAnsi"/>
                <w:sz w:val="18"/>
                <w:szCs w:val="18"/>
              </w:rPr>
              <w:t xml:space="preserve">harge </w:t>
            </w:r>
            <w:r w:rsidR="00481126">
              <w:rPr>
                <w:rFonts w:asciiTheme="minorHAnsi" w:hAnsiTheme="minorHAnsi"/>
                <w:sz w:val="18"/>
                <w:szCs w:val="18"/>
              </w:rPr>
              <w:t>V</w:t>
            </w:r>
            <w:r w:rsidRPr="00DF3F73">
              <w:rPr>
                <w:rFonts w:asciiTheme="minorHAnsi" w:hAnsiTheme="minorHAnsi"/>
                <w:sz w:val="18"/>
                <w:szCs w:val="18"/>
              </w:rPr>
              <w:t xml:space="preserve">erification </w:t>
            </w:r>
            <w:r w:rsidR="00481126">
              <w:rPr>
                <w:rFonts w:asciiTheme="minorHAnsi" w:hAnsiTheme="minorHAnsi"/>
                <w:sz w:val="18"/>
                <w:szCs w:val="18"/>
              </w:rPr>
              <w:t>P</w:t>
            </w:r>
            <w:r w:rsidRPr="00DF3F73">
              <w:rPr>
                <w:rFonts w:asciiTheme="minorHAnsi" w:hAnsiTheme="minorHAnsi"/>
                <w:sz w:val="18"/>
                <w:szCs w:val="18"/>
              </w:rPr>
              <w:t>rocedure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E4" w14:textId="77777777" w:rsidR="00C063EB" w:rsidRPr="00DF3F73" w:rsidRDefault="00C063EB">
            <w:pPr>
              <w:keepNext/>
              <w:spacing w:after="60"/>
              <w:rPr>
                <w:rFonts w:asciiTheme="minorHAnsi" w:hAnsiTheme="minorHAnsi"/>
                <w:sz w:val="18"/>
                <w:szCs w:val="18"/>
              </w:rPr>
            </w:pPr>
            <w:r w:rsidRPr="00DF3F73">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C063EB" w:rsidRPr="00DF3F73" w14:paraId="7EB3F6E9" w14:textId="77777777">
        <w:trPr>
          <w:cantSplit/>
          <w:trHeight w:val="432"/>
        </w:trPr>
        <w:tc>
          <w:tcPr>
            <w:tcW w:w="253" w:type="pct"/>
            <w:vAlign w:val="center"/>
          </w:tcPr>
          <w:p w14:paraId="7EB3F6E6"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58CB79FF" w14:textId="0769863A" w:rsidR="00481126" w:rsidRDefault="00C063EB" w:rsidP="00481126">
            <w:pPr>
              <w:keepNext/>
              <w:spacing w:after="60"/>
              <w:rPr>
                <w:rFonts w:asciiTheme="minorHAnsi" w:hAnsiTheme="minorHAnsi"/>
                <w:sz w:val="18"/>
                <w:szCs w:val="18"/>
              </w:rPr>
            </w:pPr>
            <w:r w:rsidRPr="00DF3F73">
              <w:rPr>
                <w:rFonts w:asciiTheme="minorHAnsi" w:hAnsiTheme="minorHAnsi"/>
                <w:sz w:val="18"/>
                <w:szCs w:val="18"/>
              </w:rPr>
              <w:t xml:space="preserve">Measured Condenser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E</w:t>
            </w:r>
            <w:r w:rsidRPr="00DF3F73">
              <w:rPr>
                <w:rFonts w:asciiTheme="minorHAnsi" w:hAnsiTheme="minorHAnsi"/>
                <w:sz w:val="18"/>
                <w:szCs w:val="18"/>
              </w:rPr>
              <w:t xml:space="preserve">ntering </w:t>
            </w:r>
            <w:r w:rsidR="00481126">
              <w:rPr>
                <w:rFonts w:asciiTheme="minorHAnsi" w:hAnsiTheme="minorHAnsi"/>
                <w:sz w:val="18"/>
                <w:szCs w:val="18"/>
              </w:rPr>
              <w:t>D</w:t>
            </w:r>
            <w:r w:rsidRPr="00DF3F73">
              <w:rPr>
                <w:rFonts w:asciiTheme="minorHAnsi" w:hAnsiTheme="minorHAnsi"/>
                <w:sz w:val="18"/>
                <w:szCs w:val="18"/>
              </w:rPr>
              <w:t xml:space="preserve">ry-bulb </w:t>
            </w:r>
            <w:r w:rsidR="00481126">
              <w:rPr>
                <w:rFonts w:asciiTheme="minorHAnsi" w:hAnsiTheme="minorHAnsi"/>
                <w:sz w:val="18"/>
                <w:szCs w:val="18"/>
              </w:rPr>
              <w:t>T</w:t>
            </w:r>
            <w:r w:rsidRPr="00DF3F73">
              <w:rPr>
                <w:rFonts w:asciiTheme="minorHAnsi" w:hAnsiTheme="minorHAnsi"/>
                <w:sz w:val="18"/>
                <w:szCs w:val="18"/>
              </w:rPr>
              <w:t xml:space="preserve">emperature </w:t>
            </w:r>
          </w:p>
          <w:p w14:paraId="7EB3F6E7" w14:textId="40613C68"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(T </w:t>
            </w:r>
            <w:r w:rsidRPr="00DF3F73">
              <w:rPr>
                <w:rFonts w:asciiTheme="minorHAnsi" w:hAnsiTheme="minorHAnsi"/>
                <w:sz w:val="18"/>
                <w:szCs w:val="18"/>
                <w:vertAlign w:val="subscript"/>
              </w:rPr>
              <w:t>condenser, db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E8" w14:textId="77777777" w:rsidR="00C063EB" w:rsidRPr="00DF3F73" w:rsidRDefault="00C063EB" w:rsidP="00CD342C">
            <w:pPr>
              <w:keepNext/>
              <w:spacing w:after="60"/>
              <w:rPr>
                <w:rFonts w:asciiTheme="minorHAnsi" w:hAnsiTheme="minorHAnsi"/>
                <w:sz w:val="18"/>
                <w:szCs w:val="18"/>
              </w:rPr>
            </w:pPr>
            <w:r w:rsidRPr="00DF3F73">
              <w:rPr>
                <w:rFonts w:asciiTheme="minorHAnsi" w:hAnsiTheme="minorHAnsi"/>
                <w:sz w:val="18"/>
                <w:szCs w:val="18"/>
              </w:rPr>
              <w:t>&lt;user input: numeric: xxx.x, range = 0 to 130&gt;&gt;</w:t>
            </w:r>
          </w:p>
        </w:tc>
      </w:tr>
      <w:tr w:rsidR="00C063EB" w:rsidRPr="00DF3F73" w14:paraId="7EB3F6ED" w14:textId="77777777">
        <w:trPr>
          <w:cantSplit/>
          <w:trHeight w:val="432"/>
        </w:trPr>
        <w:tc>
          <w:tcPr>
            <w:tcW w:w="253" w:type="pct"/>
            <w:vAlign w:val="center"/>
          </w:tcPr>
          <w:p w14:paraId="7EB3F6EA" w14:textId="77777777" w:rsidR="00C063EB" w:rsidRPr="00DF3F73" w:rsidRDefault="00C063EB" w:rsidP="0024734D">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03</w:t>
            </w:r>
          </w:p>
        </w:tc>
        <w:tc>
          <w:tcPr>
            <w:tcW w:w="2247" w:type="pct"/>
            <w:vAlign w:val="center"/>
          </w:tcPr>
          <w:p w14:paraId="7EB3F6EB" w14:textId="7BB8AFF9" w:rsidR="00C063EB" w:rsidRPr="00DF3F73" w:rsidRDefault="00C063EB" w:rsidP="0024734D">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Outdoor Temperature Qualification Status</w:t>
            </w:r>
          </w:p>
        </w:tc>
        <w:tc>
          <w:tcPr>
            <w:tcW w:w="2500" w:type="pct"/>
            <w:vAlign w:val="center"/>
          </w:tcPr>
          <w:p w14:paraId="7EB3F6EC" w14:textId="77777777" w:rsidR="00C063EB" w:rsidRPr="00DF3F73" w:rsidRDefault="00C063EB" w:rsidP="009030FA">
            <w:pPr>
              <w:keepNext/>
              <w:spacing w:after="60"/>
              <w:rPr>
                <w:rFonts w:asciiTheme="minorHAnsi" w:hAnsiTheme="minorHAnsi"/>
                <w:sz w:val="18"/>
                <w:szCs w:val="18"/>
              </w:rPr>
            </w:pPr>
            <w:r w:rsidRPr="00DF3F73">
              <w:rPr>
                <w:rFonts w:asciiTheme="minorHAnsi" w:hAnsiTheme="minorHAnsi"/>
                <w:sz w:val="18"/>
                <w:szCs w:val="18"/>
              </w:rPr>
              <w:t xml:space="preserve">&lt;&lt;if </w:t>
            </w:r>
            <w:r w:rsidR="009030FA">
              <w:rPr>
                <w:rFonts w:asciiTheme="minorHAnsi" w:hAnsiTheme="minorHAnsi"/>
                <w:sz w:val="18"/>
                <w:szCs w:val="18"/>
              </w:rPr>
              <w:t>F</w:t>
            </w:r>
            <w:r w:rsidR="009030FA" w:rsidRPr="00DF3F73">
              <w:rPr>
                <w:rFonts w:asciiTheme="minorHAnsi" w:hAnsiTheme="minorHAnsi"/>
                <w:sz w:val="18"/>
                <w:szCs w:val="18"/>
              </w:rPr>
              <w:t>02</w:t>
            </w:r>
            <w:r w:rsidRPr="00DF3F73">
              <w:rPr>
                <w:rFonts w:asciiTheme="minorHAnsi" w:hAnsiTheme="minorHAnsi"/>
                <w:sz w:val="18"/>
                <w:szCs w:val="18"/>
              </w:rPr>
              <w:t>&lt;55F or greater than 115F, then display text: "Superheat refrigerant charge verification method is not allowed to be used when the outdoor temperature is less than 55F or greater than 115F", do not proceed&gt;&gt;</w:t>
            </w:r>
          </w:p>
        </w:tc>
      </w:tr>
      <w:tr w:rsidR="00C063EB" w:rsidRPr="00DF3F73" w14:paraId="7EB3F6F1" w14:textId="77777777">
        <w:trPr>
          <w:cantSplit/>
          <w:trHeight w:val="432"/>
        </w:trPr>
        <w:tc>
          <w:tcPr>
            <w:tcW w:w="253" w:type="pct"/>
            <w:vAlign w:val="center"/>
          </w:tcPr>
          <w:p w14:paraId="7EB3F6EE"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04</w:t>
            </w:r>
          </w:p>
        </w:tc>
        <w:tc>
          <w:tcPr>
            <w:tcW w:w="2247" w:type="pct"/>
            <w:vAlign w:val="center"/>
          </w:tcPr>
          <w:p w14:paraId="7EB3F6EF" w14:textId="6D573FBD"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Return (evaporator entering)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D</w:t>
            </w:r>
            <w:r w:rsidRPr="00DF3F73">
              <w:rPr>
                <w:rFonts w:asciiTheme="minorHAnsi" w:hAnsiTheme="minorHAnsi"/>
                <w:sz w:val="18"/>
                <w:szCs w:val="18"/>
              </w:rPr>
              <w:t xml:space="preserve">ry-bulb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db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0"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130&gt;&gt;</w:t>
            </w:r>
          </w:p>
        </w:tc>
      </w:tr>
      <w:tr w:rsidR="00C063EB" w:rsidRPr="00DF3F73" w14:paraId="7EB3F6F5" w14:textId="77777777">
        <w:trPr>
          <w:cantSplit/>
          <w:trHeight w:val="432"/>
        </w:trPr>
        <w:tc>
          <w:tcPr>
            <w:tcW w:w="253" w:type="pct"/>
            <w:vAlign w:val="center"/>
          </w:tcPr>
          <w:p w14:paraId="7EB3F6F2"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05</w:t>
            </w:r>
          </w:p>
        </w:tc>
        <w:tc>
          <w:tcPr>
            <w:tcW w:w="2247" w:type="pct"/>
            <w:vAlign w:val="center"/>
          </w:tcPr>
          <w:p w14:paraId="7EB3F6F3" w14:textId="47352D52"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Return (evaporator entering)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W</w:t>
            </w:r>
            <w:r w:rsidRPr="00DF3F73">
              <w:rPr>
                <w:rFonts w:asciiTheme="minorHAnsi" w:hAnsiTheme="minorHAnsi"/>
                <w:sz w:val="18"/>
                <w:szCs w:val="18"/>
              </w:rPr>
              <w:t xml:space="preserve">et-bulb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wb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4"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130&gt;&gt;</w:t>
            </w:r>
          </w:p>
        </w:tc>
      </w:tr>
      <w:tr w:rsidR="00C063EB" w:rsidRPr="00DF3F73" w14:paraId="7EB3F6F9" w14:textId="77777777">
        <w:trPr>
          <w:cantSplit/>
          <w:trHeight w:val="432"/>
        </w:trPr>
        <w:tc>
          <w:tcPr>
            <w:tcW w:w="253" w:type="pct"/>
            <w:vAlign w:val="center"/>
          </w:tcPr>
          <w:p w14:paraId="7EB3F6F6"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06</w:t>
            </w:r>
          </w:p>
        </w:tc>
        <w:tc>
          <w:tcPr>
            <w:tcW w:w="2247" w:type="pct"/>
            <w:vAlign w:val="center"/>
          </w:tcPr>
          <w:p w14:paraId="7EB3F6F7" w14:textId="5E187FC6"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Suction </w:t>
            </w:r>
            <w:r w:rsidR="00481126">
              <w:rPr>
                <w:rFonts w:asciiTheme="minorHAnsi" w:hAnsiTheme="minorHAnsi"/>
                <w:sz w:val="18"/>
                <w:szCs w:val="18"/>
              </w:rPr>
              <w:t>L</w:t>
            </w:r>
            <w:r w:rsidRPr="00DF3F73">
              <w:rPr>
                <w:rFonts w:asciiTheme="minorHAnsi" w:hAnsiTheme="minorHAnsi"/>
                <w:sz w:val="18"/>
                <w:szCs w:val="18"/>
              </w:rPr>
              <w:t xml:space="preserve">ine </w:t>
            </w:r>
            <w:r w:rsidR="00481126">
              <w:rPr>
                <w:rFonts w:asciiTheme="minorHAnsi" w:hAnsiTheme="minorHAnsi"/>
                <w:sz w:val="18"/>
                <w:szCs w:val="18"/>
              </w:rPr>
              <w:t>T</w:t>
            </w:r>
            <w:r w:rsidRPr="00DF3F73">
              <w:rPr>
                <w:rFonts w:asciiTheme="minorHAnsi" w:hAnsiTheme="minorHAnsi"/>
                <w:sz w:val="18"/>
                <w:szCs w:val="18"/>
              </w:rPr>
              <w:t>emperature (T</w:t>
            </w:r>
            <w:r w:rsidRPr="00DF3F73">
              <w:rPr>
                <w:rFonts w:asciiTheme="minorHAnsi" w:hAnsiTheme="minorHAnsi"/>
                <w:sz w:val="18"/>
                <w:szCs w:val="18"/>
                <w:vertAlign w:val="subscript"/>
              </w:rPr>
              <w:t>suction</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8"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-40 to 150&gt;&gt;</w:t>
            </w:r>
          </w:p>
        </w:tc>
      </w:tr>
      <w:tr w:rsidR="00C063EB" w:rsidRPr="00DF3F73" w14:paraId="7EB3F6FD" w14:textId="77777777">
        <w:trPr>
          <w:cantSplit/>
          <w:trHeight w:val="432"/>
        </w:trPr>
        <w:tc>
          <w:tcPr>
            <w:tcW w:w="253" w:type="pct"/>
            <w:vAlign w:val="center"/>
          </w:tcPr>
          <w:p w14:paraId="7EB3F6FA"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07</w:t>
            </w:r>
          </w:p>
        </w:tc>
        <w:tc>
          <w:tcPr>
            <w:tcW w:w="2247" w:type="pct"/>
            <w:vAlign w:val="center"/>
          </w:tcPr>
          <w:p w14:paraId="7EB3F6FB" w14:textId="6FB5E112" w:rsidR="00C063EB" w:rsidRPr="00DF3F73" w:rsidRDefault="00C063EB" w:rsidP="00481126">
            <w:pPr>
              <w:keepNext/>
              <w:spacing w:after="60"/>
              <w:rPr>
                <w:rFonts w:asciiTheme="minorHAnsi" w:hAnsiTheme="minorHAnsi"/>
                <w:sz w:val="18"/>
                <w:szCs w:val="18"/>
              </w:rPr>
            </w:pPr>
            <w:r w:rsidRPr="00DF3F73">
              <w:rPr>
                <w:rFonts w:asciiTheme="minorHAnsi" w:hAnsiTheme="minorHAnsi"/>
                <w:sz w:val="18"/>
                <w:szCs w:val="18"/>
              </w:rPr>
              <w:t xml:space="preserve">Measured Suction </w:t>
            </w:r>
            <w:r w:rsidR="00481126">
              <w:rPr>
                <w:rFonts w:asciiTheme="minorHAnsi" w:hAnsiTheme="minorHAnsi"/>
                <w:sz w:val="18"/>
                <w:szCs w:val="18"/>
              </w:rPr>
              <w:t>L</w:t>
            </w:r>
            <w:r w:rsidRPr="00DF3F73">
              <w:rPr>
                <w:rFonts w:asciiTheme="minorHAnsi" w:hAnsiTheme="minorHAnsi"/>
                <w:sz w:val="18"/>
                <w:szCs w:val="18"/>
              </w:rPr>
              <w:t xml:space="preserve">ine </w:t>
            </w:r>
            <w:r w:rsidR="00481126">
              <w:rPr>
                <w:rFonts w:asciiTheme="minorHAnsi" w:hAnsiTheme="minorHAnsi"/>
                <w:sz w:val="18"/>
                <w:szCs w:val="18"/>
              </w:rPr>
              <w:t>P</w:t>
            </w:r>
            <w:r w:rsidRPr="00DF3F73">
              <w:rPr>
                <w:rFonts w:asciiTheme="minorHAnsi" w:hAnsiTheme="minorHAnsi"/>
                <w:sz w:val="18"/>
                <w:szCs w:val="18"/>
              </w:rPr>
              <w:t xml:space="preserve">ressure (P </w:t>
            </w:r>
            <w:r w:rsidRPr="00DF3F73">
              <w:rPr>
                <w:rFonts w:asciiTheme="minorHAnsi" w:hAnsiTheme="minorHAnsi"/>
                <w:sz w:val="18"/>
                <w:szCs w:val="18"/>
                <w:vertAlign w:val="subscript"/>
              </w:rPr>
              <w:t>suction</w:t>
            </w:r>
            <w:r w:rsidRPr="00DF3F73">
              <w:rPr>
                <w:rFonts w:asciiTheme="minorHAnsi" w:hAnsiTheme="minorHAnsi"/>
                <w:sz w:val="18"/>
                <w:szCs w:val="18"/>
              </w:rPr>
              <w:t xml:space="preserve"> - psig)</w:t>
            </w:r>
          </w:p>
        </w:tc>
        <w:tc>
          <w:tcPr>
            <w:tcW w:w="2500" w:type="pct"/>
            <w:vAlign w:val="center"/>
          </w:tcPr>
          <w:p w14:paraId="7EB3F6FC"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400&gt;&gt;</w:t>
            </w:r>
          </w:p>
        </w:tc>
      </w:tr>
      <w:tr w:rsidR="00C063EB" w:rsidRPr="00DF3F73" w14:paraId="7EB3F702" w14:textId="77777777">
        <w:trPr>
          <w:cantSplit/>
          <w:trHeight w:val="432"/>
        </w:trPr>
        <w:tc>
          <w:tcPr>
            <w:tcW w:w="253" w:type="pct"/>
            <w:vAlign w:val="center"/>
          </w:tcPr>
          <w:p w14:paraId="7EB3F6FE"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08</w:t>
            </w:r>
          </w:p>
        </w:tc>
        <w:tc>
          <w:tcPr>
            <w:tcW w:w="2247" w:type="pct"/>
            <w:vAlign w:val="center"/>
          </w:tcPr>
          <w:p w14:paraId="7EB3F6FF" w14:textId="5EECCF0E"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 xml:space="preserve">Evaporator </w:t>
            </w:r>
            <w:r w:rsidR="00481126">
              <w:rPr>
                <w:rFonts w:asciiTheme="minorHAnsi" w:hAnsiTheme="minorHAnsi"/>
                <w:sz w:val="18"/>
                <w:szCs w:val="18"/>
              </w:rPr>
              <w:t>S</w:t>
            </w:r>
            <w:r w:rsidRPr="00DF3F73">
              <w:rPr>
                <w:rFonts w:asciiTheme="minorHAnsi" w:hAnsiTheme="minorHAnsi"/>
                <w:sz w:val="18"/>
                <w:szCs w:val="18"/>
              </w:rPr>
              <w:t xml:space="preserve">aturation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evaporator</w:t>
            </w:r>
            <w:r w:rsidRPr="00DF3F73">
              <w:rPr>
                <w:rFonts w:asciiTheme="minorHAnsi" w:hAnsiTheme="minorHAnsi"/>
                <w:sz w:val="18"/>
                <w:szCs w:val="18"/>
              </w:rPr>
              <w:t>,</w:t>
            </w:r>
            <w:r w:rsidRPr="00DF3F73">
              <w:rPr>
                <w:rFonts w:asciiTheme="minorHAnsi" w:hAnsiTheme="minorHAnsi"/>
                <w:sz w:val="18"/>
                <w:szCs w:val="18"/>
                <w:vertAlign w:val="subscript"/>
              </w:rPr>
              <w:t xml:space="preserve"> sat</w:t>
            </w:r>
            <w:r w:rsidRPr="00DF3F73">
              <w:rPr>
                <w:rFonts w:asciiTheme="minorHAnsi" w:hAnsiTheme="minorHAnsi"/>
                <w:sz w:val="18"/>
                <w:szCs w:val="18"/>
              </w:rPr>
              <w:t xml:space="preserve">) </w:t>
            </w:r>
          </w:p>
          <w:p w14:paraId="7EB3F700" w14:textId="6CEAB8BA" w:rsidR="00C063EB" w:rsidRPr="00DF3F73" w:rsidRDefault="00C063EB" w:rsidP="00DB2972">
            <w:pPr>
              <w:keepNext/>
              <w:rPr>
                <w:rFonts w:asciiTheme="minorHAnsi" w:hAnsiTheme="minorHAnsi"/>
                <w:sz w:val="18"/>
                <w:szCs w:val="18"/>
              </w:rPr>
            </w:pPr>
            <w:r w:rsidRPr="00DF3F73">
              <w:rPr>
                <w:rFonts w:asciiTheme="minorHAnsi" w:hAnsiTheme="minorHAnsi"/>
                <w:sz w:val="18"/>
                <w:szCs w:val="18"/>
              </w:rPr>
              <w:t xml:space="preserve">from </w:t>
            </w:r>
            <w:r w:rsidR="00481126">
              <w:rPr>
                <w:rFonts w:asciiTheme="minorHAnsi" w:hAnsiTheme="minorHAnsi"/>
                <w:sz w:val="18"/>
                <w:szCs w:val="18"/>
              </w:rPr>
              <w:t>D</w:t>
            </w:r>
            <w:r w:rsidRPr="00DF3F73">
              <w:rPr>
                <w:rFonts w:asciiTheme="minorHAnsi" w:hAnsiTheme="minorHAnsi"/>
                <w:sz w:val="18"/>
                <w:szCs w:val="18"/>
              </w:rPr>
              <w:t xml:space="preserve">igital </w:t>
            </w:r>
            <w:r w:rsidR="00481126">
              <w:rPr>
                <w:rFonts w:asciiTheme="minorHAnsi" w:hAnsiTheme="minorHAnsi"/>
                <w:sz w:val="18"/>
                <w:szCs w:val="18"/>
              </w:rPr>
              <w:t>G</w:t>
            </w:r>
            <w:r w:rsidRPr="00DF3F73">
              <w:rPr>
                <w:rFonts w:asciiTheme="minorHAnsi" w:hAnsiTheme="minorHAnsi"/>
                <w:sz w:val="18"/>
                <w:szCs w:val="18"/>
              </w:rPr>
              <w:t>auge or P-T Table using Line F07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1" w14:textId="77777777" w:rsidR="00C063EB" w:rsidRPr="00DF3F73" w:rsidRDefault="00C063EB" w:rsidP="003E31A0">
            <w:pPr>
              <w:keepNext/>
              <w:spacing w:after="60"/>
              <w:rPr>
                <w:rFonts w:asciiTheme="minorHAnsi" w:hAnsiTheme="minorHAnsi"/>
                <w:sz w:val="18"/>
                <w:szCs w:val="18"/>
              </w:rPr>
            </w:pPr>
            <w:r w:rsidRPr="00DF3F73">
              <w:rPr>
                <w:rFonts w:asciiTheme="minorHAnsi" w:hAnsiTheme="minorHAnsi"/>
                <w:sz w:val="18"/>
                <w:szCs w:val="18"/>
              </w:rPr>
              <w:t>&lt;&lt;user entry, check range = -40 to 150&gt;&gt;</w:t>
            </w:r>
          </w:p>
        </w:tc>
      </w:tr>
      <w:tr w:rsidR="00C063EB" w:rsidRPr="00DF3F73" w14:paraId="7EB3F706" w14:textId="77777777">
        <w:trPr>
          <w:cantSplit/>
          <w:trHeight w:val="432"/>
        </w:trPr>
        <w:tc>
          <w:tcPr>
            <w:tcW w:w="253" w:type="pct"/>
            <w:vAlign w:val="center"/>
          </w:tcPr>
          <w:p w14:paraId="7EB3F703"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09</w:t>
            </w:r>
          </w:p>
        </w:tc>
        <w:tc>
          <w:tcPr>
            <w:tcW w:w="2247" w:type="pct"/>
            <w:vAlign w:val="center"/>
          </w:tcPr>
          <w:p w14:paraId="7EB3F704" w14:textId="03BDA3B2"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Measured Superheat (Line F06 – Line F08)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5"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&lt;&lt;temperature, calculated (F06 – F08)&gt;&gt;</w:t>
            </w:r>
          </w:p>
        </w:tc>
      </w:tr>
      <w:tr w:rsidR="00C063EB" w:rsidRPr="00DF3F73" w14:paraId="7EB3F70A" w14:textId="77777777">
        <w:trPr>
          <w:cantSplit/>
          <w:trHeight w:val="432"/>
        </w:trPr>
        <w:tc>
          <w:tcPr>
            <w:tcW w:w="253" w:type="pct"/>
            <w:vAlign w:val="center"/>
          </w:tcPr>
          <w:p w14:paraId="7EB3F707" w14:textId="77777777" w:rsidR="00C063EB" w:rsidRPr="00DF3F73" w:rsidDel="00C76C40" w:rsidRDefault="00C063EB" w:rsidP="0024734D">
            <w:pPr>
              <w:keepNext/>
              <w:rPr>
                <w:rFonts w:asciiTheme="minorHAnsi" w:hAnsiTheme="minorHAnsi"/>
                <w:sz w:val="18"/>
                <w:szCs w:val="18"/>
              </w:rPr>
            </w:pPr>
            <w:r w:rsidRPr="00DF3F73">
              <w:rPr>
                <w:rFonts w:asciiTheme="minorHAnsi" w:hAnsiTheme="minorHAnsi"/>
                <w:sz w:val="18"/>
                <w:szCs w:val="18"/>
              </w:rPr>
              <w:t>10</w:t>
            </w:r>
          </w:p>
        </w:tc>
        <w:tc>
          <w:tcPr>
            <w:tcW w:w="2247" w:type="pct"/>
            <w:vAlign w:val="center"/>
          </w:tcPr>
          <w:p w14:paraId="7EB3F708" w14:textId="1D3D9B57"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Target Superheat (from Table RA3.2-2, using F02 and F05)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9"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50&gt;&gt;</w:t>
            </w:r>
          </w:p>
        </w:tc>
      </w:tr>
      <w:tr w:rsidR="00C063EB" w:rsidRPr="00DF3F73" w14:paraId="7EB3F70D" w14:textId="77777777">
        <w:trPr>
          <w:cantSplit/>
          <w:trHeight w:val="432"/>
        </w:trPr>
        <w:tc>
          <w:tcPr>
            <w:tcW w:w="253" w:type="pct"/>
            <w:vAlign w:val="center"/>
          </w:tcPr>
          <w:p w14:paraId="7EB3F70B" w14:textId="77777777" w:rsidR="00C063EB" w:rsidRPr="00DF3F73" w:rsidDel="00C76C40" w:rsidRDefault="00C063EB" w:rsidP="0024734D">
            <w:pPr>
              <w:keepNext/>
              <w:rPr>
                <w:rFonts w:asciiTheme="minorHAnsi" w:hAnsiTheme="minorHAnsi"/>
                <w:sz w:val="18"/>
                <w:szCs w:val="18"/>
              </w:rPr>
            </w:pPr>
            <w:r w:rsidRPr="00DF3F73">
              <w:rPr>
                <w:rFonts w:asciiTheme="minorHAnsi" w:hAnsiTheme="minorHAnsi"/>
                <w:sz w:val="18"/>
                <w:szCs w:val="18"/>
              </w:rPr>
              <w:t>11</w:t>
            </w:r>
          </w:p>
        </w:tc>
        <w:tc>
          <w:tcPr>
            <w:tcW w:w="4747" w:type="pct"/>
            <w:gridSpan w:val="2"/>
            <w:vAlign w:val="center"/>
          </w:tcPr>
          <w:p w14:paraId="7EB3F70C" w14:textId="1704E453" w:rsidR="00C063EB" w:rsidRPr="00DF3F73" w:rsidRDefault="00C063EB" w:rsidP="00206C12">
            <w:pPr>
              <w:keepNext/>
              <w:spacing w:after="60"/>
              <w:rPr>
                <w:rFonts w:asciiTheme="minorHAnsi" w:hAnsiTheme="minorHAnsi"/>
                <w:sz w:val="18"/>
                <w:szCs w:val="18"/>
              </w:rPr>
            </w:pPr>
            <w:r w:rsidRPr="00DF3F73">
              <w:rPr>
                <w:rFonts w:asciiTheme="minorHAnsi" w:hAnsiTheme="minorHAnsi"/>
                <w:sz w:val="18"/>
                <w:szCs w:val="18"/>
              </w:rPr>
              <w:t>Compliance Statement: &lt;&lt;if</w:t>
            </w:r>
            <w:r w:rsidR="00680F7E">
              <w:rPr>
                <w:rFonts w:asciiTheme="minorHAnsi" w:hAnsiTheme="minorHAnsi"/>
                <w:sz w:val="18"/>
                <w:szCs w:val="18"/>
              </w:rPr>
              <w:t xml:space="preserve"> F01 ≥ 70, and</w:t>
            </w:r>
            <w:r w:rsidRPr="00DF3F73">
              <w:rPr>
                <w:rFonts w:asciiTheme="minorHAnsi" w:hAnsiTheme="minorHAnsi"/>
                <w:sz w:val="18"/>
                <w:szCs w:val="18"/>
              </w:rPr>
              <w:t xml:space="preserve"> ABS(F09 – F10) ≤ </w:t>
            </w:r>
            <w:r w:rsidR="004C1B0C" w:rsidRPr="00DF3F73">
              <w:rPr>
                <w:rFonts w:asciiTheme="minorHAnsi" w:hAnsiTheme="minorHAnsi"/>
                <w:sz w:val="18"/>
                <w:szCs w:val="18"/>
              </w:rPr>
              <w:t>8</w:t>
            </w:r>
            <w:r w:rsidRPr="00DF3F73">
              <w:rPr>
                <w:rFonts w:asciiTheme="minorHAnsi" w:hAnsiTheme="minorHAnsi"/>
                <w:sz w:val="18"/>
                <w:szCs w:val="18"/>
              </w:rPr>
              <w:t xml:space="preserve">, then display text: “System complies with Refrigerant Charge Verification requirement by use of the Superheat Method”; else display text: "System does not comply" </w:t>
            </w:r>
          </w:p>
        </w:tc>
      </w:tr>
    </w:tbl>
    <w:p w14:paraId="7EB3F70F" w14:textId="77777777" w:rsidR="00C063EB" w:rsidRPr="00B721EB" w:rsidRDefault="00C063E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2A63D2" w:rsidRPr="00695C2B" w14:paraId="7EB3F712" w14:textId="77777777" w:rsidTr="002A63D2">
        <w:trPr>
          <w:cantSplit/>
          <w:trHeight w:val="432"/>
        </w:trPr>
        <w:tc>
          <w:tcPr>
            <w:tcW w:w="5000" w:type="pct"/>
            <w:gridSpan w:val="2"/>
            <w:vAlign w:val="center"/>
          </w:tcPr>
          <w:p w14:paraId="7EB3F710" w14:textId="161F1F84" w:rsidR="002A63D2" w:rsidRPr="003A69EB" w:rsidRDefault="002A63D2" w:rsidP="00481126">
            <w:pPr>
              <w:keepNext/>
              <w:rPr>
                <w:rFonts w:asciiTheme="minorHAnsi" w:hAnsiTheme="minorHAnsi"/>
                <w:b/>
                <w:szCs w:val="18"/>
              </w:rPr>
            </w:pPr>
            <w:r w:rsidRPr="003A69EB">
              <w:rPr>
                <w:rFonts w:asciiTheme="minorHAnsi" w:hAnsiTheme="minorHAnsi"/>
                <w:b/>
                <w:szCs w:val="18"/>
              </w:rPr>
              <w:t xml:space="preserve">G. Determination of </w:t>
            </w:r>
            <w:r w:rsidR="00C80854" w:rsidRPr="003A69EB">
              <w:rPr>
                <w:rFonts w:asciiTheme="minorHAnsi" w:hAnsiTheme="minorHAnsi"/>
                <w:b/>
                <w:szCs w:val="18"/>
              </w:rPr>
              <w:t xml:space="preserve">HERS Verification </w:t>
            </w:r>
            <w:r w:rsidRPr="003A69EB">
              <w:rPr>
                <w:rFonts w:asciiTheme="minorHAnsi" w:hAnsiTheme="minorHAnsi"/>
                <w:b/>
                <w:szCs w:val="18"/>
              </w:rPr>
              <w:t>Compliance</w:t>
            </w:r>
          </w:p>
          <w:p w14:paraId="7EB3F711" w14:textId="6F72CD99" w:rsidR="002A63D2" w:rsidRPr="00695C2B" w:rsidRDefault="002435AC" w:rsidP="00481126">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93246" w:rsidRPr="00695C2B" w14:paraId="7EB3F715" w14:textId="77777777" w:rsidTr="00093246">
        <w:trPr>
          <w:cantSplit/>
          <w:trHeight w:val="432"/>
        </w:trPr>
        <w:tc>
          <w:tcPr>
            <w:tcW w:w="253" w:type="pct"/>
            <w:vAlign w:val="center"/>
          </w:tcPr>
          <w:p w14:paraId="7EB3F713" w14:textId="77777777" w:rsidR="00093246" w:rsidRPr="00695C2B" w:rsidDel="00C76C40" w:rsidRDefault="00093246" w:rsidP="00093246">
            <w:pPr>
              <w:keepNext/>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7EB3F714" w14:textId="1170B329" w:rsidR="00093246" w:rsidRPr="00695C2B" w:rsidRDefault="00093246" w:rsidP="00093246">
            <w:pPr>
              <w:keepNext/>
              <w:spacing w:after="60"/>
              <w:rPr>
                <w:rFonts w:asciiTheme="minorHAnsi" w:hAnsiTheme="minorHAnsi"/>
                <w:sz w:val="18"/>
                <w:szCs w:val="18"/>
              </w:rPr>
            </w:pPr>
            <w:r w:rsidRPr="00695C2B">
              <w:rPr>
                <w:rFonts w:asciiTheme="minorHAnsi" w:hAnsiTheme="minorHAnsi"/>
                <w:sz w:val="18"/>
                <w:szCs w:val="18"/>
              </w:rPr>
              <w:t>&lt;&lt;if C03 and C04=calibration is current; and D01≠ System does not comply; andE02≠ System does not comply; and F11≠ System does not comply</w:t>
            </w:r>
            <w:r w:rsidR="00C80854" w:rsidRPr="00695C2B">
              <w:rPr>
                <w:rFonts w:asciiTheme="minorHAnsi" w:hAnsiTheme="minorHAnsi"/>
                <w:sz w:val="18"/>
                <w:szCs w:val="18"/>
              </w:rPr>
              <w:t>; then display</w:t>
            </w:r>
            <w:r w:rsidR="00D12397" w:rsidRPr="00695C2B">
              <w:rPr>
                <w:rFonts w:asciiTheme="minorHAnsi" w:hAnsiTheme="minorHAnsi"/>
                <w:sz w:val="18"/>
                <w:szCs w:val="18"/>
              </w:rPr>
              <w:t>:</w:t>
            </w:r>
            <w:r w:rsidR="002435AC">
              <w:rPr>
                <w:rFonts w:asciiTheme="minorHAnsi" w:hAnsiTheme="minorHAnsi"/>
                <w:sz w:val="18"/>
                <w:szCs w:val="18"/>
              </w:rPr>
              <w:t xml:space="preserve"> Complies: </w:t>
            </w:r>
            <w:r w:rsidR="002435AC" w:rsidRPr="00221722">
              <w:rPr>
                <w:rFonts w:asciiTheme="minorHAnsi" w:hAnsiTheme="minorHAnsi"/>
                <w:sz w:val="18"/>
                <w:szCs w:val="18"/>
              </w:rPr>
              <w:t>All specified verification protocol requirem</w:t>
            </w:r>
            <w:r w:rsidR="002435AC">
              <w:rPr>
                <w:rFonts w:asciiTheme="minorHAnsi" w:hAnsiTheme="minorHAnsi"/>
                <w:sz w:val="18"/>
                <w:szCs w:val="18"/>
              </w:rPr>
              <w:t xml:space="preserve">ents on this document are met; else display: </w:t>
            </w:r>
            <w:r w:rsidR="002435AC" w:rsidRPr="00221722">
              <w:rPr>
                <w:rFonts w:asciiTheme="minorHAnsi" w:hAnsiTheme="minorHAnsi"/>
                <w:sz w:val="18"/>
                <w:szCs w:val="18"/>
              </w:rPr>
              <w:t>Does not comply: One or more specified verification protocol requirements on this document are not met</w:t>
            </w:r>
            <w:r w:rsidR="002435AC">
              <w:rPr>
                <w:rFonts w:asciiTheme="minorHAnsi" w:hAnsiTheme="minorHAnsi"/>
                <w:sz w:val="18"/>
                <w:szCs w:val="18"/>
              </w:rPr>
              <w:t xml:space="preserve"> </w:t>
            </w:r>
            <w:r w:rsidR="005D7DE0">
              <w:rPr>
                <w:rFonts w:asciiTheme="minorHAnsi" w:hAnsiTheme="minorHAnsi"/>
                <w:sz w:val="18"/>
                <w:szCs w:val="18"/>
              </w:rPr>
              <w:t>&gt;&gt;</w:t>
            </w:r>
          </w:p>
        </w:tc>
      </w:tr>
    </w:tbl>
    <w:p w14:paraId="7EB3F716" w14:textId="77777777" w:rsidR="00C063EB" w:rsidRDefault="00C063EB" w:rsidP="006F7E55">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FE279B" w:rsidRPr="00DF3F73" w14:paraId="7EB3F718" w14:textId="77777777" w:rsidTr="00FE279B">
        <w:trPr>
          <w:trHeight w:val="288"/>
        </w:trPr>
        <w:tc>
          <w:tcPr>
            <w:tcW w:w="10950" w:type="dxa"/>
            <w:gridSpan w:val="4"/>
            <w:vAlign w:val="center"/>
          </w:tcPr>
          <w:p w14:paraId="7EB3F717"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FE279B" w:rsidRPr="00DF3F73" w14:paraId="7EB3F71A" w14:textId="77777777" w:rsidTr="00481126">
        <w:trPr>
          <w:trHeight w:val="296"/>
        </w:trPr>
        <w:tc>
          <w:tcPr>
            <w:tcW w:w="10950" w:type="dxa"/>
            <w:gridSpan w:val="4"/>
            <w:vAlign w:val="center"/>
          </w:tcPr>
          <w:p w14:paraId="7EB3F719" w14:textId="77777777" w:rsidR="00FE279B" w:rsidRPr="00DF3F73" w:rsidRDefault="00FE279B" w:rsidP="00FE279B">
            <w:pPr>
              <w:keepNext/>
              <w:numPr>
                <w:ilvl w:val="0"/>
                <w:numId w:val="20"/>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FE279B" w:rsidRPr="00DF3F73" w14:paraId="7EB3F71D" w14:textId="77777777" w:rsidTr="00FE279B">
        <w:trPr>
          <w:trHeight w:val="360"/>
        </w:trPr>
        <w:tc>
          <w:tcPr>
            <w:tcW w:w="5434" w:type="dxa"/>
          </w:tcPr>
          <w:p w14:paraId="7EB3F71B"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Documentation Author Name:</w:t>
            </w:r>
          </w:p>
        </w:tc>
        <w:tc>
          <w:tcPr>
            <w:tcW w:w="5516" w:type="dxa"/>
            <w:gridSpan w:val="3"/>
          </w:tcPr>
          <w:p w14:paraId="7EB3F71C"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Documentation Author Signature:</w:t>
            </w:r>
          </w:p>
        </w:tc>
      </w:tr>
      <w:tr w:rsidR="00FE279B" w:rsidRPr="00DF3F73" w14:paraId="7EB3F720" w14:textId="77777777" w:rsidTr="00FE279B">
        <w:trPr>
          <w:trHeight w:val="360"/>
        </w:trPr>
        <w:tc>
          <w:tcPr>
            <w:tcW w:w="5434" w:type="dxa"/>
          </w:tcPr>
          <w:p w14:paraId="7EB3F71E"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Company:</w:t>
            </w:r>
          </w:p>
        </w:tc>
        <w:tc>
          <w:tcPr>
            <w:tcW w:w="5516" w:type="dxa"/>
            <w:gridSpan w:val="3"/>
          </w:tcPr>
          <w:p w14:paraId="7EB3F71F"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Date Signed:</w:t>
            </w:r>
          </w:p>
        </w:tc>
      </w:tr>
      <w:tr w:rsidR="00FE279B" w:rsidRPr="00DF3F73" w14:paraId="7EB3F723" w14:textId="77777777" w:rsidTr="00FE279B">
        <w:trPr>
          <w:trHeight w:val="360"/>
        </w:trPr>
        <w:tc>
          <w:tcPr>
            <w:tcW w:w="5434" w:type="dxa"/>
          </w:tcPr>
          <w:p w14:paraId="7EB3F721"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Address:</w:t>
            </w:r>
          </w:p>
        </w:tc>
        <w:tc>
          <w:tcPr>
            <w:tcW w:w="5516" w:type="dxa"/>
            <w:gridSpan w:val="3"/>
          </w:tcPr>
          <w:p w14:paraId="7EB3F722"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CEA/HERS Certification Information (if applicable):</w:t>
            </w:r>
          </w:p>
        </w:tc>
      </w:tr>
      <w:tr w:rsidR="00FE279B" w:rsidRPr="00DF3F73" w14:paraId="7EB3F726" w14:textId="77777777" w:rsidTr="00FE279B">
        <w:trPr>
          <w:trHeight w:val="360"/>
        </w:trPr>
        <w:tc>
          <w:tcPr>
            <w:tcW w:w="5434" w:type="dxa"/>
          </w:tcPr>
          <w:p w14:paraId="7EB3F724"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City/State/Zip:</w:t>
            </w:r>
          </w:p>
        </w:tc>
        <w:tc>
          <w:tcPr>
            <w:tcW w:w="5516" w:type="dxa"/>
            <w:gridSpan w:val="3"/>
          </w:tcPr>
          <w:p w14:paraId="7EB3F725"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Phone:</w:t>
            </w:r>
          </w:p>
        </w:tc>
      </w:tr>
      <w:tr w:rsidR="00FE279B" w:rsidRPr="00DF3F73" w14:paraId="7EB3F728" w14:textId="77777777" w:rsidTr="00FE279B">
        <w:tblPrEx>
          <w:tblCellMar>
            <w:left w:w="115" w:type="dxa"/>
            <w:right w:w="115" w:type="dxa"/>
          </w:tblCellMar>
        </w:tblPrEx>
        <w:trPr>
          <w:trHeight w:val="296"/>
        </w:trPr>
        <w:tc>
          <w:tcPr>
            <w:tcW w:w="10950" w:type="dxa"/>
            <w:gridSpan w:val="4"/>
            <w:vAlign w:val="center"/>
          </w:tcPr>
          <w:p w14:paraId="7EB3F727"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FE279B" w:rsidRPr="00DF3F73" w14:paraId="7EB3F72F" w14:textId="77777777" w:rsidTr="00FE279B">
        <w:tblPrEx>
          <w:tblCellMar>
            <w:left w:w="115" w:type="dxa"/>
            <w:right w:w="115" w:type="dxa"/>
          </w:tblCellMar>
        </w:tblPrEx>
        <w:trPr>
          <w:trHeight w:val="504"/>
        </w:trPr>
        <w:tc>
          <w:tcPr>
            <w:tcW w:w="10950" w:type="dxa"/>
            <w:gridSpan w:val="4"/>
            <w:shd w:val="clear" w:color="auto" w:fill="auto"/>
          </w:tcPr>
          <w:p w14:paraId="7EB3F729" w14:textId="77777777" w:rsidR="00FE279B" w:rsidRPr="00DF3F73" w:rsidRDefault="00FE279B" w:rsidP="00481126">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7EB3F72A"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7EB3F72B"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7EB3F72C"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B3F72D"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EB3F72E"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E279B" w:rsidRPr="00DF3F73" w14:paraId="7EB3F731" w14:textId="77777777" w:rsidTr="00FE279B">
        <w:tblPrEx>
          <w:tblCellMar>
            <w:left w:w="115" w:type="dxa"/>
            <w:right w:w="115" w:type="dxa"/>
          </w:tblCellMar>
        </w:tblPrEx>
        <w:trPr>
          <w:trHeight w:val="278"/>
        </w:trPr>
        <w:tc>
          <w:tcPr>
            <w:tcW w:w="10950" w:type="dxa"/>
            <w:gridSpan w:val="4"/>
            <w:vAlign w:val="center"/>
          </w:tcPr>
          <w:p w14:paraId="7EB3F730"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FE279B" w:rsidRPr="00DF3F73" w14:paraId="7EB3F733" w14:textId="77777777" w:rsidTr="00481126">
        <w:tblPrEx>
          <w:tblCellMar>
            <w:left w:w="115" w:type="dxa"/>
            <w:right w:w="115" w:type="dxa"/>
          </w:tblCellMar>
        </w:tblPrEx>
        <w:trPr>
          <w:trHeight w:hRule="exact" w:val="360"/>
        </w:trPr>
        <w:tc>
          <w:tcPr>
            <w:tcW w:w="10950" w:type="dxa"/>
            <w:gridSpan w:val="4"/>
          </w:tcPr>
          <w:p w14:paraId="7EB3F732" w14:textId="77777777" w:rsidR="00FE279B" w:rsidRPr="00481126" w:rsidRDefault="00FE279B" w:rsidP="0048112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Company Name (Installing Subcontractor, General Contractor, or Builder/Owner):</w:t>
            </w:r>
          </w:p>
        </w:tc>
      </w:tr>
      <w:tr w:rsidR="00FE279B" w:rsidRPr="00DF3F73" w14:paraId="7EB3F736" w14:textId="77777777" w:rsidTr="00481126">
        <w:tblPrEx>
          <w:tblCellMar>
            <w:left w:w="115" w:type="dxa"/>
            <w:right w:w="115" w:type="dxa"/>
          </w:tblCellMar>
        </w:tblPrEx>
        <w:trPr>
          <w:trHeight w:hRule="exact" w:val="360"/>
        </w:trPr>
        <w:tc>
          <w:tcPr>
            <w:tcW w:w="5475" w:type="dxa"/>
            <w:gridSpan w:val="2"/>
          </w:tcPr>
          <w:p w14:paraId="7EB3F734" w14:textId="77777777" w:rsidR="00FE279B" w:rsidRPr="00481126" w:rsidRDefault="00FE279B" w:rsidP="0048112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Responsible Builder or Installer Name:</w:t>
            </w:r>
          </w:p>
        </w:tc>
        <w:tc>
          <w:tcPr>
            <w:tcW w:w="5475" w:type="dxa"/>
            <w:gridSpan w:val="2"/>
          </w:tcPr>
          <w:p w14:paraId="7EB3F735" w14:textId="77777777" w:rsidR="00FE279B" w:rsidRPr="00481126" w:rsidRDefault="00FE279B" w:rsidP="0048112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CSLB License:</w:t>
            </w:r>
          </w:p>
        </w:tc>
      </w:tr>
      <w:tr w:rsidR="00FE279B" w:rsidRPr="00DF3F73" w14:paraId="7EB3F738" w14:textId="77777777" w:rsidTr="00FE279B">
        <w:tblPrEx>
          <w:tblCellMar>
            <w:left w:w="108" w:type="dxa"/>
            <w:right w:w="108" w:type="dxa"/>
          </w:tblCellMar>
        </w:tblPrEx>
        <w:trPr>
          <w:trHeight w:hRule="exact" w:val="288"/>
        </w:trPr>
        <w:tc>
          <w:tcPr>
            <w:tcW w:w="10950" w:type="dxa"/>
            <w:gridSpan w:val="4"/>
            <w:vAlign w:val="center"/>
          </w:tcPr>
          <w:p w14:paraId="7EB3F737" w14:textId="77777777" w:rsidR="00FE279B" w:rsidRPr="00DF3F73"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FE279B" w:rsidRPr="00DF3F73" w14:paraId="7EB3F73B" w14:textId="77777777" w:rsidTr="00FE279B">
        <w:tblPrEx>
          <w:tblCellMar>
            <w:left w:w="108" w:type="dxa"/>
            <w:right w:w="108" w:type="dxa"/>
          </w:tblCellMar>
        </w:tblPrEx>
        <w:trPr>
          <w:trHeight w:hRule="exact" w:val="360"/>
        </w:trPr>
        <w:tc>
          <w:tcPr>
            <w:tcW w:w="5482" w:type="dxa"/>
            <w:gridSpan w:val="3"/>
          </w:tcPr>
          <w:p w14:paraId="7EB3F739" w14:textId="77777777" w:rsidR="00FE279B" w:rsidRPr="00481126"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Sample Group Number (if applicable):</w:t>
            </w:r>
          </w:p>
        </w:tc>
        <w:tc>
          <w:tcPr>
            <w:tcW w:w="5468" w:type="dxa"/>
          </w:tcPr>
          <w:p w14:paraId="7EB3F73A" w14:textId="1D973229" w:rsidR="00FE279B" w:rsidRPr="00481126"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Dwelling Test Status in Sample Group (if applicable)</w:t>
            </w:r>
            <w:r w:rsidR="00481126" w:rsidRPr="00481126">
              <w:rPr>
                <w:rFonts w:asciiTheme="minorHAnsi" w:hAnsiTheme="minorHAnsi"/>
                <w:sz w:val="14"/>
                <w:szCs w:val="18"/>
              </w:rPr>
              <w:t>:</w:t>
            </w:r>
          </w:p>
        </w:tc>
      </w:tr>
      <w:tr w:rsidR="00FE279B" w:rsidRPr="00DF3F73" w14:paraId="7EB3F73D" w14:textId="77777777" w:rsidTr="00FE279B">
        <w:tblPrEx>
          <w:tblCellMar>
            <w:left w:w="108" w:type="dxa"/>
            <w:right w:w="108" w:type="dxa"/>
          </w:tblCellMar>
        </w:tblPrEx>
        <w:trPr>
          <w:trHeight w:val="288"/>
        </w:trPr>
        <w:tc>
          <w:tcPr>
            <w:tcW w:w="10950" w:type="dxa"/>
            <w:gridSpan w:val="4"/>
            <w:vAlign w:val="center"/>
          </w:tcPr>
          <w:p w14:paraId="7EB3F73C" w14:textId="77777777" w:rsidR="00FE279B" w:rsidRPr="00DF3F73"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FE279B" w:rsidRPr="00DF3F73" w14:paraId="7EB3F73F" w14:textId="77777777" w:rsidTr="00FE279B">
        <w:tblPrEx>
          <w:tblCellMar>
            <w:left w:w="108" w:type="dxa"/>
            <w:right w:w="108" w:type="dxa"/>
          </w:tblCellMar>
        </w:tblPrEx>
        <w:trPr>
          <w:trHeight w:hRule="exact" w:val="360"/>
        </w:trPr>
        <w:tc>
          <w:tcPr>
            <w:tcW w:w="10950" w:type="dxa"/>
            <w:gridSpan w:val="4"/>
          </w:tcPr>
          <w:p w14:paraId="7EB3F73E" w14:textId="77777777" w:rsidR="00FE279B" w:rsidRPr="00481126"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HERS Rater Company Name:</w:t>
            </w:r>
          </w:p>
        </w:tc>
      </w:tr>
      <w:tr w:rsidR="00FE279B" w:rsidRPr="00DF3F73" w14:paraId="7EB3F742" w14:textId="77777777" w:rsidTr="00FE279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740"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EB3F741"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Signature:</w:t>
            </w:r>
          </w:p>
        </w:tc>
      </w:tr>
      <w:tr w:rsidR="00FE279B" w:rsidRPr="00DF3F73" w14:paraId="7EB3F745" w14:textId="77777777" w:rsidTr="00FE279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743" w14:textId="4C6C059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Certification Number w/ this HERS Provider</w:t>
            </w:r>
            <w:r w:rsidR="00481126" w:rsidRPr="0048112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7EB3F744"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Date Signed:</w:t>
            </w:r>
          </w:p>
        </w:tc>
      </w:tr>
    </w:tbl>
    <w:p w14:paraId="7EB3F746" w14:textId="77777777" w:rsidR="00FE279B" w:rsidRPr="00B721EB" w:rsidRDefault="00FE279B" w:rsidP="006F7E55">
      <w:pPr>
        <w:rPr>
          <w:rFonts w:asciiTheme="minorHAnsi" w:hAnsiTheme="minorHAnsi"/>
          <w:sz w:val="18"/>
          <w:szCs w:val="18"/>
        </w:rPr>
      </w:pPr>
    </w:p>
    <w:sectPr w:rsidR="00FE279B" w:rsidRPr="00B721EB" w:rsidSect="003A69EB">
      <w:headerReference w:type="default" r:id="rId1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53F20" w14:textId="77777777" w:rsidR="00337C70" w:rsidRDefault="00337C70">
      <w:r>
        <w:separator/>
      </w:r>
    </w:p>
  </w:endnote>
  <w:endnote w:type="continuationSeparator" w:id="0">
    <w:p w14:paraId="5B6F3E70" w14:textId="77777777" w:rsidR="00337C70" w:rsidRDefault="00337C70">
      <w:r>
        <w:continuationSeparator/>
      </w:r>
    </w:p>
  </w:endnote>
  <w:endnote w:type="continuationNotice" w:id="1">
    <w:p w14:paraId="085C313A" w14:textId="77777777" w:rsidR="00337C70" w:rsidRDefault="00337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3EE98" w14:textId="77777777" w:rsidR="006A7C9E" w:rsidRDefault="006A7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5F" w14:textId="77777777" w:rsidR="00337C70" w:rsidRPr="00CF5A20" w:rsidRDefault="00337C70"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7EB3F760" w14:textId="53F9250D" w:rsidR="00337C70" w:rsidRPr="00CF5A20" w:rsidRDefault="00337C70"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3" w:author="Smith, Alexis@Energy" w:date="2020-03-06T09:01:00Z">
      <w:r w:rsidRPr="00224878" w:rsidDel="006A7C9E">
        <w:rPr>
          <w:rFonts w:ascii="Calibri" w:hAnsi="Calibri"/>
        </w:rPr>
        <w:delText xml:space="preserve">January </w:delText>
      </w:r>
    </w:del>
    <w:ins w:id="4" w:author="Smith, Alexis@Energy" w:date="2020-03-06T09:01:00Z">
      <w:r w:rsidR="006A7C9E">
        <w:rPr>
          <w:rFonts w:ascii="Calibri" w:hAnsi="Calibri"/>
        </w:rPr>
        <w:t>March</w:t>
      </w:r>
      <w:r w:rsidR="006A7C9E" w:rsidRPr="00224878">
        <w:rPr>
          <w:rFonts w:ascii="Calibri" w:hAnsi="Calibri"/>
        </w:rPr>
        <w:t xml:space="preserve"> </w:t>
      </w:r>
    </w:ins>
    <w:r w:rsidRPr="00224878">
      <w:rPr>
        <w:rFonts w:ascii="Calibri" w:hAnsi="Calibri"/>
      </w:rPr>
      <w:t>20</w:t>
    </w:r>
    <w:r>
      <w:rPr>
        <w:rFonts w:ascii="Calibri" w:hAnsi="Calibri"/>
      </w:rPr>
      <w:t>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ACC26" w14:textId="77777777" w:rsidR="006A7C9E" w:rsidRDefault="006A7C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68" w14:textId="48093584" w:rsidR="00337C70" w:rsidRPr="00CF5A20" w:rsidRDefault="00337C70"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5" w:author="Smith, Alexis@Energy" w:date="2020-03-06T09:01:00Z">
      <w:r w:rsidRPr="00224878" w:rsidDel="006A7C9E">
        <w:rPr>
          <w:rFonts w:ascii="Calibri" w:hAnsi="Calibri"/>
        </w:rPr>
        <w:delText xml:space="preserve">January </w:delText>
      </w:r>
    </w:del>
    <w:ins w:id="6" w:author="Smith, Alexis@Energy" w:date="2020-03-06T09:01:00Z">
      <w:r w:rsidR="006A7C9E">
        <w:rPr>
          <w:rFonts w:ascii="Calibri" w:hAnsi="Calibri"/>
        </w:rPr>
        <w:t>March</w:t>
      </w:r>
      <w:r w:rsidR="006A7C9E" w:rsidRPr="00224878">
        <w:rPr>
          <w:rFonts w:ascii="Calibri" w:hAnsi="Calibri"/>
        </w:rPr>
        <w:t xml:space="preserve"> </w:t>
      </w:r>
    </w:ins>
    <w:r w:rsidRPr="00224878">
      <w:rPr>
        <w:rFonts w:ascii="Calibri" w:hAnsi="Calibri"/>
      </w:rPr>
      <w:t>20</w:t>
    </w:r>
    <w:r>
      <w:rPr>
        <w:rFonts w:ascii="Calibri" w:hAnsi="Calibri"/>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60C1C" w14:textId="77777777" w:rsidR="00337C70" w:rsidRDefault="00337C70">
      <w:r>
        <w:separator/>
      </w:r>
    </w:p>
  </w:footnote>
  <w:footnote w:type="continuationSeparator" w:id="0">
    <w:p w14:paraId="7F39D6CE" w14:textId="77777777" w:rsidR="00337C70" w:rsidRDefault="00337C70">
      <w:r>
        <w:continuationSeparator/>
      </w:r>
    </w:p>
  </w:footnote>
  <w:footnote w:type="continuationNotice" w:id="1">
    <w:p w14:paraId="3CA50FCB" w14:textId="77777777" w:rsidR="00337C70" w:rsidRDefault="00337C7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52D14" w14:textId="77777777" w:rsidR="006A7C9E" w:rsidRDefault="006A7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4D" w14:textId="2B95F88C" w:rsidR="00337C70" w:rsidRPr="007770C5" w:rsidRDefault="00337C70" w:rsidP="00B721EB">
    <w:pPr>
      <w:suppressAutoHyphens/>
      <w:ind w:left="-90"/>
      <w:rPr>
        <w:rFonts w:ascii="Arial" w:hAnsi="Arial" w:cs="Arial"/>
        <w:sz w:val="14"/>
        <w:szCs w:val="14"/>
      </w:rPr>
    </w:pPr>
    <w:r w:rsidRPr="00481126">
      <w:rPr>
        <w:rFonts w:ascii="Arial" w:hAnsi="Arial" w:cs="Arial"/>
        <w:noProof/>
        <w:sz w:val="14"/>
        <w:szCs w:val="14"/>
      </w:rPr>
      <w:drawing>
        <wp:anchor distT="0" distB="0" distL="114300" distR="114300" simplePos="0" relativeHeight="251657216" behindDoc="0" locked="0" layoutInCell="1" allowOverlap="1" wp14:anchorId="7EB3F771" wp14:editId="7A78FD32">
          <wp:simplePos x="0" y="0"/>
          <wp:positionH relativeFrom="margin">
            <wp:posOffset>6618605</wp:posOffset>
          </wp:positionH>
          <wp:positionV relativeFrom="margin">
            <wp:posOffset>-1219835</wp:posOffset>
          </wp:positionV>
          <wp:extent cx="309880" cy="271780"/>
          <wp:effectExtent l="0" t="0" r="0" b="0"/>
          <wp:wrapSquare wrapText="bothSides"/>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9880" cy="271780"/>
                  </a:xfrm>
                  <a:prstGeom prst="rect">
                    <a:avLst/>
                  </a:prstGeom>
                  <a:noFill/>
                  <a:ln w="9525">
                    <a:noFill/>
                    <a:miter lim="800000"/>
                    <a:headEnd/>
                    <a:tailEnd/>
                  </a:ln>
                </pic:spPr>
              </pic:pic>
            </a:graphicData>
          </a:graphic>
          <wp14:sizeRelV relativeFrom="margin">
            <wp14:pctHeight>0</wp14:pctHeight>
          </wp14:sizeRelV>
        </wp:anchor>
      </w:drawing>
    </w:r>
    <w:r w:rsidR="00BE5358">
      <w:rPr>
        <w:rFonts w:ascii="Arial" w:hAnsi="Arial" w:cs="Arial"/>
        <w:noProof/>
        <w:sz w:val="14"/>
        <w:szCs w:val="14"/>
      </w:rPr>
      <w:pict w14:anchorId="7EB3F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8" o:spid="_x0000_s2050" type="#_x0000_t75" style="position:absolute;left:0;text-align:left;margin-left:0;margin-top:0;width:10in;height:540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7EB3F74E" w14:textId="77777777" w:rsidR="00337C70" w:rsidRDefault="00337C70" w:rsidP="00B721EB">
    <w:pPr>
      <w:suppressAutoHyphens/>
      <w:ind w:left="-90"/>
      <w:rPr>
        <w:rFonts w:ascii="Arial" w:hAnsi="Arial" w:cs="Arial"/>
        <w:b/>
        <w:sz w:val="24"/>
        <w:szCs w:val="24"/>
      </w:rPr>
    </w:pPr>
    <w:r>
      <w:rPr>
        <w:rFonts w:ascii="Arial" w:hAnsi="Arial" w:cs="Arial"/>
        <w:b/>
        <w:sz w:val="24"/>
        <w:szCs w:val="24"/>
      </w:rPr>
      <w:t xml:space="preserve">REFRIGERANT CHARGE VERIFICATION </w:t>
    </w:r>
  </w:p>
  <w:p w14:paraId="7EB3F74F" w14:textId="4E832DD6" w:rsidR="00337C70" w:rsidRPr="007770C5" w:rsidRDefault="00337C70" w:rsidP="00B721EB">
    <w:pPr>
      <w:suppressAutoHyphens/>
      <w:ind w:left="-90"/>
      <w:rPr>
        <w:rFonts w:ascii="Arial" w:hAnsi="Arial" w:cs="Arial"/>
        <w:sz w:val="14"/>
        <w:szCs w:val="14"/>
      </w:rPr>
    </w:pPr>
    <w:r>
      <w:rPr>
        <w:rFonts w:ascii="Arial" w:hAnsi="Arial" w:cs="Arial"/>
        <w:sz w:val="14"/>
        <w:szCs w:val="14"/>
      </w:rPr>
      <w:t>CEC-CF3R-MCH-25-H</w:t>
    </w:r>
    <w:r w:rsidRPr="007770C5">
      <w:rPr>
        <w:rFonts w:ascii="Arial" w:hAnsi="Arial" w:cs="Arial"/>
        <w:sz w:val="14"/>
        <w:szCs w:val="14"/>
      </w:rPr>
      <w:t xml:space="preserve"> (Revised </w:t>
    </w:r>
    <w:r>
      <w:rPr>
        <w:rFonts w:ascii="Arial" w:hAnsi="Arial" w:cs="Arial"/>
        <w:sz w:val="14"/>
        <w:szCs w:val="14"/>
      </w:rPr>
      <w:t>0</w:t>
    </w:r>
    <w:ins w:id="1" w:author="Smith, Alexis@Energy" w:date="2020-03-06T09:01:00Z">
      <w:r w:rsidR="006A7C9E">
        <w:rPr>
          <w:rFonts w:ascii="Arial" w:hAnsi="Arial" w:cs="Arial"/>
          <w:sz w:val="14"/>
          <w:szCs w:val="14"/>
        </w:rPr>
        <w:t>3</w:t>
      </w:r>
    </w:ins>
    <w:del w:id="2" w:author="Smith, Alexis@Energy" w:date="2020-03-06T09:01:00Z">
      <w:r w:rsidDel="006A7C9E">
        <w:rPr>
          <w:rFonts w:ascii="Arial" w:hAnsi="Arial" w:cs="Arial"/>
          <w:sz w:val="14"/>
          <w:szCs w:val="14"/>
        </w:rPr>
        <w:delText>1</w:delText>
      </w:r>
    </w:del>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37C70" w:rsidRPr="00CF5A20" w14:paraId="7EB3F752" w14:textId="77777777" w:rsidTr="00B721EB">
      <w:trPr>
        <w:cantSplit/>
        <w:trHeight w:val="288"/>
      </w:trPr>
      <w:tc>
        <w:tcPr>
          <w:tcW w:w="3738" w:type="pct"/>
          <w:gridSpan w:val="2"/>
          <w:tcBorders>
            <w:right w:val="nil"/>
          </w:tcBorders>
          <w:vAlign w:val="center"/>
        </w:tcPr>
        <w:p w14:paraId="7EB3F750" w14:textId="77777777" w:rsidR="00337C70" w:rsidRPr="00CF5A20" w:rsidRDefault="00337C70" w:rsidP="00B721EB">
          <w:pPr>
            <w:keepNext/>
            <w:outlineLvl w:val="0"/>
            <w:rPr>
              <w:rFonts w:ascii="Calibri" w:hAnsi="Calibri"/>
              <w:bCs/>
            </w:rPr>
          </w:pPr>
          <w:r w:rsidRPr="00CF5A20">
            <w:rPr>
              <w:rFonts w:ascii="Calibri" w:hAnsi="Calibri"/>
              <w:bCs/>
            </w:rPr>
            <w:t xml:space="preserve">CERTIFICATE OF </w:t>
          </w:r>
          <w:r>
            <w:rPr>
              <w:rFonts w:ascii="Calibri" w:hAnsi="Calibri"/>
              <w:bCs/>
            </w:rPr>
            <w:t>VERIFICATION</w:t>
          </w:r>
        </w:p>
      </w:tc>
      <w:tc>
        <w:tcPr>
          <w:tcW w:w="1262" w:type="pct"/>
          <w:tcBorders>
            <w:left w:val="nil"/>
          </w:tcBorders>
          <w:tcMar>
            <w:left w:w="115" w:type="dxa"/>
            <w:right w:w="115" w:type="dxa"/>
          </w:tcMar>
          <w:vAlign w:val="center"/>
        </w:tcPr>
        <w:p w14:paraId="7EB3F751" w14:textId="778CBA12" w:rsidR="00337C70" w:rsidRPr="00CF5A20" w:rsidRDefault="00337C70" w:rsidP="00B721EB">
          <w:pPr>
            <w:keepNext/>
            <w:jc w:val="right"/>
            <w:outlineLvl w:val="0"/>
            <w:rPr>
              <w:rFonts w:ascii="Calibri" w:hAnsi="Calibri"/>
              <w:bCs/>
            </w:rPr>
          </w:pPr>
          <w:r>
            <w:rPr>
              <w:rFonts w:ascii="Calibri" w:hAnsi="Calibri"/>
              <w:bCs/>
            </w:rPr>
            <w:t>CF3R-MCH-25-H</w:t>
          </w:r>
        </w:p>
      </w:tc>
    </w:tr>
    <w:tr w:rsidR="00337C70" w:rsidRPr="00CF5A20" w14:paraId="7EB3F755" w14:textId="77777777" w:rsidTr="00B721EB">
      <w:trPr>
        <w:cantSplit/>
        <w:trHeight w:val="288"/>
      </w:trPr>
      <w:tc>
        <w:tcPr>
          <w:tcW w:w="2500" w:type="pct"/>
          <w:tcBorders>
            <w:right w:val="nil"/>
          </w:tcBorders>
        </w:tcPr>
        <w:p w14:paraId="7EB3F753" w14:textId="77777777" w:rsidR="00337C70" w:rsidRPr="00CF5A20" w:rsidRDefault="00337C70" w:rsidP="00B721EB">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7EB3F754" w14:textId="517FC510" w:rsidR="00337C70" w:rsidRPr="00CF5A20" w:rsidRDefault="00337C70" w:rsidP="00B721EB">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BE5358" w:rsidRPr="00BE5358">
            <w:rPr>
              <w:rFonts w:ascii="Calibri" w:hAnsi="Calibri"/>
              <w:bCs/>
              <w:noProof/>
            </w:rPr>
            <w:t>1</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E5358">
            <w:rPr>
              <w:rFonts w:ascii="Calibri" w:hAnsi="Calibri"/>
              <w:bCs/>
              <w:noProof/>
            </w:rPr>
            <w:t>3</w:t>
          </w:r>
          <w:r>
            <w:rPr>
              <w:rFonts w:ascii="Calibri" w:hAnsi="Calibri"/>
              <w:bCs/>
              <w:noProof/>
            </w:rPr>
            <w:fldChar w:fldCharType="end"/>
          </w:r>
          <w:r w:rsidRPr="00CF5A20">
            <w:rPr>
              <w:rFonts w:ascii="Calibri" w:hAnsi="Calibri"/>
              <w:bCs/>
            </w:rPr>
            <w:t>)</w:t>
          </w:r>
        </w:p>
      </w:tc>
    </w:tr>
    <w:tr w:rsidR="00337C70" w:rsidRPr="00CF5A20" w14:paraId="7EB3F759" w14:textId="77777777" w:rsidTr="00B721EB">
      <w:trPr>
        <w:cantSplit/>
        <w:trHeight w:val="288"/>
      </w:trPr>
      <w:tc>
        <w:tcPr>
          <w:tcW w:w="0" w:type="auto"/>
        </w:tcPr>
        <w:p w14:paraId="7EB3F756" w14:textId="77777777" w:rsidR="00337C70" w:rsidRPr="00CF5A20" w:rsidRDefault="00337C70" w:rsidP="00B721EB">
          <w:pPr>
            <w:rPr>
              <w:rFonts w:ascii="Calibri" w:hAnsi="Calibri"/>
              <w:sz w:val="12"/>
              <w:szCs w:val="12"/>
            </w:rPr>
          </w:pPr>
          <w:r w:rsidRPr="00CF5A20">
            <w:rPr>
              <w:rFonts w:ascii="Calibri" w:hAnsi="Calibri"/>
              <w:sz w:val="12"/>
              <w:szCs w:val="12"/>
            </w:rPr>
            <w:t>Project Name:</w:t>
          </w:r>
        </w:p>
      </w:tc>
      <w:tc>
        <w:tcPr>
          <w:tcW w:w="1377" w:type="pct"/>
        </w:tcPr>
        <w:p w14:paraId="7EB3F757" w14:textId="77777777" w:rsidR="00337C70" w:rsidRPr="00CF5A20" w:rsidRDefault="00337C70" w:rsidP="00B721EB">
          <w:pPr>
            <w:rPr>
              <w:rFonts w:ascii="Calibri" w:hAnsi="Calibri"/>
              <w:sz w:val="12"/>
              <w:szCs w:val="12"/>
            </w:rPr>
          </w:pPr>
          <w:r w:rsidRPr="00CF5A20">
            <w:rPr>
              <w:rFonts w:ascii="Calibri" w:hAnsi="Calibri"/>
              <w:sz w:val="12"/>
              <w:szCs w:val="12"/>
            </w:rPr>
            <w:t>Enforcement Agency:</w:t>
          </w:r>
        </w:p>
      </w:tc>
      <w:tc>
        <w:tcPr>
          <w:tcW w:w="1262" w:type="pct"/>
        </w:tcPr>
        <w:p w14:paraId="7EB3F758" w14:textId="77777777" w:rsidR="00337C70" w:rsidRPr="00CF5A20" w:rsidRDefault="00337C70" w:rsidP="00B721EB">
          <w:pPr>
            <w:rPr>
              <w:rFonts w:ascii="Calibri" w:hAnsi="Calibri"/>
              <w:sz w:val="12"/>
              <w:szCs w:val="12"/>
            </w:rPr>
          </w:pPr>
          <w:r w:rsidRPr="00CF5A20">
            <w:rPr>
              <w:rFonts w:ascii="Calibri" w:hAnsi="Calibri"/>
              <w:sz w:val="12"/>
              <w:szCs w:val="12"/>
            </w:rPr>
            <w:t>Permit Number:</w:t>
          </w:r>
        </w:p>
      </w:tc>
    </w:tr>
    <w:tr w:rsidR="00337C70" w:rsidRPr="00CF5A20" w14:paraId="7EB3F75D" w14:textId="77777777" w:rsidTr="00B721EB">
      <w:trPr>
        <w:cantSplit/>
        <w:trHeight w:val="288"/>
      </w:trPr>
      <w:tc>
        <w:tcPr>
          <w:tcW w:w="0" w:type="auto"/>
        </w:tcPr>
        <w:p w14:paraId="7EB3F75A" w14:textId="77777777" w:rsidR="00337C70" w:rsidRPr="00CF5A20" w:rsidRDefault="00337C70" w:rsidP="00B721EB">
          <w:pPr>
            <w:rPr>
              <w:rFonts w:ascii="Calibri" w:hAnsi="Calibri"/>
              <w:sz w:val="12"/>
              <w:szCs w:val="12"/>
              <w:vertAlign w:val="superscript"/>
            </w:rPr>
          </w:pPr>
          <w:r w:rsidRPr="00CF5A20">
            <w:rPr>
              <w:rFonts w:ascii="Calibri" w:hAnsi="Calibri"/>
              <w:sz w:val="12"/>
              <w:szCs w:val="12"/>
            </w:rPr>
            <w:t>Dwelling Address:</w:t>
          </w:r>
        </w:p>
      </w:tc>
      <w:tc>
        <w:tcPr>
          <w:tcW w:w="1377" w:type="pct"/>
        </w:tcPr>
        <w:p w14:paraId="7EB3F75B" w14:textId="79B67694" w:rsidR="00337C70" w:rsidRPr="00CF5A20" w:rsidRDefault="00337C70" w:rsidP="00B721EB">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62" w:type="pct"/>
        </w:tcPr>
        <w:p w14:paraId="7EB3F75C" w14:textId="67F00539" w:rsidR="00337C70" w:rsidRPr="00CF5A20" w:rsidRDefault="00337C70" w:rsidP="00B721EB">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7EB3F75E" w14:textId="77777777" w:rsidR="00337C70" w:rsidRDefault="00337C70" w:rsidP="00CF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A12FA" w14:textId="77777777" w:rsidR="006A7C9E" w:rsidRDefault="006A7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37C70" w:rsidRPr="00CF5A20" w14:paraId="7EB3F763" w14:textId="77777777">
      <w:trPr>
        <w:cantSplit/>
        <w:trHeight w:val="288"/>
      </w:trPr>
      <w:tc>
        <w:tcPr>
          <w:tcW w:w="3877" w:type="pct"/>
          <w:gridSpan w:val="2"/>
          <w:tcBorders>
            <w:right w:val="nil"/>
          </w:tcBorders>
          <w:vAlign w:val="center"/>
        </w:tcPr>
        <w:p w14:paraId="7EB3F761" w14:textId="77777777" w:rsidR="00337C70" w:rsidRDefault="00337C70">
          <w:pPr>
            <w:pStyle w:val="Heading1"/>
            <w:rPr>
              <w:rFonts w:ascii="Calibri" w:hAnsi="Calibri"/>
              <w:b w:val="0"/>
              <w:bCs/>
              <w:sz w:val="20"/>
            </w:rPr>
          </w:pPr>
          <w:r w:rsidRPr="00CF5A20">
            <w:rPr>
              <w:rFonts w:ascii="Calibri" w:hAnsi="Calibri"/>
              <w:b w:val="0"/>
              <w:bCs/>
              <w:sz w:val="20"/>
            </w:rPr>
            <w:t xml:space="preserve">CERTIFICATE OF </w:t>
          </w:r>
          <w:r>
            <w:rPr>
              <w:rFonts w:ascii="Calibri" w:hAnsi="Calibri"/>
              <w:b w:val="0"/>
              <w:bCs/>
              <w:sz w:val="20"/>
            </w:rPr>
            <w:t>VERIFICATION</w:t>
          </w:r>
          <w:r w:rsidRPr="00CF5A20">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7EB3F762" w14:textId="0CD236CB" w:rsidR="00337C70" w:rsidRPr="00CF5A20" w:rsidRDefault="00337C70" w:rsidP="00BA34B9">
          <w:pPr>
            <w:pStyle w:val="Heading1"/>
            <w:jc w:val="right"/>
            <w:rPr>
              <w:rFonts w:ascii="Calibri" w:hAnsi="Calibri"/>
              <w:b w:val="0"/>
              <w:bCs/>
              <w:sz w:val="20"/>
            </w:rPr>
          </w:pPr>
          <w:r w:rsidRPr="00CF5A20">
            <w:rPr>
              <w:rFonts w:ascii="Calibri" w:hAnsi="Calibri"/>
              <w:b w:val="0"/>
              <w:bCs/>
              <w:sz w:val="20"/>
            </w:rPr>
            <w:t>CF</w:t>
          </w:r>
          <w:r>
            <w:rPr>
              <w:rFonts w:ascii="Calibri" w:hAnsi="Calibri"/>
              <w:b w:val="0"/>
              <w:bCs/>
              <w:sz w:val="20"/>
            </w:rPr>
            <w:t>3</w:t>
          </w:r>
          <w:r w:rsidRPr="00CF5A20">
            <w:rPr>
              <w:rFonts w:ascii="Calibri" w:hAnsi="Calibri"/>
              <w:b w:val="0"/>
              <w:bCs/>
              <w:sz w:val="20"/>
            </w:rPr>
            <w:t>R-MCH-25</w:t>
          </w:r>
          <w:r>
            <w:rPr>
              <w:rFonts w:ascii="Calibri" w:hAnsi="Calibri"/>
              <w:b w:val="0"/>
              <w:bCs/>
              <w:sz w:val="20"/>
            </w:rPr>
            <w:t>-H</w:t>
          </w:r>
        </w:p>
      </w:tc>
    </w:tr>
    <w:tr w:rsidR="00337C70" w:rsidRPr="00CF5A20" w14:paraId="7EB3F766" w14:textId="77777777">
      <w:trPr>
        <w:cantSplit/>
        <w:trHeight w:val="288"/>
      </w:trPr>
      <w:tc>
        <w:tcPr>
          <w:tcW w:w="2500" w:type="pct"/>
          <w:tcBorders>
            <w:right w:val="nil"/>
          </w:tcBorders>
        </w:tcPr>
        <w:p w14:paraId="7EB3F764" w14:textId="77777777" w:rsidR="00337C70" w:rsidRPr="00CF5A20" w:rsidRDefault="00337C70"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a</w:t>
          </w:r>
        </w:p>
      </w:tc>
      <w:tc>
        <w:tcPr>
          <w:tcW w:w="2500" w:type="pct"/>
          <w:gridSpan w:val="2"/>
          <w:tcBorders>
            <w:left w:val="nil"/>
          </w:tcBorders>
        </w:tcPr>
        <w:p w14:paraId="7EB3F765" w14:textId="45D65438" w:rsidR="00337C70" w:rsidRPr="00CF5A20" w:rsidRDefault="00337C70" w:rsidP="00AF0930">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BE5358" w:rsidRPr="00BE5358">
            <w:rPr>
              <w:rFonts w:ascii="Calibri" w:hAnsi="Calibri"/>
              <w:bCs/>
              <w:noProof/>
            </w:rPr>
            <w:t>3</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E5358">
            <w:rPr>
              <w:rFonts w:ascii="Calibri" w:hAnsi="Calibri"/>
              <w:bCs/>
              <w:noProof/>
            </w:rPr>
            <w:t>3</w:t>
          </w:r>
          <w:r>
            <w:rPr>
              <w:rFonts w:ascii="Calibri" w:hAnsi="Calibri"/>
              <w:bCs/>
              <w:noProof/>
            </w:rPr>
            <w:fldChar w:fldCharType="end"/>
          </w:r>
          <w:r w:rsidRPr="00CF5A20">
            <w:rPr>
              <w:rFonts w:ascii="Calibri" w:hAnsi="Calibri"/>
              <w:bCs/>
            </w:rPr>
            <w:t>)</w:t>
          </w:r>
        </w:p>
      </w:tc>
    </w:tr>
  </w:tbl>
  <w:p w14:paraId="7EB3F767" w14:textId="77777777" w:rsidR="00337C70" w:rsidRDefault="00337C70" w:rsidP="00BA34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37C70" w:rsidRPr="00F85124" w14:paraId="7EB3F76C" w14:textId="77777777">
      <w:trPr>
        <w:cantSplit/>
        <w:trHeight w:val="288"/>
      </w:trPr>
      <w:tc>
        <w:tcPr>
          <w:tcW w:w="3877" w:type="pct"/>
          <w:gridSpan w:val="2"/>
          <w:tcBorders>
            <w:right w:val="nil"/>
          </w:tcBorders>
          <w:vAlign w:val="center"/>
        </w:tcPr>
        <w:p w14:paraId="7EB3F76A" w14:textId="77777777" w:rsidR="00337C70" w:rsidRPr="00481126" w:rsidRDefault="00337C70">
          <w:pPr>
            <w:pStyle w:val="Heading1"/>
            <w:rPr>
              <w:rFonts w:asciiTheme="minorHAnsi" w:hAnsiTheme="minorHAnsi"/>
              <w:b w:val="0"/>
              <w:bCs/>
              <w:sz w:val="20"/>
            </w:rPr>
          </w:pPr>
          <w:r w:rsidRPr="00481126">
            <w:rPr>
              <w:rFonts w:asciiTheme="minorHAnsi" w:hAnsiTheme="minorHAnsi"/>
              <w:b w:val="0"/>
              <w:bCs/>
              <w:sz w:val="20"/>
            </w:rPr>
            <w:t>CERTIFICATE OF VERIFICATION - DATA FIELD DEFINITIONS AND CALCULATIONS</w:t>
          </w:r>
        </w:p>
      </w:tc>
      <w:tc>
        <w:tcPr>
          <w:tcW w:w="1123" w:type="pct"/>
          <w:tcBorders>
            <w:left w:val="nil"/>
          </w:tcBorders>
          <w:tcMar>
            <w:left w:w="115" w:type="dxa"/>
            <w:right w:w="115" w:type="dxa"/>
          </w:tcMar>
          <w:vAlign w:val="center"/>
        </w:tcPr>
        <w:p w14:paraId="7EB3F76B" w14:textId="77777777" w:rsidR="00337C70" w:rsidRPr="00962907" w:rsidRDefault="00337C70"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w:t>
          </w:r>
        </w:p>
      </w:tc>
    </w:tr>
    <w:tr w:rsidR="00337C70" w:rsidRPr="00F85124" w14:paraId="7EB3F76F" w14:textId="77777777" w:rsidTr="00481126">
      <w:trPr>
        <w:cantSplit/>
        <w:trHeight w:val="288"/>
      </w:trPr>
      <w:tc>
        <w:tcPr>
          <w:tcW w:w="2500" w:type="pct"/>
          <w:tcBorders>
            <w:right w:val="nil"/>
          </w:tcBorders>
          <w:vAlign w:val="center"/>
        </w:tcPr>
        <w:p w14:paraId="7EB3F76D" w14:textId="77777777" w:rsidR="00337C70" w:rsidRPr="00962907" w:rsidRDefault="00337C70" w:rsidP="0025438E">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a</w:t>
          </w:r>
        </w:p>
      </w:tc>
      <w:tc>
        <w:tcPr>
          <w:tcW w:w="2500" w:type="pct"/>
          <w:gridSpan w:val="2"/>
          <w:tcBorders>
            <w:left w:val="nil"/>
          </w:tcBorders>
          <w:vAlign w:val="center"/>
        </w:tcPr>
        <w:p w14:paraId="7EB3F76E" w14:textId="45DAECB9" w:rsidR="00337C70" w:rsidRPr="00962907" w:rsidRDefault="00337C70" w:rsidP="0025438E">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BE5358" w:rsidRPr="00BE5358">
            <w:rPr>
              <w:rFonts w:ascii="Calibri" w:hAnsi="Calibri"/>
              <w:bCs/>
              <w:noProof/>
            </w:rPr>
            <w:t>7</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E5358">
            <w:rPr>
              <w:rFonts w:ascii="Calibri" w:hAnsi="Calibri"/>
              <w:bCs/>
              <w:noProof/>
            </w:rPr>
            <w:t>7</w:t>
          </w:r>
          <w:r>
            <w:rPr>
              <w:rFonts w:ascii="Calibri" w:hAnsi="Calibri"/>
              <w:bCs/>
              <w:noProof/>
            </w:rPr>
            <w:fldChar w:fldCharType="end"/>
          </w:r>
          <w:r w:rsidRPr="00962907">
            <w:rPr>
              <w:rFonts w:ascii="Calibri" w:hAnsi="Calibri"/>
              <w:bCs/>
            </w:rPr>
            <w:t>)</w:t>
          </w:r>
        </w:p>
      </w:tc>
    </w:tr>
  </w:tbl>
  <w:p w14:paraId="7EB3F770" w14:textId="77777777" w:rsidR="00337C70" w:rsidRDefault="00337C70"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2"/>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3"/>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E1146782"/>
    <w:lvl w:ilvl="0" w:tplc="4CF23834">
      <w:start w:val="1"/>
      <w:numFmt w:val="decimal"/>
      <w:lvlText w:val="%1."/>
      <w:lvlJc w:val="left"/>
      <w:pPr>
        <w:ind w:left="720" w:hanging="360"/>
      </w:pPr>
      <w:rPr>
        <w:rFonts w:ascii="Calibri" w:eastAsia="Times New Roman" w:hAnsi="Calibri"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A7A31"/>
    <w:multiLevelType w:val="hybridMultilevel"/>
    <w:tmpl w:val="448C021A"/>
    <w:lvl w:ilvl="0" w:tplc="EB363F7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3D1E2BDC"/>
    <w:lvl w:ilvl="0" w:tplc="04CC4306">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6"/>
  </w:num>
  <w:num w:numId="5">
    <w:abstractNumId w:val="17"/>
  </w:num>
  <w:num w:numId="6">
    <w:abstractNumId w:val="5"/>
  </w:num>
  <w:num w:numId="7">
    <w:abstractNumId w:val="15"/>
  </w:num>
  <w:num w:numId="8">
    <w:abstractNumId w:val="16"/>
  </w:num>
  <w:num w:numId="9">
    <w:abstractNumId w:val="9"/>
  </w:num>
  <w:num w:numId="10">
    <w:abstractNumId w:val="11"/>
  </w:num>
  <w:num w:numId="11">
    <w:abstractNumId w:val="18"/>
  </w:num>
  <w:num w:numId="12">
    <w:abstractNumId w:val="12"/>
  </w:num>
  <w:num w:numId="13">
    <w:abstractNumId w:val="4"/>
  </w:num>
  <w:num w:numId="14">
    <w:abstractNumId w:val="19"/>
  </w:num>
  <w:num w:numId="15">
    <w:abstractNumId w:val="10"/>
  </w:num>
  <w:num w:numId="16">
    <w:abstractNumId w:val="2"/>
  </w:num>
  <w:num w:numId="17">
    <w:abstractNumId w:val="8"/>
  </w:num>
  <w:num w:numId="18">
    <w:abstractNumId w:val="14"/>
  </w:num>
  <w:num w:numId="19">
    <w:abstractNumId w:val="7"/>
  </w:num>
  <w:num w:numId="20">
    <w:abstractNumId w:val="13"/>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5802"/>
    <w:rsid w:val="00005A8F"/>
    <w:rsid w:val="0000787A"/>
    <w:rsid w:val="00007D1A"/>
    <w:rsid w:val="00017AC3"/>
    <w:rsid w:val="00024409"/>
    <w:rsid w:val="00033423"/>
    <w:rsid w:val="00037CA9"/>
    <w:rsid w:val="000418E7"/>
    <w:rsid w:val="000435B9"/>
    <w:rsid w:val="0005255E"/>
    <w:rsid w:val="00060739"/>
    <w:rsid w:val="00065326"/>
    <w:rsid w:val="00070E7E"/>
    <w:rsid w:val="00074AB6"/>
    <w:rsid w:val="0007566C"/>
    <w:rsid w:val="000919ED"/>
    <w:rsid w:val="00091E69"/>
    <w:rsid w:val="00093246"/>
    <w:rsid w:val="00094B5B"/>
    <w:rsid w:val="00096535"/>
    <w:rsid w:val="00097C1B"/>
    <w:rsid w:val="000A40BB"/>
    <w:rsid w:val="000A5BAB"/>
    <w:rsid w:val="000A6806"/>
    <w:rsid w:val="000B12F4"/>
    <w:rsid w:val="000B3815"/>
    <w:rsid w:val="000B449F"/>
    <w:rsid w:val="000C321B"/>
    <w:rsid w:val="000D703E"/>
    <w:rsid w:val="000E1F95"/>
    <w:rsid w:val="000E27BA"/>
    <w:rsid w:val="000E48A5"/>
    <w:rsid w:val="000F4B46"/>
    <w:rsid w:val="0010636F"/>
    <w:rsid w:val="00107045"/>
    <w:rsid w:val="001110AF"/>
    <w:rsid w:val="00132229"/>
    <w:rsid w:val="001354AF"/>
    <w:rsid w:val="001377CE"/>
    <w:rsid w:val="0014042F"/>
    <w:rsid w:val="00140978"/>
    <w:rsid w:val="001466AB"/>
    <w:rsid w:val="00162367"/>
    <w:rsid w:val="00175648"/>
    <w:rsid w:val="00184895"/>
    <w:rsid w:val="001919CD"/>
    <w:rsid w:val="00197538"/>
    <w:rsid w:val="001A3071"/>
    <w:rsid w:val="001A44BF"/>
    <w:rsid w:val="001B3F29"/>
    <w:rsid w:val="001B7886"/>
    <w:rsid w:val="001C1920"/>
    <w:rsid w:val="001C7CA4"/>
    <w:rsid w:val="001D178E"/>
    <w:rsid w:val="001D40A4"/>
    <w:rsid w:val="001D52BB"/>
    <w:rsid w:val="001D6248"/>
    <w:rsid w:val="001D6CBF"/>
    <w:rsid w:val="001E01CD"/>
    <w:rsid w:val="001E16F8"/>
    <w:rsid w:val="001E7B1D"/>
    <w:rsid w:val="001F3D34"/>
    <w:rsid w:val="00201373"/>
    <w:rsid w:val="002056C3"/>
    <w:rsid w:val="00206C12"/>
    <w:rsid w:val="0021005C"/>
    <w:rsid w:val="002137F8"/>
    <w:rsid w:val="00221EB2"/>
    <w:rsid w:val="00224878"/>
    <w:rsid w:val="00224D70"/>
    <w:rsid w:val="0023024C"/>
    <w:rsid w:val="002304E0"/>
    <w:rsid w:val="00234B19"/>
    <w:rsid w:val="00235B32"/>
    <w:rsid w:val="0023655E"/>
    <w:rsid w:val="002435AC"/>
    <w:rsid w:val="0024734D"/>
    <w:rsid w:val="0025438E"/>
    <w:rsid w:val="00267EE2"/>
    <w:rsid w:val="002709D0"/>
    <w:rsid w:val="00270A0F"/>
    <w:rsid w:val="00271EB8"/>
    <w:rsid w:val="00274167"/>
    <w:rsid w:val="002769D8"/>
    <w:rsid w:val="00276DB1"/>
    <w:rsid w:val="00283830"/>
    <w:rsid w:val="002844F1"/>
    <w:rsid w:val="00287A05"/>
    <w:rsid w:val="00292701"/>
    <w:rsid w:val="0029791B"/>
    <w:rsid w:val="002A1ED4"/>
    <w:rsid w:val="002A1FD4"/>
    <w:rsid w:val="002A3C77"/>
    <w:rsid w:val="002A4813"/>
    <w:rsid w:val="002A63D2"/>
    <w:rsid w:val="002A7707"/>
    <w:rsid w:val="002B57AA"/>
    <w:rsid w:val="002C44FD"/>
    <w:rsid w:val="002C526C"/>
    <w:rsid w:val="002C5E04"/>
    <w:rsid w:val="002D2DFC"/>
    <w:rsid w:val="002E07A1"/>
    <w:rsid w:val="002E1819"/>
    <w:rsid w:val="002E414F"/>
    <w:rsid w:val="002E441C"/>
    <w:rsid w:val="002E4FAF"/>
    <w:rsid w:val="002F6A60"/>
    <w:rsid w:val="002F74E4"/>
    <w:rsid w:val="00307FA1"/>
    <w:rsid w:val="00314C8E"/>
    <w:rsid w:val="00324C4F"/>
    <w:rsid w:val="00337C70"/>
    <w:rsid w:val="00337DFA"/>
    <w:rsid w:val="003456CB"/>
    <w:rsid w:val="003501F5"/>
    <w:rsid w:val="00354CA9"/>
    <w:rsid w:val="00360445"/>
    <w:rsid w:val="00364371"/>
    <w:rsid w:val="003727FF"/>
    <w:rsid w:val="00393D2F"/>
    <w:rsid w:val="0039646C"/>
    <w:rsid w:val="0039740A"/>
    <w:rsid w:val="003A1255"/>
    <w:rsid w:val="003A69EB"/>
    <w:rsid w:val="003B3803"/>
    <w:rsid w:val="003C28DA"/>
    <w:rsid w:val="003C45CD"/>
    <w:rsid w:val="003C4BF1"/>
    <w:rsid w:val="003C583C"/>
    <w:rsid w:val="003C71A6"/>
    <w:rsid w:val="003D28B4"/>
    <w:rsid w:val="003D6601"/>
    <w:rsid w:val="003E31A0"/>
    <w:rsid w:val="003E31EF"/>
    <w:rsid w:val="003E696D"/>
    <w:rsid w:val="003F6B16"/>
    <w:rsid w:val="00406141"/>
    <w:rsid w:val="00407FBE"/>
    <w:rsid w:val="004144EF"/>
    <w:rsid w:val="00421C09"/>
    <w:rsid w:val="00426302"/>
    <w:rsid w:val="00430092"/>
    <w:rsid w:val="00444467"/>
    <w:rsid w:val="00461222"/>
    <w:rsid w:val="00473B68"/>
    <w:rsid w:val="00481126"/>
    <w:rsid w:val="00481FFA"/>
    <w:rsid w:val="00482796"/>
    <w:rsid w:val="0048358E"/>
    <w:rsid w:val="00491363"/>
    <w:rsid w:val="004A27DE"/>
    <w:rsid w:val="004A798D"/>
    <w:rsid w:val="004B0070"/>
    <w:rsid w:val="004B2C9A"/>
    <w:rsid w:val="004B3802"/>
    <w:rsid w:val="004C166D"/>
    <w:rsid w:val="004C1875"/>
    <w:rsid w:val="004C1B0C"/>
    <w:rsid w:val="004C42AA"/>
    <w:rsid w:val="004D2C92"/>
    <w:rsid w:val="004D3A07"/>
    <w:rsid w:val="004E4BEE"/>
    <w:rsid w:val="004F3D4C"/>
    <w:rsid w:val="004F709A"/>
    <w:rsid w:val="00527B66"/>
    <w:rsid w:val="00531815"/>
    <w:rsid w:val="0053733B"/>
    <w:rsid w:val="0054347E"/>
    <w:rsid w:val="0055148A"/>
    <w:rsid w:val="005748A1"/>
    <w:rsid w:val="00577FA7"/>
    <w:rsid w:val="005832DB"/>
    <w:rsid w:val="00583B28"/>
    <w:rsid w:val="00583DAF"/>
    <w:rsid w:val="00585BAC"/>
    <w:rsid w:val="00586D2C"/>
    <w:rsid w:val="00592026"/>
    <w:rsid w:val="00593504"/>
    <w:rsid w:val="00596D7E"/>
    <w:rsid w:val="005A6761"/>
    <w:rsid w:val="005B4BA0"/>
    <w:rsid w:val="005C1273"/>
    <w:rsid w:val="005C1562"/>
    <w:rsid w:val="005C35FD"/>
    <w:rsid w:val="005C7D08"/>
    <w:rsid w:val="005D4755"/>
    <w:rsid w:val="005D47C1"/>
    <w:rsid w:val="005D4E76"/>
    <w:rsid w:val="005D7DE0"/>
    <w:rsid w:val="005E1C67"/>
    <w:rsid w:val="005E45E0"/>
    <w:rsid w:val="005F237A"/>
    <w:rsid w:val="005F5C54"/>
    <w:rsid w:val="00601A44"/>
    <w:rsid w:val="0060271A"/>
    <w:rsid w:val="00606F1E"/>
    <w:rsid w:val="00616DA2"/>
    <w:rsid w:val="00620B35"/>
    <w:rsid w:val="006239FC"/>
    <w:rsid w:val="00623DFA"/>
    <w:rsid w:val="006255FA"/>
    <w:rsid w:val="006257CC"/>
    <w:rsid w:val="006279A3"/>
    <w:rsid w:val="006360E1"/>
    <w:rsid w:val="00651DB8"/>
    <w:rsid w:val="006616F1"/>
    <w:rsid w:val="00672B28"/>
    <w:rsid w:val="00680F7E"/>
    <w:rsid w:val="00682D68"/>
    <w:rsid w:val="00685385"/>
    <w:rsid w:val="006858D2"/>
    <w:rsid w:val="00686326"/>
    <w:rsid w:val="00695C2B"/>
    <w:rsid w:val="006A7C9E"/>
    <w:rsid w:val="006B3670"/>
    <w:rsid w:val="006C13DC"/>
    <w:rsid w:val="006C4AED"/>
    <w:rsid w:val="006C55B6"/>
    <w:rsid w:val="006C75CF"/>
    <w:rsid w:val="006F2F97"/>
    <w:rsid w:val="006F7E55"/>
    <w:rsid w:val="00700024"/>
    <w:rsid w:val="00701620"/>
    <w:rsid w:val="0070321C"/>
    <w:rsid w:val="00704AE4"/>
    <w:rsid w:val="00704F59"/>
    <w:rsid w:val="00706A96"/>
    <w:rsid w:val="00711F33"/>
    <w:rsid w:val="00721A10"/>
    <w:rsid w:val="0072767B"/>
    <w:rsid w:val="007309DA"/>
    <w:rsid w:val="007377E9"/>
    <w:rsid w:val="00745E2D"/>
    <w:rsid w:val="007503B7"/>
    <w:rsid w:val="00751761"/>
    <w:rsid w:val="00754E5B"/>
    <w:rsid w:val="00777469"/>
    <w:rsid w:val="00777B2F"/>
    <w:rsid w:val="00782180"/>
    <w:rsid w:val="007857EA"/>
    <w:rsid w:val="00794766"/>
    <w:rsid w:val="0079793E"/>
    <w:rsid w:val="007A01D4"/>
    <w:rsid w:val="007A1ACE"/>
    <w:rsid w:val="007A313D"/>
    <w:rsid w:val="007D32D8"/>
    <w:rsid w:val="007F0A72"/>
    <w:rsid w:val="007F213D"/>
    <w:rsid w:val="007F5E7D"/>
    <w:rsid w:val="00800628"/>
    <w:rsid w:val="00805125"/>
    <w:rsid w:val="00805A74"/>
    <w:rsid w:val="00806B8E"/>
    <w:rsid w:val="00815131"/>
    <w:rsid w:val="00815F5F"/>
    <w:rsid w:val="00821901"/>
    <w:rsid w:val="008239EC"/>
    <w:rsid w:val="008244CC"/>
    <w:rsid w:val="008244D1"/>
    <w:rsid w:val="0082587D"/>
    <w:rsid w:val="00826DC7"/>
    <w:rsid w:val="008340EA"/>
    <w:rsid w:val="008357CC"/>
    <w:rsid w:val="00837FDC"/>
    <w:rsid w:val="008637EC"/>
    <w:rsid w:val="0086435F"/>
    <w:rsid w:val="00867824"/>
    <w:rsid w:val="008803E3"/>
    <w:rsid w:val="00883DB3"/>
    <w:rsid w:val="00887A96"/>
    <w:rsid w:val="00894200"/>
    <w:rsid w:val="00895D0A"/>
    <w:rsid w:val="008A2098"/>
    <w:rsid w:val="008A37A7"/>
    <w:rsid w:val="008B50A2"/>
    <w:rsid w:val="008B5F7E"/>
    <w:rsid w:val="008E2D10"/>
    <w:rsid w:val="008E515C"/>
    <w:rsid w:val="008F089C"/>
    <w:rsid w:val="008F1377"/>
    <w:rsid w:val="008F3C96"/>
    <w:rsid w:val="009030FA"/>
    <w:rsid w:val="009079EF"/>
    <w:rsid w:val="00913E23"/>
    <w:rsid w:val="009369AA"/>
    <w:rsid w:val="00941963"/>
    <w:rsid w:val="0094659A"/>
    <w:rsid w:val="0095283A"/>
    <w:rsid w:val="00956023"/>
    <w:rsid w:val="00956D4E"/>
    <w:rsid w:val="00960073"/>
    <w:rsid w:val="00960443"/>
    <w:rsid w:val="0096159E"/>
    <w:rsid w:val="00962512"/>
    <w:rsid w:val="00962907"/>
    <w:rsid w:val="009640C3"/>
    <w:rsid w:val="009640E1"/>
    <w:rsid w:val="00966549"/>
    <w:rsid w:val="00972C51"/>
    <w:rsid w:val="00974EB1"/>
    <w:rsid w:val="00975777"/>
    <w:rsid w:val="00975991"/>
    <w:rsid w:val="009835AC"/>
    <w:rsid w:val="0099189B"/>
    <w:rsid w:val="00993584"/>
    <w:rsid w:val="00994E79"/>
    <w:rsid w:val="009B1E97"/>
    <w:rsid w:val="009B39AA"/>
    <w:rsid w:val="009C05F0"/>
    <w:rsid w:val="009D3621"/>
    <w:rsid w:val="009D67F4"/>
    <w:rsid w:val="009E0B25"/>
    <w:rsid w:val="009E21DA"/>
    <w:rsid w:val="009F0C3D"/>
    <w:rsid w:val="009F2292"/>
    <w:rsid w:val="009F44CD"/>
    <w:rsid w:val="00A01C12"/>
    <w:rsid w:val="00A02267"/>
    <w:rsid w:val="00A1093E"/>
    <w:rsid w:val="00A12873"/>
    <w:rsid w:val="00A14227"/>
    <w:rsid w:val="00A160C2"/>
    <w:rsid w:val="00A160E1"/>
    <w:rsid w:val="00A16520"/>
    <w:rsid w:val="00A20E67"/>
    <w:rsid w:val="00A26CD5"/>
    <w:rsid w:val="00A26E1D"/>
    <w:rsid w:val="00A27E09"/>
    <w:rsid w:val="00A3199A"/>
    <w:rsid w:val="00A353C9"/>
    <w:rsid w:val="00A43309"/>
    <w:rsid w:val="00A51477"/>
    <w:rsid w:val="00A56DE9"/>
    <w:rsid w:val="00A62A40"/>
    <w:rsid w:val="00A669D7"/>
    <w:rsid w:val="00A67456"/>
    <w:rsid w:val="00A728D9"/>
    <w:rsid w:val="00A74E98"/>
    <w:rsid w:val="00A84181"/>
    <w:rsid w:val="00A841BB"/>
    <w:rsid w:val="00AA77B7"/>
    <w:rsid w:val="00AB1C1A"/>
    <w:rsid w:val="00AD18B3"/>
    <w:rsid w:val="00AD6D16"/>
    <w:rsid w:val="00AD7633"/>
    <w:rsid w:val="00AD7D80"/>
    <w:rsid w:val="00AF0930"/>
    <w:rsid w:val="00AF14B1"/>
    <w:rsid w:val="00AF6179"/>
    <w:rsid w:val="00B10881"/>
    <w:rsid w:val="00B1130B"/>
    <w:rsid w:val="00B15612"/>
    <w:rsid w:val="00B179FF"/>
    <w:rsid w:val="00B20526"/>
    <w:rsid w:val="00B212D9"/>
    <w:rsid w:val="00B306F6"/>
    <w:rsid w:val="00B33389"/>
    <w:rsid w:val="00B40F13"/>
    <w:rsid w:val="00B47B80"/>
    <w:rsid w:val="00B529CC"/>
    <w:rsid w:val="00B60467"/>
    <w:rsid w:val="00B618B6"/>
    <w:rsid w:val="00B64B52"/>
    <w:rsid w:val="00B721EB"/>
    <w:rsid w:val="00B744FE"/>
    <w:rsid w:val="00B7669D"/>
    <w:rsid w:val="00B818A5"/>
    <w:rsid w:val="00B82BFA"/>
    <w:rsid w:val="00B92920"/>
    <w:rsid w:val="00BA34B9"/>
    <w:rsid w:val="00BA654C"/>
    <w:rsid w:val="00BA7A5A"/>
    <w:rsid w:val="00BA7EC3"/>
    <w:rsid w:val="00BB15C4"/>
    <w:rsid w:val="00BC72AF"/>
    <w:rsid w:val="00BC755B"/>
    <w:rsid w:val="00BD001F"/>
    <w:rsid w:val="00BD2CCD"/>
    <w:rsid w:val="00BE11B0"/>
    <w:rsid w:val="00BE266E"/>
    <w:rsid w:val="00BE314F"/>
    <w:rsid w:val="00BE5358"/>
    <w:rsid w:val="00BF0C89"/>
    <w:rsid w:val="00BF304B"/>
    <w:rsid w:val="00BF63EF"/>
    <w:rsid w:val="00BF79DF"/>
    <w:rsid w:val="00C019D0"/>
    <w:rsid w:val="00C063EB"/>
    <w:rsid w:val="00C07B58"/>
    <w:rsid w:val="00C13A22"/>
    <w:rsid w:val="00C222D7"/>
    <w:rsid w:val="00C24001"/>
    <w:rsid w:val="00C331DD"/>
    <w:rsid w:val="00C339A2"/>
    <w:rsid w:val="00C446C3"/>
    <w:rsid w:val="00C45324"/>
    <w:rsid w:val="00C461D4"/>
    <w:rsid w:val="00C5001C"/>
    <w:rsid w:val="00C51152"/>
    <w:rsid w:val="00C52475"/>
    <w:rsid w:val="00C621A0"/>
    <w:rsid w:val="00C65938"/>
    <w:rsid w:val="00C66409"/>
    <w:rsid w:val="00C76C40"/>
    <w:rsid w:val="00C80854"/>
    <w:rsid w:val="00C8731F"/>
    <w:rsid w:val="00C949D3"/>
    <w:rsid w:val="00CA1423"/>
    <w:rsid w:val="00CA1B23"/>
    <w:rsid w:val="00CB2E85"/>
    <w:rsid w:val="00CC1E11"/>
    <w:rsid w:val="00CC278E"/>
    <w:rsid w:val="00CC2E67"/>
    <w:rsid w:val="00CD342C"/>
    <w:rsid w:val="00CD6746"/>
    <w:rsid w:val="00CD6A85"/>
    <w:rsid w:val="00CE0378"/>
    <w:rsid w:val="00CF3C01"/>
    <w:rsid w:val="00CF5A20"/>
    <w:rsid w:val="00D00D72"/>
    <w:rsid w:val="00D12397"/>
    <w:rsid w:val="00D152F0"/>
    <w:rsid w:val="00D158F3"/>
    <w:rsid w:val="00D15CB3"/>
    <w:rsid w:val="00D17F63"/>
    <w:rsid w:val="00D2016A"/>
    <w:rsid w:val="00D20B47"/>
    <w:rsid w:val="00D255CC"/>
    <w:rsid w:val="00D26602"/>
    <w:rsid w:val="00D27697"/>
    <w:rsid w:val="00D34EF7"/>
    <w:rsid w:val="00D36F51"/>
    <w:rsid w:val="00D41921"/>
    <w:rsid w:val="00D50E7E"/>
    <w:rsid w:val="00D6203D"/>
    <w:rsid w:val="00D6601E"/>
    <w:rsid w:val="00D84ECF"/>
    <w:rsid w:val="00DA22E9"/>
    <w:rsid w:val="00DB20ED"/>
    <w:rsid w:val="00DB2699"/>
    <w:rsid w:val="00DB2972"/>
    <w:rsid w:val="00DB3D21"/>
    <w:rsid w:val="00DB7686"/>
    <w:rsid w:val="00DC0270"/>
    <w:rsid w:val="00DC0FF9"/>
    <w:rsid w:val="00DC11C0"/>
    <w:rsid w:val="00DC2C67"/>
    <w:rsid w:val="00DC3BD6"/>
    <w:rsid w:val="00DC3F95"/>
    <w:rsid w:val="00DC67A2"/>
    <w:rsid w:val="00DD2E7C"/>
    <w:rsid w:val="00DE0C35"/>
    <w:rsid w:val="00DE7982"/>
    <w:rsid w:val="00DF3F73"/>
    <w:rsid w:val="00DF5901"/>
    <w:rsid w:val="00E00874"/>
    <w:rsid w:val="00E02B30"/>
    <w:rsid w:val="00E05304"/>
    <w:rsid w:val="00E075B3"/>
    <w:rsid w:val="00E122D3"/>
    <w:rsid w:val="00E13C95"/>
    <w:rsid w:val="00E1559D"/>
    <w:rsid w:val="00E15FF9"/>
    <w:rsid w:val="00E4127B"/>
    <w:rsid w:val="00E45BD9"/>
    <w:rsid w:val="00E500E2"/>
    <w:rsid w:val="00E51173"/>
    <w:rsid w:val="00E53C09"/>
    <w:rsid w:val="00E5766C"/>
    <w:rsid w:val="00E675D1"/>
    <w:rsid w:val="00E726FC"/>
    <w:rsid w:val="00E844FC"/>
    <w:rsid w:val="00E91AAD"/>
    <w:rsid w:val="00EA0D26"/>
    <w:rsid w:val="00EA4526"/>
    <w:rsid w:val="00EA5B74"/>
    <w:rsid w:val="00EA698C"/>
    <w:rsid w:val="00EB03B7"/>
    <w:rsid w:val="00EB118B"/>
    <w:rsid w:val="00EB6373"/>
    <w:rsid w:val="00EB6A42"/>
    <w:rsid w:val="00EC10EC"/>
    <w:rsid w:val="00EC7246"/>
    <w:rsid w:val="00ED1F45"/>
    <w:rsid w:val="00ED33D0"/>
    <w:rsid w:val="00ED7311"/>
    <w:rsid w:val="00EE3BEC"/>
    <w:rsid w:val="00EE5B1C"/>
    <w:rsid w:val="00EF2691"/>
    <w:rsid w:val="00EF4299"/>
    <w:rsid w:val="00EF6C66"/>
    <w:rsid w:val="00F05CB4"/>
    <w:rsid w:val="00F10187"/>
    <w:rsid w:val="00F10646"/>
    <w:rsid w:val="00F1064B"/>
    <w:rsid w:val="00F15555"/>
    <w:rsid w:val="00F16946"/>
    <w:rsid w:val="00F17182"/>
    <w:rsid w:val="00F17A20"/>
    <w:rsid w:val="00F305DD"/>
    <w:rsid w:val="00F3264F"/>
    <w:rsid w:val="00F34A1E"/>
    <w:rsid w:val="00F4413C"/>
    <w:rsid w:val="00F441BF"/>
    <w:rsid w:val="00F502EF"/>
    <w:rsid w:val="00F54ACB"/>
    <w:rsid w:val="00F662EE"/>
    <w:rsid w:val="00F663C7"/>
    <w:rsid w:val="00F719F9"/>
    <w:rsid w:val="00F76C26"/>
    <w:rsid w:val="00F77D48"/>
    <w:rsid w:val="00F85124"/>
    <w:rsid w:val="00F85C25"/>
    <w:rsid w:val="00F86BBB"/>
    <w:rsid w:val="00FA3669"/>
    <w:rsid w:val="00FA6AAA"/>
    <w:rsid w:val="00FB2F89"/>
    <w:rsid w:val="00FB3143"/>
    <w:rsid w:val="00FB3E33"/>
    <w:rsid w:val="00FB4F4C"/>
    <w:rsid w:val="00FC2D0C"/>
    <w:rsid w:val="00FC7E6A"/>
    <w:rsid w:val="00FD7A8D"/>
    <w:rsid w:val="00FE279B"/>
    <w:rsid w:val="00FE428E"/>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EB3F49E"/>
  <w15:docId w15:val="{09C22F77-9962-4953-98DD-D02C2093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qFormat/>
    <w:rsid w:val="0094659A"/>
    <w:pPr>
      <w:keepNext/>
      <w:numPr>
        <w:ilvl w:val="1"/>
        <w:numId w:val="1"/>
      </w:numPr>
      <w:pBdr>
        <w:top w:val="single" w:sz="4" w:space="1" w:color="auto"/>
      </w:pBdr>
      <w:tabs>
        <w:tab w:val="clear" w:pos="108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2"/>
      </w:numPr>
      <w:tabs>
        <w:tab w:val="clear" w:pos="1800"/>
        <w:tab w:val="left" w:pos="-2600"/>
        <w:tab w:val="num" w:pos="108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C67A2"/>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4"/>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5"/>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character" w:customStyle="1" w:styleId="BalloonTextChar1">
    <w:name w:val="Balloon Text Char1"/>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99"/>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A88C8-0E3A-473C-93AB-CE31953A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5669</Words>
  <Characters>32316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Smith, Alexis@Energy</cp:lastModifiedBy>
  <cp:revision>2</cp:revision>
  <cp:lastPrinted>2013-08-29T16:59:00Z</cp:lastPrinted>
  <dcterms:created xsi:type="dcterms:W3CDTF">2020-03-24T18:56:00Z</dcterms:created>
  <dcterms:modified xsi:type="dcterms:W3CDTF">2020-03-24T18:56:00Z</dcterms:modified>
</cp:coreProperties>
</file>
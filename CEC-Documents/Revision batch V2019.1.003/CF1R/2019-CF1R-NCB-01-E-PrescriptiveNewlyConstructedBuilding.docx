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
        <w:gridCol w:w="1938"/>
        <w:gridCol w:w="4778"/>
        <w:gridCol w:w="449"/>
        <w:gridCol w:w="3634"/>
        <w:gridCol w:w="3192"/>
      </w:tblGrid>
      <w:tr w:rsidR="00E42848" w14:paraId="308DB0DD" w14:textId="77777777" w:rsidTr="00F55848">
        <w:tc>
          <w:tcPr>
            <w:tcW w:w="14390" w:type="dxa"/>
            <w:gridSpan w:val="6"/>
            <w:shd w:val="clear" w:color="auto" w:fill="auto"/>
          </w:tcPr>
          <w:p w14:paraId="308DB0DC" w14:textId="7A9CF2B9" w:rsidR="00E42848" w:rsidRPr="004358FA" w:rsidRDefault="00D91668" w:rsidP="00FD2D14">
            <w:pPr>
              <w:keepNext/>
              <w:rPr>
                <w:sz w:val="20"/>
                <w:szCs w:val="22"/>
              </w:rPr>
            </w:pPr>
            <w:bookmarkStart w:id="0" w:name="_GoBack"/>
            <w:bookmarkEnd w:id="0"/>
            <w:r>
              <w:rPr>
                <w:rFonts w:ascii="Calibri" w:eastAsia="Calibri" w:hAnsi="Calibri"/>
                <w:b/>
                <w:sz w:val="20"/>
                <w:szCs w:val="22"/>
              </w:rPr>
              <w:t xml:space="preserve">A. </w:t>
            </w:r>
            <w:r w:rsidR="00FD2D14">
              <w:rPr>
                <w:rFonts w:ascii="Calibri" w:eastAsia="Calibri" w:hAnsi="Calibri"/>
                <w:b/>
                <w:sz w:val="20"/>
                <w:szCs w:val="22"/>
              </w:rPr>
              <w:t>Gene</w:t>
            </w:r>
            <w:r w:rsidR="00DC74ED" w:rsidRPr="004358FA">
              <w:rPr>
                <w:rFonts w:ascii="Calibri" w:eastAsia="Calibri" w:hAnsi="Calibri"/>
                <w:b/>
                <w:sz w:val="20"/>
                <w:szCs w:val="22"/>
              </w:rPr>
              <w:t>ral Information</w:t>
            </w:r>
          </w:p>
        </w:tc>
      </w:tr>
      <w:tr w:rsidR="00B44041" w14:paraId="308DB0E4" w14:textId="77777777" w:rsidTr="00F55848">
        <w:trPr>
          <w:trHeight w:val="245"/>
        </w:trPr>
        <w:tc>
          <w:tcPr>
            <w:tcW w:w="399" w:type="dxa"/>
            <w:vAlign w:val="center"/>
          </w:tcPr>
          <w:p w14:paraId="308DB0DE" w14:textId="77777777" w:rsidR="00B44041" w:rsidRPr="004358FA" w:rsidRDefault="006E519C" w:rsidP="002C2E27">
            <w:pPr>
              <w:jc w:val="center"/>
              <w:rPr>
                <w:rFonts w:ascii="Calibri" w:eastAsia="Calibri" w:hAnsi="Calibri"/>
                <w:sz w:val="18"/>
                <w:szCs w:val="18"/>
              </w:rPr>
            </w:pPr>
            <w:r w:rsidRPr="004358FA">
              <w:rPr>
                <w:rFonts w:ascii="Calibri" w:eastAsia="Calibri" w:hAnsi="Calibri"/>
                <w:sz w:val="18"/>
                <w:szCs w:val="18"/>
              </w:rPr>
              <w:t>0</w:t>
            </w:r>
            <w:r w:rsidR="00B44041" w:rsidRPr="004358FA">
              <w:rPr>
                <w:rFonts w:ascii="Calibri" w:eastAsia="Calibri" w:hAnsi="Calibri"/>
                <w:sz w:val="18"/>
                <w:szCs w:val="18"/>
              </w:rPr>
              <w:t>1</w:t>
            </w:r>
          </w:p>
        </w:tc>
        <w:tc>
          <w:tcPr>
            <w:tcW w:w="1938" w:type="dxa"/>
            <w:shd w:val="clear" w:color="auto" w:fill="auto"/>
            <w:vAlign w:val="center"/>
          </w:tcPr>
          <w:p w14:paraId="308DB0DF" w14:textId="77777777" w:rsidR="00B44041" w:rsidRPr="004358FA" w:rsidRDefault="00B44041" w:rsidP="00464633">
            <w:pPr>
              <w:rPr>
                <w:rFonts w:ascii="Calibri" w:hAnsi="Calibri"/>
                <w:sz w:val="18"/>
                <w:szCs w:val="18"/>
              </w:rPr>
            </w:pPr>
            <w:r w:rsidRPr="004358FA">
              <w:rPr>
                <w:rFonts w:ascii="Calibri" w:eastAsia="Calibri" w:hAnsi="Calibri"/>
                <w:sz w:val="18"/>
                <w:szCs w:val="18"/>
              </w:rPr>
              <w:t>Project Name:</w:t>
            </w:r>
          </w:p>
        </w:tc>
        <w:tc>
          <w:tcPr>
            <w:tcW w:w="4778" w:type="dxa"/>
            <w:shd w:val="clear" w:color="auto" w:fill="auto"/>
          </w:tcPr>
          <w:p w14:paraId="308DB0E0" w14:textId="77777777" w:rsidR="00B44041" w:rsidRPr="007F276B" w:rsidRDefault="00B44041" w:rsidP="005B7D3A">
            <w:pPr>
              <w:rPr>
                <w:rFonts w:ascii="Calibri" w:hAnsi="Calibri"/>
                <w:sz w:val="18"/>
                <w:szCs w:val="18"/>
              </w:rPr>
            </w:pPr>
          </w:p>
        </w:tc>
        <w:tc>
          <w:tcPr>
            <w:tcW w:w="449" w:type="dxa"/>
            <w:vAlign w:val="center"/>
          </w:tcPr>
          <w:p w14:paraId="308DB0E1" w14:textId="77777777" w:rsidR="00B44041" w:rsidRPr="004358FA" w:rsidRDefault="006E519C" w:rsidP="002C2E27">
            <w:pPr>
              <w:jc w:val="center"/>
              <w:rPr>
                <w:rFonts w:ascii="Calibri" w:hAnsi="Calibri"/>
                <w:sz w:val="18"/>
                <w:szCs w:val="18"/>
              </w:rPr>
            </w:pPr>
            <w:r w:rsidRPr="004358FA">
              <w:rPr>
                <w:rFonts w:ascii="Calibri" w:hAnsi="Calibri"/>
                <w:sz w:val="18"/>
                <w:szCs w:val="18"/>
              </w:rPr>
              <w:t>0</w:t>
            </w:r>
            <w:r w:rsidR="00BE1F04" w:rsidRPr="004358FA">
              <w:rPr>
                <w:rFonts w:ascii="Calibri" w:hAnsi="Calibri"/>
                <w:sz w:val="18"/>
                <w:szCs w:val="18"/>
              </w:rPr>
              <w:t>2</w:t>
            </w:r>
          </w:p>
        </w:tc>
        <w:tc>
          <w:tcPr>
            <w:tcW w:w="3634" w:type="dxa"/>
            <w:shd w:val="clear" w:color="auto" w:fill="auto"/>
            <w:vAlign w:val="center"/>
          </w:tcPr>
          <w:p w14:paraId="308DB0E2" w14:textId="77777777" w:rsidR="00B44041" w:rsidRPr="004358FA" w:rsidRDefault="00B44041" w:rsidP="00464633">
            <w:pPr>
              <w:rPr>
                <w:rFonts w:ascii="Calibri" w:hAnsi="Calibri"/>
                <w:sz w:val="18"/>
                <w:szCs w:val="18"/>
              </w:rPr>
            </w:pPr>
            <w:r w:rsidRPr="004358FA">
              <w:rPr>
                <w:rFonts w:ascii="Calibri" w:hAnsi="Calibri"/>
                <w:sz w:val="18"/>
                <w:szCs w:val="18"/>
              </w:rPr>
              <w:t>Date</w:t>
            </w:r>
            <w:r w:rsidR="00880458" w:rsidRPr="004358FA">
              <w:rPr>
                <w:rFonts w:ascii="Calibri" w:hAnsi="Calibri"/>
                <w:sz w:val="18"/>
                <w:szCs w:val="18"/>
              </w:rPr>
              <w:t xml:space="preserve"> Prepared</w:t>
            </w:r>
            <w:r w:rsidRPr="004358FA">
              <w:rPr>
                <w:rFonts w:ascii="Calibri" w:hAnsi="Calibri"/>
                <w:sz w:val="18"/>
                <w:szCs w:val="18"/>
              </w:rPr>
              <w:t>:</w:t>
            </w:r>
          </w:p>
        </w:tc>
        <w:tc>
          <w:tcPr>
            <w:tcW w:w="3192" w:type="dxa"/>
            <w:shd w:val="clear" w:color="auto" w:fill="auto"/>
          </w:tcPr>
          <w:p w14:paraId="308DB0E3" w14:textId="77777777" w:rsidR="00B44041" w:rsidRPr="00CF4C56" w:rsidRDefault="00B44041" w:rsidP="005B7D3A">
            <w:pPr>
              <w:rPr>
                <w:rFonts w:ascii="Calibri" w:hAnsi="Calibri"/>
                <w:sz w:val="18"/>
                <w:szCs w:val="18"/>
              </w:rPr>
            </w:pPr>
          </w:p>
        </w:tc>
      </w:tr>
      <w:tr w:rsidR="00D97726" w14:paraId="308DB0EB" w14:textId="77777777" w:rsidTr="00F55848">
        <w:trPr>
          <w:trHeight w:val="245"/>
        </w:trPr>
        <w:tc>
          <w:tcPr>
            <w:tcW w:w="399" w:type="dxa"/>
            <w:vAlign w:val="center"/>
          </w:tcPr>
          <w:p w14:paraId="308DB0E5" w14:textId="77777777" w:rsidR="00D97726" w:rsidRPr="004358FA" w:rsidRDefault="00D97726" w:rsidP="002C2E27">
            <w:pPr>
              <w:jc w:val="center"/>
              <w:rPr>
                <w:rFonts w:ascii="Calibri" w:eastAsia="Calibri" w:hAnsi="Calibri"/>
                <w:sz w:val="18"/>
                <w:szCs w:val="18"/>
              </w:rPr>
            </w:pPr>
            <w:r w:rsidRPr="004358FA">
              <w:rPr>
                <w:rFonts w:ascii="Calibri" w:eastAsia="Calibri" w:hAnsi="Calibri"/>
                <w:sz w:val="18"/>
                <w:szCs w:val="18"/>
              </w:rPr>
              <w:t>03</w:t>
            </w:r>
          </w:p>
        </w:tc>
        <w:tc>
          <w:tcPr>
            <w:tcW w:w="1938" w:type="dxa"/>
            <w:shd w:val="clear" w:color="auto" w:fill="auto"/>
            <w:vAlign w:val="center"/>
          </w:tcPr>
          <w:p w14:paraId="308DB0E6" w14:textId="77777777" w:rsidR="00D97726" w:rsidRPr="004358FA" w:rsidRDefault="00D97726" w:rsidP="00464633">
            <w:pPr>
              <w:rPr>
                <w:rFonts w:ascii="Calibri" w:hAnsi="Calibri"/>
                <w:sz w:val="18"/>
                <w:szCs w:val="18"/>
              </w:rPr>
            </w:pPr>
            <w:r w:rsidRPr="004358FA">
              <w:rPr>
                <w:rFonts w:ascii="Calibri" w:eastAsia="Calibri" w:hAnsi="Calibri"/>
                <w:sz w:val="18"/>
                <w:szCs w:val="18"/>
              </w:rPr>
              <w:t>Project Location:</w:t>
            </w:r>
          </w:p>
        </w:tc>
        <w:tc>
          <w:tcPr>
            <w:tcW w:w="4778" w:type="dxa"/>
            <w:shd w:val="clear" w:color="auto" w:fill="auto"/>
          </w:tcPr>
          <w:p w14:paraId="308DB0E7" w14:textId="77777777" w:rsidR="00D97726" w:rsidRPr="007F276B" w:rsidRDefault="00D97726" w:rsidP="005B7D3A">
            <w:pPr>
              <w:rPr>
                <w:rFonts w:ascii="Calibri" w:hAnsi="Calibri"/>
                <w:sz w:val="18"/>
                <w:szCs w:val="18"/>
              </w:rPr>
            </w:pPr>
          </w:p>
        </w:tc>
        <w:tc>
          <w:tcPr>
            <w:tcW w:w="449" w:type="dxa"/>
            <w:vAlign w:val="center"/>
          </w:tcPr>
          <w:p w14:paraId="308DB0E8" w14:textId="77777777" w:rsidR="00D97726" w:rsidRPr="004358FA" w:rsidRDefault="00D97726" w:rsidP="002C2E27">
            <w:pPr>
              <w:jc w:val="center"/>
              <w:rPr>
                <w:rFonts w:ascii="Calibri" w:hAnsi="Calibri"/>
                <w:sz w:val="18"/>
                <w:szCs w:val="18"/>
              </w:rPr>
            </w:pPr>
            <w:r w:rsidRPr="004358FA">
              <w:rPr>
                <w:rFonts w:ascii="Calibri" w:hAnsi="Calibri"/>
                <w:sz w:val="18"/>
                <w:szCs w:val="18"/>
              </w:rPr>
              <w:t>04</w:t>
            </w:r>
          </w:p>
        </w:tc>
        <w:tc>
          <w:tcPr>
            <w:tcW w:w="3634" w:type="dxa"/>
            <w:shd w:val="clear" w:color="auto" w:fill="auto"/>
            <w:vAlign w:val="center"/>
          </w:tcPr>
          <w:p w14:paraId="308DB0E9" w14:textId="77777777" w:rsidR="00D97726" w:rsidRPr="004358FA" w:rsidRDefault="00D97726" w:rsidP="00464633">
            <w:pPr>
              <w:rPr>
                <w:rFonts w:ascii="Calibri" w:hAnsi="Calibri"/>
                <w:sz w:val="18"/>
                <w:szCs w:val="18"/>
              </w:rPr>
            </w:pPr>
            <w:r w:rsidRPr="004358FA">
              <w:rPr>
                <w:rFonts w:ascii="Calibri" w:hAnsi="Calibri"/>
                <w:sz w:val="18"/>
                <w:szCs w:val="18"/>
              </w:rPr>
              <w:t>Building Front Orientation (deg or cardinal):</w:t>
            </w:r>
          </w:p>
        </w:tc>
        <w:tc>
          <w:tcPr>
            <w:tcW w:w="3192" w:type="dxa"/>
            <w:shd w:val="clear" w:color="auto" w:fill="auto"/>
          </w:tcPr>
          <w:p w14:paraId="308DB0EA" w14:textId="77777777" w:rsidR="00D97726" w:rsidRPr="00CF4C56" w:rsidRDefault="00D97726" w:rsidP="005B7D3A">
            <w:pPr>
              <w:rPr>
                <w:rFonts w:ascii="Calibri" w:hAnsi="Calibri"/>
                <w:sz w:val="18"/>
                <w:szCs w:val="18"/>
              </w:rPr>
            </w:pPr>
          </w:p>
        </w:tc>
      </w:tr>
      <w:tr w:rsidR="00D97726" w14:paraId="308DB0F2" w14:textId="77777777" w:rsidTr="00F55848">
        <w:trPr>
          <w:trHeight w:val="245"/>
        </w:trPr>
        <w:tc>
          <w:tcPr>
            <w:tcW w:w="399" w:type="dxa"/>
            <w:vAlign w:val="center"/>
          </w:tcPr>
          <w:p w14:paraId="308DB0EC" w14:textId="77777777" w:rsidR="00D97726" w:rsidRPr="004358FA" w:rsidRDefault="00D97726" w:rsidP="002C2E27">
            <w:pPr>
              <w:jc w:val="center"/>
              <w:rPr>
                <w:rFonts w:ascii="Calibri" w:hAnsi="Calibri"/>
                <w:sz w:val="18"/>
                <w:szCs w:val="18"/>
              </w:rPr>
            </w:pPr>
            <w:r w:rsidRPr="004358FA">
              <w:rPr>
                <w:rFonts w:ascii="Calibri" w:hAnsi="Calibri"/>
                <w:sz w:val="18"/>
                <w:szCs w:val="18"/>
              </w:rPr>
              <w:t>05</w:t>
            </w:r>
          </w:p>
        </w:tc>
        <w:tc>
          <w:tcPr>
            <w:tcW w:w="1938" w:type="dxa"/>
            <w:shd w:val="clear" w:color="auto" w:fill="auto"/>
            <w:vAlign w:val="center"/>
          </w:tcPr>
          <w:p w14:paraId="308DB0ED" w14:textId="77777777" w:rsidR="00D97726" w:rsidRPr="004358FA" w:rsidRDefault="00D97726" w:rsidP="00464633">
            <w:pPr>
              <w:rPr>
                <w:rFonts w:ascii="Calibri" w:hAnsi="Calibri"/>
                <w:sz w:val="18"/>
                <w:szCs w:val="18"/>
              </w:rPr>
            </w:pPr>
            <w:r w:rsidRPr="004358FA">
              <w:rPr>
                <w:rFonts w:ascii="Calibri" w:hAnsi="Calibri"/>
                <w:sz w:val="18"/>
                <w:szCs w:val="18"/>
              </w:rPr>
              <w:t>CA City:</w:t>
            </w:r>
          </w:p>
        </w:tc>
        <w:tc>
          <w:tcPr>
            <w:tcW w:w="4778" w:type="dxa"/>
            <w:shd w:val="clear" w:color="auto" w:fill="auto"/>
          </w:tcPr>
          <w:p w14:paraId="308DB0EE" w14:textId="77777777" w:rsidR="00D97726" w:rsidRPr="007F276B" w:rsidRDefault="00D97726" w:rsidP="005B7D3A">
            <w:pPr>
              <w:tabs>
                <w:tab w:val="left" w:pos="1194"/>
              </w:tabs>
              <w:rPr>
                <w:rFonts w:ascii="Calibri" w:hAnsi="Calibri"/>
                <w:sz w:val="18"/>
                <w:szCs w:val="18"/>
              </w:rPr>
            </w:pPr>
          </w:p>
        </w:tc>
        <w:tc>
          <w:tcPr>
            <w:tcW w:w="449" w:type="dxa"/>
            <w:vAlign w:val="center"/>
          </w:tcPr>
          <w:p w14:paraId="308DB0EF" w14:textId="77777777" w:rsidR="00D97726" w:rsidRPr="004358FA" w:rsidRDefault="00D97726" w:rsidP="002C2E27">
            <w:pPr>
              <w:jc w:val="center"/>
              <w:rPr>
                <w:rFonts w:ascii="Calibri" w:hAnsi="Calibri"/>
                <w:sz w:val="18"/>
                <w:szCs w:val="18"/>
              </w:rPr>
            </w:pPr>
            <w:r w:rsidRPr="004358FA">
              <w:rPr>
                <w:rFonts w:ascii="Calibri" w:hAnsi="Calibri"/>
                <w:sz w:val="18"/>
                <w:szCs w:val="18"/>
              </w:rPr>
              <w:t>06</w:t>
            </w:r>
          </w:p>
        </w:tc>
        <w:tc>
          <w:tcPr>
            <w:tcW w:w="3634" w:type="dxa"/>
            <w:shd w:val="clear" w:color="auto" w:fill="auto"/>
            <w:vAlign w:val="center"/>
          </w:tcPr>
          <w:p w14:paraId="308DB0F0" w14:textId="77777777" w:rsidR="00D97726" w:rsidRPr="004358FA" w:rsidRDefault="00D97726" w:rsidP="00464633">
            <w:pPr>
              <w:rPr>
                <w:rFonts w:ascii="Calibri" w:hAnsi="Calibri"/>
                <w:sz w:val="18"/>
                <w:szCs w:val="18"/>
              </w:rPr>
            </w:pPr>
            <w:r w:rsidRPr="004358FA">
              <w:rPr>
                <w:rFonts w:ascii="Calibri" w:hAnsi="Calibri"/>
                <w:sz w:val="18"/>
                <w:szCs w:val="18"/>
              </w:rPr>
              <w:t>Number of Dwelling Units:</w:t>
            </w:r>
          </w:p>
        </w:tc>
        <w:tc>
          <w:tcPr>
            <w:tcW w:w="3192" w:type="dxa"/>
            <w:shd w:val="clear" w:color="auto" w:fill="auto"/>
          </w:tcPr>
          <w:p w14:paraId="308DB0F1" w14:textId="77777777" w:rsidR="00D97726" w:rsidRPr="00CF4C56" w:rsidRDefault="00D97726" w:rsidP="005B7D3A">
            <w:pPr>
              <w:rPr>
                <w:rFonts w:ascii="Calibri" w:hAnsi="Calibri"/>
                <w:sz w:val="18"/>
                <w:szCs w:val="18"/>
              </w:rPr>
            </w:pPr>
          </w:p>
        </w:tc>
      </w:tr>
      <w:tr w:rsidR="00D97726" w14:paraId="308DB0F9" w14:textId="77777777" w:rsidTr="00F55848">
        <w:trPr>
          <w:trHeight w:val="245"/>
        </w:trPr>
        <w:tc>
          <w:tcPr>
            <w:tcW w:w="399" w:type="dxa"/>
            <w:vAlign w:val="center"/>
          </w:tcPr>
          <w:p w14:paraId="308DB0F3" w14:textId="77777777" w:rsidR="00D97726" w:rsidRPr="004358FA" w:rsidRDefault="00D97726" w:rsidP="002C2E27">
            <w:pPr>
              <w:jc w:val="center"/>
              <w:rPr>
                <w:rFonts w:ascii="Calibri" w:hAnsi="Calibri"/>
                <w:sz w:val="18"/>
                <w:szCs w:val="18"/>
              </w:rPr>
            </w:pPr>
            <w:r w:rsidRPr="004358FA">
              <w:rPr>
                <w:rFonts w:ascii="Calibri" w:hAnsi="Calibri"/>
                <w:sz w:val="18"/>
                <w:szCs w:val="18"/>
              </w:rPr>
              <w:t>07</w:t>
            </w:r>
          </w:p>
        </w:tc>
        <w:tc>
          <w:tcPr>
            <w:tcW w:w="1938" w:type="dxa"/>
            <w:shd w:val="clear" w:color="auto" w:fill="auto"/>
            <w:vAlign w:val="center"/>
          </w:tcPr>
          <w:p w14:paraId="308DB0F4" w14:textId="77777777" w:rsidR="00D97726" w:rsidRPr="004358FA" w:rsidRDefault="00D97726" w:rsidP="00464633">
            <w:pPr>
              <w:rPr>
                <w:rFonts w:ascii="Calibri" w:hAnsi="Calibri"/>
                <w:sz w:val="18"/>
                <w:szCs w:val="18"/>
              </w:rPr>
            </w:pPr>
            <w:r w:rsidRPr="004358FA">
              <w:rPr>
                <w:rFonts w:ascii="Calibri" w:hAnsi="Calibri"/>
                <w:sz w:val="18"/>
                <w:szCs w:val="18"/>
              </w:rPr>
              <w:t>Zip Code:</w:t>
            </w:r>
          </w:p>
        </w:tc>
        <w:tc>
          <w:tcPr>
            <w:tcW w:w="4778" w:type="dxa"/>
            <w:shd w:val="clear" w:color="auto" w:fill="auto"/>
          </w:tcPr>
          <w:p w14:paraId="308DB0F5" w14:textId="77777777" w:rsidR="00D97726" w:rsidRPr="007F276B" w:rsidRDefault="00D97726" w:rsidP="005B7D3A">
            <w:pPr>
              <w:rPr>
                <w:rFonts w:ascii="Calibri" w:hAnsi="Calibri"/>
                <w:sz w:val="18"/>
                <w:szCs w:val="18"/>
              </w:rPr>
            </w:pPr>
          </w:p>
        </w:tc>
        <w:tc>
          <w:tcPr>
            <w:tcW w:w="449" w:type="dxa"/>
            <w:vAlign w:val="center"/>
          </w:tcPr>
          <w:p w14:paraId="308DB0F6" w14:textId="77777777" w:rsidR="00D97726" w:rsidRPr="004358FA" w:rsidRDefault="00D97726" w:rsidP="002C2E27">
            <w:pPr>
              <w:jc w:val="center"/>
              <w:rPr>
                <w:rFonts w:ascii="Calibri" w:hAnsi="Calibri"/>
                <w:sz w:val="18"/>
                <w:szCs w:val="18"/>
              </w:rPr>
            </w:pPr>
            <w:r w:rsidRPr="004358FA">
              <w:rPr>
                <w:rFonts w:ascii="Calibri" w:hAnsi="Calibri"/>
                <w:sz w:val="18"/>
                <w:szCs w:val="18"/>
              </w:rPr>
              <w:t>08</w:t>
            </w:r>
          </w:p>
        </w:tc>
        <w:tc>
          <w:tcPr>
            <w:tcW w:w="3634" w:type="dxa"/>
            <w:shd w:val="clear" w:color="auto" w:fill="auto"/>
            <w:vAlign w:val="center"/>
          </w:tcPr>
          <w:p w14:paraId="308DB0F7" w14:textId="77777777" w:rsidR="00D97726" w:rsidRPr="004358FA" w:rsidRDefault="00D97726" w:rsidP="00464633">
            <w:pPr>
              <w:rPr>
                <w:rFonts w:ascii="Calibri" w:hAnsi="Calibri"/>
                <w:sz w:val="18"/>
                <w:szCs w:val="18"/>
              </w:rPr>
            </w:pPr>
            <w:r w:rsidRPr="004358FA">
              <w:rPr>
                <w:rFonts w:ascii="Calibri" w:hAnsi="Calibri"/>
                <w:sz w:val="18"/>
                <w:szCs w:val="18"/>
              </w:rPr>
              <w:t>Fuel Type:</w:t>
            </w:r>
          </w:p>
        </w:tc>
        <w:tc>
          <w:tcPr>
            <w:tcW w:w="3192" w:type="dxa"/>
            <w:shd w:val="clear" w:color="auto" w:fill="auto"/>
          </w:tcPr>
          <w:p w14:paraId="308DB0F8" w14:textId="77777777" w:rsidR="00D97726" w:rsidRPr="00CF4C56" w:rsidRDefault="00D97726" w:rsidP="005B7D3A">
            <w:pPr>
              <w:rPr>
                <w:rFonts w:ascii="Calibri" w:hAnsi="Calibri"/>
                <w:sz w:val="18"/>
                <w:szCs w:val="18"/>
              </w:rPr>
            </w:pPr>
          </w:p>
        </w:tc>
      </w:tr>
      <w:tr w:rsidR="00D97726" w14:paraId="308DB100" w14:textId="77777777" w:rsidTr="00F55848">
        <w:trPr>
          <w:trHeight w:val="245"/>
        </w:trPr>
        <w:tc>
          <w:tcPr>
            <w:tcW w:w="399" w:type="dxa"/>
            <w:vAlign w:val="center"/>
          </w:tcPr>
          <w:p w14:paraId="308DB0FA" w14:textId="77777777" w:rsidR="00D97726" w:rsidRPr="004358FA" w:rsidRDefault="00D97726" w:rsidP="002C2E27">
            <w:pPr>
              <w:jc w:val="center"/>
              <w:rPr>
                <w:rFonts w:ascii="Calibri" w:hAnsi="Calibri"/>
                <w:sz w:val="18"/>
                <w:szCs w:val="18"/>
              </w:rPr>
            </w:pPr>
            <w:r w:rsidRPr="004358FA">
              <w:rPr>
                <w:rFonts w:ascii="Calibri" w:hAnsi="Calibri"/>
                <w:sz w:val="18"/>
                <w:szCs w:val="18"/>
              </w:rPr>
              <w:t>09</w:t>
            </w:r>
          </w:p>
        </w:tc>
        <w:tc>
          <w:tcPr>
            <w:tcW w:w="1938" w:type="dxa"/>
            <w:shd w:val="clear" w:color="auto" w:fill="auto"/>
            <w:vAlign w:val="center"/>
          </w:tcPr>
          <w:p w14:paraId="308DB0FB" w14:textId="77777777" w:rsidR="00D97726" w:rsidRPr="004358FA" w:rsidRDefault="00D97726" w:rsidP="00464633">
            <w:pPr>
              <w:rPr>
                <w:rFonts w:ascii="Calibri" w:hAnsi="Calibri"/>
                <w:sz w:val="18"/>
                <w:szCs w:val="18"/>
              </w:rPr>
            </w:pPr>
            <w:r w:rsidRPr="004358FA">
              <w:rPr>
                <w:rFonts w:ascii="Calibri" w:hAnsi="Calibri"/>
                <w:sz w:val="18"/>
                <w:szCs w:val="18"/>
              </w:rPr>
              <w:t>Climate Zone:</w:t>
            </w:r>
          </w:p>
        </w:tc>
        <w:tc>
          <w:tcPr>
            <w:tcW w:w="4778" w:type="dxa"/>
            <w:shd w:val="clear" w:color="auto" w:fill="auto"/>
          </w:tcPr>
          <w:p w14:paraId="308DB0FC" w14:textId="77777777" w:rsidR="00D97726" w:rsidRPr="007F276B" w:rsidRDefault="00D97726" w:rsidP="005B7D3A">
            <w:pPr>
              <w:rPr>
                <w:rFonts w:ascii="Calibri" w:hAnsi="Calibri"/>
                <w:sz w:val="18"/>
                <w:szCs w:val="18"/>
              </w:rPr>
            </w:pPr>
          </w:p>
        </w:tc>
        <w:tc>
          <w:tcPr>
            <w:tcW w:w="449" w:type="dxa"/>
            <w:vAlign w:val="center"/>
          </w:tcPr>
          <w:p w14:paraId="308DB0FD" w14:textId="77777777" w:rsidR="00D97726" w:rsidRPr="004358FA" w:rsidRDefault="00D97726" w:rsidP="002C2E27">
            <w:pPr>
              <w:jc w:val="center"/>
              <w:rPr>
                <w:rFonts w:ascii="Calibri" w:hAnsi="Calibri"/>
                <w:sz w:val="18"/>
                <w:szCs w:val="18"/>
              </w:rPr>
            </w:pPr>
            <w:r w:rsidRPr="004358FA">
              <w:rPr>
                <w:rFonts w:ascii="Calibri" w:hAnsi="Calibri"/>
                <w:sz w:val="18"/>
                <w:szCs w:val="18"/>
              </w:rPr>
              <w:t>10</w:t>
            </w:r>
          </w:p>
        </w:tc>
        <w:tc>
          <w:tcPr>
            <w:tcW w:w="3634" w:type="dxa"/>
            <w:shd w:val="clear" w:color="auto" w:fill="auto"/>
            <w:vAlign w:val="center"/>
          </w:tcPr>
          <w:p w14:paraId="308DB0FE" w14:textId="77777777" w:rsidR="00D97726" w:rsidRPr="004358FA" w:rsidRDefault="00D97726"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0FF" w14:textId="77777777" w:rsidR="00D97726" w:rsidRPr="00CF4C56" w:rsidRDefault="00D97726" w:rsidP="005B7D3A">
            <w:pPr>
              <w:rPr>
                <w:rFonts w:ascii="Calibri" w:hAnsi="Calibri"/>
                <w:sz w:val="18"/>
                <w:szCs w:val="18"/>
              </w:rPr>
            </w:pPr>
          </w:p>
        </w:tc>
      </w:tr>
      <w:tr w:rsidR="00D97726" w14:paraId="308DB107" w14:textId="77777777" w:rsidTr="00F55848">
        <w:trPr>
          <w:trHeight w:val="245"/>
        </w:trPr>
        <w:tc>
          <w:tcPr>
            <w:tcW w:w="399" w:type="dxa"/>
            <w:vAlign w:val="center"/>
          </w:tcPr>
          <w:p w14:paraId="308DB101" w14:textId="77777777" w:rsidR="00D97726" w:rsidRPr="004358FA" w:rsidRDefault="00D97726" w:rsidP="002C2E27">
            <w:pPr>
              <w:jc w:val="center"/>
              <w:rPr>
                <w:rFonts w:ascii="Calibri" w:hAnsi="Calibri"/>
                <w:sz w:val="18"/>
                <w:szCs w:val="18"/>
              </w:rPr>
            </w:pPr>
            <w:r w:rsidRPr="004358FA">
              <w:rPr>
                <w:rFonts w:ascii="Calibri" w:hAnsi="Calibri"/>
                <w:sz w:val="18"/>
                <w:szCs w:val="18"/>
              </w:rPr>
              <w:t>11</w:t>
            </w:r>
          </w:p>
        </w:tc>
        <w:tc>
          <w:tcPr>
            <w:tcW w:w="1938" w:type="dxa"/>
            <w:shd w:val="clear" w:color="auto" w:fill="auto"/>
            <w:vAlign w:val="center"/>
          </w:tcPr>
          <w:p w14:paraId="308DB102" w14:textId="77777777" w:rsidR="00D97726" w:rsidRPr="004358FA" w:rsidRDefault="00D97726" w:rsidP="00464633">
            <w:pPr>
              <w:rPr>
                <w:rFonts w:ascii="Calibri" w:hAnsi="Calibri"/>
                <w:sz w:val="18"/>
                <w:szCs w:val="18"/>
              </w:rPr>
            </w:pPr>
            <w:r w:rsidRPr="004358FA">
              <w:rPr>
                <w:rFonts w:ascii="Calibri" w:hAnsi="Calibri"/>
                <w:sz w:val="18"/>
                <w:szCs w:val="18"/>
              </w:rPr>
              <w:t>Building Type:</w:t>
            </w:r>
          </w:p>
        </w:tc>
        <w:tc>
          <w:tcPr>
            <w:tcW w:w="4778" w:type="dxa"/>
            <w:shd w:val="clear" w:color="auto" w:fill="auto"/>
          </w:tcPr>
          <w:p w14:paraId="308DB103" w14:textId="77777777" w:rsidR="00D97726" w:rsidRPr="007F276B" w:rsidRDefault="00D97726" w:rsidP="005B7D3A">
            <w:pPr>
              <w:rPr>
                <w:rFonts w:ascii="Calibri" w:hAnsi="Calibri"/>
                <w:sz w:val="18"/>
                <w:szCs w:val="18"/>
              </w:rPr>
            </w:pPr>
          </w:p>
        </w:tc>
        <w:tc>
          <w:tcPr>
            <w:tcW w:w="449" w:type="dxa"/>
            <w:vAlign w:val="center"/>
          </w:tcPr>
          <w:p w14:paraId="308DB104" w14:textId="77777777" w:rsidR="00D97726" w:rsidRPr="004358FA" w:rsidRDefault="00D97726" w:rsidP="002C2E27">
            <w:pPr>
              <w:jc w:val="center"/>
              <w:rPr>
                <w:rFonts w:ascii="Calibri" w:hAnsi="Calibri"/>
                <w:sz w:val="18"/>
                <w:szCs w:val="18"/>
              </w:rPr>
            </w:pPr>
            <w:r w:rsidRPr="004358FA">
              <w:rPr>
                <w:rFonts w:ascii="Calibri" w:hAnsi="Calibri"/>
                <w:sz w:val="18"/>
                <w:szCs w:val="18"/>
              </w:rPr>
              <w:t>12</w:t>
            </w:r>
          </w:p>
        </w:tc>
        <w:tc>
          <w:tcPr>
            <w:tcW w:w="3634" w:type="dxa"/>
            <w:shd w:val="clear" w:color="auto" w:fill="auto"/>
            <w:vAlign w:val="center"/>
          </w:tcPr>
          <w:p w14:paraId="308DB105" w14:textId="6D261A2B" w:rsidR="00D97726" w:rsidRPr="004358FA" w:rsidRDefault="00D97726" w:rsidP="005959F4">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106" w14:textId="77777777" w:rsidR="00D97726" w:rsidRPr="00CF4C56" w:rsidRDefault="00D97726" w:rsidP="005B7D3A">
            <w:pPr>
              <w:rPr>
                <w:rFonts w:ascii="Calibri" w:hAnsi="Calibri"/>
                <w:sz w:val="18"/>
                <w:szCs w:val="18"/>
              </w:rPr>
            </w:pPr>
          </w:p>
        </w:tc>
      </w:tr>
      <w:tr w:rsidR="00D97726" w14:paraId="308DB10E" w14:textId="77777777" w:rsidTr="00F55848">
        <w:trPr>
          <w:trHeight w:val="245"/>
        </w:trPr>
        <w:tc>
          <w:tcPr>
            <w:tcW w:w="399" w:type="dxa"/>
            <w:vAlign w:val="center"/>
          </w:tcPr>
          <w:p w14:paraId="308DB108" w14:textId="77777777" w:rsidR="00D97726" w:rsidRPr="004358FA" w:rsidRDefault="00D97726" w:rsidP="002C2E27">
            <w:pPr>
              <w:jc w:val="center"/>
              <w:rPr>
                <w:rFonts w:ascii="Calibri" w:hAnsi="Calibri" w:cs="Tahoma"/>
                <w:sz w:val="18"/>
                <w:szCs w:val="18"/>
              </w:rPr>
            </w:pPr>
            <w:r w:rsidRPr="004358FA">
              <w:rPr>
                <w:rFonts w:ascii="Calibri" w:hAnsi="Calibri"/>
                <w:sz w:val="18"/>
                <w:szCs w:val="18"/>
              </w:rPr>
              <w:t>13</w:t>
            </w:r>
          </w:p>
        </w:tc>
        <w:tc>
          <w:tcPr>
            <w:tcW w:w="1938" w:type="dxa"/>
            <w:shd w:val="clear" w:color="auto" w:fill="auto"/>
            <w:vAlign w:val="center"/>
          </w:tcPr>
          <w:p w14:paraId="308DB109" w14:textId="77777777" w:rsidR="00D97726" w:rsidRPr="007F276B" w:rsidRDefault="003718D5" w:rsidP="00D97726">
            <w:pPr>
              <w:rPr>
                <w:rFonts w:ascii="Calibri" w:hAnsi="Calibri"/>
                <w:sz w:val="18"/>
                <w:szCs w:val="18"/>
              </w:rPr>
            </w:pPr>
            <w:r w:rsidRPr="004358FA">
              <w:rPr>
                <w:rFonts w:ascii="Calibri" w:hAnsi="Calibri"/>
                <w:sz w:val="18"/>
                <w:szCs w:val="18"/>
              </w:rPr>
              <w:t xml:space="preserve">Project Scope:  </w:t>
            </w:r>
          </w:p>
        </w:tc>
        <w:tc>
          <w:tcPr>
            <w:tcW w:w="4778" w:type="dxa"/>
            <w:shd w:val="clear" w:color="auto" w:fill="auto"/>
            <w:vAlign w:val="center"/>
          </w:tcPr>
          <w:p w14:paraId="308DB10A" w14:textId="77777777" w:rsidR="00D97726" w:rsidRPr="00D315E4" w:rsidRDefault="00D97726" w:rsidP="0031551A">
            <w:pPr>
              <w:rPr>
                <w:rFonts w:ascii="Calibri" w:hAnsi="Calibri"/>
                <w:sz w:val="18"/>
                <w:szCs w:val="18"/>
              </w:rPr>
            </w:pPr>
          </w:p>
        </w:tc>
        <w:tc>
          <w:tcPr>
            <w:tcW w:w="449" w:type="dxa"/>
            <w:vAlign w:val="center"/>
          </w:tcPr>
          <w:p w14:paraId="308DB10B" w14:textId="5AA6825B" w:rsidR="00D97726" w:rsidRPr="004358FA" w:rsidRDefault="00DC74ED" w:rsidP="00D97726">
            <w:pPr>
              <w:jc w:val="center"/>
              <w:rPr>
                <w:rFonts w:ascii="Calibri" w:hAnsi="Calibri" w:cs="Tahoma"/>
                <w:sz w:val="18"/>
                <w:szCs w:val="18"/>
              </w:rPr>
            </w:pPr>
            <w:r w:rsidRPr="004358FA">
              <w:rPr>
                <w:rFonts w:ascii="Calibri" w:hAnsi="Calibri" w:cs="Tahoma"/>
                <w:sz w:val="18"/>
                <w:szCs w:val="18"/>
              </w:rPr>
              <w:t>14</w:t>
            </w:r>
          </w:p>
        </w:tc>
        <w:tc>
          <w:tcPr>
            <w:tcW w:w="3634" w:type="dxa"/>
            <w:shd w:val="clear" w:color="auto" w:fill="auto"/>
            <w:vAlign w:val="center"/>
          </w:tcPr>
          <w:p w14:paraId="308DB10C" w14:textId="1EA34053" w:rsidR="00DC74ED" w:rsidRPr="004358FA" w:rsidRDefault="008461C6" w:rsidP="00464633">
            <w:pPr>
              <w:rPr>
                <w:rFonts w:ascii="Calibri" w:hAnsi="Calibri"/>
                <w:sz w:val="18"/>
                <w:szCs w:val="18"/>
              </w:rPr>
            </w:pPr>
            <w:r>
              <w:rPr>
                <w:rFonts w:ascii="Calibri" w:hAnsi="Calibri"/>
                <w:sz w:val="18"/>
                <w:szCs w:val="18"/>
              </w:rPr>
              <w:t>Fenestration Exceptions:</w:t>
            </w:r>
          </w:p>
        </w:tc>
        <w:tc>
          <w:tcPr>
            <w:tcW w:w="3192" w:type="dxa"/>
            <w:shd w:val="clear" w:color="auto" w:fill="auto"/>
            <w:vAlign w:val="bottom"/>
          </w:tcPr>
          <w:p w14:paraId="308DB10D" w14:textId="77777777" w:rsidR="00D97726" w:rsidRPr="00CF4C56" w:rsidRDefault="00D97726" w:rsidP="005B7D3A">
            <w:pPr>
              <w:rPr>
                <w:rFonts w:ascii="Calibri" w:hAnsi="Calibri"/>
                <w:sz w:val="18"/>
                <w:szCs w:val="18"/>
              </w:rPr>
            </w:pPr>
          </w:p>
        </w:tc>
      </w:tr>
    </w:tbl>
    <w:p w14:paraId="308DB10F" w14:textId="7F30B614" w:rsidR="00B054BA" w:rsidRPr="004358FA" w:rsidRDefault="00B054BA" w:rsidP="00B054BA">
      <w:pPr>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5"/>
        <w:gridCol w:w="1628"/>
        <w:gridCol w:w="996"/>
        <w:gridCol w:w="1008"/>
        <w:gridCol w:w="976"/>
        <w:gridCol w:w="962"/>
        <w:gridCol w:w="14"/>
        <w:gridCol w:w="1182"/>
        <w:gridCol w:w="946"/>
        <w:gridCol w:w="828"/>
        <w:gridCol w:w="828"/>
        <w:gridCol w:w="1299"/>
        <w:gridCol w:w="2818"/>
      </w:tblGrid>
      <w:tr w:rsidR="004A516E" w:rsidRPr="00CF4C56" w14:paraId="308DB111" w14:textId="77777777" w:rsidTr="0083511B">
        <w:trPr>
          <w:cantSplit/>
          <w:trHeight w:val="312"/>
        </w:trPr>
        <w:tc>
          <w:tcPr>
            <w:tcW w:w="14390" w:type="dxa"/>
            <w:gridSpan w:val="13"/>
            <w:shd w:val="clear" w:color="auto" w:fill="auto"/>
            <w:vAlign w:val="center"/>
          </w:tcPr>
          <w:p w14:paraId="308DB110" w14:textId="463D901A" w:rsidR="004A516E" w:rsidRPr="009B3A0C" w:rsidRDefault="009E7527" w:rsidP="00E67E86">
            <w:pPr>
              <w:keepNext/>
              <w:rPr>
                <w:rFonts w:ascii="Calibri" w:eastAsia="Calibri" w:hAnsi="Calibri"/>
                <w:b/>
                <w:sz w:val="22"/>
                <w:szCs w:val="22"/>
              </w:rPr>
            </w:pPr>
            <w:r w:rsidRPr="004358FA">
              <w:rPr>
                <w:rFonts w:ascii="Calibri" w:eastAsia="Calibri" w:hAnsi="Calibri"/>
                <w:b/>
                <w:sz w:val="20"/>
                <w:szCs w:val="22"/>
              </w:rPr>
              <w:t>B</w:t>
            </w:r>
            <w:r w:rsidR="004B1A3E" w:rsidRPr="004358FA">
              <w:rPr>
                <w:rFonts w:ascii="Calibri" w:eastAsia="Calibri" w:hAnsi="Calibri"/>
                <w:b/>
                <w:sz w:val="20"/>
                <w:szCs w:val="22"/>
              </w:rPr>
              <w:t xml:space="preserve">. </w:t>
            </w:r>
            <w:r w:rsidR="00DC74ED" w:rsidRPr="004358FA">
              <w:rPr>
                <w:rFonts w:ascii="Calibri" w:eastAsia="Calibri" w:hAnsi="Calibri"/>
                <w:b/>
                <w:sz w:val="20"/>
                <w:szCs w:val="22"/>
              </w:rPr>
              <w:t>Opaque Surface Details</w:t>
            </w:r>
            <w:r w:rsidR="00880573" w:rsidRPr="004358FA">
              <w:rPr>
                <w:rFonts w:ascii="Calibri" w:eastAsia="Calibri" w:hAnsi="Calibri"/>
                <w:b/>
                <w:sz w:val="20"/>
                <w:szCs w:val="22"/>
              </w:rPr>
              <w:t xml:space="preserve"> – Framed</w:t>
            </w:r>
            <w:r w:rsidR="00D24B6A">
              <w:rPr>
                <w:rFonts w:ascii="Calibri" w:eastAsia="Calibri" w:hAnsi="Calibri"/>
                <w:b/>
                <w:sz w:val="20"/>
                <w:szCs w:val="22"/>
              </w:rPr>
              <w:t xml:space="preserve"> </w:t>
            </w:r>
            <w:r w:rsidR="00E67E86" w:rsidRPr="00E67E86">
              <w:rPr>
                <w:rFonts w:ascii="Calibri" w:eastAsia="Calibri" w:hAnsi="Calibri"/>
                <w:b/>
                <w:sz w:val="20"/>
                <w:szCs w:val="22"/>
              </w:rPr>
              <w:t xml:space="preserve">Walls/ Framed Floors/Concrete Raised Floors </w:t>
            </w:r>
            <w:r w:rsidR="004A516E" w:rsidRPr="004358FA">
              <w:rPr>
                <w:rFonts w:ascii="Calibri" w:eastAsia="Calibri" w:hAnsi="Calibri"/>
                <w:sz w:val="20"/>
                <w:szCs w:val="22"/>
              </w:rPr>
              <w:t>(</w:t>
            </w:r>
            <w:r w:rsidR="00D4432F" w:rsidRPr="004358FA">
              <w:rPr>
                <w:rFonts w:ascii="Calibri" w:eastAsia="Calibri" w:hAnsi="Calibri"/>
                <w:sz w:val="20"/>
                <w:szCs w:val="22"/>
              </w:rPr>
              <w:t xml:space="preserve">Section </w:t>
            </w:r>
            <w:r w:rsidR="004A516E" w:rsidRPr="004358FA">
              <w:rPr>
                <w:rFonts w:ascii="Calibri" w:eastAsia="Calibri" w:hAnsi="Calibri"/>
                <w:sz w:val="20"/>
                <w:szCs w:val="22"/>
              </w:rPr>
              <w:t>150.1(c)1)</w:t>
            </w:r>
          </w:p>
        </w:tc>
      </w:tr>
      <w:tr w:rsidR="0083511B" w:rsidRPr="00CF4C56" w14:paraId="308DB11D" w14:textId="77777777" w:rsidTr="0083511B">
        <w:trPr>
          <w:cantSplit/>
          <w:trHeight w:val="45"/>
        </w:trPr>
        <w:tc>
          <w:tcPr>
            <w:tcW w:w="905" w:type="dxa"/>
            <w:vAlign w:val="center"/>
          </w:tcPr>
          <w:p w14:paraId="308DB112"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628" w:type="dxa"/>
            <w:vAlign w:val="center"/>
          </w:tcPr>
          <w:p w14:paraId="308DB113"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996" w:type="dxa"/>
            <w:vAlign w:val="center"/>
          </w:tcPr>
          <w:p w14:paraId="308DB114"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vAlign w:val="center"/>
          </w:tcPr>
          <w:p w14:paraId="308DB115"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vAlign w:val="center"/>
          </w:tcPr>
          <w:p w14:paraId="308DB116"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962" w:type="dxa"/>
            <w:vAlign w:val="center"/>
          </w:tcPr>
          <w:p w14:paraId="566CF0DC" w14:textId="77777777"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96" w:type="dxa"/>
            <w:gridSpan w:val="2"/>
            <w:vAlign w:val="center"/>
          </w:tcPr>
          <w:p w14:paraId="308DB117" w14:textId="3C0882FD"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07</w:t>
            </w:r>
          </w:p>
        </w:tc>
        <w:tc>
          <w:tcPr>
            <w:tcW w:w="946" w:type="dxa"/>
            <w:vAlign w:val="center"/>
          </w:tcPr>
          <w:p w14:paraId="308DB118" w14:textId="6BD74755"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08</w:t>
            </w:r>
          </w:p>
        </w:tc>
        <w:tc>
          <w:tcPr>
            <w:tcW w:w="828" w:type="dxa"/>
            <w:vAlign w:val="center"/>
          </w:tcPr>
          <w:p w14:paraId="308DB119" w14:textId="1602D522"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828" w:type="dxa"/>
            <w:vAlign w:val="center"/>
          </w:tcPr>
          <w:p w14:paraId="308DB11A" w14:textId="07928BBC"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1299" w:type="dxa"/>
            <w:vAlign w:val="center"/>
          </w:tcPr>
          <w:p w14:paraId="308DB11B" w14:textId="18F19047"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11</w:t>
            </w:r>
          </w:p>
        </w:tc>
        <w:tc>
          <w:tcPr>
            <w:tcW w:w="2818" w:type="dxa"/>
            <w:vAlign w:val="center"/>
          </w:tcPr>
          <w:p w14:paraId="308DB11C" w14:textId="2D9022E6"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12</w:t>
            </w:r>
          </w:p>
        </w:tc>
      </w:tr>
      <w:tr w:rsidR="00C54A14" w:rsidRPr="009B3A0C" w14:paraId="308DB128" w14:textId="77777777" w:rsidTr="0083511B">
        <w:trPr>
          <w:cantSplit/>
          <w:trHeight w:val="266"/>
        </w:trPr>
        <w:tc>
          <w:tcPr>
            <w:tcW w:w="905" w:type="dxa"/>
            <w:vMerge w:val="restart"/>
            <w:vAlign w:val="bottom"/>
          </w:tcPr>
          <w:p w14:paraId="308DB11E" w14:textId="77777777" w:rsidR="00C54A14" w:rsidRPr="009B3A0C" w:rsidRDefault="00C54A14" w:rsidP="00D94ABF">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628" w:type="dxa"/>
            <w:vMerge w:val="restart"/>
            <w:vAlign w:val="bottom"/>
          </w:tcPr>
          <w:p w14:paraId="308DB11F"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996" w:type="dxa"/>
            <w:vMerge w:val="restart"/>
            <w:vAlign w:val="bottom"/>
          </w:tcPr>
          <w:p w14:paraId="308DB120" w14:textId="77777777" w:rsidR="00C54A14" w:rsidRPr="009B3A0C"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08" w:type="dxa"/>
            <w:vMerge w:val="restart"/>
            <w:vAlign w:val="bottom"/>
          </w:tcPr>
          <w:p w14:paraId="308DB121"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308DB122"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976" w:type="dxa"/>
            <w:vMerge w:val="restart"/>
            <w:vAlign w:val="bottom"/>
          </w:tcPr>
          <w:p w14:paraId="308DB123"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308DB124"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0" w:type="dxa"/>
            <w:gridSpan w:val="6"/>
            <w:vAlign w:val="bottom"/>
          </w:tcPr>
          <w:p w14:paraId="308DB125" w14:textId="77777777" w:rsidR="00C54A14" w:rsidRPr="00E77A45" w:rsidRDefault="00B1563A" w:rsidP="00272A73">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299" w:type="dxa"/>
            <w:vAlign w:val="bottom"/>
          </w:tcPr>
          <w:p w14:paraId="308DB126" w14:textId="77777777" w:rsidR="00C54A14" w:rsidRPr="00E77A45" w:rsidRDefault="00B1563A" w:rsidP="00C941AB">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818" w:type="dxa"/>
            <w:vMerge w:val="restart"/>
            <w:vAlign w:val="bottom"/>
          </w:tcPr>
          <w:p w14:paraId="308DB127"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C54A14" w:rsidRPr="009B3A0C" w14:paraId="308DB135" w14:textId="77777777" w:rsidTr="0083511B">
        <w:trPr>
          <w:cantSplit/>
          <w:trHeight w:val="288"/>
        </w:trPr>
        <w:tc>
          <w:tcPr>
            <w:tcW w:w="905" w:type="dxa"/>
            <w:vMerge/>
            <w:vAlign w:val="bottom"/>
          </w:tcPr>
          <w:p w14:paraId="308DB129"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2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2B"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2C"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2D"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restart"/>
            <w:vAlign w:val="bottom"/>
          </w:tcPr>
          <w:p w14:paraId="308DB12E" w14:textId="77777777" w:rsidR="00C54A14" w:rsidRPr="009B3A0C" w:rsidRDefault="00C54A14" w:rsidP="00662B11">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82" w:type="dxa"/>
            <w:vMerge w:val="restart"/>
            <w:vAlign w:val="bottom"/>
          </w:tcPr>
          <w:p w14:paraId="308DB12F" w14:textId="77777777" w:rsidR="00D43573" w:rsidRDefault="00C54A14" w:rsidP="00D43573">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308DB130" w14:textId="77777777" w:rsidR="00020A5D" w:rsidRDefault="00C54A14">
            <w:pPr>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946" w:type="dxa"/>
            <w:vMerge w:val="restart"/>
            <w:vAlign w:val="bottom"/>
          </w:tcPr>
          <w:p w14:paraId="308DB131" w14:textId="66305A27" w:rsidR="00C54A14" w:rsidRPr="009B3A0C" w:rsidRDefault="00C54A14" w:rsidP="00C941AB">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6" w:type="dxa"/>
            <w:gridSpan w:val="2"/>
            <w:vAlign w:val="bottom"/>
          </w:tcPr>
          <w:p w14:paraId="308DB132" w14:textId="77777777" w:rsidR="00C54A14" w:rsidRDefault="00C54A14" w:rsidP="00A97A73">
            <w:pPr>
              <w:tabs>
                <w:tab w:val="left" w:pos="540"/>
                <w:tab w:val="left" w:pos="900"/>
                <w:tab w:val="left" w:pos="3420"/>
              </w:tabs>
              <w:jc w:val="center"/>
              <w:rPr>
                <w:rFonts w:ascii="Calibri" w:hAnsi="Calibri"/>
                <w:sz w:val="18"/>
                <w:szCs w:val="18"/>
              </w:rPr>
            </w:pPr>
            <w:r>
              <w:rPr>
                <w:rFonts w:ascii="Calibri" w:hAnsi="Calibri"/>
                <w:sz w:val="18"/>
                <w:szCs w:val="18"/>
              </w:rPr>
              <w:t>Appendix JA4</w:t>
            </w:r>
            <w:r w:rsidR="00A97A73">
              <w:rPr>
                <w:rFonts w:ascii="Calibri" w:hAnsi="Calibri"/>
                <w:sz w:val="18"/>
                <w:szCs w:val="18"/>
              </w:rPr>
              <w:t xml:space="preserve"> Reference</w:t>
            </w:r>
          </w:p>
        </w:tc>
        <w:tc>
          <w:tcPr>
            <w:tcW w:w="1299" w:type="dxa"/>
            <w:vMerge w:val="restart"/>
            <w:vAlign w:val="bottom"/>
          </w:tcPr>
          <w:p w14:paraId="308DB133" w14:textId="4936C7AD" w:rsidR="00C54A14" w:rsidRPr="009B3A0C" w:rsidRDefault="00C54A14"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sidR="00D24B6A">
              <w:rPr>
                <w:rFonts w:ascii="Calibri" w:hAnsi="Calibri"/>
                <w:sz w:val="18"/>
                <w:szCs w:val="18"/>
              </w:rPr>
              <w:t>Table 150.1-</w:t>
            </w:r>
            <w:r w:rsidRPr="009B3A0C">
              <w:rPr>
                <w:rFonts w:ascii="Calibri" w:hAnsi="Calibri"/>
                <w:sz w:val="18"/>
                <w:szCs w:val="18"/>
              </w:rPr>
              <w:t>A</w:t>
            </w:r>
            <w:r w:rsidR="00D24B6A">
              <w:rPr>
                <w:rFonts w:ascii="Calibri" w:hAnsi="Calibri"/>
                <w:sz w:val="18"/>
                <w:szCs w:val="18"/>
              </w:rPr>
              <w:t xml:space="preserve"> or B</w:t>
            </w:r>
          </w:p>
        </w:tc>
        <w:tc>
          <w:tcPr>
            <w:tcW w:w="2818" w:type="dxa"/>
            <w:vMerge/>
            <w:vAlign w:val="bottom"/>
          </w:tcPr>
          <w:p w14:paraId="308DB134"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2" w14:textId="77777777" w:rsidTr="0083511B">
        <w:trPr>
          <w:cantSplit/>
          <w:trHeight w:val="288"/>
        </w:trPr>
        <w:tc>
          <w:tcPr>
            <w:tcW w:w="905" w:type="dxa"/>
            <w:vMerge/>
            <w:vAlign w:val="bottom"/>
          </w:tcPr>
          <w:p w14:paraId="308DB136"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3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38"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39"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3A"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ign w:val="bottom"/>
          </w:tcPr>
          <w:p w14:paraId="308DB13B" w14:textId="77777777" w:rsidR="00C54A14" w:rsidRPr="009B3A0C" w:rsidRDefault="00C54A14" w:rsidP="00662B11">
            <w:pPr>
              <w:tabs>
                <w:tab w:val="left" w:pos="540"/>
                <w:tab w:val="left" w:pos="900"/>
                <w:tab w:val="left" w:pos="3420"/>
              </w:tabs>
              <w:jc w:val="center"/>
              <w:rPr>
                <w:rFonts w:ascii="Calibri" w:hAnsi="Calibri"/>
                <w:sz w:val="18"/>
                <w:szCs w:val="18"/>
              </w:rPr>
            </w:pPr>
          </w:p>
        </w:tc>
        <w:tc>
          <w:tcPr>
            <w:tcW w:w="1182" w:type="dxa"/>
            <w:vMerge/>
            <w:vAlign w:val="bottom"/>
          </w:tcPr>
          <w:p w14:paraId="308DB13C" w14:textId="77777777" w:rsidR="00C54A14" w:rsidRPr="009B3A0C" w:rsidRDefault="00C54A14" w:rsidP="0017582B">
            <w:pPr>
              <w:tabs>
                <w:tab w:val="left" w:pos="540"/>
                <w:tab w:val="left" w:pos="900"/>
                <w:tab w:val="left" w:pos="3420"/>
              </w:tabs>
              <w:jc w:val="center"/>
              <w:rPr>
                <w:rFonts w:ascii="Calibri" w:hAnsi="Calibri"/>
                <w:sz w:val="18"/>
                <w:szCs w:val="18"/>
              </w:rPr>
            </w:pPr>
          </w:p>
        </w:tc>
        <w:tc>
          <w:tcPr>
            <w:tcW w:w="946" w:type="dxa"/>
            <w:vMerge/>
            <w:vAlign w:val="bottom"/>
          </w:tcPr>
          <w:p w14:paraId="308DB13D"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828" w:type="dxa"/>
            <w:vAlign w:val="bottom"/>
          </w:tcPr>
          <w:p w14:paraId="308DB13E"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8" w:type="dxa"/>
            <w:vAlign w:val="bottom"/>
          </w:tcPr>
          <w:p w14:paraId="308DB13F"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299" w:type="dxa"/>
            <w:vMerge/>
            <w:vAlign w:val="bottom"/>
          </w:tcPr>
          <w:p w14:paraId="308DB140"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2818" w:type="dxa"/>
            <w:vMerge/>
            <w:vAlign w:val="bottom"/>
          </w:tcPr>
          <w:p w14:paraId="308DB141"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F" w14:textId="77777777" w:rsidTr="0083511B">
        <w:trPr>
          <w:cantSplit/>
          <w:trHeight w:val="45"/>
        </w:trPr>
        <w:tc>
          <w:tcPr>
            <w:tcW w:w="905" w:type="dxa"/>
            <w:vAlign w:val="bottom"/>
          </w:tcPr>
          <w:p w14:paraId="308DB14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4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4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4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4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vAlign w:val="bottom"/>
          </w:tcPr>
          <w:p w14:paraId="308DB148"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182" w:type="dxa"/>
            <w:vAlign w:val="bottom"/>
          </w:tcPr>
          <w:p w14:paraId="308DB14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4A"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828" w:type="dxa"/>
            <w:vAlign w:val="bottom"/>
          </w:tcPr>
          <w:p w14:paraId="308DB14B" w14:textId="77777777" w:rsidR="00C54A14" w:rsidRPr="009B3A0C" w:rsidRDefault="00C54A14" w:rsidP="00E91275">
            <w:pPr>
              <w:tabs>
                <w:tab w:val="left" w:pos="540"/>
                <w:tab w:val="left" w:pos="900"/>
                <w:tab w:val="left" w:pos="3420"/>
              </w:tabs>
              <w:jc w:val="center"/>
              <w:rPr>
                <w:rFonts w:ascii="Calibri" w:hAnsi="Calibri"/>
                <w:sz w:val="18"/>
                <w:szCs w:val="18"/>
              </w:rPr>
            </w:pPr>
          </w:p>
        </w:tc>
        <w:tc>
          <w:tcPr>
            <w:tcW w:w="828" w:type="dxa"/>
            <w:vAlign w:val="bottom"/>
          </w:tcPr>
          <w:p w14:paraId="308DB14C"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299" w:type="dxa"/>
            <w:vAlign w:val="bottom"/>
          </w:tcPr>
          <w:p w14:paraId="308DB14D"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4E" w14:textId="77777777" w:rsidR="00C54A14" w:rsidRPr="009B3A0C" w:rsidRDefault="00C54A14" w:rsidP="00BC7969">
            <w:pPr>
              <w:tabs>
                <w:tab w:val="left" w:pos="540"/>
                <w:tab w:val="left" w:pos="900"/>
                <w:tab w:val="left" w:pos="3420"/>
              </w:tabs>
              <w:jc w:val="center"/>
              <w:rPr>
                <w:rFonts w:ascii="Calibri" w:hAnsi="Calibri"/>
                <w:sz w:val="18"/>
                <w:szCs w:val="18"/>
              </w:rPr>
            </w:pPr>
          </w:p>
        </w:tc>
      </w:tr>
      <w:tr w:rsidR="00C54A14" w:rsidRPr="009B3A0C" w14:paraId="308DB15C" w14:textId="77777777" w:rsidTr="0083511B">
        <w:trPr>
          <w:cantSplit/>
          <w:trHeight w:val="45"/>
        </w:trPr>
        <w:tc>
          <w:tcPr>
            <w:tcW w:w="905" w:type="dxa"/>
            <w:vAlign w:val="bottom"/>
          </w:tcPr>
          <w:p w14:paraId="308DB150"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51"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52"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5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5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tcPr>
          <w:p w14:paraId="308DB15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182" w:type="dxa"/>
            <w:vAlign w:val="bottom"/>
          </w:tcPr>
          <w:p w14:paraId="308DB15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5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8"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299" w:type="dxa"/>
            <w:vAlign w:val="bottom"/>
          </w:tcPr>
          <w:p w14:paraId="308DB15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5B" w14:textId="77777777" w:rsidR="00C54A14" w:rsidRPr="009B3A0C" w:rsidRDefault="00C54A14" w:rsidP="000C4332">
            <w:pPr>
              <w:tabs>
                <w:tab w:val="left" w:pos="540"/>
                <w:tab w:val="left" w:pos="900"/>
                <w:tab w:val="left" w:pos="3420"/>
              </w:tabs>
              <w:jc w:val="center"/>
              <w:rPr>
                <w:rFonts w:ascii="Calibri" w:hAnsi="Calibri"/>
                <w:sz w:val="18"/>
                <w:szCs w:val="18"/>
              </w:rPr>
            </w:pPr>
          </w:p>
        </w:tc>
      </w:tr>
    </w:tbl>
    <w:p w14:paraId="308DB15D" w14:textId="77777777" w:rsidR="001C2BCE" w:rsidRPr="004358FA"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389"/>
        <w:gridCol w:w="1170"/>
        <w:gridCol w:w="1170"/>
        <w:gridCol w:w="1530"/>
        <w:gridCol w:w="1170"/>
        <w:gridCol w:w="1168"/>
        <w:gridCol w:w="829"/>
        <w:gridCol w:w="1603"/>
        <w:gridCol w:w="2498"/>
      </w:tblGrid>
      <w:tr w:rsidR="00B11F48" w:rsidRPr="009B3A0C" w14:paraId="308DB15F" w14:textId="77777777" w:rsidTr="00F36F28">
        <w:trPr>
          <w:cantSplit/>
          <w:trHeight w:val="317"/>
        </w:trPr>
        <w:tc>
          <w:tcPr>
            <w:tcW w:w="14373" w:type="dxa"/>
            <w:gridSpan w:val="10"/>
            <w:shd w:val="clear" w:color="auto" w:fill="auto"/>
            <w:vAlign w:val="center"/>
          </w:tcPr>
          <w:p w14:paraId="308DB15E" w14:textId="55971821" w:rsidR="00B11F48" w:rsidRPr="009B3A0C" w:rsidRDefault="00B11F48" w:rsidP="004A2993">
            <w:pPr>
              <w:keepNext/>
              <w:rPr>
                <w:rFonts w:ascii="Calibri" w:hAnsi="Calibri"/>
                <w:b/>
                <w:sz w:val="22"/>
                <w:szCs w:val="22"/>
              </w:rPr>
            </w:pPr>
            <w:r w:rsidRPr="004358FA">
              <w:rPr>
                <w:rFonts w:ascii="Calibri" w:eastAsia="Calibri" w:hAnsi="Calibri"/>
                <w:b/>
                <w:sz w:val="20"/>
                <w:szCs w:val="22"/>
              </w:rPr>
              <w:t xml:space="preserve">C. </w:t>
            </w:r>
            <w:r w:rsidR="00DC74ED" w:rsidRPr="004358FA">
              <w:rPr>
                <w:rFonts w:ascii="Calibri" w:eastAsia="Calibri" w:hAnsi="Calibri"/>
                <w:b/>
                <w:sz w:val="20"/>
                <w:szCs w:val="22"/>
              </w:rPr>
              <w:t>Opaque Surface Details</w:t>
            </w:r>
            <w:r w:rsidRPr="004358FA">
              <w:rPr>
                <w:rFonts w:ascii="Calibri" w:eastAsia="Calibri" w:hAnsi="Calibri"/>
                <w:b/>
                <w:sz w:val="20"/>
                <w:szCs w:val="22"/>
              </w:rPr>
              <w:t xml:space="preserve"> </w:t>
            </w:r>
            <w:r w:rsidR="00C2776C" w:rsidRPr="004358FA">
              <w:rPr>
                <w:rFonts w:ascii="Calibri" w:eastAsia="Calibri" w:hAnsi="Calibri"/>
                <w:b/>
                <w:sz w:val="20"/>
                <w:szCs w:val="22"/>
              </w:rPr>
              <w:t>– Non</w:t>
            </w:r>
            <w:r w:rsidRPr="004358FA">
              <w:rPr>
                <w:rFonts w:ascii="Calibri" w:eastAsia="Calibri" w:hAnsi="Calibri"/>
                <w:b/>
                <w:sz w:val="20"/>
                <w:szCs w:val="22"/>
              </w:rPr>
              <w:t xml:space="preserve">framed </w:t>
            </w:r>
            <w:r w:rsidRPr="004358FA">
              <w:rPr>
                <w:rFonts w:ascii="Calibri" w:eastAsia="Calibri" w:hAnsi="Calibri"/>
                <w:sz w:val="20"/>
                <w:szCs w:val="22"/>
              </w:rPr>
              <w:t>(</w:t>
            </w:r>
            <w:r w:rsidR="00D4432F" w:rsidRPr="004358FA">
              <w:rPr>
                <w:rFonts w:ascii="Calibri" w:eastAsia="Calibri" w:hAnsi="Calibri"/>
                <w:sz w:val="20"/>
                <w:szCs w:val="22"/>
              </w:rPr>
              <w:t xml:space="preserve">Section </w:t>
            </w:r>
            <w:r w:rsidRPr="004358FA">
              <w:rPr>
                <w:rFonts w:ascii="Calibri" w:eastAsia="Calibri" w:hAnsi="Calibri"/>
                <w:sz w:val="20"/>
                <w:szCs w:val="22"/>
              </w:rPr>
              <w:t>150.1(c)1)</w:t>
            </w:r>
          </w:p>
        </w:tc>
      </w:tr>
      <w:tr w:rsidR="00F36F28" w:rsidRPr="009B3A0C" w14:paraId="308DB16B" w14:textId="77777777" w:rsidTr="008E11BD">
        <w:trPr>
          <w:cantSplit/>
          <w:trHeight w:val="45"/>
        </w:trPr>
        <w:tc>
          <w:tcPr>
            <w:tcW w:w="846" w:type="dxa"/>
            <w:vAlign w:val="center"/>
          </w:tcPr>
          <w:p w14:paraId="308DB160"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389" w:type="dxa"/>
            <w:vAlign w:val="center"/>
          </w:tcPr>
          <w:p w14:paraId="308DB161"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70" w:type="dxa"/>
            <w:vAlign w:val="center"/>
          </w:tcPr>
          <w:p w14:paraId="308DB163" w14:textId="7467DEA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170" w:type="dxa"/>
            <w:vAlign w:val="center"/>
          </w:tcPr>
          <w:p w14:paraId="308DB164" w14:textId="0C5170FC" w:rsidR="00F36F28" w:rsidRPr="009B3A0C" w:rsidDel="00773279"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04</w:t>
            </w:r>
          </w:p>
        </w:tc>
        <w:tc>
          <w:tcPr>
            <w:tcW w:w="1530" w:type="dxa"/>
            <w:vAlign w:val="center"/>
          </w:tcPr>
          <w:p w14:paraId="308DB165" w14:textId="48CF30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05</w:t>
            </w:r>
          </w:p>
        </w:tc>
        <w:tc>
          <w:tcPr>
            <w:tcW w:w="1170" w:type="dxa"/>
            <w:vAlign w:val="center"/>
          </w:tcPr>
          <w:p w14:paraId="308DB166" w14:textId="7DDCA1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68" w:type="dxa"/>
            <w:vAlign w:val="center"/>
          </w:tcPr>
          <w:p w14:paraId="308DB167" w14:textId="727B0CA6"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07</w:t>
            </w:r>
          </w:p>
        </w:tc>
        <w:tc>
          <w:tcPr>
            <w:tcW w:w="829" w:type="dxa"/>
            <w:vAlign w:val="center"/>
          </w:tcPr>
          <w:p w14:paraId="308DB168" w14:textId="31E13EF0"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08</w:t>
            </w:r>
          </w:p>
        </w:tc>
        <w:tc>
          <w:tcPr>
            <w:tcW w:w="1603" w:type="dxa"/>
            <w:vAlign w:val="center"/>
          </w:tcPr>
          <w:p w14:paraId="308DB169" w14:textId="798724AA"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2498" w:type="dxa"/>
            <w:vAlign w:val="center"/>
          </w:tcPr>
          <w:p w14:paraId="308DB16A" w14:textId="1F346880"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10</w:t>
            </w:r>
          </w:p>
        </w:tc>
      </w:tr>
      <w:tr w:rsidR="00F36F28" w:rsidRPr="009B3A0C" w14:paraId="308DB174" w14:textId="77777777" w:rsidTr="00204AF5">
        <w:trPr>
          <w:cantSplit/>
          <w:trHeight w:val="249"/>
        </w:trPr>
        <w:tc>
          <w:tcPr>
            <w:tcW w:w="846" w:type="dxa"/>
            <w:vMerge w:val="restart"/>
            <w:vAlign w:val="bottom"/>
          </w:tcPr>
          <w:p w14:paraId="308DB16C" w14:textId="77777777" w:rsidR="00F36F28" w:rsidRPr="009B3A0C" w:rsidRDefault="00F36F28" w:rsidP="001B163D">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389" w:type="dxa"/>
            <w:vMerge w:val="restart"/>
            <w:vAlign w:val="bottom"/>
          </w:tcPr>
          <w:p w14:paraId="308DB16D" w14:textId="2085937D" w:rsidR="00F36F28" w:rsidRPr="009B3A0C" w:rsidRDefault="00F36F28" w:rsidP="0083798F">
            <w:pPr>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r w:rsidRPr="009B3A0C" w:rsidDel="00F36F28">
              <w:rPr>
                <w:rFonts w:ascii="Calibri" w:hAnsi="Calibri"/>
                <w:sz w:val="18"/>
                <w:szCs w:val="18"/>
              </w:rPr>
              <w:t xml:space="preserve"> </w:t>
            </w:r>
          </w:p>
        </w:tc>
        <w:tc>
          <w:tcPr>
            <w:tcW w:w="1170" w:type="dxa"/>
            <w:vMerge w:val="restart"/>
            <w:vAlign w:val="bottom"/>
          </w:tcPr>
          <w:p w14:paraId="30BD4BE4" w14:textId="77777777" w:rsidR="00F36F28" w:rsidRDefault="00F36F28" w:rsidP="00F36F28">
            <w:pPr>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170" w14:textId="35471A78" w:rsidR="00F36F28" w:rsidRPr="009B3A0C" w:rsidRDefault="00F36F28" w:rsidP="006C7183">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867" w:type="dxa"/>
            <w:gridSpan w:val="5"/>
            <w:vAlign w:val="bottom"/>
          </w:tcPr>
          <w:p w14:paraId="308DB171" w14:textId="77777777" w:rsidR="00F36F28" w:rsidRPr="00E77A45" w:rsidRDefault="00F36F28" w:rsidP="00657126">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603" w:type="dxa"/>
            <w:vAlign w:val="bottom"/>
          </w:tcPr>
          <w:p w14:paraId="308DB172" w14:textId="77777777" w:rsidR="00F36F28" w:rsidRPr="00E77A45" w:rsidRDefault="00F36F28" w:rsidP="00AC5D59">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498" w:type="dxa"/>
            <w:vMerge w:val="restart"/>
            <w:vAlign w:val="bottom"/>
          </w:tcPr>
          <w:p w14:paraId="308DB173"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F36F28" w:rsidRPr="009B3A0C" w14:paraId="308DB17F" w14:textId="77777777" w:rsidTr="007C6199">
        <w:trPr>
          <w:cantSplit/>
          <w:trHeight w:val="386"/>
        </w:trPr>
        <w:tc>
          <w:tcPr>
            <w:tcW w:w="846" w:type="dxa"/>
            <w:vMerge/>
            <w:vAlign w:val="bottom"/>
          </w:tcPr>
          <w:p w14:paraId="308DB175"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76"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78"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restart"/>
            <w:vAlign w:val="bottom"/>
          </w:tcPr>
          <w:p w14:paraId="308DB179" w14:textId="77777777" w:rsidR="00F36F28" w:rsidRPr="009B3A0C" w:rsidRDefault="00F36F28" w:rsidP="00A97A73">
            <w:pPr>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530" w:type="dxa"/>
            <w:vMerge w:val="restart"/>
            <w:vAlign w:val="bottom"/>
          </w:tcPr>
          <w:p w14:paraId="308DB17A" w14:textId="77777777" w:rsidR="00F36F28" w:rsidRPr="009B3A0C" w:rsidRDefault="00F36F28" w:rsidP="00571768">
            <w:pPr>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170" w:type="dxa"/>
            <w:vMerge w:val="restart"/>
            <w:vAlign w:val="bottom"/>
          </w:tcPr>
          <w:p w14:paraId="308DB17B" w14:textId="3887E89E" w:rsidR="00F36F28" w:rsidRDefault="00F36F28" w:rsidP="00D35696">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997" w:type="dxa"/>
            <w:gridSpan w:val="2"/>
            <w:vAlign w:val="bottom"/>
          </w:tcPr>
          <w:p w14:paraId="308DB17C" w14:textId="77777777" w:rsidR="00F36F28" w:rsidRPr="009B3A0C" w:rsidRDefault="00F36F28" w:rsidP="00145A37">
            <w:pPr>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1603" w:type="dxa"/>
            <w:vMerge w:val="restart"/>
            <w:vAlign w:val="bottom"/>
          </w:tcPr>
          <w:p w14:paraId="308DB17D" w14:textId="132F0EF9" w:rsidR="00F36F28" w:rsidRPr="009B3A0C" w:rsidRDefault="00F36F28"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Pr>
                <w:rFonts w:ascii="Calibri" w:hAnsi="Calibri"/>
                <w:sz w:val="18"/>
                <w:szCs w:val="18"/>
              </w:rPr>
              <w:t xml:space="preserve"> Table 150.1-</w:t>
            </w:r>
            <w:r w:rsidRPr="009B3A0C">
              <w:rPr>
                <w:rFonts w:ascii="Calibri" w:hAnsi="Calibri"/>
                <w:sz w:val="18"/>
                <w:szCs w:val="18"/>
              </w:rPr>
              <w:t>A</w:t>
            </w:r>
            <w:r>
              <w:rPr>
                <w:rFonts w:ascii="Calibri" w:hAnsi="Calibri"/>
                <w:sz w:val="18"/>
                <w:szCs w:val="18"/>
              </w:rPr>
              <w:t xml:space="preserve"> or B</w:t>
            </w:r>
          </w:p>
        </w:tc>
        <w:tc>
          <w:tcPr>
            <w:tcW w:w="2498" w:type="dxa"/>
            <w:vMerge/>
            <w:vAlign w:val="bottom"/>
          </w:tcPr>
          <w:p w14:paraId="308DB17E"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8B" w14:textId="77777777" w:rsidTr="007C6199">
        <w:trPr>
          <w:cantSplit/>
          <w:trHeight w:val="386"/>
        </w:trPr>
        <w:tc>
          <w:tcPr>
            <w:tcW w:w="846" w:type="dxa"/>
            <w:vMerge/>
            <w:vAlign w:val="bottom"/>
          </w:tcPr>
          <w:p w14:paraId="308DB180"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81"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83"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ign w:val="bottom"/>
          </w:tcPr>
          <w:p w14:paraId="308DB184" w14:textId="77777777" w:rsidR="00F36F28" w:rsidRPr="009B3A0C" w:rsidRDefault="00F36F28" w:rsidP="00936D0E">
            <w:pPr>
              <w:tabs>
                <w:tab w:val="left" w:pos="540"/>
                <w:tab w:val="left" w:pos="900"/>
                <w:tab w:val="left" w:pos="3420"/>
              </w:tabs>
              <w:jc w:val="center"/>
              <w:rPr>
                <w:rFonts w:ascii="Calibri" w:hAnsi="Calibri"/>
                <w:sz w:val="18"/>
                <w:szCs w:val="18"/>
              </w:rPr>
            </w:pPr>
          </w:p>
        </w:tc>
        <w:tc>
          <w:tcPr>
            <w:tcW w:w="1530" w:type="dxa"/>
            <w:vMerge/>
            <w:vAlign w:val="bottom"/>
          </w:tcPr>
          <w:p w14:paraId="308DB185" w14:textId="77777777" w:rsidR="00F36F28" w:rsidRPr="009B3A0C" w:rsidRDefault="00F36F28" w:rsidP="00571768">
            <w:pPr>
              <w:tabs>
                <w:tab w:val="left" w:pos="540"/>
                <w:tab w:val="left" w:pos="900"/>
                <w:tab w:val="left" w:pos="3420"/>
              </w:tabs>
              <w:jc w:val="center"/>
              <w:rPr>
                <w:rFonts w:ascii="Calibri" w:hAnsi="Calibri"/>
                <w:sz w:val="18"/>
                <w:szCs w:val="18"/>
              </w:rPr>
            </w:pPr>
          </w:p>
        </w:tc>
        <w:tc>
          <w:tcPr>
            <w:tcW w:w="1170" w:type="dxa"/>
            <w:vMerge/>
            <w:vAlign w:val="bottom"/>
          </w:tcPr>
          <w:p w14:paraId="308DB186" w14:textId="77777777" w:rsidR="00F36F28" w:rsidRPr="009B3A0C" w:rsidRDefault="00F36F28" w:rsidP="00D35696">
            <w:pPr>
              <w:tabs>
                <w:tab w:val="left" w:pos="540"/>
                <w:tab w:val="left" w:pos="900"/>
                <w:tab w:val="left" w:pos="3420"/>
              </w:tabs>
              <w:jc w:val="center"/>
              <w:rPr>
                <w:rFonts w:ascii="Calibri" w:hAnsi="Calibri"/>
                <w:sz w:val="18"/>
                <w:szCs w:val="18"/>
              </w:rPr>
            </w:pPr>
          </w:p>
        </w:tc>
        <w:tc>
          <w:tcPr>
            <w:tcW w:w="1168" w:type="dxa"/>
            <w:vAlign w:val="bottom"/>
          </w:tcPr>
          <w:p w14:paraId="308DB187"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vAlign w:val="bottom"/>
          </w:tcPr>
          <w:p w14:paraId="308DB188"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603" w:type="dxa"/>
            <w:vMerge/>
            <w:vAlign w:val="bottom"/>
          </w:tcPr>
          <w:p w14:paraId="308DB189" w14:textId="77777777" w:rsidR="00F36F28" w:rsidRPr="009B3A0C" w:rsidRDefault="00F36F28" w:rsidP="00AC5D59">
            <w:pPr>
              <w:tabs>
                <w:tab w:val="left" w:pos="540"/>
                <w:tab w:val="left" w:pos="900"/>
                <w:tab w:val="left" w:pos="3420"/>
              </w:tabs>
              <w:jc w:val="center"/>
              <w:rPr>
                <w:rFonts w:ascii="Calibri" w:hAnsi="Calibri"/>
                <w:sz w:val="18"/>
                <w:szCs w:val="18"/>
              </w:rPr>
            </w:pPr>
          </w:p>
        </w:tc>
        <w:tc>
          <w:tcPr>
            <w:tcW w:w="2498" w:type="dxa"/>
            <w:vMerge/>
            <w:vAlign w:val="bottom"/>
          </w:tcPr>
          <w:p w14:paraId="308DB18A"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97" w14:textId="77777777" w:rsidTr="007C6199">
        <w:trPr>
          <w:cantSplit/>
          <w:trHeight w:val="45"/>
        </w:trPr>
        <w:tc>
          <w:tcPr>
            <w:tcW w:w="846" w:type="dxa"/>
            <w:vAlign w:val="bottom"/>
          </w:tcPr>
          <w:p w14:paraId="308DB18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8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8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2"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3"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94"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95"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96" w14:textId="77777777" w:rsidR="00F36F28" w:rsidRPr="009B3A0C" w:rsidRDefault="00F36F28" w:rsidP="000C4332">
            <w:pPr>
              <w:tabs>
                <w:tab w:val="left" w:pos="540"/>
                <w:tab w:val="left" w:pos="900"/>
                <w:tab w:val="left" w:pos="3420"/>
              </w:tabs>
              <w:jc w:val="center"/>
              <w:rPr>
                <w:rFonts w:ascii="Calibri" w:hAnsi="Calibri"/>
                <w:sz w:val="18"/>
                <w:szCs w:val="18"/>
              </w:rPr>
            </w:pPr>
          </w:p>
        </w:tc>
      </w:tr>
      <w:tr w:rsidR="00F36F28" w:rsidRPr="009B3A0C" w14:paraId="308DB1A3" w14:textId="77777777" w:rsidTr="007C6199">
        <w:trPr>
          <w:cantSplit/>
          <w:trHeight w:val="45"/>
        </w:trPr>
        <w:tc>
          <w:tcPr>
            <w:tcW w:w="846" w:type="dxa"/>
            <w:vAlign w:val="bottom"/>
          </w:tcPr>
          <w:p w14:paraId="308DB198"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99"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B"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E"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A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A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A2" w14:textId="77777777" w:rsidR="00F36F28" w:rsidRPr="009B3A0C" w:rsidRDefault="00F36F28" w:rsidP="000C4332">
            <w:pPr>
              <w:tabs>
                <w:tab w:val="left" w:pos="540"/>
                <w:tab w:val="left" w:pos="900"/>
                <w:tab w:val="left" w:pos="3420"/>
              </w:tabs>
              <w:jc w:val="center"/>
              <w:rPr>
                <w:rFonts w:ascii="Calibri" w:hAnsi="Calibri"/>
                <w:sz w:val="18"/>
                <w:szCs w:val="18"/>
              </w:rPr>
            </w:pPr>
          </w:p>
        </w:tc>
      </w:tr>
    </w:tbl>
    <w:p w14:paraId="308DB1A4" w14:textId="77777777" w:rsidR="00E77A45" w:rsidRDefault="00E77A45" w:rsidP="0034291A">
      <w:pPr>
        <w:rPr>
          <w:rFonts w:ascii="Calibri" w:hAnsi="Calibri"/>
        </w:rPr>
      </w:pPr>
    </w:p>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
      <w:tr w:rsidR="002A6C2D" w:rsidRPr="00332AB6" w14:paraId="496A855D" w14:textId="77777777" w:rsidTr="007C6199">
        <w:trPr>
          <w:trHeight w:val="211"/>
        </w:trPr>
        <w:tc>
          <w:tcPr>
            <w:tcW w:w="14373" w:type="dxa"/>
            <w:gridSpan w:val="16"/>
          </w:tcPr>
          <w:p w14:paraId="29129854" w14:textId="77777777" w:rsidR="002A6C2D" w:rsidRPr="002A6C2D" w:rsidRDefault="002A6C2D" w:rsidP="007C6199">
            <w:pPr>
              <w:keepNext/>
              <w:keepLines/>
              <w:rPr>
                <w:rFonts w:asciiTheme="minorHAnsi" w:hAnsiTheme="minorHAnsi"/>
                <w:sz w:val="18"/>
                <w:szCs w:val="18"/>
              </w:rPr>
            </w:pPr>
            <w:r w:rsidRPr="007C6199">
              <w:rPr>
                <w:rFonts w:asciiTheme="minorHAnsi" w:hAnsiTheme="minorHAnsi"/>
                <w:b/>
                <w:sz w:val="20"/>
                <w:szCs w:val="18"/>
              </w:rPr>
              <w:lastRenderedPageBreak/>
              <w:t xml:space="preserve">D. Opaque Surface Details – Mass Walls </w:t>
            </w:r>
            <w:r w:rsidRPr="007C6199">
              <w:rPr>
                <w:rFonts w:asciiTheme="minorHAnsi" w:hAnsiTheme="minorHAnsi"/>
                <w:sz w:val="20"/>
                <w:szCs w:val="18"/>
              </w:rPr>
              <w:t>(150.1(c)1Bii)</w:t>
            </w:r>
          </w:p>
        </w:tc>
      </w:tr>
      <w:tr w:rsidR="002A6C2D" w:rsidRPr="00332AB6" w14:paraId="0C51E004" w14:textId="77777777" w:rsidTr="007C6199">
        <w:trPr>
          <w:trHeight w:val="226"/>
        </w:trPr>
        <w:tc>
          <w:tcPr>
            <w:tcW w:w="1093" w:type="dxa"/>
            <w:vAlign w:val="bottom"/>
          </w:tcPr>
          <w:p w14:paraId="168B192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01</w:t>
            </w:r>
          </w:p>
        </w:tc>
        <w:tc>
          <w:tcPr>
            <w:tcW w:w="815" w:type="dxa"/>
            <w:vAlign w:val="bottom"/>
          </w:tcPr>
          <w:p w14:paraId="714FC06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02</w:t>
            </w:r>
          </w:p>
        </w:tc>
        <w:tc>
          <w:tcPr>
            <w:tcW w:w="930" w:type="dxa"/>
            <w:vAlign w:val="bottom"/>
          </w:tcPr>
          <w:p w14:paraId="1B944EB0"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03</w:t>
            </w:r>
          </w:p>
        </w:tc>
        <w:tc>
          <w:tcPr>
            <w:tcW w:w="1024" w:type="dxa"/>
            <w:vAlign w:val="bottom"/>
          </w:tcPr>
          <w:p w14:paraId="239B7CBF"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04</w:t>
            </w:r>
          </w:p>
        </w:tc>
        <w:tc>
          <w:tcPr>
            <w:tcW w:w="725" w:type="dxa"/>
            <w:vAlign w:val="bottom"/>
          </w:tcPr>
          <w:p w14:paraId="1F0D77D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05</w:t>
            </w:r>
          </w:p>
        </w:tc>
        <w:tc>
          <w:tcPr>
            <w:tcW w:w="700" w:type="dxa"/>
            <w:vAlign w:val="bottom"/>
          </w:tcPr>
          <w:p w14:paraId="62BA4AE4"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06</w:t>
            </w:r>
          </w:p>
        </w:tc>
        <w:tc>
          <w:tcPr>
            <w:tcW w:w="899" w:type="dxa"/>
            <w:vAlign w:val="bottom"/>
          </w:tcPr>
          <w:p w14:paraId="1FD7EEFD"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07</w:t>
            </w:r>
          </w:p>
        </w:tc>
        <w:tc>
          <w:tcPr>
            <w:tcW w:w="999" w:type="dxa"/>
            <w:vAlign w:val="bottom"/>
          </w:tcPr>
          <w:p w14:paraId="39F81170"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08</w:t>
            </w:r>
          </w:p>
        </w:tc>
        <w:tc>
          <w:tcPr>
            <w:tcW w:w="899" w:type="dxa"/>
            <w:vAlign w:val="bottom"/>
          </w:tcPr>
          <w:p w14:paraId="7CC1D1FF"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09</w:t>
            </w:r>
          </w:p>
        </w:tc>
        <w:tc>
          <w:tcPr>
            <w:tcW w:w="990" w:type="dxa"/>
            <w:vAlign w:val="bottom"/>
          </w:tcPr>
          <w:p w14:paraId="32A21B73"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10</w:t>
            </w:r>
          </w:p>
        </w:tc>
        <w:tc>
          <w:tcPr>
            <w:tcW w:w="708" w:type="dxa"/>
          </w:tcPr>
          <w:p w14:paraId="1003CF57"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11</w:t>
            </w:r>
          </w:p>
        </w:tc>
        <w:tc>
          <w:tcPr>
            <w:tcW w:w="800" w:type="dxa"/>
          </w:tcPr>
          <w:p w14:paraId="7D35F7CC"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12</w:t>
            </w:r>
          </w:p>
        </w:tc>
        <w:tc>
          <w:tcPr>
            <w:tcW w:w="899" w:type="dxa"/>
            <w:vAlign w:val="bottom"/>
          </w:tcPr>
          <w:p w14:paraId="1A7039FC"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13</w:t>
            </w:r>
          </w:p>
        </w:tc>
        <w:tc>
          <w:tcPr>
            <w:tcW w:w="999" w:type="dxa"/>
            <w:vAlign w:val="bottom"/>
          </w:tcPr>
          <w:p w14:paraId="5E6D292C"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14</w:t>
            </w:r>
          </w:p>
        </w:tc>
        <w:tc>
          <w:tcPr>
            <w:tcW w:w="899" w:type="dxa"/>
            <w:vAlign w:val="bottom"/>
          </w:tcPr>
          <w:p w14:paraId="1CD178C5"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15</w:t>
            </w:r>
          </w:p>
        </w:tc>
        <w:tc>
          <w:tcPr>
            <w:tcW w:w="994" w:type="dxa"/>
            <w:vAlign w:val="bottom"/>
          </w:tcPr>
          <w:p w14:paraId="2B12D3B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16</w:t>
            </w:r>
          </w:p>
        </w:tc>
      </w:tr>
      <w:tr w:rsidR="002A6C2D" w:rsidRPr="00AD2F3D" w14:paraId="58246807" w14:textId="77777777" w:rsidTr="007C6199">
        <w:trPr>
          <w:trHeight w:val="211"/>
        </w:trPr>
        <w:tc>
          <w:tcPr>
            <w:tcW w:w="1093" w:type="dxa"/>
            <w:vMerge w:val="restart"/>
            <w:vAlign w:val="bottom"/>
          </w:tcPr>
          <w:p w14:paraId="3C0BB193"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Tag/ID</w:t>
            </w:r>
          </w:p>
        </w:tc>
        <w:tc>
          <w:tcPr>
            <w:tcW w:w="815" w:type="dxa"/>
            <w:vMerge w:val="restart"/>
            <w:vAlign w:val="bottom"/>
          </w:tcPr>
          <w:p w14:paraId="27A8301E" w14:textId="6ABA487D" w:rsidR="002A6C2D" w:rsidRPr="007C6199" w:rsidRDefault="00CD300E" w:rsidP="007C6199">
            <w:pPr>
              <w:keepNext/>
              <w:keepLines/>
              <w:jc w:val="center"/>
              <w:rPr>
                <w:rFonts w:asciiTheme="minorHAnsi" w:hAnsiTheme="minorHAnsi"/>
                <w:sz w:val="18"/>
                <w:szCs w:val="18"/>
              </w:rPr>
            </w:pPr>
            <w:r>
              <w:rPr>
                <w:rFonts w:asciiTheme="minorHAnsi" w:hAnsiTheme="minorHAnsi"/>
                <w:sz w:val="18"/>
                <w:szCs w:val="18"/>
              </w:rPr>
              <w:t>Above or Below Grade?</w:t>
            </w:r>
          </w:p>
        </w:tc>
        <w:tc>
          <w:tcPr>
            <w:tcW w:w="8674" w:type="dxa"/>
            <w:gridSpan w:val="10"/>
            <w:vAlign w:val="bottom"/>
          </w:tcPr>
          <w:p w14:paraId="7A4AAEF5" w14:textId="77777777" w:rsidR="002A6C2D" w:rsidRPr="007C6199" w:rsidRDefault="002A6C2D" w:rsidP="007C6199">
            <w:pPr>
              <w:keepNext/>
              <w:keepLines/>
              <w:jc w:val="center"/>
              <w:rPr>
                <w:rFonts w:asciiTheme="minorHAnsi" w:hAnsiTheme="minorHAnsi"/>
                <w:b/>
                <w:sz w:val="18"/>
                <w:szCs w:val="18"/>
              </w:rPr>
            </w:pPr>
            <w:r w:rsidRPr="007C6199">
              <w:rPr>
                <w:rFonts w:asciiTheme="minorHAnsi" w:hAnsiTheme="minorHAnsi"/>
                <w:b/>
                <w:sz w:val="18"/>
                <w:szCs w:val="18"/>
              </w:rPr>
              <w:t>Proposed</w:t>
            </w:r>
          </w:p>
        </w:tc>
        <w:tc>
          <w:tcPr>
            <w:tcW w:w="3791" w:type="dxa"/>
            <w:gridSpan w:val="4"/>
            <w:vAlign w:val="bottom"/>
          </w:tcPr>
          <w:p w14:paraId="1E26F8D3" w14:textId="77777777" w:rsidR="002A6C2D" w:rsidRPr="007C6199" w:rsidRDefault="002A6C2D" w:rsidP="007C6199">
            <w:pPr>
              <w:keepNext/>
              <w:keepLines/>
              <w:jc w:val="center"/>
              <w:rPr>
                <w:rFonts w:asciiTheme="minorHAnsi" w:hAnsiTheme="minorHAnsi"/>
                <w:b/>
                <w:sz w:val="18"/>
                <w:szCs w:val="18"/>
              </w:rPr>
            </w:pPr>
            <w:r w:rsidRPr="007C6199">
              <w:rPr>
                <w:rFonts w:asciiTheme="minorHAnsi" w:hAnsiTheme="minorHAnsi"/>
                <w:b/>
                <w:sz w:val="18"/>
                <w:szCs w:val="18"/>
              </w:rPr>
              <w:t>Required</w:t>
            </w:r>
          </w:p>
        </w:tc>
      </w:tr>
      <w:tr w:rsidR="002A6C2D" w:rsidRPr="00332AB6" w14:paraId="71C597F0" w14:textId="77777777" w:rsidTr="007C6199">
        <w:trPr>
          <w:trHeight w:val="332"/>
        </w:trPr>
        <w:tc>
          <w:tcPr>
            <w:tcW w:w="1093" w:type="dxa"/>
            <w:vMerge/>
            <w:vAlign w:val="bottom"/>
          </w:tcPr>
          <w:p w14:paraId="07B7C949" w14:textId="77777777" w:rsidR="002A6C2D" w:rsidRPr="002A6C2D" w:rsidRDefault="002A6C2D" w:rsidP="007C6199">
            <w:pPr>
              <w:keepNext/>
              <w:keepLines/>
              <w:jc w:val="center"/>
              <w:rPr>
                <w:rFonts w:asciiTheme="minorHAnsi" w:hAnsiTheme="minorHAnsi"/>
                <w:sz w:val="18"/>
                <w:szCs w:val="18"/>
              </w:rPr>
            </w:pPr>
          </w:p>
        </w:tc>
        <w:tc>
          <w:tcPr>
            <w:tcW w:w="815" w:type="dxa"/>
            <w:vMerge/>
            <w:vAlign w:val="bottom"/>
          </w:tcPr>
          <w:p w14:paraId="30B1A8D9" w14:textId="77777777" w:rsidR="002A6C2D" w:rsidRPr="002A6C2D" w:rsidRDefault="002A6C2D" w:rsidP="007C6199">
            <w:pPr>
              <w:keepNext/>
              <w:keepLines/>
              <w:jc w:val="center"/>
              <w:rPr>
                <w:rFonts w:asciiTheme="minorHAnsi" w:hAnsiTheme="minorHAnsi"/>
                <w:sz w:val="18"/>
                <w:szCs w:val="18"/>
              </w:rPr>
            </w:pPr>
          </w:p>
        </w:tc>
        <w:tc>
          <w:tcPr>
            <w:tcW w:w="930" w:type="dxa"/>
            <w:vMerge w:val="restart"/>
            <w:vAlign w:val="bottom"/>
          </w:tcPr>
          <w:p w14:paraId="2AA75092"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Mass Type</w:t>
            </w:r>
          </w:p>
        </w:tc>
        <w:tc>
          <w:tcPr>
            <w:tcW w:w="1024" w:type="dxa"/>
            <w:vMerge w:val="restart"/>
            <w:vAlign w:val="bottom"/>
          </w:tcPr>
          <w:p w14:paraId="6FCAAC4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Mass Thickness (inches)</w:t>
            </w:r>
          </w:p>
        </w:tc>
        <w:tc>
          <w:tcPr>
            <w:tcW w:w="1425" w:type="dxa"/>
            <w:gridSpan w:val="2"/>
            <w:vAlign w:val="bottom"/>
          </w:tcPr>
          <w:p w14:paraId="4D41202D"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Appendix JA4 Reference</w:t>
            </w:r>
          </w:p>
        </w:tc>
        <w:tc>
          <w:tcPr>
            <w:tcW w:w="1898" w:type="dxa"/>
            <w:gridSpan w:val="2"/>
            <w:vAlign w:val="bottom"/>
          </w:tcPr>
          <w:p w14:paraId="567C314B"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Exterior Insulation</w:t>
            </w:r>
          </w:p>
        </w:tc>
        <w:tc>
          <w:tcPr>
            <w:tcW w:w="1889" w:type="dxa"/>
            <w:gridSpan w:val="2"/>
            <w:vAlign w:val="bottom"/>
          </w:tcPr>
          <w:p w14:paraId="757BE70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Interior Insulation</w:t>
            </w:r>
          </w:p>
        </w:tc>
        <w:tc>
          <w:tcPr>
            <w:tcW w:w="1508" w:type="dxa"/>
            <w:gridSpan w:val="2"/>
          </w:tcPr>
          <w:p w14:paraId="2D5A0C9F"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Appendix JA4 Reference</w:t>
            </w:r>
          </w:p>
        </w:tc>
        <w:tc>
          <w:tcPr>
            <w:tcW w:w="1898" w:type="dxa"/>
            <w:gridSpan w:val="2"/>
            <w:vAlign w:val="bottom"/>
          </w:tcPr>
          <w:p w14:paraId="72A301F5"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Exterior Insulation</w:t>
            </w:r>
          </w:p>
        </w:tc>
        <w:tc>
          <w:tcPr>
            <w:tcW w:w="1893" w:type="dxa"/>
            <w:gridSpan w:val="2"/>
            <w:vAlign w:val="bottom"/>
          </w:tcPr>
          <w:p w14:paraId="728EF7C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Interior Insulation</w:t>
            </w:r>
          </w:p>
        </w:tc>
      </w:tr>
      <w:tr w:rsidR="002A6C2D" w14:paraId="328F479D" w14:textId="77777777" w:rsidTr="007C6199">
        <w:trPr>
          <w:trHeight w:val="332"/>
        </w:trPr>
        <w:tc>
          <w:tcPr>
            <w:tcW w:w="1093" w:type="dxa"/>
            <w:vMerge/>
            <w:vAlign w:val="bottom"/>
          </w:tcPr>
          <w:p w14:paraId="4462C700" w14:textId="77777777" w:rsidR="002A6C2D" w:rsidRPr="007C6199" w:rsidRDefault="002A6C2D" w:rsidP="007C6199">
            <w:pPr>
              <w:keepNext/>
              <w:keepLines/>
              <w:jc w:val="center"/>
              <w:rPr>
                <w:rFonts w:asciiTheme="minorHAnsi" w:hAnsiTheme="minorHAnsi"/>
                <w:sz w:val="18"/>
                <w:szCs w:val="18"/>
              </w:rPr>
            </w:pPr>
          </w:p>
        </w:tc>
        <w:tc>
          <w:tcPr>
            <w:tcW w:w="815" w:type="dxa"/>
            <w:vMerge/>
            <w:vAlign w:val="bottom"/>
          </w:tcPr>
          <w:p w14:paraId="1C792BBC" w14:textId="77777777" w:rsidR="002A6C2D" w:rsidRPr="007C6199" w:rsidRDefault="002A6C2D" w:rsidP="007C6199">
            <w:pPr>
              <w:keepNext/>
              <w:keepLines/>
              <w:jc w:val="center"/>
              <w:rPr>
                <w:rFonts w:asciiTheme="minorHAnsi" w:hAnsiTheme="minorHAnsi"/>
                <w:sz w:val="18"/>
                <w:szCs w:val="18"/>
              </w:rPr>
            </w:pPr>
          </w:p>
        </w:tc>
        <w:tc>
          <w:tcPr>
            <w:tcW w:w="930" w:type="dxa"/>
            <w:vMerge/>
            <w:vAlign w:val="bottom"/>
          </w:tcPr>
          <w:p w14:paraId="6F8F91E0" w14:textId="77777777" w:rsidR="002A6C2D" w:rsidRPr="007C6199" w:rsidRDefault="002A6C2D" w:rsidP="007C6199">
            <w:pPr>
              <w:keepNext/>
              <w:keepLines/>
              <w:jc w:val="center"/>
              <w:rPr>
                <w:rFonts w:asciiTheme="minorHAnsi" w:hAnsiTheme="minorHAnsi"/>
                <w:sz w:val="18"/>
                <w:szCs w:val="18"/>
              </w:rPr>
            </w:pPr>
          </w:p>
        </w:tc>
        <w:tc>
          <w:tcPr>
            <w:tcW w:w="1024" w:type="dxa"/>
            <w:vMerge/>
            <w:vAlign w:val="bottom"/>
          </w:tcPr>
          <w:p w14:paraId="71DC429F" w14:textId="77777777" w:rsidR="002A6C2D" w:rsidRPr="007C6199" w:rsidRDefault="002A6C2D" w:rsidP="007C6199">
            <w:pPr>
              <w:keepNext/>
              <w:keepLines/>
              <w:jc w:val="center"/>
              <w:rPr>
                <w:rFonts w:asciiTheme="minorHAnsi" w:hAnsiTheme="minorHAnsi"/>
                <w:sz w:val="18"/>
                <w:szCs w:val="18"/>
              </w:rPr>
            </w:pPr>
          </w:p>
        </w:tc>
        <w:tc>
          <w:tcPr>
            <w:tcW w:w="725" w:type="dxa"/>
            <w:vAlign w:val="bottom"/>
          </w:tcPr>
          <w:p w14:paraId="29F4BE88"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Table</w:t>
            </w:r>
          </w:p>
        </w:tc>
        <w:tc>
          <w:tcPr>
            <w:tcW w:w="700" w:type="dxa"/>
            <w:vAlign w:val="bottom"/>
          </w:tcPr>
          <w:p w14:paraId="2D3E291F"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Cell</w:t>
            </w:r>
          </w:p>
        </w:tc>
        <w:tc>
          <w:tcPr>
            <w:tcW w:w="899" w:type="dxa"/>
            <w:vAlign w:val="bottom"/>
          </w:tcPr>
          <w:p w14:paraId="44BC4934"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9" w:type="dxa"/>
            <w:vAlign w:val="bottom"/>
          </w:tcPr>
          <w:p w14:paraId="0651198D"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899" w:type="dxa"/>
            <w:vAlign w:val="bottom"/>
          </w:tcPr>
          <w:p w14:paraId="704DD88A"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0" w:type="dxa"/>
            <w:vAlign w:val="bottom"/>
          </w:tcPr>
          <w:p w14:paraId="75790750"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708" w:type="dxa"/>
            <w:vAlign w:val="bottom"/>
          </w:tcPr>
          <w:p w14:paraId="3F1A7888"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Table</w:t>
            </w:r>
          </w:p>
        </w:tc>
        <w:tc>
          <w:tcPr>
            <w:tcW w:w="800" w:type="dxa"/>
            <w:vAlign w:val="bottom"/>
          </w:tcPr>
          <w:p w14:paraId="758EC59B"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Cell</w:t>
            </w:r>
          </w:p>
        </w:tc>
        <w:tc>
          <w:tcPr>
            <w:tcW w:w="899" w:type="dxa"/>
            <w:vAlign w:val="bottom"/>
          </w:tcPr>
          <w:p w14:paraId="013FC11A"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9" w:type="dxa"/>
            <w:vAlign w:val="bottom"/>
          </w:tcPr>
          <w:p w14:paraId="05DFA43E"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899" w:type="dxa"/>
            <w:vAlign w:val="bottom"/>
          </w:tcPr>
          <w:p w14:paraId="6FAC8EED"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4" w:type="dxa"/>
            <w:vAlign w:val="bottom"/>
          </w:tcPr>
          <w:p w14:paraId="49F40C79"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r>
      <w:tr w:rsidR="002A6C2D" w:rsidRPr="00332AB6" w14:paraId="578C0D39" w14:textId="77777777" w:rsidTr="007C6199">
        <w:trPr>
          <w:trHeight w:val="211"/>
        </w:trPr>
        <w:tc>
          <w:tcPr>
            <w:tcW w:w="1093" w:type="dxa"/>
          </w:tcPr>
          <w:p w14:paraId="3DBB1AB7" w14:textId="77777777" w:rsidR="002A6C2D" w:rsidRPr="002A6C2D" w:rsidRDefault="002A6C2D" w:rsidP="007C6199">
            <w:pPr>
              <w:keepNext/>
              <w:keepLines/>
              <w:rPr>
                <w:rFonts w:asciiTheme="minorHAnsi" w:hAnsiTheme="minorHAnsi"/>
                <w:sz w:val="18"/>
                <w:szCs w:val="18"/>
              </w:rPr>
            </w:pPr>
          </w:p>
        </w:tc>
        <w:tc>
          <w:tcPr>
            <w:tcW w:w="815" w:type="dxa"/>
          </w:tcPr>
          <w:p w14:paraId="4DFCBFA9" w14:textId="77777777" w:rsidR="002A6C2D" w:rsidRPr="002A6C2D" w:rsidRDefault="002A6C2D" w:rsidP="007C6199">
            <w:pPr>
              <w:keepNext/>
              <w:keepLines/>
              <w:rPr>
                <w:rFonts w:asciiTheme="minorHAnsi" w:hAnsiTheme="minorHAnsi"/>
                <w:sz w:val="18"/>
                <w:szCs w:val="18"/>
              </w:rPr>
            </w:pPr>
          </w:p>
        </w:tc>
        <w:tc>
          <w:tcPr>
            <w:tcW w:w="930" w:type="dxa"/>
          </w:tcPr>
          <w:p w14:paraId="7451A6C9" w14:textId="77777777" w:rsidR="002A6C2D" w:rsidRPr="002A6C2D" w:rsidRDefault="002A6C2D" w:rsidP="007C6199">
            <w:pPr>
              <w:keepNext/>
              <w:keepLines/>
              <w:rPr>
                <w:rFonts w:asciiTheme="minorHAnsi" w:hAnsiTheme="minorHAnsi"/>
                <w:sz w:val="18"/>
                <w:szCs w:val="18"/>
              </w:rPr>
            </w:pPr>
          </w:p>
        </w:tc>
        <w:tc>
          <w:tcPr>
            <w:tcW w:w="1024" w:type="dxa"/>
          </w:tcPr>
          <w:p w14:paraId="7B78588A" w14:textId="77777777" w:rsidR="002A6C2D" w:rsidRPr="002A6C2D" w:rsidRDefault="002A6C2D" w:rsidP="007C6199">
            <w:pPr>
              <w:keepNext/>
              <w:keepLines/>
              <w:rPr>
                <w:rFonts w:asciiTheme="minorHAnsi" w:hAnsiTheme="minorHAnsi"/>
                <w:sz w:val="18"/>
                <w:szCs w:val="18"/>
              </w:rPr>
            </w:pPr>
          </w:p>
        </w:tc>
        <w:tc>
          <w:tcPr>
            <w:tcW w:w="725" w:type="dxa"/>
          </w:tcPr>
          <w:p w14:paraId="52E99926" w14:textId="77777777" w:rsidR="002A6C2D" w:rsidRPr="002A6C2D" w:rsidRDefault="002A6C2D" w:rsidP="007C6199">
            <w:pPr>
              <w:keepNext/>
              <w:keepLines/>
              <w:rPr>
                <w:rFonts w:asciiTheme="minorHAnsi" w:hAnsiTheme="minorHAnsi"/>
                <w:sz w:val="18"/>
                <w:szCs w:val="18"/>
              </w:rPr>
            </w:pPr>
          </w:p>
        </w:tc>
        <w:tc>
          <w:tcPr>
            <w:tcW w:w="700" w:type="dxa"/>
          </w:tcPr>
          <w:p w14:paraId="66A519C0" w14:textId="77777777" w:rsidR="002A6C2D" w:rsidRPr="002A6C2D" w:rsidRDefault="002A6C2D" w:rsidP="007C6199">
            <w:pPr>
              <w:keepNext/>
              <w:keepLines/>
              <w:rPr>
                <w:rFonts w:asciiTheme="minorHAnsi" w:hAnsiTheme="minorHAnsi"/>
                <w:sz w:val="18"/>
                <w:szCs w:val="18"/>
              </w:rPr>
            </w:pPr>
          </w:p>
        </w:tc>
        <w:tc>
          <w:tcPr>
            <w:tcW w:w="899" w:type="dxa"/>
          </w:tcPr>
          <w:p w14:paraId="66D9B782" w14:textId="77777777" w:rsidR="002A6C2D" w:rsidRPr="002A6C2D" w:rsidRDefault="002A6C2D" w:rsidP="007C6199">
            <w:pPr>
              <w:keepNext/>
              <w:keepLines/>
              <w:rPr>
                <w:rFonts w:asciiTheme="minorHAnsi" w:hAnsiTheme="minorHAnsi"/>
                <w:sz w:val="18"/>
                <w:szCs w:val="18"/>
              </w:rPr>
            </w:pPr>
          </w:p>
        </w:tc>
        <w:tc>
          <w:tcPr>
            <w:tcW w:w="999" w:type="dxa"/>
          </w:tcPr>
          <w:p w14:paraId="4961F17C" w14:textId="77777777" w:rsidR="002A6C2D" w:rsidRPr="002A6C2D" w:rsidRDefault="002A6C2D" w:rsidP="007C6199">
            <w:pPr>
              <w:keepNext/>
              <w:keepLines/>
              <w:rPr>
                <w:rFonts w:asciiTheme="minorHAnsi" w:hAnsiTheme="minorHAnsi"/>
                <w:sz w:val="18"/>
                <w:szCs w:val="18"/>
              </w:rPr>
            </w:pPr>
          </w:p>
        </w:tc>
        <w:tc>
          <w:tcPr>
            <w:tcW w:w="899" w:type="dxa"/>
          </w:tcPr>
          <w:p w14:paraId="4D79F42B" w14:textId="77777777" w:rsidR="002A6C2D" w:rsidRPr="002A6C2D" w:rsidRDefault="002A6C2D" w:rsidP="007C6199">
            <w:pPr>
              <w:keepNext/>
              <w:keepLines/>
              <w:rPr>
                <w:rFonts w:asciiTheme="minorHAnsi" w:hAnsiTheme="minorHAnsi"/>
                <w:sz w:val="18"/>
                <w:szCs w:val="18"/>
              </w:rPr>
            </w:pPr>
          </w:p>
        </w:tc>
        <w:tc>
          <w:tcPr>
            <w:tcW w:w="990" w:type="dxa"/>
          </w:tcPr>
          <w:p w14:paraId="5A98F275" w14:textId="77777777" w:rsidR="002A6C2D" w:rsidRPr="002A6C2D" w:rsidRDefault="002A6C2D" w:rsidP="007C6199">
            <w:pPr>
              <w:keepNext/>
              <w:keepLines/>
              <w:rPr>
                <w:rFonts w:asciiTheme="minorHAnsi" w:hAnsiTheme="minorHAnsi"/>
                <w:sz w:val="18"/>
                <w:szCs w:val="18"/>
              </w:rPr>
            </w:pPr>
          </w:p>
        </w:tc>
        <w:tc>
          <w:tcPr>
            <w:tcW w:w="708" w:type="dxa"/>
          </w:tcPr>
          <w:p w14:paraId="389A4E5E" w14:textId="77777777" w:rsidR="002A6C2D" w:rsidRPr="007C6199" w:rsidRDefault="002A6C2D" w:rsidP="007C6199">
            <w:pPr>
              <w:keepNext/>
              <w:keepLines/>
              <w:rPr>
                <w:rFonts w:asciiTheme="minorHAnsi" w:hAnsiTheme="minorHAnsi"/>
                <w:sz w:val="18"/>
                <w:szCs w:val="18"/>
              </w:rPr>
            </w:pPr>
          </w:p>
        </w:tc>
        <w:tc>
          <w:tcPr>
            <w:tcW w:w="800" w:type="dxa"/>
          </w:tcPr>
          <w:p w14:paraId="12BD3A27" w14:textId="77777777" w:rsidR="002A6C2D" w:rsidRPr="007C6199" w:rsidRDefault="002A6C2D" w:rsidP="007C6199">
            <w:pPr>
              <w:keepNext/>
              <w:keepLines/>
              <w:rPr>
                <w:rFonts w:asciiTheme="minorHAnsi" w:hAnsiTheme="minorHAnsi"/>
                <w:sz w:val="18"/>
                <w:szCs w:val="18"/>
              </w:rPr>
            </w:pPr>
          </w:p>
        </w:tc>
        <w:tc>
          <w:tcPr>
            <w:tcW w:w="899" w:type="dxa"/>
          </w:tcPr>
          <w:p w14:paraId="006CA105" w14:textId="77777777" w:rsidR="002A6C2D" w:rsidRPr="002A6C2D" w:rsidRDefault="002A6C2D" w:rsidP="007C6199">
            <w:pPr>
              <w:keepNext/>
              <w:keepLines/>
              <w:rPr>
                <w:rFonts w:asciiTheme="minorHAnsi" w:hAnsiTheme="minorHAnsi"/>
                <w:sz w:val="18"/>
                <w:szCs w:val="18"/>
              </w:rPr>
            </w:pPr>
          </w:p>
        </w:tc>
        <w:tc>
          <w:tcPr>
            <w:tcW w:w="999" w:type="dxa"/>
          </w:tcPr>
          <w:p w14:paraId="6269EECB" w14:textId="77777777" w:rsidR="002A6C2D" w:rsidRPr="002A6C2D" w:rsidRDefault="002A6C2D" w:rsidP="007C6199">
            <w:pPr>
              <w:keepNext/>
              <w:keepLines/>
              <w:rPr>
                <w:rFonts w:asciiTheme="minorHAnsi" w:hAnsiTheme="minorHAnsi"/>
                <w:sz w:val="18"/>
                <w:szCs w:val="18"/>
              </w:rPr>
            </w:pPr>
          </w:p>
        </w:tc>
        <w:tc>
          <w:tcPr>
            <w:tcW w:w="899" w:type="dxa"/>
          </w:tcPr>
          <w:p w14:paraId="14FAC182" w14:textId="77777777" w:rsidR="002A6C2D" w:rsidRPr="002A6C2D" w:rsidRDefault="002A6C2D" w:rsidP="007C6199">
            <w:pPr>
              <w:keepNext/>
              <w:keepLines/>
              <w:rPr>
                <w:rFonts w:asciiTheme="minorHAnsi" w:hAnsiTheme="minorHAnsi"/>
                <w:sz w:val="18"/>
                <w:szCs w:val="18"/>
              </w:rPr>
            </w:pPr>
          </w:p>
        </w:tc>
        <w:tc>
          <w:tcPr>
            <w:tcW w:w="994" w:type="dxa"/>
          </w:tcPr>
          <w:p w14:paraId="72DE5C69" w14:textId="77777777" w:rsidR="002A6C2D" w:rsidRPr="002A6C2D" w:rsidRDefault="002A6C2D" w:rsidP="007C6199">
            <w:pPr>
              <w:keepNext/>
              <w:keepLines/>
              <w:rPr>
                <w:rFonts w:asciiTheme="minorHAnsi" w:hAnsiTheme="minorHAnsi"/>
                <w:sz w:val="18"/>
                <w:szCs w:val="18"/>
              </w:rPr>
            </w:pPr>
          </w:p>
        </w:tc>
      </w:tr>
      <w:tr w:rsidR="002A6C2D" w:rsidRPr="00332AB6" w14:paraId="0420DE8D" w14:textId="77777777" w:rsidTr="007C6199">
        <w:trPr>
          <w:trHeight w:val="211"/>
        </w:trPr>
        <w:tc>
          <w:tcPr>
            <w:tcW w:w="1093" w:type="dxa"/>
          </w:tcPr>
          <w:p w14:paraId="32E41EE5" w14:textId="77777777" w:rsidR="002A6C2D" w:rsidRPr="002A6C2D" w:rsidRDefault="002A6C2D" w:rsidP="007C6199">
            <w:pPr>
              <w:keepNext/>
              <w:keepLines/>
              <w:rPr>
                <w:rFonts w:asciiTheme="minorHAnsi" w:hAnsiTheme="minorHAnsi"/>
                <w:sz w:val="18"/>
                <w:szCs w:val="18"/>
              </w:rPr>
            </w:pPr>
          </w:p>
        </w:tc>
        <w:tc>
          <w:tcPr>
            <w:tcW w:w="815" w:type="dxa"/>
          </w:tcPr>
          <w:p w14:paraId="74821333" w14:textId="77777777" w:rsidR="002A6C2D" w:rsidRPr="002A6C2D" w:rsidRDefault="002A6C2D" w:rsidP="007C6199">
            <w:pPr>
              <w:keepNext/>
              <w:keepLines/>
              <w:rPr>
                <w:rFonts w:asciiTheme="minorHAnsi" w:hAnsiTheme="minorHAnsi"/>
                <w:sz w:val="18"/>
                <w:szCs w:val="18"/>
              </w:rPr>
            </w:pPr>
          </w:p>
        </w:tc>
        <w:tc>
          <w:tcPr>
            <w:tcW w:w="930" w:type="dxa"/>
          </w:tcPr>
          <w:p w14:paraId="3D278DD4" w14:textId="77777777" w:rsidR="002A6C2D" w:rsidRPr="002A6C2D" w:rsidRDefault="002A6C2D" w:rsidP="007C6199">
            <w:pPr>
              <w:keepNext/>
              <w:keepLines/>
              <w:rPr>
                <w:rFonts w:asciiTheme="minorHAnsi" w:hAnsiTheme="minorHAnsi"/>
                <w:sz w:val="18"/>
                <w:szCs w:val="18"/>
              </w:rPr>
            </w:pPr>
          </w:p>
        </w:tc>
        <w:tc>
          <w:tcPr>
            <w:tcW w:w="1024" w:type="dxa"/>
          </w:tcPr>
          <w:p w14:paraId="3178D30F" w14:textId="77777777" w:rsidR="002A6C2D" w:rsidRPr="002A6C2D" w:rsidRDefault="002A6C2D" w:rsidP="007C6199">
            <w:pPr>
              <w:keepNext/>
              <w:keepLines/>
              <w:rPr>
                <w:rFonts w:asciiTheme="minorHAnsi" w:hAnsiTheme="minorHAnsi"/>
                <w:sz w:val="18"/>
                <w:szCs w:val="18"/>
              </w:rPr>
            </w:pPr>
          </w:p>
        </w:tc>
        <w:tc>
          <w:tcPr>
            <w:tcW w:w="725" w:type="dxa"/>
          </w:tcPr>
          <w:p w14:paraId="0345C683" w14:textId="77777777" w:rsidR="002A6C2D" w:rsidRPr="002A6C2D" w:rsidRDefault="002A6C2D" w:rsidP="007C6199">
            <w:pPr>
              <w:keepNext/>
              <w:keepLines/>
              <w:rPr>
                <w:rFonts w:asciiTheme="minorHAnsi" w:hAnsiTheme="minorHAnsi"/>
                <w:sz w:val="18"/>
                <w:szCs w:val="18"/>
              </w:rPr>
            </w:pPr>
          </w:p>
        </w:tc>
        <w:tc>
          <w:tcPr>
            <w:tcW w:w="700" w:type="dxa"/>
          </w:tcPr>
          <w:p w14:paraId="26DD3DD3" w14:textId="77777777" w:rsidR="002A6C2D" w:rsidRPr="002A6C2D" w:rsidRDefault="002A6C2D" w:rsidP="007C6199">
            <w:pPr>
              <w:keepNext/>
              <w:keepLines/>
              <w:rPr>
                <w:rFonts w:asciiTheme="minorHAnsi" w:hAnsiTheme="minorHAnsi"/>
                <w:sz w:val="18"/>
                <w:szCs w:val="18"/>
              </w:rPr>
            </w:pPr>
          </w:p>
        </w:tc>
        <w:tc>
          <w:tcPr>
            <w:tcW w:w="899" w:type="dxa"/>
          </w:tcPr>
          <w:p w14:paraId="10997DE8" w14:textId="77777777" w:rsidR="002A6C2D" w:rsidRPr="002A6C2D" w:rsidRDefault="002A6C2D" w:rsidP="007C6199">
            <w:pPr>
              <w:keepNext/>
              <w:keepLines/>
              <w:rPr>
                <w:rFonts w:asciiTheme="minorHAnsi" w:hAnsiTheme="minorHAnsi"/>
                <w:sz w:val="18"/>
                <w:szCs w:val="18"/>
              </w:rPr>
            </w:pPr>
          </w:p>
        </w:tc>
        <w:tc>
          <w:tcPr>
            <w:tcW w:w="999" w:type="dxa"/>
          </w:tcPr>
          <w:p w14:paraId="6B7FE4E0" w14:textId="77777777" w:rsidR="002A6C2D" w:rsidRPr="002A6C2D" w:rsidRDefault="002A6C2D" w:rsidP="007C6199">
            <w:pPr>
              <w:keepNext/>
              <w:keepLines/>
              <w:rPr>
                <w:rFonts w:asciiTheme="minorHAnsi" w:hAnsiTheme="minorHAnsi"/>
                <w:sz w:val="18"/>
                <w:szCs w:val="18"/>
              </w:rPr>
            </w:pPr>
          </w:p>
        </w:tc>
        <w:tc>
          <w:tcPr>
            <w:tcW w:w="899" w:type="dxa"/>
          </w:tcPr>
          <w:p w14:paraId="247C5D0A" w14:textId="77777777" w:rsidR="002A6C2D" w:rsidRPr="002A6C2D" w:rsidRDefault="002A6C2D" w:rsidP="007C6199">
            <w:pPr>
              <w:keepNext/>
              <w:keepLines/>
              <w:rPr>
                <w:rFonts w:asciiTheme="minorHAnsi" w:hAnsiTheme="minorHAnsi"/>
                <w:sz w:val="18"/>
                <w:szCs w:val="18"/>
              </w:rPr>
            </w:pPr>
          </w:p>
        </w:tc>
        <w:tc>
          <w:tcPr>
            <w:tcW w:w="990" w:type="dxa"/>
          </w:tcPr>
          <w:p w14:paraId="5209FF41" w14:textId="77777777" w:rsidR="002A6C2D" w:rsidRPr="002A6C2D" w:rsidRDefault="002A6C2D" w:rsidP="007C6199">
            <w:pPr>
              <w:keepNext/>
              <w:keepLines/>
              <w:rPr>
                <w:rFonts w:asciiTheme="minorHAnsi" w:hAnsiTheme="minorHAnsi"/>
                <w:sz w:val="18"/>
                <w:szCs w:val="18"/>
              </w:rPr>
            </w:pPr>
          </w:p>
        </w:tc>
        <w:tc>
          <w:tcPr>
            <w:tcW w:w="708" w:type="dxa"/>
          </w:tcPr>
          <w:p w14:paraId="64924A69" w14:textId="77777777" w:rsidR="002A6C2D" w:rsidRPr="007C6199" w:rsidRDefault="002A6C2D" w:rsidP="007C6199">
            <w:pPr>
              <w:keepNext/>
              <w:keepLines/>
              <w:rPr>
                <w:rFonts w:asciiTheme="minorHAnsi" w:hAnsiTheme="minorHAnsi"/>
                <w:sz w:val="18"/>
                <w:szCs w:val="18"/>
              </w:rPr>
            </w:pPr>
          </w:p>
        </w:tc>
        <w:tc>
          <w:tcPr>
            <w:tcW w:w="800" w:type="dxa"/>
          </w:tcPr>
          <w:p w14:paraId="5B3D8A44" w14:textId="77777777" w:rsidR="002A6C2D" w:rsidRPr="007C6199" w:rsidRDefault="002A6C2D" w:rsidP="007C6199">
            <w:pPr>
              <w:keepNext/>
              <w:keepLines/>
              <w:rPr>
                <w:rFonts w:asciiTheme="minorHAnsi" w:hAnsiTheme="minorHAnsi"/>
                <w:sz w:val="18"/>
                <w:szCs w:val="18"/>
              </w:rPr>
            </w:pPr>
          </w:p>
        </w:tc>
        <w:tc>
          <w:tcPr>
            <w:tcW w:w="899" w:type="dxa"/>
          </w:tcPr>
          <w:p w14:paraId="62EE30A9" w14:textId="77777777" w:rsidR="002A6C2D" w:rsidRPr="002A6C2D" w:rsidRDefault="002A6C2D" w:rsidP="007C6199">
            <w:pPr>
              <w:keepNext/>
              <w:keepLines/>
              <w:rPr>
                <w:rFonts w:asciiTheme="minorHAnsi" w:hAnsiTheme="minorHAnsi"/>
                <w:sz w:val="18"/>
                <w:szCs w:val="18"/>
              </w:rPr>
            </w:pPr>
          </w:p>
        </w:tc>
        <w:tc>
          <w:tcPr>
            <w:tcW w:w="999" w:type="dxa"/>
          </w:tcPr>
          <w:p w14:paraId="66CDBB0E" w14:textId="77777777" w:rsidR="002A6C2D" w:rsidRPr="002A6C2D" w:rsidRDefault="002A6C2D" w:rsidP="007C6199">
            <w:pPr>
              <w:keepNext/>
              <w:keepLines/>
              <w:rPr>
                <w:rFonts w:asciiTheme="minorHAnsi" w:hAnsiTheme="minorHAnsi"/>
                <w:sz w:val="18"/>
                <w:szCs w:val="18"/>
              </w:rPr>
            </w:pPr>
          </w:p>
        </w:tc>
        <w:tc>
          <w:tcPr>
            <w:tcW w:w="899" w:type="dxa"/>
          </w:tcPr>
          <w:p w14:paraId="7D8DE4FE" w14:textId="77777777" w:rsidR="002A6C2D" w:rsidRPr="002A6C2D" w:rsidRDefault="002A6C2D" w:rsidP="007C6199">
            <w:pPr>
              <w:keepNext/>
              <w:keepLines/>
              <w:rPr>
                <w:rFonts w:asciiTheme="minorHAnsi" w:hAnsiTheme="minorHAnsi"/>
                <w:sz w:val="18"/>
                <w:szCs w:val="18"/>
              </w:rPr>
            </w:pPr>
          </w:p>
        </w:tc>
        <w:tc>
          <w:tcPr>
            <w:tcW w:w="994" w:type="dxa"/>
          </w:tcPr>
          <w:p w14:paraId="4796ED78" w14:textId="77777777" w:rsidR="002A6C2D" w:rsidRPr="002A6C2D" w:rsidRDefault="002A6C2D" w:rsidP="007C6199">
            <w:pPr>
              <w:keepNext/>
              <w:keepLines/>
              <w:rPr>
                <w:rFonts w:asciiTheme="minorHAnsi" w:hAnsiTheme="minorHAnsi"/>
                <w:sz w:val="18"/>
                <w:szCs w:val="18"/>
              </w:rPr>
            </w:pPr>
          </w:p>
        </w:tc>
      </w:tr>
      <w:tr w:rsidR="004A2993" w:rsidRPr="00332AB6" w14:paraId="480C0D00" w14:textId="77777777" w:rsidTr="007F7049">
        <w:trPr>
          <w:trHeight w:val="211"/>
        </w:trPr>
        <w:tc>
          <w:tcPr>
            <w:tcW w:w="14373" w:type="dxa"/>
            <w:gridSpan w:val="16"/>
          </w:tcPr>
          <w:p w14:paraId="0AD5D2FE" w14:textId="3C0246F2" w:rsidR="004A2993" w:rsidRPr="002A6C2D" w:rsidRDefault="004A2993" w:rsidP="007C6199">
            <w:pPr>
              <w:keepNext/>
              <w:keepLines/>
              <w:rPr>
                <w:rFonts w:asciiTheme="minorHAnsi" w:hAnsiTheme="minorHAnsi"/>
                <w:sz w:val="18"/>
                <w:szCs w:val="18"/>
              </w:rPr>
            </w:pPr>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p>
        </w:tc>
      </w:tr>
    </w:tbl>
    <w:p w14:paraId="308DB1F6" w14:textId="77777777" w:rsidR="00C324F3" w:rsidRPr="004358FA" w:rsidRDefault="00C324F3">
      <w:pPr>
        <w:rPr>
          <w:sz w:val="20"/>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98"/>
        <w:gridCol w:w="1419"/>
        <w:gridCol w:w="1419"/>
        <w:gridCol w:w="1597"/>
        <w:gridCol w:w="89"/>
        <w:gridCol w:w="1508"/>
        <w:gridCol w:w="5843"/>
      </w:tblGrid>
      <w:tr w:rsidR="00775997" w:rsidRPr="009B3A0C" w14:paraId="308DB1F8" w14:textId="77777777" w:rsidTr="006C225C">
        <w:trPr>
          <w:cantSplit/>
          <w:trHeight w:val="317"/>
        </w:trPr>
        <w:tc>
          <w:tcPr>
            <w:tcW w:w="1437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08DB1F7" w14:textId="012BF2C5" w:rsidR="00775997" w:rsidRPr="00FB44DF" w:rsidRDefault="00775997" w:rsidP="00DC74ED">
            <w:pPr>
              <w:keepNext/>
              <w:rPr>
                <w:rFonts w:ascii="Calibri" w:hAnsi="Calibri"/>
                <w:b/>
                <w:sz w:val="22"/>
                <w:szCs w:val="22"/>
              </w:rPr>
            </w:pPr>
            <w:r w:rsidRPr="004358FA">
              <w:rPr>
                <w:rFonts w:ascii="Calibri" w:eastAsia="Calibri" w:hAnsi="Calibri"/>
                <w:b/>
                <w:sz w:val="20"/>
                <w:szCs w:val="22"/>
              </w:rPr>
              <w:t xml:space="preserve">E. </w:t>
            </w:r>
            <w:r w:rsidR="00DC74ED"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1FD" w14:textId="77777777" w:rsidTr="00EE7739">
        <w:trPr>
          <w:cantSplit/>
          <w:trHeight w:val="147"/>
        </w:trPr>
        <w:tc>
          <w:tcPr>
            <w:tcW w:w="2498" w:type="dxa"/>
            <w:tcBorders>
              <w:top w:val="single" w:sz="4" w:space="0" w:color="auto"/>
              <w:left w:val="single" w:sz="4" w:space="0" w:color="auto"/>
              <w:bottom w:val="single" w:sz="4" w:space="0" w:color="auto"/>
              <w:right w:val="single" w:sz="4" w:space="0" w:color="auto"/>
            </w:tcBorders>
            <w:vAlign w:val="center"/>
          </w:tcPr>
          <w:p w14:paraId="308DB1F9"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01</w:t>
            </w:r>
          </w:p>
        </w:tc>
        <w:tc>
          <w:tcPr>
            <w:tcW w:w="1419" w:type="dxa"/>
            <w:tcBorders>
              <w:top w:val="single" w:sz="4" w:space="0" w:color="auto"/>
              <w:left w:val="single" w:sz="4" w:space="0" w:color="auto"/>
              <w:bottom w:val="single" w:sz="4" w:space="0" w:color="auto"/>
              <w:right w:val="single" w:sz="4" w:space="0" w:color="auto"/>
            </w:tcBorders>
            <w:vAlign w:val="center"/>
          </w:tcPr>
          <w:p w14:paraId="793ADDDA"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02</w:t>
            </w:r>
          </w:p>
        </w:tc>
        <w:tc>
          <w:tcPr>
            <w:tcW w:w="1419" w:type="dxa"/>
            <w:tcBorders>
              <w:top w:val="single" w:sz="4" w:space="0" w:color="auto"/>
              <w:left w:val="single" w:sz="4" w:space="0" w:color="auto"/>
              <w:bottom w:val="single" w:sz="4" w:space="0" w:color="auto"/>
              <w:right w:val="single" w:sz="4" w:space="0" w:color="auto"/>
            </w:tcBorders>
            <w:vAlign w:val="center"/>
          </w:tcPr>
          <w:p w14:paraId="308DB1FA" w14:textId="67AB310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03</w:t>
            </w:r>
          </w:p>
        </w:tc>
        <w:tc>
          <w:tcPr>
            <w:tcW w:w="1597" w:type="dxa"/>
            <w:tcBorders>
              <w:top w:val="single" w:sz="4" w:space="0" w:color="auto"/>
              <w:left w:val="single" w:sz="4" w:space="0" w:color="auto"/>
              <w:bottom w:val="single" w:sz="4" w:space="0" w:color="auto"/>
              <w:right w:val="single" w:sz="4" w:space="0" w:color="auto"/>
            </w:tcBorders>
            <w:vAlign w:val="center"/>
          </w:tcPr>
          <w:p w14:paraId="7B62FE0C" w14:textId="321A1660"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4</w:t>
            </w:r>
          </w:p>
        </w:tc>
        <w:tc>
          <w:tcPr>
            <w:tcW w:w="1597" w:type="dxa"/>
            <w:gridSpan w:val="2"/>
            <w:tcBorders>
              <w:top w:val="single" w:sz="4" w:space="0" w:color="auto"/>
              <w:left w:val="single" w:sz="4" w:space="0" w:color="auto"/>
              <w:bottom w:val="single" w:sz="4" w:space="0" w:color="auto"/>
              <w:right w:val="single" w:sz="4" w:space="0" w:color="auto"/>
            </w:tcBorders>
            <w:vAlign w:val="center"/>
          </w:tcPr>
          <w:p w14:paraId="308DB1FB" w14:textId="6E569F60"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05</w:t>
            </w:r>
          </w:p>
        </w:tc>
        <w:tc>
          <w:tcPr>
            <w:tcW w:w="5843" w:type="dxa"/>
            <w:tcBorders>
              <w:top w:val="single" w:sz="4" w:space="0" w:color="auto"/>
              <w:left w:val="single" w:sz="4" w:space="0" w:color="auto"/>
              <w:bottom w:val="single" w:sz="4" w:space="0" w:color="auto"/>
              <w:right w:val="single" w:sz="4" w:space="0" w:color="auto"/>
            </w:tcBorders>
            <w:vAlign w:val="center"/>
          </w:tcPr>
          <w:p w14:paraId="308DB1FC" w14:textId="59A43E97"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6</w:t>
            </w:r>
          </w:p>
        </w:tc>
      </w:tr>
      <w:tr w:rsidR="00B56A85" w:rsidRPr="009B3A0C" w14:paraId="308DB202" w14:textId="77777777" w:rsidTr="006C225C">
        <w:trPr>
          <w:cantSplit/>
          <w:trHeight w:val="288"/>
        </w:trPr>
        <w:tc>
          <w:tcPr>
            <w:tcW w:w="2498" w:type="dxa"/>
            <w:vMerge w:val="restart"/>
            <w:tcBorders>
              <w:top w:val="single" w:sz="4" w:space="0" w:color="auto"/>
              <w:left w:val="single" w:sz="4" w:space="0" w:color="auto"/>
              <w:bottom w:val="single" w:sz="4" w:space="0" w:color="auto"/>
              <w:right w:val="single" w:sz="4" w:space="0" w:color="auto"/>
            </w:tcBorders>
            <w:vAlign w:val="bottom"/>
          </w:tcPr>
          <w:p w14:paraId="308DB1FE" w14:textId="77777777" w:rsidR="00B56A85" w:rsidRPr="009B3A0C" w:rsidRDefault="00B56A85" w:rsidP="00ED6111">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38" w:type="dxa"/>
            <w:gridSpan w:val="2"/>
            <w:tcBorders>
              <w:top w:val="single" w:sz="4" w:space="0" w:color="auto"/>
              <w:left w:val="single" w:sz="4" w:space="0" w:color="auto"/>
              <w:bottom w:val="single" w:sz="4" w:space="0" w:color="auto"/>
              <w:right w:val="single" w:sz="4" w:space="0" w:color="auto"/>
            </w:tcBorders>
            <w:vAlign w:val="bottom"/>
          </w:tcPr>
          <w:p w14:paraId="308DB1FF" w14:textId="77777777" w:rsidR="00B56A85" w:rsidRPr="00E77A45" w:rsidRDefault="00B1563A" w:rsidP="00B56A8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3194" w:type="dxa"/>
            <w:gridSpan w:val="3"/>
            <w:tcBorders>
              <w:top w:val="single" w:sz="4" w:space="0" w:color="auto"/>
              <w:left w:val="single" w:sz="4" w:space="0" w:color="auto"/>
              <w:bottom w:val="single" w:sz="4" w:space="0" w:color="auto"/>
              <w:right w:val="single" w:sz="4" w:space="0" w:color="auto"/>
            </w:tcBorders>
            <w:vAlign w:val="bottom"/>
          </w:tcPr>
          <w:p w14:paraId="308DB200" w14:textId="77777777" w:rsidR="00B1563A" w:rsidRPr="00B1563A" w:rsidRDefault="00B1563A" w:rsidP="00B1563A">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5843" w:type="dxa"/>
            <w:vMerge w:val="restart"/>
            <w:tcBorders>
              <w:top w:val="single" w:sz="4" w:space="0" w:color="auto"/>
              <w:left w:val="single" w:sz="4" w:space="0" w:color="auto"/>
              <w:bottom w:val="single" w:sz="4" w:space="0" w:color="auto"/>
              <w:right w:val="single" w:sz="4" w:space="0" w:color="auto"/>
            </w:tcBorders>
            <w:vAlign w:val="bottom"/>
          </w:tcPr>
          <w:p w14:paraId="308DB201" w14:textId="77777777" w:rsidR="00B56A85" w:rsidRPr="0093463E" w:rsidRDefault="00B56A85" w:rsidP="00ED6111">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B56A85" w:rsidRPr="009B3A0C" w14:paraId="308DB209" w14:textId="77777777" w:rsidTr="006C225C">
        <w:trPr>
          <w:cantSplit/>
          <w:trHeight w:val="288"/>
        </w:trPr>
        <w:tc>
          <w:tcPr>
            <w:tcW w:w="2498" w:type="dxa"/>
            <w:vMerge/>
            <w:tcBorders>
              <w:top w:val="single" w:sz="4" w:space="0" w:color="auto"/>
              <w:left w:val="single" w:sz="4" w:space="0" w:color="auto"/>
              <w:bottom w:val="single" w:sz="4" w:space="0" w:color="auto"/>
              <w:right w:val="single" w:sz="4" w:space="0" w:color="auto"/>
            </w:tcBorders>
            <w:vAlign w:val="bottom"/>
          </w:tcPr>
          <w:p w14:paraId="308DB203" w14:textId="77777777" w:rsidR="00B56A85" w:rsidRPr="009B3A0C" w:rsidRDefault="00B56A85" w:rsidP="00ED6111">
            <w:pPr>
              <w:keepNext/>
              <w:tabs>
                <w:tab w:val="left" w:pos="540"/>
                <w:tab w:val="left" w:pos="900"/>
                <w:tab w:val="left" w:pos="3420"/>
              </w:tabs>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43225CEA"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4" w14:textId="77777777" w:rsidR="00B56A85" w:rsidRPr="009B3A0C" w:rsidRDefault="00B56A85" w:rsidP="00224B1C">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19" w:type="dxa"/>
            <w:tcBorders>
              <w:top w:val="single" w:sz="4" w:space="0" w:color="auto"/>
              <w:left w:val="single" w:sz="4" w:space="0" w:color="auto"/>
              <w:bottom w:val="single" w:sz="4" w:space="0" w:color="auto"/>
              <w:right w:val="single" w:sz="4" w:space="0" w:color="auto"/>
            </w:tcBorders>
            <w:vAlign w:val="bottom"/>
          </w:tcPr>
          <w:p w14:paraId="527C3A61"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5" w14:textId="77777777" w:rsidR="00B56A85" w:rsidRDefault="00B56A85" w:rsidP="00224B1C">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6" w14:textId="77777777" w:rsidR="00B56A85" w:rsidRDefault="00B56A85" w:rsidP="00ED6111">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508" w:type="dxa"/>
            <w:tcBorders>
              <w:top w:val="single" w:sz="4" w:space="0" w:color="auto"/>
              <w:left w:val="single" w:sz="4" w:space="0" w:color="auto"/>
              <w:bottom w:val="single" w:sz="4" w:space="0" w:color="auto"/>
              <w:right w:val="single" w:sz="4" w:space="0" w:color="auto"/>
            </w:tcBorders>
            <w:vAlign w:val="bottom"/>
          </w:tcPr>
          <w:p w14:paraId="308DB207" w14:textId="77777777" w:rsidR="00B56A85" w:rsidRDefault="00B56A85" w:rsidP="00D4432F">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5843" w:type="dxa"/>
            <w:vMerge/>
            <w:tcBorders>
              <w:top w:val="single" w:sz="4" w:space="0" w:color="auto"/>
              <w:left w:val="single" w:sz="4" w:space="0" w:color="auto"/>
              <w:bottom w:val="single" w:sz="4" w:space="0" w:color="auto"/>
              <w:right w:val="single" w:sz="4" w:space="0" w:color="auto"/>
            </w:tcBorders>
            <w:vAlign w:val="bottom"/>
          </w:tcPr>
          <w:p w14:paraId="308DB208" w14:textId="77777777" w:rsidR="00B56A85" w:rsidRPr="0093463E" w:rsidRDefault="00B56A85" w:rsidP="00ED6111">
            <w:pPr>
              <w:keepNext/>
              <w:tabs>
                <w:tab w:val="left" w:pos="540"/>
                <w:tab w:val="left" w:pos="900"/>
                <w:tab w:val="left" w:pos="3420"/>
              </w:tabs>
              <w:jc w:val="center"/>
              <w:rPr>
                <w:rFonts w:ascii="Calibri" w:hAnsi="Calibri"/>
                <w:sz w:val="18"/>
                <w:szCs w:val="18"/>
              </w:rPr>
            </w:pPr>
          </w:p>
        </w:tc>
      </w:tr>
      <w:tr w:rsidR="00F13206" w:rsidRPr="009B3A0C" w14:paraId="308DB210" w14:textId="77777777" w:rsidTr="006C225C">
        <w:trPr>
          <w:cantSplit/>
          <w:trHeight w:val="320"/>
        </w:trPr>
        <w:tc>
          <w:tcPr>
            <w:tcW w:w="2498" w:type="dxa"/>
            <w:tcBorders>
              <w:top w:val="single" w:sz="4" w:space="0" w:color="auto"/>
              <w:left w:val="single" w:sz="4" w:space="0" w:color="auto"/>
              <w:bottom w:val="single" w:sz="4" w:space="0" w:color="auto"/>
              <w:right w:val="single" w:sz="4" w:space="0" w:color="auto"/>
            </w:tcBorders>
            <w:vAlign w:val="bottom"/>
          </w:tcPr>
          <w:p w14:paraId="308DB20A" w14:textId="02D8802C"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B"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C"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D"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508" w:type="dxa"/>
            <w:tcBorders>
              <w:top w:val="single" w:sz="4" w:space="0" w:color="auto"/>
              <w:left w:val="single" w:sz="4" w:space="0" w:color="auto"/>
              <w:bottom w:val="single" w:sz="4" w:space="0" w:color="auto"/>
              <w:right w:val="single" w:sz="4" w:space="0" w:color="auto"/>
            </w:tcBorders>
            <w:vAlign w:val="bottom"/>
          </w:tcPr>
          <w:p w14:paraId="308DB20E"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843" w:type="dxa"/>
            <w:tcBorders>
              <w:top w:val="single" w:sz="4" w:space="0" w:color="auto"/>
              <w:left w:val="single" w:sz="4" w:space="0" w:color="auto"/>
              <w:bottom w:val="single" w:sz="4" w:space="0" w:color="auto"/>
              <w:right w:val="single" w:sz="4" w:space="0" w:color="auto"/>
            </w:tcBorders>
            <w:vAlign w:val="bottom"/>
          </w:tcPr>
          <w:p w14:paraId="308DB20F" w14:textId="77777777" w:rsidR="00F13206" w:rsidRPr="00FB44DF"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b/>
                <w:sz w:val="18"/>
                <w:szCs w:val="18"/>
              </w:rPr>
            </w:pPr>
          </w:p>
        </w:tc>
      </w:tr>
      <w:tr w:rsidR="00224B1C" w:rsidRPr="009B3A0C" w14:paraId="308DB212" w14:textId="77777777" w:rsidTr="006C225C">
        <w:trPr>
          <w:cantSplit/>
          <w:trHeight w:val="237"/>
        </w:trPr>
        <w:tc>
          <w:tcPr>
            <w:tcW w:w="14373" w:type="dxa"/>
            <w:gridSpan w:val="7"/>
            <w:tcBorders>
              <w:top w:val="single" w:sz="4" w:space="0" w:color="auto"/>
              <w:left w:val="single" w:sz="4" w:space="0" w:color="auto"/>
              <w:bottom w:val="single" w:sz="4" w:space="0" w:color="auto"/>
              <w:right w:val="single" w:sz="4" w:space="0" w:color="auto"/>
            </w:tcBorders>
            <w:vAlign w:val="center"/>
          </w:tcPr>
          <w:p w14:paraId="308DB211" w14:textId="353ADEEF" w:rsidR="00224B1C" w:rsidRPr="00556C2C" w:rsidRDefault="00885DB0" w:rsidP="005959F4">
            <w:pPr>
              <w:tabs>
                <w:tab w:val="left" w:pos="342"/>
                <w:tab w:val="left" w:pos="2700"/>
                <w:tab w:val="left" w:pos="3420"/>
                <w:tab w:val="left" w:pos="3780"/>
                <w:tab w:val="left" w:pos="5760"/>
                <w:tab w:val="left" w:pos="7212"/>
              </w:tabs>
              <w:spacing w:line="276" w:lineRule="auto"/>
              <w:rPr>
                <w:rFonts w:ascii="Calibri" w:hAnsi="Calibri"/>
                <w:noProof/>
                <w:sz w:val="18"/>
                <w:szCs w:val="18"/>
              </w:rPr>
            </w:pPr>
            <w:r w:rsidRPr="00556C2C">
              <w:rPr>
                <w:rFonts w:ascii="Calibri" w:hAnsi="Calibri"/>
                <w:b/>
                <w:noProof/>
                <w:sz w:val="18"/>
                <w:szCs w:val="18"/>
              </w:rPr>
              <w:t>Note:</w:t>
            </w:r>
            <w:r w:rsidR="006E5709">
              <w:rPr>
                <w:rFonts w:ascii="Calibri" w:hAnsi="Calibri"/>
                <w:b/>
                <w:noProof/>
                <w:sz w:val="18"/>
                <w:szCs w:val="18"/>
              </w:rPr>
              <w:t xml:space="preserve">  </w:t>
            </w:r>
            <w:r w:rsidR="00224B1C" w:rsidRPr="00556C2C">
              <w:rPr>
                <w:rFonts w:ascii="Calibri" w:hAnsi="Calibri"/>
                <w:noProof/>
                <w:sz w:val="18"/>
                <w:szCs w:val="18"/>
              </w:rPr>
              <w:t xml:space="preserve">Heated slab floors require mandatory slab insulation (see Table 110.8-A). </w:t>
            </w:r>
          </w:p>
        </w:tc>
      </w:tr>
    </w:tbl>
    <w:p w14:paraId="308DB213" w14:textId="77777777" w:rsidR="00A07CE5" w:rsidRDefault="00A07CE5" w:rsidP="003E49CA">
      <w:pPr>
        <w:pStyle w:val="Heading7"/>
        <w:tabs>
          <w:tab w:val="clear" w:pos="10980"/>
          <w:tab w:val="clear" w:pos="11430"/>
          <w:tab w:val="left" w:pos="180"/>
          <w:tab w:val="left" w:pos="5310"/>
          <w:tab w:val="left" w:pos="8100"/>
        </w:tabs>
        <w:rPr>
          <w:rFonts w:ascii="Calibri" w:hAnsi="Calibri"/>
          <w:sz w:val="20"/>
          <w:szCs w:val="22"/>
        </w:rPr>
      </w:pPr>
    </w:p>
    <w:tbl>
      <w:tblPr>
        <w:tblStyle w:val="TableGrid"/>
        <w:tblW w:w="14377" w:type="dxa"/>
        <w:tblInd w:w="18" w:type="dxa"/>
        <w:tblLayout w:type="fixed"/>
        <w:tblLook w:val="04A0" w:firstRow="1" w:lastRow="0" w:firstColumn="1" w:lastColumn="0" w:noHBand="0" w:noVBand="1"/>
      </w:tblPr>
      <w:tblGrid>
        <w:gridCol w:w="1057"/>
        <w:gridCol w:w="1080"/>
        <w:gridCol w:w="1800"/>
        <w:gridCol w:w="1710"/>
        <w:gridCol w:w="1710"/>
        <w:gridCol w:w="1890"/>
        <w:gridCol w:w="1620"/>
        <w:gridCol w:w="3510"/>
      </w:tblGrid>
      <w:tr w:rsidR="006E5709" w:rsidRPr="006B4D3D" w14:paraId="12F76B31" w14:textId="77777777" w:rsidTr="006E5709">
        <w:trPr>
          <w:trHeight w:val="317"/>
        </w:trPr>
        <w:tc>
          <w:tcPr>
            <w:tcW w:w="14377" w:type="dxa"/>
            <w:gridSpan w:val="8"/>
            <w:vAlign w:val="center"/>
          </w:tcPr>
          <w:p w14:paraId="535585B6" w14:textId="282F8113" w:rsidR="006E5709" w:rsidRDefault="006E5709" w:rsidP="006E5709">
            <w:pPr>
              <w:rPr>
                <w:rFonts w:asciiTheme="minorHAnsi" w:hAnsiTheme="minorHAnsi"/>
                <w:sz w:val="18"/>
              </w:rPr>
            </w:pPr>
            <w:r w:rsidRPr="00556C2C">
              <w:rPr>
                <w:rFonts w:asciiTheme="minorHAnsi" w:eastAsia="Calibri" w:hAnsiTheme="minorHAnsi"/>
                <w:b/>
                <w:sz w:val="20"/>
                <w:szCs w:val="22"/>
              </w:rPr>
              <w:t xml:space="preserve">F. Ceiling/Roof Insulation </w:t>
            </w:r>
            <w:r w:rsidRPr="00556C2C">
              <w:rPr>
                <w:rFonts w:asciiTheme="minorHAnsi" w:eastAsia="Calibri" w:hAnsiTheme="minorHAnsi"/>
                <w:sz w:val="20"/>
                <w:szCs w:val="22"/>
              </w:rPr>
              <w:t>(Section 150.1(c)1A)</w:t>
            </w:r>
          </w:p>
        </w:tc>
      </w:tr>
      <w:tr w:rsidR="002E08F1" w:rsidRPr="006B4D3D" w14:paraId="04D131E1" w14:textId="1BD7DC4A" w:rsidTr="00EB2332">
        <w:tc>
          <w:tcPr>
            <w:tcW w:w="1057" w:type="dxa"/>
            <w:vAlign w:val="center"/>
          </w:tcPr>
          <w:p w14:paraId="05130B9D" w14:textId="77777777" w:rsidR="005A3ECD" w:rsidRPr="00556C2C" w:rsidRDefault="005A3ECD" w:rsidP="006E5709">
            <w:pPr>
              <w:ind w:left="90"/>
              <w:jc w:val="center"/>
              <w:rPr>
                <w:rFonts w:asciiTheme="minorHAnsi" w:hAnsiTheme="minorHAnsi"/>
                <w:sz w:val="18"/>
              </w:rPr>
            </w:pPr>
            <w:r w:rsidRPr="00556C2C">
              <w:rPr>
                <w:rFonts w:asciiTheme="minorHAnsi" w:hAnsiTheme="minorHAnsi"/>
                <w:sz w:val="18"/>
              </w:rPr>
              <w:t>01</w:t>
            </w:r>
          </w:p>
        </w:tc>
        <w:tc>
          <w:tcPr>
            <w:tcW w:w="1080" w:type="dxa"/>
          </w:tcPr>
          <w:p w14:paraId="73D16214" w14:textId="03D15305" w:rsidR="005A3ECD" w:rsidRPr="00556C2C" w:rsidDel="003C67E5" w:rsidRDefault="005A3ECD" w:rsidP="006E5709">
            <w:pPr>
              <w:ind w:left="90"/>
              <w:jc w:val="center"/>
              <w:rPr>
                <w:rFonts w:asciiTheme="minorHAnsi" w:hAnsiTheme="minorHAnsi"/>
                <w:sz w:val="18"/>
              </w:rPr>
            </w:pPr>
            <w:r>
              <w:rPr>
                <w:rFonts w:asciiTheme="minorHAnsi" w:hAnsiTheme="minorHAnsi"/>
                <w:sz w:val="18"/>
              </w:rPr>
              <w:t>02</w:t>
            </w:r>
          </w:p>
        </w:tc>
        <w:tc>
          <w:tcPr>
            <w:tcW w:w="1800" w:type="dxa"/>
            <w:vAlign w:val="center"/>
          </w:tcPr>
          <w:p w14:paraId="03B55FD1" w14:textId="0877B3AF" w:rsidR="005A3ECD" w:rsidRPr="00556C2C" w:rsidRDefault="005A3ECD" w:rsidP="006E5709">
            <w:pPr>
              <w:ind w:left="90"/>
              <w:jc w:val="center"/>
              <w:rPr>
                <w:rFonts w:asciiTheme="minorHAnsi" w:hAnsiTheme="minorHAnsi"/>
                <w:sz w:val="18"/>
              </w:rPr>
            </w:pPr>
            <w:r>
              <w:rPr>
                <w:rFonts w:asciiTheme="minorHAnsi" w:hAnsiTheme="minorHAnsi"/>
                <w:sz w:val="18"/>
              </w:rPr>
              <w:t>03</w:t>
            </w:r>
          </w:p>
        </w:tc>
        <w:tc>
          <w:tcPr>
            <w:tcW w:w="1710" w:type="dxa"/>
            <w:vAlign w:val="center"/>
          </w:tcPr>
          <w:p w14:paraId="7325C7AD" w14:textId="03113D52" w:rsidR="005A3ECD" w:rsidRPr="00556C2C" w:rsidRDefault="005A3ECD" w:rsidP="006E5709">
            <w:pPr>
              <w:ind w:left="90"/>
              <w:jc w:val="center"/>
              <w:rPr>
                <w:rFonts w:asciiTheme="minorHAnsi" w:hAnsiTheme="minorHAnsi"/>
                <w:sz w:val="18"/>
              </w:rPr>
            </w:pPr>
            <w:r>
              <w:rPr>
                <w:rFonts w:asciiTheme="minorHAnsi" w:hAnsiTheme="minorHAnsi"/>
                <w:sz w:val="18"/>
              </w:rPr>
              <w:t>04</w:t>
            </w:r>
          </w:p>
        </w:tc>
        <w:tc>
          <w:tcPr>
            <w:tcW w:w="1710" w:type="dxa"/>
            <w:vAlign w:val="center"/>
          </w:tcPr>
          <w:p w14:paraId="6CA576F5" w14:textId="6DA981C9" w:rsidR="005A3ECD" w:rsidRPr="00556C2C" w:rsidRDefault="005A3ECD" w:rsidP="006E5709">
            <w:pPr>
              <w:ind w:left="90"/>
              <w:jc w:val="center"/>
              <w:rPr>
                <w:rFonts w:asciiTheme="minorHAnsi" w:hAnsiTheme="minorHAnsi"/>
                <w:sz w:val="18"/>
              </w:rPr>
            </w:pPr>
            <w:r>
              <w:rPr>
                <w:rFonts w:asciiTheme="minorHAnsi" w:hAnsiTheme="minorHAnsi"/>
                <w:sz w:val="18"/>
              </w:rPr>
              <w:t>05</w:t>
            </w:r>
          </w:p>
        </w:tc>
        <w:tc>
          <w:tcPr>
            <w:tcW w:w="1890" w:type="dxa"/>
            <w:vAlign w:val="center"/>
          </w:tcPr>
          <w:p w14:paraId="0B6A30B6" w14:textId="7479582A" w:rsidR="005A3ECD" w:rsidRPr="00556C2C" w:rsidRDefault="005A3ECD" w:rsidP="006E5709">
            <w:pPr>
              <w:ind w:left="90"/>
              <w:jc w:val="center"/>
              <w:rPr>
                <w:rFonts w:asciiTheme="minorHAnsi" w:hAnsiTheme="minorHAnsi"/>
                <w:sz w:val="18"/>
              </w:rPr>
            </w:pPr>
            <w:r>
              <w:rPr>
                <w:rFonts w:asciiTheme="minorHAnsi" w:hAnsiTheme="minorHAnsi"/>
                <w:sz w:val="18"/>
              </w:rPr>
              <w:t>06</w:t>
            </w:r>
          </w:p>
        </w:tc>
        <w:tc>
          <w:tcPr>
            <w:tcW w:w="1620" w:type="dxa"/>
            <w:vAlign w:val="center"/>
          </w:tcPr>
          <w:p w14:paraId="03DB6926" w14:textId="40C1A498" w:rsidR="005A3ECD" w:rsidRPr="00556C2C" w:rsidRDefault="005A3ECD" w:rsidP="006E5709">
            <w:pPr>
              <w:ind w:left="90"/>
              <w:jc w:val="center"/>
              <w:rPr>
                <w:rFonts w:asciiTheme="minorHAnsi" w:hAnsiTheme="minorHAnsi"/>
                <w:sz w:val="18"/>
              </w:rPr>
            </w:pPr>
            <w:r>
              <w:rPr>
                <w:rFonts w:asciiTheme="minorHAnsi" w:hAnsiTheme="minorHAnsi"/>
                <w:sz w:val="18"/>
              </w:rPr>
              <w:t>07</w:t>
            </w:r>
          </w:p>
        </w:tc>
        <w:tc>
          <w:tcPr>
            <w:tcW w:w="3510" w:type="dxa"/>
          </w:tcPr>
          <w:p w14:paraId="432AB1B7" w14:textId="26A9F378" w:rsidR="005A3ECD" w:rsidRPr="00556C2C" w:rsidDel="003C67E5" w:rsidRDefault="00E00656" w:rsidP="006E5709">
            <w:pPr>
              <w:ind w:left="90"/>
              <w:jc w:val="center"/>
              <w:rPr>
                <w:rFonts w:asciiTheme="minorHAnsi" w:hAnsiTheme="minorHAnsi"/>
                <w:sz w:val="18"/>
              </w:rPr>
            </w:pPr>
            <w:r>
              <w:rPr>
                <w:rFonts w:asciiTheme="minorHAnsi" w:hAnsiTheme="minorHAnsi"/>
                <w:sz w:val="18"/>
              </w:rPr>
              <w:t>08</w:t>
            </w:r>
          </w:p>
        </w:tc>
      </w:tr>
      <w:tr w:rsidR="00BC7E4B" w:rsidRPr="006B4D3D" w14:paraId="55ED747A" w14:textId="57F0811C" w:rsidTr="00EB2332">
        <w:trPr>
          <w:trHeight w:val="330"/>
        </w:trPr>
        <w:tc>
          <w:tcPr>
            <w:tcW w:w="1057" w:type="dxa"/>
            <w:vMerge w:val="restart"/>
            <w:vAlign w:val="bottom"/>
          </w:tcPr>
          <w:p w14:paraId="68732A5A" w14:textId="67D3F616" w:rsidR="00BC7E4B" w:rsidRPr="00556C2C" w:rsidRDefault="00BC7E4B" w:rsidP="006E5709">
            <w:pPr>
              <w:ind w:left="90"/>
              <w:jc w:val="center"/>
              <w:rPr>
                <w:rFonts w:asciiTheme="minorHAnsi" w:hAnsiTheme="minorHAnsi"/>
                <w:sz w:val="18"/>
              </w:rPr>
            </w:pPr>
            <w:r w:rsidRPr="00556C2C">
              <w:rPr>
                <w:rFonts w:asciiTheme="minorHAnsi" w:hAnsiTheme="minorHAnsi"/>
                <w:sz w:val="18"/>
              </w:rPr>
              <w:t>Option</w:t>
            </w:r>
            <w:r w:rsidR="00451DE3">
              <w:rPr>
                <w:rFonts w:asciiTheme="minorHAnsi" w:hAnsiTheme="minorHAnsi"/>
                <w:sz w:val="18"/>
              </w:rPr>
              <w:t xml:space="preserve"> </w:t>
            </w:r>
            <w:r w:rsidR="00451DE3">
              <w:rPr>
                <w:rFonts w:asciiTheme="minorHAnsi" w:hAnsiTheme="minorHAnsi"/>
                <w:sz w:val="18"/>
              </w:rPr>
              <w:br/>
              <w:t>(B or C)</w:t>
            </w:r>
          </w:p>
        </w:tc>
        <w:tc>
          <w:tcPr>
            <w:tcW w:w="1080" w:type="dxa"/>
            <w:vMerge w:val="restart"/>
            <w:vAlign w:val="bottom"/>
          </w:tcPr>
          <w:p w14:paraId="6EB42E83" w14:textId="723FA05A" w:rsidR="00BC7E4B" w:rsidRPr="00556C2C" w:rsidRDefault="00BC7E4B" w:rsidP="006E5709">
            <w:pPr>
              <w:ind w:left="90"/>
              <w:jc w:val="center"/>
              <w:rPr>
                <w:rFonts w:asciiTheme="minorHAnsi" w:hAnsiTheme="minorHAnsi"/>
                <w:sz w:val="18"/>
              </w:rPr>
            </w:pPr>
            <w:r>
              <w:rPr>
                <w:rFonts w:asciiTheme="minorHAnsi" w:hAnsiTheme="minorHAnsi"/>
                <w:sz w:val="18"/>
              </w:rPr>
              <w:t>Air Space Required</w:t>
            </w:r>
            <w:r w:rsidR="00AB4E26">
              <w:rPr>
                <w:rFonts w:asciiTheme="minorHAnsi" w:hAnsiTheme="minorHAnsi"/>
                <w:sz w:val="18"/>
              </w:rPr>
              <w:t>?</w:t>
            </w:r>
          </w:p>
        </w:tc>
        <w:tc>
          <w:tcPr>
            <w:tcW w:w="3510" w:type="dxa"/>
            <w:gridSpan w:val="2"/>
            <w:vAlign w:val="bottom"/>
          </w:tcPr>
          <w:p w14:paraId="07CB0A3C" w14:textId="3A32B072" w:rsidR="00BC7E4B" w:rsidRPr="00BC7E4B" w:rsidRDefault="00BC7E4B" w:rsidP="006E5709">
            <w:pPr>
              <w:ind w:left="90"/>
              <w:jc w:val="center"/>
              <w:rPr>
                <w:rFonts w:asciiTheme="minorHAnsi" w:hAnsiTheme="minorHAnsi"/>
                <w:b/>
                <w:sz w:val="18"/>
              </w:rPr>
            </w:pPr>
            <w:r w:rsidRPr="00BC7E4B">
              <w:rPr>
                <w:rFonts w:asciiTheme="minorHAnsi" w:hAnsiTheme="minorHAnsi"/>
                <w:b/>
                <w:sz w:val="18"/>
              </w:rPr>
              <w:t>Proposed</w:t>
            </w:r>
          </w:p>
        </w:tc>
        <w:tc>
          <w:tcPr>
            <w:tcW w:w="3600" w:type="dxa"/>
            <w:gridSpan w:val="2"/>
            <w:vAlign w:val="bottom"/>
          </w:tcPr>
          <w:p w14:paraId="1354590C" w14:textId="239DA54B" w:rsidR="00BC7E4B" w:rsidRPr="00BC7E4B" w:rsidRDefault="00BC7E4B" w:rsidP="006E5709">
            <w:pPr>
              <w:ind w:left="90"/>
              <w:jc w:val="center"/>
              <w:rPr>
                <w:rFonts w:asciiTheme="minorHAnsi" w:hAnsiTheme="minorHAnsi"/>
                <w:b/>
                <w:sz w:val="18"/>
              </w:rPr>
            </w:pPr>
            <w:r w:rsidRPr="00BC7E4B">
              <w:rPr>
                <w:rFonts w:asciiTheme="minorHAnsi" w:hAnsiTheme="minorHAnsi"/>
                <w:b/>
                <w:sz w:val="18"/>
              </w:rPr>
              <w:t>Required</w:t>
            </w:r>
          </w:p>
        </w:tc>
        <w:tc>
          <w:tcPr>
            <w:tcW w:w="1620" w:type="dxa"/>
            <w:vMerge w:val="restart"/>
            <w:vAlign w:val="bottom"/>
          </w:tcPr>
          <w:p w14:paraId="25E8CC25" w14:textId="77777777" w:rsidR="00BC7E4B" w:rsidRPr="00556C2C" w:rsidRDefault="00BC7E4B" w:rsidP="006E5709">
            <w:pPr>
              <w:ind w:left="90"/>
              <w:jc w:val="center"/>
              <w:rPr>
                <w:rFonts w:asciiTheme="minorHAnsi" w:hAnsiTheme="minorHAnsi"/>
                <w:sz w:val="18"/>
              </w:rPr>
            </w:pPr>
            <w:r w:rsidRPr="00556C2C">
              <w:rPr>
                <w:rFonts w:asciiTheme="minorHAnsi" w:hAnsiTheme="minorHAnsi"/>
                <w:sz w:val="18"/>
              </w:rPr>
              <w:t>Radiant Barrier</w:t>
            </w:r>
          </w:p>
          <w:p w14:paraId="6EEC766A" w14:textId="0F5E2F97" w:rsidR="00BC7E4B" w:rsidRPr="00556C2C" w:rsidRDefault="00BC7E4B" w:rsidP="006E5709">
            <w:pPr>
              <w:ind w:left="90"/>
              <w:jc w:val="center"/>
              <w:rPr>
                <w:rFonts w:asciiTheme="minorHAnsi" w:hAnsiTheme="minorHAnsi"/>
                <w:sz w:val="18"/>
              </w:rPr>
            </w:pPr>
            <w:r w:rsidRPr="00556C2C">
              <w:rPr>
                <w:rFonts w:asciiTheme="minorHAnsi" w:hAnsiTheme="minorHAnsi"/>
                <w:sz w:val="18"/>
              </w:rPr>
              <w:t>Required?</w:t>
            </w:r>
          </w:p>
        </w:tc>
        <w:tc>
          <w:tcPr>
            <w:tcW w:w="3510" w:type="dxa"/>
            <w:vMerge w:val="restart"/>
            <w:vAlign w:val="bottom"/>
          </w:tcPr>
          <w:p w14:paraId="409601E3" w14:textId="6843FEF8" w:rsidR="00BC7E4B" w:rsidRPr="00556C2C" w:rsidRDefault="00E00656" w:rsidP="006E5709">
            <w:pPr>
              <w:ind w:left="90"/>
              <w:jc w:val="center"/>
              <w:rPr>
                <w:rFonts w:asciiTheme="minorHAnsi" w:hAnsiTheme="minorHAnsi"/>
                <w:sz w:val="18"/>
              </w:rPr>
            </w:pPr>
            <w:r>
              <w:rPr>
                <w:rFonts w:asciiTheme="minorHAnsi" w:hAnsiTheme="minorHAnsi"/>
                <w:sz w:val="18"/>
              </w:rPr>
              <w:t>Comments</w:t>
            </w:r>
          </w:p>
        </w:tc>
      </w:tr>
      <w:tr w:rsidR="002E08F1" w:rsidRPr="006B4D3D" w14:paraId="095A3AC6" w14:textId="77777777" w:rsidTr="00EB2332">
        <w:trPr>
          <w:trHeight w:val="330"/>
        </w:trPr>
        <w:tc>
          <w:tcPr>
            <w:tcW w:w="1057" w:type="dxa"/>
            <w:vMerge/>
            <w:vAlign w:val="bottom"/>
          </w:tcPr>
          <w:p w14:paraId="65B0E1A7" w14:textId="77777777" w:rsidR="00BC7E4B" w:rsidRPr="00556C2C" w:rsidRDefault="00BC7E4B" w:rsidP="006E5709">
            <w:pPr>
              <w:ind w:left="90"/>
              <w:jc w:val="center"/>
              <w:rPr>
                <w:rFonts w:asciiTheme="minorHAnsi" w:hAnsiTheme="minorHAnsi"/>
                <w:sz w:val="18"/>
              </w:rPr>
            </w:pPr>
          </w:p>
        </w:tc>
        <w:tc>
          <w:tcPr>
            <w:tcW w:w="1080" w:type="dxa"/>
            <w:vMerge/>
          </w:tcPr>
          <w:p w14:paraId="4DCDB722" w14:textId="2E229B8A" w:rsidR="00BC7E4B" w:rsidRDefault="00BC7E4B" w:rsidP="006E5709">
            <w:pPr>
              <w:ind w:left="90"/>
              <w:jc w:val="center"/>
              <w:rPr>
                <w:rFonts w:asciiTheme="minorHAnsi" w:hAnsiTheme="minorHAnsi"/>
                <w:sz w:val="18"/>
              </w:rPr>
            </w:pPr>
          </w:p>
        </w:tc>
        <w:tc>
          <w:tcPr>
            <w:tcW w:w="1800" w:type="dxa"/>
            <w:vAlign w:val="bottom"/>
          </w:tcPr>
          <w:p w14:paraId="67F769AB" w14:textId="7C4A9EA3" w:rsidR="00BC7E4B" w:rsidRPr="00556C2C" w:rsidRDefault="00BC7E4B" w:rsidP="006E5709">
            <w:pPr>
              <w:ind w:left="90"/>
              <w:jc w:val="center"/>
              <w:rPr>
                <w:rFonts w:asciiTheme="minorHAnsi" w:hAnsiTheme="minorHAnsi"/>
                <w:sz w:val="18"/>
              </w:rPr>
            </w:pPr>
            <w:r w:rsidRPr="00556C2C">
              <w:rPr>
                <w:rFonts w:asciiTheme="minorHAnsi" w:hAnsiTheme="minorHAnsi"/>
                <w:sz w:val="18"/>
              </w:rPr>
              <w:t>Below Roof Deck</w:t>
            </w:r>
            <w:r>
              <w:rPr>
                <w:rFonts w:asciiTheme="minorHAnsi" w:hAnsiTheme="minorHAnsi"/>
                <w:sz w:val="18"/>
              </w:rPr>
              <w:t xml:space="preserve"> </w:t>
            </w:r>
            <w:r w:rsidR="002E08F1">
              <w:rPr>
                <w:rFonts w:asciiTheme="minorHAnsi" w:hAnsiTheme="minorHAnsi"/>
                <w:sz w:val="18"/>
              </w:rPr>
              <w:br/>
            </w:r>
            <w:r>
              <w:rPr>
                <w:rFonts w:asciiTheme="minorHAnsi" w:hAnsiTheme="minorHAnsi"/>
                <w:sz w:val="18"/>
              </w:rPr>
              <w:t>R-value</w:t>
            </w:r>
          </w:p>
        </w:tc>
        <w:tc>
          <w:tcPr>
            <w:tcW w:w="1710" w:type="dxa"/>
            <w:vAlign w:val="bottom"/>
          </w:tcPr>
          <w:p w14:paraId="199DA88E" w14:textId="55B18497" w:rsidR="00BC7E4B" w:rsidRDefault="00BC7E4B" w:rsidP="006E5709">
            <w:pPr>
              <w:ind w:left="90"/>
              <w:jc w:val="center"/>
              <w:rPr>
                <w:rFonts w:asciiTheme="minorHAnsi" w:hAnsiTheme="minorHAnsi"/>
                <w:sz w:val="18"/>
              </w:rPr>
            </w:pPr>
            <w:r>
              <w:rPr>
                <w:rFonts w:asciiTheme="minorHAnsi" w:hAnsiTheme="minorHAnsi"/>
                <w:sz w:val="18"/>
              </w:rPr>
              <w:t xml:space="preserve">Ceiling Insulation </w:t>
            </w:r>
            <w:r w:rsidR="002E08F1">
              <w:rPr>
                <w:rFonts w:asciiTheme="minorHAnsi" w:hAnsiTheme="minorHAnsi"/>
                <w:sz w:val="18"/>
              </w:rPr>
              <w:br/>
            </w:r>
            <w:r>
              <w:rPr>
                <w:rFonts w:asciiTheme="minorHAnsi" w:hAnsiTheme="minorHAnsi"/>
                <w:sz w:val="18"/>
              </w:rPr>
              <w:t>R-value</w:t>
            </w:r>
          </w:p>
        </w:tc>
        <w:tc>
          <w:tcPr>
            <w:tcW w:w="1710" w:type="dxa"/>
            <w:vAlign w:val="bottom"/>
          </w:tcPr>
          <w:p w14:paraId="5058047C" w14:textId="7ADB1D38" w:rsidR="00BC7E4B" w:rsidRDefault="00BC7E4B" w:rsidP="006E5709">
            <w:pPr>
              <w:ind w:left="90"/>
              <w:jc w:val="center"/>
              <w:rPr>
                <w:rFonts w:asciiTheme="minorHAnsi" w:hAnsiTheme="minorHAnsi"/>
                <w:sz w:val="18"/>
              </w:rPr>
            </w:pPr>
            <w:r>
              <w:rPr>
                <w:rFonts w:asciiTheme="minorHAnsi" w:hAnsiTheme="minorHAnsi"/>
                <w:sz w:val="18"/>
              </w:rPr>
              <w:t xml:space="preserve">Below Roof Deck </w:t>
            </w:r>
            <w:r w:rsidR="002E08F1">
              <w:rPr>
                <w:rFonts w:asciiTheme="minorHAnsi" w:hAnsiTheme="minorHAnsi"/>
                <w:sz w:val="18"/>
              </w:rPr>
              <w:br/>
            </w:r>
            <w:r>
              <w:rPr>
                <w:rFonts w:asciiTheme="minorHAnsi" w:hAnsiTheme="minorHAnsi"/>
                <w:sz w:val="18"/>
              </w:rPr>
              <w:t>R-value</w:t>
            </w:r>
          </w:p>
        </w:tc>
        <w:tc>
          <w:tcPr>
            <w:tcW w:w="1890" w:type="dxa"/>
            <w:vAlign w:val="bottom"/>
          </w:tcPr>
          <w:p w14:paraId="5BB0EC07" w14:textId="772F522E" w:rsidR="00BC7E4B" w:rsidRDefault="00BC7E4B" w:rsidP="006E5709">
            <w:pPr>
              <w:ind w:left="90"/>
              <w:jc w:val="center"/>
              <w:rPr>
                <w:rFonts w:asciiTheme="minorHAnsi" w:hAnsiTheme="minorHAnsi"/>
                <w:sz w:val="18"/>
              </w:rPr>
            </w:pPr>
            <w:r>
              <w:rPr>
                <w:rFonts w:asciiTheme="minorHAnsi" w:hAnsiTheme="minorHAnsi"/>
                <w:sz w:val="18"/>
              </w:rPr>
              <w:t xml:space="preserve">Ceiling Insulation </w:t>
            </w:r>
            <w:r w:rsidR="002E08F1">
              <w:rPr>
                <w:rFonts w:asciiTheme="minorHAnsi" w:hAnsiTheme="minorHAnsi"/>
                <w:sz w:val="18"/>
              </w:rPr>
              <w:br/>
            </w:r>
            <w:r>
              <w:rPr>
                <w:rFonts w:asciiTheme="minorHAnsi" w:hAnsiTheme="minorHAnsi"/>
                <w:sz w:val="18"/>
              </w:rPr>
              <w:t>R-value</w:t>
            </w:r>
          </w:p>
        </w:tc>
        <w:tc>
          <w:tcPr>
            <w:tcW w:w="1620" w:type="dxa"/>
            <w:vMerge/>
            <w:vAlign w:val="bottom"/>
          </w:tcPr>
          <w:p w14:paraId="2D5BA05C" w14:textId="77777777" w:rsidR="00BC7E4B" w:rsidRPr="00556C2C" w:rsidRDefault="00BC7E4B" w:rsidP="006E5709">
            <w:pPr>
              <w:ind w:left="90"/>
              <w:jc w:val="center"/>
              <w:rPr>
                <w:rFonts w:asciiTheme="minorHAnsi" w:hAnsiTheme="minorHAnsi"/>
                <w:sz w:val="18"/>
              </w:rPr>
            </w:pPr>
          </w:p>
        </w:tc>
        <w:tc>
          <w:tcPr>
            <w:tcW w:w="3510" w:type="dxa"/>
            <w:vMerge/>
          </w:tcPr>
          <w:p w14:paraId="2F23BEC4" w14:textId="77777777" w:rsidR="00BC7E4B" w:rsidRDefault="00BC7E4B" w:rsidP="006E5709">
            <w:pPr>
              <w:ind w:left="90"/>
              <w:jc w:val="center"/>
              <w:rPr>
                <w:rFonts w:asciiTheme="minorHAnsi" w:hAnsiTheme="minorHAnsi"/>
                <w:sz w:val="18"/>
              </w:rPr>
            </w:pPr>
          </w:p>
        </w:tc>
      </w:tr>
      <w:tr w:rsidR="002E08F1" w:rsidRPr="006B4D3D" w14:paraId="6DA6B32D" w14:textId="55D33ED3" w:rsidTr="00EB2332">
        <w:tc>
          <w:tcPr>
            <w:tcW w:w="1057" w:type="dxa"/>
            <w:vAlign w:val="bottom"/>
          </w:tcPr>
          <w:p w14:paraId="7070EFF1" w14:textId="77777777" w:rsidR="005A3ECD" w:rsidRPr="007B13B6" w:rsidRDefault="005A3ECD" w:rsidP="00F36F28">
            <w:pPr>
              <w:ind w:left="90"/>
              <w:jc w:val="center"/>
              <w:rPr>
                <w:rFonts w:asciiTheme="minorHAnsi" w:hAnsiTheme="minorHAnsi"/>
                <w:sz w:val="18"/>
                <w:szCs w:val="18"/>
              </w:rPr>
            </w:pPr>
          </w:p>
        </w:tc>
        <w:tc>
          <w:tcPr>
            <w:tcW w:w="1080" w:type="dxa"/>
            <w:vAlign w:val="bottom"/>
          </w:tcPr>
          <w:p w14:paraId="113FF9BC" w14:textId="77777777" w:rsidR="005A3ECD" w:rsidRPr="007B13B6" w:rsidRDefault="005A3ECD" w:rsidP="00F36F28">
            <w:pPr>
              <w:ind w:left="90"/>
              <w:jc w:val="center"/>
              <w:rPr>
                <w:rFonts w:asciiTheme="minorHAnsi" w:hAnsiTheme="minorHAnsi"/>
                <w:sz w:val="18"/>
                <w:szCs w:val="18"/>
              </w:rPr>
            </w:pPr>
          </w:p>
        </w:tc>
        <w:tc>
          <w:tcPr>
            <w:tcW w:w="1800" w:type="dxa"/>
            <w:vAlign w:val="bottom"/>
          </w:tcPr>
          <w:p w14:paraId="182EBEBE" w14:textId="77777777" w:rsidR="005A3ECD" w:rsidRPr="007B13B6" w:rsidRDefault="005A3ECD" w:rsidP="00F36F28">
            <w:pPr>
              <w:ind w:left="90"/>
              <w:jc w:val="center"/>
              <w:rPr>
                <w:rFonts w:asciiTheme="minorHAnsi" w:hAnsiTheme="minorHAnsi"/>
                <w:sz w:val="18"/>
                <w:szCs w:val="18"/>
              </w:rPr>
            </w:pPr>
          </w:p>
        </w:tc>
        <w:tc>
          <w:tcPr>
            <w:tcW w:w="1710" w:type="dxa"/>
            <w:vAlign w:val="bottom"/>
          </w:tcPr>
          <w:p w14:paraId="5834F6A4" w14:textId="1C984228" w:rsidR="005A3ECD" w:rsidRPr="007B13B6" w:rsidRDefault="005A3ECD" w:rsidP="00F36F28">
            <w:pPr>
              <w:ind w:left="90"/>
              <w:jc w:val="center"/>
              <w:rPr>
                <w:rFonts w:asciiTheme="minorHAnsi" w:hAnsiTheme="minorHAnsi"/>
                <w:sz w:val="18"/>
                <w:szCs w:val="18"/>
              </w:rPr>
            </w:pPr>
          </w:p>
        </w:tc>
        <w:tc>
          <w:tcPr>
            <w:tcW w:w="1710" w:type="dxa"/>
            <w:vAlign w:val="bottom"/>
          </w:tcPr>
          <w:p w14:paraId="2E6FA84B" w14:textId="77777777" w:rsidR="005A3ECD" w:rsidRPr="007B13B6" w:rsidRDefault="005A3ECD" w:rsidP="00F36F28">
            <w:pPr>
              <w:ind w:left="90"/>
              <w:jc w:val="center"/>
              <w:rPr>
                <w:rFonts w:asciiTheme="minorHAnsi" w:hAnsiTheme="minorHAnsi"/>
                <w:sz w:val="18"/>
                <w:szCs w:val="18"/>
              </w:rPr>
            </w:pPr>
          </w:p>
        </w:tc>
        <w:tc>
          <w:tcPr>
            <w:tcW w:w="1890" w:type="dxa"/>
            <w:vAlign w:val="bottom"/>
          </w:tcPr>
          <w:p w14:paraId="02E6E8CB" w14:textId="69BDB903" w:rsidR="005A3ECD" w:rsidRPr="007B13B6" w:rsidRDefault="005A3ECD" w:rsidP="00F36F28">
            <w:pPr>
              <w:ind w:left="90"/>
              <w:jc w:val="center"/>
              <w:rPr>
                <w:rFonts w:asciiTheme="minorHAnsi" w:hAnsiTheme="minorHAnsi"/>
                <w:sz w:val="18"/>
                <w:szCs w:val="18"/>
              </w:rPr>
            </w:pPr>
          </w:p>
        </w:tc>
        <w:tc>
          <w:tcPr>
            <w:tcW w:w="1620" w:type="dxa"/>
            <w:vAlign w:val="bottom"/>
          </w:tcPr>
          <w:p w14:paraId="6F7D66D8" w14:textId="77777777" w:rsidR="005A3ECD" w:rsidRPr="007B13B6" w:rsidRDefault="005A3ECD" w:rsidP="00F36F28">
            <w:pPr>
              <w:ind w:left="90"/>
              <w:jc w:val="center"/>
              <w:rPr>
                <w:rFonts w:asciiTheme="minorHAnsi" w:hAnsiTheme="minorHAnsi"/>
                <w:sz w:val="18"/>
                <w:szCs w:val="18"/>
              </w:rPr>
            </w:pPr>
          </w:p>
        </w:tc>
        <w:tc>
          <w:tcPr>
            <w:tcW w:w="3510" w:type="dxa"/>
            <w:vAlign w:val="bottom"/>
          </w:tcPr>
          <w:p w14:paraId="241E0AEE" w14:textId="77777777" w:rsidR="005A3ECD" w:rsidRPr="007B13B6" w:rsidRDefault="005A3ECD" w:rsidP="00F36F28">
            <w:pPr>
              <w:ind w:left="90"/>
              <w:jc w:val="center"/>
              <w:rPr>
                <w:rFonts w:asciiTheme="minorHAnsi" w:hAnsiTheme="minorHAnsi"/>
                <w:sz w:val="18"/>
                <w:szCs w:val="18"/>
              </w:rPr>
            </w:pPr>
          </w:p>
        </w:tc>
      </w:tr>
      <w:tr w:rsidR="005959F4" w:rsidRPr="006B4D3D" w14:paraId="590AC5D0" w14:textId="77777777" w:rsidTr="00EB2332">
        <w:tc>
          <w:tcPr>
            <w:tcW w:w="1057" w:type="dxa"/>
            <w:vAlign w:val="bottom"/>
          </w:tcPr>
          <w:p w14:paraId="4334B5C6" w14:textId="77777777" w:rsidR="005959F4" w:rsidRPr="007B13B6" w:rsidRDefault="005959F4" w:rsidP="00F36F28">
            <w:pPr>
              <w:ind w:left="90"/>
              <w:jc w:val="center"/>
              <w:rPr>
                <w:rFonts w:asciiTheme="minorHAnsi" w:hAnsiTheme="minorHAnsi"/>
                <w:sz w:val="18"/>
                <w:szCs w:val="18"/>
              </w:rPr>
            </w:pPr>
          </w:p>
        </w:tc>
        <w:tc>
          <w:tcPr>
            <w:tcW w:w="1080" w:type="dxa"/>
            <w:vAlign w:val="bottom"/>
          </w:tcPr>
          <w:p w14:paraId="582E36CF" w14:textId="77777777" w:rsidR="005959F4" w:rsidRPr="007B13B6" w:rsidRDefault="005959F4" w:rsidP="00F36F28">
            <w:pPr>
              <w:ind w:left="90"/>
              <w:jc w:val="center"/>
              <w:rPr>
                <w:rFonts w:asciiTheme="minorHAnsi" w:hAnsiTheme="minorHAnsi"/>
                <w:sz w:val="18"/>
                <w:szCs w:val="18"/>
              </w:rPr>
            </w:pPr>
          </w:p>
        </w:tc>
        <w:tc>
          <w:tcPr>
            <w:tcW w:w="1800" w:type="dxa"/>
            <w:vAlign w:val="bottom"/>
          </w:tcPr>
          <w:p w14:paraId="7FF980C8"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21CE73D7"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083ECA43" w14:textId="77777777" w:rsidR="005959F4" w:rsidRPr="007B13B6" w:rsidRDefault="005959F4" w:rsidP="00F36F28">
            <w:pPr>
              <w:ind w:left="90"/>
              <w:jc w:val="center"/>
              <w:rPr>
                <w:rFonts w:asciiTheme="minorHAnsi" w:hAnsiTheme="minorHAnsi"/>
                <w:sz w:val="18"/>
                <w:szCs w:val="18"/>
              </w:rPr>
            </w:pPr>
          </w:p>
        </w:tc>
        <w:tc>
          <w:tcPr>
            <w:tcW w:w="1890" w:type="dxa"/>
            <w:vAlign w:val="bottom"/>
          </w:tcPr>
          <w:p w14:paraId="6BE226EE" w14:textId="77777777" w:rsidR="005959F4" w:rsidRPr="007B13B6" w:rsidRDefault="005959F4" w:rsidP="00F36F28">
            <w:pPr>
              <w:ind w:left="90"/>
              <w:jc w:val="center"/>
              <w:rPr>
                <w:rFonts w:asciiTheme="minorHAnsi" w:hAnsiTheme="minorHAnsi"/>
                <w:sz w:val="18"/>
                <w:szCs w:val="18"/>
              </w:rPr>
            </w:pPr>
          </w:p>
        </w:tc>
        <w:tc>
          <w:tcPr>
            <w:tcW w:w="1620" w:type="dxa"/>
            <w:vAlign w:val="bottom"/>
          </w:tcPr>
          <w:p w14:paraId="5DFC7A4F" w14:textId="77777777" w:rsidR="005959F4" w:rsidRPr="007B13B6" w:rsidRDefault="005959F4" w:rsidP="00F36F28">
            <w:pPr>
              <w:ind w:left="90"/>
              <w:jc w:val="center"/>
              <w:rPr>
                <w:rFonts w:asciiTheme="minorHAnsi" w:hAnsiTheme="minorHAnsi"/>
                <w:sz w:val="18"/>
                <w:szCs w:val="18"/>
              </w:rPr>
            </w:pPr>
          </w:p>
        </w:tc>
        <w:tc>
          <w:tcPr>
            <w:tcW w:w="3510" w:type="dxa"/>
            <w:vAlign w:val="bottom"/>
          </w:tcPr>
          <w:p w14:paraId="39ED20A9" w14:textId="77777777" w:rsidR="005959F4" w:rsidRPr="007B13B6" w:rsidRDefault="005959F4" w:rsidP="00F36F28">
            <w:pPr>
              <w:ind w:left="90"/>
              <w:jc w:val="center"/>
              <w:rPr>
                <w:rFonts w:asciiTheme="minorHAnsi" w:hAnsiTheme="minorHAnsi"/>
                <w:sz w:val="18"/>
                <w:szCs w:val="18"/>
              </w:rPr>
            </w:pPr>
          </w:p>
        </w:tc>
      </w:tr>
      <w:tr w:rsidR="00CF66AD" w:rsidRPr="006B4D3D" w14:paraId="64C6648D" w14:textId="46EBA5B8" w:rsidTr="002E08F1">
        <w:tc>
          <w:tcPr>
            <w:tcW w:w="14377" w:type="dxa"/>
            <w:gridSpan w:val="8"/>
          </w:tcPr>
          <w:p w14:paraId="57009472" w14:textId="77777777" w:rsidR="00CF66AD" w:rsidRPr="00885DB0" w:rsidRDefault="00CF66AD" w:rsidP="00885DB0">
            <w:pPr>
              <w:keepNext/>
              <w:tabs>
                <w:tab w:val="left" w:pos="540"/>
                <w:tab w:val="left" w:pos="900"/>
                <w:tab w:val="left" w:pos="3420"/>
              </w:tabs>
              <w:rPr>
                <w:rFonts w:ascii="Calibri" w:hAnsi="Calibri"/>
                <w:b/>
                <w:sz w:val="18"/>
                <w:szCs w:val="18"/>
              </w:rPr>
            </w:pPr>
            <w:r w:rsidRPr="00885DB0">
              <w:rPr>
                <w:rFonts w:ascii="Calibri" w:hAnsi="Calibri"/>
                <w:b/>
                <w:sz w:val="18"/>
                <w:szCs w:val="18"/>
              </w:rPr>
              <w:t>Note:</w:t>
            </w:r>
          </w:p>
          <w:p w14:paraId="49BF08CD" w14:textId="77777777" w:rsidR="00951D7E"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20"/>
              </w:rPr>
            </w:pPr>
            <w:r w:rsidRPr="00482AFE">
              <w:rPr>
                <w:rFonts w:ascii="Calibri" w:hAnsi="Calibri"/>
                <w:noProof/>
                <w:sz w:val="18"/>
                <w:szCs w:val="20"/>
              </w:rPr>
              <w:t>Cathedral ceilings cannot comply with prescriptive requirements. Performance compliance is required.</w:t>
            </w:r>
          </w:p>
          <w:p w14:paraId="2F677915" w14:textId="77777777" w:rsidR="007B13B6"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20"/>
              </w:rPr>
            </w:pPr>
            <w:r w:rsidRPr="00482AFE">
              <w:rPr>
                <w:rFonts w:ascii="Calibri" w:hAnsi="Calibri"/>
                <w:noProof/>
                <w:sz w:val="18"/>
                <w:szCs w:val="20"/>
              </w:rPr>
              <w:t>Option B requires below deck insulation in climate zones 4 and 8-16. An air space is required if below deck insulation is required.</w:t>
            </w:r>
          </w:p>
          <w:p w14:paraId="59416CD1" w14:textId="2189C576" w:rsidR="00CF66AD" w:rsidRPr="00D74E69" w:rsidRDefault="00951D7E" w:rsidP="00482AFE">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b/>
                <w:sz w:val="18"/>
                <w:szCs w:val="18"/>
              </w:rPr>
            </w:pPr>
            <w:r w:rsidRPr="00482AFE">
              <w:rPr>
                <w:rFonts w:ascii="Calibri" w:hAnsi="Calibri"/>
                <w:noProof/>
                <w:sz w:val="18"/>
                <w:szCs w:val="20"/>
              </w:rPr>
              <w:t>Option C requires heating and cooling ducts be located inside the conditioned space.</w:t>
            </w:r>
          </w:p>
        </w:tc>
      </w:tr>
    </w:tbl>
    <w:p w14:paraId="308DB224" w14:textId="77777777" w:rsidR="00165056" w:rsidRDefault="00165056" w:rsidP="00733B40">
      <w:pPr>
        <w:rPr>
          <w:rFonts w:ascii="Calibri" w:hAnsi="Calibri"/>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9"/>
        <w:gridCol w:w="975"/>
        <w:gridCol w:w="743"/>
        <w:gridCol w:w="1119"/>
        <w:gridCol w:w="973"/>
        <w:gridCol w:w="1242"/>
        <w:gridCol w:w="1328"/>
        <w:gridCol w:w="1240"/>
        <w:gridCol w:w="1240"/>
        <w:gridCol w:w="1152"/>
        <w:gridCol w:w="1417"/>
        <w:gridCol w:w="1240"/>
        <w:gridCol w:w="975"/>
      </w:tblGrid>
      <w:tr w:rsidR="008A34AB" w:rsidRPr="005959F4" w14:paraId="308DB226" w14:textId="77777777" w:rsidTr="002143D8">
        <w:trPr>
          <w:trHeight w:val="327"/>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25" w14:textId="09085F92" w:rsidR="008A34AB" w:rsidRPr="005959F4" w:rsidRDefault="008A34AB" w:rsidP="007F276B">
            <w:pPr>
              <w:keepNext/>
              <w:rPr>
                <w:rFonts w:ascii="Calibri" w:hAnsi="Calibri"/>
                <w:b/>
                <w:sz w:val="18"/>
                <w:szCs w:val="18"/>
              </w:rPr>
            </w:pPr>
            <w:r w:rsidRPr="005959F4">
              <w:rPr>
                <w:rFonts w:ascii="Calibri" w:eastAsia="Calibri" w:hAnsi="Calibri"/>
                <w:b/>
                <w:sz w:val="18"/>
                <w:szCs w:val="18"/>
              </w:rPr>
              <w:lastRenderedPageBreak/>
              <w:t xml:space="preserve">G. </w:t>
            </w:r>
            <w:r w:rsidR="00FA331A" w:rsidRPr="005959F4">
              <w:rPr>
                <w:rFonts w:ascii="Calibri" w:eastAsia="Calibri" w:hAnsi="Calibri"/>
                <w:b/>
                <w:sz w:val="18"/>
                <w:szCs w:val="18"/>
              </w:rPr>
              <w:t>Roofing Products</w:t>
            </w:r>
            <w:r w:rsidRPr="005959F4">
              <w:rPr>
                <w:rFonts w:ascii="Calibri" w:eastAsia="Calibri" w:hAnsi="Calibri"/>
                <w:b/>
                <w:sz w:val="18"/>
                <w:szCs w:val="18"/>
              </w:rPr>
              <w:t xml:space="preserve"> (</w:t>
            </w:r>
            <w:r w:rsidR="00FA331A" w:rsidRPr="005959F4">
              <w:rPr>
                <w:rFonts w:ascii="Calibri" w:eastAsia="Calibri" w:hAnsi="Calibri"/>
                <w:b/>
                <w:sz w:val="18"/>
                <w:szCs w:val="18"/>
              </w:rPr>
              <w:t>Cool Roof</w:t>
            </w:r>
            <w:r w:rsidRPr="005959F4">
              <w:rPr>
                <w:rFonts w:ascii="Calibri" w:eastAsia="Calibri" w:hAnsi="Calibri"/>
                <w:b/>
                <w:sz w:val="18"/>
                <w:szCs w:val="18"/>
              </w:rPr>
              <w:t xml:space="preserve">) </w:t>
            </w:r>
            <w:r w:rsidRPr="005959F4">
              <w:rPr>
                <w:rFonts w:ascii="Calibri" w:eastAsia="Calibri" w:hAnsi="Calibri"/>
                <w:sz w:val="18"/>
                <w:szCs w:val="18"/>
              </w:rPr>
              <w:t>(Section 150.1(c)11)</w:t>
            </w:r>
          </w:p>
        </w:tc>
      </w:tr>
      <w:tr w:rsidR="008A34AB" w:rsidRPr="005959F4" w14:paraId="308DB234" w14:textId="77777777" w:rsidTr="002143D8">
        <w:trPr>
          <w:trHeight w:val="240"/>
        </w:trPr>
        <w:tc>
          <w:tcPr>
            <w:tcW w:w="738" w:type="dxa"/>
            <w:tcBorders>
              <w:top w:val="single" w:sz="4" w:space="0" w:color="auto"/>
              <w:left w:val="single" w:sz="4" w:space="0" w:color="auto"/>
              <w:bottom w:val="single" w:sz="4" w:space="0" w:color="auto"/>
              <w:right w:val="single" w:sz="4" w:space="0" w:color="auto"/>
            </w:tcBorders>
            <w:vAlign w:val="center"/>
          </w:tcPr>
          <w:p w14:paraId="308DB227"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28"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02</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14:paraId="308DB229"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03</w:t>
            </w:r>
          </w:p>
        </w:tc>
        <w:tc>
          <w:tcPr>
            <w:tcW w:w="1137" w:type="dxa"/>
            <w:tcBorders>
              <w:top w:val="single" w:sz="4" w:space="0" w:color="auto"/>
              <w:left w:val="single" w:sz="4" w:space="0" w:color="auto"/>
              <w:bottom w:val="single" w:sz="4" w:space="0" w:color="auto"/>
              <w:right w:val="single" w:sz="4" w:space="0" w:color="auto"/>
            </w:tcBorders>
            <w:shd w:val="clear" w:color="auto" w:fill="auto"/>
            <w:vAlign w:val="center"/>
          </w:tcPr>
          <w:p w14:paraId="308DB22A"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04</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308DB22B"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05</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308DB22C"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8DB22D"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07</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E"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08</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F"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8DB230"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08DB231"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32"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33"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13</w:t>
            </w:r>
          </w:p>
        </w:tc>
      </w:tr>
      <w:tr w:rsidR="008A34AB" w:rsidRPr="005959F4" w14:paraId="308DB23D" w14:textId="77777777" w:rsidTr="002143D8">
        <w:trPr>
          <w:trHeight w:val="149"/>
        </w:trPr>
        <w:tc>
          <w:tcPr>
            <w:tcW w:w="738" w:type="dxa"/>
            <w:vMerge w:val="restart"/>
            <w:tcBorders>
              <w:top w:val="single" w:sz="4" w:space="0" w:color="auto"/>
              <w:left w:val="single" w:sz="4" w:space="0" w:color="auto"/>
              <w:bottom w:val="single" w:sz="4" w:space="0" w:color="auto"/>
              <w:right w:val="single" w:sz="4" w:space="0" w:color="auto"/>
            </w:tcBorders>
            <w:vAlign w:val="bottom"/>
          </w:tcPr>
          <w:p w14:paraId="308DB235" w14:textId="77777777" w:rsidR="008A34AB" w:rsidRPr="005959F4" w:rsidRDefault="008A34AB" w:rsidP="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Tag/ID</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6" w14:textId="21DB45CA" w:rsidR="008A34AB" w:rsidRPr="005959F4" w:rsidRDefault="00437C59" w:rsidP="00437C59">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Exception</w:t>
            </w:r>
          </w:p>
        </w:tc>
        <w:tc>
          <w:tcPr>
            <w:tcW w:w="75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7" w14:textId="7411274E" w:rsidR="008A34AB" w:rsidRPr="004358FA" w:rsidRDefault="008A34AB" w:rsidP="00E330C2">
            <w:pPr>
              <w:keepNext/>
              <w:tabs>
                <w:tab w:val="left" w:pos="7200"/>
                <w:tab w:val="left" w:pos="9990"/>
                <w:tab w:val="left" w:pos="10980"/>
                <w:tab w:val="right" w:pos="11430"/>
              </w:tabs>
              <w:jc w:val="center"/>
              <w:rPr>
                <w:rFonts w:asciiTheme="minorHAnsi" w:hAnsiTheme="minorHAnsi"/>
                <w:b/>
                <w:sz w:val="18"/>
              </w:rPr>
            </w:pPr>
            <w:r w:rsidRPr="005959F4">
              <w:rPr>
                <w:rFonts w:asciiTheme="minorHAnsi" w:hAnsiTheme="minorHAnsi"/>
                <w:noProof/>
                <w:sz w:val="18"/>
                <w:szCs w:val="18"/>
              </w:rPr>
              <w:t>Roof Pitch</w:t>
            </w:r>
          </w:p>
        </w:tc>
        <w:tc>
          <w:tcPr>
            <w:tcW w:w="1137"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8" w14:textId="6F15EAEF"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5959F4">
              <w:rPr>
                <w:rFonts w:asciiTheme="minorHAnsi" w:hAnsiTheme="minorHAnsi"/>
                <w:b w:val="0"/>
                <w:color w:val="auto"/>
                <w:sz w:val="18"/>
                <w:szCs w:val="18"/>
              </w:rPr>
              <w:t xml:space="preserve">Method of </w:t>
            </w:r>
            <w:r w:rsidR="002143D8" w:rsidRPr="005959F4">
              <w:rPr>
                <w:rFonts w:asciiTheme="minorHAnsi" w:hAnsiTheme="minorHAnsi"/>
                <w:b w:val="0"/>
                <w:color w:val="auto"/>
                <w:sz w:val="18"/>
                <w:szCs w:val="18"/>
              </w:rPr>
              <w:t>C</w:t>
            </w:r>
            <w:r w:rsidRPr="005959F4">
              <w:rPr>
                <w:rFonts w:asciiTheme="minorHAnsi" w:hAnsiTheme="minorHAnsi"/>
                <w:b w:val="0"/>
                <w:color w:val="auto"/>
                <w:sz w:val="18"/>
                <w:szCs w:val="18"/>
              </w:rPr>
              <w:t>ompliance</w:t>
            </w:r>
          </w:p>
        </w:tc>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9"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6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A"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CRRC Product ID Number</w:t>
            </w:r>
          </w:p>
        </w:tc>
        <w:tc>
          <w:tcPr>
            <w:tcW w:w="504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308DB23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69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08DB23C"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rsidRPr="005959F4" w14:paraId="308DB24C" w14:textId="77777777" w:rsidTr="002143D8">
        <w:trPr>
          <w:trHeight w:val="482"/>
        </w:trPr>
        <w:tc>
          <w:tcPr>
            <w:tcW w:w="738" w:type="dxa"/>
            <w:vMerge/>
            <w:tcBorders>
              <w:top w:val="single" w:sz="4" w:space="0" w:color="auto"/>
              <w:left w:val="single" w:sz="4" w:space="0" w:color="auto"/>
              <w:bottom w:val="single" w:sz="4" w:space="0" w:color="auto"/>
              <w:right w:val="single" w:sz="4" w:space="0" w:color="auto"/>
            </w:tcBorders>
          </w:tcPr>
          <w:p w14:paraId="308DB23E"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990"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3F"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753"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0"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1137"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1"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88"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2"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6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3"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44"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5"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6" w14:textId="77777777" w:rsidR="008A34AB" w:rsidRPr="005959F4" w:rsidRDefault="008A34AB" w:rsidP="00165056">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47"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248"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5959F4">
              <w:rPr>
                <w:rFonts w:asciiTheme="minorHAnsi" w:hAnsiTheme="minorHAnsi"/>
                <w:b w:val="0"/>
                <w:sz w:val="18"/>
                <w:szCs w:val="18"/>
              </w:rPr>
              <w:t>(Optional)</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49"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A"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Thermal Emittance</w:t>
            </w:r>
            <w:r w:rsidRPr="004358FA" w:rsidDel="00484660">
              <w:rPr>
                <w:rFonts w:asciiTheme="minorHAnsi" w:hAnsiTheme="minorHAnsi"/>
                <w:b w:val="0"/>
                <w:color w:val="auto"/>
                <w:sz w:val="18"/>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 (Optional)</w:t>
            </w:r>
          </w:p>
        </w:tc>
      </w:tr>
      <w:tr w:rsidR="008A34AB" w:rsidRPr="005959F4" w14:paraId="308DB25A" w14:textId="77777777" w:rsidTr="002143D8">
        <w:trPr>
          <w:trHeight w:val="282"/>
        </w:trPr>
        <w:tc>
          <w:tcPr>
            <w:tcW w:w="738" w:type="dxa"/>
            <w:tcBorders>
              <w:top w:val="single" w:sz="4" w:space="0" w:color="auto"/>
              <w:left w:val="single" w:sz="4" w:space="0" w:color="auto"/>
              <w:bottom w:val="single" w:sz="4" w:space="0" w:color="auto"/>
              <w:right w:val="single" w:sz="4" w:space="0" w:color="auto"/>
            </w:tcBorders>
          </w:tcPr>
          <w:p w14:paraId="308DB24D"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E"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4F"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0"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1"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52"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53"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4"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5" w14:textId="77777777" w:rsidR="008A34AB" w:rsidRPr="005959F4" w:rsidRDefault="008A34AB">
            <w:pPr>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56" w14:textId="77777777" w:rsidR="008A34AB" w:rsidRPr="005959F4" w:rsidRDefault="008A34AB">
            <w:pPr>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57" w14:textId="77777777" w:rsidR="008A34AB" w:rsidRPr="005959F4" w:rsidRDefault="008A34AB">
            <w:pPr>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8" w14:textId="77777777" w:rsidR="008A34AB" w:rsidRPr="005959F4" w:rsidRDefault="008A34A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9"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8" w14:textId="77777777" w:rsidTr="002143D8">
        <w:trPr>
          <w:trHeight w:val="263"/>
        </w:trPr>
        <w:tc>
          <w:tcPr>
            <w:tcW w:w="738" w:type="dxa"/>
            <w:tcBorders>
              <w:top w:val="single" w:sz="4" w:space="0" w:color="auto"/>
              <w:left w:val="single" w:sz="4" w:space="0" w:color="auto"/>
              <w:bottom w:val="single" w:sz="4" w:space="0" w:color="auto"/>
              <w:right w:val="single" w:sz="4" w:space="0" w:color="auto"/>
            </w:tcBorders>
          </w:tcPr>
          <w:p w14:paraId="308DB25B"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C"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5D"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E"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F"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60"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61"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2"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3" w14:textId="77777777" w:rsidR="008A34AB" w:rsidRPr="005959F4" w:rsidRDefault="008A34AB" w:rsidP="00165056">
            <w:pPr>
              <w:keepNext/>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64" w14:textId="77777777" w:rsidR="008A34AB" w:rsidRPr="005959F4" w:rsidRDefault="008A34AB" w:rsidP="00165056">
            <w:pPr>
              <w:keepNext/>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65"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6"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67"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C" w14:textId="77777777" w:rsidTr="005959F4">
        <w:trPr>
          <w:trHeight w:val="696"/>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69" w14:textId="02B821A8" w:rsidR="008A34AB" w:rsidRPr="00556C2C" w:rsidRDefault="00885DB0" w:rsidP="005959F4">
            <w:pPr>
              <w:pStyle w:val="Heading7"/>
              <w:tabs>
                <w:tab w:val="clear" w:pos="10980"/>
                <w:tab w:val="clear" w:pos="11430"/>
                <w:tab w:val="left" w:pos="180"/>
                <w:tab w:val="left" w:pos="5310"/>
                <w:tab w:val="left" w:pos="8100"/>
              </w:tabs>
              <w:rPr>
                <w:rFonts w:ascii="Calibri" w:hAnsi="Calibri"/>
                <w:color w:val="auto"/>
                <w:sz w:val="18"/>
                <w:szCs w:val="20"/>
              </w:rPr>
            </w:pPr>
            <w:r w:rsidRPr="00556C2C">
              <w:rPr>
                <w:rFonts w:ascii="Calibri" w:hAnsi="Calibri"/>
                <w:color w:val="auto"/>
                <w:sz w:val="18"/>
                <w:szCs w:val="20"/>
              </w:rPr>
              <w:t>Notes</w:t>
            </w:r>
            <w:r w:rsidR="008A34AB" w:rsidRPr="00556C2C">
              <w:rPr>
                <w:rFonts w:ascii="Calibri" w:hAnsi="Calibri"/>
                <w:color w:val="auto"/>
                <w:sz w:val="18"/>
                <w:szCs w:val="20"/>
              </w:rPr>
              <w:t>:</w:t>
            </w:r>
          </w:p>
          <w:p w14:paraId="04AC913E" w14:textId="1947A1A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 xml:space="preserve">Exception </w:t>
            </w:r>
            <w:r w:rsidRPr="005959F4">
              <w:rPr>
                <w:rFonts w:ascii="Calibri" w:hAnsi="Calibri" w:cs="Arial"/>
                <w:sz w:val="18"/>
                <w:szCs w:val="18"/>
              </w:rPr>
              <w:t>1 is for a roof area with photovoltaic panels or solar thermal panels.</w:t>
            </w:r>
          </w:p>
          <w:p w14:paraId="039C5178" w14:textId="7777777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Exception 2</w:t>
            </w:r>
            <w:r w:rsidRPr="005959F4">
              <w:rPr>
                <w:rFonts w:ascii="Calibri" w:hAnsi="Calibri" w:cs="Arial"/>
                <w:sz w:val="18"/>
                <w:szCs w:val="18"/>
              </w:rPr>
              <w:t xml:space="preserve"> is for roof constructions with 25</w:t>
            </w:r>
            <w:r w:rsidR="005959F4" w:rsidRPr="005959F4">
              <w:rPr>
                <w:rFonts w:ascii="Calibri" w:hAnsi="Calibri" w:cs="Arial"/>
                <w:sz w:val="18"/>
                <w:szCs w:val="18"/>
              </w:rPr>
              <w:t xml:space="preserve"> </w:t>
            </w:r>
            <w:r w:rsidRPr="005959F4">
              <w:rPr>
                <w:rFonts w:ascii="Calibri" w:hAnsi="Calibri" w:cs="Arial"/>
                <w:sz w:val="18"/>
                <w:szCs w:val="18"/>
              </w:rPr>
              <w:t>lb/ft</w:t>
            </w:r>
            <w:r w:rsidRPr="005959F4">
              <w:rPr>
                <w:rFonts w:ascii="Calibri" w:hAnsi="Calibri" w:cs="Arial"/>
                <w:sz w:val="18"/>
                <w:szCs w:val="18"/>
                <w:vertAlign w:val="superscript"/>
              </w:rPr>
              <w:t>2</w:t>
            </w:r>
            <w:r w:rsidRPr="005959F4">
              <w:rPr>
                <w:rFonts w:ascii="Calibri" w:hAnsi="Calibri" w:cs="Arial"/>
                <w:sz w:val="18"/>
                <w:szCs w:val="18"/>
              </w:rPr>
              <w:t xml:space="preserve"> or greater. </w:t>
            </w:r>
          </w:p>
          <w:p w14:paraId="308DB26A" w14:textId="511DC745" w:rsidR="008A34AB" w:rsidRPr="00556C2C"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When</w:t>
            </w:r>
            <w:r w:rsidRPr="005959F4">
              <w:rPr>
                <w:rFonts w:ascii="Calibri" w:hAnsi="Calibri" w:cs="Arial"/>
                <w:sz w:val="18"/>
                <w:szCs w:val="18"/>
              </w:rPr>
              <w:t xml:space="preserve"> exception 1 or 2 exists, the roof is not required to have a cool roof even if the climate zone specifies a minimum solar reflectance and thermal emittance.</w:t>
            </w:r>
            <w:r w:rsidR="008A34AB" w:rsidRPr="00556C2C">
              <w:rPr>
                <w:rFonts w:ascii="Calibri" w:hAnsi="Calibri"/>
                <w:sz w:val="18"/>
                <w:szCs w:val="20"/>
              </w:rPr>
              <w:t xml:space="preserve"> </w:t>
            </w:r>
          </w:p>
          <w:p w14:paraId="308DB26B" w14:textId="77777777" w:rsidR="008A34AB" w:rsidRPr="005959F4" w:rsidRDefault="008A34AB" w:rsidP="005959F4">
            <w:pPr>
              <w:keepNext/>
              <w:numPr>
                <w:ilvl w:val="0"/>
                <w:numId w:val="1"/>
              </w:numPr>
              <w:tabs>
                <w:tab w:val="left" w:pos="342"/>
                <w:tab w:val="left" w:pos="2160"/>
                <w:tab w:val="left" w:pos="2700"/>
                <w:tab w:val="left" w:pos="3420"/>
                <w:tab w:val="left" w:pos="3780"/>
                <w:tab w:val="left" w:pos="5760"/>
                <w:tab w:val="left" w:pos="7212"/>
              </w:tabs>
              <w:spacing w:after="40" w:line="276" w:lineRule="auto"/>
              <w:ind w:left="540" w:hanging="225"/>
              <w:rPr>
                <w:rFonts w:ascii="Calibri" w:hAnsi="Calibri"/>
                <w:noProof/>
                <w:sz w:val="18"/>
                <w:szCs w:val="18"/>
              </w:rPr>
            </w:pPr>
            <w:r w:rsidRPr="00556C2C">
              <w:rPr>
                <w:rFonts w:ascii="Calibri" w:hAnsi="Calibri"/>
                <w:sz w:val="18"/>
                <w:szCs w:val="20"/>
              </w:rPr>
              <w:t>Liquid field applied coatings must comply with installation criteria from section 110.8(i)4.</w:t>
            </w:r>
          </w:p>
        </w:tc>
      </w:tr>
    </w:tbl>
    <w:p w14:paraId="308DB26D" w14:textId="11E571D0" w:rsidR="00165056" w:rsidRPr="005959F4" w:rsidRDefault="00165056" w:rsidP="00733B40">
      <w:pPr>
        <w:rPr>
          <w:rFonts w:ascii="Calibri" w:hAnsi="Calibri"/>
          <w:sz w:val="18"/>
          <w:szCs w:val="18"/>
        </w:rPr>
      </w:pPr>
    </w:p>
    <w:tbl>
      <w:tblPr>
        <w:tblStyle w:val="TableGrid"/>
        <w:tblW w:w="0" w:type="auto"/>
        <w:tblLook w:val="04A0" w:firstRow="1" w:lastRow="0" w:firstColumn="1" w:lastColumn="0" w:noHBand="0" w:noVBand="1"/>
      </w:tblPr>
      <w:tblGrid>
        <w:gridCol w:w="2055"/>
        <w:gridCol w:w="1586"/>
        <w:gridCol w:w="1586"/>
        <w:gridCol w:w="1586"/>
        <w:gridCol w:w="1586"/>
        <w:gridCol w:w="1586"/>
        <w:gridCol w:w="4405"/>
      </w:tblGrid>
      <w:tr w:rsidR="00516FE3" w:rsidRPr="005959F4" w14:paraId="3CF977D1" w14:textId="77777777" w:rsidTr="00252403">
        <w:tc>
          <w:tcPr>
            <w:tcW w:w="14390" w:type="dxa"/>
            <w:gridSpan w:val="7"/>
          </w:tcPr>
          <w:p w14:paraId="225F4C29" w14:textId="3F6389F2" w:rsidR="00516FE3" w:rsidRPr="005959F4" w:rsidRDefault="00516FE3" w:rsidP="00516FE3">
            <w:pPr>
              <w:rPr>
                <w:rFonts w:ascii="Calibri" w:hAnsi="Calibri"/>
                <w:sz w:val="18"/>
                <w:szCs w:val="18"/>
              </w:rPr>
            </w:pPr>
            <w:r w:rsidRPr="005959F4">
              <w:rPr>
                <w:rFonts w:ascii="Calibri" w:eastAsia="Calibri" w:hAnsi="Calibri"/>
                <w:b/>
                <w:sz w:val="18"/>
                <w:szCs w:val="18"/>
              </w:rPr>
              <w:t xml:space="preserve">H. Opaque Swinging Doors to Exterior </w:t>
            </w:r>
            <w:r w:rsidRPr="005959F4">
              <w:rPr>
                <w:rFonts w:ascii="Calibri" w:eastAsia="Calibri" w:hAnsi="Calibri"/>
                <w:sz w:val="18"/>
                <w:szCs w:val="18"/>
              </w:rPr>
              <w:t>(Section 150.1(c)5)</w:t>
            </w:r>
          </w:p>
        </w:tc>
      </w:tr>
      <w:tr w:rsidR="00516FE3" w:rsidRPr="005959F4" w14:paraId="00965302" w14:textId="77777777" w:rsidTr="00F46D08">
        <w:tc>
          <w:tcPr>
            <w:tcW w:w="2055" w:type="dxa"/>
            <w:vAlign w:val="bottom"/>
          </w:tcPr>
          <w:p w14:paraId="020FEE11" w14:textId="02C37219" w:rsidR="00516FE3" w:rsidRPr="005959F4" w:rsidRDefault="00516FE3" w:rsidP="00516FE3">
            <w:pPr>
              <w:jc w:val="center"/>
              <w:rPr>
                <w:rFonts w:ascii="Calibri" w:hAnsi="Calibri"/>
                <w:sz w:val="18"/>
                <w:szCs w:val="18"/>
              </w:rPr>
            </w:pPr>
            <w:r w:rsidRPr="005959F4">
              <w:rPr>
                <w:rFonts w:ascii="Calibri" w:hAnsi="Calibri"/>
                <w:sz w:val="18"/>
                <w:szCs w:val="18"/>
              </w:rPr>
              <w:t>01</w:t>
            </w:r>
          </w:p>
        </w:tc>
        <w:tc>
          <w:tcPr>
            <w:tcW w:w="1586" w:type="dxa"/>
            <w:vAlign w:val="bottom"/>
          </w:tcPr>
          <w:p w14:paraId="382CC0E4" w14:textId="1EFCDC09" w:rsidR="00516FE3" w:rsidRPr="005959F4" w:rsidRDefault="00516FE3" w:rsidP="00516FE3">
            <w:pPr>
              <w:jc w:val="center"/>
              <w:rPr>
                <w:rFonts w:ascii="Calibri" w:hAnsi="Calibri"/>
                <w:sz w:val="18"/>
                <w:szCs w:val="18"/>
              </w:rPr>
            </w:pPr>
            <w:r w:rsidRPr="005959F4">
              <w:rPr>
                <w:rFonts w:ascii="Calibri" w:hAnsi="Calibri"/>
                <w:sz w:val="18"/>
                <w:szCs w:val="18"/>
              </w:rPr>
              <w:t>02</w:t>
            </w:r>
          </w:p>
        </w:tc>
        <w:tc>
          <w:tcPr>
            <w:tcW w:w="1586" w:type="dxa"/>
            <w:vAlign w:val="bottom"/>
          </w:tcPr>
          <w:p w14:paraId="27F0C5F2" w14:textId="65920C87" w:rsidR="00516FE3" w:rsidRPr="005959F4" w:rsidRDefault="00516FE3" w:rsidP="00516FE3">
            <w:pPr>
              <w:jc w:val="center"/>
              <w:rPr>
                <w:rFonts w:ascii="Calibri" w:hAnsi="Calibri"/>
                <w:sz w:val="18"/>
                <w:szCs w:val="18"/>
              </w:rPr>
            </w:pPr>
            <w:r w:rsidRPr="005959F4">
              <w:rPr>
                <w:rFonts w:ascii="Calibri" w:hAnsi="Calibri"/>
                <w:sz w:val="18"/>
                <w:szCs w:val="18"/>
              </w:rPr>
              <w:t>03</w:t>
            </w:r>
          </w:p>
        </w:tc>
        <w:tc>
          <w:tcPr>
            <w:tcW w:w="1586" w:type="dxa"/>
            <w:vAlign w:val="bottom"/>
          </w:tcPr>
          <w:p w14:paraId="5AE69A99" w14:textId="2EF77DEC" w:rsidR="00516FE3" w:rsidRPr="005959F4" w:rsidRDefault="00516FE3" w:rsidP="00516FE3">
            <w:pPr>
              <w:jc w:val="center"/>
              <w:rPr>
                <w:rFonts w:ascii="Calibri" w:hAnsi="Calibri"/>
                <w:sz w:val="18"/>
                <w:szCs w:val="18"/>
              </w:rPr>
            </w:pPr>
            <w:r w:rsidRPr="005959F4">
              <w:rPr>
                <w:rFonts w:ascii="Calibri" w:hAnsi="Calibri"/>
                <w:sz w:val="18"/>
                <w:szCs w:val="18"/>
              </w:rPr>
              <w:t>04</w:t>
            </w:r>
          </w:p>
        </w:tc>
        <w:tc>
          <w:tcPr>
            <w:tcW w:w="1586" w:type="dxa"/>
            <w:vAlign w:val="bottom"/>
          </w:tcPr>
          <w:p w14:paraId="5BC5B693" w14:textId="67A68945" w:rsidR="00516FE3" w:rsidRPr="005959F4" w:rsidRDefault="00516FE3" w:rsidP="00516FE3">
            <w:pPr>
              <w:jc w:val="center"/>
              <w:rPr>
                <w:rFonts w:ascii="Calibri" w:hAnsi="Calibri"/>
                <w:sz w:val="18"/>
                <w:szCs w:val="18"/>
              </w:rPr>
            </w:pPr>
            <w:r w:rsidRPr="005959F4">
              <w:rPr>
                <w:rFonts w:ascii="Calibri" w:hAnsi="Calibri"/>
                <w:sz w:val="18"/>
                <w:szCs w:val="18"/>
              </w:rPr>
              <w:t>05</w:t>
            </w:r>
          </w:p>
        </w:tc>
        <w:tc>
          <w:tcPr>
            <w:tcW w:w="1586" w:type="dxa"/>
            <w:vAlign w:val="bottom"/>
          </w:tcPr>
          <w:p w14:paraId="4AF9FAD2" w14:textId="7AED014B" w:rsidR="00516FE3" w:rsidRPr="005959F4" w:rsidRDefault="00516FE3" w:rsidP="00516FE3">
            <w:pPr>
              <w:jc w:val="center"/>
              <w:rPr>
                <w:rFonts w:ascii="Calibri" w:hAnsi="Calibri"/>
                <w:sz w:val="18"/>
                <w:szCs w:val="18"/>
              </w:rPr>
            </w:pPr>
            <w:r w:rsidRPr="005959F4">
              <w:rPr>
                <w:rFonts w:ascii="Calibri" w:hAnsi="Calibri"/>
                <w:sz w:val="18"/>
                <w:szCs w:val="18"/>
              </w:rPr>
              <w:t>06</w:t>
            </w:r>
          </w:p>
        </w:tc>
        <w:tc>
          <w:tcPr>
            <w:tcW w:w="4405" w:type="dxa"/>
            <w:vAlign w:val="bottom"/>
          </w:tcPr>
          <w:p w14:paraId="731826D3" w14:textId="7157834B" w:rsidR="00516FE3" w:rsidRPr="005959F4" w:rsidRDefault="00516FE3" w:rsidP="00516FE3">
            <w:pPr>
              <w:jc w:val="center"/>
              <w:rPr>
                <w:rFonts w:ascii="Calibri" w:hAnsi="Calibri"/>
                <w:sz w:val="18"/>
                <w:szCs w:val="18"/>
              </w:rPr>
            </w:pPr>
            <w:r w:rsidRPr="005959F4">
              <w:rPr>
                <w:rFonts w:ascii="Calibri" w:hAnsi="Calibri"/>
                <w:sz w:val="18"/>
                <w:szCs w:val="18"/>
              </w:rPr>
              <w:t>07</w:t>
            </w:r>
          </w:p>
        </w:tc>
      </w:tr>
      <w:tr w:rsidR="00516FE3" w:rsidRPr="005959F4" w14:paraId="62F14E84" w14:textId="77777777" w:rsidTr="00F46D08">
        <w:tc>
          <w:tcPr>
            <w:tcW w:w="2055" w:type="dxa"/>
            <w:vAlign w:val="bottom"/>
          </w:tcPr>
          <w:p w14:paraId="52D3A835" w14:textId="726128F0" w:rsidR="00516FE3" w:rsidRPr="005959F4" w:rsidRDefault="00516FE3" w:rsidP="00516FE3">
            <w:pPr>
              <w:jc w:val="center"/>
              <w:rPr>
                <w:rFonts w:ascii="Calibri" w:hAnsi="Calibri"/>
                <w:sz w:val="18"/>
                <w:szCs w:val="18"/>
              </w:rPr>
            </w:pPr>
            <w:r w:rsidRPr="005959F4">
              <w:rPr>
                <w:rFonts w:ascii="Calibri" w:hAnsi="Calibri"/>
                <w:sz w:val="18"/>
                <w:szCs w:val="18"/>
              </w:rPr>
              <w:t>Tag/ID</w:t>
            </w:r>
          </w:p>
        </w:tc>
        <w:tc>
          <w:tcPr>
            <w:tcW w:w="1586" w:type="dxa"/>
            <w:vAlign w:val="bottom"/>
          </w:tcPr>
          <w:p w14:paraId="1CE8E6E0" w14:textId="146C84B6" w:rsidR="00516FE3" w:rsidRPr="005959F4" w:rsidRDefault="00516FE3" w:rsidP="00516FE3">
            <w:pPr>
              <w:jc w:val="center"/>
              <w:rPr>
                <w:rFonts w:ascii="Calibri" w:hAnsi="Calibri"/>
                <w:sz w:val="18"/>
                <w:szCs w:val="18"/>
              </w:rPr>
            </w:pPr>
            <w:r w:rsidRPr="005959F4">
              <w:rPr>
                <w:rFonts w:ascii="Calibri" w:hAnsi="Calibri"/>
                <w:sz w:val="18"/>
                <w:szCs w:val="18"/>
              </w:rPr>
              <w:t>Area</w:t>
            </w:r>
          </w:p>
        </w:tc>
        <w:tc>
          <w:tcPr>
            <w:tcW w:w="1586" w:type="dxa"/>
            <w:vAlign w:val="bottom"/>
          </w:tcPr>
          <w:p w14:paraId="2DEDEF40" w14:textId="222C07F8" w:rsidR="00516FE3" w:rsidRPr="005959F4" w:rsidRDefault="00516FE3" w:rsidP="00516FE3">
            <w:pPr>
              <w:jc w:val="center"/>
              <w:rPr>
                <w:rFonts w:ascii="Calibri" w:hAnsi="Calibri"/>
                <w:sz w:val="18"/>
                <w:szCs w:val="18"/>
              </w:rPr>
            </w:pPr>
            <w:r w:rsidRPr="005959F4">
              <w:rPr>
                <w:rFonts w:ascii="Calibri" w:hAnsi="Calibri"/>
                <w:sz w:val="18"/>
                <w:szCs w:val="18"/>
              </w:rPr>
              <w:t>Proposed</w:t>
            </w:r>
            <w:r w:rsidRPr="005959F4">
              <w:rPr>
                <w:rFonts w:ascii="Calibri" w:hAnsi="Calibri"/>
                <w:sz w:val="18"/>
                <w:szCs w:val="18"/>
              </w:rPr>
              <w:br/>
              <w:t>U-factor</w:t>
            </w:r>
          </w:p>
        </w:tc>
        <w:tc>
          <w:tcPr>
            <w:tcW w:w="1586" w:type="dxa"/>
            <w:vAlign w:val="bottom"/>
          </w:tcPr>
          <w:p w14:paraId="1C0035DB" w14:textId="55F8C697" w:rsidR="00516FE3" w:rsidRPr="005959F4" w:rsidRDefault="00C055CF" w:rsidP="00516FE3">
            <w:pPr>
              <w:jc w:val="center"/>
              <w:rPr>
                <w:rFonts w:ascii="Calibri" w:hAnsi="Calibri"/>
                <w:sz w:val="18"/>
                <w:szCs w:val="18"/>
              </w:rPr>
            </w:pPr>
            <w:r>
              <w:rPr>
                <w:rFonts w:ascii="Calibri" w:hAnsi="Calibri"/>
                <w:sz w:val="18"/>
                <w:szCs w:val="18"/>
              </w:rPr>
              <w:t xml:space="preserve">Proposed U-factor </w:t>
            </w:r>
            <w:r w:rsidR="00516FE3" w:rsidRPr="005959F4">
              <w:rPr>
                <w:rFonts w:ascii="Calibri" w:hAnsi="Calibri"/>
                <w:sz w:val="18"/>
                <w:szCs w:val="18"/>
              </w:rPr>
              <w:t>Source</w:t>
            </w:r>
          </w:p>
        </w:tc>
        <w:tc>
          <w:tcPr>
            <w:tcW w:w="1586" w:type="dxa"/>
            <w:vAlign w:val="bottom"/>
          </w:tcPr>
          <w:p w14:paraId="3E90355E" w14:textId="77777777" w:rsidR="00C055CF" w:rsidRDefault="00516FE3" w:rsidP="00516FE3">
            <w:pPr>
              <w:jc w:val="center"/>
              <w:rPr>
                <w:rFonts w:ascii="Calibri" w:hAnsi="Calibri"/>
                <w:sz w:val="18"/>
                <w:szCs w:val="18"/>
              </w:rPr>
            </w:pPr>
            <w:r w:rsidRPr="005959F4">
              <w:rPr>
                <w:rFonts w:ascii="Calibri" w:hAnsi="Calibri"/>
                <w:sz w:val="18"/>
                <w:szCs w:val="18"/>
              </w:rPr>
              <w:t xml:space="preserve">Required Maximum </w:t>
            </w:r>
          </w:p>
          <w:p w14:paraId="4F1ED099" w14:textId="02F6510E" w:rsidR="00516FE3" w:rsidRPr="005959F4" w:rsidRDefault="00516FE3" w:rsidP="00516FE3">
            <w:pPr>
              <w:jc w:val="center"/>
              <w:rPr>
                <w:rFonts w:ascii="Calibri" w:hAnsi="Calibri"/>
                <w:sz w:val="18"/>
                <w:szCs w:val="18"/>
              </w:rPr>
            </w:pPr>
            <w:r w:rsidRPr="005959F4">
              <w:rPr>
                <w:rFonts w:ascii="Calibri" w:hAnsi="Calibri"/>
                <w:sz w:val="18"/>
                <w:szCs w:val="18"/>
              </w:rPr>
              <w:t>U-factor</w:t>
            </w:r>
          </w:p>
        </w:tc>
        <w:tc>
          <w:tcPr>
            <w:tcW w:w="1586" w:type="dxa"/>
            <w:vAlign w:val="bottom"/>
          </w:tcPr>
          <w:p w14:paraId="6C3566B4" w14:textId="4FDDE6F1" w:rsidR="00516FE3" w:rsidRPr="005959F4" w:rsidRDefault="00516FE3" w:rsidP="00516FE3">
            <w:pPr>
              <w:jc w:val="center"/>
              <w:rPr>
                <w:rFonts w:ascii="Calibri" w:hAnsi="Calibri"/>
                <w:sz w:val="18"/>
                <w:szCs w:val="18"/>
              </w:rPr>
            </w:pPr>
            <w:r w:rsidRPr="005959F4">
              <w:rPr>
                <w:rFonts w:ascii="Calibri" w:hAnsi="Calibri"/>
                <w:sz w:val="18"/>
                <w:szCs w:val="18"/>
              </w:rPr>
              <w:t>Weighted Average (Yes/No)</w:t>
            </w:r>
          </w:p>
        </w:tc>
        <w:tc>
          <w:tcPr>
            <w:tcW w:w="4405" w:type="dxa"/>
            <w:vAlign w:val="bottom"/>
          </w:tcPr>
          <w:p w14:paraId="57B20186" w14:textId="0EF191AE" w:rsidR="00516FE3" w:rsidRPr="005959F4" w:rsidRDefault="00516FE3" w:rsidP="00516FE3">
            <w:pPr>
              <w:jc w:val="center"/>
              <w:rPr>
                <w:rFonts w:ascii="Calibri" w:hAnsi="Calibri"/>
                <w:sz w:val="18"/>
                <w:szCs w:val="18"/>
              </w:rPr>
            </w:pPr>
            <w:r w:rsidRPr="005959F4">
              <w:rPr>
                <w:rFonts w:ascii="Calibri" w:hAnsi="Calibri"/>
                <w:sz w:val="18"/>
                <w:szCs w:val="18"/>
              </w:rPr>
              <w:t>Comments</w:t>
            </w:r>
          </w:p>
        </w:tc>
      </w:tr>
      <w:tr w:rsidR="00516FE3" w:rsidRPr="005959F4" w14:paraId="43303593" w14:textId="77777777" w:rsidTr="00F46D08">
        <w:tc>
          <w:tcPr>
            <w:tcW w:w="2055" w:type="dxa"/>
            <w:vAlign w:val="bottom"/>
          </w:tcPr>
          <w:p w14:paraId="21FB2C00" w14:textId="77777777" w:rsidR="00516FE3" w:rsidRPr="005959F4" w:rsidRDefault="00516FE3" w:rsidP="00701B23">
            <w:pPr>
              <w:jc w:val="center"/>
              <w:rPr>
                <w:rFonts w:ascii="Calibri" w:hAnsi="Calibri"/>
                <w:sz w:val="18"/>
                <w:szCs w:val="18"/>
              </w:rPr>
            </w:pPr>
          </w:p>
        </w:tc>
        <w:tc>
          <w:tcPr>
            <w:tcW w:w="1586" w:type="dxa"/>
            <w:vAlign w:val="bottom"/>
          </w:tcPr>
          <w:p w14:paraId="3BD3BF4A" w14:textId="77777777" w:rsidR="00516FE3" w:rsidRPr="005959F4" w:rsidRDefault="00516FE3" w:rsidP="00701B23">
            <w:pPr>
              <w:jc w:val="center"/>
              <w:rPr>
                <w:rFonts w:ascii="Calibri" w:hAnsi="Calibri"/>
                <w:sz w:val="18"/>
                <w:szCs w:val="18"/>
              </w:rPr>
            </w:pPr>
          </w:p>
        </w:tc>
        <w:tc>
          <w:tcPr>
            <w:tcW w:w="1586" w:type="dxa"/>
            <w:vAlign w:val="bottom"/>
          </w:tcPr>
          <w:p w14:paraId="455E3D35" w14:textId="77777777" w:rsidR="00516FE3" w:rsidRPr="005959F4" w:rsidRDefault="00516FE3" w:rsidP="00701B23">
            <w:pPr>
              <w:jc w:val="center"/>
              <w:rPr>
                <w:rFonts w:ascii="Calibri" w:hAnsi="Calibri"/>
                <w:sz w:val="18"/>
                <w:szCs w:val="18"/>
              </w:rPr>
            </w:pPr>
          </w:p>
        </w:tc>
        <w:tc>
          <w:tcPr>
            <w:tcW w:w="1586" w:type="dxa"/>
            <w:vAlign w:val="bottom"/>
          </w:tcPr>
          <w:p w14:paraId="4B5EE8C7" w14:textId="77777777" w:rsidR="00516FE3" w:rsidRPr="005959F4" w:rsidRDefault="00516FE3" w:rsidP="00701B23">
            <w:pPr>
              <w:jc w:val="center"/>
              <w:rPr>
                <w:rFonts w:ascii="Calibri" w:hAnsi="Calibri"/>
                <w:sz w:val="18"/>
                <w:szCs w:val="18"/>
              </w:rPr>
            </w:pPr>
          </w:p>
        </w:tc>
        <w:tc>
          <w:tcPr>
            <w:tcW w:w="1586" w:type="dxa"/>
            <w:vAlign w:val="bottom"/>
          </w:tcPr>
          <w:p w14:paraId="131501EC" w14:textId="77777777" w:rsidR="00516FE3" w:rsidRPr="005959F4" w:rsidRDefault="00516FE3" w:rsidP="00701B23">
            <w:pPr>
              <w:jc w:val="center"/>
              <w:rPr>
                <w:rFonts w:ascii="Calibri" w:hAnsi="Calibri"/>
                <w:sz w:val="18"/>
                <w:szCs w:val="18"/>
              </w:rPr>
            </w:pPr>
          </w:p>
        </w:tc>
        <w:tc>
          <w:tcPr>
            <w:tcW w:w="1586" w:type="dxa"/>
            <w:vAlign w:val="bottom"/>
          </w:tcPr>
          <w:p w14:paraId="27F7763B" w14:textId="77777777" w:rsidR="00516FE3" w:rsidRPr="005959F4" w:rsidRDefault="00516FE3" w:rsidP="00701B23">
            <w:pPr>
              <w:jc w:val="center"/>
              <w:rPr>
                <w:rFonts w:ascii="Calibri" w:hAnsi="Calibri"/>
                <w:sz w:val="18"/>
                <w:szCs w:val="18"/>
              </w:rPr>
            </w:pPr>
          </w:p>
        </w:tc>
        <w:tc>
          <w:tcPr>
            <w:tcW w:w="4405" w:type="dxa"/>
          </w:tcPr>
          <w:p w14:paraId="5B7F7173" w14:textId="77777777" w:rsidR="00516FE3" w:rsidRPr="005959F4" w:rsidRDefault="00516FE3" w:rsidP="00733B40">
            <w:pPr>
              <w:rPr>
                <w:rFonts w:ascii="Calibri" w:hAnsi="Calibri"/>
                <w:sz w:val="18"/>
                <w:szCs w:val="18"/>
              </w:rPr>
            </w:pPr>
          </w:p>
        </w:tc>
      </w:tr>
      <w:tr w:rsidR="00516FE3" w:rsidRPr="005959F4" w14:paraId="0B42F4A5" w14:textId="77777777" w:rsidTr="00F46D08">
        <w:tc>
          <w:tcPr>
            <w:tcW w:w="2055" w:type="dxa"/>
            <w:vAlign w:val="bottom"/>
          </w:tcPr>
          <w:p w14:paraId="2B84185A" w14:textId="77777777" w:rsidR="00516FE3" w:rsidRPr="005959F4" w:rsidRDefault="00516FE3" w:rsidP="00701B23">
            <w:pPr>
              <w:jc w:val="center"/>
              <w:rPr>
                <w:rFonts w:ascii="Calibri" w:hAnsi="Calibri"/>
                <w:sz w:val="18"/>
                <w:szCs w:val="18"/>
              </w:rPr>
            </w:pPr>
          </w:p>
        </w:tc>
        <w:tc>
          <w:tcPr>
            <w:tcW w:w="1586" w:type="dxa"/>
            <w:vAlign w:val="bottom"/>
          </w:tcPr>
          <w:p w14:paraId="05A70745" w14:textId="77777777" w:rsidR="00516FE3" w:rsidRPr="005959F4" w:rsidRDefault="00516FE3" w:rsidP="00701B23">
            <w:pPr>
              <w:jc w:val="center"/>
              <w:rPr>
                <w:rFonts w:ascii="Calibri" w:hAnsi="Calibri"/>
                <w:sz w:val="18"/>
                <w:szCs w:val="18"/>
              </w:rPr>
            </w:pPr>
          </w:p>
        </w:tc>
        <w:tc>
          <w:tcPr>
            <w:tcW w:w="1586" w:type="dxa"/>
            <w:vAlign w:val="bottom"/>
          </w:tcPr>
          <w:p w14:paraId="73CE9BFC" w14:textId="77777777" w:rsidR="00516FE3" w:rsidRPr="005959F4" w:rsidRDefault="00516FE3" w:rsidP="00701B23">
            <w:pPr>
              <w:jc w:val="center"/>
              <w:rPr>
                <w:rFonts w:ascii="Calibri" w:hAnsi="Calibri"/>
                <w:sz w:val="18"/>
                <w:szCs w:val="18"/>
              </w:rPr>
            </w:pPr>
          </w:p>
        </w:tc>
        <w:tc>
          <w:tcPr>
            <w:tcW w:w="1586" w:type="dxa"/>
            <w:vAlign w:val="bottom"/>
          </w:tcPr>
          <w:p w14:paraId="5842FC0B" w14:textId="77777777" w:rsidR="00516FE3" w:rsidRPr="005959F4" w:rsidRDefault="00516FE3" w:rsidP="00701B23">
            <w:pPr>
              <w:jc w:val="center"/>
              <w:rPr>
                <w:rFonts w:ascii="Calibri" w:hAnsi="Calibri"/>
                <w:sz w:val="18"/>
                <w:szCs w:val="18"/>
              </w:rPr>
            </w:pPr>
          </w:p>
        </w:tc>
        <w:tc>
          <w:tcPr>
            <w:tcW w:w="1586" w:type="dxa"/>
            <w:vAlign w:val="bottom"/>
          </w:tcPr>
          <w:p w14:paraId="1CCC289C" w14:textId="77777777" w:rsidR="00516FE3" w:rsidRPr="005959F4" w:rsidRDefault="00516FE3" w:rsidP="00701B23">
            <w:pPr>
              <w:jc w:val="center"/>
              <w:rPr>
                <w:rFonts w:ascii="Calibri" w:hAnsi="Calibri"/>
                <w:sz w:val="18"/>
                <w:szCs w:val="18"/>
              </w:rPr>
            </w:pPr>
          </w:p>
        </w:tc>
        <w:tc>
          <w:tcPr>
            <w:tcW w:w="1586" w:type="dxa"/>
            <w:vAlign w:val="bottom"/>
          </w:tcPr>
          <w:p w14:paraId="5F3EB0C0" w14:textId="77777777" w:rsidR="00516FE3" w:rsidRPr="005959F4" w:rsidRDefault="00516FE3" w:rsidP="00701B23">
            <w:pPr>
              <w:jc w:val="center"/>
              <w:rPr>
                <w:rFonts w:ascii="Calibri" w:hAnsi="Calibri"/>
                <w:sz w:val="18"/>
                <w:szCs w:val="18"/>
              </w:rPr>
            </w:pPr>
          </w:p>
        </w:tc>
        <w:tc>
          <w:tcPr>
            <w:tcW w:w="4405" w:type="dxa"/>
          </w:tcPr>
          <w:p w14:paraId="030FABEA" w14:textId="77777777" w:rsidR="00516FE3" w:rsidRPr="005959F4" w:rsidRDefault="00516FE3" w:rsidP="00733B40">
            <w:pPr>
              <w:rPr>
                <w:rFonts w:ascii="Calibri" w:hAnsi="Calibri"/>
                <w:sz w:val="18"/>
                <w:szCs w:val="18"/>
              </w:rPr>
            </w:pPr>
          </w:p>
        </w:tc>
      </w:tr>
      <w:tr w:rsidR="00516FE3" w:rsidRPr="005959F4" w14:paraId="4F1F108F" w14:textId="77777777" w:rsidTr="00252403">
        <w:tc>
          <w:tcPr>
            <w:tcW w:w="14390" w:type="dxa"/>
            <w:gridSpan w:val="7"/>
          </w:tcPr>
          <w:p w14:paraId="57F32FBE" w14:textId="77777777" w:rsidR="00516FE3" w:rsidRPr="005959F4" w:rsidRDefault="00516FE3" w:rsidP="00733B40">
            <w:pPr>
              <w:rPr>
                <w:rFonts w:ascii="Calibri" w:hAnsi="Calibri"/>
                <w:sz w:val="18"/>
                <w:szCs w:val="18"/>
              </w:rPr>
            </w:pPr>
            <w:r w:rsidRPr="005959F4">
              <w:rPr>
                <w:rFonts w:ascii="Calibri" w:hAnsi="Calibri"/>
                <w:sz w:val="18"/>
                <w:szCs w:val="18"/>
              </w:rPr>
              <w:t>Notes:</w:t>
            </w:r>
          </w:p>
          <w:p w14:paraId="7685A995" w14:textId="1261A178" w:rsidR="00B47CC2" w:rsidRPr="005959F4" w:rsidRDefault="00B47C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Any door with 25</w:t>
            </w:r>
            <w:r w:rsidR="005959F4" w:rsidRPr="005959F4">
              <w:rPr>
                <w:rFonts w:ascii="Calibri" w:hAnsi="Calibri"/>
                <w:noProof/>
                <w:sz w:val="18"/>
                <w:szCs w:val="18"/>
              </w:rPr>
              <w:t xml:space="preserve"> percent</w:t>
            </w:r>
            <w:r w:rsidRPr="005959F4">
              <w:rPr>
                <w:rFonts w:ascii="Calibri" w:hAnsi="Calibri"/>
                <w:noProof/>
                <w:sz w:val="18"/>
                <w:szCs w:val="18"/>
              </w:rPr>
              <w:t xml:space="preserve"> or more glass is counted as a fenestration product in Table</w:t>
            </w:r>
            <w:r w:rsidR="006D65ED">
              <w:rPr>
                <w:rFonts w:ascii="Calibri" w:hAnsi="Calibri"/>
                <w:noProof/>
                <w:sz w:val="18"/>
                <w:szCs w:val="18"/>
              </w:rPr>
              <w:t>s</w:t>
            </w:r>
            <w:r w:rsidRPr="005959F4">
              <w:rPr>
                <w:rFonts w:ascii="Calibri" w:hAnsi="Calibri"/>
                <w:noProof/>
                <w:sz w:val="18"/>
                <w:szCs w:val="18"/>
              </w:rPr>
              <w:t xml:space="preserve"> I</w:t>
            </w:r>
            <w:r w:rsidR="006D65ED">
              <w:rPr>
                <w:rFonts w:ascii="Calibri" w:hAnsi="Calibri"/>
                <w:noProof/>
                <w:sz w:val="18"/>
                <w:szCs w:val="18"/>
              </w:rPr>
              <w:t xml:space="preserve"> and J</w:t>
            </w:r>
            <w:r w:rsidRPr="005959F4">
              <w:rPr>
                <w:rFonts w:ascii="Calibri" w:hAnsi="Calibri"/>
                <w:noProof/>
                <w:sz w:val="18"/>
                <w:szCs w:val="18"/>
              </w:rPr>
              <w:t>.</w:t>
            </w:r>
          </w:p>
          <w:p w14:paraId="3D17419A" w14:textId="260A5C5A" w:rsidR="00516FE3" w:rsidRPr="005959F4" w:rsidRDefault="00516FE3"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Do not include fire-rated doors between garage</w:t>
            </w:r>
            <w:r w:rsidR="00701B23" w:rsidRPr="005959F4">
              <w:rPr>
                <w:rFonts w:ascii="Calibri" w:hAnsi="Calibri"/>
                <w:noProof/>
                <w:sz w:val="18"/>
                <w:szCs w:val="18"/>
              </w:rPr>
              <w:t xml:space="preserve"> or unconditioned space</w:t>
            </w:r>
            <w:r w:rsidRPr="005959F4">
              <w:rPr>
                <w:rFonts w:ascii="Calibri" w:hAnsi="Calibri"/>
                <w:noProof/>
                <w:sz w:val="18"/>
                <w:szCs w:val="18"/>
              </w:rPr>
              <w:t xml:space="preserve"> and conditioned space</w:t>
            </w:r>
            <w:r w:rsidR="00701B23" w:rsidRPr="005959F4">
              <w:rPr>
                <w:rFonts w:ascii="Calibri" w:hAnsi="Calibri"/>
                <w:noProof/>
                <w:sz w:val="18"/>
                <w:szCs w:val="18"/>
              </w:rPr>
              <w:t>.</w:t>
            </w:r>
          </w:p>
          <w:p w14:paraId="75B580E7" w14:textId="6964D6A0" w:rsidR="00701B23" w:rsidRPr="005959F4" w:rsidRDefault="00701B23" w:rsidP="005959F4">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 xml:space="preserve">If </w:t>
            </w:r>
            <w:r w:rsidR="00B47CC2" w:rsidRPr="005959F4">
              <w:rPr>
                <w:rFonts w:ascii="Calibri" w:hAnsi="Calibri"/>
                <w:noProof/>
                <w:sz w:val="18"/>
                <w:szCs w:val="18"/>
              </w:rPr>
              <w:t>using w</w:t>
            </w:r>
            <w:r w:rsidRPr="005959F4">
              <w:rPr>
                <w:rFonts w:ascii="Calibri" w:hAnsi="Calibri"/>
                <w:noProof/>
                <w:sz w:val="18"/>
                <w:szCs w:val="18"/>
              </w:rPr>
              <w:t>eighted average</w:t>
            </w:r>
            <w:r w:rsidR="00B47CC2" w:rsidRPr="005959F4">
              <w:rPr>
                <w:rFonts w:ascii="Calibri" w:hAnsi="Calibri"/>
                <w:noProof/>
                <w:sz w:val="18"/>
                <w:szCs w:val="18"/>
              </w:rPr>
              <w:t xml:space="preserve"> to achieve required maximum U-factor</w:t>
            </w:r>
            <w:r w:rsidRPr="005959F4">
              <w:rPr>
                <w:rFonts w:ascii="Calibri" w:hAnsi="Calibri"/>
                <w:noProof/>
                <w:sz w:val="18"/>
                <w:szCs w:val="18"/>
              </w:rPr>
              <w:t xml:space="preserve">, attach </w:t>
            </w:r>
            <w:r w:rsidR="00142C39" w:rsidRPr="005959F4">
              <w:rPr>
                <w:rFonts w:ascii="Calibri" w:hAnsi="Calibri"/>
                <w:noProof/>
                <w:sz w:val="18"/>
                <w:szCs w:val="18"/>
              </w:rPr>
              <w:t>CF1R-ENV-02-E.</w:t>
            </w:r>
          </w:p>
        </w:tc>
      </w:tr>
    </w:tbl>
    <w:p w14:paraId="2A4BE1B3" w14:textId="77BD1FEE" w:rsidR="00516FE3" w:rsidRPr="005959F4" w:rsidRDefault="00516FE3" w:rsidP="00733B40">
      <w:pPr>
        <w:rPr>
          <w:rFonts w:ascii="Calibri" w:hAnsi="Calibri"/>
          <w:sz w:val="18"/>
          <w:szCs w:val="18"/>
        </w:rPr>
      </w:pPr>
    </w:p>
    <w:tbl>
      <w:tblPr>
        <w:tblW w:w="143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2"/>
        <w:gridCol w:w="1770"/>
        <w:gridCol w:w="1593"/>
        <w:gridCol w:w="1559"/>
        <w:gridCol w:w="1770"/>
        <w:gridCol w:w="1682"/>
        <w:gridCol w:w="4521"/>
      </w:tblGrid>
      <w:tr w:rsidR="00DC74ED" w:rsidRPr="005959F4" w14:paraId="308DB26F" w14:textId="77777777" w:rsidTr="005848A7">
        <w:trPr>
          <w:cantSplit/>
          <w:trHeight w:val="339"/>
        </w:trPr>
        <w:tc>
          <w:tcPr>
            <w:tcW w:w="14377" w:type="dxa"/>
            <w:gridSpan w:val="7"/>
            <w:vAlign w:val="center"/>
          </w:tcPr>
          <w:p w14:paraId="308DB26E" w14:textId="7E7281E5" w:rsidR="00DC74ED" w:rsidRPr="005959F4" w:rsidRDefault="00830CFC" w:rsidP="00497FCF">
            <w:pPr>
              <w:keepNext/>
              <w:ind w:right="-288"/>
              <w:rPr>
                <w:rFonts w:ascii="Calibri" w:eastAsia="Calibri" w:hAnsi="Calibri"/>
                <w:b/>
                <w:sz w:val="18"/>
                <w:szCs w:val="18"/>
              </w:rPr>
            </w:pPr>
            <w:r w:rsidRPr="005959F4">
              <w:rPr>
                <w:rFonts w:ascii="Calibri" w:eastAsia="Calibri" w:hAnsi="Calibri"/>
                <w:b/>
                <w:sz w:val="18"/>
                <w:szCs w:val="18"/>
              </w:rPr>
              <w:lastRenderedPageBreak/>
              <w:t>I</w:t>
            </w:r>
            <w:r w:rsidR="00DC74ED" w:rsidRPr="005959F4">
              <w:rPr>
                <w:rFonts w:ascii="Calibri" w:eastAsia="Calibri" w:hAnsi="Calibri"/>
                <w:b/>
                <w:sz w:val="18"/>
                <w:szCs w:val="18"/>
              </w:rPr>
              <w:t xml:space="preserve">. </w:t>
            </w:r>
            <w:r w:rsidR="00FA331A" w:rsidRPr="005959F4">
              <w:rPr>
                <w:rFonts w:ascii="Calibri" w:eastAsia="Calibri" w:hAnsi="Calibri"/>
                <w:b/>
                <w:sz w:val="18"/>
                <w:szCs w:val="18"/>
              </w:rPr>
              <w:t>Fenestration/Glazing Allowed</w:t>
            </w:r>
            <w:r w:rsidR="00497FCF" w:rsidRPr="005959F4">
              <w:rPr>
                <w:rFonts w:ascii="Calibri" w:eastAsia="Calibri" w:hAnsi="Calibri"/>
                <w:b/>
                <w:sz w:val="18"/>
                <w:szCs w:val="18"/>
              </w:rPr>
              <w:t xml:space="preserve"> Areas and Efficiencies </w:t>
            </w:r>
            <w:r w:rsidR="00497FCF" w:rsidRPr="005959F4">
              <w:rPr>
                <w:rFonts w:ascii="Calibri" w:eastAsia="Calibri" w:hAnsi="Calibri"/>
                <w:sz w:val="18"/>
                <w:szCs w:val="18"/>
              </w:rPr>
              <w:t>(Section 150.1(c)3)</w:t>
            </w:r>
          </w:p>
        </w:tc>
      </w:tr>
      <w:tr w:rsidR="00FA331A" w:rsidRPr="005959F4" w14:paraId="308DB275" w14:textId="77777777" w:rsidTr="00F80625">
        <w:trPr>
          <w:cantSplit/>
          <w:trHeight w:val="308"/>
        </w:trPr>
        <w:tc>
          <w:tcPr>
            <w:tcW w:w="1482" w:type="dxa"/>
            <w:vAlign w:val="center"/>
          </w:tcPr>
          <w:p w14:paraId="308DB270"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70" w:type="dxa"/>
            <w:vAlign w:val="center"/>
          </w:tcPr>
          <w:p w14:paraId="308DB271" w14:textId="77777777" w:rsidR="00DC74ED" w:rsidRPr="005959F4" w:rsidDel="009B1DAF"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1593" w:type="dxa"/>
            <w:vAlign w:val="center"/>
          </w:tcPr>
          <w:p w14:paraId="308DB272"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03</w:t>
            </w:r>
          </w:p>
        </w:tc>
        <w:tc>
          <w:tcPr>
            <w:tcW w:w="1559" w:type="dxa"/>
            <w:vAlign w:val="center"/>
          </w:tcPr>
          <w:p w14:paraId="1D0BBC80" w14:textId="73BE4298"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1770" w:type="dxa"/>
            <w:vAlign w:val="center"/>
          </w:tcPr>
          <w:p w14:paraId="308DB273" w14:textId="37BCBDB5" w:rsidR="00DC74ED" w:rsidRPr="005959F4" w:rsidRDefault="00DC74ED" w:rsidP="00DF2490">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05</w:t>
            </w:r>
          </w:p>
        </w:tc>
        <w:tc>
          <w:tcPr>
            <w:tcW w:w="1682" w:type="dxa"/>
            <w:vAlign w:val="center"/>
          </w:tcPr>
          <w:p w14:paraId="6DC2B3D1" w14:textId="18DD03E8"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4521" w:type="dxa"/>
            <w:vAlign w:val="center"/>
          </w:tcPr>
          <w:p w14:paraId="308DB274" w14:textId="5EC68D9D" w:rsidR="00DC74ED" w:rsidRPr="005959F4" w:rsidRDefault="00DC74ED">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07</w:t>
            </w:r>
          </w:p>
        </w:tc>
      </w:tr>
      <w:tr w:rsidR="00FA331A" w:rsidRPr="005959F4" w14:paraId="308DB27C" w14:textId="77777777" w:rsidTr="00F80625">
        <w:trPr>
          <w:cantSplit/>
          <w:trHeight w:val="308"/>
        </w:trPr>
        <w:tc>
          <w:tcPr>
            <w:tcW w:w="1482" w:type="dxa"/>
            <w:vAlign w:val="bottom"/>
          </w:tcPr>
          <w:p w14:paraId="308DB277" w14:textId="3141A6B8"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Fenestration Area for All Orientation</w:t>
            </w:r>
            <w:r w:rsidR="002143D8" w:rsidRPr="005959F4">
              <w:rPr>
                <w:rFonts w:ascii="Calibri" w:hAnsi="Calibri"/>
                <w:sz w:val="18"/>
                <w:szCs w:val="18"/>
              </w:rPr>
              <w:t>s</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770" w:type="dxa"/>
            <w:vAlign w:val="bottom"/>
          </w:tcPr>
          <w:p w14:paraId="308DB278" w14:textId="690C9FA0"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West-Facing Fenestration Area Only</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593" w:type="dxa"/>
            <w:vAlign w:val="bottom"/>
          </w:tcPr>
          <w:p w14:paraId="308DB279" w14:textId="5C251220"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559" w:type="dxa"/>
            <w:vAlign w:val="bottom"/>
          </w:tcPr>
          <w:p w14:paraId="6EA270CE" w14:textId="44D452A0"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 (Skylights)</w:t>
            </w:r>
          </w:p>
        </w:tc>
        <w:tc>
          <w:tcPr>
            <w:tcW w:w="1770" w:type="dxa"/>
            <w:vAlign w:val="bottom"/>
          </w:tcPr>
          <w:p w14:paraId="308DB27A" w14:textId="661AA064"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 SHGC</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682" w:type="dxa"/>
            <w:vAlign w:val="bottom"/>
          </w:tcPr>
          <w:p w14:paraId="05D62A54" w14:textId="3A4E5CDE"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SHGC (Skylights)</w:t>
            </w:r>
          </w:p>
        </w:tc>
        <w:tc>
          <w:tcPr>
            <w:tcW w:w="4521" w:type="dxa"/>
            <w:vAlign w:val="bottom"/>
          </w:tcPr>
          <w:p w14:paraId="308DB27B" w14:textId="61794EF0"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Comments</w:t>
            </w:r>
          </w:p>
        </w:tc>
      </w:tr>
      <w:tr w:rsidR="00FA331A" w:rsidRPr="005959F4" w14:paraId="308DB282" w14:textId="77777777" w:rsidTr="00F80625">
        <w:trPr>
          <w:cantSplit/>
          <w:trHeight w:val="308"/>
        </w:trPr>
        <w:tc>
          <w:tcPr>
            <w:tcW w:w="1482" w:type="dxa"/>
            <w:vAlign w:val="center"/>
          </w:tcPr>
          <w:p w14:paraId="308DB27D"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308DB27E"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93" w:type="dxa"/>
            <w:vAlign w:val="center"/>
          </w:tcPr>
          <w:p w14:paraId="308DB27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59" w:type="dxa"/>
          </w:tcPr>
          <w:p w14:paraId="5812DBA4"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308DB280" w14:textId="68CE940E"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82" w:type="dxa"/>
          </w:tcPr>
          <w:p w14:paraId="3B1C8F8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521" w:type="dxa"/>
            <w:vAlign w:val="center"/>
          </w:tcPr>
          <w:p w14:paraId="308DB281" w14:textId="0422838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08148809" w14:textId="77777777" w:rsidTr="00F80625">
        <w:trPr>
          <w:cantSplit/>
          <w:trHeight w:val="308"/>
        </w:trPr>
        <w:tc>
          <w:tcPr>
            <w:tcW w:w="1482" w:type="dxa"/>
            <w:vAlign w:val="center"/>
          </w:tcPr>
          <w:p w14:paraId="00C1E4B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2970ED05"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93" w:type="dxa"/>
            <w:vAlign w:val="center"/>
          </w:tcPr>
          <w:p w14:paraId="6C41A1CC"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59" w:type="dxa"/>
          </w:tcPr>
          <w:p w14:paraId="2CE8F14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7F7E05A3"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82" w:type="dxa"/>
          </w:tcPr>
          <w:p w14:paraId="20AB4949"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521" w:type="dxa"/>
            <w:vAlign w:val="center"/>
          </w:tcPr>
          <w:p w14:paraId="66272DCA"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5C8E6070" w14:textId="77777777" w:rsidTr="007C6199">
        <w:trPr>
          <w:cantSplit/>
          <w:trHeight w:val="467"/>
        </w:trPr>
        <w:tc>
          <w:tcPr>
            <w:tcW w:w="14377" w:type="dxa"/>
            <w:gridSpan w:val="7"/>
            <w:vAlign w:val="center"/>
          </w:tcPr>
          <w:p w14:paraId="191F1F1A" w14:textId="7805B4D6" w:rsidR="00D8643E" w:rsidRPr="005959F4" w:rsidRDefault="00D8643E" w:rsidP="00EB2332">
            <w:pPr>
              <w:keepNext/>
              <w:tabs>
                <w:tab w:val="left" w:pos="2160"/>
                <w:tab w:val="left" w:pos="2700"/>
                <w:tab w:val="left" w:pos="3420"/>
                <w:tab w:val="left" w:pos="3780"/>
                <w:tab w:val="left" w:pos="5760"/>
                <w:tab w:val="left" w:pos="7212"/>
              </w:tabs>
              <w:spacing w:after="40"/>
              <w:rPr>
                <w:rFonts w:ascii="Calibri" w:hAnsi="Calibri"/>
                <w:sz w:val="18"/>
                <w:szCs w:val="18"/>
              </w:rPr>
            </w:pPr>
            <w:r w:rsidRPr="005959F4">
              <w:rPr>
                <w:rFonts w:ascii="Calibri" w:hAnsi="Calibri"/>
                <w:sz w:val="18"/>
                <w:szCs w:val="18"/>
              </w:rPr>
              <w:t>Note:</w:t>
            </w:r>
          </w:p>
          <w:p w14:paraId="0DF71FDF" w14:textId="40D110F4" w:rsidR="00D8643E" w:rsidRPr="005959F4" w:rsidRDefault="00D8643E" w:rsidP="00EB2332">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If the selected water heating system option is 2 (Table M, column 02) the maximum weighted average fenestration U-factor is 0.24 or less (windows and skylights).</w:t>
            </w:r>
          </w:p>
        </w:tc>
      </w:tr>
    </w:tbl>
    <w:p w14:paraId="0AB44FD7" w14:textId="77777777" w:rsidR="00F80625" w:rsidRDefault="00F80625"/>
    <w:tbl>
      <w:tblPr>
        <w:tblpPr w:leftFromText="180" w:rightFromText="180" w:vertAnchor="text" w:tblpX="18" w:tblpY="1"/>
        <w:tblOverlap w:val="never"/>
        <w:tblW w:w="143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8"/>
        <w:gridCol w:w="1709"/>
        <w:gridCol w:w="983"/>
        <w:gridCol w:w="8"/>
        <w:gridCol w:w="992"/>
        <w:gridCol w:w="992"/>
        <w:gridCol w:w="992"/>
        <w:gridCol w:w="992"/>
        <w:gridCol w:w="992"/>
        <w:gridCol w:w="992"/>
        <w:gridCol w:w="993"/>
        <w:gridCol w:w="992"/>
        <w:gridCol w:w="954"/>
        <w:gridCol w:w="43"/>
        <w:gridCol w:w="991"/>
        <w:gridCol w:w="1005"/>
      </w:tblGrid>
      <w:tr w:rsidR="00FA331A" w:rsidRPr="005959F4" w14:paraId="308DB288" w14:textId="77777777" w:rsidTr="00F80625">
        <w:trPr>
          <w:cantSplit/>
          <w:trHeight w:val="319"/>
        </w:trPr>
        <w:tc>
          <w:tcPr>
            <w:tcW w:w="14358" w:type="dxa"/>
            <w:gridSpan w:val="16"/>
            <w:tcBorders>
              <w:top w:val="single" w:sz="4" w:space="0" w:color="auto"/>
              <w:left w:val="single" w:sz="4" w:space="0" w:color="auto"/>
              <w:bottom w:val="single" w:sz="4" w:space="0" w:color="auto"/>
              <w:right w:val="single" w:sz="4" w:space="0" w:color="auto"/>
            </w:tcBorders>
            <w:vAlign w:val="center"/>
          </w:tcPr>
          <w:p w14:paraId="28124841" w14:textId="77777777" w:rsidR="00FA331A" w:rsidRPr="005959F4" w:rsidRDefault="00830CFC" w:rsidP="00F80625">
            <w:pPr>
              <w:keepNext/>
              <w:rPr>
                <w:rFonts w:ascii="Calibri" w:eastAsia="Calibri" w:hAnsi="Calibri"/>
                <w:b/>
                <w:sz w:val="18"/>
                <w:szCs w:val="18"/>
              </w:rPr>
            </w:pPr>
            <w:r w:rsidRPr="005959F4">
              <w:rPr>
                <w:rFonts w:ascii="Calibri" w:eastAsia="Calibri" w:hAnsi="Calibri"/>
                <w:b/>
                <w:sz w:val="18"/>
                <w:szCs w:val="18"/>
              </w:rPr>
              <w:t>J</w:t>
            </w:r>
            <w:r w:rsidR="00DF2490" w:rsidRPr="005959F4">
              <w:rPr>
                <w:rFonts w:ascii="Calibri" w:eastAsia="Calibri" w:hAnsi="Calibri"/>
                <w:b/>
                <w:sz w:val="18"/>
                <w:szCs w:val="18"/>
              </w:rPr>
              <w:t xml:space="preserve">. </w:t>
            </w:r>
            <w:r w:rsidR="00FA331A" w:rsidRPr="005959F4">
              <w:rPr>
                <w:rFonts w:ascii="Calibri" w:eastAsia="Calibri" w:hAnsi="Calibri"/>
                <w:b/>
                <w:sz w:val="18"/>
                <w:szCs w:val="18"/>
              </w:rPr>
              <w:t>Fenestration Proposed Areas and Efficiencies</w:t>
            </w:r>
          </w:p>
          <w:p w14:paraId="4FF789E8" w14:textId="469493B5" w:rsidR="00DF2490" w:rsidRPr="004358FA" w:rsidRDefault="00DF2490" w:rsidP="00F80625">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r w:rsidR="00437C59">
              <w:rPr>
                <w:rFonts w:asciiTheme="minorHAnsi" w:hAnsiTheme="minorHAnsi"/>
                <w:sz w:val="18"/>
                <w:szCs w:val="20"/>
              </w:rPr>
              <w:t>30</w:t>
            </w:r>
            <w:r w:rsidRPr="004358FA">
              <w:rPr>
                <w:rFonts w:asciiTheme="minorHAnsi" w:hAnsiTheme="minorHAnsi"/>
                <w:sz w:val="18"/>
                <w:szCs w:val="20"/>
              </w:rPr>
              <w:t>) &amp; SHGC (0.</w:t>
            </w:r>
            <w:r w:rsidR="00437C59">
              <w:rPr>
                <w:rFonts w:asciiTheme="minorHAnsi" w:hAnsiTheme="minorHAnsi"/>
                <w:sz w:val="18"/>
                <w:szCs w:val="20"/>
              </w:rPr>
              <w:t>23</w:t>
            </w:r>
            <w:r w:rsidRPr="004358FA">
              <w:rPr>
                <w:rFonts w:asciiTheme="minorHAnsi" w:hAnsiTheme="minorHAnsi"/>
                <w:sz w:val="18"/>
                <w:szCs w:val="20"/>
              </w:rPr>
              <w:t>).</w:t>
            </w:r>
          </w:p>
          <w:p w14:paraId="7E20F8E9" w14:textId="77777777" w:rsidR="00DF2490" w:rsidRDefault="00DF2490" w:rsidP="00F80625">
            <w:pPr>
              <w:ind w:firstLine="450"/>
              <w:rPr>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287" w14:textId="0A12C6AB" w:rsidR="00797ABD" w:rsidRPr="005959F4" w:rsidRDefault="00797ABD" w:rsidP="00F80625">
            <w:pPr>
              <w:ind w:firstLine="450"/>
              <w:rPr>
                <w:rFonts w:asciiTheme="minorHAnsi" w:hAnsiTheme="minorHAnsi"/>
                <w:sz w:val="18"/>
                <w:szCs w:val="18"/>
              </w:rPr>
            </w:pPr>
            <w:r>
              <w:rPr>
                <w:rFonts w:asciiTheme="minorHAnsi" w:hAnsiTheme="minorHAnsi"/>
                <w:sz w:val="18"/>
                <w:szCs w:val="20"/>
              </w:rPr>
              <w:t xml:space="preserve"> Doors with greater than or equal to 25 percent glazing area are treated as </w:t>
            </w:r>
            <w:r w:rsidR="001E4CF9">
              <w:rPr>
                <w:rFonts w:asciiTheme="minorHAnsi" w:hAnsiTheme="minorHAnsi"/>
                <w:sz w:val="18"/>
                <w:szCs w:val="20"/>
              </w:rPr>
              <w:t xml:space="preserve">a </w:t>
            </w:r>
            <w:r>
              <w:rPr>
                <w:rFonts w:asciiTheme="minorHAnsi" w:hAnsiTheme="minorHAnsi"/>
                <w:sz w:val="18"/>
                <w:szCs w:val="20"/>
              </w:rPr>
              <w:t>fenestration product.</w:t>
            </w:r>
          </w:p>
        </w:tc>
      </w:tr>
      <w:tr w:rsidR="00FA331A" w:rsidRPr="005959F4" w14:paraId="308DB296" w14:textId="77777777" w:rsidTr="00F80625">
        <w:trPr>
          <w:cantSplit/>
          <w:trHeight w:val="228"/>
        </w:trPr>
        <w:tc>
          <w:tcPr>
            <w:tcW w:w="728" w:type="dxa"/>
            <w:tcBorders>
              <w:top w:val="single" w:sz="4" w:space="0" w:color="auto"/>
              <w:left w:val="single" w:sz="4" w:space="0" w:color="auto"/>
              <w:bottom w:val="single" w:sz="4" w:space="0" w:color="auto"/>
              <w:right w:val="single" w:sz="4" w:space="0" w:color="auto"/>
            </w:tcBorders>
            <w:vAlign w:val="center"/>
          </w:tcPr>
          <w:p w14:paraId="308DB289"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09" w:type="dxa"/>
            <w:tcBorders>
              <w:top w:val="single" w:sz="4" w:space="0" w:color="auto"/>
              <w:left w:val="single" w:sz="4" w:space="0" w:color="auto"/>
              <w:bottom w:val="single" w:sz="4" w:space="0" w:color="auto"/>
              <w:right w:val="single" w:sz="4" w:space="0" w:color="auto"/>
            </w:tcBorders>
            <w:vAlign w:val="center"/>
          </w:tcPr>
          <w:p w14:paraId="308DB28A"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991" w:type="dxa"/>
            <w:gridSpan w:val="2"/>
            <w:tcBorders>
              <w:top w:val="single" w:sz="4" w:space="0" w:color="auto"/>
              <w:left w:val="single" w:sz="4" w:space="0" w:color="auto"/>
              <w:bottom w:val="single" w:sz="4" w:space="0" w:color="auto"/>
              <w:right w:val="single" w:sz="4" w:space="0" w:color="auto"/>
            </w:tcBorders>
            <w:vAlign w:val="center"/>
          </w:tcPr>
          <w:p w14:paraId="308DB28B"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03</w:t>
            </w:r>
          </w:p>
        </w:tc>
        <w:tc>
          <w:tcPr>
            <w:tcW w:w="992" w:type="dxa"/>
            <w:tcBorders>
              <w:top w:val="single" w:sz="4" w:space="0" w:color="auto"/>
              <w:left w:val="single" w:sz="4" w:space="0" w:color="auto"/>
              <w:bottom w:val="single" w:sz="4" w:space="0" w:color="auto"/>
              <w:right w:val="single" w:sz="4" w:space="0" w:color="auto"/>
            </w:tcBorders>
            <w:vAlign w:val="center"/>
          </w:tcPr>
          <w:p w14:paraId="308DB28C"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992" w:type="dxa"/>
            <w:tcBorders>
              <w:top w:val="single" w:sz="4" w:space="0" w:color="auto"/>
              <w:left w:val="single" w:sz="4" w:space="0" w:color="auto"/>
              <w:bottom w:val="single" w:sz="4" w:space="0" w:color="auto"/>
              <w:right w:val="single" w:sz="4" w:space="0" w:color="auto"/>
            </w:tcBorders>
            <w:vAlign w:val="center"/>
          </w:tcPr>
          <w:p w14:paraId="308DB28D"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05</w:t>
            </w:r>
          </w:p>
        </w:tc>
        <w:tc>
          <w:tcPr>
            <w:tcW w:w="992" w:type="dxa"/>
            <w:tcBorders>
              <w:top w:val="single" w:sz="4" w:space="0" w:color="auto"/>
              <w:left w:val="single" w:sz="4" w:space="0" w:color="auto"/>
              <w:bottom w:val="single" w:sz="4" w:space="0" w:color="auto"/>
              <w:right w:val="single" w:sz="4" w:space="0" w:color="auto"/>
            </w:tcBorders>
            <w:vAlign w:val="center"/>
          </w:tcPr>
          <w:p w14:paraId="308DB28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992" w:type="dxa"/>
            <w:tcBorders>
              <w:top w:val="single" w:sz="4" w:space="0" w:color="auto"/>
              <w:left w:val="single" w:sz="4" w:space="0" w:color="auto"/>
              <w:bottom w:val="single" w:sz="4" w:space="0" w:color="auto"/>
              <w:right w:val="single" w:sz="4" w:space="0" w:color="auto"/>
            </w:tcBorders>
            <w:vAlign w:val="center"/>
          </w:tcPr>
          <w:p w14:paraId="308DB28F"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07</w:t>
            </w:r>
          </w:p>
        </w:tc>
        <w:tc>
          <w:tcPr>
            <w:tcW w:w="992" w:type="dxa"/>
            <w:tcBorders>
              <w:top w:val="single" w:sz="4" w:space="0" w:color="auto"/>
              <w:left w:val="single" w:sz="4" w:space="0" w:color="auto"/>
              <w:bottom w:val="single" w:sz="4" w:space="0" w:color="auto"/>
              <w:right w:val="single" w:sz="4" w:space="0" w:color="auto"/>
            </w:tcBorders>
            <w:vAlign w:val="center"/>
          </w:tcPr>
          <w:p w14:paraId="308DB290"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noProof/>
                <w:sz w:val="18"/>
                <w:szCs w:val="18"/>
              </w:rPr>
              <w:t>08</w:t>
            </w:r>
          </w:p>
        </w:tc>
        <w:tc>
          <w:tcPr>
            <w:tcW w:w="992" w:type="dxa"/>
            <w:tcBorders>
              <w:top w:val="single" w:sz="4" w:space="0" w:color="auto"/>
              <w:left w:val="single" w:sz="4" w:space="0" w:color="auto"/>
              <w:bottom w:val="single" w:sz="4" w:space="0" w:color="auto"/>
              <w:right w:val="single" w:sz="4" w:space="0" w:color="auto"/>
            </w:tcBorders>
            <w:vAlign w:val="center"/>
          </w:tcPr>
          <w:p w14:paraId="308DB291"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09</w:t>
            </w:r>
          </w:p>
        </w:tc>
        <w:tc>
          <w:tcPr>
            <w:tcW w:w="993" w:type="dxa"/>
            <w:tcBorders>
              <w:top w:val="single" w:sz="4" w:space="0" w:color="auto"/>
              <w:left w:val="single" w:sz="4" w:space="0" w:color="auto"/>
              <w:bottom w:val="single" w:sz="4" w:space="0" w:color="auto"/>
              <w:right w:val="single" w:sz="4" w:space="0" w:color="auto"/>
            </w:tcBorders>
            <w:vAlign w:val="center"/>
          </w:tcPr>
          <w:p w14:paraId="7B5738B1" w14:textId="5FC6A9BE"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10</w:t>
            </w:r>
          </w:p>
        </w:tc>
        <w:tc>
          <w:tcPr>
            <w:tcW w:w="992" w:type="dxa"/>
            <w:tcBorders>
              <w:top w:val="single" w:sz="4" w:space="0" w:color="auto"/>
              <w:left w:val="single" w:sz="4" w:space="0" w:color="auto"/>
              <w:bottom w:val="single" w:sz="4" w:space="0" w:color="auto"/>
              <w:right w:val="single" w:sz="4" w:space="0" w:color="auto"/>
            </w:tcBorders>
            <w:vAlign w:val="center"/>
          </w:tcPr>
          <w:p w14:paraId="308DB292" w14:textId="0AFEBC7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11</w:t>
            </w:r>
          </w:p>
        </w:tc>
        <w:tc>
          <w:tcPr>
            <w:tcW w:w="954" w:type="dxa"/>
            <w:tcBorders>
              <w:top w:val="single" w:sz="4" w:space="0" w:color="auto"/>
              <w:left w:val="single" w:sz="4" w:space="0" w:color="auto"/>
              <w:bottom w:val="single" w:sz="4" w:space="0" w:color="auto"/>
              <w:right w:val="single" w:sz="4" w:space="0" w:color="auto"/>
            </w:tcBorders>
            <w:vAlign w:val="center"/>
          </w:tcPr>
          <w:p w14:paraId="308DB293" w14:textId="6991663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12</w:t>
            </w:r>
          </w:p>
        </w:tc>
        <w:tc>
          <w:tcPr>
            <w:tcW w:w="1034" w:type="dxa"/>
            <w:gridSpan w:val="2"/>
            <w:tcBorders>
              <w:top w:val="single" w:sz="4" w:space="0" w:color="auto"/>
              <w:left w:val="single" w:sz="4" w:space="0" w:color="auto"/>
              <w:bottom w:val="single" w:sz="4" w:space="0" w:color="auto"/>
              <w:right w:val="single" w:sz="4" w:space="0" w:color="auto"/>
            </w:tcBorders>
            <w:vAlign w:val="center"/>
          </w:tcPr>
          <w:p w14:paraId="308DB294" w14:textId="0A0B3A4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13</w:t>
            </w:r>
          </w:p>
        </w:tc>
        <w:tc>
          <w:tcPr>
            <w:tcW w:w="1005" w:type="dxa"/>
            <w:tcBorders>
              <w:top w:val="single" w:sz="4" w:space="0" w:color="auto"/>
              <w:left w:val="single" w:sz="4" w:space="0" w:color="auto"/>
              <w:bottom w:val="single" w:sz="4" w:space="0" w:color="auto"/>
              <w:right w:val="single" w:sz="4" w:space="0" w:color="auto"/>
            </w:tcBorders>
            <w:vAlign w:val="center"/>
          </w:tcPr>
          <w:p w14:paraId="308DB295" w14:textId="6BC777A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14</w:t>
            </w:r>
          </w:p>
        </w:tc>
      </w:tr>
      <w:tr w:rsidR="00FA331A" w:rsidRPr="005959F4" w14:paraId="308DB2AA" w14:textId="77777777" w:rsidTr="00F80625">
        <w:trPr>
          <w:cantSplit/>
          <w:trHeight w:val="351"/>
        </w:trPr>
        <w:tc>
          <w:tcPr>
            <w:tcW w:w="728" w:type="dxa"/>
            <w:tcBorders>
              <w:top w:val="single" w:sz="4" w:space="0" w:color="auto"/>
              <w:left w:val="single" w:sz="4" w:space="0" w:color="auto"/>
              <w:bottom w:val="single" w:sz="4" w:space="0" w:color="auto"/>
              <w:right w:val="single" w:sz="4" w:space="0" w:color="auto"/>
            </w:tcBorders>
            <w:vAlign w:val="bottom"/>
          </w:tcPr>
          <w:p w14:paraId="308DB297"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Tag/ID</w:t>
            </w:r>
          </w:p>
        </w:tc>
        <w:tc>
          <w:tcPr>
            <w:tcW w:w="1709" w:type="dxa"/>
            <w:tcBorders>
              <w:top w:val="single" w:sz="4" w:space="0" w:color="auto"/>
              <w:left w:val="single" w:sz="4" w:space="0" w:color="auto"/>
              <w:bottom w:val="single" w:sz="4" w:space="0" w:color="auto"/>
              <w:right w:val="single" w:sz="4" w:space="0" w:color="auto"/>
            </w:tcBorders>
            <w:vAlign w:val="bottom"/>
          </w:tcPr>
          <w:p w14:paraId="308DB298"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Fenestration Type</w:t>
            </w:r>
          </w:p>
        </w:tc>
        <w:tc>
          <w:tcPr>
            <w:tcW w:w="991" w:type="dxa"/>
            <w:gridSpan w:val="2"/>
            <w:tcBorders>
              <w:top w:val="single" w:sz="4" w:space="0" w:color="auto"/>
              <w:left w:val="single" w:sz="4" w:space="0" w:color="auto"/>
              <w:bottom w:val="single" w:sz="4" w:space="0" w:color="auto"/>
              <w:right w:val="single" w:sz="4" w:space="0" w:color="auto"/>
            </w:tcBorders>
            <w:vAlign w:val="bottom"/>
          </w:tcPr>
          <w:p w14:paraId="308DB299" w14:textId="77777777" w:rsidR="00FA331A" w:rsidRPr="005959F4" w:rsidRDefault="00FA331A" w:rsidP="00F80625">
            <w:pPr>
              <w:keepNext/>
              <w:jc w:val="center"/>
              <w:rPr>
                <w:rFonts w:ascii="Calibri" w:hAnsi="Calibri"/>
                <w:sz w:val="18"/>
                <w:szCs w:val="18"/>
              </w:rPr>
            </w:pPr>
            <w:r w:rsidRPr="005959F4">
              <w:rPr>
                <w:rFonts w:asciiTheme="minorHAnsi" w:hAnsiTheme="minorHAnsi"/>
                <w:sz w:val="18"/>
                <w:szCs w:val="18"/>
              </w:rPr>
              <w:t>Frame Type</w:t>
            </w:r>
          </w:p>
        </w:tc>
        <w:tc>
          <w:tcPr>
            <w:tcW w:w="992" w:type="dxa"/>
            <w:tcBorders>
              <w:top w:val="single" w:sz="4" w:space="0" w:color="auto"/>
              <w:left w:val="single" w:sz="4" w:space="0" w:color="auto"/>
              <w:bottom w:val="single" w:sz="4" w:space="0" w:color="auto"/>
              <w:right w:val="single" w:sz="4" w:space="0" w:color="auto"/>
            </w:tcBorders>
            <w:vAlign w:val="bottom"/>
          </w:tcPr>
          <w:p w14:paraId="308DB29A" w14:textId="77777777" w:rsidR="00FA331A" w:rsidRPr="005959F4" w:rsidRDefault="00FA331A" w:rsidP="00F80625">
            <w:pPr>
              <w:keepNext/>
              <w:jc w:val="center"/>
              <w:rPr>
                <w:rFonts w:ascii="Calibri" w:hAnsi="Calibri"/>
                <w:sz w:val="18"/>
                <w:szCs w:val="18"/>
              </w:rPr>
            </w:pPr>
            <w:r w:rsidRPr="005959F4">
              <w:rPr>
                <w:rFonts w:asciiTheme="minorHAnsi" w:hAnsiTheme="minorHAnsi"/>
                <w:sz w:val="18"/>
                <w:szCs w:val="18"/>
              </w:rPr>
              <w:t>Dynamic Glazing</w:t>
            </w:r>
          </w:p>
        </w:tc>
        <w:tc>
          <w:tcPr>
            <w:tcW w:w="992"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308DB29B" w14:textId="77777777" w:rsidR="00FA331A" w:rsidRPr="005959F4" w:rsidRDefault="00FA331A" w:rsidP="00F80625">
            <w:pPr>
              <w:keepNext/>
              <w:jc w:val="center"/>
              <w:rPr>
                <w:rFonts w:asciiTheme="minorHAnsi" w:hAnsiTheme="minorHAnsi"/>
                <w:sz w:val="18"/>
                <w:szCs w:val="18"/>
              </w:rPr>
            </w:pPr>
            <w:r w:rsidRPr="005959F4">
              <w:rPr>
                <w:rFonts w:asciiTheme="minorHAnsi" w:hAnsiTheme="minorHAnsi"/>
                <w:sz w:val="18"/>
                <w:szCs w:val="18"/>
              </w:rPr>
              <w:t>Orientation</w:t>
            </w:r>
          </w:p>
          <w:p w14:paraId="308DB29D" w14:textId="697A7825"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N, S, W, E</w:t>
            </w:r>
          </w:p>
        </w:tc>
        <w:tc>
          <w:tcPr>
            <w:tcW w:w="992" w:type="dxa"/>
            <w:tcBorders>
              <w:top w:val="single" w:sz="4" w:space="0" w:color="auto"/>
              <w:left w:val="single" w:sz="4" w:space="0" w:color="auto"/>
              <w:bottom w:val="single" w:sz="4" w:space="0" w:color="auto"/>
              <w:right w:val="single" w:sz="4" w:space="0" w:color="auto"/>
            </w:tcBorders>
            <w:vAlign w:val="bottom"/>
          </w:tcPr>
          <w:p w14:paraId="308DB29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5959F4">
              <w:rPr>
                <w:rFonts w:asciiTheme="minorHAnsi" w:hAnsiTheme="minorHAnsi"/>
                <w:sz w:val="18"/>
                <w:szCs w:val="18"/>
              </w:rPr>
              <w:t>Number of</w:t>
            </w:r>
          </w:p>
          <w:p w14:paraId="308DB29F"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Panes</w:t>
            </w:r>
          </w:p>
        </w:tc>
        <w:tc>
          <w:tcPr>
            <w:tcW w:w="992"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0" w14:textId="79B8E0AF"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992"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1" w14:textId="512C7A5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West Facing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308DB2A2"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 U-factor</w:t>
            </w:r>
          </w:p>
        </w:tc>
        <w:tc>
          <w:tcPr>
            <w:tcW w:w="993" w:type="dxa"/>
            <w:tcBorders>
              <w:top w:val="single" w:sz="4" w:space="0" w:color="auto"/>
              <w:left w:val="single" w:sz="4" w:space="0" w:color="auto"/>
              <w:bottom w:val="single" w:sz="4" w:space="0" w:color="auto"/>
              <w:right w:val="single" w:sz="4" w:space="0" w:color="auto"/>
            </w:tcBorders>
            <w:vAlign w:val="bottom"/>
          </w:tcPr>
          <w:p w14:paraId="5769ECAF" w14:textId="55C60214" w:rsidR="00FA331A" w:rsidRPr="005959F4" w:rsidRDefault="000D7874" w:rsidP="00F80625">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FA331A" w:rsidRPr="005959F4">
              <w:rPr>
                <w:rFonts w:ascii="Calibri" w:hAnsi="Calibri"/>
                <w:sz w:val="18"/>
                <w:szCs w:val="18"/>
              </w:rPr>
              <w:t>Source</w:t>
            </w:r>
          </w:p>
        </w:tc>
        <w:tc>
          <w:tcPr>
            <w:tcW w:w="992" w:type="dxa"/>
            <w:tcBorders>
              <w:top w:val="single" w:sz="4" w:space="0" w:color="auto"/>
              <w:left w:val="single" w:sz="4" w:space="0" w:color="auto"/>
              <w:bottom w:val="single" w:sz="4" w:space="0" w:color="auto"/>
              <w:right w:val="single" w:sz="4" w:space="0" w:color="auto"/>
            </w:tcBorders>
            <w:vAlign w:val="bottom"/>
          </w:tcPr>
          <w:p w14:paraId="308DB2A3" w14:textId="5C26CBE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w:t>
            </w:r>
          </w:p>
          <w:p w14:paraId="308DB2A4"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SHGC</w:t>
            </w:r>
          </w:p>
        </w:tc>
        <w:tc>
          <w:tcPr>
            <w:tcW w:w="954" w:type="dxa"/>
            <w:tcBorders>
              <w:top w:val="single" w:sz="4" w:space="0" w:color="auto"/>
              <w:left w:val="single" w:sz="4" w:space="0" w:color="auto"/>
              <w:bottom w:val="single" w:sz="4" w:space="0" w:color="auto"/>
              <w:right w:val="single" w:sz="4" w:space="0" w:color="auto"/>
            </w:tcBorders>
            <w:vAlign w:val="bottom"/>
          </w:tcPr>
          <w:p w14:paraId="308DB2A5" w14:textId="5C7BB23E" w:rsidR="00FA331A" w:rsidRPr="005959F4" w:rsidRDefault="000D7874" w:rsidP="00F80625">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SHCG </w:t>
            </w:r>
            <w:r w:rsidR="00FA331A" w:rsidRPr="005959F4">
              <w:rPr>
                <w:rFonts w:ascii="Calibri" w:hAnsi="Calibri"/>
                <w:sz w:val="18"/>
                <w:szCs w:val="18"/>
              </w:rPr>
              <w:t>Source</w:t>
            </w:r>
          </w:p>
        </w:tc>
        <w:tc>
          <w:tcPr>
            <w:tcW w:w="1034" w:type="dxa"/>
            <w:gridSpan w:val="2"/>
            <w:tcBorders>
              <w:top w:val="single" w:sz="4" w:space="0" w:color="auto"/>
              <w:left w:val="single" w:sz="4" w:space="0" w:color="auto"/>
              <w:bottom w:val="single" w:sz="4" w:space="0" w:color="auto"/>
              <w:right w:val="single" w:sz="4" w:space="0" w:color="auto"/>
            </w:tcBorders>
            <w:vAlign w:val="bottom"/>
          </w:tcPr>
          <w:p w14:paraId="308DB2A6"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Exterior</w:t>
            </w:r>
          </w:p>
          <w:p w14:paraId="308DB2A7"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Shading</w:t>
            </w:r>
          </w:p>
          <w:p w14:paraId="308DB2A8"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Device</w:t>
            </w:r>
          </w:p>
        </w:tc>
        <w:tc>
          <w:tcPr>
            <w:tcW w:w="1005" w:type="dxa"/>
            <w:tcBorders>
              <w:top w:val="single" w:sz="4" w:space="0" w:color="auto"/>
              <w:left w:val="single" w:sz="4" w:space="0" w:color="auto"/>
              <w:bottom w:val="single" w:sz="4" w:space="0" w:color="auto"/>
              <w:right w:val="single" w:sz="4" w:space="0" w:color="auto"/>
            </w:tcBorders>
            <w:vAlign w:val="bottom"/>
          </w:tcPr>
          <w:p w14:paraId="308DB2A9"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Combined SHGC from CF1R-ENV-03</w:t>
            </w:r>
          </w:p>
        </w:tc>
      </w:tr>
      <w:tr w:rsidR="00FA331A" w:rsidRPr="005959F4" w14:paraId="308DB2B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tcMar>
              <w:left w:w="58" w:type="dxa"/>
              <w:right w:w="58" w:type="dxa"/>
            </w:tcMar>
          </w:tcPr>
          <w:p w14:paraId="308DB2AB" w14:textId="77777777" w:rsidR="00FA331A" w:rsidRPr="005959F4" w:rsidRDefault="00FA331A" w:rsidP="00F80625">
            <w:pPr>
              <w:keepNext/>
              <w:tabs>
                <w:tab w:val="left" w:pos="5760"/>
                <w:tab w:val="left" w:pos="7212"/>
              </w:tabs>
              <w:jc w:val="center"/>
              <w:rPr>
                <w:rFonts w:ascii="Calibri" w:hAnsi="Calibri"/>
                <w:sz w:val="18"/>
                <w:szCs w:val="18"/>
              </w:rPr>
            </w:pPr>
          </w:p>
        </w:tc>
        <w:tc>
          <w:tcPr>
            <w:tcW w:w="1709" w:type="dxa"/>
            <w:tcBorders>
              <w:top w:val="single" w:sz="4" w:space="0" w:color="auto"/>
              <w:left w:val="single" w:sz="4" w:space="0" w:color="auto"/>
              <w:bottom w:val="single" w:sz="4" w:space="0" w:color="auto"/>
              <w:right w:val="single" w:sz="4" w:space="0" w:color="auto"/>
            </w:tcBorders>
          </w:tcPr>
          <w:p w14:paraId="308DB2AC" w14:textId="77777777" w:rsidR="00FA331A" w:rsidRPr="005959F4" w:rsidRDefault="00FA331A" w:rsidP="00F80625">
            <w:pPr>
              <w:keepNext/>
              <w:tabs>
                <w:tab w:val="left" w:pos="5760"/>
                <w:tab w:val="left" w:pos="7212"/>
              </w:tabs>
              <w:jc w:val="center"/>
              <w:rPr>
                <w:rFonts w:ascii="Calibri" w:hAnsi="Calibri"/>
                <w:sz w:val="18"/>
                <w:szCs w:val="18"/>
              </w:rPr>
            </w:pPr>
          </w:p>
        </w:tc>
        <w:tc>
          <w:tcPr>
            <w:tcW w:w="991"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308DB2AD"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Mar>
              <w:left w:w="14" w:type="dxa"/>
              <w:right w:w="14" w:type="dxa"/>
            </w:tcMar>
          </w:tcPr>
          <w:p w14:paraId="308DB2A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AF"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0"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1"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2"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3" w14:textId="77777777" w:rsidR="00FA331A" w:rsidRPr="005959F4" w:rsidRDefault="00FA331A" w:rsidP="00F80625">
            <w:pPr>
              <w:keepNext/>
              <w:jc w:val="center"/>
              <w:rPr>
                <w:rFonts w:ascii="Calibri" w:hAnsi="Calibri"/>
                <w:sz w:val="18"/>
                <w:szCs w:val="18"/>
              </w:rPr>
            </w:pPr>
          </w:p>
        </w:tc>
        <w:tc>
          <w:tcPr>
            <w:tcW w:w="993" w:type="dxa"/>
            <w:tcBorders>
              <w:top w:val="single" w:sz="4" w:space="0" w:color="auto"/>
              <w:left w:val="single" w:sz="4" w:space="0" w:color="auto"/>
              <w:bottom w:val="single" w:sz="4" w:space="0" w:color="auto"/>
              <w:right w:val="single" w:sz="4" w:space="0" w:color="auto"/>
            </w:tcBorders>
          </w:tcPr>
          <w:p w14:paraId="2D7013BA" w14:textId="77777777" w:rsidR="00FA331A" w:rsidRPr="005959F4" w:rsidRDefault="00FA331A" w:rsidP="00F80625">
            <w:pPr>
              <w:keepNext/>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4" w14:textId="15A9C826" w:rsidR="00FA331A" w:rsidRPr="005959F4" w:rsidRDefault="00FA331A" w:rsidP="00F80625">
            <w:pPr>
              <w:keepNext/>
              <w:jc w:val="center"/>
              <w:rPr>
                <w:rFonts w:ascii="Calibri" w:hAnsi="Calibri"/>
                <w:sz w:val="18"/>
                <w:szCs w:val="18"/>
              </w:rPr>
            </w:pPr>
          </w:p>
        </w:tc>
        <w:tc>
          <w:tcPr>
            <w:tcW w:w="954" w:type="dxa"/>
            <w:tcBorders>
              <w:top w:val="single" w:sz="4" w:space="0" w:color="auto"/>
              <w:left w:val="single" w:sz="4" w:space="0" w:color="auto"/>
              <w:bottom w:val="single" w:sz="4" w:space="0" w:color="auto"/>
              <w:right w:val="single" w:sz="4" w:space="0" w:color="auto"/>
            </w:tcBorders>
          </w:tcPr>
          <w:p w14:paraId="308DB2B5" w14:textId="77777777" w:rsidR="00FA331A" w:rsidRPr="005959F4" w:rsidRDefault="00FA331A" w:rsidP="00F80625">
            <w:pPr>
              <w:keepNext/>
              <w:jc w:val="center"/>
              <w:rPr>
                <w:rFonts w:ascii="Calibri" w:hAnsi="Calibri" w:cs="Tahoma"/>
                <w:sz w:val="18"/>
                <w:szCs w:val="18"/>
              </w:rPr>
            </w:pPr>
          </w:p>
        </w:tc>
        <w:tc>
          <w:tcPr>
            <w:tcW w:w="1034" w:type="dxa"/>
            <w:gridSpan w:val="2"/>
            <w:tcBorders>
              <w:top w:val="single" w:sz="4" w:space="0" w:color="auto"/>
              <w:left w:val="single" w:sz="4" w:space="0" w:color="auto"/>
              <w:bottom w:val="single" w:sz="4" w:space="0" w:color="auto"/>
              <w:right w:val="single" w:sz="4" w:space="0" w:color="auto"/>
            </w:tcBorders>
          </w:tcPr>
          <w:p w14:paraId="308DB2B6" w14:textId="77777777" w:rsidR="00FA331A" w:rsidRPr="005959F4" w:rsidRDefault="00FA331A" w:rsidP="00F80625">
            <w:pPr>
              <w:keepNext/>
              <w:jc w:val="center"/>
              <w:rPr>
                <w:rFonts w:ascii="Calibri" w:hAnsi="Calibri"/>
                <w:sz w:val="18"/>
                <w:szCs w:val="18"/>
              </w:rPr>
            </w:pPr>
          </w:p>
        </w:tc>
        <w:tc>
          <w:tcPr>
            <w:tcW w:w="1005" w:type="dxa"/>
            <w:tcBorders>
              <w:top w:val="single" w:sz="4" w:space="0" w:color="auto"/>
              <w:left w:val="single" w:sz="4" w:space="0" w:color="auto"/>
              <w:bottom w:val="single" w:sz="4" w:space="0" w:color="auto"/>
              <w:right w:val="single" w:sz="4" w:space="0" w:color="auto"/>
            </w:tcBorders>
          </w:tcPr>
          <w:p w14:paraId="308DB2B7" w14:textId="77777777" w:rsidR="00FA331A" w:rsidRPr="005959F4" w:rsidRDefault="00FA331A" w:rsidP="00F80625">
            <w:pPr>
              <w:keepNext/>
              <w:jc w:val="center"/>
              <w:rPr>
                <w:rFonts w:ascii="Calibri" w:hAnsi="Calibri"/>
                <w:sz w:val="18"/>
                <w:szCs w:val="18"/>
              </w:rPr>
            </w:pPr>
          </w:p>
        </w:tc>
      </w:tr>
      <w:tr w:rsidR="00FA331A" w:rsidRPr="005959F4" w14:paraId="308DB2B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B9" w14:textId="5E4634E8"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15</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BA" w14:textId="3FB189B5" w:rsidR="00FA331A" w:rsidRPr="005959F4" w:rsidRDefault="00FA331A" w:rsidP="00F80625">
            <w:pPr>
              <w:keepNext/>
              <w:rPr>
                <w:rFonts w:ascii="Calibri" w:hAnsi="Calibri"/>
                <w:sz w:val="18"/>
                <w:szCs w:val="18"/>
              </w:rPr>
            </w:pPr>
            <w:r w:rsidRPr="005959F4">
              <w:rPr>
                <w:rFonts w:ascii="Calibri" w:hAnsi="Calibri"/>
                <w:sz w:val="18"/>
                <w:szCs w:val="18"/>
              </w:rPr>
              <w:t>Total Proposed Fenestration Area</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BB" w14:textId="77777777" w:rsidR="00FA331A" w:rsidRPr="005959F4" w:rsidRDefault="00FA331A" w:rsidP="00F80625">
            <w:pPr>
              <w:keepNext/>
              <w:jc w:val="center"/>
              <w:rPr>
                <w:rFonts w:ascii="Calibri" w:hAnsi="Calibri"/>
                <w:sz w:val="18"/>
                <w:szCs w:val="18"/>
              </w:rPr>
            </w:pPr>
          </w:p>
        </w:tc>
      </w:tr>
      <w:tr w:rsidR="00FA331A" w:rsidRPr="005959F4" w14:paraId="308DB2C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BD" w14:textId="4668900F"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16</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BE" w14:textId="31B8AF72" w:rsidR="00FA331A" w:rsidRPr="005959F4" w:rsidRDefault="00FA331A" w:rsidP="00F80625">
            <w:pPr>
              <w:keepNext/>
              <w:rPr>
                <w:rFonts w:ascii="Calibri" w:hAnsi="Calibri"/>
                <w:sz w:val="18"/>
                <w:szCs w:val="18"/>
              </w:rPr>
            </w:pPr>
            <w:r w:rsidRPr="005959F4">
              <w:rPr>
                <w:rFonts w:ascii="Calibri" w:hAnsi="Calibri"/>
                <w:sz w:val="18"/>
                <w:szCs w:val="18"/>
              </w:rPr>
              <w:t>Maximum Allowed Fenestration Area</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BF" w14:textId="77777777" w:rsidR="00FA331A" w:rsidRPr="005959F4" w:rsidRDefault="00FA331A" w:rsidP="00F80625">
            <w:pPr>
              <w:keepNext/>
              <w:jc w:val="center"/>
              <w:rPr>
                <w:rFonts w:ascii="Calibri" w:hAnsi="Calibri"/>
                <w:sz w:val="18"/>
                <w:szCs w:val="18"/>
              </w:rPr>
            </w:pPr>
          </w:p>
        </w:tc>
      </w:tr>
      <w:tr w:rsidR="00FA331A" w:rsidRPr="005959F4" w14:paraId="308DB2C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1" w14:textId="346B58E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17</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C2" w14:textId="31FDFC62"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C3" w14:textId="59239A9D" w:rsidR="00FA331A" w:rsidRPr="005959F4" w:rsidRDefault="00FA331A" w:rsidP="00F80625">
            <w:pPr>
              <w:keepNext/>
              <w:rPr>
                <w:rFonts w:ascii="Calibri" w:hAnsi="Calibri"/>
                <w:sz w:val="18"/>
                <w:szCs w:val="18"/>
              </w:rPr>
            </w:pPr>
          </w:p>
        </w:tc>
      </w:tr>
      <w:tr w:rsidR="00FA331A" w:rsidRPr="005959F4" w14:paraId="308DB2C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5" w14:textId="153D89E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18</w:t>
            </w:r>
          </w:p>
        </w:tc>
        <w:tc>
          <w:tcPr>
            <w:tcW w:w="11634" w:type="dxa"/>
            <w:gridSpan w:val="13"/>
            <w:tcBorders>
              <w:top w:val="single" w:sz="4" w:space="0" w:color="auto"/>
              <w:left w:val="single" w:sz="4" w:space="0" w:color="auto"/>
              <w:bottom w:val="single" w:sz="4" w:space="0" w:color="auto"/>
              <w:right w:val="single" w:sz="4" w:space="0" w:color="auto"/>
            </w:tcBorders>
            <w:vAlign w:val="center"/>
          </w:tcPr>
          <w:p w14:paraId="308DB2C6" w14:textId="0B7E93B4" w:rsidR="00FA331A" w:rsidRPr="005959F4" w:rsidRDefault="00FA331A" w:rsidP="00F80625">
            <w:pPr>
              <w:keepNext/>
              <w:rPr>
                <w:rFonts w:ascii="Calibri" w:hAnsi="Calibri"/>
                <w:sz w:val="18"/>
                <w:szCs w:val="18"/>
              </w:rPr>
            </w:pPr>
            <w:r w:rsidRPr="005959F4">
              <w:rPr>
                <w:rFonts w:ascii="Calibri" w:hAnsi="Calibri"/>
                <w:sz w:val="18"/>
                <w:szCs w:val="18"/>
              </w:rPr>
              <w:t>Total Proposed West-Facing Fenestration Area</w:t>
            </w:r>
          </w:p>
        </w:tc>
        <w:tc>
          <w:tcPr>
            <w:tcW w:w="1996" w:type="dxa"/>
            <w:gridSpan w:val="2"/>
            <w:tcBorders>
              <w:top w:val="single" w:sz="4" w:space="0" w:color="auto"/>
              <w:left w:val="single" w:sz="4" w:space="0" w:color="auto"/>
              <w:bottom w:val="single" w:sz="4" w:space="0" w:color="auto"/>
              <w:right w:val="single" w:sz="4" w:space="0" w:color="auto"/>
            </w:tcBorders>
            <w:vAlign w:val="bottom"/>
          </w:tcPr>
          <w:p w14:paraId="308DB2C7" w14:textId="77777777" w:rsidR="00FA331A" w:rsidRPr="005959F4" w:rsidRDefault="00FA331A" w:rsidP="00F80625">
            <w:pPr>
              <w:keepNext/>
              <w:jc w:val="center"/>
              <w:rPr>
                <w:rFonts w:ascii="Calibri" w:hAnsi="Calibri"/>
                <w:sz w:val="18"/>
                <w:szCs w:val="18"/>
              </w:rPr>
            </w:pPr>
          </w:p>
        </w:tc>
      </w:tr>
      <w:tr w:rsidR="00FA331A" w:rsidRPr="005959F4" w14:paraId="308DB2C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9" w14:textId="74DF43EB"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19</w:t>
            </w:r>
          </w:p>
        </w:tc>
        <w:tc>
          <w:tcPr>
            <w:tcW w:w="11634" w:type="dxa"/>
            <w:gridSpan w:val="13"/>
            <w:tcBorders>
              <w:top w:val="single" w:sz="4" w:space="0" w:color="auto"/>
              <w:left w:val="single" w:sz="4" w:space="0" w:color="auto"/>
              <w:bottom w:val="single" w:sz="4" w:space="0" w:color="auto"/>
              <w:right w:val="single" w:sz="4" w:space="0" w:color="auto"/>
            </w:tcBorders>
            <w:vAlign w:val="center"/>
          </w:tcPr>
          <w:p w14:paraId="308DB2CA" w14:textId="01A641B9" w:rsidR="00FA331A" w:rsidRPr="005959F4" w:rsidRDefault="00FA331A" w:rsidP="00F80625">
            <w:pPr>
              <w:keepNext/>
              <w:rPr>
                <w:rFonts w:ascii="Calibri" w:hAnsi="Calibri"/>
                <w:sz w:val="18"/>
                <w:szCs w:val="18"/>
              </w:rPr>
            </w:pPr>
            <w:r w:rsidRPr="005959F4">
              <w:rPr>
                <w:rFonts w:ascii="Calibri" w:hAnsi="Calibri"/>
                <w:sz w:val="18"/>
                <w:szCs w:val="18"/>
              </w:rPr>
              <w:t>Maximum Allowed West-Facing Fenestration Area</w:t>
            </w:r>
          </w:p>
        </w:tc>
        <w:tc>
          <w:tcPr>
            <w:tcW w:w="1996" w:type="dxa"/>
            <w:gridSpan w:val="2"/>
            <w:tcBorders>
              <w:top w:val="single" w:sz="4" w:space="0" w:color="auto"/>
              <w:left w:val="single" w:sz="4" w:space="0" w:color="auto"/>
              <w:bottom w:val="single" w:sz="4" w:space="0" w:color="auto"/>
              <w:right w:val="single" w:sz="4" w:space="0" w:color="auto"/>
            </w:tcBorders>
            <w:vAlign w:val="bottom"/>
          </w:tcPr>
          <w:p w14:paraId="308DB2CB" w14:textId="77777777" w:rsidR="00FA331A" w:rsidRPr="005959F4" w:rsidRDefault="00FA331A" w:rsidP="00F80625">
            <w:pPr>
              <w:keepNext/>
              <w:jc w:val="center"/>
              <w:rPr>
                <w:rFonts w:ascii="Calibri" w:hAnsi="Calibri"/>
                <w:sz w:val="18"/>
                <w:szCs w:val="18"/>
              </w:rPr>
            </w:pPr>
          </w:p>
        </w:tc>
      </w:tr>
      <w:tr w:rsidR="00FA331A" w:rsidRPr="005959F4" w14:paraId="308DB2D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D" w14:textId="343D7DA4"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20</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CE" w14:textId="77C812D1"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CF" w14:textId="7F53680A" w:rsidR="00FA331A" w:rsidRPr="005959F4" w:rsidRDefault="00FA331A" w:rsidP="00F80625">
            <w:pPr>
              <w:keepNext/>
              <w:rPr>
                <w:rFonts w:ascii="Calibri" w:hAnsi="Calibri"/>
                <w:sz w:val="18"/>
                <w:szCs w:val="18"/>
              </w:rPr>
            </w:pPr>
          </w:p>
        </w:tc>
      </w:tr>
      <w:tr w:rsidR="00FA331A" w:rsidRPr="005959F4" w14:paraId="308DB2D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1" w14:textId="3609CC6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21</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2" w14:textId="7A857CAB" w:rsidR="00FA331A" w:rsidRPr="005959F4" w:rsidRDefault="00FA331A" w:rsidP="00F80625">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(Windows)</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D3" w14:textId="77777777" w:rsidR="00FA331A" w:rsidRPr="005959F4" w:rsidRDefault="00FA331A" w:rsidP="00F80625">
            <w:pPr>
              <w:keepNext/>
              <w:jc w:val="center"/>
              <w:rPr>
                <w:rFonts w:ascii="Calibri" w:hAnsi="Calibri"/>
                <w:sz w:val="18"/>
                <w:szCs w:val="18"/>
              </w:rPr>
            </w:pPr>
          </w:p>
        </w:tc>
      </w:tr>
      <w:tr w:rsidR="00FA331A" w:rsidRPr="005959F4" w14:paraId="308DB2D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5" w14:textId="30F269E0"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22</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6" w14:textId="6E0CA02F" w:rsidR="00FA331A" w:rsidRPr="005959F4" w:rsidRDefault="00FA331A" w:rsidP="00F80625">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D7" w14:textId="77777777" w:rsidR="00FA331A" w:rsidRPr="005959F4" w:rsidRDefault="00FA331A" w:rsidP="00F80625">
            <w:pPr>
              <w:keepNext/>
              <w:jc w:val="center"/>
              <w:rPr>
                <w:rFonts w:ascii="Calibri" w:hAnsi="Calibri"/>
                <w:sz w:val="18"/>
                <w:szCs w:val="18"/>
              </w:rPr>
            </w:pPr>
          </w:p>
        </w:tc>
      </w:tr>
      <w:tr w:rsidR="00FA331A" w:rsidRPr="005959F4" w14:paraId="308DB2D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9" w14:textId="5ED47889"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23</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DA" w14:textId="5186C640"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DB" w14:textId="278BAC99" w:rsidR="00FA331A" w:rsidRPr="005959F4" w:rsidRDefault="00FA331A" w:rsidP="00F80625">
            <w:pPr>
              <w:keepNext/>
              <w:rPr>
                <w:rFonts w:ascii="Calibri" w:hAnsi="Calibri"/>
                <w:sz w:val="18"/>
                <w:szCs w:val="18"/>
              </w:rPr>
            </w:pPr>
          </w:p>
        </w:tc>
      </w:tr>
      <w:tr w:rsidR="00FA331A" w:rsidRPr="005959F4" w14:paraId="308DB2E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D" w14:textId="18210886"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24</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E" w14:textId="756A12D9" w:rsidR="00FA331A" w:rsidRPr="005959F4" w:rsidRDefault="00FA331A" w:rsidP="00F80625">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DF" w14:textId="77777777" w:rsidR="00FA331A" w:rsidRPr="005959F4" w:rsidRDefault="00FA331A" w:rsidP="00F80625">
            <w:pPr>
              <w:keepNext/>
              <w:jc w:val="center"/>
              <w:rPr>
                <w:rFonts w:ascii="Calibri" w:hAnsi="Calibri"/>
                <w:sz w:val="18"/>
                <w:szCs w:val="18"/>
              </w:rPr>
            </w:pPr>
          </w:p>
        </w:tc>
      </w:tr>
      <w:tr w:rsidR="00FA331A" w:rsidRPr="005959F4" w14:paraId="308DB2E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E1" w14:textId="4650AD9C"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25</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E2" w14:textId="0161FEB4" w:rsidR="00FA331A" w:rsidRPr="005959F4" w:rsidRDefault="00FA331A" w:rsidP="00F80625">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E3" w14:textId="77777777" w:rsidR="00FA331A" w:rsidRPr="005959F4" w:rsidRDefault="00FA331A" w:rsidP="00F80625">
            <w:pPr>
              <w:keepNext/>
              <w:jc w:val="center"/>
              <w:rPr>
                <w:rFonts w:ascii="Calibri" w:hAnsi="Calibri"/>
                <w:sz w:val="18"/>
                <w:szCs w:val="18"/>
              </w:rPr>
            </w:pPr>
          </w:p>
        </w:tc>
      </w:tr>
      <w:tr w:rsidR="00FA331A" w:rsidRPr="005959F4" w14:paraId="308DB2E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E5" w14:textId="2021049A"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lastRenderedPageBreak/>
              <w:t>26</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E6" w14:textId="3A705580"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E7" w14:textId="51DE0AD9" w:rsidR="00FA331A" w:rsidRPr="005959F4" w:rsidRDefault="00FA331A" w:rsidP="00F80625">
            <w:pPr>
              <w:keepNext/>
              <w:rPr>
                <w:rFonts w:ascii="Calibri" w:hAnsi="Calibri"/>
                <w:sz w:val="18"/>
                <w:szCs w:val="18"/>
              </w:rPr>
            </w:pPr>
          </w:p>
        </w:tc>
      </w:tr>
      <w:tr w:rsidR="00DF2490" w:rsidRPr="005959F4" w14:paraId="393E55B3"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58C2EC05" w14:textId="1FD08A2A"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27</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48E56E62" w14:textId="2774FA36" w:rsidR="00FA331A" w:rsidRPr="005959F4" w:rsidRDefault="00FA331A" w:rsidP="00F80625">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24C87507" w14:textId="77777777" w:rsidR="00FA331A" w:rsidRPr="005959F4" w:rsidRDefault="00FA331A" w:rsidP="00F80625">
            <w:pPr>
              <w:keepNext/>
              <w:jc w:val="center"/>
              <w:rPr>
                <w:rFonts w:ascii="Calibri" w:hAnsi="Calibri"/>
                <w:sz w:val="18"/>
                <w:szCs w:val="18"/>
              </w:rPr>
            </w:pPr>
          </w:p>
        </w:tc>
      </w:tr>
      <w:tr w:rsidR="00DF2490" w:rsidRPr="005959F4" w14:paraId="28D898A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276A8ACC" w14:textId="298CBC08"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8</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D5B74A0" w14:textId="4DAFB3A6" w:rsidR="00FA331A" w:rsidRPr="005959F4" w:rsidRDefault="00FA331A" w:rsidP="00F80625">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7895E0A8" w14:textId="77777777" w:rsidR="00FA331A" w:rsidRPr="005959F4" w:rsidRDefault="00FA331A" w:rsidP="00F80625">
            <w:pPr>
              <w:keepNext/>
              <w:jc w:val="center"/>
              <w:rPr>
                <w:rFonts w:ascii="Calibri" w:hAnsi="Calibri"/>
                <w:sz w:val="18"/>
                <w:szCs w:val="18"/>
              </w:rPr>
            </w:pPr>
          </w:p>
        </w:tc>
      </w:tr>
      <w:tr w:rsidR="00FA331A" w:rsidRPr="005959F4" w14:paraId="723EF0F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1863F4E4" w14:textId="4BC27250"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9</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4DB67C3C" w14:textId="028CD796"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6CC8E67B" w14:textId="77777777" w:rsidR="00FA331A" w:rsidRPr="005959F4" w:rsidRDefault="00FA331A" w:rsidP="00F80625">
            <w:pPr>
              <w:keepNext/>
              <w:rPr>
                <w:rFonts w:ascii="Calibri" w:hAnsi="Calibri"/>
                <w:sz w:val="18"/>
                <w:szCs w:val="18"/>
              </w:rPr>
            </w:pPr>
          </w:p>
        </w:tc>
      </w:tr>
      <w:tr w:rsidR="00DF2490" w:rsidRPr="005959F4" w14:paraId="63C39F1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73AF56B2" w14:textId="143B3D00"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30</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289DED91" w14:textId="688BB7F6" w:rsidR="00FA331A" w:rsidRPr="005959F4" w:rsidRDefault="00FA331A" w:rsidP="00F80625">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4DAF93BD" w14:textId="77777777" w:rsidR="00FA331A" w:rsidRPr="005959F4" w:rsidRDefault="00FA331A" w:rsidP="00F80625">
            <w:pPr>
              <w:keepNext/>
              <w:jc w:val="center"/>
              <w:rPr>
                <w:rFonts w:ascii="Calibri" w:hAnsi="Calibri"/>
                <w:sz w:val="18"/>
                <w:szCs w:val="18"/>
              </w:rPr>
            </w:pPr>
          </w:p>
        </w:tc>
      </w:tr>
      <w:tr w:rsidR="00DF2490" w:rsidRPr="005959F4" w14:paraId="76BAA06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62BBF320" w14:textId="156C3BCF"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31</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5F6AF96D" w14:textId="531D59FE" w:rsidR="00FA331A" w:rsidRPr="005959F4" w:rsidRDefault="00FA331A" w:rsidP="00F80625">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25EFAC88" w14:textId="77777777" w:rsidR="00FA331A" w:rsidRPr="005959F4" w:rsidRDefault="00FA331A" w:rsidP="00F80625">
            <w:pPr>
              <w:keepNext/>
              <w:jc w:val="center"/>
              <w:rPr>
                <w:rFonts w:ascii="Calibri" w:hAnsi="Calibri"/>
                <w:sz w:val="18"/>
                <w:szCs w:val="18"/>
              </w:rPr>
            </w:pPr>
          </w:p>
        </w:tc>
      </w:tr>
      <w:tr w:rsidR="00FA331A" w:rsidRPr="005959F4" w14:paraId="2686F46D"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70A80500" w14:textId="678BD55F"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32</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78D4C7C2" w14:textId="70373EED"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160059EF" w14:textId="77777777" w:rsidR="00FA331A" w:rsidRPr="005959F4" w:rsidRDefault="00FA331A" w:rsidP="00F80625">
            <w:pPr>
              <w:keepNext/>
              <w:rPr>
                <w:rFonts w:ascii="Calibri" w:hAnsi="Calibri"/>
                <w:sz w:val="18"/>
                <w:szCs w:val="18"/>
              </w:rPr>
            </w:pPr>
          </w:p>
        </w:tc>
      </w:tr>
    </w:tbl>
    <w:p w14:paraId="308DB2E9" w14:textId="676FF47A" w:rsidR="004C068E" w:rsidRPr="005959F4" w:rsidRDefault="004C068E" w:rsidP="00733B40">
      <w:pPr>
        <w:rPr>
          <w:rFonts w:ascii="Calibri" w:hAnsi="Calibri"/>
          <w:sz w:val="18"/>
          <w:szCs w:val="18"/>
        </w:rPr>
      </w:pPr>
    </w:p>
    <w:tbl>
      <w:tblP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8"/>
        <w:gridCol w:w="1349"/>
        <w:gridCol w:w="989"/>
        <w:gridCol w:w="990"/>
        <w:gridCol w:w="1350"/>
        <w:gridCol w:w="990"/>
        <w:gridCol w:w="1080"/>
        <w:gridCol w:w="1080"/>
        <w:gridCol w:w="1710"/>
        <w:gridCol w:w="990"/>
        <w:gridCol w:w="1080"/>
        <w:gridCol w:w="1440"/>
      </w:tblGrid>
      <w:tr w:rsidR="00612F8E" w:rsidRPr="005959F4" w14:paraId="308DB2EF" w14:textId="77777777" w:rsidTr="00F80625">
        <w:trPr>
          <w:trHeight w:val="317"/>
        </w:trPr>
        <w:tc>
          <w:tcPr>
            <w:tcW w:w="14396" w:type="dxa"/>
            <w:gridSpan w:val="12"/>
            <w:tcBorders>
              <w:top w:val="single" w:sz="4" w:space="0" w:color="auto"/>
              <w:left w:val="single" w:sz="4" w:space="0" w:color="auto"/>
              <w:bottom w:val="single" w:sz="4" w:space="0" w:color="auto"/>
              <w:right w:val="single" w:sz="4" w:space="0" w:color="auto"/>
            </w:tcBorders>
            <w:vAlign w:val="center"/>
          </w:tcPr>
          <w:p w14:paraId="308DB2EE" w14:textId="4CF35CFF" w:rsidR="00612F8E" w:rsidRPr="005959F4" w:rsidRDefault="00612F8E" w:rsidP="00524BBF">
            <w:pPr>
              <w:keepNext/>
              <w:rPr>
                <w:rFonts w:ascii="Calibri" w:eastAsia="Calibri" w:hAnsi="Calibri"/>
                <w:b/>
                <w:sz w:val="18"/>
                <w:szCs w:val="18"/>
              </w:rPr>
            </w:pPr>
            <w:r w:rsidRPr="005959F4">
              <w:rPr>
                <w:rFonts w:ascii="Calibri" w:eastAsia="Calibri" w:hAnsi="Calibri"/>
                <w:b/>
                <w:sz w:val="18"/>
                <w:szCs w:val="18"/>
              </w:rPr>
              <w:t xml:space="preserve">K. Space Conditioning (SC) Systems – Heating/Cooling/Ducts </w:t>
            </w:r>
            <w:r w:rsidRPr="005959F4">
              <w:rPr>
                <w:rFonts w:ascii="Calibri" w:eastAsia="Calibri" w:hAnsi="Calibri"/>
                <w:sz w:val="18"/>
                <w:szCs w:val="18"/>
              </w:rPr>
              <w:t>(Section 150.1(c)7)</w:t>
            </w:r>
          </w:p>
        </w:tc>
      </w:tr>
      <w:tr w:rsidR="00612F8E" w:rsidRPr="005959F4" w14:paraId="308DB2FC" w14:textId="77777777" w:rsidTr="00F80625">
        <w:trPr>
          <w:trHeight w:val="223"/>
        </w:trPr>
        <w:tc>
          <w:tcPr>
            <w:tcW w:w="1348" w:type="dxa"/>
            <w:tcBorders>
              <w:top w:val="single" w:sz="4" w:space="0" w:color="auto"/>
              <w:left w:val="single" w:sz="4" w:space="0" w:color="auto"/>
              <w:bottom w:val="single" w:sz="4" w:space="0" w:color="auto"/>
              <w:right w:val="single" w:sz="4" w:space="0" w:color="auto"/>
            </w:tcBorders>
            <w:vAlign w:val="bottom"/>
          </w:tcPr>
          <w:p w14:paraId="308DB2F0"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01</w:t>
            </w:r>
          </w:p>
        </w:tc>
        <w:tc>
          <w:tcPr>
            <w:tcW w:w="1349" w:type="dxa"/>
            <w:tcBorders>
              <w:top w:val="single" w:sz="4" w:space="0" w:color="auto"/>
              <w:left w:val="single" w:sz="4" w:space="0" w:color="auto"/>
              <w:bottom w:val="single" w:sz="4" w:space="0" w:color="auto"/>
              <w:right w:val="single" w:sz="4" w:space="0" w:color="auto"/>
            </w:tcBorders>
            <w:vAlign w:val="bottom"/>
          </w:tcPr>
          <w:p w14:paraId="308DB2F1"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02</w:t>
            </w:r>
          </w:p>
        </w:tc>
        <w:tc>
          <w:tcPr>
            <w:tcW w:w="989" w:type="dxa"/>
            <w:tcBorders>
              <w:top w:val="single" w:sz="4" w:space="0" w:color="auto"/>
              <w:left w:val="single" w:sz="4" w:space="0" w:color="auto"/>
              <w:bottom w:val="single" w:sz="4" w:space="0" w:color="auto"/>
              <w:right w:val="single" w:sz="4" w:space="0" w:color="auto"/>
            </w:tcBorders>
            <w:vAlign w:val="bottom"/>
          </w:tcPr>
          <w:p w14:paraId="308DB2F2"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03</w:t>
            </w:r>
          </w:p>
        </w:tc>
        <w:tc>
          <w:tcPr>
            <w:tcW w:w="990" w:type="dxa"/>
            <w:tcBorders>
              <w:top w:val="single" w:sz="4" w:space="0" w:color="auto"/>
              <w:left w:val="single" w:sz="4" w:space="0" w:color="auto"/>
              <w:bottom w:val="single" w:sz="4" w:space="0" w:color="auto"/>
              <w:right w:val="single" w:sz="4" w:space="0" w:color="auto"/>
            </w:tcBorders>
            <w:vAlign w:val="bottom"/>
          </w:tcPr>
          <w:p w14:paraId="308DB2F3"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04</w:t>
            </w:r>
          </w:p>
        </w:tc>
        <w:tc>
          <w:tcPr>
            <w:tcW w:w="1350" w:type="dxa"/>
            <w:tcBorders>
              <w:top w:val="single" w:sz="4" w:space="0" w:color="auto"/>
              <w:left w:val="single" w:sz="4" w:space="0" w:color="auto"/>
              <w:bottom w:val="single" w:sz="4" w:space="0" w:color="auto"/>
              <w:right w:val="single" w:sz="4" w:space="0" w:color="auto"/>
            </w:tcBorders>
            <w:vAlign w:val="bottom"/>
          </w:tcPr>
          <w:p w14:paraId="308DB2F4"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05</w:t>
            </w:r>
          </w:p>
        </w:tc>
        <w:tc>
          <w:tcPr>
            <w:tcW w:w="990" w:type="dxa"/>
            <w:tcBorders>
              <w:top w:val="single" w:sz="4" w:space="0" w:color="auto"/>
              <w:left w:val="single" w:sz="4" w:space="0" w:color="auto"/>
              <w:bottom w:val="single" w:sz="4" w:space="0" w:color="auto"/>
              <w:right w:val="single" w:sz="4" w:space="0" w:color="auto"/>
            </w:tcBorders>
          </w:tcPr>
          <w:p w14:paraId="4FF12A4D" w14:textId="414104EA" w:rsidR="00612F8E" w:rsidRPr="005959F4" w:rsidRDefault="00612F8E" w:rsidP="003E21D4">
            <w:pPr>
              <w:keepNext/>
              <w:jc w:val="center"/>
              <w:rPr>
                <w:rFonts w:ascii="Calibri" w:hAnsi="Calibri"/>
                <w:sz w:val="18"/>
                <w:szCs w:val="18"/>
              </w:rPr>
            </w:pPr>
            <w:r w:rsidRPr="005959F4">
              <w:rPr>
                <w:rFonts w:ascii="Calibri" w:hAnsi="Calibri"/>
                <w:sz w:val="18"/>
                <w:szCs w:val="18"/>
              </w:rPr>
              <w:t>06</w:t>
            </w:r>
          </w:p>
        </w:tc>
        <w:tc>
          <w:tcPr>
            <w:tcW w:w="1080" w:type="dxa"/>
            <w:tcBorders>
              <w:top w:val="single" w:sz="4" w:space="0" w:color="auto"/>
              <w:left w:val="single" w:sz="4" w:space="0" w:color="auto"/>
              <w:bottom w:val="single" w:sz="4" w:space="0" w:color="auto"/>
              <w:right w:val="single" w:sz="4" w:space="0" w:color="auto"/>
            </w:tcBorders>
            <w:vAlign w:val="bottom"/>
          </w:tcPr>
          <w:p w14:paraId="308DB2F5" w14:textId="522A29F6" w:rsidR="00612F8E" w:rsidRPr="005959F4" w:rsidRDefault="00612F8E" w:rsidP="00612F8E">
            <w:pPr>
              <w:keepNext/>
              <w:jc w:val="center"/>
              <w:rPr>
                <w:rFonts w:ascii="Calibri" w:hAnsi="Calibri"/>
                <w:sz w:val="18"/>
                <w:szCs w:val="18"/>
              </w:rPr>
            </w:pPr>
            <w:r w:rsidRPr="005959F4">
              <w:rPr>
                <w:rFonts w:ascii="Calibri" w:hAnsi="Calibri"/>
                <w:sz w:val="18"/>
                <w:szCs w:val="18"/>
              </w:rPr>
              <w:t>07</w:t>
            </w:r>
          </w:p>
        </w:tc>
        <w:tc>
          <w:tcPr>
            <w:tcW w:w="1080" w:type="dxa"/>
            <w:tcBorders>
              <w:top w:val="single" w:sz="4" w:space="0" w:color="auto"/>
              <w:left w:val="single" w:sz="4" w:space="0" w:color="auto"/>
              <w:bottom w:val="single" w:sz="4" w:space="0" w:color="auto"/>
              <w:right w:val="single" w:sz="4" w:space="0" w:color="auto"/>
            </w:tcBorders>
            <w:vAlign w:val="bottom"/>
          </w:tcPr>
          <w:p w14:paraId="308DB2F6" w14:textId="1D056185" w:rsidR="00612F8E" w:rsidRPr="005959F4" w:rsidRDefault="00612F8E" w:rsidP="00612F8E">
            <w:pPr>
              <w:keepNext/>
              <w:jc w:val="center"/>
              <w:rPr>
                <w:rFonts w:ascii="Calibri" w:hAnsi="Calibri"/>
                <w:sz w:val="18"/>
                <w:szCs w:val="18"/>
              </w:rPr>
            </w:pPr>
            <w:r w:rsidRPr="005959F4">
              <w:rPr>
                <w:rFonts w:ascii="Calibri" w:hAnsi="Calibri"/>
                <w:sz w:val="18"/>
                <w:szCs w:val="18"/>
              </w:rPr>
              <w:t>08</w:t>
            </w:r>
          </w:p>
        </w:tc>
        <w:tc>
          <w:tcPr>
            <w:tcW w:w="1710" w:type="dxa"/>
            <w:tcBorders>
              <w:top w:val="single" w:sz="4" w:space="0" w:color="auto"/>
              <w:left w:val="single" w:sz="4" w:space="0" w:color="auto"/>
              <w:bottom w:val="single" w:sz="4" w:space="0" w:color="auto"/>
              <w:right w:val="single" w:sz="4" w:space="0" w:color="auto"/>
            </w:tcBorders>
            <w:vAlign w:val="bottom"/>
          </w:tcPr>
          <w:p w14:paraId="308DB2F7" w14:textId="0A24B93F" w:rsidR="00612F8E" w:rsidRPr="005959F4" w:rsidRDefault="00612F8E" w:rsidP="003E21D4">
            <w:pPr>
              <w:keepNext/>
              <w:jc w:val="center"/>
              <w:rPr>
                <w:rFonts w:ascii="Calibri" w:hAnsi="Calibri"/>
                <w:sz w:val="18"/>
                <w:szCs w:val="18"/>
              </w:rPr>
            </w:pPr>
            <w:r w:rsidRPr="005959F4">
              <w:rPr>
                <w:rFonts w:ascii="Calibri" w:hAnsi="Calibri"/>
                <w:sz w:val="18"/>
                <w:szCs w:val="18"/>
              </w:rPr>
              <w:t>09</w:t>
            </w:r>
          </w:p>
        </w:tc>
        <w:tc>
          <w:tcPr>
            <w:tcW w:w="990" w:type="dxa"/>
            <w:tcBorders>
              <w:top w:val="single" w:sz="4" w:space="0" w:color="auto"/>
              <w:left w:val="single" w:sz="4" w:space="0" w:color="auto"/>
              <w:bottom w:val="single" w:sz="4" w:space="0" w:color="auto"/>
              <w:right w:val="single" w:sz="4" w:space="0" w:color="auto"/>
            </w:tcBorders>
            <w:vAlign w:val="bottom"/>
          </w:tcPr>
          <w:p w14:paraId="308DB2F8" w14:textId="7F64F749" w:rsidR="00612F8E" w:rsidRPr="005959F4" w:rsidRDefault="00612F8E" w:rsidP="00612F8E">
            <w:pPr>
              <w:keepNext/>
              <w:jc w:val="center"/>
              <w:rPr>
                <w:rFonts w:ascii="Calibri" w:hAnsi="Calibri"/>
                <w:sz w:val="18"/>
                <w:szCs w:val="18"/>
              </w:rPr>
            </w:pPr>
            <w:r w:rsidRPr="005959F4">
              <w:rPr>
                <w:rFonts w:ascii="Calibri" w:hAnsi="Calibri"/>
                <w:sz w:val="18"/>
                <w:szCs w:val="18"/>
              </w:rPr>
              <w:t>10</w:t>
            </w:r>
          </w:p>
        </w:tc>
        <w:tc>
          <w:tcPr>
            <w:tcW w:w="1080" w:type="dxa"/>
            <w:tcBorders>
              <w:top w:val="single" w:sz="4" w:space="0" w:color="auto"/>
              <w:left w:val="single" w:sz="4" w:space="0" w:color="auto"/>
              <w:bottom w:val="single" w:sz="4" w:space="0" w:color="auto"/>
              <w:right w:val="single" w:sz="4" w:space="0" w:color="auto"/>
            </w:tcBorders>
            <w:vAlign w:val="bottom"/>
          </w:tcPr>
          <w:p w14:paraId="308DB2F9" w14:textId="5DFB0910" w:rsidR="00612F8E" w:rsidRPr="005959F4" w:rsidRDefault="00612F8E" w:rsidP="00612F8E">
            <w:pPr>
              <w:keepNext/>
              <w:jc w:val="center"/>
              <w:rPr>
                <w:rFonts w:ascii="Calibri" w:hAnsi="Calibri"/>
                <w:sz w:val="18"/>
                <w:szCs w:val="18"/>
              </w:rPr>
            </w:pPr>
            <w:r w:rsidRPr="005959F4">
              <w:rPr>
                <w:rFonts w:ascii="Calibri" w:hAnsi="Calibri"/>
                <w:sz w:val="18"/>
                <w:szCs w:val="18"/>
              </w:rPr>
              <w:t>11</w:t>
            </w:r>
          </w:p>
        </w:tc>
        <w:tc>
          <w:tcPr>
            <w:tcW w:w="1440" w:type="dxa"/>
            <w:tcBorders>
              <w:top w:val="single" w:sz="4" w:space="0" w:color="auto"/>
              <w:left w:val="single" w:sz="4" w:space="0" w:color="auto"/>
              <w:bottom w:val="single" w:sz="4" w:space="0" w:color="auto"/>
              <w:right w:val="single" w:sz="4" w:space="0" w:color="auto"/>
            </w:tcBorders>
            <w:vAlign w:val="bottom"/>
          </w:tcPr>
          <w:p w14:paraId="308DB2FB" w14:textId="35D7CBB4" w:rsidR="00612F8E" w:rsidRPr="005959F4" w:rsidRDefault="00612F8E" w:rsidP="00612F8E">
            <w:pPr>
              <w:keepNext/>
              <w:jc w:val="center"/>
              <w:rPr>
                <w:rFonts w:ascii="Calibri" w:hAnsi="Calibri"/>
                <w:sz w:val="18"/>
                <w:szCs w:val="18"/>
              </w:rPr>
            </w:pPr>
            <w:r w:rsidRPr="005959F4">
              <w:rPr>
                <w:rFonts w:ascii="Calibri" w:hAnsi="Calibri"/>
                <w:sz w:val="18"/>
                <w:szCs w:val="18"/>
              </w:rPr>
              <w:t>12</w:t>
            </w:r>
          </w:p>
        </w:tc>
      </w:tr>
      <w:tr w:rsidR="00612F8E" w:rsidRPr="005959F4" w14:paraId="308DB30E" w14:textId="77777777" w:rsidTr="00F80625">
        <w:trPr>
          <w:trHeight w:val="627"/>
        </w:trPr>
        <w:tc>
          <w:tcPr>
            <w:tcW w:w="1348" w:type="dxa"/>
            <w:tcBorders>
              <w:top w:val="single" w:sz="4" w:space="0" w:color="auto"/>
              <w:left w:val="single" w:sz="4" w:space="0" w:color="auto"/>
              <w:bottom w:val="single" w:sz="4" w:space="0" w:color="auto"/>
              <w:right w:val="single" w:sz="4" w:space="0" w:color="auto"/>
            </w:tcBorders>
            <w:vAlign w:val="bottom"/>
          </w:tcPr>
          <w:p w14:paraId="308DB2FD" w14:textId="2ECC8044" w:rsidR="00612F8E" w:rsidRPr="005959F4" w:rsidRDefault="00612F8E" w:rsidP="003E21D4">
            <w:pPr>
              <w:keepNext/>
              <w:jc w:val="center"/>
              <w:rPr>
                <w:rFonts w:ascii="Calibri" w:hAnsi="Calibri"/>
                <w:sz w:val="18"/>
                <w:szCs w:val="18"/>
              </w:rPr>
            </w:pPr>
            <w:r w:rsidRPr="005959F4">
              <w:rPr>
                <w:rFonts w:ascii="Calibri" w:hAnsi="Calibri"/>
                <w:sz w:val="18"/>
                <w:szCs w:val="18"/>
              </w:rPr>
              <w:t>SC System Identification or Name</w:t>
            </w:r>
          </w:p>
        </w:tc>
        <w:tc>
          <w:tcPr>
            <w:tcW w:w="1349" w:type="dxa"/>
            <w:tcBorders>
              <w:top w:val="single" w:sz="4" w:space="0" w:color="auto"/>
              <w:left w:val="single" w:sz="4" w:space="0" w:color="auto"/>
              <w:bottom w:val="single" w:sz="4" w:space="0" w:color="auto"/>
              <w:right w:val="single" w:sz="4" w:space="0" w:color="auto"/>
            </w:tcBorders>
            <w:vAlign w:val="bottom"/>
          </w:tcPr>
          <w:p w14:paraId="308DB2FE" w14:textId="10CC5332" w:rsidR="00612F8E" w:rsidRPr="005959F4" w:rsidRDefault="00612F8E" w:rsidP="00224060">
            <w:pPr>
              <w:keepNext/>
              <w:jc w:val="center"/>
              <w:rPr>
                <w:rFonts w:ascii="Calibri" w:hAnsi="Calibri"/>
                <w:sz w:val="18"/>
                <w:szCs w:val="18"/>
                <w:vertAlign w:val="superscript"/>
              </w:rPr>
            </w:pPr>
            <w:r w:rsidRPr="005959F4">
              <w:rPr>
                <w:rFonts w:ascii="Calibri" w:hAnsi="Calibri"/>
                <w:sz w:val="18"/>
                <w:szCs w:val="18"/>
              </w:rPr>
              <w:t>Heating System Type</w:t>
            </w:r>
          </w:p>
        </w:tc>
        <w:tc>
          <w:tcPr>
            <w:tcW w:w="989" w:type="dxa"/>
            <w:tcBorders>
              <w:top w:val="single" w:sz="4" w:space="0" w:color="auto"/>
              <w:left w:val="single" w:sz="4" w:space="0" w:color="auto"/>
              <w:bottom w:val="single" w:sz="4" w:space="0" w:color="auto"/>
              <w:right w:val="single" w:sz="4" w:space="0" w:color="auto"/>
            </w:tcBorders>
            <w:vAlign w:val="bottom"/>
          </w:tcPr>
          <w:p w14:paraId="308DB301" w14:textId="530EFB5A"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Heating Efficiency Type </w:t>
            </w:r>
          </w:p>
        </w:tc>
        <w:tc>
          <w:tcPr>
            <w:tcW w:w="990" w:type="dxa"/>
            <w:tcBorders>
              <w:top w:val="single" w:sz="4" w:space="0" w:color="auto"/>
              <w:left w:val="single" w:sz="4" w:space="0" w:color="auto"/>
              <w:bottom w:val="single" w:sz="4" w:space="0" w:color="auto"/>
              <w:right w:val="single" w:sz="4" w:space="0" w:color="auto"/>
            </w:tcBorders>
            <w:vAlign w:val="bottom"/>
          </w:tcPr>
          <w:p w14:paraId="308DB303" w14:textId="2F437F19" w:rsidR="00612F8E" w:rsidRPr="005959F4" w:rsidRDefault="00612F8E" w:rsidP="00224060">
            <w:pPr>
              <w:keepNext/>
              <w:jc w:val="center"/>
              <w:rPr>
                <w:rFonts w:ascii="Calibri" w:hAnsi="Calibri"/>
                <w:sz w:val="18"/>
                <w:szCs w:val="18"/>
              </w:rPr>
            </w:pPr>
            <w:r w:rsidRPr="005959F4">
              <w:rPr>
                <w:rFonts w:ascii="Calibri" w:hAnsi="Calibri"/>
                <w:sz w:val="18"/>
                <w:szCs w:val="18"/>
              </w:rPr>
              <w:t>Proposed Heating Efficiency</w:t>
            </w:r>
          </w:p>
        </w:tc>
        <w:tc>
          <w:tcPr>
            <w:tcW w:w="1350" w:type="dxa"/>
            <w:tcBorders>
              <w:top w:val="single" w:sz="4" w:space="0" w:color="auto"/>
              <w:left w:val="single" w:sz="4" w:space="0" w:color="auto"/>
              <w:bottom w:val="single" w:sz="4" w:space="0" w:color="auto"/>
              <w:right w:val="single" w:sz="4" w:space="0" w:color="auto"/>
            </w:tcBorders>
            <w:vAlign w:val="bottom"/>
          </w:tcPr>
          <w:p w14:paraId="308DB304" w14:textId="77777777" w:rsidR="00612F8E" w:rsidRPr="005959F4" w:rsidRDefault="00612F8E" w:rsidP="00E36297">
            <w:pPr>
              <w:keepNext/>
              <w:jc w:val="center"/>
              <w:rPr>
                <w:rFonts w:ascii="Calibri" w:hAnsi="Calibri"/>
                <w:sz w:val="18"/>
                <w:szCs w:val="18"/>
              </w:rPr>
            </w:pPr>
            <w:r w:rsidRPr="005959F4">
              <w:rPr>
                <w:rFonts w:ascii="Calibri" w:hAnsi="Calibri"/>
                <w:sz w:val="18"/>
                <w:szCs w:val="18"/>
              </w:rPr>
              <w:t>Cooling System Type</w:t>
            </w:r>
          </w:p>
        </w:tc>
        <w:tc>
          <w:tcPr>
            <w:tcW w:w="990" w:type="dxa"/>
            <w:tcBorders>
              <w:top w:val="single" w:sz="4" w:space="0" w:color="auto"/>
              <w:left w:val="single" w:sz="4" w:space="0" w:color="auto"/>
              <w:bottom w:val="single" w:sz="4" w:space="0" w:color="auto"/>
              <w:right w:val="single" w:sz="4" w:space="0" w:color="auto"/>
            </w:tcBorders>
            <w:vAlign w:val="bottom"/>
          </w:tcPr>
          <w:p w14:paraId="367800DC" w14:textId="38AA7778" w:rsidR="00612F8E" w:rsidRPr="005959F4" w:rsidRDefault="00612F8E" w:rsidP="00074E89">
            <w:pPr>
              <w:keepNext/>
              <w:jc w:val="center"/>
              <w:rPr>
                <w:rFonts w:ascii="Calibri" w:hAnsi="Calibri"/>
                <w:sz w:val="18"/>
                <w:szCs w:val="18"/>
              </w:rPr>
            </w:pPr>
            <w:r w:rsidRPr="005959F4">
              <w:rPr>
                <w:rFonts w:ascii="Calibri" w:hAnsi="Calibri"/>
                <w:sz w:val="18"/>
                <w:szCs w:val="18"/>
              </w:rPr>
              <w:t>Cooling Efficiency Type</w:t>
            </w:r>
          </w:p>
        </w:tc>
        <w:tc>
          <w:tcPr>
            <w:tcW w:w="1080" w:type="dxa"/>
            <w:tcBorders>
              <w:top w:val="single" w:sz="4" w:space="0" w:color="auto"/>
              <w:left w:val="single" w:sz="4" w:space="0" w:color="auto"/>
              <w:bottom w:val="single" w:sz="4" w:space="0" w:color="auto"/>
              <w:right w:val="single" w:sz="4" w:space="0" w:color="auto"/>
            </w:tcBorders>
            <w:vAlign w:val="bottom"/>
          </w:tcPr>
          <w:p w14:paraId="308DB306" w14:textId="4B6FC177" w:rsidR="00612F8E" w:rsidRPr="005959F4" w:rsidRDefault="00612F8E" w:rsidP="00074E89">
            <w:pPr>
              <w:keepNext/>
              <w:jc w:val="center"/>
              <w:rPr>
                <w:rFonts w:ascii="Calibri" w:hAnsi="Calibri"/>
                <w:sz w:val="18"/>
                <w:szCs w:val="18"/>
              </w:rPr>
            </w:pPr>
            <w:r w:rsidRPr="005959F4">
              <w:rPr>
                <w:rFonts w:ascii="Calibri" w:hAnsi="Calibri"/>
                <w:sz w:val="18"/>
                <w:szCs w:val="18"/>
              </w:rPr>
              <w:t>Proposed Cooling Efficiency</w:t>
            </w:r>
            <w:r w:rsidR="00074E89" w:rsidRPr="005959F4">
              <w:rPr>
                <w:rFonts w:ascii="Calibri" w:hAnsi="Calibri"/>
                <w:sz w:val="18"/>
                <w:szCs w:val="18"/>
              </w:rPr>
              <w:t xml:space="preserve"> </w:t>
            </w:r>
          </w:p>
        </w:tc>
        <w:tc>
          <w:tcPr>
            <w:tcW w:w="1080" w:type="dxa"/>
            <w:tcBorders>
              <w:top w:val="single" w:sz="4" w:space="0" w:color="auto"/>
              <w:left w:val="single" w:sz="4" w:space="0" w:color="auto"/>
              <w:bottom w:val="single" w:sz="4" w:space="0" w:color="auto"/>
              <w:right w:val="single" w:sz="4" w:space="0" w:color="auto"/>
            </w:tcBorders>
            <w:vAlign w:val="bottom"/>
          </w:tcPr>
          <w:p w14:paraId="308DB308" w14:textId="0136F86F" w:rsidR="00612F8E" w:rsidRPr="005959F4" w:rsidRDefault="00612F8E" w:rsidP="00074E89">
            <w:pPr>
              <w:keepNext/>
              <w:jc w:val="center"/>
              <w:rPr>
                <w:rFonts w:ascii="Calibri" w:hAnsi="Calibri"/>
                <w:sz w:val="18"/>
                <w:szCs w:val="18"/>
              </w:rPr>
            </w:pPr>
            <w:r w:rsidRPr="005959F4">
              <w:rPr>
                <w:rFonts w:ascii="Calibri" w:hAnsi="Calibri"/>
                <w:sz w:val="18"/>
                <w:szCs w:val="18"/>
              </w:rPr>
              <w:t>Distribu</w:t>
            </w:r>
            <w:r w:rsidR="00074E89" w:rsidRPr="005959F4">
              <w:rPr>
                <w:rFonts w:ascii="Calibri" w:hAnsi="Calibri"/>
                <w:sz w:val="18"/>
                <w:szCs w:val="18"/>
              </w:rPr>
              <w:t>-</w:t>
            </w:r>
            <w:r w:rsidRPr="005959F4">
              <w:rPr>
                <w:rFonts w:ascii="Calibri" w:hAnsi="Calibri"/>
                <w:sz w:val="18"/>
                <w:szCs w:val="18"/>
              </w:rPr>
              <w:t>tion System Type</w:t>
            </w:r>
          </w:p>
        </w:tc>
        <w:tc>
          <w:tcPr>
            <w:tcW w:w="1710" w:type="dxa"/>
            <w:tcBorders>
              <w:top w:val="single" w:sz="4" w:space="0" w:color="auto"/>
              <w:left w:val="single" w:sz="4" w:space="0" w:color="auto"/>
              <w:bottom w:val="single" w:sz="4" w:space="0" w:color="auto"/>
              <w:right w:val="single" w:sz="4" w:space="0" w:color="auto"/>
            </w:tcBorders>
            <w:vAlign w:val="bottom"/>
          </w:tcPr>
          <w:p w14:paraId="308DB309" w14:textId="4167369C" w:rsidR="00612F8E" w:rsidRPr="005959F4" w:rsidRDefault="00612F8E" w:rsidP="00224060">
            <w:pPr>
              <w:keepNext/>
              <w:jc w:val="center"/>
              <w:rPr>
                <w:rFonts w:ascii="Calibri" w:hAnsi="Calibri"/>
                <w:sz w:val="18"/>
                <w:szCs w:val="18"/>
              </w:rPr>
            </w:pPr>
            <w:r w:rsidRPr="005959F4">
              <w:rPr>
                <w:rFonts w:ascii="Calibri" w:hAnsi="Calibri"/>
                <w:sz w:val="18"/>
                <w:szCs w:val="18"/>
              </w:rPr>
              <w:t>Duct Location</w:t>
            </w:r>
          </w:p>
        </w:tc>
        <w:tc>
          <w:tcPr>
            <w:tcW w:w="990" w:type="dxa"/>
            <w:tcBorders>
              <w:top w:val="single" w:sz="4" w:space="0" w:color="auto"/>
              <w:left w:val="single" w:sz="4" w:space="0" w:color="auto"/>
              <w:bottom w:val="single" w:sz="4" w:space="0" w:color="auto"/>
              <w:right w:val="single" w:sz="4" w:space="0" w:color="auto"/>
            </w:tcBorders>
            <w:vAlign w:val="bottom"/>
          </w:tcPr>
          <w:p w14:paraId="308DB30A" w14:textId="60B0DF85"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Duct </w:t>
            </w:r>
            <w:r w:rsidRPr="005959F4">
              <w:rPr>
                <w:rFonts w:ascii="Calibri" w:hAnsi="Calibri"/>
                <w:sz w:val="18"/>
                <w:szCs w:val="18"/>
              </w:rPr>
              <w:br/>
              <w:t>R-value</w:t>
            </w:r>
          </w:p>
        </w:tc>
        <w:tc>
          <w:tcPr>
            <w:tcW w:w="1080" w:type="dxa"/>
            <w:tcBorders>
              <w:top w:val="single" w:sz="4" w:space="0" w:color="auto"/>
              <w:left w:val="single" w:sz="4" w:space="0" w:color="auto"/>
              <w:bottom w:val="single" w:sz="4" w:space="0" w:color="auto"/>
              <w:right w:val="single" w:sz="4" w:space="0" w:color="auto"/>
            </w:tcBorders>
            <w:vAlign w:val="bottom"/>
          </w:tcPr>
          <w:p w14:paraId="308DB30B" w14:textId="0D028F82" w:rsidR="00612F8E" w:rsidRPr="005959F4" w:rsidRDefault="00612F8E" w:rsidP="00224060">
            <w:pPr>
              <w:keepNext/>
              <w:jc w:val="center"/>
              <w:rPr>
                <w:rFonts w:ascii="Calibri" w:hAnsi="Calibri"/>
                <w:sz w:val="18"/>
                <w:szCs w:val="18"/>
              </w:rPr>
            </w:pPr>
            <w:r w:rsidRPr="005959F4">
              <w:rPr>
                <w:rFonts w:ascii="Calibri" w:hAnsi="Calibri"/>
                <w:sz w:val="18"/>
                <w:szCs w:val="18"/>
              </w:rPr>
              <w:t>Thermostat Type</w:t>
            </w:r>
          </w:p>
        </w:tc>
        <w:tc>
          <w:tcPr>
            <w:tcW w:w="1440" w:type="dxa"/>
            <w:tcBorders>
              <w:top w:val="single" w:sz="4" w:space="0" w:color="auto"/>
              <w:left w:val="single" w:sz="4" w:space="0" w:color="auto"/>
              <w:bottom w:val="single" w:sz="4" w:space="0" w:color="auto"/>
              <w:right w:val="single" w:sz="4" w:space="0" w:color="auto"/>
            </w:tcBorders>
            <w:vAlign w:val="bottom"/>
          </w:tcPr>
          <w:p w14:paraId="308DB30D"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Comments</w:t>
            </w:r>
          </w:p>
        </w:tc>
      </w:tr>
      <w:tr w:rsidR="00612F8E" w:rsidRPr="005959F4" w14:paraId="308DB31B" w14:textId="77777777" w:rsidTr="00F80625">
        <w:trPr>
          <w:trHeight w:val="250"/>
        </w:trPr>
        <w:tc>
          <w:tcPr>
            <w:tcW w:w="1348" w:type="dxa"/>
            <w:tcBorders>
              <w:top w:val="single" w:sz="4" w:space="0" w:color="auto"/>
              <w:left w:val="single" w:sz="4" w:space="0" w:color="auto"/>
              <w:bottom w:val="single" w:sz="4" w:space="0" w:color="auto"/>
              <w:right w:val="single" w:sz="4" w:space="0" w:color="auto"/>
            </w:tcBorders>
          </w:tcPr>
          <w:p w14:paraId="308DB30F"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0"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1"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2"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1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20F39B35"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4" w14:textId="34C5BD15"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5"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16"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7"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8"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1A" w14:textId="77777777" w:rsidR="00612F8E" w:rsidRPr="005959F4" w:rsidRDefault="00612F8E" w:rsidP="003E21D4">
            <w:pPr>
              <w:keepNext/>
              <w:rPr>
                <w:rFonts w:ascii="Calibri" w:hAnsi="Calibri"/>
                <w:sz w:val="18"/>
                <w:szCs w:val="18"/>
              </w:rPr>
            </w:pPr>
          </w:p>
        </w:tc>
      </w:tr>
      <w:tr w:rsidR="00612F8E" w:rsidRPr="005959F4" w14:paraId="308DB328" w14:textId="77777777" w:rsidTr="00F80625">
        <w:trPr>
          <w:trHeight w:val="250"/>
        </w:trPr>
        <w:tc>
          <w:tcPr>
            <w:tcW w:w="1348" w:type="dxa"/>
            <w:tcBorders>
              <w:top w:val="single" w:sz="4" w:space="0" w:color="auto"/>
              <w:left w:val="single" w:sz="4" w:space="0" w:color="auto"/>
              <w:bottom w:val="single" w:sz="4" w:space="0" w:color="auto"/>
              <w:right w:val="single" w:sz="4" w:space="0" w:color="auto"/>
            </w:tcBorders>
          </w:tcPr>
          <w:p w14:paraId="308DB31C"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D"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E"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F"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20"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635D3472"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1" w14:textId="3C960C28"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2"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2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24"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5"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27" w14:textId="77777777" w:rsidR="00612F8E" w:rsidRPr="005959F4" w:rsidRDefault="00612F8E" w:rsidP="003E21D4">
            <w:pPr>
              <w:keepNext/>
              <w:rPr>
                <w:rFonts w:ascii="Calibri" w:hAnsi="Calibri"/>
                <w:sz w:val="18"/>
                <w:szCs w:val="18"/>
              </w:rPr>
            </w:pPr>
          </w:p>
        </w:tc>
      </w:tr>
      <w:tr w:rsidR="00612F8E" w:rsidRPr="005959F4" w14:paraId="308DB32C" w14:textId="77777777" w:rsidTr="00F80625">
        <w:trPr>
          <w:trHeight w:val="250"/>
        </w:trPr>
        <w:tc>
          <w:tcPr>
            <w:tcW w:w="14396" w:type="dxa"/>
            <w:gridSpan w:val="12"/>
            <w:tcBorders>
              <w:top w:val="single" w:sz="4" w:space="0" w:color="auto"/>
              <w:left w:val="single" w:sz="4" w:space="0" w:color="auto"/>
              <w:bottom w:val="single" w:sz="4" w:space="0" w:color="auto"/>
              <w:right w:val="single" w:sz="4" w:space="0" w:color="auto"/>
            </w:tcBorders>
          </w:tcPr>
          <w:p w14:paraId="65FCEB43" w14:textId="09B1D20F" w:rsidR="00612F8E" w:rsidRPr="005959F4" w:rsidRDefault="00612F8E" w:rsidP="00556C2C">
            <w:pPr>
              <w:keepNext/>
              <w:rPr>
                <w:rFonts w:ascii="Calibri" w:hAnsi="Calibri"/>
                <w:b/>
                <w:sz w:val="18"/>
                <w:szCs w:val="18"/>
              </w:rPr>
            </w:pPr>
            <w:r w:rsidRPr="005959F4">
              <w:rPr>
                <w:rFonts w:ascii="Calibri" w:hAnsi="Calibri"/>
                <w:b/>
                <w:sz w:val="18"/>
                <w:szCs w:val="18"/>
              </w:rPr>
              <w:t>Notes:</w:t>
            </w:r>
          </w:p>
          <w:p w14:paraId="308DB32A" w14:textId="0F3F3A92" w:rsidR="00612F8E" w:rsidRPr="005959F4" w:rsidRDefault="00936338" w:rsidP="00803D0B">
            <w:pPr>
              <w:keepNext/>
              <w:numPr>
                <w:ilvl w:val="0"/>
                <w:numId w:val="13"/>
              </w:numPr>
              <w:ind w:left="540" w:hanging="180"/>
              <w:rPr>
                <w:rFonts w:ascii="Calibri" w:hAnsi="Calibri"/>
                <w:sz w:val="18"/>
                <w:szCs w:val="18"/>
              </w:rPr>
            </w:pPr>
            <w:r w:rsidRPr="008F2688">
              <w:rPr>
                <w:rFonts w:ascii="Calibri" w:hAnsi="Calibri"/>
                <w:sz w:val="18"/>
                <w:szCs w:val="18"/>
              </w:rPr>
              <w:t xml:space="preserve">Any gas heating, heat pump, or cooling appliance sold in California will meet the minimum appliance efficiency standard. Models can be checked at </w:t>
            </w:r>
            <w:hyperlink r:id="rId9" w:history="1">
              <w:r w:rsidRPr="008F2688">
                <w:rPr>
                  <w:rStyle w:val="Hyperlink"/>
                  <w:rFonts w:ascii="Calibri" w:hAnsi="Calibri"/>
                  <w:sz w:val="18"/>
                  <w:szCs w:val="18"/>
                </w:rPr>
                <w:t>https://cacertappliances.energy.ca.gov/</w:t>
              </w:r>
            </w:hyperlink>
            <w:r w:rsidRPr="008F2688">
              <w:rPr>
                <w:rFonts w:ascii="Calibri" w:hAnsi="Calibri"/>
                <w:sz w:val="18"/>
                <w:szCs w:val="18"/>
              </w:rPr>
              <w:t>.</w:t>
            </w:r>
          </w:p>
          <w:p w14:paraId="3FA30FA6" w14:textId="49335BB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If ducted equipment, the duct location must be inside conditioned space if the project is in climate zone 4 or 8-16 and Table F, column 01 is set to Option C.</w:t>
            </w:r>
          </w:p>
          <w:p w14:paraId="308DB32B" w14:textId="4243D72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32D" w14:textId="79459727" w:rsidR="00D97726" w:rsidRPr="005959F4" w:rsidRDefault="00D97726">
      <w:pPr>
        <w:rPr>
          <w:sz w:val="18"/>
          <w:szCs w:val="18"/>
        </w:rPr>
      </w:pPr>
    </w:p>
    <w:tbl>
      <w:tblPr>
        <w:tblStyle w:val="TableGrid"/>
        <w:tblW w:w="14395" w:type="dxa"/>
        <w:tblLook w:val="04A0" w:firstRow="1" w:lastRow="0" w:firstColumn="1" w:lastColumn="0" w:noHBand="0" w:noVBand="1"/>
      </w:tblPr>
      <w:tblGrid>
        <w:gridCol w:w="1741"/>
        <w:gridCol w:w="1764"/>
        <w:gridCol w:w="1710"/>
        <w:gridCol w:w="1620"/>
        <w:gridCol w:w="1800"/>
        <w:gridCol w:w="1890"/>
        <w:gridCol w:w="1710"/>
        <w:gridCol w:w="2160"/>
      </w:tblGrid>
      <w:tr w:rsidR="0095485E" w:rsidRPr="005959F4" w14:paraId="53B8DB3D" w14:textId="77777777" w:rsidTr="0024568D">
        <w:tc>
          <w:tcPr>
            <w:tcW w:w="14395" w:type="dxa"/>
            <w:gridSpan w:val="8"/>
          </w:tcPr>
          <w:p w14:paraId="19FE8173" w14:textId="4F91B34D" w:rsidR="0095485E" w:rsidRPr="005959F4" w:rsidRDefault="0095485E" w:rsidP="0095485E">
            <w:pPr>
              <w:rPr>
                <w:rFonts w:asciiTheme="minorHAnsi" w:hAnsiTheme="minorHAnsi"/>
                <w:sz w:val="18"/>
                <w:szCs w:val="18"/>
              </w:rPr>
            </w:pPr>
            <w:r w:rsidRPr="007C6199">
              <w:rPr>
                <w:rFonts w:asciiTheme="minorHAnsi" w:hAnsiTheme="minorHAnsi"/>
                <w:b/>
                <w:sz w:val="18"/>
                <w:szCs w:val="18"/>
              </w:rPr>
              <w:t>L.</w:t>
            </w:r>
            <w:r w:rsidRPr="005959F4">
              <w:rPr>
                <w:rFonts w:asciiTheme="minorHAnsi" w:hAnsiTheme="minorHAnsi"/>
                <w:sz w:val="18"/>
                <w:szCs w:val="18"/>
              </w:rPr>
              <w:t xml:space="preserve"> </w:t>
            </w:r>
            <w:r w:rsidRPr="005959F4">
              <w:rPr>
                <w:rFonts w:asciiTheme="minorHAnsi" w:hAnsiTheme="minorHAnsi"/>
                <w:b/>
                <w:sz w:val="18"/>
                <w:szCs w:val="18"/>
              </w:rPr>
              <w:t>Ventilation Cooling in Climate Zones 8-14</w:t>
            </w:r>
            <w:r w:rsidRPr="005959F4">
              <w:rPr>
                <w:rFonts w:asciiTheme="minorHAnsi" w:hAnsiTheme="minorHAnsi"/>
                <w:sz w:val="18"/>
                <w:szCs w:val="18"/>
              </w:rPr>
              <w:t xml:space="preserve"> (Section 150.1(c)12)</w:t>
            </w:r>
          </w:p>
        </w:tc>
      </w:tr>
      <w:tr w:rsidR="00AA4E02" w:rsidRPr="005959F4" w14:paraId="7380EDBA" w14:textId="77777777" w:rsidTr="0024568D">
        <w:tc>
          <w:tcPr>
            <w:tcW w:w="1741" w:type="dxa"/>
            <w:vAlign w:val="bottom"/>
          </w:tcPr>
          <w:p w14:paraId="75BF916B" w14:textId="44942160" w:rsidR="00AA4E02" w:rsidRPr="0095485E" w:rsidRDefault="00AA4E02" w:rsidP="00A50A51">
            <w:pPr>
              <w:jc w:val="center"/>
              <w:rPr>
                <w:rFonts w:asciiTheme="minorHAnsi" w:hAnsiTheme="minorHAnsi"/>
                <w:sz w:val="18"/>
              </w:rPr>
            </w:pPr>
            <w:r w:rsidRPr="0095485E">
              <w:rPr>
                <w:rFonts w:asciiTheme="minorHAnsi" w:hAnsiTheme="minorHAnsi"/>
                <w:sz w:val="18"/>
              </w:rPr>
              <w:t>01</w:t>
            </w:r>
          </w:p>
        </w:tc>
        <w:tc>
          <w:tcPr>
            <w:tcW w:w="1764" w:type="dxa"/>
            <w:vAlign w:val="bottom"/>
          </w:tcPr>
          <w:p w14:paraId="513AA30A" w14:textId="0339E06C" w:rsidR="00AA4E02" w:rsidRPr="0095485E" w:rsidRDefault="00AA4E02" w:rsidP="00A50A51">
            <w:pPr>
              <w:jc w:val="center"/>
              <w:rPr>
                <w:rFonts w:asciiTheme="minorHAnsi" w:hAnsiTheme="minorHAnsi"/>
                <w:sz w:val="18"/>
              </w:rPr>
            </w:pPr>
            <w:r>
              <w:rPr>
                <w:rFonts w:asciiTheme="minorHAnsi" w:hAnsiTheme="minorHAnsi"/>
                <w:sz w:val="18"/>
              </w:rPr>
              <w:t>02</w:t>
            </w:r>
          </w:p>
        </w:tc>
        <w:tc>
          <w:tcPr>
            <w:tcW w:w="1710" w:type="dxa"/>
            <w:vAlign w:val="bottom"/>
          </w:tcPr>
          <w:p w14:paraId="4465AE2C" w14:textId="77777777" w:rsidR="00AA4E02" w:rsidRPr="0095485E" w:rsidRDefault="00AA4E02" w:rsidP="00A50A51">
            <w:pPr>
              <w:jc w:val="center"/>
              <w:rPr>
                <w:rFonts w:asciiTheme="minorHAnsi" w:hAnsiTheme="minorHAnsi"/>
                <w:sz w:val="18"/>
              </w:rPr>
            </w:pPr>
            <w:r>
              <w:rPr>
                <w:rFonts w:asciiTheme="minorHAnsi" w:hAnsiTheme="minorHAnsi"/>
                <w:sz w:val="18"/>
              </w:rPr>
              <w:t>03</w:t>
            </w:r>
          </w:p>
        </w:tc>
        <w:tc>
          <w:tcPr>
            <w:tcW w:w="1620" w:type="dxa"/>
            <w:vAlign w:val="bottom"/>
          </w:tcPr>
          <w:p w14:paraId="518DA97F" w14:textId="6265F6BE" w:rsidR="00AA4E02" w:rsidRPr="0095485E" w:rsidRDefault="00AA4E02" w:rsidP="00A50A51">
            <w:pPr>
              <w:jc w:val="center"/>
              <w:rPr>
                <w:rFonts w:asciiTheme="minorHAnsi" w:hAnsiTheme="minorHAnsi"/>
                <w:sz w:val="18"/>
              </w:rPr>
            </w:pPr>
            <w:r>
              <w:rPr>
                <w:rFonts w:asciiTheme="minorHAnsi" w:hAnsiTheme="minorHAnsi"/>
                <w:sz w:val="18"/>
              </w:rPr>
              <w:t>04</w:t>
            </w:r>
          </w:p>
        </w:tc>
        <w:tc>
          <w:tcPr>
            <w:tcW w:w="1800" w:type="dxa"/>
            <w:vAlign w:val="bottom"/>
          </w:tcPr>
          <w:p w14:paraId="42AC586F" w14:textId="7CDC9B27" w:rsidR="00AA4E02" w:rsidRPr="0095485E" w:rsidRDefault="00AA4E02" w:rsidP="00597179">
            <w:pPr>
              <w:jc w:val="center"/>
              <w:rPr>
                <w:rFonts w:asciiTheme="minorHAnsi" w:hAnsiTheme="minorHAnsi"/>
                <w:sz w:val="18"/>
              </w:rPr>
            </w:pPr>
            <w:r>
              <w:rPr>
                <w:rFonts w:asciiTheme="minorHAnsi" w:hAnsiTheme="minorHAnsi"/>
                <w:sz w:val="18"/>
              </w:rPr>
              <w:t>05</w:t>
            </w:r>
          </w:p>
        </w:tc>
        <w:tc>
          <w:tcPr>
            <w:tcW w:w="1890" w:type="dxa"/>
            <w:vAlign w:val="bottom"/>
          </w:tcPr>
          <w:p w14:paraId="3CACAFE2" w14:textId="51A678B9" w:rsidR="00AA4E02" w:rsidRPr="0095485E" w:rsidRDefault="00AA4E02" w:rsidP="00597179">
            <w:pPr>
              <w:jc w:val="center"/>
              <w:rPr>
                <w:rFonts w:asciiTheme="minorHAnsi" w:hAnsiTheme="minorHAnsi"/>
                <w:sz w:val="18"/>
              </w:rPr>
            </w:pPr>
            <w:r>
              <w:rPr>
                <w:rFonts w:asciiTheme="minorHAnsi" w:hAnsiTheme="minorHAnsi"/>
                <w:sz w:val="18"/>
              </w:rPr>
              <w:t>06</w:t>
            </w:r>
          </w:p>
        </w:tc>
        <w:tc>
          <w:tcPr>
            <w:tcW w:w="1710" w:type="dxa"/>
            <w:vAlign w:val="bottom"/>
          </w:tcPr>
          <w:p w14:paraId="3D426EDB" w14:textId="77777777" w:rsidR="00AA4E02" w:rsidRPr="0095485E" w:rsidRDefault="00AA4E02" w:rsidP="00597179">
            <w:pPr>
              <w:jc w:val="center"/>
              <w:rPr>
                <w:rFonts w:asciiTheme="minorHAnsi" w:hAnsiTheme="minorHAnsi"/>
                <w:sz w:val="18"/>
              </w:rPr>
            </w:pPr>
            <w:r>
              <w:rPr>
                <w:rFonts w:asciiTheme="minorHAnsi" w:hAnsiTheme="minorHAnsi"/>
                <w:sz w:val="18"/>
              </w:rPr>
              <w:t>07</w:t>
            </w:r>
          </w:p>
        </w:tc>
        <w:tc>
          <w:tcPr>
            <w:tcW w:w="2160" w:type="dxa"/>
            <w:vAlign w:val="bottom"/>
          </w:tcPr>
          <w:p w14:paraId="141B39B1" w14:textId="7D65461A" w:rsidR="00AA4E02" w:rsidRPr="0095485E" w:rsidRDefault="00AA4E02" w:rsidP="00597179">
            <w:pPr>
              <w:jc w:val="center"/>
              <w:rPr>
                <w:rFonts w:asciiTheme="minorHAnsi" w:hAnsiTheme="minorHAnsi"/>
                <w:sz w:val="18"/>
              </w:rPr>
            </w:pPr>
            <w:r>
              <w:rPr>
                <w:rFonts w:asciiTheme="minorHAnsi" w:hAnsiTheme="minorHAnsi"/>
                <w:sz w:val="18"/>
              </w:rPr>
              <w:t>08</w:t>
            </w:r>
          </w:p>
        </w:tc>
      </w:tr>
      <w:tr w:rsidR="00AA4E02" w:rsidRPr="005959F4" w14:paraId="44D7B7CE" w14:textId="77777777" w:rsidTr="0024568D">
        <w:tc>
          <w:tcPr>
            <w:tcW w:w="8635" w:type="dxa"/>
            <w:gridSpan w:val="5"/>
            <w:vAlign w:val="bottom"/>
          </w:tcPr>
          <w:p w14:paraId="08545902" w14:textId="28517A71" w:rsidR="00AA4E02" w:rsidRPr="0095485E" w:rsidRDefault="00AA4E02" w:rsidP="00A50A51">
            <w:pPr>
              <w:jc w:val="center"/>
              <w:rPr>
                <w:rFonts w:asciiTheme="minorHAnsi" w:hAnsiTheme="minorHAnsi"/>
                <w:b/>
                <w:sz w:val="18"/>
              </w:rPr>
            </w:pPr>
            <w:r w:rsidRPr="0095485E">
              <w:rPr>
                <w:rFonts w:asciiTheme="minorHAnsi" w:hAnsiTheme="minorHAnsi"/>
                <w:b/>
                <w:sz w:val="18"/>
              </w:rPr>
              <w:t>Proposed</w:t>
            </w:r>
          </w:p>
        </w:tc>
        <w:tc>
          <w:tcPr>
            <w:tcW w:w="3600" w:type="dxa"/>
            <w:gridSpan w:val="2"/>
            <w:vAlign w:val="bottom"/>
          </w:tcPr>
          <w:p w14:paraId="72E9B501" w14:textId="77777777" w:rsidR="00AA4E02" w:rsidRPr="0095485E" w:rsidRDefault="00AA4E02" w:rsidP="0095485E">
            <w:pPr>
              <w:jc w:val="center"/>
              <w:rPr>
                <w:rFonts w:asciiTheme="minorHAnsi" w:hAnsiTheme="minorHAnsi"/>
                <w:b/>
                <w:sz w:val="18"/>
              </w:rPr>
            </w:pPr>
            <w:r w:rsidRPr="0095485E">
              <w:rPr>
                <w:rFonts w:asciiTheme="minorHAnsi" w:hAnsiTheme="minorHAnsi"/>
                <w:b/>
                <w:sz w:val="18"/>
              </w:rPr>
              <w:t>Required</w:t>
            </w:r>
          </w:p>
        </w:tc>
        <w:tc>
          <w:tcPr>
            <w:tcW w:w="2160" w:type="dxa"/>
            <w:vAlign w:val="bottom"/>
          </w:tcPr>
          <w:p w14:paraId="1BAC8785" w14:textId="4EA5791C" w:rsidR="00AA4E02" w:rsidRPr="0095485E" w:rsidRDefault="00AA4E02" w:rsidP="0095485E">
            <w:pPr>
              <w:jc w:val="center"/>
              <w:rPr>
                <w:rFonts w:asciiTheme="minorHAnsi" w:hAnsiTheme="minorHAnsi"/>
                <w:b/>
                <w:sz w:val="18"/>
              </w:rPr>
            </w:pPr>
          </w:p>
        </w:tc>
      </w:tr>
      <w:tr w:rsidR="00AA4E02" w:rsidRPr="005959F4" w14:paraId="2637D04F" w14:textId="77777777" w:rsidTr="0024568D">
        <w:tc>
          <w:tcPr>
            <w:tcW w:w="1741" w:type="dxa"/>
            <w:vAlign w:val="bottom"/>
          </w:tcPr>
          <w:p w14:paraId="39A0E0C5" w14:textId="699A8969" w:rsidR="00AA4E02" w:rsidRPr="0095485E" w:rsidRDefault="00AA4E02" w:rsidP="00597179">
            <w:pPr>
              <w:jc w:val="center"/>
              <w:rPr>
                <w:rFonts w:asciiTheme="minorHAnsi" w:hAnsiTheme="minorHAnsi"/>
                <w:sz w:val="18"/>
              </w:rPr>
            </w:pPr>
            <w:r w:rsidRPr="005959F4">
              <w:rPr>
                <w:rFonts w:ascii="Calibri" w:hAnsi="Calibri"/>
                <w:sz w:val="18"/>
                <w:szCs w:val="18"/>
              </w:rPr>
              <w:t xml:space="preserve">Air Flow Rate (in CFM) for Certified Whole House Fan </w:t>
            </w:r>
          </w:p>
        </w:tc>
        <w:tc>
          <w:tcPr>
            <w:tcW w:w="1764" w:type="dxa"/>
            <w:vAlign w:val="bottom"/>
          </w:tcPr>
          <w:p w14:paraId="6BDBBF2E" w14:textId="7FEFE2DA" w:rsidR="00AA4E02" w:rsidRPr="0095485E" w:rsidRDefault="00AA4E02" w:rsidP="0095485E">
            <w:pPr>
              <w:jc w:val="center"/>
              <w:rPr>
                <w:rFonts w:asciiTheme="minorHAnsi" w:hAnsiTheme="minorHAnsi"/>
                <w:sz w:val="18"/>
              </w:rPr>
            </w:pPr>
            <w:r w:rsidRPr="005959F4">
              <w:rPr>
                <w:rFonts w:ascii="Calibri" w:hAnsi="Calibri"/>
                <w:sz w:val="18"/>
                <w:szCs w:val="18"/>
              </w:rPr>
              <w:t>Number of Fans</w:t>
            </w:r>
          </w:p>
        </w:tc>
        <w:tc>
          <w:tcPr>
            <w:tcW w:w="1710" w:type="dxa"/>
            <w:vAlign w:val="bottom"/>
          </w:tcPr>
          <w:p w14:paraId="403EDD87" w14:textId="45755927" w:rsidR="00AA4E02" w:rsidRPr="0095485E" w:rsidRDefault="00AA4E02" w:rsidP="00866842">
            <w:pPr>
              <w:jc w:val="center"/>
              <w:rPr>
                <w:rFonts w:asciiTheme="minorHAnsi" w:hAnsiTheme="minorHAnsi"/>
                <w:sz w:val="18"/>
              </w:rPr>
            </w:pPr>
            <w:r w:rsidRPr="005959F4">
              <w:rPr>
                <w:rFonts w:ascii="Calibri" w:hAnsi="Calibri"/>
                <w:sz w:val="18"/>
                <w:szCs w:val="18"/>
              </w:rPr>
              <w:t xml:space="preserve">Total CFM </w:t>
            </w:r>
          </w:p>
        </w:tc>
        <w:tc>
          <w:tcPr>
            <w:tcW w:w="1620" w:type="dxa"/>
            <w:vAlign w:val="bottom"/>
          </w:tcPr>
          <w:p w14:paraId="68422AD7" w14:textId="2AEAF317" w:rsidR="00AA4E02" w:rsidRPr="0095485E" w:rsidRDefault="00AA4E02" w:rsidP="0095485E">
            <w:pPr>
              <w:jc w:val="center"/>
              <w:rPr>
                <w:rFonts w:asciiTheme="minorHAnsi" w:hAnsiTheme="minorHAnsi"/>
                <w:sz w:val="18"/>
              </w:rPr>
            </w:pPr>
            <w:r>
              <w:rPr>
                <w:rFonts w:asciiTheme="minorHAnsi" w:hAnsiTheme="minorHAnsi"/>
                <w:sz w:val="18"/>
              </w:rPr>
              <w:t>Directly Vented to Outside</w:t>
            </w:r>
          </w:p>
        </w:tc>
        <w:tc>
          <w:tcPr>
            <w:tcW w:w="1800" w:type="dxa"/>
            <w:vAlign w:val="bottom"/>
          </w:tcPr>
          <w:p w14:paraId="4D725FEF" w14:textId="56062008" w:rsidR="00AA4E02" w:rsidRPr="0095485E" w:rsidRDefault="00AA4E02" w:rsidP="00866842">
            <w:pPr>
              <w:jc w:val="center"/>
              <w:rPr>
                <w:rFonts w:asciiTheme="minorHAnsi" w:hAnsiTheme="minorHAnsi"/>
                <w:sz w:val="18"/>
              </w:rPr>
            </w:pPr>
            <w:r w:rsidRPr="005959F4">
              <w:rPr>
                <w:rFonts w:ascii="Calibri" w:hAnsi="Calibri"/>
                <w:sz w:val="18"/>
                <w:szCs w:val="18"/>
              </w:rPr>
              <w:t>Attic Free Vent Area (in ft</w:t>
            </w:r>
            <w:r w:rsidRPr="005959F4">
              <w:rPr>
                <w:rFonts w:ascii="Calibri" w:hAnsi="Calibri"/>
                <w:sz w:val="18"/>
                <w:szCs w:val="18"/>
                <w:vertAlign w:val="superscript"/>
              </w:rPr>
              <w:t>2</w:t>
            </w:r>
            <w:r w:rsidRPr="005959F4">
              <w:rPr>
                <w:rFonts w:ascii="Calibri" w:hAnsi="Calibri"/>
                <w:sz w:val="18"/>
                <w:szCs w:val="18"/>
              </w:rPr>
              <w:t xml:space="preserve">) </w:t>
            </w:r>
          </w:p>
        </w:tc>
        <w:tc>
          <w:tcPr>
            <w:tcW w:w="1890" w:type="dxa"/>
            <w:vAlign w:val="bottom"/>
          </w:tcPr>
          <w:p w14:paraId="37D727E5" w14:textId="6ADDE6AE" w:rsidR="00AA4E02" w:rsidRPr="0095485E" w:rsidRDefault="00AA4E02" w:rsidP="0095485E">
            <w:pPr>
              <w:jc w:val="center"/>
              <w:rPr>
                <w:rFonts w:asciiTheme="minorHAnsi" w:hAnsiTheme="minorHAnsi"/>
                <w:sz w:val="18"/>
              </w:rPr>
            </w:pPr>
            <w:r w:rsidRPr="005959F4">
              <w:rPr>
                <w:rFonts w:ascii="Calibri" w:hAnsi="Calibri"/>
                <w:sz w:val="18"/>
                <w:szCs w:val="18"/>
              </w:rPr>
              <w:t>Airflow Rate (CFM) (1.5 CFM per ft</w:t>
            </w:r>
            <w:r w:rsidRPr="005959F4">
              <w:rPr>
                <w:rFonts w:ascii="Calibri" w:hAnsi="Calibri"/>
                <w:sz w:val="18"/>
                <w:szCs w:val="18"/>
                <w:vertAlign w:val="superscript"/>
              </w:rPr>
              <w:t xml:space="preserve">2 </w:t>
            </w:r>
            <w:r w:rsidRPr="005959F4">
              <w:rPr>
                <w:rFonts w:ascii="Calibri" w:hAnsi="Calibri"/>
                <w:sz w:val="18"/>
                <w:szCs w:val="18"/>
              </w:rPr>
              <w:t>of Conditioned Floor Area)</w:t>
            </w:r>
          </w:p>
        </w:tc>
        <w:tc>
          <w:tcPr>
            <w:tcW w:w="1710" w:type="dxa"/>
            <w:vAlign w:val="bottom"/>
          </w:tcPr>
          <w:p w14:paraId="65EE0C67" w14:textId="77777777" w:rsidR="00AA4E02" w:rsidRPr="0095485E" w:rsidRDefault="00AA4E02" w:rsidP="0095485E">
            <w:pPr>
              <w:jc w:val="center"/>
              <w:rPr>
                <w:rFonts w:asciiTheme="minorHAnsi" w:hAnsiTheme="minorHAnsi"/>
                <w:sz w:val="18"/>
              </w:rPr>
            </w:pPr>
            <w:r w:rsidRPr="005959F4">
              <w:rPr>
                <w:rFonts w:ascii="Calibri" w:hAnsi="Calibri"/>
                <w:sz w:val="18"/>
                <w:szCs w:val="18"/>
              </w:rPr>
              <w:t>Minimum Attic Vent Free Area (in</w:t>
            </w:r>
            <w:r w:rsidRPr="005959F4">
              <w:rPr>
                <w:rFonts w:ascii="Calibri" w:hAnsi="Calibri"/>
                <w:sz w:val="18"/>
                <w:szCs w:val="18"/>
                <w:vertAlign w:val="superscript"/>
              </w:rPr>
              <w:t>2</w:t>
            </w:r>
            <w:r w:rsidRPr="005959F4">
              <w:rPr>
                <w:rFonts w:ascii="Calibri" w:hAnsi="Calibri"/>
                <w:sz w:val="18"/>
                <w:szCs w:val="18"/>
              </w:rPr>
              <w:t>) (Required Airflow Rate x 0.192)</w:t>
            </w:r>
          </w:p>
        </w:tc>
        <w:tc>
          <w:tcPr>
            <w:tcW w:w="2160" w:type="dxa"/>
            <w:vAlign w:val="bottom"/>
          </w:tcPr>
          <w:p w14:paraId="43260FC5" w14:textId="4B4805A1" w:rsidR="00AA4E02" w:rsidRPr="00207197" w:rsidRDefault="00AA4E02" w:rsidP="0095485E">
            <w:pPr>
              <w:jc w:val="center"/>
              <w:rPr>
                <w:rFonts w:asciiTheme="minorHAnsi" w:hAnsiTheme="minorHAnsi"/>
                <w:sz w:val="18"/>
              </w:rPr>
            </w:pPr>
            <w:r w:rsidRPr="00207197">
              <w:rPr>
                <w:rFonts w:asciiTheme="minorHAnsi" w:hAnsiTheme="minorHAnsi"/>
                <w:sz w:val="18"/>
              </w:rPr>
              <w:t>Location/Comments</w:t>
            </w:r>
          </w:p>
        </w:tc>
      </w:tr>
      <w:tr w:rsidR="00AA4E02" w:rsidRPr="005959F4" w14:paraId="62061722" w14:textId="77777777" w:rsidTr="0024568D">
        <w:tc>
          <w:tcPr>
            <w:tcW w:w="1741" w:type="dxa"/>
            <w:vAlign w:val="bottom"/>
          </w:tcPr>
          <w:p w14:paraId="336764CB" w14:textId="77777777" w:rsidR="00AA4E02" w:rsidRPr="0095485E" w:rsidRDefault="00AA4E02" w:rsidP="0095485E">
            <w:pPr>
              <w:jc w:val="center"/>
              <w:rPr>
                <w:rFonts w:asciiTheme="minorHAnsi" w:hAnsiTheme="minorHAnsi"/>
                <w:sz w:val="18"/>
              </w:rPr>
            </w:pPr>
          </w:p>
        </w:tc>
        <w:tc>
          <w:tcPr>
            <w:tcW w:w="1764" w:type="dxa"/>
            <w:vAlign w:val="bottom"/>
          </w:tcPr>
          <w:p w14:paraId="2092916C" w14:textId="77777777" w:rsidR="00AA4E02" w:rsidRPr="0095485E" w:rsidRDefault="00AA4E02" w:rsidP="0095485E">
            <w:pPr>
              <w:jc w:val="center"/>
              <w:rPr>
                <w:rFonts w:asciiTheme="minorHAnsi" w:hAnsiTheme="minorHAnsi"/>
                <w:sz w:val="18"/>
              </w:rPr>
            </w:pPr>
          </w:p>
        </w:tc>
        <w:tc>
          <w:tcPr>
            <w:tcW w:w="1710" w:type="dxa"/>
            <w:vAlign w:val="bottom"/>
          </w:tcPr>
          <w:p w14:paraId="40A1345F" w14:textId="77777777" w:rsidR="00AA4E02" w:rsidRPr="0095485E" w:rsidRDefault="00AA4E02" w:rsidP="0095485E">
            <w:pPr>
              <w:jc w:val="center"/>
              <w:rPr>
                <w:rFonts w:asciiTheme="minorHAnsi" w:hAnsiTheme="minorHAnsi"/>
                <w:sz w:val="18"/>
              </w:rPr>
            </w:pPr>
          </w:p>
        </w:tc>
        <w:tc>
          <w:tcPr>
            <w:tcW w:w="1620" w:type="dxa"/>
            <w:vAlign w:val="bottom"/>
          </w:tcPr>
          <w:p w14:paraId="31E18F43" w14:textId="747827F1" w:rsidR="00AA4E02" w:rsidRPr="0095485E" w:rsidRDefault="00AA4E02" w:rsidP="0095485E">
            <w:pPr>
              <w:jc w:val="center"/>
              <w:rPr>
                <w:rFonts w:asciiTheme="minorHAnsi" w:hAnsiTheme="minorHAnsi"/>
                <w:sz w:val="18"/>
              </w:rPr>
            </w:pPr>
          </w:p>
        </w:tc>
        <w:tc>
          <w:tcPr>
            <w:tcW w:w="1800" w:type="dxa"/>
            <w:vAlign w:val="bottom"/>
          </w:tcPr>
          <w:p w14:paraId="3541CB91" w14:textId="77777777" w:rsidR="00AA4E02" w:rsidRPr="0095485E" w:rsidRDefault="00AA4E02" w:rsidP="0095485E">
            <w:pPr>
              <w:jc w:val="center"/>
              <w:rPr>
                <w:rFonts w:asciiTheme="minorHAnsi" w:hAnsiTheme="minorHAnsi"/>
                <w:sz w:val="18"/>
              </w:rPr>
            </w:pPr>
          </w:p>
        </w:tc>
        <w:tc>
          <w:tcPr>
            <w:tcW w:w="1890" w:type="dxa"/>
            <w:vAlign w:val="bottom"/>
          </w:tcPr>
          <w:p w14:paraId="382B456E" w14:textId="77777777" w:rsidR="00AA4E02" w:rsidRPr="0095485E" w:rsidRDefault="00AA4E02" w:rsidP="0095485E">
            <w:pPr>
              <w:jc w:val="center"/>
              <w:rPr>
                <w:rFonts w:asciiTheme="minorHAnsi" w:hAnsiTheme="minorHAnsi"/>
                <w:sz w:val="18"/>
              </w:rPr>
            </w:pPr>
          </w:p>
        </w:tc>
        <w:tc>
          <w:tcPr>
            <w:tcW w:w="1710" w:type="dxa"/>
            <w:vAlign w:val="bottom"/>
          </w:tcPr>
          <w:p w14:paraId="0AEBFC12" w14:textId="77777777" w:rsidR="00AA4E02" w:rsidRPr="0095485E" w:rsidRDefault="00AA4E02" w:rsidP="0095485E">
            <w:pPr>
              <w:jc w:val="center"/>
              <w:rPr>
                <w:rFonts w:asciiTheme="minorHAnsi" w:hAnsiTheme="minorHAnsi"/>
                <w:sz w:val="18"/>
              </w:rPr>
            </w:pPr>
          </w:p>
        </w:tc>
        <w:tc>
          <w:tcPr>
            <w:tcW w:w="2160" w:type="dxa"/>
            <w:vAlign w:val="bottom"/>
          </w:tcPr>
          <w:p w14:paraId="5447D012" w14:textId="125967B3" w:rsidR="00AA4E02" w:rsidRPr="0095485E" w:rsidRDefault="00AA4E02" w:rsidP="0095485E">
            <w:pPr>
              <w:jc w:val="center"/>
              <w:rPr>
                <w:rFonts w:asciiTheme="minorHAnsi" w:hAnsiTheme="minorHAnsi"/>
                <w:sz w:val="18"/>
              </w:rPr>
            </w:pPr>
          </w:p>
        </w:tc>
      </w:tr>
      <w:tr w:rsidR="00AA4E02" w:rsidRPr="005959F4" w14:paraId="1231D6B6" w14:textId="77777777" w:rsidTr="0024568D">
        <w:tc>
          <w:tcPr>
            <w:tcW w:w="1741" w:type="dxa"/>
            <w:vAlign w:val="bottom"/>
          </w:tcPr>
          <w:p w14:paraId="22B34669" w14:textId="77777777" w:rsidR="00AA4E02" w:rsidRPr="0095485E" w:rsidRDefault="00AA4E02" w:rsidP="0095485E">
            <w:pPr>
              <w:jc w:val="center"/>
              <w:rPr>
                <w:rFonts w:asciiTheme="minorHAnsi" w:hAnsiTheme="minorHAnsi"/>
                <w:sz w:val="18"/>
              </w:rPr>
            </w:pPr>
          </w:p>
        </w:tc>
        <w:tc>
          <w:tcPr>
            <w:tcW w:w="1764" w:type="dxa"/>
            <w:vAlign w:val="bottom"/>
          </w:tcPr>
          <w:p w14:paraId="52A0E530" w14:textId="77777777" w:rsidR="00AA4E02" w:rsidRPr="0095485E" w:rsidRDefault="00AA4E02" w:rsidP="0095485E">
            <w:pPr>
              <w:jc w:val="center"/>
              <w:rPr>
                <w:rFonts w:asciiTheme="minorHAnsi" w:hAnsiTheme="minorHAnsi"/>
                <w:sz w:val="18"/>
              </w:rPr>
            </w:pPr>
          </w:p>
        </w:tc>
        <w:tc>
          <w:tcPr>
            <w:tcW w:w="1710" w:type="dxa"/>
            <w:vAlign w:val="bottom"/>
          </w:tcPr>
          <w:p w14:paraId="244A3A26" w14:textId="77777777" w:rsidR="00AA4E02" w:rsidRPr="0095485E" w:rsidRDefault="00AA4E02" w:rsidP="0095485E">
            <w:pPr>
              <w:jc w:val="center"/>
              <w:rPr>
                <w:rFonts w:asciiTheme="minorHAnsi" w:hAnsiTheme="minorHAnsi"/>
                <w:sz w:val="18"/>
              </w:rPr>
            </w:pPr>
          </w:p>
        </w:tc>
        <w:tc>
          <w:tcPr>
            <w:tcW w:w="1620" w:type="dxa"/>
            <w:vAlign w:val="bottom"/>
          </w:tcPr>
          <w:p w14:paraId="01854160" w14:textId="0CBC064C" w:rsidR="00AA4E02" w:rsidRPr="0095485E" w:rsidRDefault="00AA4E02" w:rsidP="0095485E">
            <w:pPr>
              <w:jc w:val="center"/>
              <w:rPr>
                <w:rFonts w:asciiTheme="minorHAnsi" w:hAnsiTheme="minorHAnsi"/>
                <w:sz w:val="18"/>
              </w:rPr>
            </w:pPr>
          </w:p>
        </w:tc>
        <w:tc>
          <w:tcPr>
            <w:tcW w:w="1800" w:type="dxa"/>
            <w:vAlign w:val="bottom"/>
          </w:tcPr>
          <w:p w14:paraId="7029B8AB" w14:textId="77777777" w:rsidR="00AA4E02" w:rsidRPr="0095485E" w:rsidRDefault="00AA4E02" w:rsidP="0095485E">
            <w:pPr>
              <w:jc w:val="center"/>
              <w:rPr>
                <w:rFonts w:asciiTheme="minorHAnsi" w:hAnsiTheme="minorHAnsi"/>
                <w:sz w:val="18"/>
              </w:rPr>
            </w:pPr>
          </w:p>
        </w:tc>
        <w:tc>
          <w:tcPr>
            <w:tcW w:w="1890" w:type="dxa"/>
            <w:vAlign w:val="bottom"/>
          </w:tcPr>
          <w:p w14:paraId="1D379AA4" w14:textId="77777777" w:rsidR="00AA4E02" w:rsidRPr="0095485E" w:rsidRDefault="00AA4E02" w:rsidP="0095485E">
            <w:pPr>
              <w:jc w:val="center"/>
              <w:rPr>
                <w:rFonts w:asciiTheme="minorHAnsi" w:hAnsiTheme="minorHAnsi"/>
                <w:sz w:val="18"/>
              </w:rPr>
            </w:pPr>
          </w:p>
        </w:tc>
        <w:tc>
          <w:tcPr>
            <w:tcW w:w="1710" w:type="dxa"/>
            <w:vAlign w:val="bottom"/>
          </w:tcPr>
          <w:p w14:paraId="44C4F9AD" w14:textId="77777777" w:rsidR="00AA4E02" w:rsidRPr="0095485E" w:rsidRDefault="00AA4E02" w:rsidP="0095485E">
            <w:pPr>
              <w:jc w:val="center"/>
              <w:rPr>
                <w:rFonts w:asciiTheme="minorHAnsi" w:hAnsiTheme="minorHAnsi"/>
                <w:sz w:val="18"/>
              </w:rPr>
            </w:pPr>
          </w:p>
        </w:tc>
        <w:tc>
          <w:tcPr>
            <w:tcW w:w="2160" w:type="dxa"/>
            <w:vAlign w:val="bottom"/>
          </w:tcPr>
          <w:p w14:paraId="57A93A63" w14:textId="2CF81832" w:rsidR="00AA4E02" w:rsidRPr="0095485E" w:rsidRDefault="00AA4E02" w:rsidP="0095485E">
            <w:pPr>
              <w:jc w:val="center"/>
              <w:rPr>
                <w:rFonts w:asciiTheme="minorHAnsi" w:hAnsiTheme="minorHAnsi"/>
                <w:sz w:val="18"/>
              </w:rPr>
            </w:pPr>
          </w:p>
        </w:tc>
      </w:tr>
    </w:tbl>
    <w:p w14:paraId="23EFDCB8" w14:textId="502017A3" w:rsidR="00FD3B9D" w:rsidRDefault="00FD3B9D"/>
    <w:p w14:paraId="7A37B083" w14:textId="73D56F1F" w:rsidR="00F80625" w:rsidRDefault="00F80625"/>
    <w:p w14:paraId="5E14EBBA" w14:textId="4F0BA7E2" w:rsidR="00F80625" w:rsidRDefault="00F80625"/>
    <w:p w14:paraId="0D345B4D" w14:textId="77777777" w:rsidR="00F80625" w:rsidRDefault="00F80625"/>
    <w:tbl>
      <w:tblPr>
        <w:tblStyle w:val="TableGrid"/>
        <w:tblW w:w="0" w:type="auto"/>
        <w:jc w:val="right"/>
        <w:tblLook w:val="04A0" w:firstRow="1" w:lastRow="0" w:firstColumn="1" w:lastColumn="0" w:noHBand="0" w:noVBand="1"/>
      </w:tblPr>
      <w:tblGrid>
        <w:gridCol w:w="1012"/>
        <w:gridCol w:w="1006"/>
        <w:gridCol w:w="1134"/>
        <w:gridCol w:w="925"/>
        <w:gridCol w:w="985"/>
        <w:gridCol w:w="999"/>
        <w:gridCol w:w="1005"/>
        <w:gridCol w:w="973"/>
        <w:gridCol w:w="1167"/>
        <w:gridCol w:w="1004"/>
        <w:gridCol w:w="1027"/>
        <w:gridCol w:w="1032"/>
        <w:gridCol w:w="1037"/>
        <w:gridCol w:w="1084"/>
      </w:tblGrid>
      <w:tr w:rsidR="00FD3B9D" w:rsidRPr="004A470C" w14:paraId="3B7A93B5" w14:textId="77777777" w:rsidTr="0024568D">
        <w:trPr>
          <w:trHeight w:val="440"/>
          <w:jc w:val="right"/>
        </w:trPr>
        <w:tc>
          <w:tcPr>
            <w:tcW w:w="14305" w:type="dxa"/>
            <w:gridSpan w:val="14"/>
          </w:tcPr>
          <w:p w14:paraId="5AD86A78" w14:textId="77777777" w:rsidR="00FD3B9D" w:rsidRPr="004A470C" w:rsidRDefault="00FD3B9D" w:rsidP="00FD3B9D">
            <w:pPr>
              <w:keepNext/>
              <w:rPr>
                <w:rFonts w:ascii="Calibri" w:eastAsia="Calibri" w:hAnsi="Calibri"/>
                <w:b/>
                <w:szCs w:val="22"/>
              </w:rPr>
            </w:pPr>
            <w:r w:rsidRPr="00B013A1">
              <w:rPr>
                <w:rFonts w:ascii="Calibri" w:eastAsia="Calibri" w:hAnsi="Calibri"/>
                <w:b/>
                <w:sz w:val="18"/>
                <w:szCs w:val="22"/>
              </w:rPr>
              <w:lastRenderedPageBreak/>
              <w:t xml:space="preserve">M. Water Heating Systems </w:t>
            </w:r>
            <w:r w:rsidRPr="00B013A1">
              <w:rPr>
                <w:rFonts w:ascii="Calibri" w:eastAsia="Calibri" w:hAnsi="Calibri"/>
                <w:sz w:val="18"/>
                <w:szCs w:val="22"/>
              </w:rPr>
              <w:t>(Section 150.1(c)8)</w:t>
            </w:r>
          </w:p>
          <w:p w14:paraId="3B79673E" w14:textId="77777777" w:rsidR="00FD3B9D" w:rsidRPr="004A470C" w:rsidRDefault="00FD3B9D" w:rsidP="00FD3B9D">
            <w:pPr>
              <w:rPr>
                <w:rFonts w:ascii="Calibri" w:hAnsi="Calibri"/>
              </w:rPr>
            </w:pPr>
            <w:r w:rsidRPr="004A470C">
              <w:rPr>
                <w:rFonts w:ascii="Calibri" w:eastAsia="Calibri" w:hAnsi="Calibri"/>
                <w:sz w:val="18"/>
              </w:rPr>
              <w:t>List water heaters and boilers for both domestic hot water (DHW) heaters and hydronic space heating.</w:t>
            </w:r>
          </w:p>
        </w:tc>
      </w:tr>
      <w:tr w:rsidR="004C4C78" w:rsidRPr="004A470C" w14:paraId="7F097A7C" w14:textId="77777777" w:rsidTr="0024568D">
        <w:trPr>
          <w:trHeight w:val="225"/>
          <w:jc w:val="right"/>
        </w:trPr>
        <w:tc>
          <w:tcPr>
            <w:tcW w:w="1019" w:type="dxa"/>
            <w:vAlign w:val="center"/>
          </w:tcPr>
          <w:p w14:paraId="68816CF4" w14:textId="77777777" w:rsidR="00FD3B9D" w:rsidRPr="004A470C" w:rsidRDefault="00FD3B9D" w:rsidP="00FD3B9D">
            <w:pPr>
              <w:jc w:val="center"/>
              <w:rPr>
                <w:rFonts w:ascii="Calibri" w:hAnsi="Calibri"/>
                <w:sz w:val="18"/>
              </w:rPr>
            </w:pPr>
            <w:r w:rsidRPr="004A470C">
              <w:rPr>
                <w:rFonts w:ascii="Calibri" w:hAnsi="Calibri"/>
                <w:sz w:val="18"/>
              </w:rPr>
              <w:t>01</w:t>
            </w:r>
          </w:p>
        </w:tc>
        <w:tc>
          <w:tcPr>
            <w:tcW w:w="1013" w:type="dxa"/>
          </w:tcPr>
          <w:p w14:paraId="483DC38D" w14:textId="77777777" w:rsidR="00FD3B9D" w:rsidRPr="004A470C" w:rsidRDefault="00FD3B9D" w:rsidP="00FD3B9D">
            <w:pPr>
              <w:jc w:val="center"/>
              <w:rPr>
                <w:rFonts w:ascii="Calibri" w:hAnsi="Calibri"/>
                <w:sz w:val="18"/>
              </w:rPr>
            </w:pPr>
            <w:r w:rsidRPr="004A470C">
              <w:rPr>
                <w:rFonts w:ascii="Calibri" w:hAnsi="Calibri"/>
                <w:sz w:val="18"/>
              </w:rPr>
              <w:t>02</w:t>
            </w:r>
          </w:p>
        </w:tc>
        <w:tc>
          <w:tcPr>
            <w:tcW w:w="1137" w:type="dxa"/>
            <w:vAlign w:val="center"/>
          </w:tcPr>
          <w:p w14:paraId="0483DC2E" w14:textId="77777777" w:rsidR="00FD3B9D" w:rsidRPr="004A470C" w:rsidRDefault="00FD3B9D" w:rsidP="00FD3B9D">
            <w:pPr>
              <w:jc w:val="center"/>
              <w:rPr>
                <w:rFonts w:ascii="Calibri" w:hAnsi="Calibri"/>
                <w:sz w:val="18"/>
              </w:rPr>
            </w:pPr>
            <w:r w:rsidRPr="004A470C">
              <w:rPr>
                <w:rFonts w:ascii="Calibri" w:hAnsi="Calibri"/>
                <w:sz w:val="18"/>
              </w:rPr>
              <w:t>03</w:t>
            </w:r>
          </w:p>
        </w:tc>
        <w:tc>
          <w:tcPr>
            <w:tcW w:w="927" w:type="dxa"/>
          </w:tcPr>
          <w:p w14:paraId="51A29006" w14:textId="77777777" w:rsidR="00FD3B9D" w:rsidRPr="004A470C" w:rsidRDefault="00FD3B9D" w:rsidP="00FD3B9D">
            <w:pPr>
              <w:jc w:val="center"/>
              <w:rPr>
                <w:rFonts w:ascii="Calibri" w:hAnsi="Calibri"/>
                <w:sz w:val="18"/>
              </w:rPr>
            </w:pPr>
            <w:r w:rsidRPr="004A470C">
              <w:rPr>
                <w:rFonts w:ascii="Calibri" w:hAnsi="Calibri"/>
                <w:sz w:val="18"/>
              </w:rPr>
              <w:t>04</w:t>
            </w:r>
          </w:p>
        </w:tc>
        <w:tc>
          <w:tcPr>
            <w:tcW w:w="996" w:type="dxa"/>
          </w:tcPr>
          <w:p w14:paraId="647C22AD" w14:textId="77777777" w:rsidR="00FD3B9D" w:rsidRPr="004A470C" w:rsidDel="007B15E5" w:rsidRDefault="00FD3B9D" w:rsidP="00FD3B9D">
            <w:pPr>
              <w:jc w:val="center"/>
              <w:rPr>
                <w:rFonts w:ascii="Calibri" w:hAnsi="Calibri"/>
                <w:sz w:val="18"/>
              </w:rPr>
            </w:pPr>
            <w:r w:rsidRPr="004A470C">
              <w:rPr>
                <w:rFonts w:ascii="Calibri" w:hAnsi="Calibri"/>
                <w:sz w:val="18"/>
              </w:rPr>
              <w:t>05</w:t>
            </w:r>
          </w:p>
        </w:tc>
        <w:tc>
          <w:tcPr>
            <w:tcW w:w="1008" w:type="dxa"/>
            <w:vAlign w:val="center"/>
          </w:tcPr>
          <w:p w14:paraId="094B214A" w14:textId="77777777" w:rsidR="00FD3B9D" w:rsidRPr="004A470C" w:rsidRDefault="00FD3B9D" w:rsidP="00FD3B9D">
            <w:pPr>
              <w:jc w:val="center"/>
              <w:rPr>
                <w:rFonts w:ascii="Calibri" w:hAnsi="Calibri"/>
                <w:sz w:val="18"/>
              </w:rPr>
            </w:pPr>
            <w:r w:rsidRPr="004A470C">
              <w:rPr>
                <w:rFonts w:ascii="Calibri" w:hAnsi="Calibri"/>
                <w:sz w:val="18"/>
              </w:rPr>
              <w:t>06</w:t>
            </w:r>
          </w:p>
        </w:tc>
        <w:tc>
          <w:tcPr>
            <w:tcW w:w="1012" w:type="dxa"/>
            <w:vAlign w:val="center"/>
          </w:tcPr>
          <w:p w14:paraId="2248D094" w14:textId="77777777" w:rsidR="00FD3B9D" w:rsidRPr="004A470C" w:rsidRDefault="00FD3B9D" w:rsidP="00FD3B9D">
            <w:pPr>
              <w:jc w:val="center"/>
              <w:rPr>
                <w:rFonts w:ascii="Calibri" w:hAnsi="Calibri"/>
                <w:sz w:val="18"/>
              </w:rPr>
            </w:pPr>
            <w:r w:rsidRPr="004A470C">
              <w:rPr>
                <w:rFonts w:ascii="Calibri" w:hAnsi="Calibri"/>
                <w:sz w:val="18"/>
              </w:rPr>
              <w:t>07</w:t>
            </w:r>
          </w:p>
        </w:tc>
        <w:tc>
          <w:tcPr>
            <w:tcW w:w="986" w:type="dxa"/>
            <w:vAlign w:val="center"/>
          </w:tcPr>
          <w:p w14:paraId="5E76762F" w14:textId="77777777" w:rsidR="00FD3B9D" w:rsidRPr="004A470C" w:rsidRDefault="00FD3B9D" w:rsidP="00FD3B9D">
            <w:pPr>
              <w:jc w:val="center"/>
              <w:rPr>
                <w:rFonts w:ascii="Calibri" w:hAnsi="Calibri"/>
                <w:sz w:val="18"/>
              </w:rPr>
            </w:pPr>
            <w:r w:rsidRPr="004A470C">
              <w:rPr>
                <w:rFonts w:ascii="Calibri" w:hAnsi="Calibri"/>
                <w:sz w:val="18"/>
              </w:rPr>
              <w:t>08</w:t>
            </w:r>
          </w:p>
        </w:tc>
        <w:tc>
          <w:tcPr>
            <w:tcW w:w="1039" w:type="dxa"/>
            <w:vAlign w:val="center"/>
          </w:tcPr>
          <w:p w14:paraId="01A0E0AA" w14:textId="77777777" w:rsidR="00FD3B9D" w:rsidRPr="004A470C" w:rsidRDefault="00FD3B9D" w:rsidP="00FD3B9D">
            <w:pPr>
              <w:jc w:val="center"/>
              <w:rPr>
                <w:rFonts w:ascii="Calibri" w:hAnsi="Calibri"/>
                <w:sz w:val="18"/>
              </w:rPr>
            </w:pPr>
            <w:r w:rsidRPr="004A470C">
              <w:rPr>
                <w:rFonts w:ascii="Calibri" w:hAnsi="Calibri"/>
                <w:sz w:val="18"/>
              </w:rPr>
              <w:t>09</w:t>
            </w:r>
          </w:p>
        </w:tc>
        <w:tc>
          <w:tcPr>
            <w:tcW w:w="1011" w:type="dxa"/>
            <w:vAlign w:val="center"/>
          </w:tcPr>
          <w:p w14:paraId="13D78957" w14:textId="77777777" w:rsidR="00FD3B9D" w:rsidRPr="004A470C" w:rsidRDefault="00FD3B9D" w:rsidP="00FD3B9D">
            <w:pPr>
              <w:jc w:val="center"/>
              <w:rPr>
                <w:rFonts w:ascii="Calibri" w:hAnsi="Calibri"/>
                <w:sz w:val="18"/>
              </w:rPr>
            </w:pPr>
            <w:r w:rsidRPr="004A470C">
              <w:rPr>
                <w:rFonts w:ascii="Calibri" w:hAnsi="Calibri"/>
                <w:sz w:val="18"/>
              </w:rPr>
              <w:t>10</w:t>
            </w:r>
          </w:p>
        </w:tc>
        <w:tc>
          <w:tcPr>
            <w:tcW w:w="1030" w:type="dxa"/>
          </w:tcPr>
          <w:p w14:paraId="4EBC8F32" w14:textId="77777777" w:rsidR="00FD3B9D" w:rsidRPr="004A470C" w:rsidRDefault="00FD3B9D" w:rsidP="00FD3B9D">
            <w:pPr>
              <w:jc w:val="center"/>
              <w:rPr>
                <w:rFonts w:ascii="Calibri" w:hAnsi="Calibri"/>
                <w:sz w:val="18"/>
              </w:rPr>
            </w:pPr>
            <w:r w:rsidRPr="004A470C">
              <w:rPr>
                <w:rFonts w:ascii="Calibri" w:hAnsi="Calibri"/>
                <w:sz w:val="18"/>
              </w:rPr>
              <w:t>11</w:t>
            </w:r>
          </w:p>
        </w:tc>
        <w:tc>
          <w:tcPr>
            <w:tcW w:w="1034" w:type="dxa"/>
            <w:vAlign w:val="center"/>
          </w:tcPr>
          <w:p w14:paraId="32CE462C" w14:textId="77777777" w:rsidR="00FD3B9D" w:rsidRPr="004A470C" w:rsidRDefault="00FD3B9D" w:rsidP="00FD3B9D">
            <w:pPr>
              <w:jc w:val="center"/>
              <w:rPr>
                <w:rFonts w:ascii="Calibri" w:hAnsi="Calibri"/>
                <w:sz w:val="18"/>
              </w:rPr>
            </w:pPr>
            <w:r w:rsidRPr="004A470C">
              <w:rPr>
                <w:rFonts w:ascii="Calibri" w:hAnsi="Calibri"/>
                <w:sz w:val="18"/>
              </w:rPr>
              <w:t>12</w:t>
            </w:r>
          </w:p>
        </w:tc>
        <w:tc>
          <w:tcPr>
            <w:tcW w:w="1043" w:type="dxa"/>
            <w:vAlign w:val="center"/>
          </w:tcPr>
          <w:p w14:paraId="2E66CF6A" w14:textId="77777777" w:rsidR="00FD3B9D" w:rsidRPr="004A470C" w:rsidRDefault="00FD3B9D" w:rsidP="00FD3B9D">
            <w:pPr>
              <w:jc w:val="center"/>
              <w:rPr>
                <w:rFonts w:ascii="Calibri" w:hAnsi="Calibri"/>
                <w:sz w:val="18"/>
              </w:rPr>
            </w:pPr>
            <w:r w:rsidRPr="004A470C">
              <w:rPr>
                <w:rFonts w:ascii="Calibri" w:hAnsi="Calibri"/>
                <w:sz w:val="18"/>
              </w:rPr>
              <w:t>13</w:t>
            </w:r>
          </w:p>
        </w:tc>
        <w:tc>
          <w:tcPr>
            <w:tcW w:w="1050" w:type="dxa"/>
            <w:vAlign w:val="center"/>
          </w:tcPr>
          <w:p w14:paraId="392FEFA6" w14:textId="77777777" w:rsidR="00FD3B9D" w:rsidRPr="004A470C" w:rsidRDefault="00FD3B9D" w:rsidP="00FD3B9D">
            <w:pPr>
              <w:jc w:val="center"/>
              <w:rPr>
                <w:rFonts w:ascii="Calibri" w:hAnsi="Calibri"/>
                <w:sz w:val="18"/>
              </w:rPr>
            </w:pPr>
            <w:r w:rsidRPr="004A470C">
              <w:rPr>
                <w:rFonts w:ascii="Calibri" w:hAnsi="Calibri"/>
                <w:sz w:val="18"/>
              </w:rPr>
              <w:t>14</w:t>
            </w:r>
          </w:p>
        </w:tc>
      </w:tr>
      <w:tr w:rsidR="004C4C78" w:rsidRPr="004A470C" w14:paraId="71A85EF4" w14:textId="77777777" w:rsidTr="0024568D">
        <w:trPr>
          <w:trHeight w:val="873"/>
          <w:jc w:val="right"/>
        </w:trPr>
        <w:tc>
          <w:tcPr>
            <w:tcW w:w="1019" w:type="dxa"/>
            <w:vAlign w:val="bottom"/>
          </w:tcPr>
          <w:p w14:paraId="29ACD651"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Heating System ID or Name</w:t>
            </w:r>
          </w:p>
        </w:tc>
        <w:tc>
          <w:tcPr>
            <w:tcW w:w="1013" w:type="dxa"/>
            <w:vAlign w:val="bottom"/>
          </w:tcPr>
          <w:p w14:paraId="66A6B139"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Heating System Type</w:t>
            </w:r>
          </w:p>
        </w:tc>
        <w:tc>
          <w:tcPr>
            <w:tcW w:w="1137" w:type="dxa"/>
            <w:vAlign w:val="bottom"/>
          </w:tcPr>
          <w:p w14:paraId="23E9C2B5" w14:textId="77777777" w:rsidR="00FD3B9D" w:rsidRPr="004A470C" w:rsidRDefault="00FD3B9D" w:rsidP="00FD3B9D">
            <w:pPr>
              <w:jc w:val="center"/>
              <w:rPr>
                <w:rFonts w:ascii="Calibri" w:hAnsi="Calibri"/>
                <w:sz w:val="18"/>
                <w:szCs w:val="18"/>
              </w:rPr>
            </w:pPr>
            <w:r w:rsidRPr="004A470C">
              <w:rPr>
                <w:rFonts w:ascii="Calibri" w:hAnsi="Calibri"/>
                <w:sz w:val="18"/>
                <w:szCs w:val="18"/>
              </w:rPr>
              <w:t>System Option (from §150.1(c)8)</w:t>
            </w:r>
          </w:p>
        </w:tc>
        <w:tc>
          <w:tcPr>
            <w:tcW w:w="927" w:type="dxa"/>
            <w:vAlign w:val="bottom"/>
          </w:tcPr>
          <w:p w14:paraId="59DF5BEA" w14:textId="77777777" w:rsidR="00FD3B9D" w:rsidRPr="004A470C" w:rsidRDefault="00FD3B9D" w:rsidP="00FD3B9D">
            <w:pPr>
              <w:jc w:val="center"/>
              <w:rPr>
                <w:rFonts w:ascii="Calibri" w:hAnsi="Calibri"/>
                <w:sz w:val="18"/>
                <w:szCs w:val="18"/>
              </w:rPr>
            </w:pPr>
            <w:r w:rsidRPr="004A470C">
              <w:rPr>
                <w:rFonts w:ascii="Calibri" w:hAnsi="Calibri"/>
                <w:sz w:val="18"/>
                <w:szCs w:val="18"/>
              </w:rPr>
              <w:t># of Dwelling Units in System</w:t>
            </w:r>
          </w:p>
        </w:tc>
        <w:tc>
          <w:tcPr>
            <w:tcW w:w="996" w:type="dxa"/>
            <w:vAlign w:val="bottom"/>
          </w:tcPr>
          <w:p w14:paraId="68D608C1" w14:textId="77777777" w:rsidR="00FD3B9D" w:rsidRPr="004A470C" w:rsidRDefault="00FD3B9D" w:rsidP="00FD3B9D">
            <w:pPr>
              <w:jc w:val="center"/>
              <w:rPr>
                <w:rFonts w:ascii="Calibri" w:hAnsi="Calibri"/>
                <w:sz w:val="18"/>
                <w:szCs w:val="18"/>
              </w:rPr>
            </w:pPr>
            <w:r w:rsidRPr="004A470C">
              <w:rPr>
                <w:rFonts w:ascii="Calibri" w:hAnsi="Calibri"/>
                <w:sz w:val="18"/>
                <w:szCs w:val="18"/>
              </w:rPr>
              <w:t># of Recir Loops</w:t>
            </w:r>
          </w:p>
        </w:tc>
        <w:tc>
          <w:tcPr>
            <w:tcW w:w="1008" w:type="dxa"/>
            <w:vAlign w:val="bottom"/>
          </w:tcPr>
          <w:p w14:paraId="761AD1C4"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Heater Type</w:t>
            </w:r>
          </w:p>
        </w:tc>
        <w:tc>
          <w:tcPr>
            <w:tcW w:w="1012" w:type="dxa"/>
            <w:vAlign w:val="bottom"/>
          </w:tcPr>
          <w:p w14:paraId="7DEE3D7E" w14:textId="77777777" w:rsidR="00FD3B9D" w:rsidRPr="004A470C" w:rsidRDefault="00FD3B9D" w:rsidP="00FD3B9D">
            <w:pPr>
              <w:jc w:val="center"/>
              <w:rPr>
                <w:rFonts w:ascii="Calibri" w:hAnsi="Calibri"/>
                <w:sz w:val="18"/>
                <w:szCs w:val="18"/>
              </w:rPr>
            </w:pPr>
            <w:r w:rsidRPr="004A470C">
              <w:rPr>
                <w:rFonts w:ascii="Calibri" w:hAnsi="Calibri"/>
                <w:sz w:val="18"/>
                <w:szCs w:val="18"/>
              </w:rPr>
              <w:t>Volume</w:t>
            </w:r>
          </w:p>
        </w:tc>
        <w:tc>
          <w:tcPr>
            <w:tcW w:w="986" w:type="dxa"/>
            <w:vAlign w:val="bottom"/>
          </w:tcPr>
          <w:p w14:paraId="37B9FD31" w14:textId="77777777" w:rsidR="00FD3B9D" w:rsidRPr="004A470C" w:rsidRDefault="00FD3B9D" w:rsidP="00FD3B9D">
            <w:pPr>
              <w:jc w:val="center"/>
              <w:rPr>
                <w:rFonts w:ascii="Calibri" w:hAnsi="Calibri"/>
                <w:sz w:val="18"/>
                <w:szCs w:val="18"/>
              </w:rPr>
            </w:pPr>
            <w:r w:rsidRPr="004A470C">
              <w:rPr>
                <w:rFonts w:ascii="Calibri" w:hAnsi="Calibri"/>
                <w:sz w:val="18"/>
                <w:szCs w:val="18"/>
              </w:rPr>
              <w:t>Fuel Type</w:t>
            </w:r>
          </w:p>
        </w:tc>
        <w:tc>
          <w:tcPr>
            <w:tcW w:w="1039" w:type="dxa"/>
            <w:vAlign w:val="bottom"/>
          </w:tcPr>
          <w:p w14:paraId="7533025C" w14:textId="6829F8DE" w:rsidR="00FD3B9D" w:rsidRPr="004A470C" w:rsidRDefault="00FD3B9D" w:rsidP="00FD3B9D">
            <w:pPr>
              <w:jc w:val="center"/>
              <w:rPr>
                <w:rFonts w:ascii="Calibri" w:hAnsi="Calibri"/>
                <w:sz w:val="18"/>
                <w:szCs w:val="18"/>
              </w:rPr>
            </w:pPr>
            <w:r w:rsidRPr="004A470C">
              <w:rPr>
                <w:rFonts w:ascii="Calibri" w:hAnsi="Calibri"/>
                <w:sz w:val="18"/>
                <w:szCs w:val="18"/>
              </w:rPr>
              <w:t># of Water Heaters</w:t>
            </w:r>
            <w:ins w:id="1" w:author="Alexis Smith" w:date="2020-03-02T15:31:00Z">
              <w:r w:rsidR="004C4C78">
                <w:rPr>
                  <w:rFonts w:ascii="Calibri" w:hAnsi="Calibri"/>
                  <w:sz w:val="18"/>
                  <w:szCs w:val="18"/>
                </w:rPr>
                <w:t>/ Compressors</w:t>
              </w:r>
            </w:ins>
            <w:r w:rsidRPr="004A470C">
              <w:rPr>
                <w:rFonts w:ascii="Calibri" w:hAnsi="Calibri"/>
                <w:sz w:val="18"/>
                <w:szCs w:val="18"/>
              </w:rPr>
              <w:t xml:space="preserve"> in System</w:t>
            </w:r>
          </w:p>
        </w:tc>
        <w:tc>
          <w:tcPr>
            <w:tcW w:w="1011" w:type="dxa"/>
            <w:vAlign w:val="bottom"/>
          </w:tcPr>
          <w:p w14:paraId="40EE8127" w14:textId="77777777" w:rsidR="00FD3B9D" w:rsidRPr="004A470C" w:rsidRDefault="00FD3B9D" w:rsidP="00FD3B9D">
            <w:pPr>
              <w:jc w:val="center"/>
              <w:rPr>
                <w:rFonts w:ascii="Calibri" w:hAnsi="Calibri"/>
                <w:sz w:val="18"/>
                <w:szCs w:val="18"/>
              </w:rPr>
            </w:pPr>
            <w:r w:rsidRPr="004A470C">
              <w:rPr>
                <w:rFonts w:ascii="Calibri" w:hAnsi="Calibri"/>
                <w:sz w:val="18"/>
                <w:szCs w:val="18"/>
              </w:rPr>
              <w:t>Rated Input (Range)</w:t>
            </w:r>
          </w:p>
        </w:tc>
        <w:tc>
          <w:tcPr>
            <w:tcW w:w="1030" w:type="dxa"/>
            <w:vAlign w:val="bottom"/>
          </w:tcPr>
          <w:p w14:paraId="18DD8738" w14:textId="77777777" w:rsidR="00FD3B9D" w:rsidRPr="004A470C" w:rsidRDefault="00FD3B9D" w:rsidP="00FD3B9D">
            <w:pPr>
              <w:jc w:val="center"/>
              <w:rPr>
                <w:rFonts w:ascii="Calibri" w:hAnsi="Calibri"/>
                <w:sz w:val="18"/>
                <w:szCs w:val="18"/>
              </w:rPr>
            </w:pPr>
            <w:r w:rsidRPr="004A470C">
              <w:rPr>
                <w:rFonts w:ascii="Calibri" w:hAnsi="Calibri"/>
                <w:sz w:val="18"/>
                <w:szCs w:val="18"/>
              </w:rPr>
              <w:t>Minimum Solar Savings Fraction</w:t>
            </w:r>
          </w:p>
        </w:tc>
        <w:tc>
          <w:tcPr>
            <w:tcW w:w="1034" w:type="dxa"/>
            <w:vAlign w:val="bottom"/>
          </w:tcPr>
          <w:p w14:paraId="05991EDA" w14:textId="77777777" w:rsidR="00FD3B9D" w:rsidRPr="004A470C" w:rsidRDefault="00FD3B9D" w:rsidP="00FD3B9D">
            <w:pPr>
              <w:jc w:val="center"/>
              <w:rPr>
                <w:rFonts w:ascii="Calibri" w:hAnsi="Calibri"/>
                <w:sz w:val="18"/>
                <w:szCs w:val="18"/>
              </w:rPr>
            </w:pPr>
            <w:r w:rsidRPr="004A470C">
              <w:rPr>
                <w:rFonts w:ascii="Calibri" w:hAnsi="Calibri"/>
                <w:sz w:val="18"/>
                <w:szCs w:val="18"/>
              </w:rPr>
              <w:t>Additional PV Capacity</w:t>
            </w:r>
          </w:p>
        </w:tc>
        <w:tc>
          <w:tcPr>
            <w:tcW w:w="1043" w:type="dxa"/>
            <w:vAlign w:val="bottom"/>
          </w:tcPr>
          <w:p w14:paraId="5E414AD0" w14:textId="77777777" w:rsidR="00FD3B9D" w:rsidRPr="004A470C" w:rsidRDefault="00FD3B9D" w:rsidP="00FD3B9D">
            <w:pPr>
              <w:jc w:val="center"/>
              <w:rPr>
                <w:rFonts w:ascii="Calibri" w:hAnsi="Calibri"/>
                <w:sz w:val="18"/>
                <w:szCs w:val="18"/>
              </w:rPr>
            </w:pPr>
            <w:r w:rsidRPr="004A470C">
              <w:rPr>
                <w:rFonts w:ascii="Calibri" w:hAnsi="Calibri"/>
                <w:sz w:val="18"/>
                <w:szCs w:val="18"/>
              </w:rPr>
              <w:t>Tank Location</w:t>
            </w:r>
          </w:p>
        </w:tc>
        <w:tc>
          <w:tcPr>
            <w:tcW w:w="1050" w:type="dxa"/>
            <w:vAlign w:val="bottom"/>
          </w:tcPr>
          <w:p w14:paraId="09E0018E" w14:textId="77777777" w:rsidR="00FD3B9D" w:rsidRPr="004A470C" w:rsidRDefault="00FD3B9D" w:rsidP="00FD3B9D">
            <w:pPr>
              <w:jc w:val="center"/>
              <w:rPr>
                <w:rFonts w:ascii="Calibri" w:hAnsi="Calibri"/>
                <w:sz w:val="18"/>
                <w:szCs w:val="18"/>
              </w:rPr>
            </w:pPr>
            <w:r w:rsidRPr="004A470C">
              <w:rPr>
                <w:rFonts w:ascii="Calibri" w:hAnsi="Calibri"/>
                <w:sz w:val="18"/>
                <w:szCs w:val="18"/>
              </w:rPr>
              <w:t>Distribution Type</w:t>
            </w:r>
          </w:p>
        </w:tc>
      </w:tr>
      <w:tr w:rsidR="004C4C78" w:rsidRPr="004A470C" w14:paraId="17806D8A" w14:textId="77777777" w:rsidTr="00704276">
        <w:trPr>
          <w:trHeight w:val="20"/>
          <w:jc w:val="right"/>
        </w:trPr>
        <w:tc>
          <w:tcPr>
            <w:tcW w:w="1019" w:type="dxa"/>
          </w:tcPr>
          <w:p w14:paraId="634FA396" w14:textId="77777777" w:rsidR="00FD3B9D" w:rsidRPr="004A470C" w:rsidRDefault="00FD3B9D" w:rsidP="00FD3B9D">
            <w:pPr>
              <w:rPr>
                <w:rFonts w:ascii="Calibri" w:hAnsi="Calibri"/>
                <w:sz w:val="18"/>
              </w:rPr>
            </w:pPr>
          </w:p>
        </w:tc>
        <w:tc>
          <w:tcPr>
            <w:tcW w:w="1013" w:type="dxa"/>
          </w:tcPr>
          <w:p w14:paraId="01438F88"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1137" w:type="dxa"/>
          </w:tcPr>
          <w:p w14:paraId="17E60650"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927" w:type="dxa"/>
          </w:tcPr>
          <w:p w14:paraId="6E8CDD7D"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2D19F31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08" w:type="dxa"/>
          </w:tcPr>
          <w:p w14:paraId="57909AF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2" w:type="dxa"/>
          </w:tcPr>
          <w:p w14:paraId="6194EF9B"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86" w:type="dxa"/>
          </w:tcPr>
          <w:p w14:paraId="29B90845"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9" w:type="dxa"/>
          </w:tcPr>
          <w:p w14:paraId="3A7EF55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1" w:type="dxa"/>
          </w:tcPr>
          <w:p w14:paraId="3395EB62"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 </w:t>
            </w:r>
          </w:p>
        </w:tc>
        <w:tc>
          <w:tcPr>
            <w:tcW w:w="1030" w:type="dxa"/>
          </w:tcPr>
          <w:p w14:paraId="1973E8F8"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4" w:type="dxa"/>
          </w:tcPr>
          <w:p w14:paraId="0EBD27D2"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43" w:type="dxa"/>
          </w:tcPr>
          <w:p w14:paraId="09AD5FD6"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5B423F3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r>
      <w:tr w:rsidR="004C4C78" w:rsidRPr="004A470C" w14:paraId="0193EEBF" w14:textId="77777777" w:rsidTr="0024568D">
        <w:trPr>
          <w:trHeight w:val="20"/>
          <w:jc w:val="right"/>
        </w:trPr>
        <w:tc>
          <w:tcPr>
            <w:tcW w:w="1019" w:type="dxa"/>
          </w:tcPr>
          <w:p w14:paraId="34F6F5F7" w14:textId="77777777" w:rsidR="00FD3B9D" w:rsidRPr="004A470C" w:rsidRDefault="00FD3B9D" w:rsidP="00FD3B9D">
            <w:pPr>
              <w:rPr>
                <w:rFonts w:ascii="Calibri" w:hAnsi="Calibri"/>
                <w:sz w:val="18"/>
              </w:rPr>
            </w:pPr>
          </w:p>
        </w:tc>
        <w:tc>
          <w:tcPr>
            <w:tcW w:w="1013" w:type="dxa"/>
          </w:tcPr>
          <w:p w14:paraId="0146CC5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1137" w:type="dxa"/>
          </w:tcPr>
          <w:p w14:paraId="141AD824"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927" w:type="dxa"/>
          </w:tcPr>
          <w:p w14:paraId="64E29413"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63578EA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08" w:type="dxa"/>
          </w:tcPr>
          <w:p w14:paraId="31098F6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2" w:type="dxa"/>
          </w:tcPr>
          <w:p w14:paraId="56CFA60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86" w:type="dxa"/>
          </w:tcPr>
          <w:p w14:paraId="77224B0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9" w:type="dxa"/>
          </w:tcPr>
          <w:p w14:paraId="79A5A44F"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1" w:type="dxa"/>
          </w:tcPr>
          <w:p w14:paraId="629D5745"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0" w:type="dxa"/>
          </w:tcPr>
          <w:p w14:paraId="4929D38C"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4" w:type="dxa"/>
          </w:tcPr>
          <w:p w14:paraId="64A587C3"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43" w:type="dxa"/>
          </w:tcPr>
          <w:p w14:paraId="3D561EE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2BEB6BD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r>
      <w:tr w:rsidR="00FD3B9D" w:rsidRPr="004A470C" w14:paraId="7FC5388B" w14:textId="77777777" w:rsidTr="0024568D">
        <w:trPr>
          <w:trHeight w:val="4126"/>
          <w:jc w:val="right"/>
        </w:trPr>
        <w:tc>
          <w:tcPr>
            <w:tcW w:w="14305" w:type="dxa"/>
            <w:gridSpan w:val="14"/>
          </w:tcPr>
          <w:p w14:paraId="233AC33F" w14:textId="77777777" w:rsidR="00FD3B9D" w:rsidRPr="00B013A1" w:rsidRDefault="00FD3B9D" w:rsidP="00FD3B9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Options:</w:t>
            </w:r>
          </w:p>
          <w:p w14:paraId="206101A9" w14:textId="77777777" w:rsidR="00FD3B9D" w:rsidRPr="00B013A1" w:rsidRDefault="00FD3B9D" w:rsidP="00FD3B9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44897118"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67C48CDB"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7A5C9BB3"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4DCE22AE"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78154267"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62A15769"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by Table O below, or If climate zone 1 or 16, a PV system 1.1 kWdc larger than system required by Table O below </w:t>
            </w:r>
          </w:p>
          <w:p w14:paraId="62A349DC"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2D555A49" w14:textId="77777777" w:rsidR="00FD3B9D" w:rsidRPr="00B013A1" w:rsidRDefault="00FD3B9D" w:rsidP="00FD3B9D">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A PV system that is 0.3 kWdc larger than Table O below, or</w:t>
            </w:r>
          </w:p>
          <w:p w14:paraId="3E75626F" w14:textId="77777777" w:rsidR="00FD3B9D" w:rsidRPr="00B013A1" w:rsidRDefault="00FD3B9D" w:rsidP="00FD3B9D">
            <w:pPr>
              <w:pStyle w:val="ListParagraph"/>
              <w:numPr>
                <w:ilvl w:val="0"/>
                <w:numId w:val="39"/>
              </w:numPr>
              <w:rPr>
                <w:rFonts w:ascii="Calibri" w:hAnsi="Calibri"/>
                <w:sz w:val="18"/>
                <w:szCs w:val="18"/>
              </w:rPr>
            </w:pPr>
            <w:r w:rsidRPr="00B013A1">
              <w:rPr>
                <w:rFonts w:ascii="Calibri" w:hAnsi="Calibri"/>
                <w:sz w:val="18"/>
                <w:szCs w:val="18"/>
              </w:rPr>
              <w:t>Compact hot water distribution basic.</w:t>
            </w:r>
          </w:p>
          <w:p w14:paraId="384E13D7" w14:textId="77777777" w:rsidR="00FD3B9D" w:rsidRPr="00B013A1" w:rsidRDefault="00FD3B9D" w:rsidP="00FD3B9D">
            <w:pPr>
              <w:rPr>
                <w:rFonts w:ascii="Calibri" w:hAnsi="Calibri"/>
                <w:sz w:val="18"/>
                <w:szCs w:val="18"/>
              </w:rPr>
            </w:pPr>
          </w:p>
          <w:p w14:paraId="265BFEF1" w14:textId="77777777" w:rsidR="00FD3B9D" w:rsidRPr="00B013A1" w:rsidRDefault="00FD3B9D" w:rsidP="00FD3B9D">
            <w:pPr>
              <w:rPr>
                <w:rFonts w:ascii="Calibri" w:hAnsi="Calibri"/>
                <w:sz w:val="18"/>
                <w:szCs w:val="18"/>
              </w:rPr>
            </w:pPr>
            <w:r w:rsidRPr="00B013A1">
              <w:rPr>
                <w:rFonts w:ascii="Calibri" w:hAnsi="Calibri"/>
                <w:sz w:val="18"/>
                <w:szCs w:val="18"/>
              </w:rPr>
              <w:t>Multifamily with Central Water Heating</w:t>
            </w:r>
          </w:p>
          <w:p w14:paraId="3250233E" w14:textId="77777777" w:rsidR="00FD3B9D" w:rsidRPr="00B013A1" w:rsidRDefault="00FD3B9D" w:rsidP="00FD3B9D">
            <w:pPr>
              <w:pStyle w:val="ListParagraph"/>
              <w:numPr>
                <w:ilvl w:val="0"/>
                <w:numId w:val="55"/>
              </w:numPr>
              <w:rPr>
                <w:rFonts w:ascii="Calibri" w:hAnsi="Calibri"/>
                <w:sz w:val="18"/>
                <w:szCs w:val="18"/>
              </w:rPr>
            </w:pPr>
            <w:r w:rsidRPr="00B013A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364FB804" w14:textId="77777777" w:rsidR="00FD3B9D" w:rsidRDefault="00FD3B9D" w:rsidP="00FD3B9D">
            <w:pPr>
              <w:pStyle w:val="ListParagraph"/>
              <w:numPr>
                <w:ilvl w:val="0"/>
                <w:numId w:val="55"/>
              </w:numPr>
              <w:rPr>
                <w:rFonts w:ascii="Calibri" w:hAnsi="Calibri"/>
                <w:sz w:val="18"/>
                <w:szCs w:val="18"/>
              </w:rPr>
            </w:pPr>
            <w:r w:rsidRPr="00B013A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p w14:paraId="6F04111D" w14:textId="77777777" w:rsidR="00F701C7" w:rsidRPr="00F701C7" w:rsidRDefault="00F701C7" w:rsidP="00F701C7">
            <w:pPr>
              <w:pStyle w:val="ListParagraph"/>
              <w:numPr>
                <w:ilvl w:val="0"/>
                <w:numId w:val="55"/>
              </w:numPr>
              <w:rPr>
                <w:rFonts w:ascii="Calibri" w:hAnsi="Calibri"/>
                <w:sz w:val="18"/>
                <w:szCs w:val="18"/>
              </w:rPr>
            </w:pPr>
            <w:r w:rsidRPr="00F701C7">
              <w:rPr>
                <w:rFonts w:ascii="Calibri" w:hAnsi="Calibri"/>
                <w:sz w:val="18"/>
                <w:szCs w:val="18"/>
              </w:rPr>
              <w:t>150.1(c)8C prescriptive Compliance Option – Heat pump water heater (For climate zone 16, at least 2 inches of pipe insulation is required for recirculation loop)</w:t>
            </w:r>
          </w:p>
          <w:p w14:paraId="0A116D04" w14:textId="77777777" w:rsidR="00F701C7" w:rsidRPr="00F701C7" w:rsidRDefault="00F701C7" w:rsidP="00F701C7">
            <w:pPr>
              <w:pStyle w:val="ListParagraph"/>
              <w:numPr>
                <w:ilvl w:val="0"/>
                <w:numId w:val="62"/>
              </w:numPr>
              <w:ind w:left="1230"/>
              <w:rPr>
                <w:rFonts w:ascii="Calibri" w:hAnsi="Calibri"/>
                <w:sz w:val="18"/>
                <w:szCs w:val="18"/>
              </w:rPr>
            </w:pPr>
            <w:r w:rsidRPr="00F701C7">
              <w:rPr>
                <w:rFonts w:ascii="Calibri" w:hAnsi="Calibri"/>
                <w:sz w:val="18"/>
                <w:szCs w:val="18"/>
              </w:rPr>
              <w:t>A minimum solar savings fraction of 0.20 in Climate Zones 1 through 9 or a minimum solar savings fraction of 0.35 in Climate Zones 10 through 16</w:t>
            </w:r>
          </w:p>
          <w:p w14:paraId="4764C422" w14:textId="598FE015" w:rsidR="00F701C7" w:rsidRPr="00F701C7" w:rsidRDefault="00F701C7" w:rsidP="00F701C7">
            <w:pPr>
              <w:pStyle w:val="ListParagraph"/>
              <w:numPr>
                <w:ilvl w:val="0"/>
                <w:numId w:val="62"/>
              </w:numPr>
              <w:ind w:left="1230"/>
              <w:rPr>
                <w:rFonts w:ascii="Calibri" w:hAnsi="Calibri"/>
                <w:sz w:val="18"/>
                <w:szCs w:val="18"/>
              </w:rPr>
            </w:pPr>
            <w:r w:rsidRPr="00F701C7">
              <w:rPr>
                <w:rFonts w:ascii="Calibri" w:hAnsi="Calibri"/>
                <w:sz w:val="18"/>
                <w:szCs w:val="18"/>
              </w:rPr>
              <w:t>0.1 kWdc per dwelling unit in excess of the prescriptive requirement of 150.1(c)14</w:t>
            </w:r>
          </w:p>
        </w:tc>
      </w:tr>
    </w:tbl>
    <w:p w14:paraId="122F7A31" w14:textId="77777777" w:rsidR="00B013A1" w:rsidRDefault="00B013A1"/>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6"/>
        <w:gridCol w:w="1530"/>
        <w:gridCol w:w="1710"/>
        <w:gridCol w:w="1620"/>
        <w:gridCol w:w="1620"/>
        <w:gridCol w:w="1710"/>
        <w:gridCol w:w="1440"/>
        <w:gridCol w:w="1620"/>
        <w:gridCol w:w="1800"/>
      </w:tblGrid>
      <w:tr w:rsidR="005A4551" w14:paraId="78E46A83" w14:textId="77777777" w:rsidTr="00E7181F">
        <w:trPr>
          <w:trHeight w:val="173"/>
        </w:trPr>
        <w:tc>
          <w:tcPr>
            <w:tcW w:w="14396" w:type="dxa"/>
            <w:gridSpan w:val="9"/>
            <w:tcBorders>
              <w:top w:val="single" w:sz="4" w:space="0" w:color="auto"/>
              <w:left w:val="single" w:sz="4" w:space="0" w:color="auto"/>
              <w:bottom w:val="single" w:sz="6" w:space="0" w:color="auto"/>
              <w:right w:val="single" w:sz="4" w:space="0" w:color="auto"/>
            </w:tcBorders>
          </w:tcPr>
          <w:p w14:paraId="628A90DD" w14:textId="0D0CE1B2" w:rsidR="005A4551" w:rsidRDefault="005A4551" w:rsidP="0077354B">
            <w:pPr>
              <w:keepNext/>
              <w:rPr>
                <w:rFonts w:ascii="Calibri" w:eastAsia="Calibri" w:hAnsi="Calibri"/>
                <w:sz w:val="18"/>
                <w:szCs w:val="18"/>
              </w:rPr>
            </w:pPr>
            <w:r>
              <w:rPr>
                <w:rFonts w:ascii="Calibri" w:eastAsia="Calibri" w:hAnsi="Calibri"/>
                <w:b/>
                <w:sz w:val="20"/>
              </w:rPr>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tc>
      </w:tr>
      <w:tr w:rsidR="00E7181F" w:rsidRPr="0048403C" w14:paraId="4E5A6E37" w14:textId="77777777" w:rsidTr="00E7181F">
        <w:trPr>
          <w:trHeight w:val="223"/>
        </w:trPr>
        <w:tc>
          <w:tcPr>
            <w:tcW w:w="1346" w:type="dxa"/>
            <w:tcBorders>
              <w:top w:val="single" w:sz="6" w:space="0" w:color="auto"/>
              <w:left w:val="single" w:sz="4" w:space="0" w:color="auto"/>
              <w:bottom w:val="single" w:sz="6" w:space="0" w:color="auto"/>
            </w:tcBorders>
            <w:vAlign w:val="bottom"/>
          </w:tcPr>
          <w:p w14:paraId="6DD729EF" w14:textId="77777777" w:rsidR="00E7181F" w:rsidRPr="0048403C" w:rsidRDefault="00E7181F" w:rsidP="00E7181F">
            <w:pPr>
              <w:keepNext/>
              <w:jc w:val="center"/>
              <w:rPr>
                <w:rFonts w:ascii="Calibri" w:hAnsi="Calibri"/>
                <w:sz w:val="18"/>
                <w:szCs w:val="18"/>
              </w:rPr>
            </w:pPr>
            <w:r w:rsidRPr="0048403C">
              <w:rPr>
                <w:rFonts w:ascii="Calibri" w:hAnsi="Calibri"/>
                <w:sz w:val="18"/>
                <w:szCs w:val="18"/>
              </w:rPr>
              <w:t>01</w:t>
            </w:r>
          </w:p>
        </w:tc>
        <w:tc>
          <w:tcPr>
            <w:tcW w:w="1530" w:type="dxa"/>
            <w:tcBorders>
              <w:top w:val="single" w:sz="6" w:space="0" w:color="auto"/>
              <w:bottom w:val="single" w:sz="6" w:space="0" w:color="auto"/>
            </w:tcBorders>
            <w:vAlign w:val="bottom"/>
          </w:tcPr>
          <w:p w14:paraId="7270A9E3" w14:textId="77777777" w:rsidR="00E7181F" w:rsidRPr="0048403C" w:rsidRDefault="00E7181F" w:rsidP="00E7181F">
            <w:pPr>
              <w:keepNext/>
              <w:jc w:val="center"/>
              <w:rPr>
                <w:rFonts w:ascii="Calibri" w:hAnsi="Calibri"/>
                <w:sz w:val="18"/>
                <w:szCs w:val="18"/>
              </w:rPr>
            </w:pPr>
            <w:r w:rsidRPr="0048403C">
              <w:rPr>
                <w:rFonts w:ascii="Calibri" w:hAnsi="Calibri"/>
                <w:sz w:val="18"/>
                <w:szCs w:val="18"/>
              </w:rPr>
              <w:t>02</w:t>
            </w:r>
          </w:p>
        </w:tc>
        <w:tc>
          <w:tcPr>
            <w:tcW w:w="1710" w:type="dxa"/>
            <w:tcBorders>
              <w:top w:val="single" w:sz="6" w:space="0" w:color="auto"/>
              <w:bottom w:val="single" w:sz="6" w:space="0" w:color="auto"/>
            </w:tcBorders>
            <w:vAlign w:val="bottom"/>
          </w:tcPr>
          <w:p w14:paraId="6732513D" w14:textId="77777777" w:rsidR="00E7181F" w:rsidRPr="0048403C" w:rsidRDefault="00E7181F" w:rsidP="00E7181F">
            <w:pPr>
              <w:keepNext/>
              <w:jc w:val="center"/>
              <w:rPr>
                <w:rFonts w:ascii="Calibri" w:hAnsi="Calibri"/>
                <w:sz w:val="18"/>
                <w:szCs w:val="18"/>
              </w:rPr>
            </w:pPr>
            <w:r w:rsidRPr="0048403C">
              <w:rPr>
                <w:rFonts w:ascii="Calibri" w:hAnsi="Calibri"/>
                <w:sz w:val="18"/>
                <w:szCs w:val="18"/>
              </w:rPr>
              <w:t>03</w:t>
            </w:r>
          </w:p>
        </w:tc>
        <w:tc>
          <w:tcPr>
            <w:tcW w:w="1620" w:type="dxa"/>
            <w:tcBorders>
              <w:top w:val="single" w:sz="6" w:space="0" w:color="auto"/>
              <w:bottom w:val="single" w:sz="6" w:space="0" w:color="auto"/>
            </w:tcBorders>
            <w:vAlign w:val="bottom"/>
          </w:tcPr>
          <w:p w14:paraId="10638108" w14:textId="77777777" w:rsidR="00E7181F" w:rsidRPr="0048403C" w:rsidRDefault="00E7181F" w:rsidP="00E7181F">
            <w:pPr>
              <w:keepNext/>
              <w:jc w:val="center"/>
              <w:rPr>
                <w:rFonts w:ascii="Calibri" w:hAnsi="Calibri"/>
                <w:sz w:val="18"/>
                <w:szCs w:val="18"/>
              </w:rPr>
            </w:pPr>
            <w:r>
              <w:rPr>
                <w:rFonts w:ascii="Calibri" w:hAnsi="Calibri"/>
                <w:sz w:val="18"/>
                <w:szCs w:val="18"/>
              </w:rPr>
              <w:t>04</w:t>
            </w:r>
          </w:p>
        </w:tc>
        <w:tc>
          <w:tcPr>
            <w:tcW w:w="1620" w:type="dxa"/>
            <w:tcBorders>
              <w:top w:val="single" w:sz="6" w:space="0" w:color="auto"/>
              <w:bottom w:val="single" w:sz="6" w:space="0" w:color="auto"/>
            </w:tcBorders>
          </w:tcPr>
          <w:p w14:paraId="397740FC" w14:textId="130AFF0F" w:rsidR="00E7181F" w:rsidRDefault="00E7181F" w:rsidP="00E7181F">
            <w:pPr>
              <w:keepNext/>
              <w:jc w:val="center"/>
              <w:rPr>
                <w:rFonts w:ascii="Calibri" w:hAnsi="Calibri"/>
                <w:sz w:val="18"/>
                <w:szCs w:val="18"/>
              </w:rPr>
            </w:pPr>
            <w:ins w:id="2" w:author="Smith, Alexis@Energy" w:date="2020-03-10T08:05:00Z">
              <w:r>
                <w:rPr>
                  <w:rFonts w:ascii="Calibri" w:hAnsi="Calibri"/>
                  <w:sz w:val="18"/>
                  <w:szCs w:val="18"/>
                </w:rPr>
                <w:t>06</w:t>
              </w:r>
            </w:ins>
          </w:p>
        </w:tc>
        <w:tc>
          <w:tcPr>
            <w:tcW w:w="1710" w:type="dxa"/>
            <w:tcBorders>
              <w:top w:val="single" w:sz="6" w:space="0" w:color="auto"/>
              <w:bottom w:val="single" w:sz="6" w:space="0" w:color="auto"/>
            </w:tcBorders>
          </w:tcPr>
          <w:p w14:paraId="68ECA42C" w14:textId="27E792A1" w:rsidR="00E7181F" w:rsidRDefault="00E7181F" w:rsidP="00E7181F">
            <w:pPr>
              <w:keepNext/>
              <w:jc w:val="center"/>
              <w:rPr>
                <w:ins w:id="3" w:author="Smith, Alexis@Energy" w:date="2020-03-10T07:57:00Z"/>
                <w:rFonts w:ascii="Calibri" w:hAnsi="Calibri"/>
                <w:sz w:val="18"/>
                <w:szCs w:val="18"/>
              </w:rPr>
            </w:pPr>
            <w:ins w:id="4" w:author="Smith, Alexis@Energy" w:date="2020-03-10T08:05:00Z">
              <w:r>
                <w:rPr>
                  <w:rFonts w:ascii="Calibri" w:hAnsi="Calibri"/>
                  <w:sz w:val="18"/>
                  <w:szCs w:val="18"/>
                </w:rPr>
                <w:t>07</w:t>
              </w:r>
            </w:ins>
          </w:p>
        </w:tc>
        <w:tc>
          <w:tcPr>
            <w:tcW w:w="1440" w:type="dxa"/>
            <w:tcBorders>
              <w:top w:val="single" w:sz="6" w:space="0" w:color="auto"/>
              <w:bottom w:val="single" w:sz="6" w:space="0" w:color="auto"/>
              <w:right w:val="single" w:sz="6" w:space="0" w:color="auto"/>
            </w:tcBorders>
          </w:tcPr>
          <w:p w14:paraId="3D470AA8" w14:textId="79F0FC75" w:rsidR="00E7181F" w:rsidRDefault="00E7181F" w:rsidP="00E7181F">
            <w:pPr>
              <w:keepNext/>
              <w:jc w:val="center"/>
              <w:rPr>
                <w:ins w:id="5" w:author="Smith, Alexis@Energy" w:date="2020-03-10T07:57:00Z"/>
                <w:rFonts w:ascii="Calibri" w:hAnsi="Calibri"/>
                <w:sz w:val="18"/>
                <w:szCs w:val="18"/>
              </w:rPr>
            </w:pPr>
            <w:ins w:id="6" w:author="Smith, Alexis@Energy" w:date="2020-03-10T08:05:00Z">
              <w:r>
                <w:rPr>
                  <w:rFonts w:ascii="Calibri" w:hAnsi="Calibri"/>
                  <w:sz w:val="18"/>
                  <w:szCs w:val="18"/>
                </w:rPr>
                <w:t>08</w:t>
              </w:r>
            </w:ins>
          </w:p>
        </w:tc>
        <w:tc>
          <w:tcPr>
            <w:tcW w:w="1620" w:type="dxa"/>
            <w:tcBorders>
              <w:top w:val="single" w:sz="6" w:space="0" w:color="auto"/>
              <w:bottom w:val="single" w:sz="6" w:space="0" w:color="auto"/>
              <w:right w:val="single" w:sz="6" w:space="0" w:color="auto"/>
            </w:tcBorders>
            <w:vAlign w:val="bottom"/>
          </w:tcPr>
          <w:p w14:paraId="5459CAA6" w14:textId="014B3543" w:rsidR="00E7181F" w:rsidRPr="0048403C" w:rsidRDefault="00E7181F" w:rsidP="00E7181F">
            <w:pPr>
              <w:keepNext/>
              <w:jc w:val="center"/>
              <w:rPr>
                <w:rFonts w:ascii="Calibri" w:hAnsi="Calibri"/>
                <w:sz w:val="18"/>
                <w:szCs w:val="18"/>
              </w:rPr>
            </w:pPr>
            <w:r>
              <w:rPr>
                <w:rFonts w:ascii="Calibri" w:hAnsi="Calibri"/>
                <w:sz w:val="18"/>
                <w:szCs w:val="18"/>
              </w:rPr>
              <w:t>05</w:t>
            </w:r>
          </w:p>
        </w:tc>
        <w:tc>
          <w:tcPr>
            <w:tcW w:w="1800" w:type="dxa"/>
            <w:tcBorders>
              <w:top w:val="single" w:sz="6" w:space="0" w:color="auto"/>
              <w:left w:val="single" w:sz="6" w:space="0" w:color="auto"/>
              <w:bottom w:val="single" w:sz="6" w:space="0" w:color="auto"/>
              <w:right w:val="single" w:sz="4" w:space="0" w:color="auto"/>
            </w:tcBorders>
          </w:tcPr>
          <w:p w14:paraId="13C02BBB" w14:textId="77777777" w:rsidR="00E7181F" w:rsidRPr="0048403C" w:rsidRDefault="00E7181F" w:rsidP="00E7181F">
            <w:pPr>
              <w:keepNext/>
              <w:jc w:val="center"/>
              <w:rPr>
                <w:rFonts w:ascii="Calibri" w:hAnsi="Calibri"/>
                <w:sz w:val="18"/>
                <w:szCs w:val="18"/>
              </w:rPr>
            </w:pPr>
            <w:r>
              <w:rPr>
                <w:rFonts w:ascii="Calibri" w:hAnsi="Calibri"/>
                <w:sz w:val="18"/>
                <w:szCs w:val="18"/>
              </w:rPr>
              <w:t>06</w:t>
            </w:r>
          </w:p>
        </w:tc>
      </w:tr>
      <w:tr w:rsidR="00E7181F" w:rsidRPr="0048403C" w14:paraId="72861FBC" w14:textId="77777777" w:rsidTr="00E7181F">
        <w:trPr>
          <w:trHeight w:val="291"/>
        </w:trPr>
        <w:tc>
          <w:tcPr>
            <w:tcW w:w="1346" w:type="dxa"/>
            <w:tcBorders>
              <w:top w:val="single" w:sz="6" w:space="0" w:color="auto"/>
              <w:left w:val="single" w:sz="4" w:space="0" w:color="auto"/>
              <w:bottom w:val="single" w:sz="6" w:space="0" w:color="auto"/>
            </w:tcBorders>
            <w:vAlign w:val="bottom"/>
          </w:tcPr>
          <w:p w14:paraId="7E43002E" w14:textId="77777777" w:rsidR="00E7181F" w:rsidRPr="0048403C" w:rsidRDefault="00E7181F" w:rsidP="00E7181F">
            <w:pPr>
              <w:keepNext/>
              <w:jc w:val="center"/>
              <w:rPr>
                <w:rFonts w:ascii="Calibri" w:hAnsi="Calibri"/>
                <w:sz w:val="18"/>
                <w:szCs w:val="18"/>
                <w:vertAlign w:val="superscript"/>
              </w:rPr>
            </w:pPr>
            <w:r w:rsidRPr="0048403C">
              <w:rPr>
                <w:rFonts w:ascii="Calibri" w:hAnsi="Calibri"/>
                <w:sz w:val="18"/>
                <w:szCs w:val="18"/>
              </w:rPr>
              <w:t>Dwelling Unit Name</w:t>
            </w:r>
          </w:p>
        </w:tc>
        <w:tc>
          <w:tcPr>
            <w:tcW w:w="1530" w:type="dxa"/>
            <w:tcBorders>
              <w:top w:val="single" w:sz="6" w:space="0" w:color="auto"/>
              <w:bottom w:val="single" w:sz="6" w:space="0" w:color="auto"/>
            </w:tcBorders>
            <w:vAlign w:val="bottom"/>
          </w:tcPr>
          <w:p w14:paraId="6B6ADA7F" w14:textId="77777777" w:rsidR="00E7181F" w:rsidRPr="00191EC3" w:rsidRDefault="00E7181F" w:rsidP="00E7181F">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1710" w:type="dxa"/>
            <w:tcBorders>
              <w:top w:val="single" w:sz="6" w:space="0" w:color="auto"/>
              <w:bottom w:val="single" w:sz="6" w:space="0" w:color="auto"/>
            </w:tcBorders>
            <w:vAlign w:val="bottom"/>
          </w:tcPr>
          <w:p w14:paraId="7D4D28A7" w14:textId="77777777" w:rsidR="00E7181F" w:rsidRPr="0048403C" w:rsidDel="00D819A5" w:rsidRDefault="00E7181F" w:rsidP="00E7181F">
            <w:pPr>
              <w:keepNext/>
              <w:jc w:val="center"/>
              <w:rPr>
                <w:rFonts w:ascii="Calibri" w:hAnsi="Calibri"/>
                <w:sz w:val="18"/>
                <w:szCs w:val="18"/>
              </w:rPr>
            </w:pPr>
            <w:r>
              <w:rPr>
                <w:rFonts w:ascii="Calibri" w:hAnsi="Calibri"/>
                <w:sz w:val="18"/>
                <w:szCs w:val="18"/>
              </w:rPr>
              <w:t>Central Water Heating System ID or Name</w:t>
            </w:r>
          </w:p>
        </w:tc>
        <w:tc>
          <w:tcPr>
            <w:tcW w:w="1620" w:type="dxa"/>
            <w:tcBorders>
              <w:top w:val="single" w:sz="6" w:space="0" w:color="auto"/>
              <w:bottom w:val="single" w:sz="6" w:space="0" w:color="auto"/>
            </w:tcBorders>
            <w:vAlign w:val="bottom"/>
          </w:tcPr>
          <w:p w14:paraId="141D8BE0" w14:textId="77777777" w:rsidR="00E7181F" w:rsidRPr="0048403C" w:rsidRDefault="00E7181F" w:rsidP="00E7181F">
            <w:pPr>
              <w:keepNext/>
              <w:jc w:val="center"/>
              <w:rPr>
                <w:rFonts w:ascii="Calibri" w:hAnsi="Calibri"/>
                <w:sz w:val="18"/>
                <w:szCs w:val="18"/>
              </w:rPr>
            </w:pPr>
            <w:r>
              <w:rPr>
                <w:rFonts w:ascii="Calibri" w:hAnsi="Calibri"/>
                <w:sz w:val="18"/>
                <w:szCs w:val="18"/>
              </w:rPr>
              <w:t>Dwelling Unit Water Heating System ID or Name</w:t>
            </w:r>
          </w:p>
        </w:tc>
        <w:tc>
          <w:tcPr>
            <w:tcW w:w="1620" w:type="dxa"/>
            <w:tcBorders>
              <w:top w:val="single" w:sz="6" w:space="0" w:color="auto"/>
              <w:bottom w:val="single" w:sz="6" w:space="0" w:color="auto"/>
            </w:tcBorders>
            <w:vAlign w:val="bottom"/>
          </w:tcPr>
          <w:p w14:paraId="657D955D" w14:textId="2D1209C5" w:rsidR="00E7181F" w:rsidRDefault="00E7181F" w:rsidP="00E7181F">
            <w:pPr>
              <w:keepNext/>
              <w:jc w:val="center"/>
              <w:rPr>
                <w:ins w:id="7" w:author="Smith, Alexis@Energy" w:date="2020-03-10T07:57:00Z"/>
                <w:rFonts w:ascii="Calibri" w:hAnsi="Calibri"/>
                <w:sz w:val="18"/>
                <w:szCs w:val="18"/>
              </w:rPr>
            </w:pPr>
            <w:ins w:id="8" w:author="Smith, Alexis@Energy" w:date="2020-03-10T08:05:00Z">
              <w:r>
                <w:rPr>
                  <w:rFonts w:ascii="Calibri" w:hAnsi="Calibri"/>
                  <w:sz w:val="18"/>
                  <w:szCs w:val="18"/>
                </w:rPr>
                <w:t>Primary Tank Volume</w:t>
              </w:r>
            </w:ins>
          </w:p>
        </w:tc>
        <w:tc>
          <w:tcPr>
            <w:tcW w:w="1710" w:type="dxa"/>
            <w:tcBorders>
              <w:top w:val="single" w:sz="6" w:space="0" w:color="auto"/>
              <w:bottom w:val="single" w:sz="6" w:space="0" w:color="auto"/>
            </w:tcBorders>
            <w:vAlign w:val="bottom"/>
          </w:tcPr>
          <w:p w14:paraId="4A475A44" w14:textId="280D8862" w:rsidR="00E7181F" w:rsidRDefault="00E7181F" w:rsidP="00E7181F">
            <w:pPr>
              <w:keepNext/>
              <w:jc w:val="center"/>
              <w:rPr>
                <w:ins w:id="9" w:author="Smith, Alexis@Energy" w:date="2020-03-10T07:57:00Z"/>
                <w:rFonts w:ascii="Calibri" w:hAnsi="Calibri"/>
                <w:sz w:val="18"/>
                <w:szCs w:val="18"/>
              </w:rPr>
            </w:pPr>
            <w:ins w:id="10" w:author="Smith, Alexis@Energy" w:date="2020-03-10T08:05:00Z">
              <w:r>
                <w:rPr>
                  <w:rFonts w:ascii="Calibri" w:hAnsi="Calibri"/>
                  <w:sz w:val="18"/>
                  <w:szCs w:val="18"/>
                </w:rPr>
                <w:t>Loop Tank Volume</w:t>
              </w:r>
            </w:ins>
          </w:p>
        </w:tc>
        <w:tc>
          <w:tcPr>
            <w:tcW w:w="1440" w:type="dxa"/>
            <w:tcBorders>
              <w:top w:val="single" w:sz="6" w:space="0" w:color="auto"/>
              <w:bottom w:val="single" w:sz="6" w:space="0" w:color="auto"/>
              <w:right w:val="single" w:sz="6" w:space="0" w:color="auto"/>
            </w:tcBorders>
            <w:vAlign w:val="bottom"/>
          </w:tcPr>
          <w:p w14:paraId="1F17522A" w14:textId="2A35EBD3" w:rsidR="00E7181F" w:rsidRDefault="00E7181F" w:rsidP="00E7181F">
            <w:pPr>
              <w:keepNext/>
              <w:jc w:val="center"/>
              <w:rPr>
                <w:ins w:id="11" w:author="Smith, Alexis@Energy" w:date="2020-03-10T07:57:00Z"/>
                <w:rFonts w:ascii="Calibri" w:hAnsi="Calibri"/>
                <w:sz w:val="18"/>
                <w:szCs w:val="18"/>
              </w:rPr>
            </w:pPr>
            <w:ins w:id="12" w:author="Smith, Alexis@Energy" w:date="2020-03-10T08:05:00Z">
              <w:r>
                <w:rPr>
                  <w:rFonts w:ascii="Calibri" w:hAnsi="Calibri"/>
                  <w:sz w:val="18"/>
                  <w:szCs w:val="18"/>
                </w:rPr>
                <w:t>Loop Tank Heater Type</w:t>
              </w:r>
            </w:ins>
          </w:p>
        </w:tc>
        <w:tc>
          <w:tcPr>
            <w:tcW w:w="1620" w:type="dxa"/>
            <w:tcBorders>
              <w:top w:val="single" w:sz="6" w:space="0" w:color="auto"/>
              <w:bottom w:val="single" w:sz="6" w:space="0" w:color="auto"/>
              <w:right w:val="single" w:sz="6" w:space="0" w:color="auto"/>
            </w:tcBorders>
            <w:vAlign w:val="bottom"/>
          </w:tcPr>
          <w:p w14:paraId="4C8BD7EE" w14:textId="6970952A" w:rsidR="00E7181F" w:rsidRPr="0048403C" w:rsidRDefault="00E7181F" w:rsidP="00E7181F">
            <w:pPr>
              <w:keepNext/>
              <w:jc w:val="center"/>
              <w:rPr>
                <w:rFonts w:ascii="Calibri" w:hAnsi="Calibri"/>
                <w:sz w:val="18"/>
                <w:szCs w:val="18"/>
              </w:rPr>
            </w:pPr>
            <w:r>
              <w:rPr>
                <w:rFonts w:ascii="Calibri" w:hAnsi="Calibri"/>
                <w:sz w:val="18"/>
                <w:szCs w:val="18"/>
              </w:rPr>
              <w:t>Dwelling Unit Space Conditioning System ID or Name</w:t>
            </w:r>
          </w:p>
        </w:tc>
        <w:tc>
          <w:tcPr>
            <w:tcW w:w="1800" w:type="dxa"/>
            <w:tcBorders>
              <w:top w:val="single" w:sz="6" w:space="0" w:color="auto"/>
              <w:left w:val="single" w:sz="6" w:space="0" w:color="auto"/>
              <w:bottom w:val="single" w:sz="6" w:space="0" w:color="auto"/>
              <w:right w:val="single" w:sz="4" w:space="0" w:color="auto"/>
            </w:tcBorders>
            <w:vAlign w:val="bottom"/>
          </w:tcPr>
          <w:p w14:paraId="2BE7B136" w14:textId="77777777" w:rsidR="00E7181F" w:rsidRPr="0048403C" w:rsidRDefault="00E7181F" w:rsidP="00E7181F">
            <w:pPr>
              <w:keepNext/>
              <w:jc w:val="center"/>
              <w:rPr>
                <w:rFonts w:ascii="Calibri" w:hAnsi="Calibri"/>
                <w:sz w:val="18"/>
                <w:szCs w:val="18"/>
              </w:rPr>
            </w:pPr>
            <w:r w:rsidRPr="0048403C">
              <w:rPr>
                <w:rFonts w:ascii="Calibri" w:hAnsi="Calibri"/>
                <w:sz w:val="18"/>
                <w:szCs w:val="18"/>
              </w:rPr>
              <w:t>Comments</w:t>
            </w:r>
          </w:p>
        </w:tc>
      </w:tr>
      <w:tr w:rsidR="00E7181F" w14:paraId="160FBB0D" w14:textId="77777777" w:rsidTr="00E7181F">
        <w:trPr>
          <w:trHeight w:val="250"/>
        </w:trPr>
        <w:tc>
          <w:tcPr>
            <w:tcW w:w="1346" w:type="dxa"/>
            <w:tcBorders>
              <w:top w:val="single" w:sz="6" w:space="0" w:color="auto"/>
              <w:left w:val="single" w:sz="4" w:space="0" w:color="auto"/>
              <w:bottom w:val="single" w:sz="6" w:space="0" w:color="auto"/>
            </w:tcBorders>
          </w:tcPr>
          <w:p w14:paraId="22DD6091" w14:textId="191483C2" w:rsidR="00E7181F" w:rsidRPr="00C24189" w:rsidRDefault="00E7181F" w:rsidP="00E7181F">
            <w:pPr>
              <w:keepNext/>
              <w:rPr>
                <w:rFonts w:ascii="Calibri" w:hAnsi="Calibri"/>
                <w:sz w:val="18"/>
                <w:szCs w:val="18"/>
              </w:rPr>
            </w:pPr>
          </w:p>
        </w:tc>
        <w:tc>
          <w:tcPr>
            <w:tcW w:w="1530" w:type="dxa"/>
            <w:tcBorders>
              <w:top w:val="single" w:sz="6" w:space="0" w:color="auto"/>
              <w:bottom w:val="single" w:sz="6" w:space="0" w:color="auto"/>
            </w:tcBorders>
          </w:tcPr>
          <w:p w14:paraId="21CE68C1" w14:textId="5F4E6098" w:rsidR="00E7181F" w:rsidRDefault="00E7181F" w:rsidP="00E7181F">
            <w:pPr>
              <w:keepNext/>
              <w:rPr>
                <w:rFonts w:ascii="Calibri" w:hAnsi="Calibri"/>
                <w:sz w:val="18"/>
                <w:szCs w:val="18"/>
              </w:rPr>
            </w:pPr>
          </w:p>
        </w:tc>
        <w:tc>
          <w:tcPr>
            <w:tcW w:w="1710" w:type="dxa"/>
            <w:tcBorders>
              <w:top w:val="single" w:sz="6" w:space="0" w:color="auto"/>
              <w:bottom w:val="single" w:sz="6" w:space="0" w:color="auto"/>
            </w:tcBorders>
          </w:tcPr>
          <w:p w14:paraId="069571EF" w14:textId="27817F60" w:rsidR="00E7181F" w:rsidRDefault="00E7181F" w:rsidP="00E7181F">
            <w:pPr>
              <w:keepNext/>
              <w:rPr>
                <w:rFonts w:ascii="Calibri" w:hAnsi="Calibri"/>
                <w:sz w:val="18"/>
                <w:szCs w:val="18"/>
              </w:rPr>
            </w:pPr>
          </w:p>
        </w:tc>
        <w:tc>
          <w:tcPr>
            <w:tcW w:w="1620" w:type="dxa"/>
            <w:tcBorders>
              <w:top w:val="single" w:sz="6" w:space="0" w:color="auto"/>
              <w:bottom w:val="single" w:sz="6" w:space="0" w:color="auto"/>
            </w:tcBorders>
          </w:tcPr>
          <w:p w14:paraId="2E408BAF" w14:textId="1E0E074B" w:rsidR="00E7181F" w:rsidRPr="00C24189" w:rsidRDefault="00E7181F" w:rsidP="00E7181F">
            <w:pPr>
              <w:keepNext/>
              <w:rPr>
                <w:rFonts w:ascii="Calibri" w:hAnsi="Calibri"/>
                <w:sz w:val="18"/>
                <w:szCs w:val="18"/>
              </w:rPr>
            </w:pPr>
          </w:p>
        </w:tc>
        <w:tc>
          <w:tcPr>
            <w:tcW w:w="1620" w:type="dxa"/>
            <w:tcBorders>
              <w:top w:val="single" w:sz="6" w:space="0" w:color="auto"/>
              <w:bottom w:val="single" w:sz="6" w:space="0" w:color="auto"/>
            </w:tcBorders>
          </w:tcPr>
          <w:p w14:paraId="022AECF4" w14:textId="77777777" w:rsidR="00E7181F" w:rsidRPr="00C24189" w:rsidRDefault="00E7181F" w:rsidP="00E7181F">
            <w:pPr>
              <w:keepNext/>
              <w:rPr>
                <w:ins w:id="13" w:author="Smith, Alexis@Energy" w:date="2020-03-10T07:57:00Z"/>
                <w:rFonts w:ascii="Calibri" w:hAnsi="Calibri"/>
                <w:sz w:val="18"/>
                <w:szCs w:val="18"/>
              </w:rPr>
            </w:pPr>
          </w:p>
        </w:tc>
        <w:tc>
          <w:tcPr>
            <w:tcW w:w="1710" w:type="dxa"/>
            <w:tcBorders>
              <w:top w:val="single" w:sz="6" w:space="0" w:color="auto"/>
              <w:bottom w:val="single" w:sz="6" w:space="0" w:color="auto"/>
            </w:tcBorders>
          </w:tcPr>
          <w:p w14:paraId="0698CDF6" w14:textId="1DD7FDA9" w:rsidR="00E7181F" w:rsidRPr="00C24189" w:rsidRDefault="00E7181F" w:rsidP="00E7181F">
            <w:pPr>
              <w:keepNext/>
              <w:rPr>
                <w:ins w:id="14" w:author="Smith, Alexis@Energy" w:date="2020-03-10T07:57:00Z"/>
                <w:rFonts w:ascii="Calibri" w:hAnsi="Calibri"/>
                <w:sz w:val="18"/>
                <w:szCs w:val="18"/>
              </w:rPr>
            </w:pPr>
          </w:p>
        </w:tc>
        <w:tc>
          <w:tcPr>
            <w:tcW w:w="1440" w:type="dxa"/>
            <w:tcBorders>
              <w:top w:val="single" w:sz="6" w:space="0" w:color="auto"/>
              <w:bottom w:val="single" w:sz="6" w:space="0" w:color="auto"/>
            </w:tcBorders>
          </w:tcPr>
          <w:p w14:paraId="11CAA3E7" w14:textId="2E5ED186" w:rsidR="00E7181F" w:rsidRPr="00C24189" w:rsidRDefault="00E7181F" w:rsidP="00E7181F">
            <w:pPr>
              <w:keepNext/>
              <w:rPr>
                <w:ins w:id="15" w:author="Smith, Alexis@Energy" w:date="2020-03-10T07:57:00Z"/>
                <w:rFonts w:ascii="Calibri" w:hAnsi="Calibri"/>
                <w:sz w:val="18"/>
                <w:szCs w:val="18"/>
              </w:rPr>
            </w:pPr>
          </w:p>
        </w:tc>
        <w:tc>
          <w:tcPr>
            <w:tcW w:w="1620" w:type="dxa"/>
            <w:tcBorders>
              <w:top w:val="single" w:sz="6" w:space="0" w:color="auto"/>
              <w:bottom w:val="single" w:sz="6" w:space="0" w:color="auto"/>
              <w:right w:val="single" w:sz="6" w:space="0" w:color="auto"/>
            </w:tcBorders>
          </w:tcPr>
          <w:p w14:paraId="7D3B7257" w14:textId="5CB7C9EE" w:rsidR="00E7181F" w:rsidRPr="00C24189" w:rsidRDefault="00E7181F" w:rsidP="00E7181F">
            <w:pPr>
              <w:keepNext/>
              <w:rPr>
                <w:rFonts w:ascii="Calibri" w:hAnsi="Calibri"/>
                <w:sz w:val="18"/>
                <w:szCs w:val="18"/>
              </w:rPr>
            </w:pPr>
          </w:p>
        </w:tc>
        <w:tc>
          <w:tcPr>
            <w:tcW w:w="1800" w:type="dxa"/>
            <w:tcBorders>
              <w:top w:val="single" w:sz="6" w:space="0" w:color="auto"/>
              <w:left w:val="single" w:sz="6" w:space="0" w:color="auto"/>
              <w:bottom w:val="single" w:sz="6" w:space="0" w:color="auto"/>
              <w:right w:val="single" w:sz="4" w:space="0" w:color="auto"/>
            </w:tcBorders>
          </w:tcPr>
          <w:p w14:paraId="6C9E7587" w14:textId="3C4788C7" w:rsidR="00E7181F" w:rsidRDefault="00E7181F" w:rsidP="00E7181F">
            <w:pPr>
              <w:keepNext/>
              <w:rPr>
                <w:rFonts w:ascii="Calibri" w:hAnsi="Calibri"/>
                <w:sz w:val="18"/>
                <w:szCs w:val="18"/>
              </w:rPr>
            </w:pPr>
          </w:p>
        </w:tc>
      </w:tr>
      <w:tr w:rsidR="00E7181F" w:rsidRPr="00C24189" w14:paraId="122DAFB3" w14:textId="77777777" w:rsidTr="00E7181F">
        <w:trPr>
          <w:trHeight w:val="250"/>
        </w:trPr>
        <w:tc>
          <w:tcPr>
            <w:tcW w:w="1346" w:type="dxa"/>
            <w:tcBorders>
              <w:top w:val="single" w:sz="6" w:space="0" w:color="auto"/>
              <w:left w:val="single" w:sz="4" w:space="0" w:color="auto"/>
              <w:bottom w:val="single" w:sz="4" w:space="0" w:color="auto"/>
            </w:tcBorders>
            <w:vAlign w:val="bottom"/>
          </w:tcPr>
          <w:p w14:paraId="748790B3" w14:textId="77777777" w:rsidR="00E7181F" w:rsidRPr="00C24189" w:rsidRDefault="00E7181F" w:rsidP="00E7181F">
            <w:pPr>
              <w:keepNext/>
              <w:jc w:val="center"/>
              <w:rPr>
                <w:rFonts w:ascii="Calibri" w:hAnsi="Calibri"/>
                <w:sz w:val="18"/>
                <w:szCs w:val="18"/>
              </w:rPr>
            </w:pPr>
          </w:p>
        </w:tc>
        <w:tc>
          <w:tcPr>
            <w:tcW w:w="1530" w:type="dxa"/>
            <w:tcBorders>
              <w:top w:val="single" w:sz="6" w:space="0" w:color="auto"/>
              <w:bottom w:val="single" w:sz="4" w:space="0" w:color="auto"/>
            </w:tcBorders>
          </w:tcPr>
          <w:p w14:paraId="0FC71EF6" w14:textId="77777777" w:rsidR="00E7181F" w:rsidRPr="00C24189" w:rsidRDefault="00E7181F" w:rsidP="00E7181F">
            <w:pPr>
              <w:keepNext/>
              <w:jc w:val="center"/>
              <w:rPr>
                <w:rFonts w:ascii="Calibri" w:hAnsi="Calibri"/>
                <w:sz w:val="18"/>
                <w:szCs w:val="18"/>
              </w:rPr>
            </w:pPr>
          </w:p>
        </w:tc>
        <w:tc>
          <w:tcPr>
            <w:tcW w:w="1710" w:type="dxa"/>
            <w:tcBorders>
              <w:top w:val="single" w:sz="6" w:space="0" w:color="auto"/>
              <w:bottom w:val="single" w:sz="4" w:space="0" w:color="auto"/>
            </w:tcBorders>
          </w:tcPr>
          <w:p w14:paraId="64FB87A0" w14:textId="77777777" w:rsidR="00E7181F" w:rsidRPr="00C24189" w:rsidRDefault="00E7181F" w:rsidP="00E7181F">
            <w:pPr>
              <w:keepNext/>
              <w:jc w:val="center"/>
              <w:rPr>
                <w:rFonts w:ascii="Calibri" w:hAnsi="Calibri"/>
                <w:sz w:val="18"/>
                <w:szCs w:val="18"/>
              </w:rPr>
            </w:pPr>
          </w:p>
        </w:tc>
        <w:tc>
          <w:tcPr>
            <w:tcW w:w="1620" w:type="dxa"/>
            <w:tcBorders>
              <w:top w:val="single" w:sz="6" w:space="0" w:color="auto"/>
              <w:bottom w:val="single" w:sz="4" w:space="0" w:color="auto"/>
            </w:tcBorders>
            <w:vAlign w:val="bottom"/>
          </w:tcPr>
          <w:p w14:paraId="208EF12D" w14:textId="77777777" w:rsidR="00E7181F" w:rsidRPr="00C24189" w:rsidRDefault="00E7181F" w:rsidP="00E7181F">
            <w:pPr>
              <w:keepNext/>
              <w:jc w:val="center"/>
              <w:rPr>
                <w:rFonts w:ascii="Calibri" w:hAnsi="Calibri"/>
                <w:sz w:val="18"/>
                <w:szCs w:val="18"/>
              </w:rPr>
            </w:pPr>
          </w:p>
        </w:tc>
        <w:tc>
          <w:tcPr>
            <w:tcW w:w="1620" w:type="dxa"/>
            <w:tcBorders>
              <w:top w:val="single" w:sz="6" w:space="0" w:color="auto"/>
              <w:bottom w:val="single" w:sz="4" w:space="0" w:color="auto"/>
            </w:tcBorders>
          </w:tcPr>
          <w:p w14:paraId="4249643B" w14:textId="77777777" w:rsidR="00E7181F" w:rsidRPr="00C24189" w:rsidRDefault="00E7181F" w:rsidP="00E7181F">
            <w:pPr>
              <w:keepNext/>
              <w:jc w:val="center"/>
              <w:rPr>
                <w:ins w:id="16" w:author="Smith, Alexis@Energy" w:date="2020-03-10T07:57:00Z"/>
                <w:rFonts w:ascii="Calibri" w:hAnsi="Calibri"/>
                <w:sz w:val="18"/>
                <w:szCs w:val="18"/>
              </w:rPr>
            </w:pPr>
          </w:p>
        </w:tc>
        <w:tc>
          <w:tcPr>
            <w:tcW w:w="1710" w:type="dxa"/>
            <w:tcBorders>
              <w:top w:val="single" w:sz="6" w:space="0" w:color="auto"/>
              <w:bottom w:val="single" w:sz="4" w:space="0" w:color="auto"/>
            </w:tcBorders>
          </w:tcPr>
          <w:p w14:paraId="475C3B17" w14:textId="43D0F4BA" w:rsidR="00E7181F" w:rsidRPr="00C24189" w:rsidRDefault="00E7181F" w:rsidP="00E7181F">
            <w:pPr>
              <w:keepNext/>
              <w:jc w:val="center"/>
              <w:rPr>
                <w:ins w:id="17" w:author="Smith, Alexis@Energy" w:date="2020-03-10T07:57:00Z"/>
                <w:rFonts w:ascii="Calibri" w:hAnsi="Calibri"/>
                <w:sz w:val="18"/>
                <w:szCs w:val="18"/>
              </w:rPr>
            </w:pPr>
          </w:p>
        </w:tc>
        <w:tc>
          <w:tcPr>
            <w:tcW w:w="1440" w:type="dxa"/>
            <w:tcBorders>
              <w:top w:val="single" w:sz="6" w:space="0" w:color="auto"/>
              <w:bottom w:val="single" w:sz="4" w:space="0" w:color="auto"/>
            </w:tcBorders>
          </w:tcPr>
          <w:p w14:paraId="32500A84" w14:textId="2F220666" w:rsidR="00E7181F" w:rsidRPr="00C24189" w:rsidRDefault="00E7181F" w:rsidP="00E7181F">
            <w:pPr>
              <w:keepNext/>
              <w:jc w:val="center"/>
              <w:rPr>
                <w:ins w:id="18" w:author="Smith, Alexis@Energy" w:date="2020-03-10T07:57:00Z"/>
                <w:rFonts w:ascii="Calibri" w:hAnsi="Calibri"/>
                <w:sz w:val="18"/>
                <w:szCs w:val="18"/>
              </w:rPr>
            </w:pPr>
          </w:p>
        </w:tc>
        <w:tc>
          <w:tcPr>
            <w:tcW w:w="1620" w:type="dxa"/>
            <w:tcBorders>
              <w:top w:val="single" w:sz="6" w:space="0" w:color="auto"/>
              <w:bottom w:val="single" w:sz="4" w:space="0" w:color="auto"/>
              <w:right w:val="single" w:sz="6" w:space="0" w:color="auto"/>
            </w:tcBorders>
            <w:vAlign w:val="bottom"/>
          </w:tcPr>
          <w:p w14:paraId="26C6FBFA" w14:textId="25FE92BC" w:rsidR="00E7181F" w:rsidRPr="00C24189" w:rsidRDefault="00E7181F" w:rsidP="00E7181F">
            <w:pPr>
              <w:keepNext/>
              <w:jc w:val="center"/>
              <w:rPr>
                <w:rFonts w:ascii="Calibri" w:hAnsi="Calibri"/>
                <w:sz w:val="18"/>
                <w:szCs w:val="18"/>
              </w:rPr>
            </w:pPr>
          </w:p>
        </w:tc>
        <w:tc>
          <w:tcPr>
            <w:tcW w:w="1800" w:type="dxa"/>
            <w:tcBorders>
              <w:top w:val="single" w:sz="6" w:space="0" w:color="auto"/>
              <w:left w:val="single" w:sz="6" w:space="0" w:color="auto"/>
              <w:bottom w:val="single" w:sz="4" w:space="0" w:color="auto"/>
              <w:right w:val="single" w:sz="4" w:space="0" w:color="auto"/>
            </w:tcBorders>
          </w:tcPr>
          <w:p w14:paraId="3ABD7B3D" w14:textId="77777777" w:rsidR="00E7181F" w:rsidRPr="00C24189" w:rsidRDefault="00E7181F" w:rsidP="00E7181F">
            <w:pPr>
              <w:keepNext/>
              <w:jc w:val="center"/>
              <w:rPr>
                <w:rFonts w:ascii="Calibri" w:hAnsi="Calibri"/>
                <w:sz w:val="18"/>
                <w:szCs w:val="18"/>
              </w:rPr>
            </w:pPr>
          </w:p>
        </w:tc>
      </w:tr>
    </w:tbl>
    <w:p w14:paraId="3DDE3DAD" w14:textId="088EBFF1" w:rsidR="00B013A1" w:rsidRDefault="00B013A1">
      <w:pPr>
        <w:rPr>
          <w:ins w:id="19" w:author="Smith, Alexis@Energy" w:date="2020-03-10T08:05:00Z"/>
        </w:rPr>
      </w:pPr>
    </w:p>
    <w:p w14:paraId="67662DCE" w14:textId="77777777" w:rsidR="00E7181F" w:rsidRDefault="00E7181F"/>
    <w:tbl>
      <w:tblPr>
        <w:tblStyle w:val="TableGrid"/>
        <w:tblW w:w="14387" w:type="dxa"/>
        <w:tblLook w:val="04A0" w:firstRow="1" w:lastRow="0" w:firstColumn="1" w:lastColumn="0" w:noHBand="0" w:noVBand="1"/>
      </w:tblPr>
      <w:tblGrid>
        <w:gridCol w:w="2245"/>
        <w:gridCol w:w="1620"/>
        <w:gridCol w:w="1710"/>
        <w:gridCol w:w="2070"/>
        <w:gridCol w:w="1907"/>
        <w:gridCol w:w="1873"/>
        <w:gridCol w:w="2962"/>
      </w:tblGrid>
      <w:tr w:rsidR="001775D4" w:rsidRPr="005959F4" w14:paraId="2F284CA8" w14:textId="77777777" w:rsidTr="007C6199">
        <w:trPr>
          <w:trHeight w:val="190"/>
        </w:trPr>
        <w:tc>
          <w:tcPr>
            <w:tcW w:w="14387" w:type="dxa"/>
            <w:gridSpan w:val="7"/>
          </w:tcPr>
          <w:p w14:paraId="700FF49E" w14:textId="70BCE540" w:rsidR="001775D4" w:rsidRPr="005959F4" w:rsidRDefault="002A339A" w:rsidP="0064450F">
            <w:pPr>
              <w:rPr>
                <w:rFonts w:ascii="Calibri" w:hAnsi="Calibri"/>
                <w:sz w:val="18"/>
                <w:szCs w:val="18"/>
              </w:rPr>
            </w:pPr>
            <w:r>
              <w:rPr>
                <w:rFonts w:ascii="Calibri" w:hAnsi="Calibri"/>
                <w:b/>
                <w:sz w:val="18"/>
                <w:szCs w:val="18"/>
              </w:rPr>
              <w:lastRenderedPageBreak/>
              <w:t>O</w:t>
            </w:r>
            <w:r w:rsidR="001775D4" w:rsidRPr="005959F4">
              <w:rPr>
                <w:rFonts w:ascii="Calibri" w:hAnsi="Calibri"/>
                <w:b/>
                <w:sz w:val="18"/>
                <w:szCs w:val="18"/>
              </w:rPr>
              <w:t>. Photovoltaic Requirements</w:t>
            </w:r>
            <w:r w:rsidR="001775D4" w:rsidRPr="005959F4">
              <w:rPr>
                <w:rFonts w:ascii="Calibri" w:hAnsi="Calibri"/>
                <w:sz w:val="18"/>
                <w:szCs w:val="18"/>
              </w:rPr>
              <w:t xml:space="preserve"> (Section 150.1(c)14)</w:t>
            </w:r>
          </w:p>
        </w:tc>
      </w:tr>
      <w:tr w:rsidR="00433E67" w:rsidRPr="005959F4" w14:paraId="0BB0CB13" w14:textId="3FD5883E" w:rsidTr="007C6199">
        <w:trPr>
          <w:trHeight w:val="204"/>
        </w:trPr>
        <w:tc>
          <w:tcPr>
            <w:tcW w:w="2245" w:type="dxa"/>
          </w:tcPr>
          <w:p w14:paraId="35A1683C" w14:textId="42A1E0D4" w:rsidR="00433E67" w:rsidRPr="005959F4" w:rsidRDefault="00433E67" w:rsidP="00347435">
            <w:pPr>
              <w:jc w:val="center"/>
              <w:rPr>
                <w:rFonts w:ascii="Calibri" w:hAnsi="Calibri"/>
                <w:sz w:val="18"/>
                <w:szCs w:val="18"/>
              </w:rPr>
            </w:pPr>
            <w:r>
              <w:rPr>
                <w:rFonts w:ascii="Calibri" w:hAnsi="Calibri"/>
                <w:sz w:val="18"/>
                <w:szCs w:val="18"/>
              </w:rPr>
              <w:t>01</w:t>
            </w:r>
          </w:p>
        </w:tc>
        <w:tc>
          <w:tcPr>
            <w:tcW w:w="1620" w:type="dxa"/>
            <w:vAlign w:val="bottom"/>
          </w:tcPr>
          <w:p w14:paraId="38119B3A" w14:textId="19B3BC8B"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2</w:t>
            </w:r>
          </w:p>
        </w:tc>
        <w:tc>
          <w:tcPr>
            <w:tcW w:w="1710" w:type="dxa"/>
            <w:vAlign w:val="bottom"/>
          </w:tcPr>
          <w:p w14:paraId="167CE3E1" w14:textId="1F54E775"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3</w:t>
            </w:r>
          </w:p>
        </w:tc>
        <w:tc>
          <w:tcPr>
            <w:tcW w:w="2070" w:type="dxa"/>
            <w:vAlign w:val="bottom"/>
          </w:tcPr>
          <w:p w14:paraId="503EE01E" w14:textId="17402782"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4</w:t>
            </w:r>
          </w:p>
        </w:tc>
        <w:tc>
          <w:tcPr>
            <w:tcW w:w="1907" w:type="dxa"/>
            <w:vAlign w:val="bottom"/>
          </w:tcPr>
          <w:p w14:paraId="41779045" w14:textId="13385BF4" w:rsidR="00433E67" w:rsidRPr="005959F4" w:rsidRDefault="00433E67" w:rsidP="005D12EB">
            <w:pPr>
              <w:jc w:val="center"/>
              <w:rPr>
                <w:rFonts w:ascii="Calibri" w:hAnsi="Calibri"/>
                <w:sz w:val="18"/>
                <w:szCs w:val="18"/>
              </w:rPr>
            </w:pPr>
            <w:r w:rsidRPr="005959F4">
              <w:rPr>
                <w:rFonts w:ascii="Calibri" w:hAnsi="Calibri"/>
                <w:sz w:val="18"/>
                <w:szCs w:val="18"/>
              </w:rPr>
              <w:t>0</w:t>
            </w:r>
            <w:r>
              <w:rPr>
                <w:rFonts w:ascii="Calibri" w:hAnsi="Calibri"/>
                <w:sz w:val="18"/>
                <w:szCs w:val="18"/>
              </w:rPr>
              <w:t>5</w:t>
            </w:r>
          </w:p>
        </w:tc>
        <w:tc>
          <w:tcPr>
            <w:tcW w:w="1873" w:type="dxa"/>
            <w:vAlign w:val="bottom"/>
          </w:tcPr>
          <w:p w14:paraId="22E6748B" w14:textId="742C5C2E" w:rsidR="00433E67" w:rsidRPr="005959F4" w:rsidRDefault="00433E67">
            <w:pPr>
              <w:jc w:val="center"/>
              <w:rPr>
                <w:rFonts w:ascii="Calibri" w:hAnsi="Calibri"/>
                <w:sz w:val="18"/>
                <w:szCs w:val="18"/>
              </w:rPr>
            </w:pPr>
            <w:r w:rsidRPr="005959F4">
              <w:rPr>
                <w:rFonts w:ascii="Calibri" w:hAnsi="Calibri"/>
                <w:sz w:val="18"/>
                <w:szCs w:val="18"/>
              </w:rPr>
              <w:t>0</w:t>
            </w:r>
            <w:r>
              <w:rPr>
                <w:rFonts w:ascii="Calibri" w:hAnsi="Calibri"/>
                <w:sz w:val="18"/>
                <w:szCs w:val="18"/>
              </w:rPr>
              <w:t>6</w:t>
            </w:r>
          </w:p>
        </w:tc>
        <w:tc>
          <w:tcPr>
            <w:tcW w:w="2962" w:type="dxa"/>
            <w:vAlign w:val="bottom"/>
          </w:tcPr>
          <w:p w14:paraId="7E11CB4A" w14:textId="64D947EC" w:rsidR="00433E67" w:rsidRPr="005959F4" w:rsidRDefault="00433E67" w:rsidP="00347435">
            <w:pPr>
              <w:jc w:val="center"/>
              <w:rPr>
                <w:rFonts w:ascii="Calibri" w:hAnsi="Calibri"/>
                <w:sz w:val="18"/>
                <w:szCs w:val="18"/>
              </w:rPr>
            </w:pPr>
            <w:r>
              <w:rPr>
                <w:rFonts w:ascii="Calibri" w:hAnsi="Calibri"/>
                <w:sz w:val="18"/>
                <w:szCs w:val="18"/>
              </w:rPr>
              <w:t>07</w:t>
            </w:r>
          </w:p>
        </w:tc>
      </w:tr>
      <w:tr w:rsidR="00433E67" w:rsidRPr="005959F4" w14:paraId="57F5DFF5" w14:textId="711AF085" w:rsidTr="007C6199">
        <w:trPr>
          <w:trHeight w:val="585"/>
        </w:trPr>
        <w:tc>
          <w:tcPr>
            <w:tcW w:w="2245" w:type="dxa"/>
          </w:tcPr>
          <w:p w14:paraId="0B30DC88" w14:textId="4009BC47" w:rsidR="00433E67" w:rsidRPr="005959F4" w:rsidRDefault="00433E67" w:rsidP="00003F3B">
            <w:pPr>
              <w:jc w:val="center"/>
              <w:rPr>
                <w:rFonts w:ascii="Calibri" w:hAnsi="Calibri"/>
                <w:sz w:val="18"/>
                <w:szCs w:val="18"/>
              </w:rPr>
            </w:pPr>
            <w:r>
              <w:rPr>
                <w:rFonts w:ascii="Calibri" w:hAnsi="Calibri"/>
                <w:sz w:val="18"/>
                <w:szCs w:val="18"/>
              </w:rPr>
              <w:t>PV Array ID or Name</w:t>
            </w:r>
          </w:p>
        </w:tc>
        <w:tc>
          <w:tcPr>
            <w:tcW w:w="1620" w:type="dxa"/>
            <w:vAlign w:val="bottom"/>
          </w:tcPr>
          <w:p w14:paraId="186B4EAD" w14:textId="0C289034" w:rsidR="00433E67" w:rsidRPr="005959F4" w:rsidRDefault="00433E67" w:rsidP="00003F3B">
            <w:pPr>
              <w:jc w:val="center"/>
              <w:rPr>
                <w:rFonts w:ascii="Calibri" w:hAnsi="Calibri"/>
                <w:sz w:val="18"/>
                <w:szCs w:val="18"/>
              </w:rPr>
            </w:pPr>
            <w:r w:rsidRPr="005959F4">
              <w:rPr>
                <w:rFonts w:ascii="Calibri" w:hAnsi="Calibri"/>
                <w:sz w:val="18"/>
                <w:szCs w:val="18"/>
              </w:rPr>
              <w:t>Value A from Table 150.1-C</w:t>
            </w:r>
          </w:p>
        </w:tc>
        <w:tc>
          <w:tcPr>
            <w:tcW w:w="1710" w:type="dxa"/>
            <w:vAlign w:val="bottom"/>
          </w:tcPr>
          <w:p w14:paraId="67B61438" w14:textId="501AB0B2" w:rsidR="00433E67" w:rsidRPr="005959F4" w:rsidRDefault="00433E67" w:rsidP="00602377">
            <w:pPr>
              <w:jc w:val="center"/>
              <w:rPr>
                <w:rFonts w:ascii="Calibri" w:hAnsi="Calibri"/>
                <w:sz w:val="18"/>
                <w:szCs w:val="18"/>
              </w:rPr>
            </w:pPr>
            <w:r w:rsidRPr="005959F4">
              <w:rPr>
                <w:rFonts w:ascii="Calibri" w:hAnsi="Calibri"/>
                <w:sz w:val="18"/>
                <w:szCs w:val="18"/>
              </w:rPr>
              <w:t>Value B from Table 150.1-C</w:t>
            </w:r>
          </w:p>
        </w:tc>
        <w:tc>
          <w:tcPr>
            <w:tcW w:w="2070" w:type="dxa"/>
            <w:vAlign w:val="bottom"/>
          </w:tcPr>
          <w:p w14:paraId="4F328C39" w14:textId="4D9F781B" w:rsidR="00433E67" w:rsidRPr="005959F4" w:rsidRDefault="00433E67" w:rsidP="00003F3B">
            <w:pPr>
              <w:jc w:val="center"/>
              <w:rPr>
                <w:rFonts w:ascii="Calibri" w:hAnsi="Calibri"/>
                <w:sz w:val="18"/>
                <w:szCs w:val="18"/>
              </w:rPr>
            </w:pPr>
            <w:r w:rsidRPr="005959F4">
              <w:rPr>
                <w:rFonts w:ascii="Calibri" w:hAnsi="Calibri"/>
                <w:sz w:val="18"/>
                <w:szCs w:val="18"/>
              </w:rPr>
              <w:t>Minimum PV Size</w:t>
            </w:r>
          </w:p>
        </w:tc>
        <w:tc>
          <w:tcPr>
            <w:tcW w:w="1907" w:type="dxa"/>
            <w:vAlign w:val="bottom"/>
          </w:tcPr>
          <w:p w14:paraId="58823B83" w14:textId="557C4C98" w:rsidR="00433E67" w:rsidRPr="005959F4" w:rsidRDefault="00433E67" w:rsidP="00602377">
            <w:pPr>
              <w:jc w:val="center"/>
              <w:rPr>
                <w:rFonts w:ascii="Calibri" w:hAnsi="Calibri"/>
                <w:sz w:val="18"/>
                <w:szCs w:val="18"/>
              </w:rPr>
            </w:pPr>
            <w:r w:rsidRPr="005959F4">
              <w:rPr>
                <w:rFonts w:ascii="Calibri" w:hAnsi="Calibri"/>
                <w:sz w:val="18"/>
                <w:szCs w:val="18"/>
              </w:rPr>
              <w:t>Water Heating Adjustment</w:t>
            </w:r>
          </w:p>
        </w:tc>
        <w:tc>
          <w:tcPr>
            <w:tcW w:w="1873" w:type="dxa"/>
            <w:vAlign w:val="bottom"/>
          </w:tcPr>
          <w:p w14:paraId="173203FB" w14:textId="00D5DCA1" w:rsidR="00433E67" w:rsidRPr="005959F4" w:rsidRDefault="00433E67" w:rsidP="00003F3B">
            <w:pPr>
              <w:jc w:val="center"/>
              <w:rPr>
                <w:rFonts w:ascii="Calibri" w:hAnsi="Calibri"/>
                <w:sz w:val="18"/>
                <w:szCs w:val="18"/>
              </w:rPr>
            </w:pPr>
            <w:r w:rsidRPr="005959F4">
              <w:rPr>
                <w:rFonts w:ascii="Calibri" w:hAnsi="Calibri"/>
                <w:sz w:val="18"/>
                <w:szCs w:val="18"/>
              </w:rPr>
              <w:t>Adjusted Minimum PV Size</w:t>
            </w:r>
          </w:p>
        </w:tc>
        <w:tc>
          <w:tcPr>
            <w:tcW w:w="2962" w:type="dxa"/>
            <w:vAlign w:val="bottom"/>
          </w:tcPr>
          <w:p w14:paraId="74CF8388" w14:textId="625FC334" w:rsidR="00433E67" w:rsidRPr="005959F4" w:rsidRDefault="00433E67" w:rsidP="00003F3B">
            <w:pPr>
              <w:jc w:val="center"/>
              <w:rPr>
                <w:rFonts w:ascii="Calibri" w:hAnsi="Calibri"/>
                <w:sz w:val="18"/>
                <w:szCs w:val="18"/>
              </w:rPr>
            </w:pPr>
            <w:r w:rsidRPr="005959F4">
              <w:rPr>
                <w:rFonts w:ascii="Calibri" w:hAnsi="Calibri"/>
                <w:sz w:val="18"/>
                <w:szCs w:val="18"/>
              </w:rPr>
              <w:t>Comments</w:t>
            </w:r>
          </w:p>
        </w:tc>
      </w:tr>
      <w:tr w:rsidR="00433E67" w:rsidRPr="005959F4" w14:paraId="6122F6A4" w14:textId="77777777" w:rsidTr="007C6199">
        <w:trPr>
          <w:trHeight w:val="204"/>
        </w:trPr>
        <w:tc>
          <w:tcPr>
            <w:tcW w:w="2245" w:type="dxa"/>
          </w:tcPr>
          <w:p w14:paraId="5FA02803" w14:textId="77777777" w:rsidR="00433E67" w:rsidRPr="005959F4" w:rsidRDefault="00433E67" w:rsidP="00003F3B">
            <w:pPr>
              <w:jc w:val="center"/>
              <w:rPr>
                <w:rFonts w:ascii="Calibri" w:hAnsi="Calibri"/>
                <w:sz w:val="18"/>
                <w:szCs w:val="18"/>
              </w:rPr>
            </w:pPr>
          </w:p>
        </w:tc>
        <w:tc>
          <w:tcPr>
            <w:tcW w:w="1620" w:type="dxa"/>
            <w:vAlign w:val="bottom"/>
          </w:tcPr>
          <w:p w14:paraId="0E9D950C" w14:textId="6C890560" w:rsidR="00433E67" w:rsidRPr="005959F4" w:rsidRDefault="00433E67" w:rsidP="00003F3B">
            <w:pPr>
              <w:jc w:val="center"/>
              <w:rPr>
                <w:rFonts w:ascii="Calibri" w:hAnsi="Calibri"/>
                <w:sz w:val="18"/>
                <w:szCs w:val="18"/>
              </w:rPr>
            </w:pPr>
          </w:p>
        </w:tc>
        <w:tc>
          <w:tcPr>
            <w:tcW w:w="1710" w:type="dxa"/>
            <w:vAlign w:val="bottom"/>
          </w:tcPr>
          <w:p w14:paraId="4E6B9512" w14:textId="77777777" w:rsidR="00433E67" w:rsidRPr="005959F4" w:rsidRDefault="00433E67" w:rsidP="00003F3B">
            <w:pPr>
              <w:jc w:val="center"/>
              <w:rPr>
                <w:rFonts w:ascii="Calibri" w:hAnsi="Calibri"/>
                <w:sz w:val="18"/>
                <w:szCs w:val="18"/>
              </w:rPr>
            </w:pPr>
          </w:p>
        </w:tc>
        <w:tc>
          <w:tcPr>
            <w:tcW w:w="2070" w:type="dxa"/>
            <w:vAlign w:val="bottom"/>
          </w:tcPr>
          <w:p w14:paraId="1042B7B9" w14:textId="77777777" w:rsidR="00433E67" w:rsidRPr="005959F4" w:rsidRDefault="00433E67" w:rsidP="00003F3B">
            <w:pPr>
              <w:jc w:val="center"/>
              <w:rPr>
                <w:rFonts w:ascii="Calibri" w:hAnsi="Calibri"/>
                <w:sz w:val="18"/>
                <w:szCs w:val="18"/>
              </w:rPr>
            </w:pPr>
          </w:p>
        </w:tc>
        <w:tc>
          <w:tcPr>
            <w:tcW w:w="1907" w:type="dxa"/>
            <w:vAlign w:val="bottom"/>
          </w:tcPr>
          <w:p w14:paraId="41D9FAD0" w14:textId="77777777" w:rsidR="00433E67" w:rsidRPr="005959F4" w:rsidRDefault="00433E67" w:rsidP="00003F3B">
            <w:pPr>
              <w:jc w:val="center"/>
              <w:rPr>
                <w:rFonts w:ascii="Calibri" w:hAnsi="Calibri"/>
                <w:sz w:val="18"/>
                <w:szCs w:val="18"/>
              </w:rPr>
            </w:pPr>
          </w:p>
        </w:tc>
        <w:tc>
          <w:tcPr>
            <w:tcW w:w="1873" w:type="dxa"/>
            <w:vAlign w:val="bottom"/>
          </w:tcPr>
          <w:p w14:paraId="6277C4F8" w14:textId="77777777" w:rsidR="00433E67" w:rsidRPr="005959F4" w:rsidRDefault="00433E67" w:rsidP="00003F3B">
            <w:pPr>
              <w:jc w:val="center"/>
              <w:rPr>
                <w:rFonts w:ascii="Calibri" w:hAnsi="Calibri"/>
                <w:sz w:val="18"/>
                <w:szCs w:val="18"/>
              </w:rPr>
            </w:pPr>
          </w:p>
        </w:tc>
        <w:tc>
          <w:tcPr>
            <w:tcW w:w="2962" w:type="dxa"/>
            <w:vAlign w:val="bottom"/>
          </w:tcPr>
          <w:p w14:paraId="27CC3BE8" w14:textId="4976EE09" w:rsidR="00433E67" w:rsidRPr="005959F4" w:rsidRDefault="00433E67" w:rsidP="00003F3B">
            <w:pPr>
              <w:jc w:val="center"/>
              <w:rPr>
                <w:rFonts w:ascii="Calibri" w:hAnsi="Calibri"/>
                <w:sz w:val="18"/>
                <w:szCs w:val="18"/>
              </w:rPr>
            </w:pPr>
          </w:p>
        </w:tc>
      </w:tr>
      <w:tr w:rsidR="00433E67" w:rsidRPr="005959F4" w14:paraId="2EE02B78" w14:textId="77777777" w:rsidTr="007C6199">
        <w:trPr>
          <w:trHeight w:val="190"/>
        </w:trPr>
        <w:tc>
          <w:tcPr>
            <w:tcW w:w="2245" w:type="dxa"/>
          </w:tcPr>
          <w:p w14:paraId="15B95BED" w14:textId="77777777" w:rsidR="00433E67" w:rsidRPr="005959F4" w:rsidRDefault="00433E67" w:rsidP="00003F3B">
            <w:pPr>
              <w:jc w:val="center"/>
              <w:rPr>
                <w:rFonts w:ascii="Calibri" w:hAnsi="Calibri"/>
                <w:sz w:val="18"/>
                <w:szCs w:val="18"/>
              </w:rPr>
            </w:pPr>
          </w:p>
        </w:tc>
        <w:tc>
          <w:tcPr>
            <w:tcW w:w="1620" w:type="dxa"/>
            <w:vAlign w:val="bottom"/>
          </w:tcPr>
          <w:p w14:paraId="49B7CF45" w14:textId="1E2BE9E9" w:rsidR="00433E67" w:rsidRPr="005959F4" w:rsidRDefault="00433E67" w:rsidP="00003F3B">
            <w:pPr>
              <w:jc w:val="center"/>
              <w:rPr>
                <w:rFonts w:ascii="Calibri" w:hAnsi="Calibri"/>
                <w:sz w:val="18"/>
                <w:szCs w:val="18"/>
              </w:rPr>
            </w:pPr>
          </w:p>
        </w:tc>
        <w:tc>
          <w:tcPr>
            <w:tcW w:w="1710" w:type="dxa"/>
            <w:vAlign w:val="bottom"/>
          </w:tcPr>
          <w:p w14:paraId="2B9761BC" w14:textId="77777777" w:rsidR="00433E67" w:rsidRPr="005959F4" w:rsidRDefault="00433E67" w:rsidP="00003F3B">
            <w:pPr>
              <w:jc w:val="center"/>
              <w:rPr>
                <w:rFonts w:ascii="Calibri" w:hAnsi="Calibri"/>
                <w:sz w:val="18"/>
                <w:szCs w:val="18"/>
              </w:rPr>
            </w:pPr>
          </w:p>
        </w:tc>
        <w:tc>
          <w:tcPr>
            <w:tcW w:w="2070" w:type="dxa"/>
            <w:vAlign w:val="bottom"/>
          </w:tcPr>
          <w:p w14:paraId="698D30B4" w14:textId="77777777" w:rsidR="00433E67" w:rsidRPr="005959F4" w:rsidRDefault="00433E67" w:rsidP="00003F3B">
            <w:pPr>
              <w:jc w:val="center"/>
              <w:rPr>
                <w:rFonts w:ascii="Calibri" w:hAnsi="Calibri"/>
                <w:sz w:val="18"/>
                <w:szCs w:val="18"/>
              </w:rPr>
            </w:pPr>
          </w:p>
        </w:tc>
        <w:tc>
          <w:tcPr>
            <w:tcW w:w="1907" w:type="dxa"/>
            <w:vAlign w:val="bottom"/>
          </w:tcPr>
          <w:p w14:paraId="01FC3E81" w14:textId="77777777" w:rsidR="00433E67" w:rsidRPr="005959F4" w:rsidRDefault="00433E67" w:rsidP="00003F3B">
            <w:pPr>
              <w:jc w:val="center"/>
              <w:rPr>
                <w:rFonts w:ascii="Calibri" w:hAnsi="Calibri"/>
                <w:sz w:val="18"/>
                <w:szCs w:val="18"/>
              </w:rPr>
            </w:pPr>
          </w:p>
        </w:tc>
        <w:tc>
          <w:tcPr>
            <w:tcW w:w="1873" w:type="dxa"/>
            <w:vAlign w:val="bottom"/>
          </w:tcPr>
          <w:p w14:paraId="44F6856C" w14:textId="77777777" w:rsidR="00433E67" w:rsidRPr="005959F4" w:rsidRDefault="00433E67" w:rsidP="00003F3B">
            <w:pPr>
              <w:jc w:val="center"/>
              <w:rPr>
                <w:rFonts w:ascii="Calibri" w:hAnsi="Calibri"/>
                <w:sz w:val="18"/>
                <w:szCs w:val="18"/>
              </w:rPr>
            </w:pPr>
          </w:p>
        </w:tc>
        <w:tc>
          <w:tcPr>
            <w:tcW w:w="2962" w:type="dxa"/>
            <w:vAlign w:val="bottom"/>
          </w:tcPr>
          <w:p w14:paraId="25AE6833" w14:textId="77777777" w:rsidR="00433E67" w:rsidRPr="005959F4" w:rsidRDefault="00433E67" w:rsidP="00003F3B">
            <w:pPr>
              <w:jc w:val="center"/>
              <w:rPr>
                <w:rFonts w:ascii="Calibri" w:hAnsi="Calibri"/>
                <w:sz w:val="18"/>
                <w:szCs w:val="18"/>
              </w:rPr>
            </w:pPr>
          </w:p>
        </w:tc>
      </w:tr>
    </w:tbl>
    <w:p w14:paraId="37DBA1FD" w14:textId="7EB00D20" w:rsidR="002F643D" w:rsidRDefault="002F643D">
      <w:pPr>
        <w:rPr>
          <w:rFonts w:ascii="Calibri" w:hAnsi="Calibri"/>
          <w:sz w:val="18"/>
          <w:szCs w:val="18"/>
        </w:rPr>
      </w:pPr>
    </w:p>
    <w:tbl>
      <w:tblPr>
        <w:tblStyle w:val="TableGrid"/>
        <w:tblW w:w="0" w:type="auto"/>
        <w:tblLook w:val="04A0" w:firstRow="1" w:lastRow="0" w:firstColumn="1" w:lastColumn="0" w:noHBand="0" w:noVBand="1"/>
      </w:tblPr>
      <w:tblGrid>
        <w:gridCol w:w="4796"/>
        <w:gridCol w:w="4797"/>
        <w:gridCol w:w="4797"/>
      </w:tblGrid>
      <w:tr w:rsidR="00EC76A2" w14:paraId="061D48E5" w14:textId="77777777" w:rsidTr="00FD4EC3">
        <w:tc>
          <w:tcPr>
            <w:tcW w:w="14390" w:type="dxa"/>
            <w:gridSpan w:val="3"/>
          </w:tcPr>
          <w:p w14:paraId="2253DBA0" w14:textId="77777777" w:rsidR="00EC76A2" w:rsidRPr="0045259E" w:rsidRDefault="00EC76A2" w:rsidP="00FD4EC3">
            <w:pPr>
              <w:rPr>
                <w:rFonts w:ascii="Calibri" w:hAnsi="Calibri"/>
                <w:b/>
              </w:rPr>
            </w:pPr>
            <w:r>
              <w:rPr>
                <w:rFonts w:ascii="Calibri" w:hAnsi="Calibri"/>
                <w:b/>
                <w:sz w:val="20"/>
              </w:rPr>
              <w:t>P</w:t>
            </w:r>
            <w:r w:rsidRPr="0045259E">
              <w:rPr>
                <w:rFonts w:ascii="Calibri" w:hAnsi="Calibri"/>
                <w:b/>
                <w:sz w:val="20"/>
              </w:rPr>
              <w:t>. IAQ</w:t>
            </w:r>
            <w:r>
              <w:rPr>
                <w:rFonts w:ascii="Calibri" w:hAnsi="Calibri"/>
                <w:b/>
                <w:sz w:val="20"/>
              </w:rPr>
              <w:t xml:space="preserve"> Fan Information </w:t>
            </w:r>
          </w:p>
        </w:tc>
      </w:tr>
      <w:tr w:rsidR="00EC76A2" w14:paraId="70DEB6F0" w14:textId="77777777" w:rsidTr="00FD4EC3">
        <w:tc>
          <w:tcPr>
            <w:tcW w:w="4796" w:type="dxa"/>
          </w:tcPr>
          <w:p w14:paraId="2C821C69" w14:textId="77777777" w:rsidR="00EC76A2" w:rsidRPr="003C4CE8" w:rsidRDefault="00EC76A2" w:rsidP="00FD4EC3">
            <w:pPr>
              <w:jc w:val="center"/>
              <w:rPr>
                <w:rFonts w:ascii="Calibri" w:hAnsi="Calibri"/>
                <w:sz w:val="18"/>
                <w:szCs w:val="18"/>
              </w:rPr>
            </w:pPr>
            <w:r w:rsidRPr="003C4CE8">
              <w:rPr>
                <w:rFonts w:ascii="Calibri" w:hAnsi="Calibri"/>
                <w:sz w:val="18"/>
                <w:szCs w:val="18"/>
              </w:rPr>
              <w:t>01</w:t>
            </w:r>
          </w:p>
        </w:tc>
        <w:tc>
          <w:tcPr>
            <w:tcW w:w="4797" w:type="dxa"/>
          </w:tcPr>
          <w:p w14:paraId="1688A9DC" w14:textId="77777777" w:rsidR="00EC76A2" w:rsidRPr="003C4CE8" w:rsidRDefault="00EC76A2" w:rsidP="00FD4EC3">
            <w:pPr>
              <w:jc w:val="center"/>
              <w:rPr>
                <w:rFonts w:ascii="Calibri" w:hAnsi="Calibri"/>
                <w:sz w:val="18"/>
                <w:szCs w:val="18"/>
              </w:rPr>
            </w:pPr>
            <w:r w:rsidRPr="003C4CE8">
              <w:rPr>
                <w:rFonts w:ascii="Calibri" w:hAnsi="Calibri"/>
                <w:sz w:val="18"/>
                <w:szCs w:val="18"/>
              </w:rPr>
              <w:t>02</w:t>
            </w:r>
          </w:p>
        </w:tc>
        <w:tc>
          <w:tcPr>
            <w:tcW w:w="4797" w:type="dxa"/>
          </w:tcPr>
          <w:p w14:paraId="13E91BDD" w14:textId="77777777" w:rsidR="00EC76A2" w:rsidRPr="003C4CE8" w:rsidRDefault="00EC76A2" w:rsidP="00FD4EC3">
            <w:pPr>
              <w:jc w:val="center"/>
              <w:rPr>
                <w:rFonts w:ascii="Calibri" w:hAnsi="Calibri"/>
                <w:sz w:val="18"/>
                <w:szCs w:val="18"/>
              </w:rPr>
            </w:pPr>
            <w:r w:rsidRPr="003C4CE8">
              <w:rPr>
                <w:rFonts w:ascii="Calibri" w:hAnsi="Calibri"/>
                <w:sz w:val="18"/>
                <w:szCs w:val="18"/>
              </w:rPr>
              <w:t>03</w:t>
            </w:r>
          </w:p>
        </w:tc>
      </w:tr>
      <w:tr w:rsidR="00EC76A2" w:rsidRPr="003C4CE8" w14:paraId="2129DBE7" w14:textId="77777777" w:rsidTr="00FD4EC3">
        <w:tc>
          <w:tcPr>
            <w:tcW w:w="4796" w:type="dxa"/>
          </w:tcPr>
          <w:p w14:paraId="2B1D043C" w14:textId="77777777" w:rsidR="00EC76A2" w:rsidRPr="003C4CE8" w:rsidRDefault="00EC76A2" w:rsidP="00FD4EC3">
            <w:pPr>
              <w:jc w:val="center"/>
              <w:rPr>
                <w:rFonts w:ascii="Calibri" w:hAnsi="Calibri"/>
                <w:sz w:val="18"/>
                <w:szCs w:val="18"/>
              </w:rPr>
            </w:pPr>
            <w:r w:rsidRPr="003C4CE8">
              <w:rPr>
                <w:rFonts w:ascii="Calibri" w:hAnsi="Calibri"/>
                <w:sz w:val="18"/>
                <w:szCs w:val="18"/>
              </w:rPr>
              <w:t>Fan Name</w:t>
            </w:r>
          </w:p>
        </w:tc>
        <w:tc>
          <w:tcPr>
            <w:tcW w:w="4797" w:type="dxa"/>
          </w:tcPr>
          <w:p w14:paraId="13382CC5" w14:textId="77777777" w:rsidR="00EC76A2" w:rsidRPr="003C4CE8" w:rsidRDefault="00EC76A2" w:rsidP="00FD4EC3">
            <w:pPr>
              <w:jc w:val="center"/>
              <w:rPr>
                <w:rFonts w:ascii="Calibri" w:hAnsi="Calibri"/>
                <w:sz w:val="18"/>
                <w:szCs w:val="18"/>
              </w:rPr>
            </w:pPr>
            <w:r>
              <w:rPr>
                <w:rFonts w:ascii="Calibri" w:hAnsi="Calibri"/>
                <w:sz w:val="18"/>
                <w:szCs w:val="18"/>
              </w:rPr>
              <w:t>IAQ Type</w:t>
            </w:r>
          </w:p>
        </w:tc>
        <w:tc>
          <w:tcPr>
            <w:tcW w:w="4797" w:type="dxa"/>
          </w:tcPr>
          <w:p w14:paraId="6D1A332B" w14:textId="77777777" w:rsidR="00EC76A2" w:rsidRPr="003C4CE8" w:rsidRDefault="00EC76A2" w:rsidP="00FD4EC3">
            <w:pPr>
              <w:jc w:val="center"/>
              <w:rPr>
                <w:rFonts w:ascii="Calibri" w:hAnsi="Calibri"/>
                <w:sz w:val="18"/>
                <w:szCs w:val="18"/>
              </w:rPr>
            </w:pPr>
            <w:r>
              <w:rPr>
                <w:rFonts w:ascii="Calibri" w:hAnsi="Calibri"/>
                <w:sz w:val="18"/>
                <w:szCs w:val="18"/>
              </w:rPr>
              <w:t>Comments</w:t>
            </w:r>
          </w:p>
        </w:tc>
      </w:tr>
      <w:tr w:rsidR="00EC76A2" w:rsidRPr="003C4CE8" w14:paraId="7A581070" w14:textId="77777777" w:rsidTr="00EC76A2">
        <w:trPr>
          <w:trHeight w:val="188"/>
        </w:trPr>
        <w:tc>
          <w:tcPr>
            <w:tcW w:w="4796" w:type="dxa"/>
            <w:vAlign w:val="bottom"/>
          </w:tcPr>
          <w:p w14:paraId="5DE5FA51" w14:textId="7257743A" w:rsidR="00EC76A2" w:rsidRPr="003C4CE8" w:rsidRDefault="00EC76A2" w:rsidP="00FD4EC3">
            <w:pPr>
              <w:jc w:val="center"/>
              <w:rPr>
                <w:rFonts w:ascii="Calibri" w:hAnsi="Calibri"/>
                <w:sz w:val="18"/>
                <w:szCs w:val="18"/>
              </w:rPr>
            </w:pPr>
          </w:p>
        </w:tc>
        <w:tc>
          <w:tcPr>
            <w:tcW w:w="4797" w:type="dxa"/>
            <w:vAlign w:val="bottom"/>
          </w:tcPr>
          <w:p w14:paraId="7E4A7F62" w14:textId="08B3BC9C" w:rsidR="00EC76A2" w:rsidRPr="003C4CE8" w:rsidRDefault="00EC76A2" w:rsidP="00FD4EC3">
            <w:pPr>
              <w:rPr>
                <w:rFonts w:ascii="Calibri" w:hAnsi="Calibri"/>
                <w:sz w:val="18"/>
                <w:szCs w:val="18"/>
              </w:rPr>
            </w:pPr>
          </w:p>
        </w:tc>
        <w:tc>
          <w:tcPr>
            <w:tcW w:w="4797" w:type="dxa"/>
            <w:vAlign w:val="bottom"/>
          </w:tcPr>
          <w:p w14:paraId="0B05D8BA" w14:textId="3F534A62" w:rsidR="00EC76A2" w:rsidRPr="003C4CE8" w:rsidRDefault="00EC76A2" w:rsidP="00FD4EC3">
            <w:pPr>
              <w:jc w:val="center"/>
              <w:rPr>
                <w:rFonts w:ascii="Calibri" w:hAnsi="Calibri"/>
                <w:sz w:val="18"/>
                <w:szCs w:val="18"/>
              </w:rPr>
            </w:pPr>
          </w:p>
        </w:tc>
      </w:tr>
      <w:tr w:rsidR="00EC76A2" w:rsidRPr="003C4CE8" w14:paraId="2FF08DD8" w14:textId="77777777" w:rsidTr="00FD4EC3">
        <w:trPr>
          <w:trHeight w:val="278"/>
        </w:trPr>
        <w:tc>
          <w:tcPr>
            <w:tcW w:w="4796" w:type="dxa"/>
            <w:vAlign w:val="bottom"/>
          </w:tcPr>
          <w:p w14:paraId="1F7B93B9" w14:textId="77777777" w:rsidR="00EC76A2" w:rsidRDefault="00EC76A2" w:rsidP="00FD4EC3">
            <w:pPr>
              <w:jc w:val="center"/>
              <w:rPr>
                <w:rFonts w:ascii="Calibri" w:hAnsi="Calibri"/>
                <w:sz w:val="18"/>
                <w:szCs w:val="18"/>
              </w:rPr>
            </w:pPr>
          </w:p>
        </w:tc>
        <w:tc>
          <w:tcPr>
            <w:tcW w:w="4797" w:type="dxa"/>
            <w:vAlign w:val="bottom"/>
          </w:tcPr>
          <w:p w14:paraId="62DEDD92" w14:textId="77777777" w:rsidR="00EC76A2" w:rsidRDefault="00EC76A2" w:rsidP="00FD4EC3">
            <w:pPr>
              <w:rPr>
                <w:rFonts w:ascii="Calibri" w:hAnsi="Calibri"/>
                <w:sz w:val="18"/>
                <w:szCs w:val="18"/>
              </w:rPr>
            </w:pPr>
          </w:p>
        </w:tc>
        <w:tc>
          <w:tcPr>
            <w:tcW w:w="4797" w:type="dxa"/>
            <w:vAlign w:val="bottom"/>
          </w:tcPr>
          <w:p w14:paraId="1AE7212D" w14:textId="77777777" w:rsidR="00EC76A2" w:rsidRDefault="00EC76A2" w:rsidP="00FD4EC3">
            <w:pPr>
              <w:jc w:val="center"/>
              <w:rPr>
                <w:rFonts w:ascii="Calibri" w:hAnsi="Calibri"/>
                <w:sz w:val="18"/>
                <w:szCs w:val="18"/>
              </w:rPr>
            </w:pPr>
          </w:p>
        </w:tc>
      </w:tr>
    </w:tbl>
    <w:p w14:paraId="3F8AB3C0" w14:textId="77777777" w:rsidR="00BF43E0" w:rsidRPr="005959F4" w:rsidRDefault="00BF43E0">
      <w:pPr>
        <w:rPr>
          <w:rFonts w:ascii="Calibri" w:hAnsi="Calibri"/>
          <w:sz w:val="18"/>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062A4" w:rsidRPr="005959F4" w14:paraId="308DB3A9" w14:textId="77777777" w:rsidTr="00EC76A2">
        <w:trPr>
          <w:cantSplit/>
          <w:trHeight w:val="352"/>
        </w:trPr>
        <w:tc>
          <w:tcPr>
            <w:tcW w:w="14390" w:type="dxa"/>
            <w:shd w:val="clear" w:color="auto" w:fill="auto"/>
          </w:tcPr>
          <w:p w14:paraId="72717485" w14:textId="02956CC9" w:rsidR="00DF2490" w:rsidRPr="005959F4" w:rsidRDefault="00EC76A2" w:rsidP="00EC76A2">
            <w:pPr>
              <w:keepNext/>
              <w:rPr>
                <w:rFonts w:ascii="Calibri" w:eastAsia="Calibri" w:hAnsi="Calibri"/>
                <w:b/>
                <w:sz w:val="18"/>
                <w:szCs w:val="18"/>
              </w:rPr>
            </w:pPr>
            <w:r>
              <w:rPr>
                <w:rFonts w:ascii="Calibri" w:eastAsia="Calibri" w:hAnsi="Calibri"/>
                <w:b/>
                <w:sz w:val="18"/>
                <w:szCs w:val="18"/>
              </w:rPr>
              <w:t>Q</w:t>
            </w:r>
            <w:r w:rsidR="005062A4" w:rsidRPr="005959F4">
              <w:rPr>
                <w:rFonts w:ascii="Calibri" w:eastAsia="Calibri" w:hAnsi="Calibri"/>
                <w:b/>
                <w:sz w:val="18"/>
                <w:szCs w:val="18"/>
              </w:rPr>
              <w:t xml:space="preserve">. HERS </w:t>
            </w:r>
            <w:r w:rsidR="00DF2490" w:rsidRPr="005959F4">
              <w:rPr>
                <w:rFonts w:ascii="Calibri" w:eastAsia="Calibri" w:hAnsi="Calibri"/>
                <w:b/>
                <w:sz w:val="18"/>
                <w:szCs w:val="18"/>
              </w:rPr>
              <w:t>Verification Summary</w:t>
            </w:r>
            <w:r w:rsidR="005062A4" w:rsidRPr="005959F4">
              <w:rPr>
                <w:rFonts w:ascii="Calibri" w:eastAsia="Calibri" w:hAnsi="Calibri"/>
                <w:b/>
                <w:sz w:val="18"/>
                <w:szCs w:val="18"/>
              </w:rPr>
              <w:t xml:space="preserve"> </w:t>
            </w:r>
          </w:p>
          <w:p w14:paraId="308DB3A8" w14:textId="05901200" w:rsidR="005062A4" w:rsidRPr="005959F4" w:rsidRDefault="005062A4" w:rsidP="00EC76A2">
            <w:pPr>
              <w:keepNext/>
              <w:rPr>
                <w:rFonts w:ascii="Calibri" w:eastAsia="Calibri" w:hAnsi="Calibri"/>
                <w:b/>
                <w:sz w:val="18"/>
                <w:szCs w:val="18"/>
              </w:rPr>
            </w:pPr>
            <w:r w:rsidRPr="00556C2C">
              <w:rPr>
                <w:rFonts w:ascii="Calibri" w:eastAsia="Calibri" w:hAnsi="Calibri"/>
                <w:sz w:val="18"/>
                <w:szCs w:val="22"/>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E2002B" w:rsidRPr="005959F4" w14:paraId="5D3D726D" w14:textId="77777777" w:rsidTr="00EC76A2">
        <w:trPr>
          <w:cantSplit/>
          <w:trHeight w:val="352"/>
        </w:trPr>
        <w:tc>
          <w:tcPr>
            <w:tcW w:w="14390" w:type="dxa"/>
          </w:tcPr>
          <w:p w14:paraId="1F057D7A" w14:textId="77777777" w:rsidR="00E2002B" w:rsidRPr="00AE4ED0" w:rsidRDefault="00E2002B" w:rsidP="00EC76A2">
            <w:pPr>
              <w:keepNext/>
              <w:tabs>
                <w:tab w:val="left" w:pos="720"/>
                <w:tab w:val="left" w:pos="2700"/>
                <w:tab w:val="left" w:pos="3420"/>
                <w:tab w:val="left" w:pos="3780"/>
                <w:tab w:val="left" w:pos="5760"/>
                <w:tab w:val="left" w:pos="7212"/>
              </w:tabs>
              <w:spacing w:line="276" w:lineRule="auto"/>
              <w:rPr>
                <w:rFonts w:ascii="Calibri" w:hAnsi="Calibri"/>
                <w:b/>
                <w:sz w:val="20"/>
                <w:szCs w:val="20"/>
              </w:rPr>
            </w:pPr>
            <w:r w:rsidRPr="00AE4ED0">
              <w:rPr>
                <w:rFonts w:ascii="Calibri" w:hAnsi="Calibri"/>
                <w:b/>
                <w:sz w:val="20"/>
                <w:szCs w:val="20"/>
              </w:rPr>
              <w:t>Quality Insulation Installation – Section 150.1(c)1E</w:t>
            </w:r>
          </w:p>
          <w:p w14:paraId="30AB6AF1" w14:textId="77777777" w:rsidR="00E2002B" w:rsidRPr="00AE4ED0" w:rsidRDefault="00E2002B" w:rsidP="00EC76A2">
            <w:pPr>
              <w:pStyle w:val="ListParagraph"/>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20"/>
                <w:szCs w:val="20"/>
              </w:rPr>
            </w:pPr>
            <w:r w:rsidRPr="00AE4ED0">
              <w:rPr>
                <w:rFonts w:ascii="Calibri" w:hAnsi="Calibri"/>
                <w:sz w:val="20"/>
                <w:szCs w:val="20"/>
              </w:rPr>
              <w:t>The dwelling unit shall meet all requirements of Quality Insulation Installation (QII) as specified in Reference Appendix RA3.5 as verified by a HERS rater.</w:t>
            </w:r>
          </w:p>
          <w:p w14:paraId="548DC14C" w14:textId="3B326D2D" w:rsidR="00E2002B" w:rsidRPr="005959F4" w:rsidRDefault="00E2002B" w:rsidP="00EC76A2">
            <w:pPr>
              <w:keepNext/>
              <w:tabs>
                <w:tab w:val="left" w:pos="2160"/>
                <w:tab w:val="left" w:pos="2700"/>
                <w:tab w:val="left" w:pos="3420"/>
                <w:tab w:val="left" w:pos="3780"/>
                <w:tab w:val="left" w:pos="5760"/>
                <w:tab w:val="left" w:pos="7212"/>
              </w:tabs>
              <w:ind w:left="360"/>
              <w:rPr>
                <w:rFonts w:ascii="Calibri" w:hAnsi="Calibri"/>
                <w:b/>
                <w:sz w:val="18"/>
                <w:szCs w:val="18"/>
              </w:rPr>
            </w:pPr>
            <w:r w:rsidRPr="00AE4ED0">
              <w:rPr>
                <w:rFonts w:ascii="Calibri" w:hAnsi="Calibri"/>
                <w:sz w:val="20"/>
                <w:szCs w:val="20"/>
              </w:rPr>
              <w:t>EXCEPTION: Multifamily dwelling units in Climate Zone 7.</w:t>
            </w:r>
          </w:p>
        </w:tc>
      </w:tr>
      <w:tr w:rsidR="00E2002B" w:rsidRPr="005959F4" w14:paraId="308DB3AD" w14:textId="77777777" w:rsidTr="00EC76A2">
        <w:trPr>
          <w:cantSplit/>
          <w:trHeight w:val="352"/>
        </w:trPr>
        <w:tc>
          <w:tcPr>
            <w:tcW w:w="14390" w:type="dxa"/>
            <w:vAlign w:val="center"/>
          </w:tcPr>
          <w:p w14:paraId="308DB3AA"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Duct Leakage Verification- Section 150.0(m)11</w:t>
            </w:r>
          </w:p>
          <w:p w14:paraId="308DB3AC" w14:textId="7E892F8E"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Duct leakage testing is required (Residential Appendix RA3.1) in all climate zones for ducted heating and cooling systems.</w:t>
            </w:r>
          </w:p>
        </w:tc>
      </w:tr>
      <w:tr w:rsidR="00E2002B" w:rsidRPr="005959F4" w14:paraId="308DB3B0" w14:textId="77777777" w:rsidTr="00EC76A2">
        <w:trPr>
          <w:cantSplit/>
          <w:trHeight w:val="352"/>
        </w:trPr>
        <w:tc>
          <w:tcPr>
            <w:tcW w:w="14390" w:type="dxa"/>
            <w:vAlign w:val="center"/>
          </w:tcPr>
          <w:p w14:paraId="308DB3AE"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Zonally Controlled Systems – Bypass Dampers - Section 150.1(c)13</w:t>
            </w:r>
          </w:p>
          <w:p w14:paraId="308DB3AF" w14:textId="32391CB9" w:rsidR="00E2002B" w:rsidRPr="005959F4" w:rsidRDefault="00E2002B" w:rsidP="00EC76A2">
            <w:pPr>
              <w:pStyle w:val="ListParagraph"/>
              <w:keepNext/>
              <w:numPr>
                <w:ilvl w:val="0"/>
                <w:numId w:val="22"/>
              </w:numPr>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If system is zonally controlled, no bypass ducts are allowed, as confirmed by HERS verification</w:t>
            </w:r>
            <w:r w:rsidRPr="005959F4">
              <w:rPr>
                <w:rFonts w:ascii="Calibri" w:eastAsia="MS Mincho" w:hAnsi="Calibri"/>
                <w:bCs/>
                <w:sz w:val="18"/>
                <w:szCs w:val="18"/>
                <w:lang w:eastAsia="ja-JP"/>
              </w:rPr>
              <w:t xml:space="preserve"> (Reference Appendix RA 3.4.1.6).</w:t>
            </w:r>
          </w:p>
        </w:tc>
      </w:tr>
      <w:tr w:rsidR="00E2002B" w:rsidRPr="005959F4" w14:paraId="308DB3B4" w14:textId="77777777" w:rsidTr="00EC76A2">
        <w:trPr>
          <w:cantSplit/>
          <w:trHeight w:val="352"/>
        </w:trPr>
        <w:tc>
          <w:tcPr>
            <w:tcW w:w="14390" w:type="dxa"/>
            <w:vAlign w:val="center"/>
          </w:tcPr>
          <w:p w14:paraId="308DB3B1"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Refrigerant Charge Verification – Section 150.1(c)7a</w:t>
            </w:r>
          </w:p>
          <w:p w14:paraId="308DB3B2" w14:textId="75E6A264"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Refrigerant </w:t>
            </w:r>
            <w:r>
              <w:rPr>
                <w:rFonts w:ascii="Calibri" w:hAnsi="Calibri"/>
                <w:sz w:val="18"/>
                <w:szCs w:val="18"/>
              </w:rPr>
              <w:t>c</w:t>
            </w:r>
            <w:r w:rsidRPr="005959F4">
              <w:rPr>
                <w:rFonts w:ascii="Calibri" w:hAnsi="Calibri"/>
                <w:sz w:val="18"/>
                <w:szCs w:val="18"/>
              </w:rPr>
              <w:t xml:space="preserve">harge </w:t>
            </w:r>
            <w:r>
              <w:rPr>
                <w:rFonts w:ascii="Calibri" w:hAnsi="Calibri"/>
                <w:sz w:val="18"/>
                <w:szCs w:val="18"/>
              </w:rPr>
              <w:t>t</w:t>
            </w:r>
            <w:r w:rsidRPr="005959F4">
              <w:rPr>
                <w:rFonts w:ascii="Calibri" w:hAnsi="Calibri"/>
                <w:sz w:val="18"/>
                <w:szCs w:val="18"/>
              </w:rPr>
              <w:t xml:space="preserve">esting is required (Residential Appendix RA3.2) in climate zones 2 and 8-15 for all air-cooled air conditioners and air source heat pumps, </w:t>
            </w:r>
            <w:r>
              <w:rPr>
                <w:rFonts w:ascii="Calibri" w:hAnsi="Calibri"/>
                <w:sz w:val="18"/>
                <w:szCs w:val="18"/>
              </w:rPr>
              <w:t xml:space="preserve">including ducted split systems, ducted package systems, small duct high velocity systems, and </w:t>
            </w:r>
            <w:r w:rsidRPr="005959F4">
              <w:rPr>
                <w:rFonts w:ascii="Calibri" w:hAnsi="Calibri"/>
                <w:sz w:val="18"/>
                <w:szCs w:val="18"/>
              </w:rPr>
              <w:t xml:space="preserve">mini-split </w:t>
            </w:r>
            <w:r>
              <w:rPr>
                <w:rFonts w:ascii="Calibri" w:hAnsi="Calibri"/>
                <w:sz w:val="18"/>
                <w:szCs w:val="18"/>
              </w:rPr>
              <w:t>systems</w:t>
            </w:r>
            <w:r w:rsidRPr="005959F4">
              <w:rPr>
                <w:rFonts w:ascii="Calibri" w:hAnsi="Calibri"/>
                <w:sz w:val="18"/>
                <w:szCs w:val="18"/>
              </w:rPr>
              <w:t>.</w:t>
            </w:r>
          </w:p>
          <w:p w14:paraId="308DB3B3" w14:textId="49A998DD"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Some exceptions apply to factory charged package systems.</w:t>
            </w:r>
          </w:p>
        </w:tc>
      </w:tr>
      <w:tr w:rsidR="00E2002B" w:rsidRPr="005959F4" w14:paraId="308DB3B9" w14:textId="77777777" w:rsidTr="00EC76A2">
        <w:trPr>
          <w:cantSplit/>
          <w:trHeight w:val="168"/>
        </w:trPr>
        <w:tc>
          <w:tcPr>
            <w:tcW w:w="14390" w:type="dxa"/>
            <w:vAlign w:val="center"/>
          </w:tcPr>
          <w:p w14:paraId="308DB3B5"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Central System Air Handlers – Air Flow and Fan Efficacy Verification  - Section 150.0(m)13</w:t>
            </w:r>
          </w:p>
          <w:p w14:paraId="308DB3B6" w14:textId="2BF0C5C0"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Airflow (minimum 350 cfm/ton) and Fan Efficacy (max 0.45 Watts/cfm for gas furnace air handlers / 0.58 Watts/cfm for air handlers that are not gas furnaces) on systems with ducted air conditioning as field verified by a HERS rater or Return Duct and Filter System Design according to tables 150.0-B/C will be HERS verified </w:t>
            </w:r>
          </w:p>
          <w:p w14:paraId="2329B824" w14:textId="5E2D9E04"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r w:rsidRPr="005959F4">
              <w:rPr>
                <w:rFonts w:ascii="Calibri" w:hAnsi="Calibri"/>
                <w:sz w:val="18"/>
                <w:szCs w:val="18"/>
              </w:rPr>
              <w:t>Heat-only systems with Central Fan Integrated (CFI) ventilation are required to have less than 0.45 Watts/cfm as verified by a HERS rater.</w:t>
            </w:r>
          </w:p>
          <w:p w14:paraId="308DB3B8" w14:textId="7D603843"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r w:rsidRPr="005959F4">
              <w:rPr>
                <w:rFonts w:ascii="Calibri" w:hAnsi="Calibri"/>
                <w:sz w:val="18"/>
                <w:szCs w:val="18"/>
              </w:rPr>
              <w:t>Small duct high velocity systems: airflow (minimum 250 cfm/ton) and fan efficacy (max 0.62 W/cfm) as verified by a HERS rater..</w:t>
            </w:r>
          </w:p>
        </w:tc>
      </w:tr>
      <w:tr w:rsidR="00E2002B" w:rsidRPr="005959F4" w14:paraId="308DB3BC" w14:textId="77777777" w:rsidTr="00EC76A2">
        <w:trPr>
          <w:cantSplit/>
          <w:trHeight w:val="168"/>
        </w:trPr>
        <w:tc>
          <w:tcPr>
            <w:tcW w:w="14390" w:type="dxa"/>
            <w:vAlign w:val="center"/>
          </w:tcPr>
          <w:p w14:paraId="308DB3BA" w14:textId="4C0197EF" w:rsidR="00E2002B" w:rsidRPr="005959F4" w:rsidRDefault="00E2002B" w:rsidP="00EC76A2">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Indoor Air Quality Mechanical Ventilation – Section 150.0(o)</w:t>
            </w:r>
          </w:p>
          <w:p w14:paraId="308DB3BB" w14:textId="58CBAA58"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Mechanical ventilation airflow rate according to ASHRAE 62.2 is required to be verified by a HERS rater (RA3.7). </w:t>
            </w:r>
          </w:p>
        </w:tc>
      </w:tr>
    </w:tbl>
    <w:p w14:paraId="308DB3BD" w14:textId="77777777" w:rsidR="005062A4" w:rsidRPr="005959F4" w:rsidRDefault="005062A4">
      <w:pPr>
        <w:rPr>
          <w:rFonts w:ascii="Calibri" w:hAnsi="Calibri"/>
          <w:sz w:val="18"/>
          <w:szCs w:val="18"/>
        </w:rPr>
      </w:pPr>
    </w:p>
    <w:p w14:paraId="308DB3C0" w14:textId="77777777" w:rsidR="00FA5C66" w:rsidRDefault="00FA5C66">
      <w:pPr>
        <w:rPr>
          <w:rFonts w:ascii="Calibri" w:hAnsi="Calibri"/>
        </w:rPr>
      </w:pPr>
      <w:r>
        <w:rPr>
          <w:rFonts w:ascii="Calibri" w:hAnsi="Calibri"/>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FA5C66" w:rsidRPr="00FA5C66" w14:paraId="308DB3C3" w14:textId="77777777" w:rsidTr="00151D47">
        <w:trPr>
          <w:trHeight w:val="206"/>
        </w:trPr>
        <w:tc>
          <w:tcPr>
            <w:tcW w:w="10950" w:type="dxa"/>
            <w:gridSpan w:val="2"/>
            <w:vAlign w:val="center"/>
          </w:tcPr>
          <w:p w14:paraId="308DB3C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FA5C66">
              <w:rPr>
                <w:rFonts w:ascii="Calibri" w:hAnsi="Calibri" w:cs="Arial"/>
                <w:b/>
                <w:caps/>
                <w:sz w:val="18"/>
                <w:szCs w:val="18"/>
              </w:rPr>
              <w:lastRenderedPageBreak/>
              <w:t>Documentation Author's Declaration Statement</w:t>
            </w:r>
          </w:p>
        </w:tc>
      </w:tr>
      <w:tr w:rsidR="00FA5C66" w:rsidRPr="00FA5C66" w14:paraId="308DB3C5" w14:textId="77777777" w:rsidTr="00151D47">
        <w:trPr>
          <w:trHeight w:val="206"/>
        </w:trPr>
        <w:tc>
          <w:tcPr>
            <w:tcW w:w="10950" w:type="dxa"/>
            <w:gridSpan w:val="2"/>
            <w:vAlign w:val="center"/>
          </w:tcPr>
          <w:p w14:paraId="308DB3C4" w14:textId="77777777" w:rsidR="00FA5C66" w:rsidRPr="00FA5C66" w:rsidRDefault="00FA5C66" w:rsidP="001F3969">
            <w:pPr>
              <w:numPr>
                <w:ilvl w:val="0"/>
                <w:numId w:val="18"/>
              </w:numPr>
              <w:rPr>
                <w:rFonts w:ascii="Calibri" w:hAnsi="Calibri"/>
                <w:sz w:val="18"/>
                <w:szCs w:val="18"/>
              </w:rPr>
            </w:pPr>
            <w:r w:rsidRPr="00FA5C66">
              <w:rPr>
                <w:rFonts w:ascii="Calibri" w:hAnsi="Calibri"/>
                <w:sz w:val="18"/>
                <w:szCs w:val="18"/>
              </w:rPr>
              <w:t>I certify that this Certificate of Compliance documentation is accurate and complete.</w:t>
            </w:r>
          </w:p>
        </w:tc>
      </w:tr>
      <w:tr w:rsidR="00FA5C66" w:rsidRPr="00FA5C66" w14:paraId="308DB3C8" w14:textId="77777777" w:rsidTr="00151D47">
        <w:trPr>
          <w:trHeight w:val="432"/>
        </w:trPr>
        <w:tc>
          <w:tcPr>
            <w:tcW w:w="5434" w:type="dxa"/>
          </w:tcPr>
          <w:p w14:paraId="308DB3C6"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Name:</w:t>
            </w:r>
          </w:p>
        </w:tc>
        <w:tc>
          <w:tcPr>
            <w:tcW w:w="5516" w:type="dxa"/>
          </w:tcPr>
          <w:p w14:paraId="308DB3C7"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Signature:</w:t>
            </w:r>
          </w:p>
        </w:tc>
      </w:tr>
      <w:tr w:rsidR="00FA5C66" w:rsidRPr="00FA5C66" w14:paraId="308DB3CB" w14:textId="77777777" w:rsidTr="00151D47">
        <w:trPr>
          <w:trHeight w:val="432"/>
        </w:trPr>
        <w:tc>
          <w:tcPr>
            <w:tcW w:w="5434" w:type="dxa"/>
          </w:tcPr>
          <w:p w14:paraId="308DB3C9" w14:textId="77777777" w:rsidR="00FA5C66" w:rsidRPr="00FA5C66" w:rsidRDefault="00FA5C66" w:rsidP="00FA5C66">
            <w:pPr>
              <w:rPr>
                <w:rFonts w:ascii="Calibri" w:hAnsi="Calibri"/>
                <w:sz w:val="14"/>
                <w:szCs w:val="14"/>
              </w:rPr>
            </w:pPr>
            <w:r w:rsidRPr="00FA5C66">
              <w:rPr>
                <w:rFonts w:ascii="Calibri" w:hAnsi="Calibri"/>
                <w:sz w:val="14"/>
                <w:szCs w:val="14"/>
              </w:rPr>
              <w:t>Company:</w:t>
            </w:r>
          </w:p>
        </w:tc>
        <w:tc>
          <w:tcPr>
            <w:tcW w:w="5516" w:type="dxa"/>
          </w:tcPr>
          <w:p w14:paraId="308DB3CA" w14:textId="77777777" w:rsidR="00FA5C66" w:rsidRPr="00FA5C66" w:rsidRDefault="00FA5C66" w:rsidP="00FA5C66">
            <w:pPr>
              <w:rPr>
                <w:rFonts w:ascii="Calibri" w:hAnsi="Calibri"/>
                <w:sz w:val="14"/>
                <w:szCs w:val="14"/>
              </w:rPr>
            </w:pPr>
            <w:r w:rsidRPr="00FA5C66">
              <w:rPr>
                <w:rFonts w:ascii="Calibri" w:hAnsi="Calibri"/>
                <w:sz w:val="14"/>
                <w:szCs w:val="14"/>
              </w:rPr>
              <w:t>Signature Date:</w:t>
            </w:r>
          </w:p>
        </w:tc>
      </w:tr>
      <w:tr w:rsidR="00FA5C66" w:rsidRPr="00FA5C66" w14:paraId="308DB3CE" w14:textId="77777777" w:rsidTr="00151D47">
        <w:trPr>
          <w:trHeight w:val="432"/>
        </w:trPr>
        <w:tc>
          <w:tcPr>
            <w:tcW w:w="5434" w:type="dxa"/>
          </w:tcPr>
          <w:p w14:paraId="308DB3CC" w14:textId="77777777" w:rsidR="00FA5C66" w:rsidRPr="00FA5C66" w:rsidRDefault="00FA5C66" w:rsidP="00FA5C66">
            <w:pPr>
              <w:rPr>
                <w:rFonts w:ascii="Calibri" w:hAnsi="Calibri"/>
                <w:sz w:val="14"/>
                <w:szCs w:val="14"/>
              </w:rPr>
            </w:pPr>
            <w:r w:rsidRPr="00FA5C66">
              <w:rPr>
                <w:rFonts w:ascii="Calibri" w:hAnsi="Calibri"/>
                <w:sz w:val="14"/>
                <w:szCs w:val="14"/>
              </w:rPr>
              <w:t>Address:</w:t>
            </w:r>
          </w:p>
        </w:tc>
        <w:tc>
          <w:tcPr>
            <w:tcW w:w="5516" w:type="dxa"/>
          </w:tcPr>
          <w:p w14:paraId="308DB3CD" w14:textId="77777777" w:rsidR="00FA5C66" w:rsidRPr="00FA5C66" w:rsidRDefault="00FA5C66" w:rsidP="00FA5C66">
            <w:pPr>
              <w:rPr>
                <w:rFonts w:ascii="Calibri" w:hAnsi="Calibri"/>
                <w:sz w:val="14"/>
                <w:szCs w:val="14"/>
              </w:rPr>
            </w:pPr>
            <w:r w:rsidRPr="00FA5C66">
              <w:rPr>
                <w:rFonts w:ascii="Calibri" w:hAnsi="Calibri"/>
                <w:sz w:val="14"/>
                <w:szCs w:val="14"/>
              </w:rPr>
              <w:t>CEA/ HERS Certification Identification (if applicable):</w:t>
            </w:r>
          </w:p>
        </w:tc>
      </w:tr>
      <w:tr w:rsidR="00FA5C66" w:rsidRPr="00FA5C66" w14:paraId="308DB3D1" w14:textId="77777777" w:rsidTr="00151D47">
        <w:trPr>
          <w:trHeight w:val="432"/>
        </w:trPr>
        <w:tc>
          <w:tcPr>
            <w:tcW w:w="5434" w:type="dxa"/>
          </w:tcPr>
          <w:p w14:paraId="308DB3CF" w14:textId="77777777" w:rsidR="00FA5C66" w:rsidRPr="00FA5C66" w:rsidRDefault="00FA5C66" w:rsidP="00FA5C66">
            <w:pPr>
              <w:rPr>
                <w:rFonts w:ascii="Calibri" w:hAnsi="Calibri"/>
                <w:sz w:val="14"/>
                <w:szCs w:val="14"/>
              </w:rPr>
            </w:pPr>
            <w:r w:rsidRPr="00FA5C66">
              <w:rPr>
                <w:rFonts w:ascii="Calibri" w:hAnsi="Calibri"/>
                <w:sz w:val="14"/>
                <w:szCs w:val="14"/>
              </w:rPr>
              <w:t>City/State/Zip:</w:t>
            </w:r>
          </w:p>
        </w:tc>
        <w:tc>
          <w:tcPr>
            <w:tcW w:w="5516" w:type="dxa"/>
          </w:tcPr>
          <w:p w14:paraId="308DB3D0" w14:textId="77777777" w:rsidR="00FA5C66" w:rsidRPr="00FA5C66" w:rsidRDefault="00FA5C66" w:rsidP="00FA5C66">
            <w:pPr>
              <w:rPr>
                <w:rFonts w:ascii="Calibri" w:hAnsi="Calibri"/>
                <w:sz w:val="14"/>
                <w:szCs w:val="14"/>
              </w:rPr>
            </w:pPr>
            <w:r w:rsidRPr="00FA5C66">
              <w:rPr>
                <w:rFonts w:ascii="Calibri" w:hAnsi="Calibri"/>
                <w:sz w:val="14"/>
                <w:szCs w:val="14"/>
              </w:rPr>
              <w:t>Phone:</w:t>
            </w:r>
          </w:p>
        </w:tc>
      </w:tr>
      <w:tr w:rsidR="00FA5C66" w:rsidRPr="00FA5C66" w14:paraId="308DB3D3" w14:textId="77777777" w:rsidTr="004358FA">
        <w:tblPrEx>
          <w:tblCellMar>
            <w:left w:w="115" w:type="dxa"/>
            <w:right w:w="115" w:type="dxa"/>
          </w:tblCellMar>
        </w:tblPrEx>
        <w:trPr>
          <w:trHeight w:val="188"/>
        </w:trPr>
        <w:tc>
          <w:tcPr>
            <w:tcW w:w="10950" w:type="dxa"/>
            <w:gridSpan w:val="2"/>
            <w:vAlign w:val="center"/>
          </w:tcPr>
          <w:p w14:paraId="308DB3D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FA5C66">
              <w:rPr>
                <w:rFonts w:ascii="Calibri" w:hAnsi="Calibri" w:cs="Arial"/>
                <w:b/>
                <w:caps/>
                <w:sz w:val="18"/>
                <w:szCs w:val="18"/>
              </w:rPr>
              <w:t xml:space="preserve">Responsible Person's Declaration statement  </w:t>
            </w:r>
          </w:p>
        </w:tc>
      </w:tr>
      <w:tr w:rsidR="00FA5C66" w:rsidRPr="00FA5C66" w14:paraId="308DB3DA" w14:textId="77777777" w:rsidTr="00151D47">
        <w:tblPrEx>
          <w:tblCellMar>
            <w:left w:w="115" w:type="dxa"/>
            <w:right w:w="115" w:type="dxa"/>
          </w:tblCellMar>
        </w:tblPrEx>
        <w:trPr>
          <w:trHeight w:val="504"/>
        </w:trPr>
        <w:tc>
          <w:tcPr>
            <w:tcW w:w="10950" w:type="dxa"/>
            <w:gridSpan w:val="2"/>
          </w:tcPr>
          <w:p w14:paraId="308DB3D4" w14:textId="77777777" w:rsidR="00FA5C66" w:rsidRPr="00FA5C66" w:rsidRDefault="00FA5C66" w:rsidP="004358FA">
            <w:pPr>
              <w:keepNext/>
              <w:tabs>
                <w:tab w:val="left" w:pos="-2600"/>
              </w:tabs>
              <w:ind w:right="90"/>
              <w:outlineLvl w:val="2"/>
              <w:rPr>
                <w:rFonts w:ascii="Calibri" w:hAnsi="Calibri"/>
                <w:sz w:val="18"/>
                <w:szCs w:val="18"/>
              </w:rPr>
            </w:pPr>
            <w:r w:rsidRPr="00FA5C66">
              <w:rPr>
                <w:rFonts w:ascii="Calibri" w:hAnsi="Calibri"/>
                <w:sz w:val="18"/>
                <w:szCs w:val="18"/>
              </w:rPr>
              <w:t>I certify the following under penalty of perjury, under the laws of the State of California:</w:t>
            </w:r>
          </w:p>
          <w:p w14:paraId="308DB3D5"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The information provided on this Certificate of Compliance is true and correct.</w:t>
            </w:r>
          </w:p>
          <w:p w14:paraId="308DB3D6"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308DB3D7" w14:textId="77777777" w:rsidR="00FA5C66" w:rsidRPr="00FA5C66" w:rsidRDefault="00FA5C66" w:rsidP="001F3969">
            <w:pPr>
              <w:numPr>
                <w:ilvl w:val="0"/>
                <w:numId w:val="17"/>
              </w:numPr>
              <w:autoSpaceDE w:val="0"/>
              <w:autoSpaceDN w:val="0"/>
              <w:adjustRightInd w:val="0"/>
              <w:ind w:right="90"/>
              <w:rPr>
                <w:rFonts w:ascii="Calibri" w:hAnsi="Calibri"/>
                <w:sz w:val="18"/>
                <w:szCs w:val="18"/>
              </w:rPr>
            </w:pPr>
            <w:r w:rsidRPr="00FA5C66">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FA5C66">
              <w:rPr>
                <w:rFonts w:ascii="Calibri" w:hAnsi="Calibri" w:cs="TimesNewRomanPSMT"/>
                <w:sz w:val="18"/>
                <w:szCs w:val="18"/>
              </w:rPr>
              <w:t>.</w:t>
            </w:r>
          </w:p>
          <w:p w14:paraId="308DB3D8"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308DB3D9"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FA5C66" w:rsidRPr="00FA5C66" w14:paraId="308DB3DD" w14:textId="77777777" w:rsidTr="00151D47">
        <w:tblPrEx>
          <w:tblCellMar>
            <w:left w:w="108" w:type="dxa"/>
            <w:right w:w="108" w:type="dxa"/>
          </w:tblCellMar>
        </w:tblPrEx>
        <w:trPr>
          <w:trHeight w:val="504"/>
        </w:trPr>
        <w:tc>
          <w:tcPr>
            <w:tcW w:w="5434" w:type="dxa"/>
          </w:tcPr>
          <w:p w14:paraId="308DB3DB"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Name:</w:t>
            </w:r>
          </w:p>
        </w:tc>
        <w:tc>
          <w:tcPr>
            <w:tcW w:w="5516" w:type="dxa"/>
          </w:tcPr>
          <w:p w14:paraId="308DB3DC"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Signature:</w:t>
            </w:r>
          </w:p>
        </w:tc>
      </w:tr>
      <w:tr w:rsidR="00FA5C66" w:rsidRPr="00FA5C66" w14:paraId="308DB3E0" w14:textId="77777777" w:rsidTr="00151D47">
        <w:tblPrEx>
          <w:tblCellMar>
            <w:left w:w="108" w:type="dxa"/>
            <w:right w:w="108" w:type="dxa"/>
          </w:tblCellMar>
        </w:tblPrEx>
        <w:trPr>
          <w:trHeight w:val="504"/>
        </w:trPr>
        <w:tc>
          <w:tcPr>
            <w:tcW w:w="5434" w:type="dxa"/>
          </w:tcPr>
          <w:p w14:paraId="308DB3DE" w14:textId="62BD7B0D"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Company:</w:t>
            </w:r>
          </w:p>
        </w:tc>
        <w:tc>
          <w:tcPr>
            <w:tcW w:w="5516" w:type="dxa"/>
          </w:tcPr>
          <w:p w14:paraId="308DB3DF"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Date Signed:</w:t>
            </w:r>
          </w:p>
        </w:tc>
      </w:tr>
      <w:tr w:rsidR="00FA5C66" w:rsidRPr="00FA5C66" w14:paraId="308DB3E3" w14:textId="77777777" w:rsidTr="00151D47">
        <w:tblPrEx>
          <w:tblCellMar>
            <w:left w:w="108" w:type="dxa"/>
            <w:right w:w="108" w:type="dxa"/>
          </w:tblCellMar>
        </w:tblPrEx>
        <w:trPr>
          <w:trHeight w:val="504"/>
        </w:trPr>
        <w:tc>
          <w:tcPr>
            <w:tcW w:w="5434" w:type="dxa"/>
          </w:tcPr>
          <w:p w14:paraId="308DB3E1"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Address:</w:t>
            </w:r>
          </w:p>
        </w:tc>
        <w:tc>
          <w:tcPr>
            <w:tcW w:w="5516" w:type="dxa"/>
          </w:tcPr>
          <w:p w14:paraId="308DB3E2"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License:</w:t>
            </w:r>
          </w:p>
        </w:tc>
      </w:tr>
      <w:tr w:rsidR="00FA5C66" w:rsidRPr="00FA5C66" w14:paraId="308DB3E6" w14:textId="77777777" w:rsidTr="00151D47">
        <w:tblPrEx>
          <w:tblCellMar>
            <w:left w:w="108" w:type="dxa"/>
            <w:right w:w="108" w:type="dxa"/>
          </w:tblCellMar>
        </w:tblPrEx>
        <w:trPr>
          <w:trHeight w:val="504"/>
        </w:trPr>
        <w:tc>
          <w:tcPr>
            <w:tcW w:w="5434" w:type="dxa"/>
          </w:tcPr>
          <w:p w14:paraId="308DB3E4"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City/State/Zip:</w:t>
            </w:r>
          </w:p>
        </w:tc>
        <w:tc>
          <w:tcPr>
            <w:tcW w:w="5516" w:type="dxa"/>
          </w:tcPr>
          <w:p w14:paraId="308DB3E5"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Phone:</w:t>
            </w:r>
          </w:p>
        </w:tc>
      </w:tr>
    </w:tbl>
    <w:p w14:paraId="308DB3E7" w14:textId="77777777" w:rsidR="0087707B" w:rsidRDefault="0087707B">
      <w:pPr>
        <w:rPr>
          <w:rFonts w:ascii="Calibri" w:hAnsi="Calibri"/>
        </w:rPr>
      </w:pPr>
    </w:p>
    <w:p w14:paraId="308DB3E8" w14:textId="77777777" w:rsidR="0087707B" w:rsidRPr="00692EF0" w:rsidRDefault="0087707B" w:rsidP="00692EF0">
      <w:pPr>
        <w:rPr>
          <w:rFonts w:ascii="Calibri" w:hAnsi="Calibri"/>
          <w:sz w:val="20"/>
          <w:szCs w:val="20"/>
        </w:rPr>
      </w:pPr>
    </w:p>
    <w:p w14:paraId="308DB3E9" w14:textId="1A269E2E" w:rsidR="006B7029" w:rsidRPr="009B3A0C" w:rsidRDefault="001A7AD1" w:rsidP="004358FA">
      <w:pPr>
        <w:jc w:val="center"/>
        <w:rPr>
          <w:rFonts w:ascii="Calibri" w:hAnsi="Calibri"/>
          <w:b/>
        </w:rPr>
      </w:pPr>
      <w:r w:rsidRPr="009B3A0C">
        <w:rPr>
          <w:rFonts w:ascii="Calibri" w:hAnsi="Calibri"/>
          <w:b/>
          <w:sz w:val="20"/>
          <w:szCs w:val="20"/>
        </w:rPr>
        <w:t>For assistance or questions regarding the Energy Standards, contact the Energy Hotline at: 1-800-772-3300</w:t>
      </w:r>
    </w:p>
    <w:p w14:paraId="308DB3EA" w14:textId="77777777" w:rsidR="00DE3146" w:rsidRPr="009B3A0C" w:rsidRDefault="00DE3146" w:rsidP="00BF5A7C">
      <w:pPr>
        <w:rPr>
          <w:rFonts w:ascii="Calibri" w:hAnsi="Calibri"/>
          <w:b/>
        </w:rPr>
      </w:pPr>
    </w:p>
    <w:p w14:paraId="308DB3EB" w14:textId="77777777" w:rsidR="0017357F" w:rsidRPr="009B3A0C" w:rsidRDefault="0017357F" w:rsidP="00BF5A7C">
      <w:pPr>
        <w:rPr>
          <w:rFonts w:ascii="Calibri" w:hAnsi="Calibri"/>
          <w:b/>
        </w:rPr>
        <w:sectPr w:rsidR="0017357F" w:rsidRPr="009B3A0C" w:rsidSect="004E52CE">
          <w:headerReference w:type="even" r:id="rId10"/>
          <w:headerReference w:type="default" r:id="rId11"/>
          <w:footerReference w:type="default" r:id="rId12"/>
          <w:headerReference w:type="first" r:id="rId13"/>
          <w:type w:val="continuous"/>
          <w:pgSz w:w="15840" w:h="12240" w:orient="landscape" w:code="1"/>
          <w:pgMar w:top="720" w:right="720" w:bottom="720" w:left="720" w:header="432" w:footer="432" w:gutter="0"/>
          <w:pgNumType w:start="1"/>
          <w:cols w:space="720"/>
          <w:docGrid w:linePitch="360"/>
        </w:sectPr>
      </w:pPr>
    </w:p>
    <w:p w14:paraId="3F088969" w14:textId="35547E2B" w:rsidR="00C97214" w:rsidRPr="004358FA" w:rsidRDefault="00C97214" w:rsidP="004358FA">
      <w:pPr>
        <w:jc w:val="center"/>
        <w:rPr>
          <w:rFonts w:ascii="Calibri" w:hAnsi="Calibri" w:cs="Arial"/>
          <w:b/>
          <w:sz w:val="20"/>
        </w:rPr>
      </w:pPr>
      <w:r w:rsidRPr="004358FA">
        <w:rPr>
          <w:rFonts w:ascii="Calibri" w:hAnsi="Calibri" w:cs="Arial"/>
          <w:b/>
          <w:sz w:val="20"/>
        </w:rPr>
        <w:lastRenderedPageBreak/>
        <w:t>CF1R-NCB-01-E User Instructions</w:t>
      </w:r>
    </w:p>
    <w:p w14:paraId="458C603B" w14:textId="77777777" w:rsidR="00C97214" w:rsidRPr="004358FA" w:rsidRDefault="00C97214" w:rsidP="003F64CF">
      <w:pPr>
        <w:rPr>
          <w:rFonts w:ascii="Calibri" w:hAnsi="Calibri" w:cs="Arial"/>
          <w:sz w:val="20"/>
          <w:szCs w:val="20"/>
        </w:rPr>
      </w:pPr>
    </w:p>
    <w:p w14:paraId="308DB3EC" w14:textId="71D40946" w:rsidR="00B054BA" w:rsidRPr="007C6199" w:rsidRDefault="00166008" w:rsidP="003F64CF">
      <w:pPr>
        <w:rPr>
          <w:rFonts w:ascii="Calibri" w:hAnsi="Calibri" w:cs="Arial"/>
          <w:sz w:val="18"/>
          <w:szCs w:val="18"/>
        </w:rPr>
      </w:pPr>
      <w:r w:rsidRPr="007C6199">
        <w:rPr>
          <w:rFonts w:ascii="Calibri" w:hAnsi="Calibri" w:cs="Arial"/>
          <w:sz w:val="18"/>
          <w:szCs w:val="18"/>
        </w:rPr>
        <w:t>Minimum requirements for prescriptive compliance can be found in Building Energy Efficiency Standards Section 150.1(c), and Table 150.1-A (Package A).</w:t>
      </w:r>
      <w:r w:rsidR="0016652C" w:rsidRPr="007C6199">
        <w:rPr>
          <w:rFonts w:ascii="Calibri" w:hAnsi="Calibri" w:cs="Arial"/>
          <w:sz w:val="18"/>
          <w:szCs w:val="18"/>
        </w:rPr>
        <w:t xml:space="preserve"> </w:t>
      </w:r>
      <w:r w:rsidRPr="007C6199">
        <w:rPr>
          <w:rFonts w:ascii="Calibri" w:hAnsi="Calibri" w:cs="Arial"/>
          <w:sz w:val="18"/>
          <w:szCs w:val="18"/>
        </w:rPr>
        <w:t xml:space="preserve">Completing these </w:t>
      </w:r>
      <w:r w:rsidR="00E71D53" w:rsidRPr="007C6199">
        <w:rPr>
          <w:rFonts w:ascii="Calibri" w:hAnsi="Calibri" w:cs="Arial"/>
          <w:sz w:val="18"/>
          <w:szCs w:val="18"/>
        </w:rPr>
        <w:t xml:space="preserve">compliance documents </w:t>
      </w:r>
      <w:r w:rsidRPr="007C6199">
        <w:rPr>
          <w:rFonts w:ascii="Calibri" w:hAnsi="Calibri" w:cs="Arial"/>
          <w:sz w:val="18"/>
          <w:szCs w:val="18"/>
        </w:rPr>
        <w:t>will require that you have the Reference Appendices for the 201</w:t>
      </w:r>
      <w:r w:rsidR="005140C7" w:rsidRPr="007C6199">
        <w:rPr>
          <w:rFonts w:ascii="Calibri" w:hAnsi="Calibri" w:cs="Arial"/>
          <w:sz w:val="18"/>
          <w:szCs w:val="18"/>
        </w:rPr>
        <w:t>9</w:t>
      </w:r>
      <w:r w:rsidRPr="007C6199">
        <w:rPr>
          <w:rFonts w:ascii="Calibri" w:hAnsi="Calibri" w:cs="Arial"/>
          <w:sz w:val="18"/>
          <w:szCs w:val="18"/>
        </w:rPr>
        <w:t xml:space="preserve"> Building Energy Efficiency Standards, which contains the Joint Appendices used to determine climate zone and to complete the </w:t>
      </w:r>
      <w:r w:rsidR="008423A4" w:rsidRPr="007C6199">
        <w:rPr>
          <w:rFonts w:ascii="Calibri" w:hAnsi="Calibri" w:cs="Arial"/>
          <w:sz w:val="18"/>
          <w:szCs w:val="18"/>
        </w:rPr>
        <w:t>table</w:t>
      </w:r>
      <w:r w:rsidRPr="007C6199">
        <w:rPr>
          <w:rFonts w:ascii="Calibri" w:hAnsi="Calibri" w:cs="Arial"/>
          <w:sz w:val="18"/>
          <w:szCs w:val="18"/>
        </w:rPr>
        <w:t xml:space="preserve"> for opaque surfaces.</w:t>
      </w:r>
      <w:r w:rsidR="000A2C53" w:rsidRPr="007C6199">
        <w:rPr>
          <w:rFonts w:ascii="Calibri" w:hAnsi="Calibri" w:cs="Arial"/>
          <w:sz w:val="18"/>
          <w:szCs w:val="18"/>
        </w:rPr>
        <w:t xml:space="preserve"> When the term CF1R is used it means the CF1R-NCB-01. Worksheets are identified by their entire name and </w:t>
      </w:r>
      <w:r w:rsidR="000C16FE" w:rsidRPr="007C6199">
        <w:rPr>
          <w:rFonts w:ascii="Calibri" w:hAnsi="Calibri" w:cs="Arial"/>
          <w:sz w:val="18"/>
          <w:szCs w:val="18"/>
        </w:rPr>
        <w:t>subsequently</w:t>
      </w:r>
      <w:r w:rsidR="00464633" w:rsidRPr="007C6199">
        <w:rPr>
          <w:rFonts w:ascii="Calibri" w:hAnsi="Calibri" w:cs="Arial"/>
          <w:sz w:val="18"/>
          <w:szCs w:val="18"/>
        </w:rPr>
        <w:t xml:space="preserve"> </w:t>
      </w:r>
      <w:r w:rsidR="000A2C53" w:rsidRPr="007C6199">
        <w:rPr>
          <w:rFonts w:ascii="Calibri" w:hAnsi="Calibri" w:cs="Arial"/>
          <w:sz w:val="18"/>
          <w:szCs w:val="18"/>
        </w:rPr>
        <w:t xml:space="preserve">by </w:t>
      </w:r>
      <w:r w:rsidR="000C16FE" w:rsidRPr="007C6199">
        <w:rPr>
          <w:rFonts w:ascii="Calibri" w:hAnsi="Calibri" w:cs="Arial"/>
          <w:sz w:val="18"/>
          <w:szCs w:val="18"/>
        </w:rPr>
        <w:t>only the worksheet number</w:t>
      </w:r>
      <w:r w:rsidR="000A2C53" w:rsidRPr="007C6199">
        <w:rPr>
          <w:rFonts w:ascii="Calibri" w:hAnsi="Calibri" w:cs="Arial"/>
          <w:sz w:val="18"/>
          <w:szCs w:val="18"/>
        </w:rPr>
        <w:t xml:space="preserve">, such as </w:t>
      </w:r>
      <w:r w:rsidR="00464633" w:rsidRPr="007C6199">
        <w:rPr>
          <w:rFonts w:ascii="Calibri" w:hAnsi="Calibri"/>
          <w:sz w:val="18"/>
          <w:szCs w:val="18"/>
        </w:rPr>
        <w:t>CF1R-ENV-02</w:t>
      </w:r>
      <w:r w:rsidR="000A2C53" w:rsidRPr="007C6199">
        <w:rPr>
          <w:rFonts w:ascii="Calibri" w:hAnsi="Calibri" w:cs="Arial"/>
          <w:sz w:val="18"/>
          <w:szCs w:val="18"/>
        </w:rPr>
        <w:t>.</w:t>
      </w:r>
    </w:p>
    <w:p w14:paraId="308DB3ED" w14:textId="77777777" w:rsidR="000A2C53" w:rsidRPr="007C6199" w:rsidRDefault="000A2C53" w:rsidP="003F64CF">
      <w:pPr>
        <w:rPr>
          <w:rFonts w:ascii="Calibri" w:hAnsi="Calibri" w:cs="Arial"/>
          <w:sz w:val="18"/>
          <w:szCs w:val="18"/>
        </w:rPr>
      </w:pPr>
    </w:p>
    <w:p w14:paraId="308DB3EE" w14:textId="77777777" w:rsidR="00166008" w:rsidRPr="007C6199" w:rsidRDefault="00166008" w:rsidP="003F64CF">
      <w:pPr>
        <w:rPr>
          <w:rFonts w:ascii="Calibri" w:hAnsi="Calibri" w:cs="Arial"/>
          <w:sz w:val="18"/>
          <w:szCs w:val="18"/>
        </w:rPr>
      </w:pPr>
      <w:r w:rsidRPr="007C6199">
        <w:rPr>
          <w:rFonts w:ascii="Calibri" w:hAnsi="Calibri" w:cs="Arial"/>
          <w:sz w:val="18"/>
          <w:szCs w:val="18"/>
        </w:rPr>
        <w:t xml:space="preserve">Instructions for </w:t>
      </w:r>
      <w:r w:rsidR="008423A4" w:rsidRPr="007C6199">
        <w:rPr>
          <w:rFonts w:ascii="Calibri" w:hAnsi="Calibri" w:cs="Arial"/>
          <w:sz w:val="18"/>
          <w:szCs w:val="18"/>
        </w:rPr>
        <w:t>table</w:t>
      </w:r>
      <w:r w:rsidRPr="007C6199">
        <w:rPr>
          <w:rFonts w:ascii="Calibri" w:hAnsi="Calibri" w:cs="Arial"/>
          <w:sz w:val="18"/>
          <w:szCs w:val="18"/>
        </w:rPr>
        <w:t xml:space="preserve">s with column numbers and row letters are given separately.  </w:t>
      </w:r>
    </w:p>
    <w:p w14:paraId="308DB3EF" w14:textId="77777777" w:rsidR="00B054BA" w:rsidRPr="007C6199" w:rsidRDefault="00B054BA" w:rsidP="003F64CF">
      <w:pPr>
        <w:rPr>
          <w:rFonts w:ascii="Calibri" w:hAnsi="Calibri" w:cs="Arial"/>
          <w:sz w:val="18"/>
          <w:szCs w:val="18"/>
        </w:rPr>
      </w:pPr>
    </w:p>
    <w:p w14:paraId="308DB3F0" w14:textId="14C20500"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A. </w:t>
      </w:r>
      <w:r w:rsidR="00C97214" w:rsidRPr="007C6199">
        <w:rPr>
          <w:rFonts w:ascii="Calibri" w:hAnsi="Calibri" w:cs="Arial"/>
          <w:b/>
          <w:sz w:val="18"/>
          <w:szCs w:val="18"/>
        </w:rPr>
        <w:t>General Information</w:t>
      </w:r>
    </w:p>
    <w:p w14:paraId="308DB3F1"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Name: Identifying information, such as owner’s name.</w:t>
      </w:r>
    </w:p>
    <w:p w14:paraId="308DB3F2"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Date: Date of document preparation.</w:t>
      </w:r>
    </w:p>
    <w:p w14:paraId="308DB3F3"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Location: Legal street address of property or other applicable location identifying information.</w:t>
      </w:r>
    </w:p>
    <w:p w14:paraId="308DB3F4" w14:textId="1BCA573F"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Building Front Orientation: Building front expressed in degrees, where North = 0, East = 90, South = 180, and West = 270. Indicate cardinal if it is a subdivision or multifamily project that will be built in multiple orientations. The </w:t>
      </w:r>
      <w:r w:rsidR="007723AF" w:rsidRPr="007C6199">
        <w:rPr>
          <w:rFonts w:ascii="Calibri" w:hAnsi="Calibri" w:cs="Arial"/>
          <w:sz w:val="18"/>
          <w:szCs w:val="18"/>
        </w:rPr>
        <w:t>S</w:t>
      </w:r>
      <w:r w:rsidRPr="007C6199">
        <w:rPr>
          <w:rFonts w:ascii="Calibri" w:hAnsi="Calibri" w:cs="Arial"/>
          <w:sz w:val="18"/>
          <w:szCs w:val="18"/>
        </w:rPr>
        <w:t>tandards (</w:t>
      </w:r>
      <w:r w:rsidR="007723AF" w:rsidRPr="007C6199">
        <w:rPr>
          <w:rFonts w:ascii="Calibri" w:hAnsi="Calibri" w:cs="Arial"/>
          <w:sz w:val="18"/>
          <w:szCs w:val="18"/>
        </w:rPr>
        <w:t>S</w:t>
      </w:r>
      <w:r w:rsidRPr="007C6199">
        <w:rPr>
          <w:rFonts w:ascii="Calibri" w:hAnsi="Calibri" w:cs="Arial"/>
          <w:sz w:val="18"/>
          <w:szCs w:val="18"/>
        </w:rPr>
        <w:t>ection 100.1) include the following additional details for determining orientation:</w:t>
      </w:r>
    </w:p>
    <w:p w14:paraId="308DB3F5"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Cardinal covers all orientations (for buildings that will be built in multiple orientations);</w:t>
      </w:r>
    </w:p>
    <w:p w14:paraId="308DB3F6"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North is oriented to within 45 degrees of true north, including 45 degrees east of north; </w:t>
      </w:r>
    </w:p>
    <w:p w14:paraId="308DB3F7"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East is oriented to within 45 degrees of true east, including 45 degrees south of east; </w:t>
      </w:r>
    </w:p>
    <w:p w14:paraId="308DB3F8"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South is oriented to within 45 degrees of true south, including 45 degrees west of south; </w:t>
      </w:r>
    </w:p>
    <w:p w14:paraId="308DB3F9" w14:textId="77777777" w:rsidR="00A10D7E"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West is oriented to within 45 degrees of true west, including 45 degrees south of west. </w:t>
      </w:r>
    </w:p>
    <w:p w14:paraId="308DB3FA"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CA City: Legal city/town of property.</w:t>
      </w:r>
    </w:p>
    <w:p w14:paraId="308DB3FB" w14:textId="6E74BD3C" w:rsidR="00A10D7E" w:rsidRPr="007C6199" w:rsidRDefault="00A10D7E" w:rsidP="00E2002B">
      <w:pPr>
        <w:pStyle w:val="ListParagraph"/>
        <w:numPr>
          <w:ilvl w:val="0"/>
          <w:numId w:val="24"/>
        </w:numPr>
        <w:rPr>
          <w:rFonts w:ascii="Calibri" w:hAnsi="Calibri" w:cs="Arial"/>
          <w:sz w:val="18"/>
          <w:szCs w:val="18"/>
        </w:rPr>
      </w:pPr>
      <w:r w:rsidRPr="007C6199">
        <w:rPr>
          <w:rFonts w:ascii="Calibri" w:hAnsi="Calibri" w:cs="Arial"/>
          <w:sz w:val="18"/>
          <w:szCs w:val="18"/>
        </w:rPr>
        <w:t>Number of Dwelling Units: 1 for single</w:t>
      </w:r>
      <w:r w:rsidR="00E71D53" w:rsidRPr="007C6199">
        <w:rPr>
          <w:rFonts w:ascii="Calibri" w:hAnsi="Calibri" w:cs="Arial"/>
          <w:sz w:val="18"/>
          <w:szCs w:val="18"/>
        </w:rPr>
        <w:t xml:space="preserve"> </w:t>
      </w:r>
      <w:r w:rsidRPr="007C6199">
        <w:rPr>
          <w:rFonts w:ascii="Calibri" w:hAnsi="Calibri" w:cs="Arial"/>
          <w:sz w:val="18"/>
          <w:szCs w:val="18"/>
        </w:rPr>
        <w:t>family</w:t>
      </w:r>
      <w:r w:rsidR="00307298" w:rsidRPr="007C6199">
        <w:rPr>
          <w:rFonts w:ascii="Calibri" w:hAnsi="Calibri" w:cs="Arial"/>
          <w:sz w:val="18"/>
          <w:szCs w:val="18"/>
        </w:rPr>
        <w:t xml:space="preserve"> (including duplexes and townhomes)</w:t>
      </w:r>
      <w:r w:rsidRPr="007C6199">
        <w:rPr>
          <w:rFonts w:ascii="Calibri" w:hAnsi="Calibri" w:cs="Arial"/>
          <w:sz w:val="18"/>
          <w:szCs w:val="18"/>
        </w:rPr>
        <w:t xml:space="preserve">, </w:t>
      </w:r>
      <w:r w:rsidR="00307298" w:rsidRPr="007C6199">
        <w:rPr>
          <w:rFonts w:ascii="Calibri" w:hAnsi="Calibri" w:cs="Arial"/>
          <w:sz w:val="18"/>
          <w:szCs w:val="18"/>
        </w:rPr>
        <w:t>3</w:t>
      </w:r>
      <w:r w:rsidRPr="007C6199">
        <w:rPr>
          <w:rFonts w:ascii="Calibri" w:hAnsi="Calibri" w:cs="Arial"/>
          <w:sz w:val="18"/>
          <w:szCs w:val="18"/>
        </w:rPr>
        <w:t xml:space="preserve"> or more for multifamily.</w:t>
      </w:r>
      <w:r w:rsidR="00E2002B" w:rsidRPr="007C6199">
        <w:rPr>
          <w:rFonts w:ascii="Calibri" w:hAnsi="Calibri" w:cs="Arial"/>
          <w:sz w:val="18"/>
          <w:szCs w:val="18"/>
        </w:rPr>
        <w:t xml:space="preserve"> NOTE: Duplexes and townhomes are single family and require a single CF1R for each dwelling unit.</w:t>
      </w:r>
    </w:p>
    <w:p w14:paraId="308DB3FC"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Zip Code: 5-digit zip code for the project location (used to determine climate zone).</w:t>
      </w:r>
    </w:p>
    <w:p w14:paraId="308DB3FD" w14:textId="718FAD4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Fuel Type: Natural Gas, </w:t>
      </w:r>
      <w:r w:rsidR="003304E6" w:rsidRPr="007C6199">
        <w:rPr>
          <w:rFonts w:ascii="Calibri" w:hAnsi="Calibri" w:cs="Arial"/>
          <w:sz w:val="18"/>
          <w:szCs w:val="18"/>
        </w:rPr>
        <w:t xml:space="preserve">or </w:t>
      </w:r>
      <w:r w:rsidRPr="007C6199">
        <w:rPr>
          <w:rFonts w:ascii="Calibri" w:hAnsi="Calibri" w:cs="Arial"/>
          <w:sz w:val="18"/>
          <w:szCs w:val="18"/>
        </w:rPr>
        <w:t xml:space="preserve">Liquefied Propane Gas. </w:t>
      </w:r>
    </w:p>
    <w:p w14:paraId="308DB401" w14:textId="20460FE4" w:rsidR="00A10D7E" w:rsidRPr="007C6199" w:rsidRDefault="00A10D7E" w:rsidP="00A9381B">
      <w:pPr>
        <w:pStyle w:val="ListParagraph"/>
        <w:numPr>
          <w:ilvl w:val="0"/>
          <w:numId w:val="24"/>
        </w:numPr>
        <w:rPr>
          <w:rFonts w:ascii="Calibri" w:hAnsi="Calibri" w:cs="Arial"/>
          <w:sz w:val="18"/>
          <w:szCs w:val="18"/>
        </w:rPr>
      </w:pPr>
      <w:r w:rsidRPr="007C6199">
        <w:rPr>
          <w:rFonts w:ascii="Calibri" w:hAnsi="Calibri" w:cs="Arial"/>
          <w:sz w:val="18"/>
          <w:szCs w:val="18"/>
        </w:rPr>
        <w:t xml:space="preserve">Climate zone: </w:t>
      </w:r>
      <w:r w:rsidR="00E2002B" w:rsidRPr="007C6199">
        <w:rPr>
          <w:rFonts w:ascii="Calibri" w:hAnsi="Calibri" w:cs="Arial"/>
          <w:sz w:val="18"/>
          <w:szCs w:val="18"/>
        </w:rPr>
        <w:t xml:space="preserve">Use the EZ Building Climate Zone search tool </w:t>
      </w:r>
      <w:r w:rsidR="00A9381B" w:rsidRPr="007C6199">
        <w:rPr>
          <w:rFonts w:ascii="Calibri" w:hAnsi="Calibri" w:cs="Arial"/>
          <w:sz w:val="18"/>
          <w:szCs w:val="18"/>
        </w:rPr>
        <w:t>http://caenergy.maps.arcgis.com/apps/webappviewer/index.html?id=4831772c00eb4f729924167244bbca22</w:t>
      </w:r>
      <w:r w:rsidRPr="007C6199">
        <w:rPr>
          <w:rFonts w:ascii="Calibri" w:hAnsi="Calibri" w:cs="Arial"/>
          <w:sz w:val="18"/>
          <w:szCs w:val="18"/>
        </w:rPr>
        <w:t>.</w:t>
      </w:r>
    </w:p>
    <w:p w14:paraId="308DB402" w14:textId="2CDBC7E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Total Conditioned Floor Area: Enter the </w:t>
      </w:r>
      <w:r w:rsidR="00E71D53" w:rsidRPr="007C6199">
        <w:rPr>
          <w:rFonts w:ascii="Calibri" w:hAnsi="Calibri" w:cs="Arial"/>
          <w:sz w:val="18"/>
          <w:szCs w:val="18"/>
        </w:rPr>
        <w:t xml:space="preserve">total </w:t>
      </w:r>
      <w:r w:rsidRPr="007C6199">
        <w:rPr>
          <w:rFonts w:ascii="Calibri" w:hAnsi="Calibri" w:cs="Arial"/>
          <w:sz w:val="18"/>
          <w:szCs w:val="18"/>
        </w:rPr>
        <w:t>new conditioned floor area in ft</w:t>
      </w:r>
      <w:r w:rsidRPr="007C6199">
        <w:rPr>
          <w:rFonts w:ascii="Calibri" w:hAnsi="Calibri" w:cs="Arial"/>
          <w:sz w:val="18"/>
          <w:szCs w:val="18"/>
          <w:vertAlign w:val="superscript"/>
        </w:rPr>
        <w:t>2</w:t>
      </w:r>
      <w:r w:rsidRPr="007C6199">
        <w:rPr>
          <w:rFonts w:ascii="Calibri" w:hAnsi="Calibri" w:cs="Arial"/>
          <w:sz w:val="18"/>
          <w:szCs w:val="18"/>
        </w:rPr>
        <w:t>, as measured from the outside of exterior walls. If the project is an addition, this form is used</w:t>
      </w:r>
      <w:r w:rsidR="00E71D53" w:rsidRPr="007C6199">
        <w:rPr>
          <w:rFonts w:ascii="Calibri" w:hAnsi="Calibri" w:cs="Arial"/>
          <w:sz w:val="18"/>
          <w:szCs w:val="18"/>
        </w:rPr>
        <w:t xml:space="preserve"> only</w:t>
      </w:r>
      <w:r w:rsidRPr="007C6199">
        <w:rPr>
          <w:rFonts w:ascii="Calibri" w:hAnsi="Calibri" w:cs="Arial"/>
          <w:sz w:val="18"/>
          <w:szCs w:val="18"/>
        </w:rPr>
        <w:t xml:space="preserve"> for additions that are greater than 1,000 ft</w:t>
      </w:r>
      <w:r w:rsidRPr="007C6199">
        <w:rPr>
          <w:rFonts w:ascii="Calibri" w:hAnsi="Calibri" w:cs="Arial"/>
          <w:sz w:val="18"/>
          <w:szCs w:val="18"/>
          <w:vertAlign w:val="superscript"/>
        </w:rPr>
        <w:t>2</w:t>
      </w:r>
      <w:r w:rsidRPr="007C6199">
        <w:rPr>
          <w:rFonts w:ascii="Calibri" w:hAnsi="Calibri" w:cs="Arial"/>
          <w:sz w:val="18"/>
          <w:szCs w:val="18"/>
        </w:rPr>
        <w:t>.</w:t>
      </w:r>
    </w:p>
    <w:p w14:paraId="308DB403" w14:textId="3ADC53ED"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Building Type: Single Family (includes duplex), M</w:t>
      </w:r>
      <w:r w:rsidR="004E6B12" w:rsidRPr="007C6199">
        <w:rPr>
          <w:rFonts w:ascii="Calibri" w:hAnsi="Calibri" w:cs="Arial"/>
          <w:sz w:val="18"/>
          <w:szCs w:val="18"/>
        </w:rPr>
        <w:t>u</w:t>
      </w:r>
      <w:r w:rsidR="007150C6" w:rsidRPr="007C6199">
        <w:rPr>
          <w:rFonts w:ascii="Calibri" w:hAnsi="Calibri" w:cs="Arial"/>
          <w:sz w:val="18"/>
          <w:szCs w:val="18"/>
        </w:rPr>
        <w:t>l</w:t>
      </w:r>
      <w:r w:rsidR="004E6B12" w:rsidRPr="007C6199">
        <w:rPr>
          <w:rFonts w:ascii="Calibri" w:hAnsi="Calibri" w:cs="Arial"/>
          <w:sz w:val="18"/>
          <w:szCs w:val="18"/>
        </w:rPr>
        <w:t>tifam</w:t>
      </w:r>
      <w:r w:rsidRPr="007C6199">
        <w:rPr>
          <w:rFonts w:ascii="Calibri" w:hAnsi="Calibri" w:cs="Arial"/>
          <w:sz w:val="18"/>
          <w:szCs w:val="18"/>
        </w:rPr>
        <w:t>ily (a building that shares common walls and common floors or ceilings)</w:t>
      </w:r>
      <w:r w:rsidR="00B9305D" w:rsidRPr="007C6199">
        <w:rPr>
          <w:rFonts w:ascii="Calibri" w:hAnsi="Calibri" w:cs="Arial"/>
          <w:sz w:val="18"/>
          <w:szCs w:val="18"/>
        </w:rPr>
        <w:t>, or Mu</w:t>
      </w:r>
      <w:r w:rsidR="007150C6" w:rsidRPr="007C6199">
        <w:rPr>
          <w:rFonts w:ascii="Calibri" w:hAnsi="Calibri" w:cs="Arial"/>
          <w:sz w:val="18"/>
          <w:szCs w:val="18"/>
        </w:rPr>
        <w:t>l</w:t>
      </w:r>
      <w:r w:rsidR="00B9305D" w:rsidRPr="007C6199">
        <w:rPr>
          <w:rFonts w:ascii="Calibri" w:hAnsi="Calibri" w:cs="Arial"/>
          <w:sz w:val="18"/>
          <w:szCs w:val="18"/>
        </w:rPr>
        <w:t>tifamily with central water heating</w:t>
      </w:r>
      <w:r w:rsidRPr="007C6199">
        <w:rPr>
          <w:rFonts w:ascii="Calibri" w:hAnsi="Calibri" w:cs="Arial"/>
          <w:sz w:val="18"/>
          <w:szCs w:val="18"/>
        </w:rPr>
        <w:t>.</w:t>
      </w:r>
    </w:p>
    <w:p w14:paraId="308DB404" w14:textId="467139D1" w:rsidR="00A10D7E" w:rsidRPr="00FD4EC3" w:rsidRDefault="00FD4EC3" w:rsidP="001F3969">
      <w:pPr>
        <w:pStyle w:val="ListParagraph"/>
        <w:numPr>
          <w:ilvl w:val="0"/>
          <w:numId w:val="24"/>
        </w:numPr>
        <w:rPr>
          <w:rFonts w:ascii="Calibri" w:hAnsi="Calibri" w:cs="Arial"/>
          <w:sz w:val="18"/>
          <w:szCs w:val="18"/>
        </w:rPr>
      </w:pPr>
      <w:r w:rsidRPr="00FD4EC3">
        <w:rPr>
          <w:rFonts w:ascii="Calibri" w:hAnsi="Calibri" w:cs="Arial"/>
          <w:sz w:val="18"/>
          <w:szCs w:val="18"/>
        </w:rPr>
        <w:t>Slab Area: Area of the first floor slab (if any) in ft</w:t>
      </w:r>
      <w:r w:rsidRPr="00FD4EC3">
        <w:rPr>
          <w:rFonts w:ascii="Calibri" w:hAnsi="Calibri" w:cs="Arial"/>
          <w:sz w:val="18"/>
          <w:szCs w:val="18"/>
          <w:vertAlign w:val="superscript"/>
        </w:rPr>
        <w:t>2</w:t>
      </w:r>
      <w:r w:rsidRPr="00FD4EC3">
        <w:rPr>
          <w:rFonts w:ascii="Calibri" w:hAnsi="Calibri" w:cs="Arial"/>
          <w:sz w:val="18"/>
          <w:szCs w:val="18"/>
        </w:rPr>
        <w:t>.</w:t>
      </w:r>
    </w:p>
    <w:p w14:paraId="725B8BC0" w14:textId="0BDCD6BB" w:rsidR="00C97214"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Project Scope: </w:t>
      </w:r>
      <w:r w:rsidRPr="007C6199">
        <w:rPr>
          <w:rFonts w:ascii="Calibri" w:hAnsi="Calibri"/>
          <w:sz w:val="18"/>
          <w:szCs w:val="18"/>
        </w:rPr>
        <w:t>Newly constructed building</w:t>
      </w:r>
      <w:r w:rsidR="00E71D53" w:rsidRPr="007C6199">
        <w:rPr>
          <w:rFonts w:ascii="Calibri" w:hAnsi="Calibri"/>
          <w:sz w:val="18"/>
          <w:szCs w:val="18"/>
        </w:rPr>
        <w:t>,</w:t>
      </w:r>
      <w:r w:rsidRPr="007C6199">
        <w:rPr>
          <w:rFonts w:ascii="Calibri" w:hAnsi="Calibri"/>
          <w:sz w:val="18"/>
          <w:szCs w:val="18"/>
        </w:rPr>
        <w:t xml:space="preserve"> or new addition greater than 1,000 ft</w:t>
      </w:r>
      <w:r w:rsidRPr="007C6199">
        <w:rPr>
          <w:rFonts w:ascii="Calibri" w:hAnsi="Calibri"/>
          <w:sz w:val="18"/>
          <w:szCs w:val="18"/>
          <w:vertAlign w:val="superscript"/>
        </w:rPr>
        <w:t>2</w:t>
      </w:r>
      <w:r w:rsidRPr="007C6199">
        <w:rPr>
          <w:rFonts w:ascii="Calibri" w:hAnsi="Calibri" w:cs="Arial"/>
          <w:sz w:val="18"/>
          <w:szCs w:val="18"/>
        </w:rPr>
        <w:t>.</w:t>
      </w:r>
    </w:p>
    <w:p w14:paraId="308DB405" w14:textId="04B5199D" w:rsidR="00A10D7E" w:rsidRPr="007C6199" w:rsidRDefault="004672DD" w:rsidP="001F3969">
      <w:pPr>
        <w:pStyle w:val="ListParagraph"/>
        <w:numPr>
          <w:ilvl w:val="0"/>
          <w:numId w:val="24"/>
        </w:numPr>
        <w:rPr>
          <w:rFonts w:ascii="Calibri" w:hAnsi="Calibri" w:cs="Arial"/>
          <w:sz w:val="18"/>
          <w:szCs w:val="18"/>
        </w:rPr>
      </w:pPr>
      <w:r>
        <w:rPr>
          <w:rFonts w:ascii="Calibri" w:hAnsi="Calibri" w:cs="Arial"/>
          <w:sz w:val="18"/>
          <w:szCs w:val="18"/>
        </w:rPr>
        <w:t>Fenestration Exceptions</w:t>
      </w:r>
      <w:r w:rsidR="00FC4F83" w:rsidRPr="007C6199">
        <w:rPr>
          <w:rFonts w:ascii="Calibri" w:hAnsi="Calibri" w:cs="Arial"/>
          <w:sz w:val="18"/>
          <w:szCs w:val="18"/>
        </w:rPr>
        <w:t>: Installing less than or equal to 3 ft</w:t>
      </w:r>
      <w:r w:rsidR="00FC4F83" w:rsidRPr="007C6199">
        <w:rPr>
          <w:rFonts w:ascii="Calibri" w:hAnsi="Calibri" w:cs="Arial"/>
          <w:sz w:val="18"/>
          <w:szCs w:val="18"/>
          <w:vertAlign w:val="superscript"/>
        </w:rPr>
        <w:t>2</w:t>
      </w:r>
      <w:r w:rsidR="00FC4F83" w:rsidRPr="007C6199">
        <w:rPr>
          <w:rFonts w:ascii="Calibri" w:hAnsi="Calibri" w:cs="Arial"/>
          <w:sz w:val="18"/>
          <w:szCs w:val="18"/>
        </w:rPr>
        <w:t xml:space="preserve"> glass in door, Installing less than or equal to 3 ft</w:t>
      </w:r>
      <w:r w:rsidR="00FC4F83" w:rsidRPr="007C6199">
        <w:rPr>
          <w:rFonts w:ascii="Calibri" w:hAnsi="Calibri" w:cs="Arial"/>
          <w:sz w:val="18"/>
          <w:szCs w:val="18"/>
          <w:vertAlign w:val="superscript"/>
        </w:rPr>
        <w:t>2</w:t>
      </w:r>
      <w:r w:rsidR="00FC4F83" w:rsidRPr="007C6199">
        <w:rPr>
          <w:rFonts w:ascii="Calibri" w:hAnsi="Calibri" w:cs="Arial"/>
          <w:sz w:val="18"/>
          <w:szCs w:val="18"/>
        </w:rPr>
        <w:t xml:space="preserve"> tubular skylight, Installing less than or equal to 16 ft</w:t>
      </w:r>
      <w:r w:rsidR="00FC4F83" w:rsidRPr="007C6199">
        <w:rPr>
          <w:rFonts w:ascii="Calibri" w:hAnsi="Calibri" w:cs="Arial"/>
          <w:sz w:val="18"/>
          <w:szCs w:val="18"/>
          <w:vertAlign w:val="superscript"/>
        </w:rPr>
        <w:t xml:space="preserve">2 </w:t>
      </w:r>
      <w:r w:rsidR="00FC4F83" w:rsidRPr="007C6199">
        <w:rPr>
          <w:rFonts w:ascii="Calibri" w:hAnsi="Calibri" w:cs="Arial"/>
          <w:sz w:val="18"/>
          <w:szCs w:val="18"/>
        </w:rPr>
        <w:t>skylight</w:t>
      </w:r>
      <w:r w:rsidR="00497FCF" w:rsidRPr="007C6199">
        <w:rPr>
          <w:rFonts w:ascii="Calibri" w:hAnsi="Calibri" w:cs="Arial"/>
          <w:sz w:val="18"/>
          <w:szCs w:val="18"/>
        </w:rPr>
        <w:t>, or Not Applicable</w:t>
      </w:r>
      <w:r w:rsidR="00FC4F83" w:rsidRPr="007C6199">
        <w:rPr>
          <w:rFonts w:ascii="Calibri" w:hAnsi="Calibri" w:cs="Arial"/>
          <w:sz w:val="18"/>
          <w:szCs w:val="18"/>
        </w:rPr>
        <w:t>.</w:t>
      </w:r>
    </w:p>
    <w:p w14:paraId="06D0BDD1" w14:textId="77777777" w:rsidR="00D315E4" w:rsidRPr="007C6199" w:rsidRDefault="00D315E4">
      <w:pPr>
        <w:rPr>
          <w:rFonts w:ascii="Calibri" w:hAnsi="Calibri" w:cs="Arial"/>
          <w:b/>
          <w:sz w:val="18"/>
          <w:szCs w:val="18"/>
        </w:rPr>
      </w:pPr>
      <w:r w:rsidRPr="007C6199">
        <w:rPr>
          <w:rFonts w:ascii="Calibri" w:hAnsi="Calibri" w:cs="Arial"/>
          <w:b/>
          <w:sz w:val="18"/>
          <w:szCs w:val="18"/>
        </w:rPr>
        <w:br w:type="page"/>
      </w:r>
    </w:p>
    <w:p w14:paraId="308DB407" w14:textId="30F5CDE9" w:rsidR="00166008" w:rsidRPr="007C6199" w:rsidRDefault="00166008" w:rsidP="003F64CF">
      <w:pPr>
        <w:keepNext/>
        <w:rPr>
          <w:rFonts w:ascii="Calibri" w:hAnsi="Calibri" w:cs="Arial"/>
          <w:b/>
          <w:sz w:val="18"/>
          <w:szCs w:val="18"/>
        </w:rPr>
      </w:pPr>
      <w:r w:rsidRPr="007C6199">
        <w:rPr>
          <w:rFonts w:ascii="Calibri" w:hAnsi="Calibri" w:cs="Arial"/>
          <w:b/>
          <w:sz w:val="18"/>
          <w:szCs w:val="18"/>
        </w:rPr>
        <w:lastRenderedPageBreak/>
        <w:t xml:space="preserve">B.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0364DC" w:rsidRPr="007C6199">
        <w:rPr>
          <w:rFonts w:ascii="Calibri" w:hAnsi="Calibri" w:cs="Arial"/>
          <w:b/>
          <w:sz w:val="18"/>
          <w:szCs w:val="18"/>
        </w:rPr>
        <w:t>–</w:t>
      </w:r>
      <w:r w:rsidRPr="007C6199">
        <w:rPr>
          <w:rFonts w:ascii="Calibri" w:hAnsi="Calibri" w:cs="Arial"/>
          <w:b/>
          <w:sz w:val="18"/>
          <w:szCs w:val="18"/>
        </w:rPr>
        <w:t xml:space="preserve"> Framed</w:t>
      </w:r>
      <w:r w:rsidR="001C099B" w:rsidRPr="007C6199">
        <w:rPr>
          <w:rFonts w:ascii="Calibri" w:hAnsi="Calibri" w:cs="Arial"/>
          <w:b/>
          <w:sz w:val="18"/>
          <w:szCs w:val="18"/>
        </w:rPr>
        <w:t xml:space="preserve"> Walls/</w:t>
      </w:r>
      <w:r w:rsidR="00E2002B" w:rsidRPr="007C6199">
        <w:rPr>
          <w:rFonts w:ascii="Calibri" w:hAnsi="Calibri" w:cs="Arial"/>
          <w:b/>
          <w:sz w:val="18"/>
          <w:szCs w:val="18"/>
        </w:rPr>
        <w:t xml:space="preserve">Framed </w:t>
      </w:r>
      <w:r w:rsidR="001C099B" w:rsidRPr="007C6199">
        <w:rPr>
          <w:rFonts w:ascii="Calibri" w:hAnsi="Calibri" w:cs="Arial"/>
          <w:b/>
          <w:sz w:val="18"/>
          <w:szCs w:val="18"/>
        </w:rPr>
        <w:t>Floors</w:t>
      </w:r>
      <w:r w:rsidR="00E2002B" w:rsidRPr="007C6199">
        <w:rPr>
          <w:rFonts w:ascii="Calibri" w:hAnsi="Calibri" w:cs="Arial"/>
          <w:b/>
          <w:sz w:val="18"/>
          <w:szCs w:val="18"/>
        </w:rPr>
        <w:t>/Concrete Raised Floors</w:t>
      </w:r>
    </w:p>
    <w:p w14:paraId="308DB408"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Tag/ID: A label (if any) from the plans, such as A1.4 or wall.  </w:t>
      </w:r>
    </w:p>
    <w:p w14:paraId="308DB409" w14:textId="1E0A87D0"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Assembly Type: Wall</w:t>
      </w:r>
      <w:r w:rsidR="004631D6" w:rsidRPr="007C6199">
        <w:rPr>
          <w:rFonts w:ascii="Calibri" w:hAnsi="Calibri" w:cs="Arial"/>
          <w:sz w:val="18"/>
          <w:szCs w:val="18"/>
        </w:rPr>
        <w:t xml:space="preserve"> or</w:t>
      </w:r>
      <w:r w:rsidRPr="007C6199">
        <w:rPr>
          <w:rFonts w:ascii="Calibri" w:hAnsi="Calibri" w:cs="Arial"/>
          <w:sz w:val="18"/>
          <w:szCs w:val="18"/>
        </w:rPr>
        <w:t xml:space="preserve"> Floor</w:t>
      </w:r>
      <w:r w:rsidR="0083511B" w:rsidRPr="007C6199">
        <w:rPr>
          <w:rFonts w:ascii="Calibri" w:hAnsi="Calibri" w:cs="Arial"/>
          <w:sz w:val="18"/>
          <w:szCs w:val="18"/>
        </w:rPr>
        <w:t xml:space="preserve"> (NOTE: ceilings, SIP walls, mass walls </w:t>
      </w:r>
      <w:r w:rsidR="004631D6" w:rsidRPr="007C6199">
        <w:rPr>
          <w:rFonts w:ascii="Calibri" w:hAnsi="Calibri" w:cs="Arial"/>
          <w:sz w:val="18"/>
          <w:szCs w:val="18"/>
        </w:rPr>
        <w:t xml:space="preserve">and concrete raised floors </w:t>
      </w:r>
      <w:r w:rsidR="0083511B" w:rsidRPr="007C6199">
        <w:rPr>
          <w:rFonts w:ascii="Calibri" w:hAnsi="Calibri" w:cs="Arial"/>
          <w:sz w:val="18"/>
          <w:szCs w:val="18"/>
        </w:rPr>
        <w:t>are entered in different tables)</w:t>
      </w:r>
      <w:r w:rsidRPr="007C6199">
        <w:rPr>
          <w:rFonts w:ascii="Calibri" w:hAnsi="Calibri" w:cs="Arial"/>
          <w:sz w:val="18"/>
          <w:szCs w:val="18"/>
        </w:rPr>
        <w:t>.</w:t>
      </w:r>
    </w:p>
    <w:p w14:paraId="308DB40A" w14:textId="168ADF52"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w:t>
      </w:r>
      <w:r w:rsidR="001B1346" w:rsidRPr="007C6199">
        <w:rPr>
          <w:rFonts w:ascii="Calibri" w:hAnsi="Calibri" w:cs="Arial"/>
          <w:sz w:val="18"/>
          <w:szCs w:val="18"/>
        </w:rPr>
        <w:t>e type</w:t>
      </w:r>
      <w:r w:rsidRPr="007C6199">
        <w:rPr>
          <w:rFonts w:ascii="Calibri" w:hAnsi="Calibri" w:cs="Arial"/>
          <w:sz w:val="18"/>
          <w:szCs w:val="18"/>
        </w:rPr>
        <w:t xml:space="preserve">: </w:t>
      </w:r>
      <w:r w:rsidR="0083511B" w:rsidRPr="007C6199">
        <w:rPr>
          <w:rFonts w:ascii="Calibri" w:hAnsi="Calibri" w:cs="Arial"/>
          <w:sz w:val="18"/>
          <w:szCs w:val="18"/>
        </w:rPr>
        <w:t>Enter w</w:t>
      </w:r>
      <w:r w:rsidRPr="007C6199">
        <w:rPr>
          <w:rFonts w:ascii="Calibri" w:hAnsi="Calibri" w:cs="Arial"/>
          <w:sz w:val="18"/>
          <w:szCs w:val="18"/>
        </w:rPr>
        <w:t xml:space="preserve">ood or </w:t>
      </w:r>
      <w:r w:rsidR="0083511B" w:rsidRPr="007C6199">
        <w:rPr>
          <w:rFonts w:ascii="Calibri" w:hAnsi="Calibri" w:cs="Arial"/>
          <w:sz w:val="18"/>
          <w:szCs w:val="18"/>
        </w:rPr>
        <w:t>m</w:t>
      </w:r>
      <w:r w:rsidRPr="007C6199">
        <w:rPr>
          <w:rFonts w:ascii="Calibri" w:hAnsi="Calibri" w:cs="Arial"/>
          <w:sz w:val="18"/>
          <w:szCs w:val="18"/>
        </w:rPr>
        <w:t>etal</w:t>
      </w:r>
      <w:r w:rsidR="0083511B" w:rsidRPr="007C6199">
        <w:rPr>
          <w:rFonts w:ascii="Calibri" w:hAnsi="Calibri" w:cs="Arial"/>
          <w:sz w:val="18"/>
          <w:szCs w:val="18"/>
        </w:rPr>
        <w:t>. If the assembly is a concrete raised floors enter NA</w:t>
      </w:r>
      <w:r w:rsidRPr="007C6199">
        <w:rPr>
          <w:rFonts w:ascii="Calibri" w:hAnsi="Calibri" w:cs="Arial"/>
          <w:sz w:val="18"/>
          <w:szCs w:val="18"/>
        </w:rPr>
        <w:t>.</w:t>
      </w:r>
    </w:p>
    <w:p w14:paraId="308DB40B" w14:textId="32268499"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Frame Depth</w:t>
      </w:r>
      <w:r w:rsidR="00166008" w:rsidRPr="007C6199">
        <w:rPr>
          <w:rFonts w:ascii="Calibri" w:hAnsi="Calibri" w:cs="Arial"/>
          <w:sz w:val="18"/>
          <w:szCs w:val="18"/>
        </w:rPr>
        <w:t xml:space="preserve">: Nominal dimensions </w:t>
      </w:r>
      <w:r w:rsidR="008868FB" w:rsidRPr="007C6199">
        <w:rPr>
          <w:rFonts w:ascii="Calibri" w:hAnsi="Calibri" w:cs="Arial"/>
          <w:sz w:val="18"/>
          <w:szCs w:val="18"/>
        </w:rPr>
        <w:t xml:space="preserve">(in inches) </w:t>
      </w:r>
      <w:r w:rsidR="00166008" w:rsidRPr="007C6199">
        <w:rPr>
          <w:rFonts w:ascii="Calibri" w:hAnsi="Calibri" w:cs="Arial"/>
          <w:sz w:val="18"/>
          <w:szCs w:val="18"/>
        </w:rPr>
        <w:t>of framing material</w:t>
      </w:r>
      <w:r w:rsidR="00E71D53" w:rsidRPr="007C6199">
        <w:rPr>
          <w:rFonts w:ascii="Calibri" w:hAnsi="Calibri" w:cs="Arial"/>
          <w:sz w:val="18"/>
          <w:szCs w:val="18"/>
        </w:rPr>
        <w:t>;</w:t>
      </w:r>
      <w:r w:rsidR="00166008" w:rsidRPr="007C6199">
        <w:rPr>
          <w:rFonts w:ascii="Calibri" w:hAnsi="Calibri" w:cs="Arial"/>
          <w:sz w:val="18"/>
          <w:szCs w:val="18"/>
        </w:rPr>
        <w:t xml:space="preserve"> such as 2x4 or 2x6.</w:t>
      </w:r>
    </w:p>
    <w:p w14:paraId="308DB40C" w14:textId="77777777"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Frame </w:t>
      </w:r>
      <w:r w:rsidR="00166008" w:rsidRPr="007C6199">
        <w:rPr>
          <w:rFonts w:ascii="Calibri" w:hAnsi="Calibri" w:cs="Arial"/>
          <w:sz w:val="18"/>
          <w:szCs w:val="18"/>
        </w:rPr>
        <w:t>Spacing: 16</w:t>
      </w:r>
      <w:r w:rsidR="00D04FD6" w:rsidRPr="007C6199">
        <w:rPr>
          <w:rFonts w:ascii="Calibri" w:hAnsi="Calibri" w:cs="Arial"/>
          <w:sz w:val="18"/>
          <w:szCs w:val="18"/>
        </w:rPr>
        <w:t xml:space="preserve">, </w:t>
      </w:r>
      <w:r w:rsidR="00166008" w:rsidRPr="007C6199">
        <w:rPr>
          <w:rFonts w:ascii="Calibri" w:hAnsi="Calibri" w:cs="Arial"/>
          <w:sz w:val="18"/>
          <w:szCs w:val="18"/>
        </w:rPr>
        <w:t>24</w:t>
      </w:r>
      <w:r w:rsidR="00D04FD6" w:rsidRPr="007C6199">
        <w:rPr>
          <w:rFonts w:ascii="Calibri" w:hAnsi="Calibri" w:cs="Arial"/>
          <w:sz w:val="18"/>
          <w:szCs w:val="18"/>
        </w:rPr>
        <w:t>, or 48</w:t>
      </w:r>
      <w:r w:rsidR="00166008" w:rsidRPr="007C6199">
        <w:rPr>
          <w:rFonts w:ascii="Calibri" w:hAnsi="Calibri" w:cs="Arial"/>
          <w:sz w:val="18"/>
          <w:szCs w:val="18"/>
        </w:rPr>
        <w:t xml:space="preserve"> </w:t>
      </w:r>
      <w:r w:rsidR="008868FB" w:rsidRPr="007C6199">
        <w:rPr>
          <w:rFonts w:ascii="Calibri" w:hAnsi="Calibri" w:cs="Arial"/>
          <w:sz w:val="18"/>
          <w:szCs w:val="18"/>
        </w:rPr>
        <w:t>(</w:t>
      </w:r>
      <w:r w:rsidR="00166008" w:rsidRPr="007C6199">
        <w:rPr>
          <w:rFonts w:ascii="Calibri" w:hAnsi="Calibri" w:cs="Arial"/>
          <w:sz w:val="18"/>
          <w:szCs w:val="18"/>
        </w:rPr>
        <w:t>inches on center</w:t>
      </w:r>
      <w:r w:rsidR="008868FB" w:rsidRPr="007C6199">
        <w:rPr>
          <w:rFonts w:ascii="Calibri" w:hAnsi="Calibri" w:cs="Arial"/>
          <w:sz w:val="18"/>
          <w:szCs w:val="18"/>
        </w:rPr>
        <w:t>)</w:t>
      </w:r>
      <w:r w:rsidR="00166008" w:rsidRPr="007C6199">
        <w:rPr>
          <w:rFonts w:ascii="Calibri" w:hAnsi="Calibri" w:cs="Arial"/>
          <w:sz w:val="18"/>
          <w:szCs w:val="18"/>
        </w:rPr>
        <w:t xml:space="preserve">. </w:t>
      </w:r>
    </w:p>
    <w:p w14:paraId="308DB410" w14:textId="119F9E7E" w:rsidR="00A10D7E" w:rsidRPr="007C6199" w:rsidRDefault="00BA5686" w:rsidP="001F3969">
      <w:pPr>
        <w:pStyle w:val="ListParagraph"/>
        <w:numPr>
          <w:ilvl w:val="0"/>
          <w:numId w:val="3"/>
        </w:numPr>
        <w:contextualSpacing/>
        <w:rPr>
          <w:sz w:val="18"/>
          <w:szCs w:val="18"/>
        </w:rPr>
      </w:pPr>
      <w:r w:rsidRPr="007C6199">
        <w:rPr>
          <w:rFonts w:ascii="Calibri" w:hAnsi="Calibri" w:cs="Arial"/>
          <w:sz w:val="18"/>
          <w:szCs w:val="18"/>
        </w:rPr>
        <w:t xml:space="preserve">Proposed </w:t>
      </w:r>
      <w:r w:rsidR="00414A0F" w:rsidRPr="007C6199">
        <w:rPr>
          <w:rFonts w:ascii="Calibri" w:hAnsi="Calibri" w:cs="Arial"/>
          <w:sz w:val="18"/>
          <w:szCs w:val="18"/>
        </w:rPr>
        <w:t>Cavity R-value: Cavity R-value</w:t>
      </w:r>
      <w:r w:rsidR="00C97214" w:rsidRPr="007C6199">
        <w:rPr>
          <w:rFonts w:ascii="Calibri" w:hAnsi="Calibri" w:cs="Arial"/>
          <w:sz w:val="18"/>
          <w:szCs w:val="18"/>
        </w:rPr>
        <w:t xml:space="preserve"> of</w:t>
      </w:r>
      <w:r w:rsidR="00414A0F" w:rsidRPr="007C6199">
        <w:rPr>
          <w:rFonts w:ascii="Calibri" w:hAnsi="Calibri" w:cs="Arial"/>
          <w:sz w:val="18"/>
          <w:szCs w:val="18"/>
        </w:rPr>
        <w:t xml:space="preserve"> insulation installed between framing members. </w:t>
      </w:r>
    </w:p>
    <w:p w14:paraId="33900298" w14:textId="1ABA13E4" w:rsidR="006C225C" w:rsidRPr="007C6199" w:rsidRDefault="006C225C" w:rsidP="001F3969">
      <w:pPr>
        <w:pStyle w:val="ListParagraph"/>
        <w:numPr>
          <w:ilvl w:val="0"/>
          <w:numId w:val="3"/>
        </w:numPr>
        <w:contextualSpacing/>
        <w:rPr>
          <w:sz w:val="18"/>
          <w:szCs w:val="18"/>
        </w:rPr>
      </w:pPr>
      <w:r w:rsidRPr="007C6199">
        <w:rPr>
          <w:rFonts w:ascii="Calibri" w:hAnsi="Calibri" w:cs="Arial"/>
          <w:sz w:val="18"/>
          <w:szCs w:val="18"/>
        </w:rPr>
        <w:t>Proposed Continuous Insulation R-value: R-value of rigid or continuous insulation (not interrupted by framing).</w:t>
      </w:r>
    </w:p>
    <w:p w14:paraId="308DB412" w14:textId="51820CD0" w:rsidR="00C54A14" w:rsidRPr="007C6199" w:rsidRDefault="00BA568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Proposed </w:t>
      </w:r>
      <w:r w:rsidR="00B1563A" w:rsidRPr="007C6199">
        <w:rPr>
          <w:rFonts w:ascii="Calibri" w:hAnsi="Calibri" w:cs="Arial"/>
          <w:sz w:val="18"/>
          <w:szCs w:val="18"/>
        </w:rPr>
        <w:t>U-factor: The U-factor for the proposed assembly</w:t>
      </w:r>
      <w:r w:rsidR="00B1712A" w:rsidRPr="007C6199">
        <w:rPr>
          <w:rFonts w:ascii="Calibri" w:hAnsi="Calibri" w:cs="Arial"/>
          <w:sz w:val="18"/>
          <w:szCs w:val="18"/>
        </w:rPr>
        <w:t xml:space="preserve"> from either JA4 or CF1R ENV-02-E</w:t>
      </w:r>
      <w:r w:rsidR="0083511B" w:rsidRPr="007C6199">
        <w:rPr>
          <w:rFonts w:ascii="Calibri" w:hAnsi="Calibri" w:cs="Arial"/>
          <w:sz w:val="18"/>
          <w:szCs w:val="18"/>
        </w:rPr>
        <w:t xml:space="preserve"> if calculating a weighted average</w:t>
      </w:r>
      <w:r w:rsidR="00B1563A" w:rsidRPr="007C6199">
        <w:rPr>
          <w:rFonts w:ascii="Calibri" w:hAnsi="Calibri" w:cs="Arial"/>
          <w:sz w:val="18"/>
          <w:szCs w:val="18"/>
        </w:rPr>
        <w:t xml:space="preserve">. Must be less than or equal to </w:t>
      </w:r>
      <w:r w:rsidR="00E71D53" w:rsidRPr="007C6199">
        <w:rPr>
          <w:rFonts w:ascii="Calibri" w:hAnsi="Calibri" w:cs="Arial"/>
          <w:sz w:val="18"/>
          <w:szCs w:val="18"/>
        </w:rPr>
        <w:t>C</w:t>
      </w:r>
      <w:r w:rsidR="00B1563A" w:rsidRPr="007C6199">
        <w:rPr>
          <w:rFonts w:ascii="Calibri" w:hAnsi="Calibri" w:cs="Arial"/>
          <w:sz w:val="18"/>
          <w:szCs w:val="18"/>
        </w:rPr>
        <w:t xml:space="preserve">olumn </w:t>
      </w:r>
      <w:r w:rsidR="0083511B" w:rsidRPr="007C6199">
        <w:rPr>
          <w:rFonts w:ascii="Calibri" w:hAnsi="Calibri" w:cs="Arial"/>
          <w:sz w:val="18"/>
          <w:szCs w:val="18"/>
        </w:rPr>
        <w:t>09</w:t>
      </w:r>
      <w:r w:rsidR="00061D5E" w:rsidRPr="007C6199">
        <w:rPr>
          <w:rFonts w:ascii="Calibri" w:hAnsi="Calibri" w:cs="Arial"/>
          <w:sz w:val="18"/>
          <w:szCs w:val="18"/>
        </w:rPr>
        <w:t xml:space="preserve"> or have an attached </w:t>
      </w:r>
      <w:r w:rsidR="00D234C5" w:rsidRPr="007C6199">
        <w:rPr>
          <w:rFonts w:ascii="Calibri" w:hAnsi="Calibri" w:cs="Arial"/>
          <w:sz w:val="18"/>
          <w:szCs w:val="18"/>
        </w:rPr>
        <w:t>CF1R-ENV-02-E</w:t>
      </w:r>
      <w:r w:rsidR="00B1563A" w:rsidRPr="007C6199">
        <w:rPr>
          <w:rFonts w:ascii="Calibri" w:hAnsi="Calibri" w:cs="Arial"/>
          <w:sz w:val="18"/>
          <w:szCs w:val="18"/>
        </w:rPr>
        <w:t xml:space="preserve"> to show that a weighted U-factor for multiple assemblies will meet the maximum value.</w:t>
      </w:r>
    </w:p>
    <w:p w14:paraId="308DB413" w14:textId="21236D97" w:rsidR="00B1563A" w:rsidRPr="007C6199" w:rsidRDefault="00B1563A"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Appendix JA4 Table: Table number used to determine the R-value or U-factor (e.g., a </w:t>
      </w:r>
      <w:r w:rsidR="000A3A31" w:rsidRPr="007C6199">
        <w:rPr>
          <w:rFonts w:ascii="Calibri" w:hAnsi="Calibri" w:cs="Arial"/>
          <w:sz w:val="18"/>
          <w:szCs w:val="18"/>
        </w:rPr>
        <w:t xml:space="preserve">wood framed </w:t>
      </w:r>
      <w:r w:rsidRPr="007C6199">
        <w:rPr>
          <w:rFonts w:ascii="Calibri" w:hAnsi="Calibri" w:cs="Arial"/>
          <w:sz w:val="18"/>
          <w:szCs w:val="18"/>
        </w:rPr>
        <w:t>wall is 4.3.1).</w:t>
      </w:r>
    </w:p>
    <w:p w14:paraId="308DB414" w14:textId="674160C1" w:rsidR="00C54A14" w:rsidRPr="007C6199" w:rsidRDefault="00C54A14"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Appendix JA4 Cell: Cell number used to determine the R-value or U-factor (e.g., a </w:t>
      </w:r>
      <w:r w:rsidR="000A3A31" w:rsidRPr="007C6199">
        <w:rPr>
          <w:rFonts w:ascii="Calibri" w:hAnsi="Calibri" w:cs="Arial"/>
          <w:sz w:val="18"/>
          <w:szCs w:val="18"/>
        </w:rPr>
        <w:t>2x6</w:t>
      </w:r>
      <w:r w:rsidRPr="007C6199">
        <w:rPr>
          <w:rFonts w:ascii="Calibri" w:hAnsi="Calibri" w:cs="Arial"/>
          <w:sz w:val="18"/>
          <w:szCs w:val="18"/>
        </w:rPr>
        <w:t xml:space="preserve"> wall R-</w:t>
      </w:r>
      <w:r w:rsidR="000A3A31" w:rsidRPr="007C6199">
        <w:rPr>
          <w:rFonts w:ascii="Calibri" w:hAnsi="Calibri" w:cs="Arial"/>
          <w:sz w:val="18"/>
          <w:szCs w:val="18"/>
        </w:rPr>
        <w:t xml:space="preserve">21 cavity insulation and R-5 continuous insulation </w:t>
      </w:r>
      <w:r w:rsidRPr="007C6199">
        <w:rPr>
          <w:rFonts w:ascii="Calibri" w:hAnsi="Calibri" w:cs="Arial"/>
          <w:sz w:val="18"/>
          <w:szCs w:val="18"/>
        </w:rPr>
        <w:t xml:space="preserve"> is </w:t>
      </w:r>
      <w:r w:rsidR="000A3A31" w:rsidRPr="007C6199">
        <w:rPr>
          <w:rFonts w:ascii="Calibri" w:hAnsi="Calibri" w:cs="Arial"/>
          <w:sz w:val="18"/>
          <w:szCs w:val="18"/>
        </w:rPr>
        <w:t>D7</w:t>
      </w:r>
      <w:r w:rsidRPr="007C6199">
        <w:rPr>
          <w:rFonts w:ascii="Calibri" w:hAnsi="Calibri" w:cs="Arial"/>
          <w:sz w:val="18"/>
          <w:szCs w:val="18"/>
        </w:rPr>
        <w:t>).</w:t>
      </w:r>
    </w:p>
    <w:p w14:paraId="308DB415" w14:textId="26094E33"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Required U-factor from </w:t>
      </w:r>
      <w:r w:rsidR="001C099B" w:rsidRPr="007C6199">
        <w:rPr>
          <w:rFonts w:ascii="Calibri" w:hAnsi="Calibri" w:cs="Arial"/>
          <w:sz w:val="18"/>
          <w:szCs w:val="18"/>
        </w:rPr>
        <w:t>Table 150.1-A (single family) or (150.1-B (multifamily)</w:t>
      </w:r>
      <w:r w:rsidR="00061D5E" w:rsidRPr="007C6199">
        <w:rPr>
          <w:rFonts w:ascii="Calibri" w:hAnsi="Calibri" w:cs="Arial"/>
          <w:sz w:val="18"/>
          <w:szCs w:val="18"/>
        </w:rPr>
        <w:t>: Value required based on climate zone and assembly type</w:t>
      </w:r>
      <w:r w:rsidRPr="007C6199">
        <w:rPr>
          <w:rFonts w:ascii="Calibri" w:hAnsi="Calibri" w:cs="Arial"/>
          <w:sz w:val="18"/>
          <w:szCs w:val="18"/>
        </w:rPr>
        <w:t>.</w:t>
      </w:r>
    </w:p>
    <w:p w14:paraId="308DB416"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Comments</w:t>
      </w:r>
      <w:r w:rsidR="00201E69" w:rsidRPr="007C6199">
        <w:rPr>
          <w:rFonts w:ascii="Calibri" w:hAnsi="Calibri" w:cs="Arial"/>
          <w:sz w:val="18"/>
          <w:szCs w:val="18"/>
        </w:rPr>
        <w:t>: Any</w:t>
      </w:r>
      <w:r w:rsidRPr="007C6199">
        <w:rPr>
          <w:rFonts w:ascii="Calibri" w:hAnsi="Calibri" w:cs="Arial"/>
          <w:sz w:val="18"/>
          <w:szCs w:val="18"/>
        </w:rPr>
        <w:t xml:space="preserve"> notes regarding location</w:t>
      </w:r>
      <w:r w:rsidR="00061D5E" w:rsidRPr="007C6199">
        <w:rPr>
          <w:rFonts w:ascii="Calibri" w:hAnsi="Calibri" w:cs="Arial"/>
          <w:sz w:val="18"/>
          <w:szCs w:val="18"/>
        </w:rPr>
        <w:t>,</w:t>
      </w:r>
      <w:r w:rsidRPr="007C6199">
        <w:rPr>
          <w:rFonts w:ascii="Calibri" w:hAnsi="Calibri" w:cs="Arial"/>
          <w:sz w:val="18"/>
          <w:szCs w:val="18"/>
        </w:rPr>
        <w:t xml:space="preserve"> unique condition</w:t>
      </w:r>
      <w:r w:rsidR="00061D5E" w:rsidRPr="007C6199">
        <w:rPr>
          <w:rFonts w:ascii="Calibri" w:hAnsi="Calibri" w:cs="Arial"/>
          <w:sz w:val="18"/>
          <w:szCs w:val="18"/>
        </w:rPr>
        <w:t>s, or attachments</w:t>
      </w:r>
      <w:r w:rsidRPr="007C6199">
        <w:rPr>
          <w:rFonts w:ascii="Calibri" w:hAnsi="Calibri" w:cs="Arial"/>
          <w:sz w:val="18"/>
          <w:szCs w:val="18"/>
        </w:rPr>
        <w:t xml:space="preserve">. </w:t>
      </w:r>
    </w:p>
    <w:p w14:paraId="308DB417" w14:textId="77777777" w:rsidR="000364DC" w:rsidRPr="007C6199" w:rsidRDefault="000364DC" w:rsidP="003F64CF">
      <w:pPr>
        <w:rPr>
          <w:rFonts w:ascii="Calibri" w:hAnsi="Calibri" w:cs="Arial"/>
          <w:b/>
          <w:sz w:val="18"/>
          <w:szCs w:val="18"/>
        </w:rPr>
      </w:pPr>
    </w:p>
    <w:p w14:paraId="308DB418" w14:textId="7CEB69C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C.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w:t>
      </w:r>
      <w:r w:rsidR="00E2002B" w:rsidRPr="007C6199">
        <w:rPr>
          <w:rFonts w:ascii="Calibri" w:hAnsi="Calibri" w:cs="Arial"/>
          <w:b/>
          <w:sz w:val="18"/>
          <w:szCs w:val="18"/>
        </w:rPr>
        <w:t xml:space="preserve">Structurally Insulated Panel (SIP) </w:t>
      </w:r>
      <w:r w:rsidR="00F36F28" w:rsidRPr="007C6199">
        <w:rPr>
          <w:rFonts w:ascii="Calibri" w:hAnsi="Calibri" w:cs="Arial"/>
          <w:b/>
          <w:sz w:val="18"/>
          <w:szCs w:val="18"/>
        </w:rPr>
        <w:t>Walls</w:t>
      </w:r>
    </w:p>
    <w:p w14:paraId="308DB419"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1B" w14:textId="350E258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Assembly materials: SIP OSB, SIP I-Joist, </w:t>
      </w:r>
      <w:r w:rsidR="00D04FD6" w:rsidRPr="007C6199">
        <w:rPr>
          <w:rFonts w:ascii="Calibri" w:hAnsi="Calibri" w:cs="Arial"/>
          <w:sz w:val="18"/>
          <w:szCs w:val="18"/>
        </w:rPr>
        <w:t xml:space="preserve">SIP </w:t>
      </w:r>
      <w:r w:rsidR="00E71D53" w:rsidRPr="007C6199">
        <w:rPr>
          <w:rFonts w:ascii="Calibri" w:hAnsi="Calibri" w:cs="Arial"/>
          <w:sz w:val="18"/>
          <w:szCs w:val="18"/>
        </w:rPr>
        <w:t>S</w:t>
      </w:r>
      <w:r w:rsidR="00D04FD6" w:rsidRPr="007C6199">
        <w:rPr>
          <w:rFonts w:ascii="Calibri" w:hAnsi="Calibri" w:cs="Arial"/>
          <w:sz w:val="18"/>
          <w:szCs w:val="18"/>
        </w:rPr>
        <w:t xml:space="preserve">ingle 2x, SIP </w:t>
      </w:r>
      <w:r w:rsidR="00E71D53" w:rsidRPr="007C6199">
        <w:rPr>
          <w:rFonts w:ascii="Calibri" w:hAnsi="Calibri" w:cs="Arial"/>
          <w:sz w:val="18"/>
          <w:szCs w:val="18"/>
        </w:rPr>
        <w:t>D</w:t>
      </w:r>
      <w:r w:rsidR="00D04FD6" w:rsidRPr="007C6199">
        <w:rPr>
          <w:rFonts w:ascii="Calibri" w:hAnsi="Calibri" w:cs="Arial"/>
          <w:sz w:val="18"/>
          <w:szCs w:val="18"/>
        </w:rPr>
        <w:t xml:space="preserve">ouble 2x, </w:t>
      </w:r>
      <w:r w:rsidR="00490CA8">
        <w:rPr>
          <w:rFonts w:ascii="Calibri" w:hAnsi="Calibri" w:cs="Arial"/>
          <w:sz w:val="18"/>
          <w:szCs w:val="18"/>
        </w:rPr>
        <w:t xml:space="preserve">ICF </w:t>
      </w:r>
      <w:r w:rsidRPr="007C6199">
        <w:rPr>
          <w:rFonts w:ascii="Calibri" w:hAnsi="Calibri" w:cs="Arial"/>
          <w:sz w:val="18"/>
          <w:szCs w:val="18"/>
        </w:rPr>
        <w:t>see JA4 for guidance.</w:t>
      </w:r>
    </w:p>
    <w:p w14:paraId="308DB41C"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Thickness: Thickness in inches.</w:t>
      </w:r>
    </w:p>
    <w:p w14:paraId="308DB41D"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Core Insulation R-value: Insulation</w:t>
      </w:r>
      <w:r w:rsidR="00201E69" w:rsidRPr="007C6199">
        <w:rPr>
          <w:rFonts w:ascii="Calibri" w:hAnsi="Calibri" w:cs="Arial"/>
          <w:sz w:val="18"/>
          <w:szCs w:val="18"/>
        </w:rPr>
        <w:t xml:space="preserve"> installed within the materials or on the inside</w:t>
      </w:r>
      <w:r w:rsidR="00166008" w:rsidRPr="007C6199">
        <w:rPr>
          <w:rFonts w:ascii="Calibri" w:hAnsi="Calibri" w:cs="Arial"/>
          <w:sz w:val="18"/>
          <w:szCs w:val="18"/>
        </w:rPr>
        <w:t>. See Joint Appendix JA4 for guidance.</w:t>
      </w:r>
    </w:p>
    <w:p w14:paraId="308DB41E"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w:t>
      </w:r>
      <w:r w:rsidR="00201E69" w:rsidRPr="007C6199">
        <w:rPr>
          <w:rFonts w:ascii="Calibri" w:hAnsi="Calibri" w:cs="Arial"/>
          <w:sz w:val="18"/>
          <w:szCs w:val="18"/>
        </w:rPr>
        <w:t>ntinuous</w:t>
      </w:r>
      <w:r w:rsidR="00166008" w:rsidRPr="007C6199">
        <w:rPr>
          <w:rFonts w:ascii="Calibri" w:hAnsi="Calibri" w:cs="Arial"/>
          <w:sz w:val="18"/>
          <w:szCs w:val="18"/>
        </w:rPr>
        <w:t xml:space="preserve"> Insulation R-value: Insulation</w:t>
      </w:r>
      <w:r w:rsidR="00201E69" w:rsidRPr="007C6199">
        <w:rPr>
          <w:rFonts w:ascii="Calibri" w:hAnsi="Calibri" w:cs="Arial"/>
          <w:sz w:val="18"/>
          <w:szCs w:val="18"/>
        </w:rPr>
        <w:t xml:space="preserve"> installed on the exterior</w:t>
      </w:r>
      <w:r w:rsidR="00166008" w:rsidRPr="007C6199">
        <w:rPr>
          <w:rFonts w:ascii="Calibri" w:hAnsi="Calibri" w:cs="Arial"/>
          <w:sz w:val="18"/>
          <w:szCs w:val="18"/>
        </w:rPr>
        <w:t>. See Joint Appendix JA4 for guidance.</w:t>
      </w:r>
    </w:p>
    <w:p w14:paraId="308DB41F" w14:textId="6E46CA0B" w:rsidR="00155B44" w:rsidRPr="007C6199" w:rsidRDefault="00BA5686"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55B44" w:rsidRPr="007C6199">
        <w:rPr>
          <w:rFonts w:ascii="Calibri" w:hAnsi="Calibri" w:cs="Arial"/>
          <w:sz w:val="18"/>
          <w:szCs w:val="18"/>
        </w:rPr>
        <w:t xml:space="preserve">U-factor: </w:t>
      </w:r>
      <w:r w:rsidRPr="007C6199">
        <w:rPr>
          <w:rFonts w:ascii="Calibri" w:hAnsi="Calibri" w:cs="Arial"/>
          <w:sz w:val="18"/>
          <w:szCs w:val="18"/>
        </w:rPr>
        <w:t>A</w:t>
      </w:r>
      <w:r w:rsidR="00155B44" w:rsidRPr="007C6199">
        <w:rPr>
          <w:rFonts w:ascii="Calibri" w:hAnsi="Calibri" w:cs="Arial"/>
          <w:sz w:val="18"/>
          <w:szCs w:val="18"/>
        </w:rPr>
        <w:t xml:space="preserve">ssembly U-factor from JA4 or </w:t>
      </w:r>
      <w:r w:rsidR="00E733B7" w:rsidRPr="007C6199">
        <w:rPr>
          <w:rFonts w:ascii="Calibri" w:hAnsi="Calibri" w:cs="Arial"/>
          <w:sz w:val="18"/>
          <w:szCs w:val="18"/>
        </w:rPr>
        <w:t>CF1R-ENV-02</w:t>
      </w:r>
      <w:r w:rsidR="00155B44" w:rsidRPr="007C6199">
        <w:rPr>
          <w:rFonts w:ascii="Calibri" w:hAnsi="Calibri" w:cs="Arial"/>
          <w:sz w:val="18"/>
          <w:szCs w:val="18"/>
        </w:rPr>
        <w:t xml:space="preserve">. Must be less than or equal to </w:t>
      </w:r>
      <w:r w:rsidR="00C76FD1" w:rsidRPr="007C6199">
        <w:rPr>
          <w:rFonts w:ascii="Calibri" w:hAnsi="Calibri" w:cs="Arial"/>
          <w:sz w:val="18"/>
          <w:szCs w:val="18"/>
        </w:rPr>
        <w:t>C</w:t>
      </w:r>
      <w:r w:rsidR="00155B44" w:rsidRPr="007C6199">
        <w:rPr>
          <w:rFonts w:ascii="Calibri" w:hAnsi="Calibri" w:cs="Arial"/>
          <w:sz w:val="18"/>
          <w:szCs w:val="18"/>
        </w:rPr>
        <w:t xml:space="preserve">olumn </w:t>
      </w:r>
      <w:r w:rsidR="00E67057" w:rsidRPr="007C6199">
        <w:rPr>
          <w:rFonts w:ascii="Calibri" w:hAnsi="Calibri" w:cs="Arial"/>
          <w:sz w:val="18"/>
          <w:szCs w:val="18"/>
        </w:rPr>
        <w:t>9</w:t>
      </w:r>
      <w:r w:rsidR="00B1712A" w:rsidRPr="007C6199">
        <w:rPr>
          <w:rFonts w:ascii="Calibri" w:hAnsi="Calibri" w:cs="Arial"/>
          <w:sz w:val="18"/>
          <w:szCs w:val="18"/>
        </w:rPr>
        <w:t xml:space="preserve"> or have an attached CF1R-ENV-02-E to show that a weighted U-factor for multiple assemblies will meet the maximum value in Column </w:t>
      </w:r>
      <w:r w:rsidR="00E67057" w:rsidRPr="007C6199">
        <w:rPr>
          <w:rFonts w:ascii="Calibri" w:hAnsi="Calibri" w:cs="Arial"/>
          <w:sz w:val="18"/>
          <w:szCs w:val="18"/>
        </w:rPr>
        <w:t>9</w:t>
      </w:r>
      <w:r w:rsidR="00155B44" w:rsidRPr="007C6199">
        <w:rPr>
          <w:rFonts w:ascii="Calibri" w:hAnsi="Calibri" w:cs="Arial"/>
          <w:sz w:val="18"/>
          <w:szCs w:val="18"/>
        </w:rPr>
        <w:t>.</w:t>
      </w:r>
    </w:p>
    <w:p w14:paraId="308DB420"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08DB421"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308DB422" w14:textId="2CC1E97B"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Required U-factor</w:t>
      </w:r>
      <w:r w:rsidR="00201E69" w:rsidRPr="007C6199">
        <w:rPr>
          <w:rFonts w:ascii="Calibri" w:hAnsi="Calibri" w:cs="Arial"/>
          <w:sz w:val="18"/>
          <w:szCs w:val="18"/>
        </w:rPr>
        <w:t xml:space="preserve"> from </w:t>
      </w:r>
      <w:r w:rsidR="00A9381B" w:rsidRPr="007C6199">
        <w:rPr>
          <w:rFonts w:ascii="Calibri" w:hAnsi="Calibri" w:cs="Arial"/>
          <w:sz w:val="18"/>
          <w:szCs w:val="18"/>
        </w:rPr>
        <w:t>Table 150.1-A or 150.1-B</w:t>
      </w:r>
      <w:r w:rsidRPr="007C6199">
        <w:rPr>
          <w:rFonts w:ascii="Calibri" w:hAnsi="Calibri" w:cs="Arial"/>
          <w:sz w:val="18"/>
          <w:szCs w:val="18"/>
        </w:rPr>
        <w:t>: Based on assembly type and climate zone.</w:t>
      </w:r>
    </w:p>
    <w:p w14:paraId="308DB423" w14:textId="77777777" w:rsidR="00201E69" w:rsidRPr="007C6199" w:rsidRDefault="00201E69"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24" w14:textId="77777777" w:rsidR="000364DC" w:rsidRPr="007C6199" w:rsidRDefault="000364DC" w:rsidP="003F64CF">
      <w:pPr>
        <w:rPr>
          <w:rFonts w:ascii="Calibri" w:hAnsi="Calibri" w:cs="Arial"/>
          <w:b/>
          <w:sz w:val="18"/>
          <w:szCs w:val="18"/>
        </w:rPr>
      </w:pPr>
    </w:p>
    <w:p w14:paraId="308DB425" w14:textId="1A34A03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D.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Mass</w:t>
      </w:r>
      <w:r w:rsidR="00201E69" w:rsidRPr="007C6199">
        <w:rPr>
          <w:rFonts w:ascii="Calibri" w:hAnsi="Calibri" w:cs="Arial"/>
          <w:b/>
          <w:sz w:val="18"/>
          <w:szCs w:val="18"/>
        </w:rPr>
        <w:t xml:space="preserve"> Walls</w:t>
      </w:r>
    </w:p>
    <w:p w14:paraId="308DB426"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27"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Walls Above Grade: Yes or No.</w:t>
      </w:r>
    </w:p>
    <w:p w14:paraId="308DB428" w14:textId="3A84EC9E"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Type: </w:t>
      </w:r>
      <w:r w:rsidR="00D04FD6" w:rsidRPr="007C6199">
        <w:rPr>
          <w:rFonts w:ascii="Calibri" w:hAnsi="Calibri" w:cs="Arial"/>
          <w:sz w:val="18"/>
          <w:szCs w:val="18"/>
        </w:rPr>
        <w:t xml:space="preserve">Clay Brick, Clay Hollow Unit, CMU Light Weight, CMU Medium Weight, CMU Normal Weight, </w:t>
      </w:r>
      <w:r w:rsidR="00C76FD1" w:rsidRPr="007C6199">
        <w:rPr>
          <w:rFonts w:ascii="Calibri" w:hAnsi="Calibri" w:cs="Arial"/>
          <w:sz w:val="18"/>
          <w:szCs w:val="18"/>
        </w:rPr>
        <w:t>C</w:t>
      </w:r>
      <w:r w:rsidR="00D04FD6" w:rsidRPr="007C6199">
        <w:rPr>
          <w:rFonts w:ascii="Calibri" w:hAnsi="Calibri" w:cs="Arial"/>
          <w:sz w:val="18"/>
          <w:szCs w:val="18"/>
        </w:rPr>
        <w:t>oncrete</w:t>
      </w:r>
      <w:r w:rsidRPr="007C6199">
        <w:rPr>
          <w:rFonts w:ascii="Calibri" w:hAnsi="Calibri" w:cs="Arial"/>
          <w:sz w:val="18"/>
          <w:szCs w:val="18"/>
        </w:rPr>
        <w:t>. See JA4 for guidance.</w:t>
      </w:r>
    </w:p>
    <w:p w14:paraId="308DB429" w14:textId="3804C8D2"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Thickness: Thickness </w:t>
      </w:r>
      <w:r w:rsidR="00201E69" w:rsidRPr="007C6199">
        <w:rPr>
          <w:rFonts w:ascii="Calibri" w:hAnsi="Calibri" w:cs="Arial"/>
          <w:sz w:val="18"/>
          <w:szCs w:val="18"/>
        </w:rPr>
        <w:t xml:space="preserve">(in inches) </w:t>
      </w:r>
      <w:r w:rsidRPr="007C6199">
        <w:rPr>
          <w:rFonts w:ascii="Calibri" w:hAnsi="Calibri" w:cs="Arial"/>
          <w:sz w:val="18"/>
          <w:szCs w:val="18"/>
        </w:rPr>
        <w:t>of mass.</w:t>
      </w:r>
    </w:p>
    <w:p w14:paraId="67C1D328" w14:textId="77777777" w:rsidR="00713403" w:rsidRPr="008511A8" w:rsidRDefault="00713403" w:rsidP="00713403">
      <w:pPr>
        <w:pStyle w:val="ListParagraph"/>
        <w:numPr>
          <w:ilvl w:val="0"/>
          <w:numId w:val="5"/>
        </w:numPr>
        <w:contextualSpacing/>
        <w:rPr>
          <w:rFonts w:ascii="Calibri" w:hAnsi="Calibri" w:cs="Arial"/>
          <w:sz w:val="18"/>
          <w:szCs w:val="18"/>
        </w:rPr>
      </w:pPr>
      <w:r w:rsidRPr="008511A8">
        <w:rPr>
          <w:rFonts w:ascii="Calibri" w:hAnsi="Calibri" w:cs="Arial"/>
          <w:sz w:val="18"/>
          <w:szCs w:val="18"/>
        </w:rPr>
        <w:t>Appendix JA4 Reference Table: Table number used to determine the R-value or U-factor (e.g., an ICF wall is 4.3.13).</w:t>
      </w:r>
    </w:p>
    <w:p w14:paraId="2A98E932" w14:textId="59CED174" w:rsidR="00713403" w:rsidRPr="002A30A0" w:rsidRDefault="00713403" w:rsidP="00713403">
      <w:pPr>
        <w:pStyle w:val="ListParagraph"/>
        <w:numPr>
          <w:ilvl w:val="0"/>
          <w:numId w:val="5"/>
        </w:numPr>
        <w:contextualSpacing/>
        <w:rPr>
          <w:rFonts w:ascii="Calibri" w:hAnsi="Calibri" w:cs="Arial"/>
          <w:sz w:val="18"/>
          <w:szCs w:val="18"/>
        </w:rPr>
      </w:pPr>
      <w:r w:rsidRPr="002A30A0">
        <w:rPr>
          <w:rFonts w:ascii="Calibri" w:hAnsi="Calibri" w:cs="Arial"/>
          <w:sz w:val="18"/>
          <w:szCs w:val="18"/>
        </w:rPr>
        <w:t>Appendix JA4 Reference Cell: Cell number used to determine the R-value or U-factor (e.g., an 8-inch thick ICF wall with 2 inches of EPS (R-15.4) is C1).</w:t>
      </w:r>
    </w:p>
    <w:p w14:paraId="4B7C5711" w14:textId="4383089C" w:rsidR="00C2494A" w:rsidRPr="007C6199" w:rsidRDefault="00C2494A" w:rsidP="007C6199">
      <w:pPr>
        <w:pStyle w:val="ListParagraph"/>
        <w:ind w:hanging="450"/>
        <w:contextualSpacing/>
        <w:rPr>
          <w:rFonts w:ascii="Calibri" w:hAnsi="Calibri" w:cs="Arial"/>
          <w:sz w:val="18"/>
          <w:szCs w:val="18"/>
        </w:rPr>
      </w:pPr>
      <w:r w:rsidRPr="007C6199">
        <w:rPr>
          <w:rFonts w:ascii="Calibri" w:hAnsi="Calibri" w:cs="Arial"/>
          <w:sz w:val="18"/>
          <w:szCs w:val="18"/>
        </w:rPr>
        <w:t xml:space="preserve">7-8.    Proposed Exterior Insulation R-value or U-factor: Enter the R-value or U-factor of proposed insulation on the outside surface of the mass wall. See JA4 for guidance. Use the same descriptor (R-value or U-factor) throughout Table D. </w:t>
      </w:r>
    </w:p>
    <w:p w14:paraId="114E650D" w14:textId="01A20060" w:rsidR="00C2494A" w:rsidRPr="007C6199" w:rsidRDefault="00C2494A" w:rsidP="00895C3E">
      <w:pPr>
        <w:pStyle w:val="ListParagraph"/>
        <w:ind w:hanging="540"/>
        <w:contextualSpacing/>
        <w:rPr>
          <w:rFonts w:ascii="Calibri" w:hAnsi="Calibri" w:cs="Arial"/>
          <w:sz w:val="18"/>
          <w:szCs w:val="18"/>
        </w:rPr>
      </w:pPr>
      <w:r w:rsidRPr="007C6199">
        <w:rPr>
          <w:rFonts w:ascii="Calibri" w:hAnsi="Calibri" w:cs="Arial"/>
          <w:sz w:val="18"/>
          <w:szCs w:val="18"/>
        </w:rPr>
        <w:t xml:space="preserve">9-10.   </w:t>
      </w:r>
      <w:r w:rsidR="00895C3E">
        <w:rPr>
          <w:rFonts w:ascii="Calibri" w:hAnsi="Calibri" w:cs="Arial"/>
          <w:sz w:val="18"/>
          <w:szCs w:val="18"/>
        </w:rPr>
        <w:t xml:space="preserve"> </w:t>
      </w:r>
      <w:r w:rsidRPr="007C6199">
        <w:rPr>
          <w:rFonts w:ascii="Calibri" w:hAnsi="Calibri" w:cs="Arial"/>
          <w:sz w:val="18"/>
          <w:szCs w:val="18"/>
        </w:rPr>
        <w:t xml:space="preserve">Proposed Interior Insulation R-value or U-factor: Enter the R-value </w:t>
      </w:r>
      <w:r w:rsidR="008511A8">
        <w:rPr>
          <w:rFonts w:ascii="Calibri" w:hAnsi="Calibri" w:cs="Arial"/>
          <w:sz w:val="18"/>
          <w:szCs w:val="18"/>
        </w:rPr>
        <w:t>or U-facto</w:t>
      </w:r>
      <w:r w:rsidRPr="007C6199">
        <w:rPr>
          <w:rFonts w:ascii="Calibri" w:hAnsi="Calibri" w:cs="Arial"/>
          <w:sz w:val="18"/>
          <w:szCs w:val="18"/>
        </w:rPr>
        <w:t>) of proposed insulation on the inside surface of the mass wall. See JA4 for guidance. Use the same descriptor (R-value or U-factor) throughout Table D.</w:t>
      </w:r>
    </w:p>
    <w:p w14:paraId="6B6C78C5" w14:textId="77777777" w:rsidR="00C2494A" w:rsidRPr="007C6199" w:rsidRDefault="00C2494A" w:rsidP="00C2494A">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B621A9F" w14:textId="6317787E" w:rsidR="00C2494A" w:rsidRDefault="00C2494A" w:rsidP="00C2494A">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167675B5" w14:textId="45623CBA" w:rsidR="00895C3E" w:rsidRPr="007C6199" w:rsidRDefault="00895C3E" w:rsidP="007C6199">
      <w:pPr>
        <w:ind w:left="720" w:hanging="630"/>
        <w:contextualSpacing/>
        <w:rPr>
          <w:rFonts w:ascii="Calibri" w:hAnsi="Calibri" w:cs="Arial"/>
          <w:sz w:val="18"/>
          <w:szCs w:val="18"/>
        </w:rPr>
      </w:pPr>
      <w:r>
        <w:rPr>
          <w:rFonts w:ascii="Calibri" w:hAnsi="Calibri" w:cs="Arial"/>
          <w:sz w:val="18"/>
          <w:szCs w:val="18"/>
        </w:rPr>
        <w:t xml:space="preserve">13-14.    </w:t>
      </w:r>
      <w:r w:rsidRPr="007C6199">
        <w:rPr>
          <w:rFonts w:ascii="Calibri" w:hAnsi="Calibri" w:cs="Arial"/>
          <w:sz w:val="18"/>
          <w:szCs w:val="18"/>
        </w:rPr>
        <w:t>Required Exterior Insulation R-value or U-factor: The required R-value or U-factor (whichever descriptor was selected in Column 7</w:t>
      </w:r>
      <w:r w:rsidR="008511A8">
        <w:rPr>
          <w:rFonts w:ascii="Calibri" w:hAnsi="Calibri" w:cs="Arial"/>
          <w:sz w:val="18"/>
          <w:szCs w:val="18"/>
        </w:rPr>
        <w:t xml:space="preserve"> or 8</w:t>
      </w:r>
      <w:r w:rsidRPr="007C6199">
        <w:rPr>
          <w:rFonts w:ascii="Calibri" w:hAnsi="Calibri" w:cs="Arial"/>
          <w:sz w:val="18"/>
          <w:szCs w:val="18"/>
        </w:rPr>
        <w:t>) for exterior insulation will be completed based on the Table 150.1-A requirements for the wall type.</w:t>
      </w:r>
    </w:p>
    <w:p w14:paraId="71D2024E" w14:textId="77777777" w:rsidR="00166008" w:rsidRPr="007C6199" w:rsidRDefault="008511A8" w:rsidP="007C6199">
      <w:pPr>
        <w:pStyle w:val="ListParagraph"/>
        <w:ind w:hanging="630"/>
        <w:contextualSpacing/>
        <w:rPr>
          <w:rFonts w:ascii="Calibri" w:hAnsi="Calibri" w:cs="Arial"/>
          <w:sz w:val="18"/>
          <w:szCs w:val="18"/>
        </w:rPr>
      </w:pPr>
      <w:r>
        <w:rPr>
          <w:rFonts w:ascii="Calibri" w:hAnsi="Calibri" w:cs="Arial"/>
          <w:sz w:val="18"/>
          <w:szCs w:val="18"/>
        </w:rPr>
        <w:t xml:space="preserve">15-16.    </w:t>
      </w:r>
      <w:r w:rsidR="00BA5686" w:rsidRPr="007C6199">
        <w:rPr>
          <w:rFonts w:ascii="Calibri" w:hAnsi="Calibri" w:cs="Arial"/>
          <w:sz w:val="18"/>
          <w:szCs w:val="18"/>
        </w:rPr>
        <w:t xml:space="preserve">Required </w:t>
      </w:r>
      <w:r w:rsidR="00166008" w:rsidRPr="007C6199">
        <w:rPr>
          <w:rFonts w:ascii="Calibri" w:hAnsi="Calibri" w:cs="Arial"/>
          <w:sz w:val="18"/>
          <w:szCs w:val="18"/>
        </w:rPr>
        <w:t>Interior Insulation</w:t>
      </w:r>
      <w:r w:rsidR="00BA5686" w:rsidRPr="007C6199">
        <w:rPr>
          <w:rFonts w:ascii="Calibri" w:hAnsi="Calibri" w:cs="Arial"/>
          <w:sz w:val="18"/>
          <w:szCs w:val="18"/>
        </w:rPr>
        <w:t xml:space="preserve"> R-value or U-factor</w:t>
      </w:r>
      <w:r w:rsidR="004B4069" w:rsidRPr="007C6199">
        <w:rPr>
          <w:rFonts w:ascii="Calibri" w:hAnsi="Calibri" w:cs="Arial"/>
          <w:sz w:val="18"/>
          <w:szCs w:val="18"/>
        </w:rPr>
        <w:t xml:space="preserve">: The required </w:t>
      </w:r>
      <w:r w:rsidR="00166008" w:rsidRPr="007C6199">
        <w:rPr>
          <w:rFonts w:ascii="Calibri" w:hAnsi="Calibri" w:cs="Arial"/>
          <w:sz w:val="18"/>
          <w:szCs w:val="18"/>
        </w:rPr>
        <w:t xml:space="preserve">R-value </w:t>
      </w:r>
      <w:r w:rsidR="00D31A17" w:rsidRPr="007C6199">
        <w:rPr>
          <w:rFonts w:ascii="Calibri" w:hAnsi="Calibri" w:cs="Arial"/>
          <w:sz w:val="18"/>
          <w:szCs w:val="18"/>
        </w:rPr>
        <w:t>or U-factor</w:t>
      </w:r>
      <w:r w:rsidR="004B4069" w:rsidRPr="007C6199">
        <w:rPr>
          <w:rFonts w:ascii="Calibri" w:hAnsi="Calibri" w:cs="Arial"/>
          <w:sz w:val="18"/>
          <w:szCs w:val="18"/>
        </w:rPr>
        <w:t xml:space="preserve"> (whichever descriptor </w:t>
      </w:r>
      <w:r w:rsidR="00DD03EB" w:rsidRPr="007C6199">
        <w:rPr>
          <w:rFonts w:ascii="Calibri" w:hAnsi="Calibri" w:cs="Arial"/>
          <w:sz w:val="18"/>
          <w:szCs w:val="18"/>
        </w:rPr>
        <w:t xml:space="preserve">was </w:t>
      </w:r>
      <w:r w:rsidR="004B4069" w:rsidRPr="007C6199">
        <w:rPr>
          <w:rFonts w:ascii="Calibri" w:hAnsi="Calibri" w:cs="Arial"/>
          <w:sz w:val="18"/>
          <w:szCs w:val="18"/>
        </w:rPr>
        <w:t xml:space="preserve">selected in </w:t>
      </w:r>
      <w:r w:rsidR="00C76FD1" w:rsidRPr="007C6199">
        <w:rPr>
          <w:rFonts w:ascii="Calibri" w:hAnsi="Calibri" w:cs="Arial"/>
          <w:sz w:val="18"/>
          <w:szCs w:val="18"/>
        </w:rPr>
        <w:t>C</w:t>
      </w:r>
      <w:r w:rsidR="004B4069" w:rsidRPr="007C6199">
        <w:rPr>
          <w:rFonts w:ascii="Calibri" w:hAnsi="Calibri" w:cs="Arial"/>
          <w:sz w:val="18"/>
          <w:szCs w:val="18"/>
        </w:rPr>
        <w:t xml:space="preserve">olumn </w:t>
      </w:r>
      <w:r>
        <w:rPr>
          <w:rFonts w:ascii="Calibri" w:hAnsi="Calibri" w:cs="Arial"/>
          <w:sz w:val="18"/>
          <w:szCs w:val="18"/>
        </w:rPr>
        <w:t>9 or 10</w:t>
      </w:r>
      <w:r w:rsidR="004B4069" w:rsidRPr="007C6199">
        <w:rPr>
          <w:rFonts w:ascii="Calibri" w:hAnsi="Calibri" w:cs="Arial"/>
          <w:sz w:val="18"/>
          <w:szCs w:val="18"/>
        </w:rPr>
        <w:t>) for interior insulation will be completed based on the Table 150.1-A requirements for the wall type.</w:t>
      </w:r>
      <w:r w:rsidR="00D31A17" w:rsidRPr="007C6199">
        <w:rPr>
          <w:rFonts w:ascii="Calibri" w:hAnsi="Calibri" w:cs="Arial"/>
          <w:sz w:val="18"/>
          <w:szCs w:val="18"/>
        </w:rPr>
        <w:t xml:space="preserve"> </w:t>
      </w:r>
    </w:p>
    <w:p w14:paraId="308DB431" w14:textId="78E6694A" w:rsidR="000364DC" w:rsidRDefault="000364DC" w:rsidP="007C6199">
      <w:pPr>
        <w:pStyle w:val="ListParagraph"/>
        <w:contextualSpacing/>
        <w:rPr>
          <w:rFonts w:ascii="Calibri" w:hAnsi="Calibri" w:cs="Arial"/>
          <w:b/>
          <w:sz w:val="18"/>
          <w:szCs w:val="18"/>
        </w:rPr>
      </w:pPr>
    </w:p>
    <w:p w14:paraId="308DB432" w14:textId="6FF3FED4" w:rsidR="00166008" w:rsidRPr="007C6199" w:rsidRDefault="00166008" w:rsidP="003F64CF">
      <w:pPr>
        <w:rPr>
          <w:rFonts w:ascii="Calibri" w:hAnsi="Calibri" w:cs="Arial"/>
          <w:b/>
          <w:sz w:val="18"/>
          <w:szCs w:val="18"/>
        </w:rPr>
      </w:pPr>
      <w:r w:rsidRPr="007C6199">
        <w:rPr>
          <w:rFonts w:ascii="Calibri" w:hAnsi="Calibri" w:cs="Arial"/>
          <w:b/>
          <w:sz w:val="18"/>
          <w:szCs w:val="18"/>
        </w:rPr>
        <w:lastRenderedPageBreak/>
        <w:t xml:space="preserve">E. </w:t>
      </w:r>
      <w:r w:rsidR="00C97214" w:rsidRPr="007C6199">
        <w:rPr>
          <w:rFonts w:ascii="Calibri" w:hAnsi="Calibri" w:cs="Arial"/>
          <w:b/>
          <w:sz w:val="18"/>
          <w:szCs w:val="18"/>
        </w:rPr>
        <w:t>Slab Insulation</w:t>
      </w:r>
    </w:p>
    <w:p w14:paraId="308DB433" w14:textId="27243E6F" w:rsidR="00166008" w:rsidRPr="007C6199" w:rsidRDefault="00581D2E" w:rsidP="003F64CF">
      <w:pPr>
        <w:ind w:left="270"/>
        <w:rPr>
          <w:rFonts w:ascii="Calibri" w:hAnsi="Calibri" w:cs="Arial"/>
          <w:sz w:val="18"/>
          <w:szCs w:val="18"/>
        </w:rPr>
      </w:pPr>
      <w:r w:rsidRPr="007C6199">
        <w:rPr>
          <w:rFonts w:ascii="Calibri" w:hAnsi="Calibri" w:cs="Arial"/>
          <w:sz w:val="18"/>
          <w:szCs w:val="18"/>
        </w:rPr>
        <w:t xml:space="preserve">This section is for insulation requirements for slab on grade, heated slab and raised concrete floors. </w:t>
      </w:r>
      <w:r w:rsidR="00166008" w:rsidRPr="007C6199">
        <w:rPr>
          <w:rFonts w:ascii="Calibri" w:hAnsi="Calibri" w:cs="Arial"/>
          <w:sz w:val="18"/>
          <w:szCs w:val="18"/>
        </w:rPr>
        <w:t xml:space="preserve">Slab edge performance specifications and installation criteria are found in </w:t>
      </w:r>
      <w:r w:rsidR="00990CAF" w:rsidRPr="007C6199">
        <w:rPr>
          <w:rFonts w:ascii="Calibri" w:hAnsi="Calibri" w:cs="Arial"/>
          <w:sz w:val="18"/>
          <w:szCs w:val="18"/>
        </w:rPr>
        <w:t>Sections</w:t>
      </w:r>
      <w:r w:rsidR="00166008" w:rsidRPr="007C6199">
        <w:rPr>
          <w:rFonts w:ascii="Calibri" w:hAnsi="Calibri" w:cs="Arial"/>
          <w:sz w:val="18"/>
          <w:szCs w:val="18"/>
        </w:rPr>
        <w:t xml:space="preserve"> 150.0(l)</w:t>
      </w:r>
      <w:r w:rsidR="00990CAF" w:rsidRPr="007C6199">
        <w:rPr>
          <w:rFonts w:ascii="Calibri" w:hAnsi="Calibri" w:cs="Arial"/>
          <w:sz w:val="18"/>
          <w:szCs w:val="18"/>
        </w:rPr>
        <w:t xml:space="preserve"> and</w:t>
      </w:r>
      <w:r w:rsidR="00166008" w:rsidRPr="007C6199">
        <w:rPr>
          <w:rFonts w:ascii="Calibri" w:hAnsi="Calibri" w:cs="Arial"/>
          <w:sz w:val="18"/>
          <w:szCs w:val="18"/>
        </w:rPr>
        <w:t xml:space="preserve"> 150.1(c)1D</w:t>
      </w:r>
      <w:r w:rsidR="00990CAF" w:rsidRPr="007C6199">
        <w:rPr>
          <w:rFonts w:ascii="Calibri" w:hAnsi="Calibri" w:cs="Arial"/>
          <w:sz w:val="18"/>
          <w:szCs w:val="18"/>
        </w:rPr>
        <w:t xml:space="preserve"> (Table 150.1-A)</w:t>
      </w:r>
      <w:r w:rsidR="00166008" w:rsidRPr="007C6199">
        <w:rPr>
          <w:rFonts w:ascii="Calibri" w:hAnsi="Calibri" w:cs="Arial"/>
          <w:sz w:val="18"/>
          <w:szCs w:val="18"/>
        </w:rPr>
        <w:t xml:space="preserve">. Requirements vary by climate zone and slab conditions. </w:t>
      </w:r>
      <w:r w:rsidRPr="007C6199">
        <w:rPr>
          <w:rFonts w:ascii="Calibri" w:hAnsi="Calibri" w:cs="Arial"/>
          <w:sz w:val="18"/>
          <w:szCs w:val="18"/>
        </w:rPr>
        <w:t>Heated slab insulation requirements are from Table 110.8-A.</w:t>
      </w:r>
    </w:p>
    <w:p w14:paraId="308DB435" w14:textId="77777777" w:rsidR="00166008" w:rsidRPr="007C6199" w:rsidRDefault="0016600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Floor type: Types include </w:t>
      </w:r>
      <w:r w:rsidR="00990CAF" w:rsidRPr="007C6199">
        <w:rPr>
          <w:rFonts w:ascii="Calibri" w:hAnsi="Calibri" w:cs="Arial"/>
          <w:sz w:val="18"/>
          <w:szCs w:val="18"/>
        </w:rPr>
        <w:t>s</w:t>
      </w:r>
      <w:r w:rsidRPr="007C6199">
        <w:rPr>
          <w:rFonts w:ascii="Calibri" w:hAnsi="Calibri" w:cs="Arial"/>
          <w:sz w:val="18"/>
          <w:szCs w:val="18"/>
        </w:rPr>
        <w:t>lab</w:t>
      </w:r>
      <w:r w:rsidR="00990CAF" w:rsidRPr="007C6199">
        <w:rPr>
          <w:rFonts w:ascii="Calibri" w:hAnsi="Calibri" w:cs="Arial"/>
          <w:sz w:val="18"/>
          <w:szCs w:val="18"/>
        </w:rPr>
        <w:t>-on-grade</w:t>
      </w:r>
      <w:r w:rsidR="004B4069" w:rsidRPr="007C6199">
        <w:rPr>
          <w:rFonts w:ascii="Calibri" w:hAnsi="Calibri" w:cs="Arial"/>
          <w:sz w:val="18"/>
          <w:szCs w:val="18"/>
        </w:rPr>
        <w:t xml:space="preserve"> or</w:t>
      </w:r>
      <w:r w:rsidRPr="007C6199">
        <w:rPr>
          <w:rFonts w:ascii="Calibri" w:hAnsi="Calibri" w:cs="Arial"/>
          <w:sz w:val="18"/>
          <w:szCs w:val="18"/>
        </w:rPr>
        <w:t xml:space="preserve"> raised slab. </w:t>
      </w:r>
    </w:p>
    <w:p w14:paraId="308DB436" w14:textId="77777777" w:rsidR="003442B3" w:rsidRPr="007C6199" w:rsidRDefault="004B4069" w:rsidP="001F3969">
      <w:pPr>
        <w:numPr>
          <w:ilvl w:val="0"/>
          <w:numId w:val="15"/>
        </w:numPr>
        <w:rPr>
          <w:rFonts w:ascii="Calibri" w:hAnsi="Calibri" w:cs="Arial"/>
          <w:sz w:val="18"/>
          <w:szCs w:val="18"/>
        </w:rPr>
      </w:pPr>
      <w:r w:rsidRPr="007C6199">
        <w:rPr>
          <w:rFonts w:ascii="Calibri" w:hAnsi="Calibri" w:cs="Arial"/>
          <w:sz w:val="18"/>
          <w:szCs w:val="18"/>
        </w:rPr>
        <w:t>S</w:t>
      </w:r>
      <w:r w:rsidR="003442B3" w:rsidRPr="007C6199">
        <w:rPr>
          <w:rFonts w:ascii="Calibri" w:hAnsi="Calibri" w:cs="Arial"/>
          <w:sz w:val="18"/>
          <w:szCs w:val="18"/>
        </w:rPr>
        <w:t>lab</w:t>
      </w:r>
      <w:r w:rsidRPr="007C6199">
        <w:rPr>
          <w:rFonts w:ascii="Calibri" w:hAnsi="Calibri" w:cs="Arial"/>
          <w:sz w:val="18"/>
          <w:szCs w:val="18"/>
        </w:rPr>
        <w:t xml:space="preserve">-on-grade </w:t>
      </w:r>
      <w:r w:rsidR="003442B3" w:rsidRPr="007C6199">
        <w:rPr>
          <w:rFonts w:ascii="Calibri" w:hAnsi="Calibri" w:cs="Arial"/>
          <w:sz w:val="18"/>
          <w:szCs w:val="18"/>
        </w:rPr>
        <w:t xml:space="preserve">floors require slab edge insulation in climate zone 16 only. </w:t>
      </w:r>
    </w:p>
    <w:p w14:paraId="308DB437" w14:textId="4457EA65" w:rsidR="003442B3" w:rsidRPr="007C6199" w:rsidRDefault="003442B3" w:rsidP="001F3969">
      <w:pPr>
        <w:numPr>
          <w:ilvl w:val="0"/>
          <w:numId w:val="15"/>
        </w:numPr>
        <w:rPr>
          <w:rFonts w:ascii="Calibri" w:hAnsi="Calibri" w:cs="Arial"/>
          <w:sz w:val="18"/>
          <w:szCs w:val="18"/>
        </w:rPr>
      </w:pPr>
      <w:r w:rsidRPr="007C6199">
        <w:rPr>
          <w:rFonts w:ascii="Calibri" w:hAnsi="Calibri" w:cs="Arial"/>
          <w:sz w:val="18"/>
          <w:szCs w:val="18"/>
        </w:rPr>
        <w:t>Raised slab</w:t>
      </w:r>
      <w:r w:rsidR="00DD03C8" w:rsidRPr="007C6199">
        <w:rPr>
          <w:rFonts w:ascii="Calibri" w:hAnsi="Calibri" w:cs="Arial"/>
          <w:sz w:val="18"/>
          <w:szCs w:val="18"/>
        </w:rPr>
        <w:t>s</w:t>
      </w:r>
      <w:r w:rsidRPr="007C6199">
        <w:rPr>
          <w:rFonts w:ascii="Calibri" w:hAnsi="Calibri" w:cs="Arial"/>
          <w:sz w:val="18"/>
          <w:szCs w:val="18"/>
        </w:rPr>
        <w:t xml:space="preserve"> must be insulated to R8 in climate zones 1, 2, 11, 13, 14 and 16, R-4 in climate zones 12 and 15, and </w:t>
      </w:r>
      <w:r w:rsidR="00594388" w:rsidRPr="007C6199">
        <w:rPr>
          <w:rFonts w:ascii="Calibri" w:hAnsi="Calibri" w:cs="Arial"/>
          <w:sz w:val="18"/>
          <w:szCs w:val="18"/>
        </w:rPr>
        <w:t xml:space="preserve">no insulation is required in </w:t>
      </w:r>
      <w:r w:rsidRPr="007C6199">
        <w:rPr>
          <w:rFonts w:ascii="Calibri" w:hAnsi="Calibri" w:cs="Arial"/>
          <w:sz w:val="18"/>
          <w:szCs w:val="18"/>
        </w:rPr>
        <w:t>climate zones 3-10</w:t>
      </w:r>
      <w:r w:rsidR="00594388" w:rsidRPr="007C6199">
        <w:rPr>
          <w:rFonts w:ascii="Calibri" w:hAnsi="Calibri" w:cs="Arial"/>
          <w:sz w:val="18"/>
          <w:szCs w:val="18"/>
        </w:rPr>
        <w:t>.</w:t>
      </w:r>
    </w:p>
    <w:p w14:paraId="308DB438" w14:textId="4AD5F774" w:rsidR="004B4069" w:rsidRPr="007C6199" w:rsidRDefault="00A115C0"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R-value</w:t>
      </w:r>
      <w:r w:rsidR="004B4069" w:rsidRPr="007C6199">
        <w:rPr>
          <w:rFonts w:ascii="Calibri" w:hAnsi="Calibri" w:cs="Arial"/>
          <w:sz w:val="18"/>
          <w:szCs w:val="18"/>
        </w:rPr>
        <w:t xml:space="preserve">: When required, insulation can be specified by either R-value or U-factor. </w:t>
      </w:r>
      <w:r w:rsidR="00990CAF" w:rsidRPr="007C6199">
        <w:rPr>
          <w:rFonts w:ascii="Calibri" w:hAnsi="Calibri" w:cs="Arial"/>
          <w:sz w:val="18"/>
          <w:szCs w:val="18"/>
        </w:rPr>
        <w:t xml:space="preserve">If specifying </w:t>
      </w:r>
      <w:r w:rsidR="004B4069" w:rsidRPr="007C6199">
        <w:rPr>
          <w:rFonts w:ascii="Calibri" w:hAnsi="Calibri" w:cs="Arial"/>
          <w:sz w:val="18"/>
          <w:szCs w:val="18"/>
        </w:rPr>
        <w:t xml:space="preserve">an R-value </w:t>
      </w:r>
      <w:r w:rsidR="00990CAF" w:rsidRPr="007C6199">
        <w:rPr>
          <w:rFonts w:ascii="Calibri" w:hAnsi="Calibri" w:cs="Arial"/>
          <w:sz w:val="18"/>
          <w:szCs w:val="18"/>
        </w:rPr>
        <w:t>complete</w:t>
      </w:r>
      <w:r w:rsidR="004B4069" w:rsidRPr="007C6199">
        <w:rPr>
          <w:rFonts w:ascii="Calibri" w:hAnsi="Calibri" w:cs="Arial"/>
          <w:sz w:val="18"/>
          <w:szCs w:val="18"/>
        </w:rPr>
        <w:t xml:space="preserve"> column 2.</w:t>
      </w:r>
    </w:p>
    <w:p w14:paraId="0D82EB4B" w14:textId="35C5580A" w:rsidR="000B5D58" w:rsidRPr="007C6199" w:rsidRDefault="000B5D58" w:rsidP="000B5D58">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U-Factor: When required, specify the U-factor of the proposed insulation in Column 3.</w:t>
      </w:r>
    </w:p>
    <w:p w14:paraId="308DB43A" w14:textId="48D4C9E8" w:rsidR="00166008" w:rsidRPr="007C6199" w:rsidRDefault="003442B3"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Required Insulation R-value</w:t>
      </w:r>
      <w:r w:rsidR="00166008" w:rsidRPr="007C6199">
        <w:rPr>
          <w:rFonts w:ascii="Calibri" w:hAnsi="Calibri" w:cs="Arial"/>
          <w:sz w:val="18"/>
          <w:szCs w:val="18"/>
        </w:rPr>
        <w:t xml:space="preserve">: </w:t>
      </w:r>
      <w:r w:rsidR="00581D2E" w:rsidRPr="007C6199">
        <w:rPr>
          <w:rFonts w:ascii="Calibri" w:hAnsi="Calibri" w:cs="Arial"/>
          <w:sz w:val="18"/>
          <w:szCs w:val="18"/>
        </w:rPr>
        <w:t>Auto input.</w:t>
      </w:r>
    </w:p>
    <w:p w14:paraId="00CCDE5E" w14:textId="26529898" w:rsidR="000B5D58" w:rsidRPr="007C6199" w:rsidRDefault="000B5D5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Required Insulation U-factor: </w:t>
      </w:r>
      <w:r w:rsidR="00581D2E" w:rsidRPr="007C6199">
        <w:rPr>
          <w:rFonts w:ascii="Calibri" w:hAnsi="Calibri" w:cs="Arial"/>
          <w:sz w:val="18"/>
          <w:szCs w:val="18"/>
        </w:rPr>
        <w:t>Auto input.</w:t>
      </w:r>
    </w:p>
    <w:p w14:paraId="308DB43C" w14:textId="77777777" w:rsidR="00201E69" w:rsidRPr="007C6199" w:rsidRDefault="00201E69"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3D" w14:textId="77777777" w:rsidR="00DD03EB" w:rsidRPr="007C6199" w:rsidRDefault="00DD03EB" w:rsidP="003F64CF">
      <w:pPr>
        <w:pStyle w:val="ListParagraph"/>
        <w:contextualSpacing/>
        <w:rPr>
          <w:rFonts w:ascii="Calibri" w:hAnsi="Calibri" w:cs="Arial"/>
          <w:sz w:val="18"/>
          <w:szCs w:val="18"/>
        </w:rPr>
      </w:pPr>
    </w:p>
    <w:p w14:paraId="308DB43E" w14:textId="77777777" w:rsidR="00822D76" w:rsidRPr="007C6199" w:rsidRDefault="00307809" w:rsidP="004358FA">
      <w:pPr>
        <w:ind w:left="1440" w:hanging="720"/>
        <w:rPr>
          <w:rFonts w:ascii="Calibri" w:hAnsi="Calibri" w:cs="Arial"/>
          <w:sz w:val="18"/>
          <w:szCs w:val="18"/>
        </w:rPr>
      </w:pPr>
      <w:r w:rsidRPr="007C6199">
        <w:rPr>
          <w:rFonts w:ascii="Calibri" w:hAnsi="Calibri" w:cs="Arial"/>
          <w:sz w:val="18"/>
          <w:szCs w:val="18"/>
        </w:rPr>
        <w:t>NOTE:</w:t>
      </w:r>
      <w:r w:rsidRPr="007C6199">
        <w:rPr>
          <w:rFonts w:ascii="Calibri" w:hAnsi="Calibri" w:cs="Arial"/>
          <w:sz w:val="18"/>
          <w:szCs w:val="18"/>
        </w:rPr>
        <w:tab/>
      </w:r>
      <w:r w:rsidR="00822D76" w:rsidRPr="007C6199">
        <w:rPr>
          <w:rFonts w:ascii="Calibri" w:hAnsi="Calibri" w:cs="Arial"/>
          <w:sz w:val="18"/>
          <w:szCs w:val="18"/>
        </w:rPr>
        <w:t>A suggestion is provided</w:t>
      </w:r>
      <w:r w:rsidRPr="007C6199">
        <w:rPr>
          <w:rFonts w:ascii="Calibri" w:hAnsi="Calibri" w:cs="Arial"/>
          <w:sz w:val="18"/>
          <w:szCs w:val="18"/>
        </w:rPr>
        <w:t xml:space="preserve"> to highlight that there is a </w:t>
      </w:r>
      <w:r w:rsidR="00822D76" w:rsidRPr="007C6199">
        <w:rPr>
          <w:rFonts w:ascii="Calibri" w:hAnsi="Calibri" w:cs="Arial"/>
          <w:sz w:val="18"/>
          <w:szCs w:val="18"/>
        </w:rPr>
        <w:t>mandatory slab edge insulation requirement</w:t>
      </w:r>
      <w:r w:rsidRPr="007C6199">
        <w:rPr>
          <w:rFonts w:ascii="Calibri" w:hAnsi="Calibri" w:cs="Arial"/>
          <w:sz w:val="18"/>
          <w:szCs w:val="18"/>
        </w:rPr>
        <w:t xml:space="preserve"> for heated slab floors</w:t>
      </w:r>
      <w:r w:rsidR="00822D76" w:rsidRPr="007C6199">
        <w:rPr>
          <w:rFonts w:ascii="Calibri" w:hAnsi="Calibri" w:cs="Arial"/>
          <w:sz w:val="18"/>
          <w:szCs w:val="18"/>
        </w:rPr>
        <w:t xml:space="preserve">. Since mandatory requirements are not listed on the Certificate of Compliance, this is </w:t>
      </w:r>
      <w:r w:rsidRPr="007C6199">
        <w:rPr>
          <w:rFonts w:ascii="Calibri" w:hAnsi="Calibri" w:cs="Arial"/>
          <w:sz w:val="18"/>
          <w:szCs w:val="18"/>
        </w:rPr>
        <w:t>provided for information purposes only.</w:t>
      </w:r>
      <w:r w:rsidR="00990CAF" w:rsidRPr="007C6199">
        <w:rPr>
          <w:rFonts w:ascii="Calibri" w:hAnsi="Calibri" w:cs="Arial"/>
          <w:sz w:val="18"/>
          <w:szCs w:val="18"/>
        </w:rPr>
        <w:t xml:space="preserve"> The specific requirements are in Sections 110.8(g) and Table 110.8-A.</w:t>
      </w:r>
    </w:p>
    <w:p w14:paraId="308DB43F" w14:textId="77777777" w:rsidR="00166008" w:rsidRPr="007C6199" w:rsidRDefault="00166008" w:rsidP="003F64CF">
      <w:pPr>
        <w:pStyle w:val="ListParagraph"/>
        <w:contextualSpacing/>
        <w:rPr>
          <w:rFonts w:ascii="Calibri" w:hAnsi="Calibri" w:cs="Arial"/>
          <w:sz w:val="18"/>
          <w:szCs w:val="18"/>
        </w:rPr>
      </w:pPr>
    </w:p>
    <w:p w14:paraId="4C2DF1FB" w14:textId="49B4D024" w:rsidR="00885DB0" w:rsidRPr="007C6199" w:rsidRDefault="00885DB0" w:rsidP="003F64CF">
      <w:pPr>
        <w:keepNext/>
        <w:rPr>
          <w:rFonts w:ascii="Calibri" w:hAnsi="Calibri" w:cs="Arial"/>
          <w:b/>
          <w:sz w:val="18"/>
          <w:szCs w:val="18"/>
        </w:rPr>
      </w:pPr>
      <w:r w:rsidRPr="007C6199">
        <w:rPr>
          <w:rFonts w:ascii="Calibri" w:hAnsi="Calibri" w:cs="Arial"/>
          <w:b/>
          <w:sz w:val="18"/>
          <w:szCs w:val="18"/>
        </w:rPr>
        <w:t>F. Ceiling</w:t>
      </w:r>
      <w:r w:rsidR="007B13B6" w:rsidRPr="007C6199">
        <w:rPr>
          <w:rFonts w:ascii="Calibri" w:hAnsi="Calibri" w:cs="Arial"/>
          <w:b/>
          <w:sz w:val="18"/>
          <w:szCs w:val="18"/>
        </w:rPr>
        <w:t>/Roof</w:t>
      </w:r>
      <w:r w:rsidRPr="007C6199">
        <w:rPr>
          <w:rFonts w:ascii="Calibri" w:hAnsi="Calibri" w:cs="Arial"/>
          <w:b/>
          <w:sz w:val="18"/>
          <w:szCs w:val="18"/>
        </w:rPr>
        <w:t xml:space="preserve"> Insulation</w:t>
      </w:r>
    </w:p>
    <w:p w14:paraId="02853D72" w14:textId="18D8D207" w:rsidR="00885DB0" w:rsidRPr="007C6199" w:rsidRDefault="004C349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Option</w:t>
      </w:r>
      <w:r w:rsidR="00451DE3" w:rsidRPr="007C6199">
        <w:rPr>
          <w:rFonts w:ascii="Calibri" w:hAnsi="Calibri" w:cs="Arial"/>
          <w:sz w:val="18"/>
          <w:szCs w:val="18"/>
        </w:rPr>
        <w:t xml:space="preserve"> (B or C)</w:t>
      </w:r>
      <w:r w:rsidRPr="007C6199">
        <w:rPr>
          <w:rFonts w:ascii="Calibri" w:hAnsi="Calibri" w:cs="Arial"/>
          <w:sz w:val="18"/>
          <w:szCs w:val="18"/>
        </w:rPr>
        <w:t>:  Option B (</w:t>
      </w:r>
      <w:r w:rsidR="00A9381B" w:rsidRPr="007C6199">
        <w:rPr>
          <w:rFonts w:ascii="Calibri" w:hAnsi="Calibri" w:cs="Arial"/>
          <w:sz w:val="18"/>
          <w:szCs w:val="18"/>
        </w:rPr>
        <w:t xml:space="preserve">may require </w:t>
      </w:r>
      <w:r w:rsidRPr="007C6199">
        <w:rPr>
          <w:rFonts w:ascii="Calibri" w:hAnsi="Calibri" w:cs="Arial"/>
          <w:sz w:val="18"/>
          <w:szCs w:val="18"/>
        </w:rPr>
        <w:t>Below Roof Deck Insulation</w:t>
      </w:r>
      <w:r w:rsidR="002F71A0" w:rsidRPr="007C6199">
        <w:rPr>
          <w:rFonts w:ascii="Calibri" w:hAnsi="Calibri" w:cs="Arial"/>
          <w:sz w:val="18"/>
          <w:szCs w:val="18"/>
        </w:rPr>
        <w:t>), or Option C</w:t>
      </w:r>
      <w:r w:rsidR="001C099B" w:rsidRPr="007C6199">
        <w:rPr>
          <w:rFonts w:ascii="Calibri" w:hAnsi="Calibri" w:cs="Arial"/>
          <w:sz w:val="18"/>
          <w:szCs w:val="18"/>
        </w:rPr>
        <w:t xml:space="preserve"> (requires </w:t>
      </w:r>
      <w:r w:rsidR="00451DE3" w:rsidRPr="007C6199">
        <w:rPr>
          <w:rFonts w:ascii="Calibri" w:hAnsi="Calibri" w:cs="Arial"/>
          <w:sz w:val="18"/>
          <w:szCs w:val="18"/>
        </w:rPr>
        <w:t xml:space="preserve">any </w:t>
      </w:r>
      <w:r w:rsidR="001C099B" w:rsidRPr="007C6199">
        <w:rPr>
          <w:rFonts w:ascii="Calibri" w:hAnsi="Calibri" w:cs="Arial"/>
          <w:sz w:val="18"/>
          <w:szCs w:val="18"/>
        </w:rPr>
        <w:t>ducts in conditioned space)</w:t>
      </w:r>
      <w:r w:rsidR="002F71A0" w:rsidRPr="007C6199">
        <w:rPr>
          <w:rFonts w:ascii="Calibri" w:hAnsi="Calibri" w:cs="Arial"/>
          <w:sz w:val="18"/>
          <w:szCs w:val="18"/>
        </w:rPr>
        <w:t>.</w:t>
      </w:r>
    </w:p>
    <w:p w14:paraId="5D072CED" w14:textId="65B88CF4"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Air Space</w:t>
      </w:r>
      <w:r w:rsidR="00D64D9B" w:rsidRPr="007C6199">
        <w:rPr>
          <w:rFonts w:ascii="Calibri" w:hAnsi="Calibri" w:cs="Arial"/>
          <w:sz w:val="18"/>
          <w:szCs w:val="18"/>
        </w:rPr>
        <w:t xml:space="preserve"> Required</w:t>
      </w:r>
      <w:r w:rsidRPr="007C6199">
        <w:rPr>
          <w:rFonts w:ascii="Calibri" w:hAnsi="Calibri" w:cs="Arial"/>
          <w:sz w:val="18"/>
          <w:szCs w:val="18"/>
        </w:rPr>
        <w:t>: Yes or No.</w:t>
      </w:r>
      <w:r w:rsidR="00D64D9B" w:rsidRPr="007C6199">
        <w:rPr>
          <w:rFonts w:ascii="Calibri" w:hAnsi="Calibri" w:cs="Arial"/>
          <w:sz w:val="18"/>
          <w:szCs w:val="18"/>
        </w:rPr>
        <w:t xml:space="preserve"> If the climate zone and attic/roof option selected require roof deck insulation, an air space is required.</w:t>
      </w:r>
    </w:p>
    <w:p w14:paraId="1C0AFEA1" w14:textId="34108F22" w:rsidR="00EE203D"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Proposed </w:t>
      </w:r>
      <w:r w:rsidR="00EE203D" w:rsidRPr="007C6199">
        <w:rPr>
          <w:rFonts w:ascii="Calibri" w:hAnsi="Calibri" w:cs="Arial"/>
          <w:sz w:val="18"/>
          <w:szCs w:val="18"/>
        </w:rPr>
        <w:t xml:space="preserve">Below Roof Deck R-value: </w:t>
      </w:r>
      <w:r w:rsidR="005848A7" w:rsidRPr="007C6199">
        <w:rPr>
          <w:rFonts w:ascii="Calibri" w:hAnsi="Calibri" w:cs="Arial"/>
          <w:sz w:val="18"/>
          <w:szCs w:val="18"/>
        </w:rPr>
        <w:t xml:space="preserve">Whether below roof deck insulation is required </w:t>
      </w:r>
      <w:r w:rsidR="00EE203D" w:rsidRPr="007C6199">
        <w:rPr>
          <w:rFonts w:ascii="Calibri" w:hAnsi="Calibri" w:cs="Arial"/>
          <w:sz w:val="18"/>
          <w:szCs w:val="18"/>
        </w:rPr>
        <w:t>will vary depending on climate zone.</w:t>
      </w:r>
    </w:p>
    <w:p w14:paraId="58DC1307" w14:textId="7A4FC873" w:rsidR="002F71A0"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Proposed Ceiling </w:t>
      </w:r>
      <w:r w:rsidR="002F71A0" w:rsidRPr="007C6199">
        <w:rPr>
          <w:rFonts w:ascii="Calibri" w:hAnsi="Calibri" w:cs="Arial"/>
          <w:sz w:val="18"/>
          <w:szCs w:val="18"/>
        </w:rPr>
        <w:t xml:space="preserve">Insulation R-value: The required insulation R-value will vary depending on </w:t>
      </w:r>
      <w:r w:rsidR="005848A7" w:rsidRPr="007C6199">
        <w:rPr>
          <w:rFonts w:ascii="Calibri" w:hAnsi="Calibri" w:cs="Arial"/>
          <w:sz w:val="18"/>
          <w:szCs w:val="18"/>
        </w:rPr>
        <w:t xml:space="preserve">the option and </w:t>
      </w:r>
      <w:r w:rsidR="002F71A0" w:rsidRPr="007C6199">
        <w:rPr>
          <w:rFonts w:ascii="Calibri" w:hAnsi="Calibri" w:cs="Arial"/>
          <w:sz w:val="18"/>
          <w:szCs w:val="18"/>
        </w:rPr>
        <w:t>climate zone.</w:t>
      </w:r>
    </w:p>
    <w:p w14:paraId="3935B6B7" w14:textId="0B99AD84" w:rsidR="00D64D9B"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Required </w:t>
      </w:r>
      <w:r w:rsidR="00A9381B" w:rsidRPr="007C6199">
        <w:rPr>
          <w:rFonts w:ascii="Calibri" w:hAnsi="Calibri" w:cs="Arial"/>
          <w:sz w:val="18"/>
          <w:szCs w:val="18"/>
        </w:rPr>
        <w:t>Below Roof Deck R-value: This field will be auto populated. The required below roof deck R-value will vary depen</w:t>
      </w:r>
      <w:r w:rsidR="005848A7" w:rsidRPr="007C6199">
        <w:rPr>
          <w:rFonts w:ascii="Calibri" w:hAnsi="Calibri" w:cs="Arial"/>
          <w:sz w:val="18"/>
          <w:szCs w:val="18"/>
        </w:rPr>
        <w:t>ding on option and climate zone</w:t>
      </w:r>
      <w:r w:rsidR="00A9381B" w:rsidRPr="007C6199">
        <w:rPr>
          <w:rFonts w:ascii="Calibri" w:hAnsi="Calibri" w:cs="Arial"/>
          <w:sz w:val="18"/>
          <w:szCs w:val="18"/>
        </w:rPr>
        <w:t>.</w:t>
      </w:r>
    </w:p>
    <w:p w14:paraId="594A3DE1" w14:textId="24E8AD98" w:rsidR="00A9381B" w:rsidRPr="007C6199" w:rsidRDefault="00A9381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Required Ceiling Insulation R-value: This field will be auto populated. The required insulation R-value will vary depending on </w:t>
      </w:r>
      <w:r w:rsidR="005848A7" w:rsidRPr="007C6199">
        <w:rPr>
          <w:rFonts w:ascii="Calibri" w:hAnsi="Calibri" w:cs="Arial"/>
          <w:sz w:val="18"/>
          <w:szCs w:val="18"/>
        </w:rPr>
        <w:t xml:space="preserve">option and </w:t>
      </w:r>
      <w:r w:rsidRPr="007C6199">
        <w:rPr>
          <w:rFonts w:ascii="Calibri" w:hAnsi="Calibri" w:cs="Arial"/>
          <w:sz w:val="18"/>
          <w:szCs w:val="18"/>
        </w:rPr>
        <w:t>climate zone.</w:t>
      </w:r>
    </w:p>
    <w:p w14:paraId="6BB9334A" w14:textId="19659405"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Radiant Barrier Required?: This field will be auto populated. The radiant barrier requirement will vary depending on </w:t>
      </w:r>
      <w:r w:rsidR="00F73493" w:rsidRPr="007C6199">
        <w:rPr>
          <w:rFonts w:ascii="Calibri" w:hAnsi="Calibri" w:cs="Arial"/>
          <w:sz w:val="18"/>
          <w:szCs w:val="18"/>
        </w:rPr>
        <w:t>option and climate zone.</w:t>
      </w:r>
    </w:p>
    <w:p w14:paraId="5D9EB989" w14:textId="26345219" w:rsidR="002F71A0" w:rsidRPr="007C6199" w:rsidRDefault="00E0065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Comments: Any notes regarding location, unique conditions, or attachments.</w:t>
      </w:r>
    </w:p>
    <w:p w14:paraId="45A06B0E" w14:textId="77777777" w:rsidR="00F73493" w:rsidRPr="007C6199" w:rsidRDefault="00F73493" w:rsidP="00556C2C">
      <w:pPr>
        <w:pStyle w:val="ListParagraph"/>
        <w:keepNext/>
        <w:rPr>
          <w:rFonts w:ascii="Calibri" w:hAnsi="Calibri" w:cs="Arial"/>
          <w:sz w:val="18"/>
          <w:szCs w:val="18"/>
        </w:rPr>
      </w:pPr>
    </w:p>
    <w:p w14:paraId="5A146C4E" w14:textId="77777777" w:rsidR="00951D7E" w:rsidRPr="007C6199" w:rsidRDefault="00F73493" w:rsidP="00556C2C">
      <w:pPr>
        <w:pStyle w:val="ListParagraph"/>
        <w:keepNext/>
        <w:rPr>
          <w:rFonts w:ascii="Calibri" w:hAnsi="Calibri" w:cs="Arial"/>
          <w:sz w:val="18"/>
          <w:szCs w:val="18"/>
        </w:rPr>
      </w:pPr>
      <w:r w:rsidRPr="007C6199">
        <w:rPr>
          <w:rFonts w:ascii="Calibri" w:hAnsi="Calibri" w:cs="Arial"/>
          <w:sz w:val="18"/>
          <w:szCs w:val="18"/>
        </w:rPr>
        <w:t xml:space="preserve">Note: </w:t>
      </w:r>
    </w:p>
    <w:p w14:paraId="43E8F164" w14:textId="1CC08E36" w:rsidR="00951D7E" w:rsidRPr="007C6199" w:rsidRDefault="00951D7E" w:rsidP="00951D7E">
      <w:pPr>
        <w:pStyle w:val="ListParagraph"/>
        <w:keepNext/>
        <w:numPr>
          <w:ilvl w:val="0"/>
          <w:numId w:val="40"/>
        </w:numPr>
        <w:rPr>
          <w:rFonts w:ascii="Calibri" w:hAnsi="Calibri" w:cs="Arial"/>
          <w:sz w:val="18"/>
          <w:szCs w:val="18"/>
        </w:rPr>
      </w:pPr>
      <w:r w:rsidRPr="007C6199">
        <w:rPr>
          <w:rFonts w:ascii="Calibri" w:hAnsi="Calibri" w:cs="Arial"/>
          <w:sz w:val="18"/>
          <w:szCs w:val="18"/>
        </w:rPr>
        <w:t xml:space="preserve">Cathedral ceilings cannot comply with the prescriptive approach. </w:t>
      </w:r>
    </w:p>
    <w:p w14:paraId="0F298861" w14:textId="77777777" w:rsidR="00951D7E" w:rsidRPr="007C6199" w:rsidRDefault="00F73493" w:rsidP="00951D7E">
      <w:pPr>
        <w:pStyle w:val="ListParagraph"/>
        <w:keepNext/>
        <w:numPr>
          <w:ilvl w:val="0"/>
          <w:numId w:val="40"/>
        </w:numPr>
        <w:rPr>
          <w:rFonts w:ascii="Calibri" w:hAnsi="Calibri" w:cs="Arial"/>
          <w:sz w:val="18"/>
          <w:szCs w:val="18"/>
        </w:rPr>
      </w:pPr>
      <w:r w:rsidRPr="007C6199">
        <w:rPr>
          <w:rFonts w:ascii="Calibri" w:hAnsi="Calibri" w:cs="Arial"/>
          <w:sz w:val="18"/>
          <w:szCs w:val="18"/>
        </w:rPr>
        <w:t xml:space="preserve">If attic is unvented, prescriptive compliance cannot be used. </w:t>
      </w:r>
    </w:p>
    <w:p w14:paraId="3637D5F9" w14:textId="4B7CD5F9" w:rsidR="00F73493" w:rsidRPr="007C6199" w:rsidRDefault="00F73493" w:rsidP="00951D7E">
      <w:pPr>
        <w:keepNext/>
        <w:ind w:left="720"/>
        <w:rPr>
          <w:rFonts w:ascii="Calibri" w:hAnsi="Calibri" w:cs="Arial"/>
          <w:sz w:val="18"/>
          <w:szCs w:val="18"/>
        </w:rPr>
      </w:pPr>
      <w:r w:rsidRPr="007C6199">
        <w:rPr>
          <w:rFonts w:ascii="Calibri" w:hAnsi="Calibri" w:cs="Arial"/>
          <w:sz w:val="18"/>
          <w:szCs w:val="18"/>
        </w:rPr>
        <w:t>Compliance may be attempted using the performance approach.</w:t>
      </w:r>
    </w:p>
    <w:p w14:paraId="308DB446" w14:textId="77777777" w:rsidR="00594388" w:rsidRPr="007C6199" w:rsidRDefault="00594388" w:rsidP="003F64CF">
      <w:pPr>
        <w:rPr>
          <w:rFonts w:ascii="Calibri" w:hAnsi="Calibri" w:cs="Arial"/>
          <w:sz w:val="18"/>
          <w:szCs w:val="18"/>
        </w:rPr>
      </w:pPr>
    </w:p>
    <w:p w14:paraId="308DB447" w14:textId="754C28B7"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G. </w:t>
      </w:r>
      <w:r w:rsidR="00C97214" w:rsidRPr="007C6199">
        <w:rPr>
          <w:rFonts w:ascii="Calibri" w:hAnsi="Calibri" w:cs="Arial"/>
          <w:b/>
          <w:sz w:val="18"/>
          <w:szCs w:val="18"/>
        </w:rPr>
        <w:t>Roofing Products (Cool Roof)</w:t>
      </w:r>
    </w:p>
    <w:p w14:paraId="308DB448" w14:textId="68EC4B4C" w:rsidR="00166008" w:rsidRPr="007C6199" w:rsidRDefault="00166008" w:rsidP="003F64CF">
      <w:pPr>
        <w:rPr>
          <w:rFonts w:ascii="Calibri" w:hAnsi="Calibri" w:cs="Arial"/>
          <w:sz w:val="18"/>
          <w:szCs w:val="18"/>
        </w:rPr>
      </w:pPr>
      <w:r w:rsidRPr="007C6199">
        <w:rPr>
          <w:rFonts w:ascii="Calibri" w:hAnsi="Calibri" w:cs="Arial"/>
          <w:sz w:val="18"/>
          <w:szCs w:val="18"/>
        </w:rPr>
        <w:t>Roofing requirements are found in Section</w:t>
      </w:r>
      <w:r w:rsidR="008423A4" w:rsidRPr="007C6199">
        <w:rPr>
          <w:rFonts w:ascii="Calibri" w:hAnsi="Calibri" w:cs="Arial"/>
          <w:sz w:val="18"/>
          <w:szCs w:val="18"/>
        </w:rPr>
        <w:t>s</w:t>
      </w:r>
      <w:r w:rsidRPr="007C6199">
        <w:rPr>
          <w:rFonts w:ascii="Calibri" w:hAnsi="Calibri" w:cs="Arial"/>
          <w:sz w:val="18"/>
          <w:szCs w:val="18"/>
        </w:rPr>
        <w:t xml:space="preserve"> 110.8(i) and 150.1(c)11. Depending on the climate zone and roof slope, a cool roof (defined as a minimum aged solar reflectance and thermal emittance, or a minimum SRI) may be required </w:t>
      </w:r>
      <w:r w:rsidR="002E4745" w:rsidRPr="007C6199">
        <w:rPr>
          <w:rFonts w:ascii="Calibri" w:hAnsi="Calibri" w:cs="Arial"/>
          <w:sz w:val="18"/>
          <w:szCs w:val="18"/>
        </w:rPr>
        <w:t>for prescriptive compliance</w:t>
      </w:r>
      <w:r w:rsidRPr="007C6199">
        <w:rPr>
          <w:rFonts w:ascii="Calibri" w:hAnsi="Calibri" w:cs="Arial"/>
          <w:sz w:val="18"/>
          <w:szCs w:val="18"/>
        </w:rPr>
        <w:t xml:space="preserve">. </w:t>
      </w:r>
    </w:p>
    <w:p w14:paraId="308DB449" w14:textId="77777777" w:rsidR="006A69BB" w:rsidRPr="007C6199" w:rsidRDefault="006A69BB" w:rsidP="003F64CF">
      <w:pPr>
        <w:rPr>
          <w:rFonts w:ascii="Calibri" w:hAnsi="Calibri" w:cs="Arial"/>
          <w:sz w:val="18"/>
          <w:szCs w:val="18"/>
        </w:rPr>
      </w:pPr>
    </w:p>
    <w:p w14:paraId="308DB44A" w14:textId="7CB4A713" w:rsidR="00166008" w:rsidRPr="007C6199" w:rsidRDefault="00166008" w:rsidP="003F64CF">
      <w:pPr>
        <w:rPr>
          <w:rFonts w:ascii="Calibri" w:hAnsi="Calibri" w:cs="Arial"/>
          <w:sz w:val="18"/>
          <w:szCs w:val="18"/>
        </w:rPr>
      </w:pPr>
      <w:r w:rsidRPr="007C6199">
        <w:rPr>
          <w:rFonts w:ascii="Calibri" w:hAnsi="Calibri" w:cs="Arial"/>
          <w:sz w:val="18"/>
          <w:szCs w:val="18"/>
        </w:rPr>
        <w:t>Exceptions include (1) low-slope roofs (pitch 2:12 or less) in climate zones 1-12, 14 and 16; (2) steep</w:t>
      </w:r>
      <w:r w:rsidR="00371A7D" w:rsidRPr="007C6199">
        <w:rPr>
          <w:rFonts w:ascii="Calibri" w:hAnsi="Calibri" w:cs="Arial"/>
          <w:sz w:val="18"/>
          <w:szCs w:val="18"/>
        </w:rPr>
        <w:t>-</w:t>
      </w:r>
      <w:r w:rsidRPr="007C6199">
        <w:rPr>
          <w:rFonts w:ascii="Calibri" w:hAnsi="Calibri" w:cs="Arial"/>
          <w:sz w:val="18"/>
          <w:szCs w:val="18"/>
        </w:rPr>
        <w:t>slope roof</w:t>
      </w:r>
      <w:r w:rsidR="00371A7D" w:rsidRPr="007C6199">
        <w:rPr>
          <w:rFonts w:ascii="Calibri" w:hAnsi="Calibri" w:cs="Arial"/>
          <w:sz w:val="18"/>
          <w:szCs w:val="18"/>
        </w:rPr>
        <w:t>s</w:t>
      </w:r>
      <w:r w:rsidRPr="007C6199">
        <w:rPr>
          <w:rFonts w:ascii="Calibri" w:hAnsi="Calibri" w:cs="Arial"/>
          <w:sz w:val="18"/>
          <w:szCs w:val="18"/>
        </w:rPr>
        <w:t xml:space="preserve"> (pitch greater than 2:12) in climate zones 1-9 and 16; (3) roof constructions that have thermal mass over the roof membrane with at least 25 lb/</w:t>
      </w:r>
      <w:r w:rsidR="006730E2" w:rsidRPr="007C6199">
        <w:rPr>
          <w:rFonts w:ascii="Calibri" w:hAnsi="Calibri" w:cs="Arial"/>
          <w:sz w:val="18"/>
          <w:szCs w:val="18"/>
        </w:rPr>
        <w:t>ft</w:t>
      </w:r>
      <w:r w:rsidR="006730E2" w:rsidRPr="007C6199">
        <w:rPr>
          <w:rFonts w:ascii="Calibri" w:hAnsi="Calibri" w:cs="Arial"/>
          <w:sz w:val="18"/>
          <w:szCs w:val="18"/>
          <w:vertAlign w:val="superscript"/>
        </w:rPr>
        <w:t>2</w:t>
      </w:r>
      <w:r w:rsidRPr="007C6199">
        <w:rPr>
          <w:rFonts w:ascii="Calibri" w:hAnsi="Calibri" w:cs="Arial"/>
          <w:sz w:val="18"/>
          <w:szCs w:val="18"/>
        </w:rPr>
        <w:t xml:space="preserve">; and (4) any roof area covered by building integrated photovoltaic panels and solar thermal panels (the area of roof not covered by photovoltaic panels would still need to meet any applicable cool roof requirements). </w:t>
      </w:r>
    </w:p>
    <w:p w14:paraId="308DB44C" w14:textId="77777777" w:rsidR="008A34AB" w:rsidRPr="007C6199" w:rsidRDefault="008A34AB"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Tag/ID: A label (if any) from the plans, such as R1.</w:t>
      </w:r>
    </w:p>
    <w:p w14:paraId="308DB44D" w14:textId="28C709CF" w:rsidR="00165056" w:rsidRPr="007C6199" w:rsidRDefault="00431408"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Exception: Select 1, 2, or none. (1) roof area with photovoltaic panels or solar thermal panels, (2) roof constructions with </w:t>
      </w:r>
      <w:r w:rsidR="00165056" w:rsidRPr="007C6199">
        <w:rPr>
          <w:rFonts w:ascii="Calibri" w:hAnsi="Calibri" w:cs="Arial"/>
          <w:sz w:val="18"/>
          <w:szCs w:val="18"/>
        </w:rPr>
        <w:t>25 lb</w:t>
      </w:r>
      <w:r w:rsidR="00D04FD6" w:rsidRPr="007C6199">
        <w:rPr>
          <w:rFonts w:ascii="Calibri" w:hAnsi="Calibri" w:cs="Arial"/>
          <w:sz w:val="18"/>
          <w:szCs w:val="18"/>
        </w:rPr>
        <w:t>/</w:t>
      </w:r>
      <w:r w:rsidR="00165056" w:rsidRPr="007C6199">
        <w:rPr>
          <w:rFonts w:ascii="Calibri" w:hAnsi="Calibri" w:cs="Arial"/>
          <w:sz w:val="18"/>
          <w:szCs w:val="18"/>
        </w:rPr>
        <w:t>ft</w:t>
      </w:r>
      <w:r w:rsidR="00165056" w:rsidRPr="007C6199">
        <w:rPr>
          <w:rFonts w:ascii="Calibri" w:hAnsi="Calibri" w:cs="Arial"/>
          <w:sz w:val="18"/>
          <w:szCs w:val="18"/>
          <w:vertAlign w:val="superscript"/>
        </w:rPr>
        <w:t>2</w:t>
      </w:r>
      <w:r w:rsidR="00165056" w:rsidRPr="007C6199">
        <w:rPr>
          <w:rFonts w:ascii="Calibri" w:hAnsi="Calibri" w:cs="Arial"/>
          <w:sz w:val="18"/>
          <w:szCs w:val="18"/>
        </w:rPr>
        <w:t xml:space="preserve"> or </w:t>
      </w:r>
      <w:r w:rsidRPr="007C6199">
        <w:rPr>
          <w:rFonts w:ascii="Calibri" w:hAnsi="Calibri" w:cs="Arial"/>
          <w:sz w:val="18"/>
          <w:szCs w:val="18"/>
        </w:rPr>
        <w:t>g</w:t>
      </w:r>
      <w:r w:rsidR="00165056" w:rsidRPr="007C6199">
        <w:rPr>
          <w:rFonts w:ascii="Calibri" w:hAnsi="Calibri" w:cs="Arial"/>
          <w:sz w:val="18"/>
          <w:szCs w:val="18"/>
        </w:rPr>
        <w:t>reater</w:t>
      </w:r>
      <w:r w:rsidR="00D04FD6" w:rsidRPr="007C6199">
        <w:rPr>
          <w:rFonts w:ascii="Calibri" w:hAnsi="Calibri" w:cs="Arial"/>
          <w:sz w:val="18"/>
          <w:szCs w:val="18"/>
        </w:rPr>
        <w:t xml:space="preserve">. </w:t>
      </w:r>
      <w:r w:rsidR="00127E14" w:rsidRPr="007C6199">
        <w:rPr>
          <w:rFonts w:ascii="Calibri" w:hAnsi="Calibri" w:cs="Arial"/>
          <w:sz w:val="18"/>
          <w:szCs w:val="18"/>
        </w:rPr>
        <w:t xml:space="preserve">If exception 1 or 2 exist, the roof is not </w:t>
      </w:r>
      <w:r w:rsidR="00165056" w:rsidRPr="007C6199">
        <w:rPr>
          <w:rFonts w:ascii="Calibri" w:hAnsi="Calibri" w:cs="Arial"/>
          <w:sz w:val="18"/>
          <w:szCs w:val="18"/>
        </w:rPr>
        <w:t>required to have a cool roof even if the climate zone specifies minimum performance requirements.</w:t>
      </w:r>
    </w:p>
    <w:p w14:paraId="308DB44E" w14:textId="13ADA215"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Roof Pitch: </w:t>
      </w:r>
      <w:r w:rsidR="00E330C2" w:rsidRPr="007C6199">
        <w:rPr>
          <w:rFonts w:ascii="Calibri" w:hAnsi="Calibri" w:cs="Arial"/>
          <w:sz w:val="18"/>
          <w:szCs w:val="18"/>
        </w:rPr>
        <w:t>Select from either greater than or equal to 2:12 or pitch is less than 2:12. Typical e</w:t>
      </w:r>
      <w:r w:rsidRPr="007C6199">
        <w:rPr>
          <w:rFonts w:ascii="Calibri" w:hAnsi="Calibri" w:cs="Arial"/>
          <w:sz w:val="18"/>
          <w:szCs w:val="18"/>
        </w:rPr>
        <w:t>xpressed as 4:12</w:t>
      </w:r>
      <w:r w:rsidR="00E330C2" w:rsidRPr="007C6199">
        <w:rPr>
          <w:rFonts w:ascii="Calibri" w:hAnsi="Calibri" w:cs="Arial"/>
          <w:sz w:val="18"/>
          <w:szCs w:val="18"/>
        </w:rPr>
        <w:t xml:space="preserve"> meaning the roof rises 4 feet in a span of 12 feet</w:t>
      </w:r>
      <w:r w:rsidRPr="007C6199">
        <w:rPr>
          <w:rFonts w:ascii="Calibri" w:hAnsi="Calibri" w:cs="Arial"/>
          <w:sz w:val="18"/>
          <w:szCs w:val="18"/>
        </w:rPr>
        <w:t xml:space="preserve">. When roofs have multiple pitches the requirements are based on the pitch of 50% or more of the roof. </w:t>
      </w:r>
    </w:p>
    <w:p w14:paraId="308DB44F" w14:textId="4FD98EBC"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Method of Compliance: </w:t>
      </w:r>
      <w:r w:rsidR="00D04FD6" w:rsidRPr="007C6199">
        <w:rPr>
          <w:rFonts w:ascii="Calibri" w:hAnsi="Calibri" w:cs="Arial"/>
          <w:sz w:val="18"/>
          <w:szCs w:val="18"/>
        </w:rPr>
        <w:t xml:space="preserve">Indicate </w:t>
      </w:r>
      <w:r w:rsidRPr="007C6199">
        <w:rPr>
          <w:rFonts w:ascii="Calibri" w:hAnsi="Calibri" w:cs="Arial"/>
          <w:sz w:val="18"/>
          <w:szCs w:val="18"/>
        </w:rPr>
        <w:t>if the method of compliance is based on Aged Solar Reflectance and Thermal Emittance</w:t>
      </w:r>
      <w:r w:rsidR="00371A7D" w:rsidRPr="007C6199">
        <w:rPr>
          <w:rFonts w:ascii="Calibri" w:hAnsi="Calibri" w:cs="Arial"/>
          <w:sz w:val="18"/>
          <w:szCs w:val="18"/>
        </w:rPr>
        <w:t>,</w:t>
      </w:r>
      <w:r w:rsidRPr="007C6199">
        <w:rPr>
          <w:rFonts w:ascii="Calibri" w:hAnsi="Calibri" w:cs="Arial"/>
          <w:sz w:val="18"/>
          <w:szCs w:val="18"/>
        </w:rPr>
        <w:t xml:space="preserve"> or on the Solar Reflectance Index (SRI).</w:t>
      </w:r>
    </w:p>
    <w:p w14:paraId="308DB450" w14:textId="6845B28A"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Product </w:t>
      </w:r>
      <w:r w:rsidR="00D04FD6" w:rsidRPr="007C6199">
        <w:rPr>
          <w:rFonts w:ascii="Calibri" w:hAnsi="Calibri" w:cs="Arial"/>
          <w:sz w:val="18"/>
          <w:szCs w:val="18"/>
        </w:rPr>
        <w:t>Type</w:t>
      </w:r>
      <w:r w:rsidRPr="007C6199">
        <w:rPr>
          <w:rFonts w:ascii="Calibri" w:hAnsi="Calibri" w:cs="Arial"/>
          <w:sz w:val="18"/>
          <w:szCs w:val="18"/>
        </w:rPr>
        <w:t xml:space="preserve">: See Cool Roof Rating Council’s </w:t>
      </w:r>
      <w:r w:rsidR="00371A7D" w:rsidRPr="007C6199">
        <w:rPr>
          <w:rFonts w:ascii="Calibri" w:hAnsi="Calibri" w:cs="Arial"/>
          <w:sz w:val="18"/>
          <w:szCs w:val="18"/>
        </w:rPr>
        <w:t>D</w:t>
      </w:r>
      <w:r w:rsidRPr="007C6199">
        <w:rPr>
          <w:rFonts w:ascii="Calibri" w:hAnsi="Calibri" w:cs="Arial"/>
          <w:sz w:val="18"/>
          <w:szCs w:val="18"/>
        </w:rPr>
        <w:t xml:space="preserve">irectory. </w:t>
      </w:r>
      <w:r w:rsidR="00431408" w:rsidRPr="007C6199">
        <w:rPr>
          <w:rFonts w:ascii="Calibri" w:hAnsi="Calibri" w:cs="Arial"/>
          <w:sz w:val="18"/>
          <w:szCs w:val="18"/>
        </w:rPr>
        <w:t>P</w:t>
      </w:r>
      <w:r w:rsidRPr="007C6199">
        <w:rPr>
          <w:rFonts w:ascii="Calibri" w:hAnsi="Calibri" w:cs="Arial"/>
          <w:sz w:val="18"/>
          <w:szCs w:val="18"/>
        </w:rPr>
        <w:t>roduct types include single-ply roof, wood shingles, asphalt roof, metal roof, tile roof.</w:t>
      </w:r>
    </w:p>
    <w:p w14:paraId="308DB451" w14:textId="54DF35B8" w:rsidR="00165056" w:rsidRPr="007C6199" w:rsidRDefault="00165056" w:rsidP="00127E14">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lastRenderedPageBreak/>
        <w:t xml:space="preserve">The </w:t>
      </w:r>
      <w:smartTag w:uri="urn:schemas-microsoft-com:office:smarttags" w:element="stockticker">
        <w:r w:rsidRPr="007C6199">
          <w:rPr>
            <w:rFonts w:ascii="Calibri" w:hAnsi="Calibri" w:cs="Arial"/>
            <w:sz w:val="18"/>
            <w:szCs w:val="18"/>
          </w:rPr>
          <w:t>CRRC</w:t>
        </w:r>
      </w:smartTag>
      <w:r w:rsidRPr="007C6199">
        <w:rPr>
          <w:rFonts w:ascii="Calibri" w:hAnsi="Calibri" w:cs="Arial"/>
          <w:sz w:val="18"/>
          <w:szCs w:val="18"/>
        </w:rPr>
        <w:t xml:space="preserve"> Product ID Number is obtained from the Cool Roof Rating Council’s Rated Product Directory at </w:t>
      </w:r>
      <w:r w:rsidR="00127E14" w:rsidRPr="007C6199">
        <w:rPr>
          <w:rFonts w:ascii="Calibri" w:hAnsi="Calibri" w:cs="Arial"/>
          <w:sz w:val="18"/>
          <w:szCs w:val="18"/>
        </w:rPr>
        <w:t>https://coolroofs.org/directory</w:t>
      </w:r>
      <w:r w:rsidRPr="007C6199">
        <w:rPr>
          <w:rFonts w:ascii="Calibri" w:hAnsi="Calibri" w:cs="Arial"/>
          <w:sz w:val="18"/>
          <w:szCs w:val="18"/>
        </w:rPr>
        <w:t xml:space="preserve">. Products are listed by manufacturer, brand, type of installation, roofing material, and color, as well as product performance. </w:t>
      </w:r>
    </w:p>
    <w:p w14:paraId="308DB452"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Initial Solar reflectance: </w:t>
      </w:r>
      <w:r w:rsidR="00D04FD6" w:rsidRPr="007C6199">
        <w:rPr>
          <w:rFonts w:ascii="Calibri" w:hAnsi="Calibri" w:cs="Arial"/>
          <w:sz w:val="18"/>
          <w:szCs w:val="18"/>
        </w:rPr>
        <w:t xml:space="preserve">Based </w:t>
      </w:r>
      <w:r w:rsidRPr="007C6199">
        <w:rPr>
          <w:rFonts w:ascii="Calibri" w:hAnsi="Calibri" w:cs="Arial"/>
          <w:sz w:val="18"/>
          <w:szCs w:val="18"/>
        </w:rPr>
        <w:t xml:space="preserve">on the product chosen from the Cool Roof Rating Council’s Rated Product Directory. If using default assumption indicate NA since the Aged </w:t>
      </w:r>
      <w:r w:rsidR="00D04FD6" w:rsidRPr="007C6199">
        <w:rPr>
          <w:rFonts w:ascii="Calibri" w:hAnsi="Calibri" w:cs="Arial"/>
          <w:sz w:val="18"/>
          <w:szCs w:val="18"/>
        </w:rPr>
        <w:t>Solar R</w:t>
      </w:r>
      <w:r w:rsidRPr="007C6199">
        <w:rPr>
          <w:rFonts w:ascii="Calibri" w:hAnsi="Calibri" w:cs="Arial"/>
          <w:sz w:val="18"/>
          <w:szCs w:val="18"/>
        </w:rPr>
        <w:t xml:space="preserve">eflectance is available. </w:t>
      </w:r>
    </w:p>
    <w:p w14:paraId="308DB453" w14:textId="77777777" w:rsidR="00165056" w:rsidRPr="007C6199" w:rsidRDefault="00165056" w:rsidP="00127E14">
      <w:pPr>
        <w:pStyle w:val="BulletB1Number"/>
        <w:numPr>
          <w:ilvl w:val="0"/>
          <w:numId w:val="23"/>
        </w:numPr>
        <w:spacing w:before="0"/>
        <w:ind w:left="720"/>
        <w:rPr>
          <w:rFonts w:asciiTheme="minorHAnsi" w:hAnsiTheme="minorHAnsi"/>
          <w:sz w:val="18"/>
          <w:szCs w:val="18"/>
        </w:rPr>
      </w:pPr>
      <w:r w:rsidRPr="007C6199">
        <w:rPr>
          <w:rFonts w:ascii="Calibri" w:hAnsi="Calibri" w:cs="Arial"/>
          <w:sz w:val="18"/>
          <w:szCs w:val="18"/>
        </w:rPr>
        <w:t xml:space="preserve">Proposed Aged Solar Reflectance: Value is from the Cool Roof Rating Council’s Rated Product Directory. If the aged value is not available, calculate the calculated Aged Solar </w:t>
      </w:r>
      <w:r w:rsidR="00D04FD6" w:rsidRPr="007C6199">
        <w:rPr>
          <w:rFonts w:ascii="Calibri" w:hAnsi="Calibri" w:cs="Arial"/>
          <w:sz w:val="18"/>
          <w:szCs w:val="18"/>
        </w:rPr>
        <w:t xml:space="preserve">Reflectance </w:t>
      </w:r>
      <w:r w:rsidRPr="007C6199">
        <w:rPr>
          <w:rFonts w:ascii="Calibri" w:hAnsi="Calibri" w:cs="Arial"/>
          <w:sz w:val="18"/>
          <w:szCs w:val="18"/>
        </w:rPr>
        <w:t xml:space="preserve">using the Solar Reflectance Index (SRI) Calculation worksheet located on the California Energy Commission website or the aging equation </w:t>
      </w:r>
      <w:r w:rsidRPr="007C6199">
        <w:rPr>
          <w:rFonts w:asciiTheme="minorHAnsi" w:hAnsiTheme="minorHAnsi"/>
          <w:sz w:val="18"/>
          <w:szCs w:val="18"/>
        </w:rPr>
        <w:t>ρ</w:t>
      </w:r>
      <w:r w:rsidRPr="007C6199">
        <w:rPr>
          <w:rStyle w:val="Char-Subscript"/>
          <w:rFonts w:asciiTheme="minorHAnsi" w:hAnsiTheme="minorHAnsi"/>
          <w:sz w:val="18"/>
          <w:szCs w:val="18"/>
        </w:rPr>
        <w:t>aged</w:t>
      </w:r>
      <w:r w:rsidRPr="007C6199">
        <w:rPr>
          <w:rFonts w:asciiTheme="minorHAnsi" w:hAnsiTheme="minorHAnsi"/>
          <w:sz w:val="18"/>
          <w:szCs w:val="18"/>
        </w:rPr>
        <w:t>=[0.2+β[ρ</w:t>
      </w:r>
      <w:r w:rsidRPr="007C6199">
        <w:rPr>
          <w:rStyle w:val="Char-Subscript"/>
          <w:rFonts w:asciiTheme="minorHAnsi" w:hAnsiTheme="minorHAnsi"/>
          <w:sz w:val="18"/>
          <w:szCs w:val="18"/>
        </w:rPr>
        <w:t>initial</w:t>
      </w:r>
      <w:r w:rsidRPr="007C6199">
        <w:rPr>
          <w:rFonts w:asciiTheme="minorHAnsi" w:hAnsiTheme="minorHAnsi"/>
          <w:sz w:val="18"/>
          <w:szCs w:val="18"/>
        </w:rPr>
        <w:t>-0.2], where ρ</w:t>
      </w:r>
      <w:r w:rsidRPr="007C6199">
        <w:rPr>
          <w:rFonts w:asciiTheme="minorHAnsi" w:hAnsiTheme="minorHAnsi"/>
          <w:sz w:val="18"/>
          <w:szCs w:val="18"/>
          <w:vertAlign w:val="subscript"/>
        </w:rPr>
        <w:t>initial</w:t>
      </w:r>
      <w:r w:rsidRPr="007C6199">
        <w:rPr>
          <w:rFonts w:asciiTheme="minorHAnsi" w:hAnsiTheme="minorHAnsi"/>
          <w:sz w:val="18"/>
          <w:szCs w:val="18"/>
        </w:rPr>
        <w:t xml:space="preserve"> = the initial solar reflectance and soiling resistance β is listed by product type below.</w:t>
      </w:r>
    </w:p>
    <w:p w14:paraId="308DB454" w14:textId="2E700685" w:rsidR="00165056" w:rsidRPr="007C6199" w:rsidRDefault="00165056" w:rsidP="004358FA">
      <w:pPr>
        <w:pStyle w:val="BulletB1Number"/>
        <w:ind w:left="0" w:firstLine="0"/>
        <w:jc w:val="center"/>
        <w:rPr>
          <w:rFonts w:asciiTheme="minorHAnsi" w:hAnsiTheme="minorHAnsi"/>
          <w:sz w:val="18"/>
          <w:szCs w:val="18"/>
        </w:rPr>
      </w:pPr>
      <w:r w:rsidRPr="007C6199">
        <w:rPr>
          <w:rFonts w:asciiTheme="minorHAnsi" w:hAnsiTheme="minorHAnsi"/>
          <w:sz w:val="18"/>
          <w:szCs w:val="18"/>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165056" w:rsidRPr="00C2494A" w14:paraId="308DB458" w14:textId="77777777" w:rsidTr="004358F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308DB455"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308DB456"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308DB457"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β</w:t>
            </w:r>
          </w:p>
        </w:tc>
      </w:tr>
      <w:tr w:rsidR="00165056" w:rsidRPr="00C2494A" w14:paraId="308DB45C"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9"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308DB45A" w14:textId="3957B311"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5B"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0.65</w:t>
            </w:r>
          </w:p>
        </w:tc>
      </w:tr>
      <w:tr w:rsidR="00165056" w:rsidRPr="00C2494A" w14:paraId="308DB461"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D"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Other</w:t>
            </w:r>
          </w:p>
        </w:tc>
        <w:tc>
          <w:tcPr>
            <w:tcW w:w="3360" w:type="dxa"/>
            <w:tcBorders>
              <w:top w:val="single" w:sz="4" w:space="0" w:color="auto"/>
              <w:left w:val="single" w:sz="4" w:space="0" w:color="auto"/>
              <w:bottom w:val="single" w:sz="4" w:space="0" w:color="auto"/>
              <w:right w:val="single" w:sz="4" w:space="0" w:color="auto"/>
            </w:tcBorders>
          </w:tcPr>
          <w:p w14:paraId="308DB45F"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60"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0.70</w:t>
            </w:r>
          </w:p>
        </w:tc>
      </w:tr>
    </w:tbl>
    <w:p w14:paraId="308DB462" w14:textId="77777777" w:rsidR="00165056" w:rsidRPr="007C6199" w:rsidRDefault="00165056" w:rsidP="00165056">
      <w:pPr>
        <w:pStyle w:val="ListParagraph"/>
        <w:ind w:left="0"/>
        <w:contextualSpacing/>
        <w:rPr>
          <w:rFonts w:ascii="Calibri" w:hAnsi="Calibri" w:cs="Arial"/>
          <w:sz w:val="18"/>
          <w:szCs w:val="18"/>
        </w:rPr>
      </w:pPr>
    </w:p>
    <w:p w14:paraId="308DB463"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Thermal Emittance: From the product specification default value. If using a calculated SRI place the </w:t>
      </w:r>
      <w:r w:rsidR="00BE33E6" w:rsidRPr="007C6199">
        <w:rPr>
          <w:rFonts w:ascii="Calibri" w:hAnsi="Calibri" w:cs="Arial"/>
          <w:sz w:val="18"/>
          <w:szCs w:val="18"/>
        </w:rPr>
        <w:t xml:space="preserve">Thermal Emittance </w:t>
      </w:r>
      <w:r w:rsidRPr="007C6199">
        <w:rPr>
          <w:rFonts w:ascii="Calibri" w:hAnsi="Calibri" w:cs="Arial"/>
          <w:sz w:val="18"/>
          <w:szCs w:val="18"/>
        </w:rPr>
        <w:t xml:space="preserve">used to calculate SRI. </w:t>
      </w:r>
    </w:p>
    <w:p w14:paraId="308DB464" w14:textId="121CA8AA"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Proposed SRI</w:t>
      </w:r>
      <w:r w:rsidR="00371A7D" w:rsidRPr="007C6199">
        <w:rPr>
          <w:rFonts w:ascii="Calibri" w:hAnsi="Calibri" w:cs="Arial"/>
          <w:sz w:val="18"/>
          <w:szCs w:val="18"/>
        </w:rPr>
        <w:t xml:space="preserve"> (optional)</w:t>
      </w:r>
      <w:r w:rsidRPr="007C6199">
        <w:rPr>
          <w:rFonts w:ascii="Calibri" w:hAnsi="Calibri" w:cs="Arial"/>
          <w:sz w:val="18"/>
          <w:szCs w:val="18"/>
        </w:rPr>
        <w:t xml:space="preserve">: It is optional to meet the SRI but if chosen to do so, use the Solar Reflectance Index (SRI) Calculation Worksheet found on the California Energy Commission website. </w:t>
      </w:r>
    </w:p>
    <w:p w14:paraId="308DB465"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Aged Solar Reflectance: Based on climate zone and roof slope.</w:t>
      </w:r>
    </w:p>
    <w:p w14:paraId="308DB466"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Thermal Emittance: Based on climate zone and roof slope.</w:t>
      </w:r>
    </w:p>
    <w:p w14:paraId="308DB467" w14:textId="4236FDF0"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Minimum </w:t>
      </w:r>
      <w:r w:rsidR="00BA5686" w:rsidRPr="007C6199">
        <w:rPr>
          <w:rFonts w:ascii="Calibri" w:hAnsi="Calibri" w:cs="Arial"/>
          <w:sz w:val="18"/>
          <w:szCs w:val="18"/>
        </w:rPr>
        <w:t xml:space="preserve">Required </w:t>
      </w:r>
      <w:r w:rsidRPr="007C6199">
        <w:rPr>
          <w:rFonts w:ascii="Calibri" w:hAnsi="Calibri" w:cs="Arial"/>
          <w:sz w:val="18"/>
          <w:szCs w:val="18"/>
        </w:rPr>
        <w:t>SRI</w:t>
      </w:r>
      <w:r w:rsidR="00371A7D" w:rsidRPr="007C6199">
        <w:rPr>
          <w:rFonts w:ascii="Calibri" w:hAnsi="Calibri" w:cs="Arial"/>
          <w:sz w:val="18"/>
          <w:szCs w:val="18"/>
        </w:rPr>
        <w:t xml:space="preserve"> (optional)</w:t>
      </w:r>
      <w:r w:rsidRPr="007C6199">
        <w:rPr>
          <w:rFonts w:ascii="Calibri" w:hAnsi="Calibri" w:cs="Arial"/>
          <w:sz w:val="18"/>
          <w:szCs w:val="18"/>
        </w:rPr>
        <w:t>: Based on climate zone and roof slope.</w:t>
      </w:r>
    </w:p>
    <w:p w14:paraId="308DB468" w14:textId="77777777" w:rsidR="00165056" w:rsidRPr="007C6199" w:rsidRDefault="00165056" w:rsidP="00165056">
      <w:pPr>
        <w:pStyle w:val="ListParagraph"/>
        <w:ind w:left="360"/>
        <w:contextualSpacing/>
        <w:rPr>
          <w:rFonts w:ascii="Calibri" w:hAnsi="Calibri" w:cs="Arial"/>
          <w:sz w:val="18"/>
          <w:szCs w:val="18"/>
        </w:rPr>
      </w:pPr>
    </w:p>
    <w:p w14:paraId="308DB469" w14:textId="52B8C677" w:rsidR="00165056" w:rsidRPr="007C6199" w:rsidRDefault="00165056" w:rsidP="00165056">
      <w:pPr>
        <w:rPr>
          <w:rFonts w:ascii="Calibri" w:hAnsi="Calibri" w:cs="Arial"/>
          <w:sz w:val="18"/>
          <w:szCs w:val="18"/>
        </w:rPr>
      </w:pPr>
      <w:r w:rsidRPr="007C6199">
        <w:rPr>
          <w:rFonts w:ascii="Calibri" w:hAnsi="Calibri" w:cs="Arial"/>
          <w:sz w:val="18"/>
          <w:szCs w:val="18"/>
        </w:rPr>
        <w:t>If the cool roofing requirements will be met by a liquid field applied coating, Section 110.8(i)4 requires the coating be applied across the entire roof surface and meet the dry mil thickness</w:t>
      </w:r>
      <w:r w:rsidR="00371A7D" w:rsidRPr="007C6199">
        <w:rPr>
          <w:rFonts w:ascii="Calibri" w:hAnsi="Calibri" w:cs="Arial"/>
          <w:sz w:val="18"/>
          <w:szCs w:val="18"/>
        </w:rPr>
        <w:t>,</w:t>
      </w:r>
      <w:r w:rsidRPr="007C6199">
        <w:rPr>
          <w:rFonts w:ascii="Calibri" w:hAnsi="Calibri" w:cs="Arial"/>
          <w:sz w:val="18"/>
          <w:szCs w:val="18"/>
        </w:rPr>
        <w:t xml:space="preserve"> or coverage recommended by the manufacturer. </w:t>
      </w:r>
    </w:p>
    <w:p w14:paraId="150FF581" w14:textId="77777777" w:rsidR="00951D7E" w:rsidRPr="007C6199" w:rsidRDefault="00951D7E">
      <w:pPr>
        <w:rPr>
          <w:rFonts w:ascii="Calibri" w:hAnsi="Calibri" w:cs="Arial"/>
          <w:b/>
          <w:sz w:val="18"/>
          <w:szCs w:val="18"/>
        </w:rPr>
      </w:pPr>
    </w:p>
    <w:p w14:paraId="38D1158E" w14:textId="54465983" w:rsidR="007B41CF" w:rsidRPr="007C6199" w:rsidRDefault="007B41CF" w:rsidP="007B41CF">
      <w:pPr>
        <w:rPr>
          <w:rFonts w:ascii="Calibri" w:hAnsi="Calibri" w:cs="Arial"/>
          <w:b/>
          <w:sz w:val="18"/>
          <w:szCs w:val="18"/>
        </w:rPr>
      </w:pPr>
      <w:r w:rsidRPr="007C6199">
        <w:rPr>
          <w:rFonts w:ascii="Calibri" w:hAnsi="Calibri" w:cs="Arial"/>
          <w:b/>
          <w:sz w:val="18"/>
          <w:szCs w:val="18"/>
        </w:rPr>
        <w:t>H. Opaque Swinging Doors to Exterior</w:t>
      </w:r>
    </w:p>
    <w:p w14:paraId="262FB488" w14:textId="0E01B32F" w:rsidR="007B41CF" w:rsidRPr="007C6199" w:rsidRDefault="007B41CF" w:rsidP="007B41CF">
      <w:pPr>
        <w:numPr>
          <w:ilvl w:val="1"/>
          <w:numId w:val="7"/>
        </w:numPr>
        <w:spacing w:before="120"/>
        <w:ind w:left="720"/>
        <w:contextualSpacing/>
        <w:rPr>
          <w:rFonts w:ascii="Calibri" w:hAnsi="Calibri" w:cs="Arial"/>
          <w:sz w:val="18"/>
          <w:szCs w:val="18"/>
        </w:rPr>
      </w:pPr>
      <w:r w:rsidRPr="007C6199">
        <w:rPr>
          <w:rFonts w:ascii="Calibri" w:hAnsi="Calibri" w:cs="Arial"/>
          <w:sz w:val="18"/>
          <w:szCs w:val="18"/>
        </w:rPr>
        <w:t xml:space="preserve">Tag/ID: </w:t>
      </w:r>
      <w:r w:rsidRPr="007C6199">
        <w:rPr>
          <w:rFonts w:asciiTheme="minorHAnsi" w:hAnsiTheme="minorHAnsi"/>
          <w:sz w:val="18"/>
          <w:szCs w:val="18"/>
        </w:rPr>
        <w:t>Provide a name or designator for each unique door. This designator should be used consistently throughout the plan set (elevations, door schedules, etc.)</w:t>
      </w:r>
    </w:p>
    <w:p w14:paraId="4834BB88" w14:textId="37F88140" w:rsidR="007B41CF" w:rsidRPr="007C6199" w:rsidRDefault="007B41CF" w:rsidP="007B41CF">
      <w:pPr>
        <w:numPr>
          <w:ilvl w:val="1"/>
          <w:numId w:val="7"/>
        </w:numPr>
        <w:spacing w:before="120"/>
        <w:ind w:left="720"/>
        <w:contextualSpacing/>
        <w:rPr>
          <w:rFonts w:ascii="Calibri" w:hAnsi="Calibri" w:cs="Arial"/>
          <w:sz w:val="18"/>
          <w:szCs w:val="18"/>
        </w:rPr>
      </w:pPr>
      <w:r w:rsidRPr="007C6199">
        <w:rPr>
          <w:rFonts w:asciiTheme="minorHAnsi" w:hAnsiTheme="minorHAnsi" w:cs="Arial"/>
          <w:sz w:val="18"/>
          <w:szCs w:val="18"/>
        </w:rPr>
        <w:t>Area: Calculated area (in sq.ft.) for each unique door.</w:t>
      </w:r>
    </w:p>
    <w:p w14:paraId="5C707F6C" w14:textId="07739F98"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Proposed U-factor</w:t>
      </w:r>
      <w:r w:rsidR="001E4CF9" w:rsidRPr="007C6199">
        <w:rPr>
          <w:rFonts w:asciiTheme="minorHAnsi" w:hAnsiTheme="minorHAnsi" w:cs="Arial"/>
          <w:sz w:val="18"/>
          <w:szCs w:val="18"/>
        </w:rPr>
        <w:t>: Enter the proposed U-factor. If value is greater than 0.20, column 06 will autocomplete as Yes.</w:t>
      </w:r>
    </w:p>
    <w:p w14:paraId="7E86F0F8" w14:textId="7F8C9634"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Source:</w:t>
      </w:r>
      <w:r w:rsidR="00292A62" w:rsidRPr="007C6199">
        <w:rPr>
          <w:rFonts w:asciiTheme="minorHAnsi" w:hAnsiTheme="minorHAnsi" w:cs="Arial"/>
          <w:sz w:val="18"/>
          <w:szCs w:val="18"/>
        </w:rPr>
        <w:t xml:space="preserve"> </w:t>
      </w:r>
      <w:r w:rsidR="00292A62" w:rsidRPr="007C6199">
        <w:rPr>
          <w:rFonts w:ascii="Calibri" w:hAnsi="Calibri" w:cs="Arial"/>
          <w:sz w:val="18"/>
          <w:szCs w:val="18"/>
        </w:rPr>
        <w:t>NFRC</w:t>
      </w:r>
      <w:r w:rsidR="001E4CF9" w:rsidRPr="007C6199">
        <w:rPr>
          <w:rFonts w:ascii="Calibri" w:hAnsi="Calibri" w:cs="Arial"/>
          <w:sz w:val="18"/>
          <w:szCs w:val="18"/>
        </w:rPr>
        <w:t xml:space="preserve"> or</w:t>
      </w:r>
      <w:r w:rsidR="00292A62" w:rsidRPr="007C6199">
        <w:rPr>
          <w:rFonts w:ascii="Calibri" w:hAnsi="Calibri" w:cs="Arial"/>
          <w:sz w:val="18"/>
          <w:szCs w:val="18"/>
        </w:rPr>
        <w:t xml:space="preserve"> </w:t>
      </w:r>
      <w:r w:rsidR="007C0341" w:rsidRPr="007C6199">
        <w:rPr>
          <w:rFonts w:ascii="Calibri" w:hAnsi="Calibri" w:cs="Arial"/>
          <w:sz w:val="18"/>
          <w:szCs w:val="18"/>
        </w:rPr>
        <w:t xml:space="preserve">Reference Joint Appendix </w:t>
      </w:r>
      <w:r w:rsidR="00292A62" w:rsidRPr="007C6199">
        <w:rPr>
          <w:rFonts w:ascii="Calibri" w:hAnsi="Calibri" w:cs="Arial"/>
          <w:sz w:val="18"/>
          <w:szCs w:val="18"/>
        </w:rPr>
        <w:t>Table</w:t>
      </w:r>
      <w:r w:rsidR="007C0341" w:rsidRPr="007C6199">
        <w:rPr>
          <w:rFonts w:ascii="Calibri" w:hAnsi="Calibri" w:cs="Arial"/>
          <w:sz w:val="18"/>
          <w:szCs w:val="18"/>
        </w:rPr>
        <w:t xml:space="preserve"> </w:t>
      </w:r>
      <w:r w:rsidR="001E4CF9" w:rsidRPr="007C6199">
        <w:rPr>
          <w:rFonts w:ascii="Calibri" w:hAnsi="Calibri" w:cs="Arial"/>
          <w:sz w:val="18"/>
          <w:szCs w:val="18"/>
        </w:rPr>
        <w:t>4.5.1</w:t>
      </w:r>
      <w:r w:rsidR="00292A62" w:rsidRPr="007C6199">
        <w:rPr>
          <w:rFonts w:ascii="Calibri" w:hAnsi="Calibri" w:cs="Arial"/>
          <w:sz w:val="18"/>
          <w:szCs w:val="18"/>
        </w:rPr>
        <w:t>s 110.6-A and 110.6-B, Equations NA6-1 and NA6-2, or Area-Weighted Average Worksheet (CF1R-ENV-02).</w:t>
      </w:r>
    </w:p>
    <w:p w14:paraId="38337569" w14:textId="1A0D2E96"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R</w:t>
      </w:r>
      <w:r w:rsidR="00D37533" w:rsidRPr="007C6199">
        <w:rPr>
          <w:rFonts w:asciiTheme="minorHAnsi" w:hAnsiTheme="minorHAnsi" w:cs="Arial"/>
          <w:sz w:val="18"/>
          <w:szCs w:val="18"/>
        </w:rPr>
        <w:t>e</w:t>
      </w:r>
      <w:r w:rsidRPr="007C6199">
        <w:rPr>
          <w:rFonts w:asciiTheme="minorHAnsi" w:hAnsiTheme="minorHAnsi" w:cs="Arial"/>
          <w:sz w:val="18"/>
          <w:szCs w:val="18"/>
        </w:rPr>
        <w:t>quired Maximum U-factor. This field will always be 0.20.</w:t>
      </w:r>
    </w:p>
    <w:p w14:paraId="15626F10" w14:textId="441ACC1B"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 xml:space="preserve">Weighted Average: If </w:t>
      </w:r>
      <w:r w:rsidR="001E4CF9" w:rsidRPr="007C6199">
        <w:rPr>
          <w:rFonts w:asciiTheme="minorHAnsi" w:hAnsiTheme="minorHAnsi" w:cs="Arial"/>
          <w:sz w:val="18"/>
          <w:szCs w:val="18"/>
        </w:rPr>
        <w:t xml:space="preserve">column 03 is greater than </w:t>
      </w:r>
      <w:r w:rsidR="00142C39" w:rsidRPr="007C6199">
        <w:rPr>
          <w:rFonts w:asciiTheme="minorHAnsi" w:hAnsiTheme="minorHAnsi" w:cs="Arial"/>
          <w:sz w:val="18"/>
          <w:szCs w:val="18"/>
        </w:rPr>
        <w:t>0.20 U-factor, attach form CF1R-ENV-02-E</w:t>
      </w:r>
      <w:r w:rsidRPr="007C6199">
        <w:rPr>
          <w:rFonts w:asciiTheme="minorHAnsi" w:hAnsiTheme="minorHAnsi" w:cs="Arial"/>
          <w:sz w:val="18"/>
          <w:szCs w:val="18"/>
        </w:rPr>
        <w:t>:</w:t>
      </w:r>
    </w:p>
    <w:p w14:paraId="2A0B2D2B" w14:textId="4F9DB36B"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Comments</w:t>
      </w:r>
      <w:r w:rsidRPr="007C6199">
        <w:rPr>
          <w:rFonts w:ascii="Calibri" w:hAnsi="Calibri" w:cs="Arial"/>
          <w:sz w:val="18"/>
          <w:szCs w:val="18"/>
        </w:rPr>
        <w:t>: Any notes regarding location, unique conditions, or attachments.</w:t>
      </w:r>
    </w:p>
    <w:p w14:paraId="23A529F6" w14:textId="77777777" w:rsidR="007B41CF" w:rsidRPr="007C6199" w:rsidRDefault="007B41CF" w:rsidP="003F64CF">
      <w:pPr>
        <w:rPr>
          <w:rFonts w:ascii="Calibri" w:hAnsi="Calibri" w:cs="Arial"/>
          <w:b/>
          <w:sz w:val="18"/>
          <w:szCs w:val="18"/>
        </w:rPr>
      </w:pPr>
    </w:p>
    <w:p w14:paraId="308DB46B" w14:textId="707F4CE9" w:rsidR="00FE052A" w:rsidRPr="007C6199" w:rsidRDefault="00127E14" w:rsidP="003F64CF">
      <w:pPr>
        <w:rPr>
          <w:rFonts w:ascii="Calibri" w:hAnsi="Calibri" w:cs="Arial"/>
          <w:b/>
          <w:sz w:val="18"/>
          <w:szCs w:val="18"/>
        </w:rPr>
      </w:pPr>
      <w:r w:rsidRPr="007C6199">
        <w:rPr>
          <w:rFonts w:ascii="Calibri" w:hAnsi="Calibri" w:cs="Arial"/>
          <w:b/>
          <w:sz w:val="18"/>
          <w:szCs w:val="18"/>
        </w:rPr>
        <w:t>I</w:t>
      </w:r>
      <w:r w:rsidR="00FE052A" w:rsidRPr="007C6199">
        <w:rPr>
          <w:rFonts w:ascii="Calibri" w:hAnsi="Calibri" w:cs="Arial"/>
          <w:b/>
          <w:sz w:val="18"/>
          <w:szCs w:val="18"/>
        </w:rPr>
        <w:t xml:space="preserve">. </w:t>
      </w:r>
      <w:r w:rsidR="00C97214" w:rsidRPr="007C6199">
        <w:rPr>
          <w:rFonts w:ascii="Calibri" w:hAnsi="Calibri" w:cs="Arial"/>
          <w:b/>
          <w:sz w:val="18"/>
          <w:szCs w:val="18"/>
        </w:rPr>
        <w:t>Fenestration/Glazing Allowed</w:t>
      </w:r>
      <w:r w:rsidR="00497FCF" w:rsidRPr="007C6199">
        <w:rPr>
          <w:rFonts w:ascii="Calibri" w:hAnsi="Calibri" w:cs="Arial"/>
          <w:b/>
          <w:sz w:val="18"/>
          <w:szCs w:val="18"/>
        </w:rPr>
        <w:t xml:space="preserve"> Areas and Efficiencies</w:t>
      </w:r>
    </w:p>
    <w:p w14:paraId="49DF0795" w14:textId="77777777" w:rsidR="00C720F8"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Maximum Allowed</w:t>
      </w:r>
      <w:r w:rsidR="007C0D02" w:rsidRPr="007C6199">
        <w:rPr>
          <w:rFonts w:asciiTheme="minorHAnsi" w:hAnsiTheme="minorHAnsi" w:cs="Arial"/>
          <w:sz w:val="18"/>
          <w:szCs w:val="18"/>
        </w:rPr>
        <w:t xml:space="preserve"> Fenestration Area</w:t>
      </w:r>
      <w:r w:rsidR="00215F63" w:rsidRPr="007C6199">
        <w:rPr>
          <w:rFonts w:asciiTheme="minorHAnsi" w:hAnsiTheme="minorHAnsi" w:cs="Arial"/>
          <w:sz w:val="18"/>
          <w:szCs w:val="18"/>
        </w:rPr>
        <w:t xml:space="preserve"> </w:t>
      </w:r>
      <w:r w:rsidR="00BE33E6" w:rsidRPr="007C6199">
        <w:rPr>
          <w:rFonts w:asciiTheme="minorHAnsi" w:hAnsiTheme="minorHAnsi" w:cs="Arial"/>
          <w:sz w:val="18"/>
          <w:szCs w:val="18"/>
        </w:rPr>
        <w:t>f</w:t>
      </w:r>
      <w:r w:rsidR="00215F63" w:rsidRPr="007C6199">
        <w:rPr>
          <w:rFonts w:asciiTheme="minorHAnsi" w:hAnsiTheme="minorHAnsi" w:cs="Arial"/>
          <w:sz w:val="18"/>
          <w:szCs w:val="18"/>
        </w:rPr>
        <w:t>or All Orientation</w:t>
      </w:r>
      <w:r w:rsidR="00371A7D" w:rsidRPr="007C6199">
        <w:rPr>
          <w:rFonts w:asciiTheme="minorHAnsi" w:hAnsiTheme="minorHAnsi" w:cs="Arial"/>
          <w:sz w:val="18"/>
          <w:szCs w:val="18"/>
        </w:rPr>
        <w:t>s</w:t>
      </w:r>
      <w:r w:rsidRPr="007C6199">
        <w:rPr>
          <w:rFonts w:asciiTheme="minorHAnsi" w:hAnsiTheme="minorHAnsi" w:cs="Arial"/>
          <w:sz w:val="18"/>
          <w:szCs w:val="18"/>
        </w:rPr>
        <w:t xml:space="preserve">: Calculated value based on conditioned floor area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20</w:t>
      </w:r>
      <w:r w:rsidR="00371A7D" w:rsidRPr="007C6199">
        <w:rPr>
          <w:rFonts w:asciiTheme="minorHAnsi" w:hAnsiTheme="minorHAnsi" w:cs="Arial"/>
          <w:sz w:val="18"/>
          <w:szCs w:val="18"/>
        </w:rPr>
        <w:t>%</w:t>
      </w:r>
      <w:r w:rsidRPr="007C6199">
        <w:rPr>
          <w:rFonts w:asciiTheme="minorHAnsi" w:hAnsiTheme="minorHAnsi" w:cs="Arial"/>
          <w:sz w:val="18"/>
          <w:szCs w:val="18"/>
        </w:rPr>
        <w:t xml:space="preserve"> for all orientations</w:t>
      </w:r>
      <w:r w:rsidR="007C0D02" w:rsidRPr="007C6199">
        <w:rPr>
          <w:rFonts w:asciiTheme="minorHAnsi" w:hAnsiTheme="minorHAnsi" w:cs="Arial"/>
          <w:sz w:val="18"/>
          <w:szCs w:val="18"/>
        </w:rPr>
        <w:t>.</w:t>
      </w:r>
    </w:p>
    <w:p w14:paraId="308DB46D" w14:textId="5EB6679A" w:rsidR="000B178E"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 xml:space="preserve"> </w:t>
      </w:r>
      <w:r w:rsidR="0030497A" w:rsidRPr="007C6199">
        <w:rPr>
          <w:rFonts w:asciiTheme="minorHAnsi" w:hAnsiTheme="minorHAnsi" w:cs="Arial"/>
          <w:sz w:val="18"/>
          <w:szCs w:val="18"/>
        </w:rPr>
        <w:t>Maximum Allowed West-Facing Fenestration Area</w:t>
      </w:r>
      <w:r w:rsidR="00A479B0" w:rsidRPr="007C6199">
        <w:rPr>
          <w:rFonts w:asciiTheme="minorHAnsi" w:hAnsiTheme="minorHAnsi" w:cs="Arial"/>
          <w:sz w:val="18"/>
          <w:szCs w:val="18"/>
        </w:rPr>
        <w:t xml:space="preserve"> </w:t>
      </w:r>
      <w:r w:rsidR="0030497A" w:rsidRPr="007C6199">
        <w:rPr>
          <w:rFonts w:asciiTheme="minorHAnsi" w:hAnsiTheme="minorHAnsi" w:cs="Arial"/>
          <w:sz w:val="18"/>
          <w:szCs w:val="18"/>
        </w:rPr>
        <w:t>Only:</w:t>
      </w:r>
      <w:r w:rsidR="00A479B0" w:rsidRPr="007C6199">
        <w:rPr>
          <w:rFonts w:asciiTheme="minorHAnsi" w:hAnsiTheme="minorHAnsi" w:cs="Arial"/>
          <w:sz w:val="18"/>
          <w:szCs w:val="18"/>
        </w:rPr>
        <w:t xml:space="preserve"> </w:t>
      </w:r>
      <w:r w:rsidR="007C0D02" w:rsidRPr="007C6199">
        <w:rPr>
          <w:rFonts w:asciiTheme="minorHAnsi" w:hAnsiTheme="minorHAnsi" w:cs="Arial"/>
          <w:sz w:val="18"/>
          <w:szCs w:val="18"/>
        </w:rPr>
        <w:t>Calculated value based on conditioned floor area</w:t>
      </w:r>
      <w:r w:rsidR="009D12D7" w:rsidRPr="007C6199">
        <w:rPr>
          <w:rFonts w:asciiTheme="minorHAnsi" w:hAnsiTheme="minorHAnsi" w:cs="Arial"/>
          <w:sz w:val="18"/>
          <w:szCs w:val="18"/>
        </w:rPr>
        <w:t xml:space="preserve">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5</w:t>
      </w:r>
      <w:r w:rsidR="00371A7D" w:rsidRPr="007C6199">
        <w:rPr>
          <w:rFonts w:asciiTheme="minorHAnsi" w:hAnsiTheme="minorHAnsi" w:cs="Arial"/>
          <w:sz w:val="18"/>
          <w:szCs w:val="18"/>
        </w:rPr>
        <w:t>%</w:t>
      </w:r>
      <w:r w:rsidR="007C0D02" w:rsidRPr="007C6199">
        <w:rPr>
          <w:rFonts w:ascii="Calibri" w:hAnsi="Calibri" w:cs="Arial"/>
          <w:sz w:val="18"/>
          <w:szCs w:val="18"/>
        </w:rPr>
        <w:t xml:space="preserve"> </w:t>
      </w:r>
      <w:r w:rsidR="00BE33E6" w:rsidRPr="007C6199">
        <w:rPr>
          <w:rFonts w:ascii="Calibri" w:hAnsi="Calibri" w:cs="Arial"/>
          <w:sz w:val="18"/>
          <w:szCs w:val="18"/>
        </w:rPr>
        <w:t>(</w:t>
      </w:r>
      <w:r w:rsidR="007C0D02" w:rsidRPr="007C6199">
        <w:rPr>
          <w:rFonts w:ascii="Calibri" w:hAnsi="Calibri" w:cs="Arial"/>
          <w:sz w:val="18"/>
          <w:szCs w:val="18"/>
        </w:rPr>
        <w:t>Used</w:t>
      </w:r>
      <w:r w:rsidR="009D12D7" w:rsidRPr="007C6199">
        <w:rPr>
          <w:rFonts w:ascii="Calibri" w:hAnsi="Calibri" w:cs="Arial"/>
          <w:sz w:val="18"/>
          <w:szCs w:val="18"/>
        </w:rPr>
        <w:t xml:space="preserve"> in climate zones 2, 4, and 6-</w:t>
      </w:r>
      <w:r w:rsidR="00C720F8" w:rsidRPr="007C6199">
        <w:rPr>
          <w:rFonts w:ascii="Calibri" w:hAnsi="Calibri" w:cs="Arial"/>
          <w:sz w:val="18"/>
          <w:szCs w:val="18"/>
        </w:rPr>
        <w:t>15</w:t>
      </w:r>
      <w:r w:rsidR="007C0D02" w:rsidRPr="007C6199">
        <w:rPr>
          <w:rFonts w:ascii="Calibri" w:hAnsi="Calibri" w:cs="Arial"/>
          <w:sz w:val="18"/>
          <w:szCs w:val="18"/>
        </w:rPr>
        <w:t xml:space="preserve"> for west-facing fenestration</w:t>
      </w:r>
      <w:r w:rsidR="00BE33E6" w:rsidRPr="007C6199">
        <w:rPr>
          <w:rFonts w:ascii="Calibri" w:hAnsi="Calibri" w:cs="Arial"/>
          <w:sz w:val="18"/>
          <w:szCs w:val="18"/>
        </w:rPr>
        <w:t xml:space="preserve">). </w:t>
      </w:r>
    </w:p>
    <w:p w14:paraId="308DB46E" w14:textId="17309512" w:rsidR="00FE052A"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9D12D7" w:rsidRPr="007C6199">
        <w:rPr>
          <w:rFonts w:ascii="Calibri" w:hAnsi="Calibri" w:cs="Arial"/>
          <w:sz w:val="18"/>
          <w:szCs w:val="18"/>
        </w:rPr>
        <w:t>U-factor</w:t>
      </w:r>
      <w:r w:rsidR="00C97214" w:rsidRPr="007C6199">
        <w:rPr>
          <w:rFonts w:ascii="Calibri" w:hAnsi="Calibri" w:cs="Arial"/>
          <w:sz w:val="18"/>
          <w:szCs w:val="18"/>
        </w:rPr>
        <w:t xml:space="preserve"> (Windows)</w:t>
      </w:r>
      <w:r w:rsidR="009D12D7" w:rsidRPr="007C6199">
        <w:rPr>
          <w:rFonts w:ascii="Calibri" w:hAnsi="Calibri" w:cs="Arial"/>
          <w:sz w:val="18"/>
          <w:szCs w:val="18"/>
        </w:rPr>
        <w:t>: Maximum U-facto</w:t>
      </w:r>
      <w:r w:rsidR="00FE052A" w:rsidRPr="007C6199">
        <w:rPr>
          <w:rFonts w:ascii="Calibri" w:hAnsi="Calibri" w:cs="Arial"/>
          <w:sz w:val="18"/>
          <w:szCs w:val="18"/>
        </w:rPr>
        <w:t xml:space="preserve">r from </w:t>
      </w:r>
      <w:r w:rsidR="006D673F" w:rsidRPr="007C6199">
        <w:rPr>
          <w:rFonts w:ascii="Calibri" w:hAnsi="Calibri" w:cs="Arial"/>
          <w:sz w:val="18"/>
          <w:szCs w:val="18"/>
        </w:rPr>
        <w:t>Table 150.1-A</w:t>
      </w:r>
      <w:r w:rsidR="00127E14" w:rsidRPr="007C6199">
        <w:rPr>
          <w:rFonts w:ascii="Calibri" w:hAnsi="Calibri" w:cs="Arial"/>
          <w:sz w:val="18"/>
          <w:szCs w:val="18"/>
        </w:rPr>
        <w:t xml:space="preserve"> or 150.1-B</w:t>
      </w:r>
      <w:r w:rsidR="00FE052A" w:rsidRPr="007C6199">
        <w:rPr>
          <w:rFonts w:ascii="Calibri" w:hAnsi="Calibri" w:cs="Arial"/>
          <w:sz w:val="18"/>
          <w:szCs w:val="18"/>
        </w:rPr>
        <w:t>.</w:t>
      </w:r>
      <w:r w:rsidR="0001376D" w:rsidRPr="007C6199">
        <w:rPr>
          <w:rFonts w:ascii="Calibri" w:hAnsi="Calibri" w:cs="Arial"/>
          <w:sz w:val="18"/>
          <w:szCs w:val="18"/>
        </w:rPr>
        <w:t xml:space="preserve"> This field will always be 0.</w:t>
      </w:r>
      <w:r w:rsidR="00127E14" w:rsidRPr="007C6199">
        <w:rPr>
          <w:rFonts w:ascii="Calibri" w:hAnsi="Calibri" w:cs="Arial"/>
          <w:sz w:val="18"/>
          <w:szCs w:val="18"/>
        </w:rPr>
        <w:t>30</w:t>
      </w:r>
      <w:r w:rsidR="00371A7D" w:rsidRPr="007C6199">
        <w:rPr>
          <w:rFonts w:ascii="Calibri" w:hAnsi="Calibri" w:cs="Arial"/>
          <w:sz w:val="18"/>
          <w:szCs w:val="18"/>
        </w:rPr>
        <w:t>.</w:t>
      </w:r>
    </w:p>
    <w:p w14:paraId="3A899142" w14:textId="768ADAA6"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U-factor (Skylights): </w:t>
      </w:r>
      <w:r w:rsidR="00FC04FC" w:rsidRPr="007C6199">
        <w:rPr>
          <w:rFonts w:ascii="Calibri" w:hAnsi="Calibri" w:cs="Arial"/>
          <w:sz w:val="18"/>
          <w:szCs w:val="18"/>
        </w:rPr>
        <w:t>Maximum U-factor from Table 150.1-A</w:t>
      </w:r>
      <w:r w:rsidR="00127E14" w:rsidRPr="007C6199">
        <w:rPr>
          <w:rFonts w:ascii="Calibri" w:hAnsi="Calibri" w:cs="Arial"/>
          <w:sz w:val="18"/>
          <w:szCs w:val="18"/>
        </w:rPr>
        <w:t xml:space="preserve"> or 150.1-B</w:t>
      </w:r>
      <w:r w:rsidR="00FC04FC" w:rsidRPr="007C6199">
        <w:rPr>
          <w:rFonts w:ascii="Calibri" w:hAnsi="Calibri" w:cs="Arial"/>
          <w:sz w:val="18"/>
          <w:szCs w:val="18"/>
        </w:rPr>
        <w:t>. This field will almost always be 0.</w:t>
      </w:r>
      <w:r w:rsidR="00127E14" w:rsidRPr="007C6199">
        <w:rPr>
          <w:rFonts w:ascii="Calibri" w:hAnsi="Calibri" w:cs="Arial"/>
          <w:sz w:val="18"/>
          <w:szCs w:val="18"/>
        </w:rPr>
        <w:t>30</w:t>
      </w:r>
      <w:r w:rsidR="00FC04FC" w:rsidRPr="007C6199">
        <w:rPr>
          <w:rFonts w:ascii="Calibri" w:hAnsi="Calibri" w:cs="Arial"/>
          <w:sz w:val="18"/>
          <w:szCs w:val="18"/>
        </w:rPr>
        <w:t xml:space="preserve"> unless meeting one of the Exceptions to 150.1(c)3A. If meeting one of the Exceptions, this field will be 0.55.</w:t>
      </w:r>
    </w:p>
    <w:p w14:paraId="308DB46F" w14:textId="1B04D2A3" w:rsidR="006D673F"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FE052A" w:rsidRPr="007C6199">
        <w:rPr>
          <w:rFonts w:ascii="Calibri" w:hAnsi="Calibri" w:cs="Arial"/>
          <w:sz w:val="18"/>
          <w:szCs w:val="18"/>
        </w:rPr>
        <w:t>SHGC</w:t>
      </w:r>
      <w:r w:rsidR="00C97214" w:rsidRPr="007C6199">
        <w:rPr>
          <w:rFonts w:ascii="Calibri" w:hAnsi="Calibri" w:cs="Arial"/>
          <w:sz w:val="18"/>
          <w:szCs w:val="18"/>
        </w:rPr>
        <w:t xml:space="preserve"> (Windows)</w:t>
      </w:r>
      <w:r w:rsidR="00FE052A" w:rsidRPr="007C6199">
        <w:rPr>
          <w:rFonts w:ascii="Calibri" w:hAnsi="Calibri" w:cs="Arial"/>
          <w:sz w:val="18"/>
          <w:szCs w:val="18"/>
        </w:rPr>
        <w:t xml:space="preserve">: Maximum SHGC from </w:t>
      </w:r>
      <w:r w:rsidR="006D673F" w:rsidRPr="007C6199">
        <w:rPr>
          <w:rFonts w:ascii="Calibri" w:hAnsi="Calibri" w:cs="Arial"/>
          <w:sz w:val="18"/>
          <w:szCs w:val="18"/>
        </w:rPr>
        <w:t>Table 150.1-A</w:t>
      </w:r>
      <w:r w:rsidR="00C720F8" w:rsidRPr="007C6199">
        <w:rPr>
          <w:rFonts w:ascii="Calibri" w:hAnsi="Calibri" w:cs="Arial"/>
          <w:sz w:val="18"/>
          <w:szCs w:val="18"/>
        </w:rPr>
        <w:t xml:space="preserve"> or 150.1-B</w:t>
      </w:r>
      <w:r w:rsidR="00FE052A" w:rsidRPr="007C6199">
        <w:rPr>
          <w:rFonts w:ascii="Calibri" w:hAnsi="Calibri" w:cs="Arial"/>
          <w:sz w:val="18"/>
          <w:szCs w:val="18"/>
        </w:rPr>
        <w:t>.</w:t>
      </w:r>
      <w:r w:rsidR="0001376D" w:rsidRPr="007C6199">
        <w:rPr>
          <w:rFonts w:ascii="Calibri" w:hAnsi="Calibri" w:cs="Arial"/>
          <w:sz w:val="18"/>
          <w:szCs w:val="18"/>
        </w:rPr>
        <w:t xml:space="preserve"> This field will either be 0.</w:t>
      </w:r>
      <w:r w:rsidR="00C720F8" w:rsidRPr="007C6199">
        <w:rPr>
          <w:rFonts w:ascii="Calibri" w:hAnsi="Calibri" w:cs="Arial"/>
          <w:sz w:val="18"/>
          <w:szCs w:val="18"/>
        </w:rPr>
        <w:t>23</w:t>
      </w:r>
      <w:r w:rsidR="0001376D" w:rsidRPr="007C6199">
        <w:rPr>
          <w:rFonts w:ascii="Calibri" w:hAnsi="Calibri" w:cs="Arial"/>
          <w:sz w:val="18"/>
          <w:szCs w:val="18"/>
        </w:rPr>
        <w:t xml:space="preserve"> or N/</w:t>
      </w:r>
      <w:r w:rsidR="00C720F8" w:rsidRPr="007C6199">
        <w:rPr>
          <w:rFonts w:ascii="Calibri" w:hAnsi="Calibri" w:cs="Arial"/>
          <w:sz w:val="18"/>
          <w:szCs w:val="18"/>
        </w:rPr>
        <w:t>R</w:t>
      </w:r>
      <w:r w:rsidR="0001376D" w:rsidRPr="007C6199">
        <w:rPr>
          <w:rFonts w:ascii="Calibri" w:hAnsi="Calibri" w:cs="Arial"/>
          <w:sz w:val="18"/>
          <w:szCs w:val="18"/>
        </w:rPr>
        <w:t>, depending on the climate zone. N/</w:t>
      </w:r>
      <w:r w:rsidR="00C720F8" w:rsidRPr="007C6199">
        <w:rPr>
          <w:rFonts w:ascii="Calibri" w:hAnsi="Calibri" w:cs="Arial"/>
          <w:sz w:val="18"/>
          <w:szCs w:val="18"/>
        </w:rPr>
        <w:t>R</w:t>
      </w:r>
      <w:r w:rsidR="0001376D" w:rsidRPr="007C6199">
        <w:rPr>
          <w:rFonts w:ascii="Calibri" w:hAnsi="Calibri" w:cs="Arial"/>
          <w:sz w:val="18"/>
          <w:szCs w:val="18"/>
        </w:rPr>
        <w:t xml:space="preserve"> means there is no maximum SHGC required in this climate zone. </w:t>
      </w:r>
      <w:r w:rsidR="006D673F" w:rsidRPr="007C6199">
        <w:rPr>
          <w:rFonts w:ascii="Calibri" w:hAnsi="Calibri" w:cs="Arial"/>
          <w:sz w:val="18"/>
          <w:szCs w:val="18"/>
        </w:rPr>
        <w:t>The SHGC will be the area weighted averaged</w:t>
      </w:r>
      <w:r w:rsidR="00AC60ED" w:rsidRPr="007C6199">
        <w:rPr>
          <w:rFonts w:ascii="Calibri" w:hAnsi="Calibri" w:cs="Arial"/>
          <w:sz w:val="18"/>
          <w:szCs w:val="18"/>
        </w:rPr>
        <w:t>, CF1R-ENV-02,</w:t>
      </w:r>
      <w:r w:rsidR="006D673F" w:rsidRPr="007C6199">
        <w:rPr>
          <w:rFonts w:ascii="Calibri" w:hAnsi="Calibri" w:cs="Arial"/>
          <w:sz w:val="18"/>
          <w:szCs w:val="18"/>
        </w:rPr>
        <w:t xml:space="preserve"> with other higher fenestration windows.</w:t>
      </w:r>
    </w:p>
    <w:p w14:paraId="08DA1699" w14:textId="2311872A"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SHGC (Skylights): </w:t>
      </w:r>
      <w:r w:rsidR="00FC04FC" w:rsidRPr="007C6199">
        <w:rPr>
          <w:rFonts w:ascii="Calibri" w:hAnsi="Calibri" w:cs="Arial"/>
          <w:sz w:val="18"/>
          <w:szCs w:val="18"/>
        </w:rPr>
        <w:t>Maximum SHGC from Table 150.1-A</w:t>
      </w:r>
      <w:r w:rsidR="00C720F8" w:rsidRPr="007C6199">
        <w:rPr>
          <w:rFonts w:ascii="Calibri" w:hAnsi="Calibri" w:cs="Arial"/>
          <w:sz w:val="18"/>
          <w:szCs w:val="18"/>
        </w:rPr>
        <w:t xml:space="preserve"> or 150.1-B</w:t>
      </w:r>
      <w:r w:rsidR="00FC04FC" w:rsidRPr="007C6199">
        <w:rPr>
          <w:rFonts w:ascii="Calibri" w:hAnsi="Calibri" w:cs="Arial"/>
          <w:sz w:val="18"/>
          <w:szCs w:val="18"/>
        </w:rPr>
        <w:t>. This field will almost always be 0.25 unless meeting one of the Exceptions to 150.1(c)3A. If meeting one of the Exceptions, this field will be 0.30.</w:t>
      </w:r>
    </w:p>
    <w:p w14:paraId="308DB470" w14:textId="77777777" w:rsidR="00FE052A" w:rsidRPr="007C6199" w:rsidRDefault="00FE052A" w:rsidP="001E4CF9">
      <w:pPr>
        <w:pStyle w:val="ListParagraph"/>
        <w:keepNext/>
        <w:numPr>
          <w:ilvl w:val="1"/>
          <w:numId w:val="33"/>
        </w:numPr>
        <w:ind w:left="720"/>
        <w:contextualSpacing/>
        <w:rPr>
          <w:rFonts w:ascii="Calibri" w:hAnsi="Calibri" w:cs="Arial"/>
          <w:b/>
          <w:sz w:val="18"/>
          <w:szCs w:val="18"/>
        </w:rPr>
      </w:pPr>
      <w:r w:rsidRPr="007C6199">
        <w:rPr>
          <w:rFonts w:ascii="Calibri" w:hAnsi="Calibri" w:cs="Arial"/>
          <w:sz w:val="18"/>
          <w:szCs w:val="18"/>
        </w:rPr>
        <w:lastRenderedPageBreak/>
        <w:t>Comments: Any notes regarding location, unique conditions, or attachments.</w:t>
      </w:r>
    </w:p>
    <w:p w14:paraId="308DB471" w14:textId="77777777" w:rsidR="00FE052A" w:rsidRPr="007C6199" w:rsidRDefault="00FE052A" w:rsidP="003F64CF">
      <w:pPr>
        <w:keepNext/>
        <w:rPr>
          <w:rFonts w:ascii="Calibri" w:hAnsi="Calibri" w:cs="Arial"/>
          <w:b/>
          <w:sz w:val="18"/>
          <w:szCs w:val="18"/>
        </w:rPr>
      </w:pPr>
    </w:p>
    <w:p w14:paraId="308DB472" w14:textId="727B28D3" w:rsidR="00166008" w:rsidRPr="007C6199" w:rsidRDefault="001E4CF9" w:rsidP="003F64CF">
      <w:pPr>
        <w:keepNext/>
        <w:rPr>
          <w:rFonts w:ascii="Calibri" w:hAnsi="Calibri" w:cs="Arial"/>
          <w:b/>
          <w:sz w:val="18"/>
          <w:szCs w:val="18"/>
        </w:rPr>
      </w:pPr>
      <w:r w:rsidRPr="007C6199">
        <w:rPr>
          <w:rFonts w:ascii="Calibri" w:hAnsi="Calibri" w:cs="Arial"/>
          <w:b/>
          <w:sz w:val="18"/>
          <w:szCs w:val="18"/>
        </w:rPr>
        <w:t>J</w:t>
      </w:r>
      <w:r w:rsidR="00166008" w:rsidRPr="007C6199">
        <w:rPr>
          <w:rFonts w:ascii="Calibri" w:hAnsi="Calibri" w:cs="Arial"/>
          <w:b/>
          <w:sz w:val="18"/>
          <w:szCs w:val="18"/>
        </w:rPr>
        <w:t xml:space="preserve">. </w:t>
      </w:r>
      <w:r w:rsidR="00C97214" w:rsidRPr="007C6199">
        <w:rPr>
          <w:rFonts w:ascii="Calibri" w:hAnsi="Calibri" w:cs="Arial"/>
          <w:b/>
          <w:sz w:val="18"/>
          <w:szCs w:val="18"/>
        </w:rPr>
        <w:t>Fenestration Proposed Areas and Efficiencies</w:t>
      </w:r>
    </w:p>
    <w:p w14:paraId="308DB473" w14:textId="77777777" w:rsidR="003020BA" w:rsidRPr="007C6199" w:rsidRDefault="003020BA" w:rsidP="001F3969">
      <w:pPr>
        <w:numPr>
          <w:ilvl w:val="0"/>
          <w:numId w:val="19"/>
        </w:numPr>
        <w:rPr>
          <w:rFonts w:asciiTheme="minorHAnsi" w:hAnsiTheme="minorHAnsi"/>
          <w:sz w:val="18"/>
          <w:szCs w:val="18"/>
        </w:rPr>
      </w:pPr>
      <w:r w:rsidRPr="007C6199">
        <w:rPr>
          <w:rFonts w:asciiTheme="minorHAnsi" w:hAnsiTheme="minorHAnsi"/>
          <w:sz w:val="18"/>
          <w:szCs w:val="18"/>
        </w:rPr>
        <w:t>Tag/ID: Provide a name or designator for each unique type of fenestration surface. This designator should be used consistently throughout the plan set (elevations, finish schedules, etc.) such as Window-1, Skylight-1, etc. to identify each surface. It should also be consistently used on the other forms in the compliance documentation.</w:t>
      </w:r>
    </w:p>
    <w:p w14:paraId="308DB474" w14:textId="408CC861"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 xml:space="preserve">Fenestration Type: Indicate the type of fenestration construction </w:t>
      </w:r>
      <w:r w:rsidR="00371A7D" w:rsidRPr="007C6199">
        <w:rPr>
          <w:rFonts w:asciiTheme="minorHAnsi" w:hAnsiTheme="minorHAnsi"/>
          <w:sz w:val="18"/>
          <w:szCs w:val="18"/>
        </w:rPr>
        <w:t>(</w:t>
      </w:r>
      <w:r w:rsidRPr="007C6199">
        <w:rPr>
          <w:rFonts w:asciiTheme="minorHAnsi" w:hAnsiTheme="minorHAnsi"/>
          <w:sz w:val="18"/>
          <w:szCs w:val="18"/>
        </w:rPr>
        <w:t xml:space="preserve">e.g., Fixed Window, Operable Window, </w:t>
      </w:r>
      <w:r w:rsidR="00FC04FC" w:rsidRPr="007C6199">
        <w:rPr>
          <w:rFonts w:asciiTheme="minorHAnsi" w:hAnsiTheme="minorHAnsi"/>
          <w:sz w:val="18"/>
          <w:szCs w:val="18"/>
        </w:rPr>
        <w:t>Skylight, Tubular Skylight, or Glass in Door</w:t>
      </w:r>
      <w:r w:rsidR="00371A7D" w:rsidRPr="007C6199">
        <w:rPr>
          <w:rFonts w:asciiTheme="minorHAnsi" w:hAnsiTheme="minorHAnsi"/>
          <w:sz w:val="18"/>
          <w:szCs w:val="18"/>
        </w:rPr>
        <w:t>)</w:t>
      </w:r>
      <w:r w:rsidR="00FC04FC" w:rsidRPr="007C6199">
        <w:rPr>
          <w:rFonts w:asciiTheme="minorHAnsi" w:hAnsiTheme="minorHAnsi"/>
          <w:sz w:val="18"/>
          <w:szCs w:val="18"/>
        </w:rPr>
        <w:t>.</w:t>
      </w:r>
    </w:p>
    <w:p w14:paraId="308DB475" w14:textId="77777777" w:rsidR="00BE33E6" w:rsidRPr="007C6199" w:rsidRDefault="00BE33E6" w:rsidP="003020BA">
      <w:pPr>
        <w:ind w:left="1080"/>
        <w:rPr>
          <w:rFonts w:ascii="Calibri" w:hAnsi="Calibri" w:cs="Arial"/>
          <w:sz w:val="18"/>
          <w:szCs w:val="18"/>
        </w:rPr>
      </w:pPr>
    </w:p>
    <w:p w14:paraId="308DB476" w14:textId="4208A62F" w:rsidR="003020BA" w:rsidRPr="007C6199" w:rsidRDefault="003020BA" w:rsidP="004358FA">
      <w:pPr>
        <w:ind w:left="1440" w:hanging="720"/>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 xml:space="preserve">Doors with glazing are counted in one of two ways. The entire door area of a door with </w:t>
      </w:r>
      <w:r w:rsidR="00B47CC2" w:rsidRPr="007C6199">
        <w:rPr>
          <w:rFonts w:ascii="Calibri" w:hAnsi="Calibri" w:cs="Arial"/>
          <w:sz w:val="18"/>
          <w:szCs w:val="18"/>
        </w:rPr>
        <w:t>25</w:t>
      </w:r>
      <w:r w:rsidRPr="007C6199">
        <w:rPr>
          <w:rFonts w:ascii="Calibri" w:hAnsi="Calibri" w:cs="Arial"/>
          <w:sz w:val="18"/>
          <w:szCs w:val="18"/>
        </w:rPr>
        <w:t xml:space="preserve">% or more glazing is considered fenestration. A door with less than </w:t>
      </w:r>
      <w:r w:rsidR="00B47CC2" w:rsidRPr="007C6199">
        <w:rPr>
          <w:rFonts w:ascii="Calibri" w:hAnsi="Calibri" w:cs="Arial"/>
          <w:sz w:val="18"/>
          <w:szCs w:val="18"/>
        </w:rPr>
        <w:t>25</w:t>
      </w:r>
      <w:r w:rsidRPr="007C6199">
        <w:rPr>
          <w:rFonts w:ascii="Calibri" w:hAnsi="Calibri" w:cs="Arial"/>
          <w:sz w:val="18"/>
          <w:szCs w:val="18"/>
        </w:rPr>
        <w:t xml:space="preserve">% glazing can be considered as all fenestration, or can be calculated as the actual glass area with a 2-inch (0.17 ft) frame all around. </w:t>
      </w:r>
    </w:p>
    <w:p w14:paraId="308DB477" w14:textId="77777777" w:rsidR="00BE33E6" w:rsidRPr="007C6199" w:rsidRDefault="00BE33E6" w:rsidP="003020BA">
      <w:pPr>
        <w:ind w:left="1080"/>
        <w:rPr>
          <w:rFonts w:ascii="Calibri" w:hAnsi="Calibri" w:cs="Arial"/>
          <w:sz w:val="18"/>
          <w:szCs w:val="18"/>
        </w:rPr>
      </w:pPr>
    </w:p>
    <w:p w14:paraId="308DB478"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Calibri" w:hAnsi="Calibri" w:cs="Arial"/>
          <w:sz w:val="18"/>
          <w:szCs w:val="18"/>
        </w:rPr>
        <w:t>Frame Type: Indicate the frame type as either metal, metal thermal break, or nonmetal.</w:t>
      </w:r>
    </w:p>
    <w:p w14:paraId="308DB479" w14:textId="77777777"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Dynamic Glazing: Indicate whether the fenestration has an integrated shading device, chromogenic glazing, or none for no dynamic glazing.</w:t>
      </w:r>
      <w:r w:rsidRPr="007C6199">
        <w:rPr>
          <w:rFonts w:ascii="Calibri" w:hAnsi="Calibri" w:cs="Arial"/>
          <w:sz w:val="18"/>
          <w:szCs w:val="18"/>
        </w:rPr>
        <w:t xml:space="preserve"> Chromogenic glazing shall be considered separately from other fenestration types.</w:t>
      </w:r>
    </w:p>
    <w:p w14:paraId="308DB47A"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Theme="minorHAnsi" w:hAnsiTheme="minorHAnsi"/>
          <w:sz w:val="18"/>
          <w:szCs w:val="18"/>
        </w:rPr>
        <w:t xml:space="preserve">Orientation: Orientation </w:t>
      </w:r>
      <w:r w:rsidRPr="007C6199">
        <w:rPr>
          <w:rFonts w:asciiTheme="minorHAnsi" w:hAnsiTheme="minorHAnsi" w:cs="Arial"/>
          <w:sz w:val="18"/>
          <w:szCs w:val="18"/>
        </w:rPr>
        <w:t>c</w:t>
      </w:r>
      <w:r w:rsidRPr="007C6199">
        <w:rPr>
          <w:rFonts w:ascii="Calibri" w:hAnsi="Calibri" w:cs="Arial"/>
          <w:sz w:val="18"/>
          <w:szCs w:val="18"/>
        </w:rPr>
        <w:t>an be North, East, South, West. If documentation is for a building that may be built in any direction, in a climate zone that limits west-facing fenestration, complete this section assuming the side of the building with the most fenestration faces west.</w:t>
      </w:r>
    </w:p>
    <w:p w14:paraId="308DB47B" w14:textId="77777777" w:rsidR="00BE33E6" w:rsidRPr="007C6199" w:rsidRDefault="00BE33E6" w:rsidP="003020BA">
      <w:pPr>
        <w:ind w:left="2160" w:hanging="720"/>
        <w:contextualSpacing/>
        <w:rPr>
          <w:rFonts w:asciiTheme="minorHAnsi" w:hAnsiTheme="minorHAnsi" w:cs="Arial"/>
          <w:sz w:val="18"/>
          <w:szCs w:val="18"/>
        </w:rPr>
      </w:pPr>
    </w:p>
    <w:p w14:paraId="308DB47C" w14:textId="330C39DA" w:rsidR="003020BA" w:rsidRPr="007C6199" w:rsidRDefault="003020BA" w:rsidP="004358FA">
      <w:pPr>
        <w:ind w:left="1440" w:hanging="720"/>
        <w:contextualSpacing/>
        <w:rPr>
          <w:rFonts w:ascii="Calibri" w:hAnsi="Calibri" w:cs="Arial"/>
          <w:sz w:val="18"/>
          <w:szCs w:val="18"/>
        </w:rPr>
      </w:pPr>
      <w:r w:rsidRPr="007C6199">
        <w:rPr>
          <w:rFonts w:asciiTheme="minorHAnsi" w:hAnsiTheme="minorHAnsi" w:cs="Arial"/>
          <w:sz w:val="18"/>
          <w:szCs w:val="18"/>
        </w:rPr>
        <w:t>N</w:t>
      </w:r>
      <w:r w:rsidRPr="007C6199">
        <w:rPr>
          <w:rFonts w:ascii="Calibri" w:hAnsi="Calibri" w:cs="Arial"/>
          <w:sz w:val="18"/>
          <w:szCs w:val="18"/>
        </w:rPr>
        <w:t xml:space="preserve">OTE: </w:t>
      </w:r>
      <w:r w:rsidR="00D315E4" w:rsidRPr="007C6199">
        <w:rPr>
          <w:rFonts w:ascii="Calibri" w:hAnsi="Calibri" w:cs="Arial"/>
          <w:sz w:val="18"/>
          <w:szCs w:val="18"/>
        </w:rPr>
        <w:tab/>
      </w:r>
      <w:r w:rsidRPr="007C6199">
        <w:rPr>
          <w:rFonts w:ascii="Calibri" w:hAnsi="Calibri" w:cs="Arial"/>
          <w:sz w:val="18"/>
          <w:szCs w:val="18"/>
        </w:rPr>
        <w:t>West includes any vertical fenestration oriented to within 45 degrees of true west, excluding 45 degrees south of west; any skylights oriented west; and skylights facing any direction with a pitch of less than 1:12.</w:t>
      </w:r>
    </w:p>
    <w:p w14:paraId="308DB47D" w14:textId="77777777" w:rsidR="00BE33E6" w:rsidRPr="007C6199" w:rsidRDefault="00BE33E6" w:rsidP="003020BA">
      <w:pPr>
        <w:ind w:left="2160" w:hanging="720"/>
        <w:contextualSpacing/>
        <w:rPr>
          <w:rFonts w:asciiTheme="minorHAnsi" w:hAnsiTheme="minorHAnsi"/>
          <w:sz w:val="18"/>
          <w:szCs w:val="18"/>
        </w:rPr>
      </w:pPr>
    </w:p>
    <w:p w14:paraId="308DB47E" w14:textId="77777777" w:rsidR="003020BA" w:rsidRPr="007C6199" w:rsidRDefault="003020BA" w:rsidP="001F3969">
      <w:pPr>
        <w:pStyle w:val="ListParagraph"/>
        <w:keepNext/>
        <w:numPr>
          <w:ilvl w:val="0"/>
          <w:numId w:val="19"/>
        </w:numPr>
        <w:rPr>
          <w:rFonts w:ascii="Calibri" w:hAnsi="Calibri"/>
          <w:sz w:val="18"/>
          <w:szCs w:val="18"/>
        </w:rPr>
      </w:pPr>
      <w:r w:rsidRPr="007C6199">
        <w:rPr>
          <w:rFonts w:asciiTheme="minorHAnsi" w:hAnsiTheme="minorHAnsi"/>
          <w:sz w:val="18"/>
          <w:szCs w:val="18"/>
        </w:rPr>
        <w:t>Number of Panes: Indicate the number of panes for each Tag/ID; is it a single, double, or triple pane window?</w:t>
      </w:r>
    </w:p>
    <w:p w14:paraId="308DB47F" w14:textId="68BBB0B4"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xml:space="preserve">) of each exterior fenestration type, </w:t>
      </w:r>
      <w:r w:rsidR="00BE33E6" w:rsidRPr="007C6199">
        <w:rPr>
          <w:rFonts w:ascii="Calibri" w:hAnsi="Calibri" w:cs="Arial"/>
          <w:sz w:val="18"/>
          <w:szCs w:val="18"/>
        </w:rPr>
        <w:t xml:space="preserve">excluding </w:t>
      </w:r>
      <w:r w:rsidRPr="007C6199">
        <w:rPr>
          <w:rFonts w:ascii="Calibri" w:hAnsi="Calibri" w:cs="Arial"/>
          <w:sz w:val="18"/>
          <w:szCs w:val="18"/>
        </w:rPr>
        <w:t>west-facing fenestration.</w:t>
      </w:r>
    </w:p>
    <w:p w14:paraId="308DB480" w14:textId="0376E04E" w:rsidR="00BE33E6"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West Facing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 climate zones 2, 4, and 6-16,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of each exterior west-facing fenestration type separately.</w:t>
      </w:r>
    </w:p>
    <w:p w14:paraId="308DB481" w14:textId="77777777" w:rsidR="00A10D7E" w:rsidRPr="007C6199" w:rsidRDefault="00A10D7E" w:rsidP="00A10D7E">
      <w:pPr>
        <w:pStyle w:val="ListParagraph"/>
        <w:contextualSpacing/>
        <w:rPr>
          <w:rFonts w:ascii="Calibri" w:hAnsi="Calibri" w:cs="Arial"/>
          <w:sz w:val="18"/>
          <w:szCs w:val="18"/>
        </w:rPr>
      </w:pPr>
    </w:p>
    <w:p w14:paraId="308DB482" w14:textId="286D9901" w:rsidR="003020BA" w:rsidRPr="007C6199" w:rsidRDefault="003020BA" w:rsidP="004358FA">
      <w:pPr>
        <w:ind w:left="720"/>
        <w:contextualSpacing/>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Skylights installed in a roof with a pitch less than 1:12 are considered to face west.</w:t>
      </w:r>
    </w:p>
    <w:p w14:paraId="308DB483" w14:textId="77777777" w:rsidR="00BE33E6" w:rsidRPr="007C6199" w:rsidRDefault="00BE33E6" w:rsidP="003020BA">
      <w:pPr>
        <w:ind w:left="1080"/>
        <w:contextualSpacing/>
        <w:rPr>
          <w:rFonts w:ascii="Calibri" w:hAnsi="Calibri" w:cs="Arial"/>
          <w:sz w:val="18"/>
          <w:szCs w:val="18"/>
        </w:rPr>
      </w:pPr>
    </w:p>
    <w:p w14:paraId="308DB484" w14:textId="731D53EA"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 xml:space="preserve">U-factor: Enter </w:t>
      </w:r>
    </w:p>
    <w:p w14:paraId="308DB485" w14:textId="77777777"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(a) the NFRC U-factor based on the proposed brand and type of fenestration using National Fenestration Rating Council (</w:t>
      </w:r>
      <w:hyperlink r:id="rId14" w:history="1">
        <w:r w:rsidRPr="007C6199">
          <w:rPr>
            <w:rStyle w:val="Hyperlink"/>
            <w:rFonts w:ascii="Calibri" w:hAnsi="Calibri" w:cs="Arial"/>
            <w:sz w:val="18"/>
            <w:szCs w:val="18"/>
          </w:rPr>
          <w:t>www.nfrc.org</w:t>
        </w:r>
      </w:hyperlink>
      <w:r w:rsidRPr="007C6199">
        <w:rPr>
          <w:rFonts w:ascii="Calibri" w:hAnsi="Calibri" w:cs="Arial"/>
          <w:sz w:val="18"/>
          <w:szCs w:val="18"/>
        </w:rPr>
        <w:t>) certified values, or</w:t>
      </w:r>
    </w:p>
    <w:p w14:paraId="308DB486" w14:textId="77141FBB"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(b) the default value from Table 110.6-A, or</w:t>
      </w:r>
    </w:p>
    <w:p w14:paraId="686471DD" w14:textId="5A124A55" w:rsidR="00497FCF"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(c) the NA6.2 alternate default U-factor (for non-rated site-built fenestration only)</w:t>
      </w:r>
      <w:r w:rsidR="00497FCF" w:rsidRPr="007C6199">
        <w:rPr>
          <w:rFonts w:ascii="Calibri" w:hAnsi="Calibri" w:cs="Arial"/>
          <w:sz w:val="18"/>
          <w:szCs w:val="18"/>
        </w:rPr>
        <w:t>, or</w:t>
      </w:r>
    </w:p>
    <w:p w14:paraId="308DB487" w14:textId="0ABA9365" w:rsidR="003020BA" w:rsidRPr="007C6199" w:rsidRDefault="00497FCF" w:rsidP="003020BA">
      <w:pPr>
        <w:pStyle w:val="ListParagraph"/>
        <w:ind w:left="1440" w:hanging="360"/>
        <w:contextualSpacing/>
        <w:rPr>
          <w:rFonts w:ascii="Calibri" w:hAnsi="Calibri" w:cs="Arial"/>
          <w:sz w:val="18"/>
          <w:szCs w:val="18"/>
        </w:rPr>
      </w:pPr>
      <w:r w:rsidRPr="007C6199">
        <w:rPr>
          <w:rFonts w:ascii="Calibri" w:hAnsi="Calibri" w:cs="Arial"/>
          <w:sz w:val="18"/>
          <w:szCs w:val="18"/>
        </w:rPr>
        <w:t>(d) the Area-weighted Average from CF1R-ENV-02.</w:t>
      </w:r>
    </w:p>
    <w:p w14:paraId="73A03426" w14:textId="77777777" w:rsidR="00FC04FC" w:rsidRPr="007C6199" w:rsidRDefault="00FC04FC" w:rsidP="003020BA">
      <w:pPr>
        <w:pStyle w:val="ListParagraph"/>
        <w:ind w:left="1440" w:hanging="360"/>
        <w:contextualSpacing/>
        <w:rPr>
          <w:rFonts w:ascii="Calibri" w:hAnsi="Calibri" w:cs="Arial"/>
          <w:sz w:val="18"/>
          <w:szCs w:val="18"/>
        </w:rPr>
      </w:pPr>
    </w:p>
    <w:p w14:paraId="308DB489" w14:textId="212DCCD5" w:rsidR="003020BA" w:rsidRPr="007C6199" w:rsidRDefault="003020BA" w:rsidP="004358FA">
      <w:pPr>
        <w:tabs>
          <w:tab w:val="left" w:pos="1800"/>
        </w:tabs>
        <w:ind w:left="720"/>
        <w:rPr>
          <w:rFonts w:ascii="Calibri" w:hAnsi="Calibri" w:cs="Arial"/>
          <w:sz w:val="18"/>
          <w:szCs w:val="18"/>
        </w:rPr>
      </w:pPr>
      <w:r w:rsidRPr="007C6199">
        <w:rPr>
          <w:rFonts w:ascii="Calibri" w:hAnsi="Calibri" w:cs="Arial"/>
          <w:sz w:val="18"/>
          <w:szCs w:val="18"/>
        </w:rPr>
        <w:t xml:space="preserve">If any products (other than the exceptions) have a higher U-factor than 0.32,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 xml:space="preserve">verage U-factor, which must be 0.32 or less, and attach it to the CF1R-NCB-01. </w:t>
      </w:r>
    </w:p>
    <w:p w14:paraId="308DB48A" w14:textId="77777777" w:rsidR="003020BA" w:rsidRPr="007C6199" w:rsidRDefault="003020BA" w:rsidP="003020BA">
      <w:pPr>
        <w:pStyle w:val="ListParagraph"/>
        <w:ind w:left="1080"/>
        <w:contextualSpacing/>
        <w:rPr>
          <w:rFonts w:ascii="Calibri" w:hAnsi="Calibri" w:cs="Arial"/>
          <w:sz w:val="18"/>
          <w:szCs w:val="18"/>
        </w:rPr>
      </w:pPr>
    </w:p>
    <w:p w14:paraId="70A64241" w14:textId="65F40A64" w:rsidR="00F006CD" w:rsidRPr="007C6199" w:rsidRDefault="003020BA"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r>
      <w:r w:rsidR="00F006CD" w:rsidRPr="007C6199">
        <w:rPr>
          <w:rFonts w:ascii="Calibri" w:hAnsi="Calibri" w:cs="Arial"/>
          <w:sz w:val="18"/>
          <w:szCs w:val="18"/>
        </w:rPr>
        <w:t>(1)</w:t>
      </w:r>
      <w:r w:rsidR="00584D2F" w:rsidRPr="007C6199">
        <w:rPr>
          <w:rFonts w:ascii="Calibri" w:hAnsi="Calibri" w:cs="Arial"/>
          <w:sz w:val="18"/>
          <w:szCs w:val="18"/>
        </w:rPr>
        <w:t xml:space="preserve"> </w:t>
      </w:r>
      <w:r w:rsidR="00F006CD" w:rsidRPr="007C6199">
        <w:rPr>
          <w:rFonts w:ascii="Calibri" w:hAnsi="Calibri" w:cs="Arial"/>
          <w:sz w:val="18"/>
          <w:szCs w:val="18"/>
        </w:rPr>
        <w:t>For the exceptions – up to 3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tubular skylights and up to 16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skylight area, enter 0.55.</w:t>
      </w:r>
    </w:p>
    <w:p w14:paraId="60C4A1D5" w14:textId="5E3F8700"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0.32.</w:t>
      </w:r>
    </w:p>
    <w:p w14:paraId="308DB48B" w14:textId="462B01B0" w:rsidR="003020BA" w:rsidRPr="007C6199" w:rsidRDefault="00584D2F" w:rsidP="004358FA">
      <w:pPr>
        <w:tabs>
          <w:tab w:val="left" w:pos="2160"/>
        </w:tabs>
        <w:ind w:left="1440" w:hanging="360"/>
        <w:rPr>
          <w:rFonts w:ascii="Calibri" w:hAnsi="Calibri" w:cs="Arial"/>
          <w:sz w:val="18"/>
          <w:szCs w:val="18"/>
        </w:rPr>
      </w:pPr>
      <w:r w:rsidRPr="007C6199">
        <w:rPr>
          <w:rFonts w:ascii="Calibri" w:hAnsi="Calibri" w:cs="Arial"/>
          <w:sz w:val="18"/>
          <w:szCs w:val="18"/>
        </w:rPr>
        <w:tab/>
      </w:r>
      <w:r w:rsidR="00F006CD" w:rsidRPr="007C6199">
        <w:rPr>
          <w:rFonts w:ascii="Calibri" w:hAnsi="Calibri" w:cs="Arial"/>
          <w:sz w:val="18"/>
          <w:szCs w:val="18"/>
        </w:rPr>
        <w:t>(3)</w:t>
      </w:r>
      <w:r w:rsidRPr="007C6199">
        <w:rPr>
          <w:rFonts w:ascii="Calibri" w:hAnsi="Calibri" w:cs="Arial"/>
          <w:sz w:val="18"/>
          <w:szCs w:val="18"/>
        </w:rPr>
        <w:t xml:space="preserve"> </w:t>
      </w:r>
      <w:r w:rsidR="003020BA" w:rsidRPr="007C6199">
        <w:rPr>
          <w:rFonts w:ascii="Calibri" w:hAnsi="Calibri" w:cs="Arial"/>
          <w:sz w:val="18"/>
          <w:szCs w:val="18"/>
        </w:rPr>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9 and 10. </w:t>
      </w:r>
    </w:p>
    <w:p w14:paraId="308DB48C" w14:textId="77777777" w:rsidR="003020BA" w:rsidRPr="007C6199" w:rsidRDefault="003020BA" w:rsidP="003020BA">
      <w:pPr>
        <w:pStyle w:val="ListParagraph"/>
        <w:contextualSpacing/>
        <w:rPr>
          <w:rFonts w:ascii="Calibri" w:hAnsi="Calibri" w:cs="Arial"/>
          <w:sz w:val="18"/>
          <w:szCs w:val="18"/>
        </w:rPr>
      </w:pPr>
    </w:p>
    <w:p w14:paraId="7B495892" w14:textId="7BE59235" w:rsidR="00C97214" w:rsidRPr="007C6199" w:rsidRDefault="00C97214"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t>
      </w:r>
      <w:r w:rsidR="00E24186" w:rsidRPr="007C6199">
        <w:rPr>
          <w:rFonts w:ascii="Calibri" w:hAnsi="Calibri" w:cs="Arial"/>
          <w:sz w:val="18"/>
          <w:szCs w:val="18"/>
        </w:rPr>
        <w:t>W</w:t>
      </w:r>
      <w:r w:rsidR="00497FCF" w:rsidRPr="007C6199">
        <w:rPr>
          <w:rFonts w:ascii="Calibri" w:hAnsi="Calibri" w:cs="Arial"/>
          <w:sz w:val="18"/>
          <w:szCs w:val="18"/>
        </w:rPr>
        <w:t>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U-factor data for the fenestration product.</w:t>
      </w:r>
    </w:p>
    <w:p w14:paraId="308DB48D" w14:textId="47293463"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SHGC: In climate zones 2, 4, and 6-16, enter the SHGC from</w:t>
      </w:r>
    </w:p>
    <w:p w14:paraId="308DB48E" w14:textId="0287CDEE"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(a) NFRC-rated certification information</w:t>
      </w:r>
      <w:r w:rsidR="00E24186" w:rsidRPr="007C6199">
        <w:rPr>
          <w:rFonts w:ascii="Calibri" w:hAnsi="Calibri" w:cs="Arial"/>
          <w:sz w:val="18"/>
          <w:szCs w:val="18"/>
        </w:rPr>
        <w:t>;</w:t>
      </w:r>
      <w:r w:rsidRPr="007C6199">
        <w:rPr>
          <w:rFonts w:ascii="Calibri" w:hAnsi="Calibri" w:cs="Arial"/>
          <w:sz w:val="18"/>
          <w:szCs w:val="18"/>
        </w:rPr>
        <w:t xml:space="preserve"> or</w:t>
      </w:r>
    </w:p>
    <w:p w14:paraId="308DB48F" w14:textId="2EF3E2C7"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(b) default </w:t>
      </w:r>
      <w:r w:rsidR="00E24186" w:rsidRPr="007C6199">
        <w:rPr>
          <w:rFonts w:ascii="Calibri" w:hAnsi="Calibri" w:cs="Arial"/>
          <w:sz w:val="18"/>
          <w:szCs w:val="18"/>
        </w:rPr>
        <w:t>T</w:t>
      </w:r>
      <w:r w:rsidRPr="007C6199">
        <w:rPr>
          <w:rFonts w:ascii="Calibri" w:hAnsi="Calibri" w:cs="Arial"/>
          <w:sz w:val="18"/>
          <w:szCs w:val="18"/>
        </w:rPr>
        <w:t>able 110.6-B</w:t>
      </w:r>
      <w:r w:rsidR="00E24186" w:rsidRPr="007C6199">
        <w:rPr>
          <w:rFonts w:ascii="Calibri" w:hAnsi="Calibri" w:cs="Arial"/>
          <w:sz w:val="18"/>
          <w:szCs w:val="18"/>
        </w:rPr>
        <w:t>;</w:t>
      </w:r>
      <w:r w:rsidRPr="007C6199">
        <w:rPr>
          <w:rFonts w:ascii="Calibri" w:hAnsi="Calibri" w:cs="Arial"/>
          <w:sz w:val="18"/>
          <w:szCs w:val="18"/>
        </w:rPr>
        <w:t xml:space="preserve"> or</w:t>
      </w:r>
    </w:p>
    <w:p w14:paraId="541E0081" w14:textId="019B181A" w:rsidR="00497FCF"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lastRenderedPageBreak/>
        <w:t xml:space="preserve"> (c) the NA6.3 alternate default SHGC (for non-rated site-built fenestration only)</w:t>
      </w:r>
      <w:r w:rsidR="00E24186" w:rsidRPr="007C6199">
        <w:rPr>
          <w:rFonts w:ascii="Calibri" w:hAnsi="Calibri" w:cs="Arial"/>
          <w:sz w:val="18"/>
          <w:szCs w:val="18"/>
        </w:rPr>
        <w:t>;</w:t>
      </w:r>
      <w:r w:rsidR="00497FCF" w:rsidRPr="007C6199">
        <w:rPr>
          <w:rFonts w:ascii="Calibri" w:hAnsi="Calibri" w:cs="Arial"/>
          <w:sz w:val="18"/>
          <w:szCs w:val="18"/>
        </w:rPr>
        <w:t>, or</w:t>
      </w:r>
    </w:p>
    <w:p w14:paraId="308DB490" w14:textId="5FC33496" w:rsidR="003020BA" w:rsidRPr="007C6199" w:rsidRDefault="00497FCF" w:rsidP="003020BA">
      <w:pPr>
        <w:pStyle w:val="ListParagraph"/>
        <w:ind w:left="1080"/>
        <w:contextualSpacing/>
        <w:rPr>
          <w:rFonts w:ascii="Calibri" w:hAnsi="Calibri" w:cs="Arial"/>
          <w:sz w:val="18"/>
          <w:szCs w:val="18"/>
        </w:rPr>
      </w:pPr>
      <w:r w:rsidRPr="007C6199">
        <w:rPr>
          <w:rFonts w:ascii="Calibri" w:hAnsi="Calibri" w:cs="Arial"/>
          <w:sz w:val="18"/>
          <w:szCs w:val="18"/>
        </w:rPr>
        <w:t>(d) the Area-weighted Average from CF1R-ENV-02.</w:t>
      </w:r>
    </w:p>
    <w:p w14:paraId="47A459D0" w14:textId="77777777" w:rsidR="00C97214" w:rsidRPr="007C6199" w:rsidRDefault="00C97214" w:rsidP="003020BA">
      <w:pPr>
        <w:pStyle w:val="ListParagraph"/>
        <w:ind w:left="1080"/>
        <w:contextualSpacing/>
        <w:rPr>
          <w:rFonts w:ascii="Calibri" w:hAnsi="Calibri" w:cs="Arial"/>
          <w:sz w:val="18"/>
          <w:szCs w:val="18"/>
        </w:rPr>
      </w:pPr>
    </w:p>
    <w:p w14:paraId="308DB492" w14:textId="10264503" w:rsidR="003020BA" w:rsidRPr="007C6199" w:rsidRDefault="003020BA" w:rsidP="00F006CD">
      <w:pPr>
        <w:ind w:left="720"/>
        <w:rPr>
          <w:rFonts w:ascii="Calibri" w:hAnsi="Calibri" w:cs="Arial"/>
          <w:sz w:val="18"/>
          <w:szCs w:val="18"/>
        </w:rPr>
      </w:pPr>
      <w:r w:rsidRPr="007C6199">
        <w:rPr>
          <w:rFonts w:ascii="Calibri" w:hAnsi="Calibri" w:cs="Arial"/>
          <w:sz w:val="18"/>
          <w:szCs w:val="18"/>
        </w:rPr>
        <w:t xml:space="preserve">If any products (other than the exceptions) have a higher SHGC than required by Package-A,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verage SHGC and attach it to the CF1R-NCB-01.</w:t>
      </w:r>
    </w:p>
    <w:p w14:paraId="1E722BA1" w14:textId="77777777" w:rsidR="00F006CD" w:rsidRPr="007C6199" w:rsidRDefault="00F006CD" w:rsidP="00F006CD">
      <w:pPr>
        <w:ind w:left="720"/>
        <w:rPr>
          <w:rFonts w:ascii="Calibri" w:hAnsi="Calibri" w:cs="Arial"/>
          <w:sz w:val="18"/>
          <w:szCs w:val="18"/>
        </w:rPr>
      </w:pPr>
    </w:p>
    <w:p w14:paraId="6E5C8256" w14:textId="6A2AC0D3"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t>(1)</w:t>
      </w:r>
      <w:r w:rsidR="00584D2F" w:rsidRPr="007C6199">
        <w:rPr>
          <w:rFonts w:ascii="Calibri" w:hAnsi="Calibri" w:cs="Arial"/>
          <w:sz w:val="18"/>
          <w:szCs w:val="18"/>
        </w:rPr>
        <w:t xml:space="preserve"> </w:t>
      </w:r>
      <w:r w:rsidRPr="007C6199">
        <w:rPr>
          <w:rFonts w:ascii="Calibri" w:hAnsi="Calibri" w:cs="Arial"/>
          <w:sz w:val="18"/>
          <w:szCs w:val="18"/>
        </w:rPr>
        <w:t>For the exceptions – up to 3 ft</w:t>
      </w:r>
      <w:r w:rsidRPr="007C6199">
        <w:rPr>
          <w:rFonts w:ascii="Calibri" w:hAnsi="Calibri" w:cs="Arial"/>
          <w:sz w:val="18"/>
          <w:szCs w:val="18"/>
          <w:vertAlign w:val="superscript"/>
        </w:rPr>
        <w:t>2</w:t>
      </w:r>
      <w:r w:rsidRPr="007C6199">
        <w:rPr>
          <w:rFonts w:ascii="Calibri" w:hAnsi="Calibri" w:cs="Arial"/>
          <w:sz w:val="18"/>
          <w:szCs w:val="18"/>
        </w:rPr>
        <w:t xml:space="preserve"> of tubular skylights and up to 16 ft</w:t>
      </w:r>
      <w:r w:rsidRPr="007C6199">
        <w:rPr>
          <w:rFonts w:ascii="Calibri" w:hAnsi="Calibri" w:cs="Arial"/>
          <w:sz w:val="18"/>
          <w:szCs w:val="18"/>
          <w:vertAlign w:val="superscript"/>
        </w:rPr>
        <w:t>2</w:t>
      </w:r>
      <w:r w:rsidRPr="007C6199">
        <w:rPr>
          <w:rFonts w:ascii="Calibri" w:hAnsi="Calibri" w:cs="Arial"/>
          <w:sz w:val="18"/>
          <w:szCs w:val="18"/>
        </w:rPr>
        <w:t xml:space="preserve"> of skylight area, enter 0.30.</w:t>
      </w:r>
    </w:p>
    <w:p w14:paraId="6E011F17" w14:textId="05346082"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0.25.</w:t>
      </w:r>
    </w:p>
    <w:p w14:paraId="5521A67B" w14:textId="77777777" w:rsidR="00497FCF" w:rsidRPr="007C6199" w:rsidRDefault="00497FCF" w:rsidP="00F006CD">
      <w:pPr>
        <w:tabs>
          <w:tab w:val="left" w:pos="1800"/>
        </w:tabs>
        <w:ind w:left="1800" w:hanging="720"/>
        <w:rPr>
          <w:rFonts w:ascii="Calibri" w:hAnsi="Calibri" w:cs="Arial"/>
          <w:sz w:val="18"/>
          <w:szCs w:val="18"/>
        </w:rPr>
      </w:pPr>
    </w:p>
    <w:p w14:paraId="308DB493" w14:textId="273244E8"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SHGC data for the fenestration product.</w:t>
      </w:r>
    </w:p>
    <w:p w14:paraId="308DB494" w14:textId="77777777" w:rsidR="003020BA" w:rsidRPr="007C6199" w:rsidRDefault="00A10D7E" w:rsidP="001F3969">
      <w:pPr>
        <w:pStyle w:val="ListParagraph"/>
        <w:numPr>
          <w:ilvl w:val="0"/>
          <w:numId w:val="19"/>
        </w:numPr>
        <w:contextualSpacing/>
        <w:rPr>
          <w:rFonts w:asciiTheme="minorHAnsi" w:hAnsiTheme="minorHAnsi" w:cs="Arial"/>
          <w:sz w:val="18"/>
          <w:szCs w:val="18"/>
        </w:rPr>
      </w:pPr>
      <w:r w:rsidRPr="007C6199">
        <w:rPr>
          <w:rFonts w:asciiTheme="minorHAnsi" w:hAnsiTheme="minorHAnsi" w:cs="Arial"/>
          <w:sz w:val="18"/>
          <w:szCs w:val="18"/>
        </w:rPr>
        <w:t>Exterior Shading Device: If exterior shading devices are used to meet the SHGC requirement, indicate the type of device (from Table S-1 of CF1R-ENV-03-E Solar Heat Gain Coefficient Worksheet) and attach the CF1R-ENV-03-E.</w:t>
      </w:r>
    </w:p>
    <w:p w14:paraId="308DB495" w14:textId="77777777" w:rsidR="00A10D7E" w:rsidRPr="007C6199" w:rsidRDefault="00A10D7E" w:rsidP="00A10D7E">
      <w:pPr>
        <w:pStyle w:val="ListParagraph"/>
        <w:contextualSpacing/>
        <w:rPr>
          <w:rFonts w:asciiTheme="minorHAnsi" w:hAnsiTheme="minorHAnsi" w:cs="Arial"/>
          <w:sz w:val="18"/>
          <w:szCs w:val="18"/>
        </w:rPr>
      </w:pPr>
    </w:p>
    <w:p w14:paraId="308DB496" w14:textId="54F25E9C" w:rsidR="003020BA"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NOTE</w:t>
      </w:r>
      <w:r w:rsidR="00A10D7E" w:rsidRPr="007C6199">
        <w:rPr>
          <w:rFonts w:asciiTheme="minorHAnsi" w:hAnsiTheme="minorHAnsi" w:cs="Arial"/>
          <w:sz w:val="18"/>
          <w:szCs w:val="18"/>
        </w:rPr>
        <w:t>:</w:t>
      </w:r>
      <w:r w:rsidRPr="007C6199">
        <w:rPr>
          <w:rFonts w:asciiTheme="minorHAnsi" w:hAnsiTheme="minorHAnsi" w:cs="Arial"/>
          <w:sz w:val="18"/>
          <w:szCs w:val="18"/>
        </w:rPr>
        <w:tab/>
      </w:r>
      <w:r w:rsidR="00A10D7E" w:rsidRPr="007C6199">
        <w:rPr>
          <w:rFonts w:asciiTheme="minorHAnsi" w:hAnsiTheme="minorHAnsi"/>
          <w:sz w:val="18"/>
          <w:szCs w:val="18"/>
        </w:rPr>
        <w:t>An exterior shading device is not used for products with an NFRC rated U-factor and SHGC based on a factory integrated shading device.</w:t>
      </w:r>
    </w:p>
    <w:p w14:paraId="05E8FE34" w14:textId="39141514" w:rsidR="00AC4766"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ab/>
        <w:t>Chromogenic glazing shall be considered separately from other fenestration.</w:t>
      </w:r>
    </w:p>
    <w:p w14:paraId="308DB497" w14:textId="77777777" w:rsidR="00BE33E6" w:rsidRPr="007C6199" w:rsidRDefault="00BE33E6" w:rsidP="003020BA">
      <w:pPr>
        <w:pStyle w:val="ListParagraph"/>
        <w:rPr>
          <w:rFonts w:asciiTheme="minorHAnsi" w:hAnsiTheme="minorHAnsi"/>
          <w:sz w:val="18"/>
          <w:szCs w:val="18"/>
        </w:rPr>
      </w:pPr>
    </w:p>
    <w:p w14:paraId="434A7FF6" w14:textId="4E8A3054" w:rsidR="00FC04FC" w:rsidRPr="007C6199" w:rsidRDefault="003020BA" w:rsidP="001F3969">
      <w:pPr>
        <w:pStyle w:val="ListParagraph"/>
        <w:keepNext/>
        <w:numPr>
          <w:ilvl w:val="0"/>
          <w:numId w:val="19"/>
        </w:numPr>
        <w:contextualSpacing/>
        <w:rPr>
          <w:rFonts w:ascii="Calibri" w:hAnsi="Calibri" w:cs="Arial"/>
          <w:sz w:val="18"/>
          <w:szCs w:val="18"/>
        </w:rPr>
      </w:pPr>
      <w:r w:rsidRPr="007C6199">
        <w:rPr>
          <w:rFonts w:ascii="Calibri" w:hAnsi="Calibri" w:cs="Arial"/>
          <w:sz w:val="18"/>
          <w:szCs w:val="18"/>
        </w:rPr>
        <w:t>Combined SHGC from CF1R-ENV-03: If exterior shading devices are combined with the SHGC value of the fenestration to meet the prescriptive SHGC requirements (as indicated in column I. 1</w:t>
      </w:r>
      <w:r w:rsidR="00FC04FC" w:rsidRPr="007C6199">
        <w:rPr>
          <w:rFonts w:ascii="Calibri" w:hAnsi="Calibri" w:cs="Arial"/>
          <w:sz w:val="18"/>
          <w:szCs w:val="18"/>
        </w:rPr>
        <w:t>3</w:t>
      </w:r>
      <w:r w:rsidRPr="007C6199">
        <w:rPr>
          <w:rFonts w:ascii="Calibri" w:hAnsi="Calibri" w:cs="Arial"/>
          <w:sz w:val="18"/>
          <w:szCs w:val="18"/>
        </w:rPr>
        <w:t>), indicate the SHGC calculated on form CF1R-ENV-03 and attach the form for each window with an exterior shading device.</w:t>
      </w:r>
    </w:p>
    <w:p w14:paraId="308DB49A" w14:textId="7B24D393" w:rsidR="00B24A58" w:rsidRPr="007C6199" w:rsidRDefault="003020BA" w:rsidP="004358FA">
      <w:pPr>
        <w:keepNext/>
        <w:ind w:left="360"/>
        <w:contextualSpacing/>
        <w:rPr>
          <w:rFonts w:asciiTheme="minorHAnsi" w:hAnsiTheme="minorHAnsi"/>
          <w:sz w:val="18"/>
          <w:szCs w:val="18"/>
        </w:rPr>
      </w:pPr>
      <w:r w:rsidRPr="007C6199">
        <w:rPr>
          <w:rFonts w:ascii="Calibri" w:hAnsi="Calibri" w:cs="Arial"/>
          <w:sz w:val="18"/>
          <w:szCs w:val="18"/>
        </w:rPr>
        <w:t>1</w:t>
      </w:r>
      <w:r w:rsidR="00C97214" w:rsidRPr="007C6199">
        <w:rPr>
          <w:rFonts w:ascii="Calibri" w:hAnsi="Calibri" w:cs="Arial"/>
          <w:sz w:val="18"/>
          <w:szCs w:val="18"/>
        </w:rPr>
        <w:t>5</w:t>
      </w:r>
      <w:r w:rsidRPr="007C6199">
        <w:rPr>
          <w:rFonts w:ascii="Calibri" w:hAnsi="Calibri" w:cs="Arial"/>
          <w:sz w:val="18"/>
          <w:szCs w:val="18"/>
        </w:rPr>
        <w:t>.–</w:t>
      </w:r>
      <w:r w:rsidR="00C97214" w:rsidRPr="007C6199">
        <w:rPr>
          <w:rFonts w:ascii="Calibri" w:hAnsi="Calibri" w:cs="Arial"/>
          <w:sz w:val="18"/>
          <w:szCs w:val="18"/>
        </w:rPr>
        <w:t>32</w:t>
      </w:r>
      <w:r w:rsidRPr="007C6199">
        <w:rPr>
          <w:rFonts w:ascii="Calibri" w:hAnsi="Calibri" w:cs="Arial"/>
          <w:sz w:val="18"/>
          <w:szCs w:val="18"/>
        </w:rPr>
        <w:t>. Automatically completed entries; no user input required.</w:t>
      </w:r>
    </w:p>
    <w:p w14:paraId="308DB49B" w14:textId="77777777" w:rsidR="00166008" w:rsidRPr="007C6199" w:rsidRDefault="00166008" w:rsidP="003F64CF">
      <w:pPr>
        <w:pStyle w:val="ListParagraph"/>
        <w:rPr>
          <w:rFonts w:ascii="Calibri" w:hAnsi="Calibri" w:cs="Arial"/>
          <w:sz w:val="18"/>
          <w:szCs w:val="18"/>
        </w:rPr>
      </w:pPr>
    </w:p>
    <w:p w14:paraId="308DB49C" w14:textId="60DC305D" w:rsidR="00166008" w:rsidRPr="007C6199" w:rsidRDefault="001E4CF9" w:rsidP="003F64CF">
      <w:pPr>
        <w:keepNext/>
        <w:rPr>
          <w:rFonts w:ascii="Calibri" w:hAnsi="Calibri" w:cs="Arial"/>
          <w:b/>
          <w:sz w:val="18"/>
          <w:szCs w:val="18"/>
        </w:rPr>
      </w:pPr>
      <w:r w:rsidRPr="007C6199">
        <w:rPr>
          <w:rFonts w:ascii="Calibri" w:hAnsi="Calibri" w:cs="Arial"/>
          <w:b/>
          <w:sz w:val="18"/>
          <w:szCs w:val="18"/>
        </w:rPr>
        <w:t>K</w:t>
      </w:r>
      <w:r w:rsidR="00C97214" w:rsidRPr="007C6199">
        <w:rPr>
          <w:rFonts w:ascii="Calibri" w:hAnsi="Calibri" w:cs="Arial"/>
          <w:b/>
          <w:sz w:val="18"/>
          <w:szCs w:val="18"/>
        </w:rPr>
        <w:t>.</w:t>
      </w:r>
      <w:r w:rsidR="008C61D8" w:rsidRPr="007C6199">
        <w:rPr>
          <w:rFonts w:ascii="Calibri" w:hAnsi="Calibri" w:cs="Arial"/>
          <w:b/>
          <w:sz w:val="18"/>
          <w:szCs w:val="18"/>
        </w:rPr>
        <w:t xml:space="preserve"> </w:t>
      </w:r>
      <w:r w:rsidR="00C97214" w:rsidRPr="007C6199">
        <w:rPr>
          <w:rFonts w:ascii="Calibri" w:hAnsi="Calibri" w:cs="Arial"/>
          <w:b/>
          <w:sz w:val="18"/>
          <w:szCs w:val="18"/>
        </w:rPr>
        <w:t>Space Conditioning (SC) Systems – Heating/Cooling/Ducts</w:t>
      </w:r>
    </w:p>
    <w:p w14:paraId="308DB49D" w14:textId="1A0C4FA7" w:rsidR="00057B45" w:rsidRPr="007C6199" w:rsidRDefault="008C61D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Space Conditioning System Identification or Name</w:t>
      </w:r>
      <w:r w:rsidR="00BE33E6" w:rsidRPr="007C6199">
        <w:rPr>
          <w:rFonts w:ascii="Calibri" w:hAnsi="Calibri" w:cs="Arial"/>
          <w:sz w:val="18"/>
          <w:szCs w:val="18"/>
        </w:rPr>
        <w:t>:</w:t>
      </w:r>
      <w:r w:rsidRPr="007C6199">
        <w:rPr>
          <w:rFonts w:ascii="Calibri" w:hAnsi="Calibri" w:cs="Arial"/>
          <w:sz w:val="18"/>
          <w:szCs w:val="18"/>
        </w:rPr>
        <w:t xml:space="preserve"> Provide a unique name for each unique space conditioning system type in the building. If the same space</w:t>
      </w:r>
      <w:r w:rsidR="00614296" w:rsidRPr="007C6199">
        <w:rPr>
          <w:rFonts w:ascii="Calibri" w:hAnsi="Calibri" w:cs="Arial"/>
          <w:sz w:val="18"/>
          <w:szCs w:val="18"/>
        </w:rPr>
        <w:t xml:space="preserve"> conditioning </w:t>
      </w:r>
      <w:r w:rsidR="00B968D2" w:rsidRPr="007C6199">
        <w:rPr>
          <w:rFonts w:ascii="Calibri" w:hAnsi="Calibri" w:cs="Arial"/>
          <w:sz w:val="18"/>
          <w:szCs w:val="18"/>
        </w:rPr>
        <w:t>system type is used in more than o</w:t>
      </w:r>
      <w:r w:rsidR="00614296" w:rsidRPr="007C6199">
        <w:rPr>
          <w:rFonts w:ascii="Calibri" w:hAnsi="Calibri" w:cs="Arial"/>
          <w:sz w:val="18"/>
          <w:szCs w:val="18"/>
        </w:rPr>
        <w:t xml:space="preserve">ne location in the building, it is sufficient to list the unique space conditioning system type only once.  In order for one space conditioning system type to be considered the same as another, it must have the same description in </w:t>
      </w:r>
      <w:r w:rsidR="00E24186" w:rsidRPr="007C6199">
        <w:rPr>
          <w:rFonts w:ascii="Calibri" w:hAnsi="Calibri" w:cs="Arial"/>
          <w:sz w:val="18"/>
          <w:szCs w:val="18"/>
        </w:rPr>
        <w:t xml:space="preserve">Columns </w:t>
      </w:r>
      <w:r w:rsidR="00614296" w:rsidRPr="007C6199">
        <w:rPr>
          <w:rFonts w:ascii="Calibri" w:hAnsi="Calibri" w:cs="Arial"/>
          <w:sz w:val="18"/>
          <w:szCs w:val="18"/>
        </w:rPr>
        <w:t>2 through 9.</w:t>
      </w:r>
    </w:p>
    <w:p w14:paraId="308DB49E" w14:textId="76E991EE" w:rsidR="00166008" w:rsidRPr="007C6199" w:rsidRDefault="0016600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Heating </w:t>
      </w:r>
      <w:r w:rsidR="00E24186" w:rsidRPr="007C6199">
        <w:rPr>
          <w:rFonts w:ascii="Calibri" w:hAnsi="Calibri" w:cs="Arial"/>
          <w:sz w:val="18"/>
          <w:szCs w:val="18"/>
        </w:rPr>
        <w:t>S</w:t>
      </w:r>
      <w:r w:rsidRPr="007C6199">
        <w:rPr>
          <w:rFonts w:ascii="Calibri" w:hAnsi="Calibri" w:cs="Arial"/>
          <w:sz w:val="18"/>
          <w:szCs w:val="18"/>
        </w:rPr>
        <w:t xml:space="preserve">ystem </w:t>
      </w:r>
      <w:r w:rsidR="00E24186" w:rsidRPr="007C6199">
        <w:rPr>
          <w:rFonts w:ascii="Calibri" w:hAnsi="Calibri" w:cs="Arial"/>
          <w:sz w:val="18"/>
          <w:szCs w:val="18"/>
        </w:rPr>
        <w:t>T</w:t>
      </w:r>
      <w:r w:rsidRPr="007C6199">
        <w:rPr>
          <w:rFonts w:ascii="Calibri" w:hAnsi="Calibri" w:cs="Arial"/>
          <w:sz w:val="18"/>
          <w:szCs w:val="18"/>
        </w:rPr>
        <w:t xml:space="preserve">ype: Indicate heating system type as furnace, central heat pump, boiler, hydronic, wood heat, wall furnace, room heat pump, or electric resistance if it meets the exception. An exception to Section 150.1(c)6 allows electric resistance heating only when it is supplemental to another system, as indicated by a capacity of &lt; 2 </w:t>
      </w:r>
      <w:r w:rsidR="00E733B7" w:rsidRPr="007C6199">
        <w:rPr>
          <w:rFonts w:ascii="Calibri" w:hAnsi="Calibri" w:cs="Arial"/>
          <w:sz w:val="18"/>
          <w:szCs w:val="18"/>
        </w:rPr>
        <w:t>k</w:t>
      </w:r>
      <w:r w:rsidRPr="007C6199">
        <w:rPr>
          <w:rFonts w:ascii="Calibri" w:hAnsi="Calibri" w:cs="Arial"/>
          <w:sz w:val="18"/>
          <w:szCs w:val="18"/>
        </w:rPr>
        <w:t>W or 7,000 Btu/hr, and a time-limiting control device that allows it to be operated for 30-minutes at a time.</w:t>
      </w:r>
    </w:p>
    <w:p w14:paraId="308DB49F" w14:textId="4882ACB1" w:rsidR="00DD6B11" w:rsidRPr="007C6199" w:rsidRDefault="00DD6B11"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Heating Efficiency Type: AFUE, HSPF, COP</w:t>
      </w:r>
    </w:p>
    <w:p w14:paraId="308DB4A0" w14:textId="0F272D09" w:rsidR="009A0F01" w:rsidRPr="007C6199" w:rsidRDefault="006B18D6" w:rsidP="00E11C01">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Proposed </w:t>
      </w:r>
      <w:r w:rsidR="009A0F01" w:rsidRPr="007C6199">
        <w:rPr>
          <w:rFonts w:ascii="Calibri" w:hAnsi="Calibri" w:cs="Arial"/>
          <w:sz w:val="18"/>
          <w:szCs w:val="18"/>
        </w:rPr>
        <w:t xml:space="preserve">Heating </w:t>
      </w:r>
      <w:r w:rsidR="00DD6B11" w:rsidRPr="007C6199">
        <w:rPr>
          <w:rFonts w:ascii="Calibri" w:hAnsi="Calibri" w:cs="Arial"/>
          <w:sz w:val="18"/>
          <w:szCs w:val="18"/>
        </w:rPr>
        <w:t>Efficiency</w:t>
      </w:r>
      <w:r w:rsidR="009A0F01" w:rsidRPr="007C6199">
        <w:rPr>
          <w:rFonts w:ascii="Calibri" w:hAnsi="Calibri" w:cs="Arial"/>
          <w:sz w:val="18"/>
          <w:szCs w:val="18"/>
        </w:rPr>
        <w:t xml:space="preserve">: </w:t>
      </w:r>
      <w:r w:rsidR="00EF1062" w:rsidRPr="007C6199">
        <w:rPr>
          <w:rFonts w:ascii="Calibri" w:hAnsi="Calibri" w:cs="Arial"/>
          <w:sz w:val="18"/>
          <w:szCs w:val="18"/>
        </w:rPr>
        <w:t xml:space="preserve">Equipment must be certified to the California Energy Commission. This can be checked by going to </w:t>
      </w:r>
      <w:hyperlink r:id="rId15" w:history="1">
        <w:r w:rsidR="00EF1062" w:rsidRPr="007C6199">
          <w:rPr>
            <w:sz w:val="18"/>
            <w:szCs w:val="18"/>
          </w:rPr>
          <w:t>https://cacertappliances.energy.ca.gov/</w:t>
        </w:r>
      </w:hyperlink>
      <w:r w:rsidR="00EF1062" w:rsidRPr="007C6199">
        <w:rPr>
          <w:rFonts w:ascii="Calibri" w:hAnsi="Calibri" w:cs="Arial"/>
          <w:sz w:val="18"/>
          <w:szCs w:val="18"/>
        </w:rPr>
        <w:t xml:space="preserve"> and performing a quick or advanced search based on equipment type. NOTE: Electric resistance heat is prohibited as the primary source of heating. Only if all exceptional method criteria are met (see Residential Compliance Manual, Chapter 4), electric resistance heat may be installed as a back-up heating source. Other than as a back-up to wood heat, t</w:t>
      </w:r>
      <w:r w:rsidR="00D12FF4" w:rsidRPr="007C6199">
        <w:rPr>
          <w:rFonts w:ascii="Calibri" w:hAnsi="Calibri" w:cs="Arial"/>
          <w:sz w:val="18"/>
          <w:szCs w:val="18"/>
        </w:rPr>
        <w:t>he only electric heating appliance allowed is a heat pump.</w:t>
      </w:r>
    </w:p>
    <w:p w14:paraId="308DB4A1" w14:textId="67221A57" w:rsidR="00D75AB4" w:rsidRPr="007C6199" w:rsidRDefault="00D75AB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System Type: Indicate cooling system type or specify “no cooling system installed.” Categories include central air split system, central air package system, heat pump, room air or room heat pump, mini-split heat pump</w:t>
      </w:r>
      <w:r w:rsidR="00612F8E" w:rsidRPr="007C6199">
        <w:rPr>
          <w:rFonts w:ascii="Calibri" w:hAnsi="Calibri" w:cs="Arial"/>
          <w:sz w:val="18"/>
          <w:szCs w:val="18"/>
        </w:rPr>
        <w:t xml:space="preserve"> or air conditioner</w:t>
      </w:r>
      <w:r w:rsidRPr="007C6199">
        <w:rPr>
          <w:rFonts w:ascii="Calibri" w:hAnsi="Calibri" w:cs="Arial"/>
          <w:sz w:val="18"/>
          <w:szCs w:val="18"/>
        </w:rPr>
        <w:t xml:space="preserve">, </w:t>
      </w:r>
      <w:r w:rsidR="00612F8E" w:rsidRPr="007C6199">
        <w:rPr>
          <w:rFonts w:ascii="Calibri" w:hAnsi="Calibri" w:cs="Arial"/>
          <w:sz w:val="18"/>
          <w:szCs w:val="18"/>
        </w:rPr>
        <w:t xml:space="preserve">multi-split heat pump or air conditioner, VRF (variable refrigerant flow (VRF) heat pump or air conditioner, small duct high velocity heat pump or air conditioner, </w:t>
      </w:r>
      <w:r w:rsidRPr="007C6199">
        <w:rPr>
          <w:rFonts w:ascii="Calibri" w:hAnsi="Calibri" w:cs="Arial"/>
          <w:sz w:val="18"/>
          <w:szCs w:val="18"/>
        </w:rPr>
        <w:t xml:space="preserve">or no cooling. </w:t>
      </w:r>
    </w:p>
    <w:p w14:paraId="6E638189" w14:textId="6E9E947F" w:rsidR="00074E89" w:rsidRPr="007C6199" w:rsidRDefault="00074E89"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Efficiency Type: SEER, EER.</w:t>
      </w:r>
    </w:p>
    <w:p w14:paraId="308DB4A2" w14:textId="6CF76990" w:rsidR="00DD6B11" w:rsidRPr="007C6199" w:rsidRDefault="00612F8E"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Proposed </w:t>
      </w:r>
      <w:r w:rsidR="009A0F01" w:rsidRPr="007C6199">
        <w:rPr>
          <w:rFonts w:ascii="Calibri" w:hAnsi="Calibri" w:cs="Arial"/>
          <w:sz w:val="18"/>
          <w:szCs w:val="18"/>
        </w:rPr>
        <w:t xml:space="preserve">Cooling </w:t>
      </w:r>
      <w:r w:rsidR="00BA5686" w:rsidRPr="007C6199">
        <w:rPr>
          <w:rFonts w:ascii="Calibri" w:hAnsi="Calibri" w:cs="Arial"/>
          <w:sz w:val="18"/>
          <w:szCs w:val="18"/>
        </w:rPr>
        <w:t>E</w:t>
      </w:r>
      <w:r w:rsidR="009A0F01" w:rsidRPr="007C6199">
        <w:rPr>
          <w:rFonts w:ascii="Calibri" w:hAnsi="Calibri" w:cs="Arial"/>
          <w:sz w:val="18"/>
          <w:szCs w:val="18"/>
        </w:rPr>
        <w:t xml:space="preserve">fficiency: For central cooling systems, the minimum efficiency </w:t>
      </w:r>
      <w:r w:rsidR="00D12FF4" w:rsidRPr="007C6199">
        <w:rPr>
          <w:rFonts w:ascii="Calibri" w:hAnsi="Calibri" w:cs="Arial"/>
          <w:sz w:val="18"/>
          <w:szCs w:val="18"/>
        </w:rPr>
        <w:t>required by the appliance efficiency standards is</w:t>
      </w:r>
      <w:r w:rsidR="00BE33E6" w:rsidRPr="007C6199">
        <w:rPr>
          <w:rFonts w:ascii="Calibri" w:hAnsi="Calibri" w:cs="Arial"/>
          <w:sz w:val="18"/>
          <w:szCs w:val="18"/>
        </w:rPr>
        <w:t xml:space="preserve"> </w:t>
      </w:r>
      <w:r w:rsidR="00D12FF4" w:rsidRPr="007C6199">
        <w:rPr>
          <w:rFonts w:ascii="Calibri" w:hAnsi="Calibri" w:cs="Arial"/>
          <w:sz w:val="18"/>
          <w:szCs w:val="18"/>
        </w:rPr>
        <w:t>1</w:t>
      </w:r>
      <w:r w:rsidR="00B76250" w:rsidRPr="007C6199">
        <w:rPr>
          <w:rFonts w:ascii="Calibri" w:hAnsi="Calibri" w:cs="Arial"/>
          <w:sz w:val="18"/>
          <w:szCs w:val="18"/>
        </w:rPr>
        <w:t>4</w:t>
      </w:r>
      <w:r w:rsidR="00D12FF4" w:rsidRPr="007C6199">
        <w:rPr>
          <w:rFonts w:ascii="Calibri" w:hAnsi="Calibri" w:cs="Arial"/>
          <w:sz w:val="18"/>
          <w:szCs w:val="18"/>
        </w:rPr>
        <w:t xml:space="preserve"> SEER. </w:t>
      </w:r>
      <w:r w:rsidR="00074E89" w:rsidRPr="007C6199">
        <w:rPr>
          <w:rFonts w:ascii="Calibri" w:hAnsi="Calibri" w:cs="Arial"/>
          <w:sz w:val="18"/>
          <w:szCs w:val="18"/>
        </w:rPr>
        <w:t>Any cooling appliance sold in California is acceptable.</w:t>
      </w:r>
    </w:p>
    <w:p w14:paraId="308DB4A4" w14:textId="77777777"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Distribution </w:t>
      </w:r>
      <w:r w:rsidR="00BA5686" w:rsidRPr="007C6199">
        <w:rPr>
          <w:rFonts w:ascii="Calibri" w:hAnsi="Calibri" w:cs="Arial"/>
          <w:sz w:val="18"/>
          <w:szCs w:val="18"/>
        </w:rPr>
        <w:t>S</w:t>
      </w:r>
      <w:r w:rsidR="00713A4F" w:rsidRPr="007C6199">
        <w:rPr>
          <w:rFonts w:ascii="Calibri" w:hAnsi="Calibri" w:cs="Arial"/>
          <w:sz w:val="18"/>
          <w:szCs w:val="18"/>
        </w:rPr>
        <w:t xml:space="preserve">ystem </w:t>
      </w:r>
      <w:r w:rsidR="00BA5686" w:rsidRPr="007C6199">
        <w:rPr>
          <w:rFonts w:ascii="Calibri" w:hAnsi="Calibri" w:cs="Arial"/>
          <w:sz w:val="18"/>
          <w:szCs w:val="18"/>
        </w:rPr>
        <w:t>T</w:t>
      </w:r>
      <w:r w:rsidRPr="007C6199">
        <w:rPr>
          <w:rFonts w:ascii="Calibri" w:hAnsi="Calibri" w:cs="Arial"/>
          <w:sz w:val="18"/>
          <w:szCs w:val="18"/>
        </w:rPr>
        <w:t>ype: This could be ducted, radiant floor, piping, or ductless.</w:t>
      </w:r>
    </w:p>
    <w:p w14:paraId="308DB4A5" w14:textId="728BF478"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Duct </w:t>
      </w:r>
      <w:r w:rsidR="00BA5686" w:rsidRPr="007C6199">
        <w:rPr>
          <w:rFonts w:ascii="Calibri" w:hAnsi="Calibri" w:cs="Arial"/>
          <w:sz w:val="18"/>
          <w:szCs w:val="18"/>
        </w:rPr>
        <w:t>L</w:t>
      </w:r>
      <w:r w:rsidRPr="007C6199">
        <w:rPr>
          <w:rFonts w:ascii="Calibri" w:hAnsi="Calibri" w:cs="Arial"/>
          <w:sz w:val="18"/>
          <w:szCs w:val="18"/>
        </w:rPr>
        <w:t>ocation: If the system</w:t>
      </w:r>
      <w:r w:rsidR="003E750A" w:rsidRPr="007C6199">
        <w:rPr>
          <w:rFonts w:ascii="Calibri" w:hAnsi="Calibri" w:cs="Arial"/>
          <w:sz w:val="18"/>
          <w:szCs w:val="18"/>
        </w:rPr>
        <w:t xml:space="preserve"> </w:t>
      </w:r>
      <w:r w:rsidRPr="007C6199">
        <w:rPr>
          <w:rFonts w:ascii="Calibri" w:hAnsi="Calibri" w:cs="Arial"/>
          <w:sz w:val="18"/>
          <w:szCs w:val="18"/>
        </w:rPr>
        <w:t>has ducts, indicate where they will be installed. Locations include attic, garage, conditioned space, radiant floor.</w:t>
      </w:r>
      <w:r w:rsidR="00074E89" w:rsidRPr="007C6199">
        <w:rPr>
          <w:rFonts w:ascii="Calibri" w:hAnsi="Calibri" w:cs="Arial"/>
          <w:sz w:val="18"/>
          <w:szCs w:val="18"/>
        </w:rPr>
        <w:t xml:space="preserve"> In climate zones 4 and 8-16, unless roof deck insulation is included in Table F (roof option B), the ducts must be located inside conditioned space.</w:t>
      </w:r>
    </w:p>
    <w:p w14:paraId="308DB4A6" w14:textId="6EA54724" w:rsidR="00166008" w:rsidRPr="007C6199" w:rsidRDefault="00713A4F"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Duct</w:t>
      </w:r>
      <w:r w:rsidR="00166008" w:rsidRPr="007C6199">
        <w:rPr>
          <w:rFonts w:ascii="Calibri" w:hAnsi="Calibri" w:cs="Arial"/>
          <w:sz w:val="18"/>
          <w:szCs w:val="18"/>
        </w:rPr>
        <w:t xml:space="preserve"> R-value: This value is from </w:t>
      </w:r>
      <w:r w:rsidR="00074E89" w:rsidRPr="007C6199">
        <w:rPr>
          <w:rFonts w:ascii="Calibri" w:hAnsi="Calibri" w:cs="Arial"/>
          <w:sz w:val="18"/>
          <w:szCs w:val="18"/>
        </w:rPr>
        <w:t>Table 150.1-A or 150.1-B</w:t>
      </w:r>
      <w:r w:rsidR="00166008" w:rsidRPr="007C6199">
        <w:rPr>
          <w:rFonts w:ascii="Calibri" w:hAnsi="Calibri" w:cs="Arial"/>
          <w:sz w:val="18"/>
          <w:szCs w:val="18"/>
        </w:rPr>
        <w:t>. If system is ductless this field will be N/A.</w:t>
      </w:r>
    </w:p>
    <w:p w14:paraId="308DB4A7" w14:textId="0CDD27A4" w:rsidR="00557D09"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Thermostat</w:t>
      </w:r>
      <w:r w:rsidR="00713A4F" w:rsidRPr="007C6199">
        <w:rPr>
          <w:rFonts w:ascii="Calibri" w:hAnsi="Calibri" w:cs="Arial"/>
          <w:sz w:val="18"/>
          <w:szCs w:val="18"/>
        </w:rPr>
        <w:t xml:space="preserve"> </w:t>
      </w:r>
      <w:r w:rsidR="00BA5686" w:rsidRPr="007C6199">
        <w:rPr>
          <w:rFonts w:ascii="Calibri" w:hAnsi="Calibri" w:cs="Arial"/>
          <w:sz w:val="18"/>
          <w:szCs w:val="18"/>
        </w:rPr>
        <w:t>T</w:t>
      </w:r>
      <w:r w:rsidR="00713A4F" w:rsidRPr="007C6199">
        <w:rPr>
          <w:rFonts w:ascii="Calibri" w:hAnsi="Calibri" w:cs="Arial"/>
          <w:sz w:val="18"/>
          <w:szCs w:val="18"/>
        </w:rPr>
        <w:t>ype</w:t>
      </w:r>
      <w:r w:rsidRPr="007C6199">
        <w:rPr>
          <w:rFonts w:ascii="Calibri" w:hAnsi="Calibri" w:cs="Arial"/>
          <w:sz w:val="18"/>
          <w:szCs w:val="18"/>
        </w:rPr>
        <w:t xml:space="preserve">: </w:t>
      </w:r>
      <w:r w:rsidR="00D75AB4" w:rsidRPr="007C6199">
        <w:rPr>
          <w:rFonts w:ascii="Calibri" w:hAnsi="Calibri" w:cs="Arial"/>
          <w:sz w:val="18"/>
          <w:szCs w:val="18"/>
        </w:rPr>
        <w:t>Select a setback thermostat or an Energy Management System (</w:t>
      </w:r>
      <w:r w:rsidRPr="007C6199">
        <w:rPr>
          <w:rFonts w:ascii="Calibri" w:hAnsi="Calibri" w:cs="Arial"/>
          <w:sz w:val="18"/>
          <w:szCs w:val="18"/>
        </w:rPr>
        <w:t>EMS</w:t>
      </w:r>
      <w:r w:rsidR="00D75AB4" w:rsidRPr="007C6199">
        <w:rPr>
          <w:rFonts w:ascii="Calibri" w:hAnsi="Calibri" w:cs="Arial"/>
          <w:sz w:val="18"/>
          <w:szCs w:val="18"/>
        </w:rPr>
        <w:t>)</w:t>
      </w:r>
      <w:r w:rsidR="00557D09" w:rsidRPr="007C6199">
        <w:rPr>
          <w:rFonts w:ascii="Calibri" w:hAnsi="Calibri" w:cs="Arial"/>
          <w:sz w:val="18"/>
          <w:szCs w:val="18"/>
        </w:rPr>
        <w:t xml:space="preserve"> for most systems, or N/A if exempt. Controls for most systems can be by a </w:t>
      </w:r>
      <w:r w:rsidR="008423A4" w:rsidRPr="007C6199">
        <w:rPr>
          <w:rFonts w:ascii="Calibri" w:hAnsi="Calibri" w:cs="Arial"/>
          <w:sz w:val="18"/>
          <w:szCs w:val="18"/>
        </w:rPr>
        <w:t xml:space="preserve">device that </w:t>
      </w:r>
      <w:r w:rsidR="00557D09" w:rsidRPr="007C6199">
        <w:rPr>
          <w:rFonts w:ascii="Calibri" w:hAnsi="Calibri" w:cs="Arial"/>
          <w:sz w:val="18"/>
          <w:szCs w:val="18"/>
        </w:rPr>
        <w:t>allow</w:t>
      </w:r>
      <w:r w:rsidR="008423A4" w:rsidRPr="007C6199">
        <w:rPr>
          <w:rFonts w:ascii="Calibri" w:hAnsi="Calibri" w:cs="Arial"/>
          <w:sz w:val="18"/>
          <w:szCs w:val="18"/>
        </w:rPr>
        <w:t>s</w:t>
      </w:r>
      <w:r w:rsidR="00557D09" w:rsidRPr="007C6199">
        <w:rPr>
          <w:rFonts w:ascii="Calibri" w:hAnsi="Calibri" w:cs="Arial"/>
          <w:sz w:val="18"/>
          <w:szCs w:val="18"/>
        </w:rPr>
        <w:t xml:space="preserve"> a person to program up to 4 temperature setpoints within 24 hours. </w:t>
      </w:r>
    </w:p>
    <w:p w14:paraId="308DB4A8" w14:textId="77777777" w:rsidR="00D12FF4" w:rsidRPr="007C6199" w:rsidRDefault="00D12FF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Comments: Include any comments here.</w:t>
      </w:r>
    </w:p>
    <w:p w14:paraId="03802E81" w14:textId="77777777" w:rsidR="00166008" w:rsidRPr="007C6199" w:rsidRDefault="00597179" w:rsidP="003F64CF">
      <w:pPr>
        <w:rPr>
          <w:rFonts w:ascii="Calibri" w:hAnsi="Calibri" w:cs="Arial"/>
          <w:b/>
          <w:sz w:val="18"/>
          <w:szCs w:val="18"/>
        </w:rPr>
      </w:pPr>
      <w:r w:rsidRPr="007C6199">
        <w:rPr>
          <w:rFonts w:ascii="Calibri" w:hAnsi="Calibri" w:cs="Arial"/>
          <w:b/>
          <w:sz w:val="18"/>
          <w:szCs w:val="18"/>
        </w:rPr>
        <w:lastRenderedPageBreak/>
        <w:t>L</w:t>
      </w:r>
      <w:r w:rsidR="00166008" w:rsidRPr="007C6199">
        <w:rPr>
          <w:rFonts w:ascii="Calibri" w:hAnsi="Calibri" w:cs="Arial"/>
          <w:b/>
          <w:sz w:val="18"/>
          <w:szCs w:val="18"/>
        </w:rPr>
        <w:t xml:space="preserve">. </w:t>
      </w:r>
      <w:r w:rsidR="00C97214" w:rsidRPr="007C6199">
        <w:rPr>
          <w:rFonts w:ascii="Calibri" w:hAnsi="Calibri" w:cs="Arial"/>
          <w:b/>
          <w:sz w:val="18"/>
          <w:szCs w:val="18"/>
        </w:rPr>
        <w:t>Ventilation Cooling</w:t>
      </w:r>
      <w:r w:rsidRPr="007C6199">
        <w:rPr>
          <w:rFonts w:ascii="Calibri" w:hAnsi="Calibri" w:cs="Arial"/>
          <w:b/>
          <w:sz w:val="18"/>
          <w:szCs w:val="18"/>
        </w:rPr>
        <w:t xml:space="preserve"> in Climate Zones 8-14</w:t>
      </w:r>
    </w:p>
    <w:p w14:paraId="308DB4AB" w14:textId="3DAFF44A" w:rsidR="00166008" w:rsidRPr="007C6199" w:rsidRDefault="00597179" w:rsidP="003F64CF">
      <w:pPr>
        <w:rPr>
          <w:rFonts w:ascii="Calibri" w:hAnsi="Calibri" w:cs="Arial"/>
          <w:sz w:val="18"/>
          <w:szCs w:val="18"/>
        </w:rPr>
      </w:pPr>
      <w:r w:rsidRPr="007C6199">
        <w:rPr>
          <w:rFonts w:ascii="Calibri" w:hAnsi="Calibri" w:cs="Arial"/>
          <w:sz w:val="18"/>
          <w:szCs w:val="18"/>
        </w:rPr>
        <w:t>One or more</w:t>
      </w:r>
      <w:r w:rsidR="00166008" w:rsidRPr="007C6199">
        <w:rPr>
          <w:rFonts w:ascii="Calibri" w:hAnsi="Calibri" w:cs="Arial"/>
          <w:sz w:val="18"/>
          <w:szCs w:val="18"/>
        </w:rPr>
        <w:t xml:space="preserve"> whole house fan</w:t>
      </w:r>
      <w:r w:rsidRPr="007C6199">
        <w:rPr>
          <w:rFonts w:ascii="Calibri" w:hAnsi="Calibri" w:cs="Arial"/>
          <w:sz w:val="18"/>
          <w:szCs w:val="18"/>
        </w:rPr>
        <w:t>s</w:t>
      </w:r>
      <w:r w:rsidR="00166008" w:rsidRPr="007C6199">
        <w:rPr>
          <w:rFonts w:ascii="Calibri" w:hAnsi="Calibri" w:cs="Arial"/>
          <w:sz w:val="18"/>
          <w:szCs w:val="18"/>
        </w:rPr>
        <w:t xml:space="preserve"> </w:t>
      </w:r>
      <w:r w:rsidRPr="007C6199">
        <w:rPr>
          <w:rFonts w:ascii="Calibri" w:hAnsi="Calibri" w:cs="Arial"/>
          <w:sz w:val="18"/>
          <w:szCs w:val="18"/>
        </w:rPr>
        <w:t>are</w:t>
      </w:r>
      <w:r w:rsidR="00166008" w:rsidRPr="007C6199">
        <w:rPr>
          <w:rFonts w:ascii="Calibri" w:hAnsi="Calibri" w:cs="Arial"/>
          <w:sz w:val="18"/>
          <w:szCs w:val="18"/>
        </w:rPr>
        <w:t xml:space="preserve"> required to provide </w:t>
      </w:r>
      <w:r w:rsidRPr="007C6199">
        <w:rPr>
          <w:rFonts w:ascii="Calibri" w:hAnsi="Calibri" w:cs="Arial"/>
          <w:sz w:val="18"/>
          <w:szCs w:val="18"/>
        </w:rPr>
        <w:t xml:space="preserve">night-time cooling </w:t>
      </w:r>
      <w:r w:rsidR="00166008" w:rsidRPr="007C6199">
        <w:rPr>
          <w:rFonts w:ascii="Calibri" w:hAnsi="Calibri" w:cs="Arial"/>
          <w:sz w:val="18"/>
          <w:szCs w:val="18"/>
        </w:rPr>
        <w:t>ventilation</w:t>
      </w:r>
      <w:r w:rsidR="00207197" w:rsidRPr="007C6199">
        <w:rPr>
          <w:rFonts w:ascii="Calibri" w:hAnsi="Calibri" w:cs="Arial"/>
          <w:sz w:val="18"/>
          <w:szCs w:val="18"/>
        </w:rPr>
        <w:t xml:space="preserve"> in climate zones 8-14</w:t>
      </w:r>
      <w:r w:rsidR="00166008" w:rsidRPr="007C6199">
        <w:rPr>
          <w:rFonts w:ascii="Calibri" w:hAnsi="Calibri" w:cs="Arial"/>
          <w:sz w:val="18"/>
          <w:szCs w:val="18"/>
        </w:rPr>
        <w:t xml:space="preserve">. The requirement is found in Section 150.1(c)12. </w:t>
      </w:r>
    </w:p>
    <w:p w14:paraId="74E86523" w14:textId="477072E3" w:rsidR="00597179" w:rsidRPr="007C6199" w:rsidRDefault="00597179" w:rsidP="00247841">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Proposed air flow rate for certified whole house fan: </w:t>
      </w:r>
      <w:r w:rsidR="00AA4E02" w:rsidRPr="007C6199">
        <w:rPr>
          <w:rFonts w:ascii="Calibri" w:hAnsi="Calibri" w:cs="Arial"/>
          <w:sz w:val="18"/>
          <w:szCs w:val="18"/>
        </w:rPr>
        <w:t xml:space="preserve">Value from appliance directory listing </w:t>
      </w:r>
      <w:r w:rsidR="00247841" w:rsidRPr="007C6199">
        <w:rPr>
          <w:rFonts w:ascii="Calibri" w:hAnsi="Calibri" w:cs="Arial"/>
          <w:sz w:val="18"/>
          <w:szCs w:val="18"/>
        </w:rPr>
        <w:t>(https://cacertappliances.energy.ca.gov/Pages/Search/AdvancedSearch.aspx)</w:t>
      </w:r>
    </w:p>
    <w:p w14:paraId="15C3D91C" w14:textId="167AFA71" w:rsidR="00597179"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Proposed n</w:t>
      </w:r>
      <w:r w:rsidR="00597179" w:rsidRPr="007C6199">
        <w:rPr>
          <w:rFonts w:ascii="Calibri" w:hAnsi="Calibri" w:cs="Arial"/>
          <w:sz w:val="18"/>
          <w:szCs w:val="18"/>
        </w:rPr>
        <w:t>umber of fans</w:t>
      </w:r>
      <w:r w:rsidRPr="007C6199">
        <w:rPr>
          <w:rFonts w:ascii="Calibri" w:hAnsi="Calibri" w:cs="Arial"/>
          <w:sz w:val="18"/>
          <w:szCs w:val="18"/>
        </w:rPr>
        <w:t xml:space="preserve">: </w:t>
      </w:r>
      <w:r w:rsidR="00247841" w:rsidRPr="007C6199">
        <w:rPr>
          <w:rFonts w:ascii="Calibri" w:hAnsi="Calibri" w:cs="Arial"/>
          <w:sz w:val="18"/>
          <w:szCs w:val="18"/>
        </w:rPr>
        <w:t>N</w:t>
      </w:r>
      <w:r w:rsidRPr="007C6199">
        <w:rPr>
          <w:rFonts w:ascii="Calibri" w:hAnsi="Calibri" w:cs="Arial"/>
          <w:sz w:val="18"/>
          <w:szCs w:val="18"/>
        </w:rPr>
        <w:t>umber of fans</w:t>
      </w:r>
      <w:r w:rsidR="00247841" w:rsidRPr="007C6199">
        <w:rPr>
          <w:rFonts w:ascii="Calibri" w:hAnsi="Calibri" w:cs="Arial"/>
          <w:sz w:val="18"/>
          <w:szCs w:val="18"/>
        </w:rPr>
        <w:t>.</w:t>
      </w:r>
    </w:p>
    <w:p w14:paraId="62180C71" w14:textId="7BD6F8AE" w:rsidR="00597179"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Proposed t</w:t>
      </w:r>
      <w:r w:rsidR="00597179" w:rsidRPr="007C6199">
        <w:rPr>
          <w:rFonts w:ascii="Calibri" w:hAnsi="Calibri" w:cs="Arial"/>
          <w:sz w:val="18"/>
          <w:szCs w:val="18"/>
        </w:rPr>
        <w:t>otal air flow rate</w:t>
      </w:r>
      <w:r w:rsidRPr="007C6199">
        <w:rPr>
          <w:rFonts w:ascii="Calibri" w:hAnsi="Calibri" w:cs="Arial"/>
          <w:sz w:val="18"/>
          <w:szCs w:val="18"/>
        </w:rPr>
        <w:t xml:space="preserve">: </w:t>
      </w:r>
      <w:r w:rsidR="00247841" w:rsidRPr="007C6199">
        <w:rPr>
          <w:rFonts w:ascii="Calibri" w:hAnsi="Calibri" w:cs="Arial"/>
          <w:sz w:val="18"/>
          <w:szCs w:val="18"/>
        </w:rPr>
        <w:t>C</w:t>
      </w:r>
      <w:r w:rsidRPr="007C6199">
        <w:rPr>
          <w:rFonts w:ascii="Calibri" w:hAnsi="Calibri" w:cs="Arial"/>
          <w:sz w:val="18"/>
          <w:szCs w:val="18"/>
        </w:rPr>
        <w:t>olumn 1 x column 2.</w:t>
      </w:r>
    </w:p>
    <w:p w14:paraId="657C63B5" w14:textId="704D6EFE" w:rsidR="00597179" w:rsidRPr="007C6199" w:rsidRDefault="00597179"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Directly</w:t>
      </w:r>
      <w:r w:rsidR="00AA4E02" w:rsidRPr="007C6199">
        <w:rPr>
          <w:rFonts w:ascii="Calibri" w:hAnsi="Calibri" w:cs="Arial"/>
          <w:sz w:val="18"/>
          <w:szCs w:val="18"/>
        </w:rPr>
        <w:t xml:space="preserve"> vented to outside: </w:t>
      </w:r>
      <w:r w:rsidR="00247841" w:rsidRPr="007C6199">
        <w:rPr>
          <w:rFonts w:ascii="Calibri" w:hAnsi="Calibri" w:cs="Arial"/>
          <w:sz w:val="18"/>
          <w:szCs w:val="18"/>
        </w:rPr>
        <w:t xml:space="preserve">Default is No. </w:t>
      </w:r>
      <w:r w:rsidR="00AA4E02" w:rsidRPr="007C6199">
        <w:rPr>
          <w:rFonts w:ascii="Calibri" w:hAnsi="Calibri" w:cs="Arial"/>
          <w:sz w:val="18"/>
          <w:szCs w:val="18"/>
        </w:rPr>
        <w:t>Yes or No to indicate if the fan is directly vented to outside (not typical).</w:t>
      </w:r>
    </w:p>
    <w:p w14:paraId="75A9891D" w14:textId="6F539914" w:rsidR="00597179" w:rsidRPr="007C6199" w:rsidRDefault="00597179"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Attic free vent area (in ft2): If column 4 is No, this is the amount of attic venting required for the venting of air from the attic (minimum from column 07</w:t>
      </w:r>
    </w:p>
    <w:p w14:paraId="308DB4AD" w14:textId="63BA15EF" w:rsidR="00166008" w:rsidRPr="007C6199" w:rsidRDefault="00166008"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9E6C72" w:rsidRPr="007C6199">
        <w:rPr>
          <w:rFonts w:ascii="Calibri" w:hAnsi="Calibri" w:cs="Arial"/>
          <w:sz w:val="18"/>
          <w:szCs w:val="18"/>
        </w:rPr>
        <w:t xml:space="preserve">Whole House Fan Airflow Rate (CFM): </w:t>
      </w:r>
      <w:r w:rsidR="0045575A" w:rsidRPr="007C6199">
        <w:rPr>
          <w:rFonts w:ascii="Calibri" w:hAnsi="Calibri" w:cs="Arial"/>
          <w:sz w:val="18"/>
          <w:szCs w:val="18"/>
        </w:rPr>
        <w:t>1.5</w:t>
      </w:r>
      <w:r w:rsidRPr="007C6199">
        <w:rPr>
          <w:rFonts w:ascii="Calibri" w:hAnsi="Calibri" w:cs="Arial"/>
          <w:sz w:val="18"/>
          <w:szCs w:val="18"/>
        </w:rPr>
        <w:t xml:space="preserve"> CFM </w:t>
      </w:r>
      <w:r w:rsidR="0073598F" w:rsidRPr="007C6199">
        <w:rPr>
          <w:rFonts w:ascii="Calibri" w:hAnsi="Calibri" w:cs="Arial"/>
          <w:sz w:val="18"/>
          <w:szCs w:val="18"/>
        </w:rPr>
        <w:t>per ft</w:t>
      </w:r>
      <w:r w:rsidR="0073598F" w:rsidRPr="007C6199">
        <w:rPr>
          <w:rFonts w:ascii="Calibri" w:hAnsi="Calibri" w:cs="Arial"/>
          <w:sz w:val="18"/>
          <w:szCs w:val="18"/>
          <w:vertAlign w:val="superscript"/>
        </w:rPr>
        <w:t>2</w:t>
      </w:r>
      <w:r w:rsidR="0073598F" w:rsidRPr="007C6199">
        <w:rPr>
          <w:rFonts w:ascii="Calibri" w:hAnsi="Calibri" w:cs="Arial"/>
          <w:sz w:val="18"/>
          <w:szCs w:val="18"/>
        </w:rPr>
        <w:t xml:space="preserve"> of </w:t>
      </w:r>
      <w:r w:rsidRPr="007C6199">
        <w:rPr>
          <w:rFonts w:ascii="Calibri" w:hAnsi="Calibri" w:cs="Arial"/>
          <w:sz w:val="18"/>
          <w:szCs w:val="18"/>
        </w:rPr>
        <w:t>conditioned floor area</w:t>
      </w:r>
      <w:r w:rsidR="0073598F" w:rsidRPr="007C6199">
        <w:rPr>
          <w:rFonts w:ascii="Calibri" w:hAnsi="Calibri" w:cs="Arial"/>
          <w:sz w:val="18"/>
          <w:szCs w:val="18"/>
        </w:rPr>
        <w:t xml:space="preserve"> </w:t>
      </w:r>
      <w:r w:rsidR="009E6C72" w:rsidRPr="007C6199">
        <w:rPr>
          <w:rFonts w:ascii="Calibri" w:hAnsi="Calibri" w:cs="Arial"/>
          <w:sz w:val="18"/>
          <w:szCs w:val="18"/>
        </w:rPr>
        <w:t>(</w:t>
      </w:r>
      <w:r w:rsidR="0073598F" w:rsidRPr="007C6199">
        <w:rPr>
          <w:rFonts w:ascii="Calibri" w:hAnsi="Calibri" w:cs="Arial"/>
          <w:sz w:val="18"/>
          <w:szCs w:val="18"/>
        </w:rPr>
        <w:t>auto complete</w:t>
      </w:r>
      <w:r w:rsidR="009E6C72" w:rsidRPr="007C6199">
        <w:rPr>
          <w:rFonts w:ascii="Calibri" w:hAnsi="Calibri" w:cs="Arial"/>
          <w:sz w:val="18"/>
          <w:szCs w:val="18"/>
        </w:rPr>
        <w:t>)</w:t>
      </w:r>
      <w:r w:rsidRPr="007C6199">
        <w:rPr>
          <w:rFonts w:ascii="Calibri" w:hAnsi="Calibri" w:cs="Arial"/>
          <w:sz w:val="18"/>
          <w:szCs w:val="18"/>
        </w:rPr>
        <w:t>.</w:t>
      </w:r>
    </w:p>
    <w:p w14:paraId="308DB4AE" w14:textId="7C138289" w:rsidR="00166008"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73598F" w:rsidRPr="007C6199">
        <w:rPr>
          <w:rFonts w:ascii="Calibri" w:hAnsi="Calibri" w:cs="Arial"/>
          <w:sz w:val="18"/>
          <w:szCs w:val="18"/>
        </w:rPr>
        <w:t xml:space="preserve">Minimum </w:t>
      </w:r>
      <w:r w:rsidR="00BE33E6" w:rsidRPr="007C6199">
        <w:rPr>
          <w:rFonts w:ascii="Calibri" w:hAnsi="Calibri" w:cs="Arial"/>
          <w:sz w:val="18"/>
          <w:szCs w:val="18"/>
        </w:rPr>
        <w:t>A</w:t>
      </w:r>
      <w:r w:rsidR="00166008" w:rsidRPr="007C6199">
        <w:rPr>
          <w:rFonts w:ascii="Calibri" w:hAnsi="Calibri" w:cs="Arial"/>
          <w:sz w:val="18"/>
          <w:szCs w:val="18"/>
        </w:rPr>
        <w:t xml:space="preserve">ttic </w:t>
      </w:r>
      <w:r w:rsidR="00BE33E6" w:rsidRPr="007C6199">
        <w:rPr>
          <w:rFonts w:ascii="Calibri" w:hAnsi="Calibri" w:cs="Arial"/>
          <w:sz w:val="18"/>
          <w:szCs w:val="18"/>
        </w:rPr>
        <w:t>F</w:t>
      </w:r>
      <w:r w:rsidR="00166008" w:rsidRPr="007C6199">
        <w:rPr>
          <w:rFonts w:ascii="Calibri" w:hAnsi="Calibri" w:cs="Arial"/>
          <w:sz w:val="18"/>
          <w:szCs w:val="18"/>
        </w:rPr>
        <w:t xml:space="preserve">ree </w:t>
      </w:r>
      <w:r w:rsidR="00BE33E6" w:rsidRPr="007C6199">
        <w:rPr>
          <w:rFonts w:ascii="Calibri" w:hAnsi="Calibri" w:cs="Arial"/>
          <w:sz w:val="18"/>
          <w:szCs w:val="18"/>
        </w:rPr>
        <w:t>V</w:t>
      </w:r>
      <w:r w:rsidR="00166008" w:rsidRPr="007C6199">
        <w:rPr>
          <w:rFonts w:ascii="Calibri" w:hAnsi="Calibri" w:cs="Arial"/>
          <w:sz w:val="18"/>
          <w:szCs w:val="18"/>
        </w:rPr>
        <w:t xml:space="preserve">ent </w:t>
      </w:r>
      <w:r w:rsidR="00BE33E6" w:rsidRPr="007C6199">
        <w:rPr>
          <w:rFonts w:ascii="Calibri" w:hAnsi="Calibri" w:cs="Arial"/>
          <w:sz w:val="18"/>
          <w:szCs w:val="18"/>
        </w:rPr>
        <w:t>A</w:t>
      </w:r>
      <w:r w:rsidR="00166008" w:rsidRPr="007C6199">
        <w:rPr>
          <w:rFonts w:ascii="Calibri" w:hAnsi="Calibri" w:cs="Arial"/>
          <w:sz w:val="18"/>
          <w:szCs w:val="18"/>
        </w:rPr>
        <w:t>rea</w:t>
      </w:r>
      <w:r w:rsidR="009E6C72" w:rsidRPr="007C6199">
        <w:rPr>
          <w:rFonts w:ascii="Calibri" w:hAnsi="Calibri" w:cs="Arial"/>
          <w:sz w:val="18"/>
          <w:szCs w:val="18"/>
        </w:rPr>
        <w:t xml:space="preserve"> (</w:t>
      </w:r>
      <w:r w:rsidR="002B12DC" w:rsidRPr="007C6199">
        <w:rPr>
          <w:rFonts w:ascii="Calibri" w:hAnsi="Calibri" w:cs="Arial"/>
          <w:sz w:val="18"/>
          <w:szCs w:val="18"/>
        </w:rPr>
        <w:t>in</w:t>
      </w:r>
      <w:r w:rsidR="009E6C72" w:rsidRPr="007C6199">
        <w:rPr>
          <w:rFonts w:ascii="Calibri" w:hAnsi="Calibri" w:cs="Arial"/>
          <w:sz w:val="18"/>
          <w:szCs w:val="18"/>
          <w:vertAlign w:val="superscript"/>
        </w:rPr>
        <w:t>2</w:t>
      </w:r>
      <w:r w:rsidR="009E6C72" w:rsidRPr="007C6199">
        <w:rPr>
          <w:rFonts w:ascii="Calibri" w:hAnsi="Calibri" w:cs="Arial"/>
          <w:sz w:val="18"/>
          <w:szCs w:val="18"/>
        </w:rPr>
        <w:t>)</w:t>
      </w:r>
      <w:r w:rsidR="00166008" w:rsidRPr="007C6199">
        <w:rPr>
          <w:rFonts w:ascii="Calibri" w:hAnsi="Calibri" w:cs="Arial"/>
          <w:sz w:val="18"/>
          <w:szCs w:val="18"/>
        </w:rPr>
        <w:t>:</w:t>
      </w:r>
      <w:r w:rsidR="00584D2F" w:rsidRPr="007C6199">
        <w:rPr>
          <w:rFonts w:ascii="Calibri" w:hAnsi="Calibri" w:cs="Arial"/>
          <w:sz w:val="18"/>
          <w:szCs w:val="18"/>
        </w:rPr>
        <w:t xml:space="preserve"> </w:t>
      </w:r>
      <w:r w:rsidR="009E6C72" w:rsidRPr="007C6199">
        <w:rPr>
          <w:rFonts w:ascii="Calibri" w:hAnsi="Calibri" w:cs="Arial"/>
          <w:sz w:val="18"/>
          <w:szCs w:val="18"/>
        </w:rPr>
        <w:t xml:space="preserve">Minimum </w:t>
      </w:r>
      <w:r w:rsidR="00166008" w:rsidRPr="007C6199">
        <w:rPr>
          <w:rFonts w:ascii="Calibri" w:hAnsi="Calibri" w:cs="Arial"/>
          <w:sz w:val="18"/>
          <w:szCs w:val="18"/>
        </w:rPr>
        <w:t>attic vent free area</w:t>
      </w:r>
      <w:r w:rsidR="009E6C72" w:rsidRPr="007C6199">
        <w:rPr>
          <w:rFonts w:ascii="Calibri" w:hAnsi="Calibri" w:cs="Arial"/>
          <w:sz w:val="18"/>
          <w:szCs w:val="18"/>
        </w:rPr>
        <w:t xml:space="preserve"> = </w:t>
      </w:r>
      <w:r w:rsidR="00E733B7" w:rsidRPr="007C6199">
        <w:rPr>
          <w:rFonts w:ascii="Calibri" w:hAnsi="Calibri" w:cs="Arial"/>
          <w:sz w:val="18"/>
          <w:szCs w:val="18"/>
        </w:rPr>
        <w:t>C</w:t>
      </w:r>
      <w:r w:rsidR="009E6C72" w:rsidRPr="007C6199">
        <w:rPr>
          <w:rFonts w:ascii="Calibri" w:hAnsi="Calibri" w:cs="Arial"/>
          <w:sz w:val="18"/>
          <w:szCs w:val="18"/>
        </w:rPr>
        <w:t xml:space="preserve">olumn 1 </w:t>
      </w:r>
      <w:r w:rsidR="002B12DC" w:rsidRPr="007C6199">
        <w:rPr>
          <w:rFonts w:ascii="Calibri" w:hAnsi="Calibri" w:cs="Arial"/>
          <w:sz w:val="18"/>
          <w:szCs w:val="18"/>
        </w:rPr>
        <w:t xml:space="preserve">multiplied by 144 and </w:t>
      </w:r>
      <w:r w:rsidR="009E6C72" w:rsidRPr="007C6199">
        <w:rPr>
          <w:rFonts w:ascii="Calibri" w:hAnsi="Calibri" w:cs="Arial"/>
          <w:sz w:val="18"/>
          <w:szCs w:val="18"/>
        </w:rPr>
        <w:t xml:space="preserve">divided by </w:t>
      </w:r>
      <w:r w:rsidR="0045575A" w:rsidRPr="007C6199">
        <w:rPr>
          <w:rFonts w:ascii="Calibri" w:hAnsi="Calibri" w:cs="Arial"/>
          <w:sz w:val="18"/>
          <w:szCs w:val="18"/>
        </w:rPr>
        <w:t>750</w:t>
      </w:r>
      <w:r w:rsidR="002B12DC" w:rsidRPr="007C6199">
        <w:rPr>
          <w:rFonts w:ascii="Calibri" w:hAnsi="Calibri" w:cs="Arial"/>
          <w:sz w:val="18"/>
          <w:szCs w:val="18"/>
        </w:rPr>
        <w:t>, which is equivalent to multiplying by 0.</w:t>
      </w:r>
      <w:r w:rsidR="0045575A" w:rsidRPr="007C6199">
        <w:rPr>
          <w:rFonts w:ascii="Calibri" w:hAnsi="Calibri" w:cs="Arial"/>
          <w:sz w:val="18"/>
          <w:szCs w:val="18"/>
        </w:rPr>
        <w:t>192</w:t>
      </w:r>
      <w:r w:rsidR="009E6C72" w:rsidRPr="007C6199">
        <w:rPr>
          <w:rFonts w:ascii="Calibri" w:hAnsi="Calibri" w:cs="Arial"/>
          <w:sz w:val="18"/>
          <w:szCs w:val="18"/>
        </w:rPr>
        <w:t xml:space="preserve"> (</w:t>
      </w:r>
      <w:r w:rsidR="0073598F" w:rsidRPr="007C6199">
        <w:rPr>
          <w:rFonts w:ascii="Calibri" w:hAnsi="Calibri" w:cs="Arial"/>
          <w:sz w:val="18"/>
          <w:szCs w:val="18"/>
        </w:rPr>
        <w:t>auto complete</w:t>
      </w:r>
      <w:r w:rsidR="009E6C72" w:rsidRPr="007C6199">
        <w:rPr>
          <w:rFonts w:ascii="Calibri" w:hAnsi="Calibri" w:cs="Arial"/>
          <w:sz w:val="18"/>
          <w:szCs w:val="18"/>
        </w:rPr>
        <w:t>).</w:t>
      </w:r>
    </w:p>
    <w:p w14:paraId="1383CE6A" w14:textId="53763005" w:rsidR="00AA4E02"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Location/Comments: Include any comments or fan location.</w:t>
      </w:r>
    </w:p>
    <w:p w14:paraId="308DB4AF" w14:textId="77777777" w:rsidR="0073598F" w:rsidRPr="007C6199" w:rsidRDefault="0073598F" w:rsidP="003F64CF">
      <w:pPr>
        <w:pStyle w:val="ListParagraph"/>
        <w:contextualSpacing/>
        <w:rPr>
          <w:rFonts w:ascii="Calibri" w:hAnsi="Calibri" w:cs="Arial"/>
          <w:sz w:val="18"/>
          <w:szCs w:val="18"/>
        </w:rPr>
      </w:pPr>
    </w:p>
    <w:p w14:paraId="308DB4B0" w14:textId="223B84B0" w:rsidR="00166008" w:rsidRPr="007C6199" w:rsidRDefault="00401A5B" w:rsidP="003F64CF">
      <w:pPr>
        <w:rPr>
          <w:rFonts w:ascii="Calibri" w:hAnsi="Calibri" w:cs="Arial"/>
          <w:b/>
          <w:sz w:val="18"/>
          <w:szCs w:val="18"/>
        </w:rPr>
      </w:pPr>
      <w:r w:rsidRPr="007C6199">
        <w:rPr>
          <w:rFonts w:ascii="Calibri" w:hAnsi="Calibri" w:cs="Arial"/>
          <w:b/>
          <w:sz w:val="18"/>
          <w:szCs w:val="18"/>
        </w:rPr>
        <w:t>M</w:t>
      </w:r>
      <w:r w:rsidR="00D75AB4" w:rsidRPr="007C6199">
        <w:rPr>
          <w:rFonts w:ascii="Calibri" w:hAnsi="Calibri" w:cs="Arial"/>
          <w:b/>
          <w:sz w:val="18"/>
          <w:szCs w:val="18"/>
        </w:rPr>
        <w:t>.</w:t>
      </w:r>
      <w:r w:rsidR="00166008" w:rsidRPr="007C6199">
        <w:rPr>
          <w:rFonts w:ascii="Calibri" w:hAnsi="Calibri" w:cs="Arial"/>
          <w:b/>
          <w:sz w:val="18"/>
          <w:szCs w:val="18"/>
        </w:rPr>
        <w:t xml:space="preserve"> </w:t>
      </w:r>
      <w:r w:rsidR="00C97214" w:rsidRPr="007C6199">
        <w:rPr>
          <w:rFonts w:ascii="Calibri" w:hAnsi="Calibri" w:cs="Arial"/>
          <w:b/>
          <w:sz w:val="18"/>
          <w:szCs w:val="18"/>
        </w:rPr>
        <w:t>Water Heating Systems</w:t>
      </w:r>
      <w:r w:rsidRPr="007C6199">
        <w:rPr>
          <w:rFonts w:ascii="Calibri" w:hAnsi="Calibri" w:cs="Arial"/>
          <w:b/>
          <w:sz w:val="18"/>
          <w:szCs w:val="18"/>
        </w:rPr>
        <w:t xml:space="preserve"> for Individual Dwelling Units</w:t>
      </w:r>
    </w:p>
    <w:p w14:paraId="308DB4B1" w14:textId="0C379FD3" w:rsidR="00A9172F" w:rsidRPr="007655B6" w:rsidRDefault="00DD6B11" w:rsidP="007655B6">
      <w:pPr>
        <w:numPr>
          <w:ilvl w:val="0"/>
          <w:numId w:val="10"/>
        </w:numPr>
        <w:ind w:left="720"/>
        <w:rPr>
          <w:rFonts w:ascii="Calibri" w:hAnsi="Calibri" w:cs="Arial"/>
          <w:sz w:val="18"/>
          <w:szCs w:val="18"/>
        </w:rPr>
      </w:pPr>
      <w:r w:rsidRPr="007655B6">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w:t>
      </w:r>
    </w:p>
    <w:p w14:paraId="28D6E29C" w14:textId="194DF5B6" w:rsidR="007655B6" w:rsidRPr="007C6199" w:rsidRDefault="007655B6" w:rsidP="005A438B">
      <w:pPr>
        <w:numPr>
          <w:ilvl w:val="0"/>
          <w:numId w:val="10"/>
        </w:numPr>
        <w:ind w:left="720"/>
        <w:rPr>
          <w:rFonts w:ascii="Calibri" w:hAnsi="Calibri" w:cs="Arial"/>
          <w:sz w:val="18"/>
          <w:szCs w:val="18"/>
        </w:rPr>
      </w:pPr>
      <w:r>
        <w:rPr>
          <w:rFonts w:ascii="Calibri" w:hAnsi="Calibri" w:cs="Arial"/>
          <w:sz w:val="18"/>
          <w:szCs w:val="18"/>
        </w:rPr>
        <w:t xml:space="preserve">Water Heater System Type: </w:t>
      </w:r>
      <w:r w:rsidR="005A438B" w:rsidRPr="005A438B">
        <w:rPr>
          <w:rFonts w:ascii="Calibri" w:hAnsi="Calibri" w:cs="Arial"/>
          <w:sz w:val="18"/>
          <w:szCs w:val="18"/>
        </w:rPr>
        <w:t>Domestic Hot Water (DHW), Hydronic, Combined Hydronic, or Central. DHW is for domestic hot water, hydronic is a water heating system used for space heating only; combined hydronic are when the water heater will provide both space conditioning and domestic hot water. A central water heater serves multiple dwelling units in a multi-family building.</w:t>
      </w:r>
    </w:p>
    <w:p w14:paraId="308DB4B3" w14:textId="4590EA9B" w:rsidR="00B1563A" w:rsidRPr="005A438B" w:rsidRDefault="00401A5B" w:rsidP="005A438B">
      <w:pPr>
        <w:numPr>
          <w:ilvl w:val="0"/>
          <w:numId w:val="10"/>
        </w:numPr>
        <w:ind w:left="720"/>
        <w:rPr>
          <w:rFonts w:ascii="Calibri" w:hAnsi="Calibri" w:cs="Arial"/>
          <w:sz w:val="18"/>
          <w:szCs w:val="18"/>
        </w:rPr>
      </w:pPr>
      <w:r w:rsidRPr="005A438B">
        <w:rPr>
          <w:rFonts w:ascii="Calibri" w:hAnsi="Calibri" w:cs="Arial"/>
          <w:sz w:val="18"/>
          <w:szCs w:val="18"/>
        </w:rPr>
        <w:t xml:space="preserve">System option: </w:t>
      </w:r>
    </w:p>
    <w:p w14:paraId="6784B592" w14:textId="77777777" w:rsidR="00B1563A" w:rsidRPr="007C6199" w:rsidRDefault="00261FB4" w:rsidP="00261FB4">
      <w:pPr>
        <w:ind w:left="1260" w:hanging="540"/>
        <w:rPr>
          <w:rFonts w:ascii="Calibri" w:hAnsi="Calibri" w:cs="Arial"/>
          <w:sz w:val="18"/>
          <w:szCs w:val="18"/>
        </w:rPr>
      </w:pPr>
      <w:r w:rsidRPr="007C6199">
        <w:rPr>
          <w:rFonts w:ascii="Calibri" w:hAnsi="Calibri" w:cs="Arial"/>
          <w:sz w:val="18"/>
          <w:szCs w:val="18"/>
        </w:rPr>
        <w:t>(1)</w:t>
      </w:r>
      <w:r w:rsidRPr="007C6199">
        <w:rPr>
          <w:rFonts w:ascii="Calibri" w:hAnsi="Calibri" w:cs="Arial"/>
          <w:sz w:val="18"/>
          <w:szCs w:val="18"/>
        </w:rPr>
        <w:tab/>
      </w:r>
      <w:r w:rsidR="0069407C" w:rsidRPr="007C6199">
        <w:rPr>
          <w:rFonts w:ascii="Calibri" w:hAnsi="Calibri" w:cs="Arial"/>
          <w:sz w:val="18"/>
          <w:szCs w:val="18"/>
        </w:rPr>
        <w:t>A single gas or propane instantaneous water heater with an input of 200,000 Btu per hour or less and no storage tank.</w:t>
      </w:r>
    </w:p>
    <w:p w14:paraId="1FB37CBF" w14:textId="0392C2C6" w:rsidR="00416E16" w:rsidRPr="00F14406" w:rsidRDefault="0069407C" w:rsidP="007C6199">
      <w:pPr>
        <w:pStyle w:val="ListParagraph"/>
        <w:numPr>
          <w:ilvl w:val="2"/>
          <w:numId w:val="33"/>
        </w:numPr>
        <w:ind w:left="1260" w:hanging="540"/>
        <w:rPr>
          <w:rFonts w:asciiTheme="minorHAnsi" w:hAnsiTheme="minorHAnsi"/>
          <w:sz w:val="18"/>
          <w:szCs w:val="18"/>
        </w:rPr>
      </w:pPr>
      <w:r w:rsidRPr="007C6199">
        <w:rPr>
          <w:rFonts w:ascii="Calibri" w:hAnsi="Calibri" w:cs="Arial"/>
          <w:sz w:val="18"/>
          <w:szCs w:val="18"/>
        </w:rPr>
        <w:t xml:space="preserve">A single gas or propane storage type water heater with an input of </w:t>
      </w:r>
      <w:r w:rsidR="00401A5B" w:rsidRPr="007C6199">
        <w:rPr>
          <w:rFonts w:ascii="Calibri" w:hAnsi="Calibri" w:cs="Arial"/>
          <w:sz w:val="18"/>
          <w:szCs w:val="18"/>
        </w:rPr>
        <w:t>7</w:t>
      </w:r>
      <w:r w:rsidRPr="007C6199">
        <w:rPr>
          <w:rFonts w:ascii="Calibri" w:hAnsi="Calibri" w:cs="Arial"/>
          <w:sz w:val="18"/>
          <w:szCs w:val="18"/>
        </w:rPr>
        <w:t xml:space="preserve">5,000 Btu per hour or less, rated volume less than or equal to 55 gallons and that meets the requirements of </w:t>
      </w:r>
      <w:r w:rsidRPr="00F14406">
        <w:rPr>
          <w:rFonts w:ascii="Calibri" w:hAnsi="Calibri" w:cs="Arial"/>
          <w:sz w:val="18"/>
          <w:szCs w:val="18"/>
        </w:rPr>
        <w:t>Sections 110.1 and 110.3. The dwelling unit shall</w:t>
      </w:r>
      <w:r w:rsidR="00401A5B" w:rsidRPr="00F14406">
        <w:rPr>
          <w:rFonts w:ascii="Calibri" w:hAnsi="Calibri" w:cs="Arial"/>
          <w:sz w:val="18"/>
          <w:szCs w:val="18"/>
        </w:rPr>
        <w:t xml:space="preserve"> have installed fenestration products</w:t>
      </w:r>
      <w:r w:rsidR="00416E16" w:rsidRPr="00F14406">
        <w:rPr>
          <w:rFonts w:ascii="Calibri" w:hAnsi="Calibri" w:cs="Arial"/>
          <w:sz w:val="18"/>
          <w:szCs w:val="18"/>
        </w:rPr>
        <w:t xml:space="preserve"> with a weighted aver U-factor of 0.24 or less and either:</w:t>
      </w:r>
    </w:p>
    <w:p w14:paraId="0D8A8336" w14:textId="19EA104E"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compact hot water distribution system that is field verified as specified in the Reference Appendix RA4.4.16; or</w:t>
      </w:r>
    </w:p>
    <w:p w14:paraId="308DB4B5" w14:textId="296B3851" w:rsidR="00B1563A"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drain water heat recovery system that is field verified as specified in the Reference Appendix RA3.6.9.</w:t>
      </w:r>
    </w:p>
    <w:p w14:paraId="40A1A8DD" w14:textId="77D8638D" w:rsidR="001278C8" w:rsidRPr="00F14406" w:rsidRDefault="001278C8"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A single gas or propane storage type water heater (small storage or consumer storage) with an input of 75,000 Btu per hour or less, rated volume greater than 55 gallons.</w:t>
      </w:r>
    </w:p>
    <w:p w14:paraId="40821D6A" w14:textId="00BF906B" w:rsidR="00416E16" w:rsidRPr="00F14406" w:rsidRDefault="00BF146C"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A heat pump water heater located in the garage or conditioned space, and either:</w:t>
      </w:r>
    </w:p>
    <w:p w14:paraId="59B29CCD" w14:textId="134D0CAB"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compact hot water distribution system as specified in the Reference Appendix RA4.4.6, and a drain water heat recovery system that is field verified as specified in the Reference Appendix RA3.6</w:t>
      </w:r>
      <w:r w:rsidR="00BF146C" w:rsidRPr="00F14406">
        <w:rPr>
          <w:rFonts w:asciiTheme="minorHAnsi" w:hAnsiTheme="minorHAnsi"/>
          <w:sz w:val="18"/>
          <w:szCs w:val="18"/>
        </w:rPr>
        <w:t>.9</w:t>
      </w:r>
      <w:r w:rsidRPr="00F14406">
        <w:rPr>
          <w:rFonts w:asciiTheme="minorHAnsi" w:hAnsiTheme="minorHAnsi"/>
          <w:sz w:val="18"/>
          <w:szCs w:val="18"/>
        </w:rPr>
        <w:t>; or</w:t>
      </w:r>
    </w:p>
    <w:p w14:paraId="343645A8" w14:textId="172FEDDD"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 xml:space="preserve">In climate zones 2-15, a PV system with 0.3 kWdc capacity larger than the PV requirements in Table </w:t>
      </w:r>
      <w:r w:rsidR="00770F8D" w:rsidRPr="00F14406">
        <w:rPr>
          <w:rFonts w:asciiTheme="minorHAnsi" w:hAnsiTheme="minorHAnsi"/>
          <w:sz w:val="18"/>
          <w:szCs w:val="18"/>
        </w:rPr>
        <w:t>O; or</w:t>
      </w:r>
    </w:p>
    <w:p w14:paraId="4B7A6243" w14:textId="576A8E9F"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 xml:space="preserve">In climate zones 1 or 16, a PV system with 1.1 kWdc capacity larger than the PV requirements in Table </w:t>
      </w:r>
      <w:r w:rsidR="00770F8D" w:rsidRPr="00F14406">
        <w:rPr>
          <w:rFonts w:asciiTheme="minorHAnsi" w:hAnsiTheme="minorHAnsi"/>
          <w:sz w:val="18"/>
          <w:szCs w:val="18"/>
        </w:rPr>
        <w:t>O</w:t>
      </w:r>
      <w:r w:rsidRPr="00F14406">
        <w:rPr>
          <w:rFonts w:asciiTheme="minorHAnsi" w:hAnsiTheme="minorHAnsi"/>
          <w:sz w:val="18"/>
          <w:szCs w:val="18"/>
        </w:rPr>
        <w:t>.</w:t>
      </w:r>
    </w:p>
    <w:p w14:paraId="02A688CC" w14:textId="067FE82C" w:rsidR="00770F8D" w:rsidRPr="00F14406" w:rsidRDefault="00BF146C"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 xml:space="preserve">A single NEEA Tier 3 </w:t>
      </w:r>
      <w:r w:rsidR="00770F8D" w:rsidRPr="00F14406">
        <w:rPr>
          <w:rFonts w:ascii="Calibri" w:hAnsi="Calibri" w:cs="Arial"/>
          <w:sz w:val="18"/>
          <w:szCs w:val="18"/>
        </w:rPr>
        <w:t>heat pump water heater</w:t>
      </w:r>
      <w:r w:rsidR="00416E16" w:rsidRPr="00F14406">
        <w:rPr>
          <w:rFonts w:ascii="Calibri" w:hAnsi="Calibri" w:cs="Arial"/>
          <w:sz w:val="18"/>
          <w:szCs w:val="18"/>
        </w:rPr>
        <w:t xml:space="preserve"> </w:t>
      </w:r>
      <w:r w:rsidR="00770F8D" w:rsidRPr="00F14406">
        <w:rPr>
          <w:rFonts w:ascii="Calibri" w:hAnsi="Calibri" w:cs="Arial"/>
          <w:sz w:val="18"/>
          <w:szCs w:val="18"/>
        </w:rPr>
        <w:t>located in the garage or conditioned space, and:</w:t>
      </w:r>
    </w:p>
    <w:p w14:paraId="4FF9B217" w14:textId="185B9DC3" w:rsidR="00770F8D" w:rsidRPr="00F14406" w:rsidRDefault="00770F8D" w:rsidP="007C6199">
      <w:pPr>
        <w:pStyle w:val="ListParagraph"/>
        <w:numPr>
          <w:ilvl w:val="0"/>
          <w:numId w:val="53"/>
        </w:numPr>
        <w:autoSpaceDE w:val="0"/>
        <w:autoSpaceDN w:val="0"/>
        <w:adjustRightInd w:val="0"/>
        <w:rPr>
          <w:rFonts w:asciiTheme="minorHAnsi" w:hAnsiTheme="minorHAnsi"/>
          <w:sz w:val="18"/>
          <w:szCs w:val="18"/>
        </w:rPr>
      </w:pPr>
      <w:r w:rsidRPr="00F14406">
        <w:rPr>
          <w:rFonts w:asciiTheme="minorHAnsi" w:hAnsiTheme="minorHAnsi"/>
          <w:sz w:val="18"/>
          <w:szCs w:val="18"/>
        </w:rPr>
        <w:t>In climate zones 1 or 16, a PV system with 0.3 kWdc capacity larger than the PV requirements in Table O, and</w:t>
      </w:r>
    </w:p>
    <w:p w14:paraId="49DAA99D" w14:textId="2CEE2BB5" w:rsidR="00770F8D" w:rsidRDefault="00770F8D" w:rsidP="007C6199">
      <w:pPr>
        <w:pStyle w:val="ListParagraph"/>
        <w:numPr>
          <w:ilvl w:val="0"/>
          <w:numId w:val="53"/>
        </w:numPr>
        <w:autoSpaceDE w:val="0"/>
        <w:autoSpaceDN w:val="0"/>
        <w:adjustRightInd w:val="0"/>
        <w:rPr>
          <w:rFonts w:asciiTheme="minorHAnsi" w:hAnsiTheme="minorHAnsi"/>
          <w:sz w:val="18"/>
          <w:szCs w:val="18"/>
        </w:rPr>
      </w:pPr>
      <w:r w:rsidRPr="00F14406">
        <w:rPr>
          <w:rFonts w:asciiTheme="minorHAnsi" w:hAnsiTheme="minorHAnsi"/>
          <w:sz w:val="18"/>
          <w:szCs w:val="18"/>
        </w:rPr>
        <w:t>In climate zones 1 or 16, a compact hot water distribution system as specified in the Reference Appendix RA4.4.6.</w:t>
      </w:r>
    </w:p>
    <w:p w14:paraId="480F9958" w14:textId="395594A0" w:rsidR="007655B6" w:rsidRDefault="007655B6" w:rsidP="00704276">
      <w:pPr>
        <w:pStyle w:val="ListParagraph"/>
        <w:numPr>
          <w:ilvl w:val="0"/>
          <w:numId w:val="10"/>
        </w:numPr>
        <w:autoSpaceDE w:val="0"/>
        <w:autoSpaceDN w:val="0"/>
        <w:adjustRightInd w:val="0"/>
        <w:ind w:left="720"/>
        <w:rPr>
          <w:rFonts w:asciiTheme="minorHAnsi" w:hAnsiTheme="minorHAnsi"/>
          <w:sz w:val="18"/>
          <w:szCs w:val="18"/>
        </w:rPr>
      </w:pPr>
      <w:r>
        <w:rPr>
          <w:rFonts w:asciiTheme="minorHAnsi" w:hAnsiTheme="minorHAnsi"/>
          <w:sz w:val="18"/>
          <w:szCs w:val="18"/>
        </w:rPr>
        <w:t># of Dwelling Units: Enter a whole number for how many dwelling units are in the building.</w:t>
      </w:r>
      <w:r w:rsidRPr="007655B6">
        <w:rPr>
          <w:rFonts w:asciiTheme="minorHAnsi" w:hAnsiTheme="minorHAnsi"/>
          <w:sz w:val="18"/>
          <w:szCs w:val="18"/>
        </w:rPr>
        <w:t xml:space="preserve"> </w:t>
      </w:r>
    </w:p>
    <w:p w14:paraId="23338097" w14:textId="60E14187" w:rsidR="007655B6" w:rsidRPr="007655B6" w:rsidRDefault="007655B6" w:rsidP="00704276">
      <w:pPr>
        <w:pStyle w:val="ListParagraph"/>
        <w:numPr>
          <w:ilvl w:val="0"/>
          <w:numId w:val="10"/>
        </w:numPr>
        <w:autoSpaceDE w:val="0"/>
        <w:autoSpaceDN w:val="0"/>
        <w:adjustRightInd w:val="0"/>
        <w:ind w:left="720"/>
        <w:rPr>
          <w:rFonts w:asciiTheme="minorHAnsi" w:hAnsiTheme="minorHAnsi"/>
          <w:sz w:val="18"/>
          <w:szCs w:val="18"/>
        </w:rPr>
      </w:pPr>
      <w:r>
        <w:rPr>
          <w:rFonts w:asciiTheme="minorHAnsi" w:hAnsiTheme="minorHAnsi"/>
          <w:sz w:val="18"/>
          <w:szCs w:val="18"/>
        </w:rPr>
        <w:t># of Recirculation loops: User entry based on number of dwelling units</w:t>
      </w:r>
    </w:p>
    <w:p w14:paraId="69369068" w14:textId="77777777" w:rsidR="00EF30D7" w:rsidRPr="007C6199" w:rsidRDefault="002630CB" w:rsidP="001F3969">
      <w:pPr>
        <w:numPr>
          <w:ilvl w:val="0"/>
          <w:numId w:val="10"/>
        </w:numPr>
        <w:ind w:left="720"/>
        <w:rPr>
          <w:rFonts w:ascii="Calibri" w:hAnsi="Calibri" w:cs="Arial"/>
          <w:sz w:val="18"/>
          <w:szCs w:val="18"/>
        </w:rPr>
      </w:pPr>
      <w:r w:rsidRPr="007C6199">
        <w:rPr>
          <w:rFonts w:ascii="Calibri" w:hAnsi="Calibri" w:cs="Arial"/>
          <w:sz w:val="18"/>
          <w:szCs w:val="18"/>
        </w:rPr>
        <w:t>Water heater Type: Tankless, storage, heat pump</w:t>
      </w:r>
      <w:r w:rsidR="00DA41FC" w:rsidRPr="007C6199">
        <w:rPr>
          <w:rFonts w:ascii="Calibri" w:hAnsi="Calibri" w:cs="Arial"/>
          <w:sz w:val="18"/>
          <w:szCs w:val="18"/>
        </w:rPr>
        <w:t>.</w:t>
      </w:r>
    </w:p>
    <w:p w14:paraId="308DB4BA" w14:textId="28199D71" w:rsidR="00EF30D7" w:rsidRPr="007C6199" w:rsidRDefault="00BE33E6" w:rsidP="001F3969">
      <w:pPr>
        <w:numPr>
          <w:ilvl w:val="0"/>
          <w:numId w:val="10"/>
        </w:numPr>
        <w:ind w:left="720"/>
        <w:rPr>
          <w:rFonts w:ascii="Calibri" w:hAnsi="Calibri" w:cs="Arial"/>
          <w:sz w:val="18"/>
          <w:szCs w:val="18"/>
        </w:rPr>
      </w:pPr>
      <w:r w:rsidRPr="007C6199">
        <w:rPr>
          <w:rFonts w:ascii="Calibri" w:hAnsi="Calibri" w:cs="Arial"/>
          <w:sz w:val="18"/>
          <w:szCs w:val="18"/>
        </w:rPr>
        <w:t>V</w:t>
      </w:r>
      <w:r w:rsidR="00DA41FC" w:rsidRPr="007C6199">
        <w:rPr>
          <w:rFonts w:ascii="Calibri" w:hAnsi="Calibri" w:cs="Arial"/>
          <w:sz w:val="18"/>
          <w:szCs w:val="18"/>
        </w:rPr>
        <w:t xml:space="preserve">olume (gal): </w:t>
      </w:r>
      <w:r w:rsidRPr="007C6199">
        <w:rPr>
          <w:rFonts w:ascii="Calibri" w:hAnsi="Calibri" w:cs="Arial"/>
          <w:sz w:val="18"/>
          <w:szCs w:val="18"/>
        </w:rPr>
        <w:t>T</w:t>
      </w:r>
      <w:r w:rsidR="00DA41FC" w:rsidRPr="007C6199">
        <w:rPr>
          <w:rFonts w:ascii="Calibri" w:hAnsi="Calibri" w:cs="Arial"/>
          <w:sz w:val="18"/>
          <w:szCs w:val="18"/>
        </w:rPr>
        <w:t xml:space="preserve">ank capacity in gallons. </w:t>
      </w:r>
      <w:r w:rsidR="00945FB6" w:rsidRPr="007C6199">
        <w:rPr>
          <w:rFonts w:ascii="Calibri" w:hAnsi="Calibri" w:cs="Arial"/>
          <w:sz w:val="18"/>
          <w:szCs w:val="18"/>
        </w:rPr>
        <w:t xml:space="preserve">For </w:t>
      </w:r>
      <w:r w:rsidR="00DA41FC" w:rsidRPr="007C6199">
        <w:rPr>
          <w:rFonts w:ascii="Calibri" w:hAnsi="Calibri" w:cs="Arial"/>
          <w:sz w:val="18"/>
          <w:szCs w:val="18"/>
        </w:rPr>
        <w:t>instantaneous</w:t>
      </w:r>
      <w:r w:rsidR="003304E6" w:rsidRPr="007C6199">
        <w:rPr>
          <w:rFonts w:ascii="Calibri" w:hAnsi="Calibri" w:cs="Arial"/>
          <w:sz w:val="18"/>
          <w:szCs w:val="18"/>
        </w:rPr>
        <w:t xml:space="preserve"> water heaters</w:t>
      </w:r>
      <w:r w:rsidR="00DA41FC" w:rsidRPr="007C6199">
        <w:rPr>
          <w:rFonts w:ascii="Calibri" w:hAnsi="Calibri" w:cs="Arial"/>
          <w:sz w:val="18"/>
          <w:szCs w:val="18"/>
        </w:rPr>
        <w:t xml:space="preserve">, enter </w:t>
      </w:r>
      <w:r w:rsidR="00E733B7" w:rsidRPr="007C6199">
        <w:rPr>
          <w:rFonts w:ascii="Calibri" w:hAnsi="Calibri" w:cs="Arial"/>
          <w:sz w:val="18"/>
          <w:szCs w:val="18"/>
        </w:rPr>
        <w:t>N/A</w:t>
      </w:r>
      <w:r w:rsidR="00DA41FC" w:rsidRPr="007C6199">
        <w:rPr>
          <w:rFonts w:ascii="Calibri" w:hAnsi="Calibri" w:cs="Arial"/>
          <w:sz w:val="18"/>
          <w:szCs w:val="18"/>
        </w:rPr>
        <w:t>.</w:t>
      </w:r>
    </w:p>
    <w:p w14:paraId="308DB4BB" w14:textId="48712258" w:rsidR="00EF30D7" w:rsidRPr="007C6199" w:rsidRDefault="00EF30D7" w:rsidP="001F3969">
      <w:pPr>
        <w:numPr>
          <w:ilvl w:val="0"/>
          <w:numId w:val="10"/>
        </w:numPr>
        <w:ind w:left="720"/>
        <w:rPr>
          <w:rFonts w:ascii="Calibri" w:hAnsi="Calibri" w:cs="Arial"/>
          <w:sz w:val="18"/>
          <w:szCs w:val="18"/>
        </w:rPr>
      </w:pPr>
      <w:r w:rsidRPr="007C6199">
        <w:rPr>
          <w:rFonts w:ascii="Calibri" w:hAnsi="Calibri" w:cs="Arial"/>
          <w:sz w:val="18"/>
          <w:szCs w:val="18"/>
        </w:rPr>
        <w:t xml:space="preserve">Fuel Type: Gas, </w:t>
      </w:r>
      <w:r w:rsidR="00EB1A6D" w:rsidRPr="007C6199">
        <w:rPr>
          <w:rFonts w:ascii="Calibri" w:hAnsi="Calibri" w:cs="Arial"/>
          <w:sz w:val="18"/>
          <w:szCs w:val="18"/>
        </w:rPr>
        <w:t>P</w:t>
      </w:r>
      <w:r w:rsidRPr="007C6199">
        <w:rPr>
          <w:rFonts w:ascii="Calibri" w:hAnsi="Calibri" w:cs="Arial"/>
          <w:sz w:val="18"/>
          <w:szCs w:val="18"/>
        </w:rPr>
        <w:t>ropane</w:t>
      </w:r>
      <w:r w:rsidR="005A438B">
        <w:rPr>
          <w:rFonts w:ascii="Calibri" w:hAnsi="Calibri" w:cs="Arial"/>
          <w:sz w:val="18"/>
          <w:szCs w:val="18"/>
        </w:rPr>
        <w:t>,</w:t>
      </w:r>
      <w:r w:rsidR="002630CB" w:rsidRPr="007C6199">
        <w:rPr>
          <w:rFonts w:ascii="Calibri" w:hAnsi="Calibri" w:cs="Arial"/>
          <w:sz w:val="18"/>
          <w:szCs w:val="18"/>
        </w:rPr>
        <w:t xml:space="preserve"> heat pump</w:t>
      </w:r>
      <w:r w:rsidRPr="007C6199">
        <w:rPr>
          <w:rFonts w:ascii="Calibri" w:hAnsi="Calibri" w:cs="Arial"/>
          <w:sz w:val="18"/>
          <w:szCs w:val="18"/>
        </w:rPr>
        <w:t>.</w:t>
      </w:r>
    </w:p>
    <w:p w14:paraId="4DB17277" w14:textId="729D8AEE" w:rsidR="00582B47" w:rsidRPr="007C6199" w:rsidRDefault="00582B47" w:rsidP="001F3969">
      <w:pPr>
        <w:numPr>
          <w:ilvl w:val="0"/>
          <w:numId w:val="10"/>
        </w:numPr>
        <w:ind w:left="720"/>
        <w:rPr>
          <w:rFonts w:ascii="Calibri" w:hAnsi="Calibri" w:cs="Arial"/>
          <w:sz w:val="18"/>
          <w:szCs w:val="18"/>
        </w:rPr>
      </w:pPr>
      <w:r w:rsidRPr="007C6199">
        <w:rPr>
          <w:rFonts w:ascii="Calibri" w:hAnsi="Calibri" w:cs="Arial"/>
          <w:sz w:val="18"/>
          <w:szCs w:val="18"/>
        </w:rPr>
        <w:t>Number of water heaters: No more than 1 per dwelling unit allowed.</w:t>
      </w:r>
    </w:p>
    <w:p w14:paraId="308DB4BC" w14:textId="77062C76" w:rsidR="00EF30D7" w:rsidRDefault="00EB1A6D" w:rsidP="001F3969">
      <w:pPr>
        <w:numPr>
          <w:ilvl w:val="0"/>
          <w:numId w:val="10"/>
        </w:numPr>
        <w:ind w:left="720"/>
        <w:rPr>
          <w:rFonts w:ascii="Calibri" w:hAnsi="Calibri" w:cs="Arial"/>
          <w:sz w:val="18"/>
          <w:szCs w:val="18"/>
        </w:rPr>
      </w:pPr>
      <w:r w:rsidRPr="007C6199">
        <w:rPr>
          <w:rFonts w:ascii="Calibri" w:hAnsi="Calibri" w:cs="Arial"/>
          <w:sz w:val="18"/>
          <w:szCs w:val="18"/>
        </w:rPr>
        <w:t xml:space="preserve">Rated Input </w:t>
      </w:r>
      <w:r w:rsidR="00224A1C" w:rsidRPr="007C6199">
        <w:rPr>
          <w:rFonts w:ascii="Calibri" w:hAnsi="Calibri" w:cs="Arial"/>
          <w:sz w:val="18"/>
          <w:szCs w:val="18"/>
        </w:rPr>
        <w:t>(Range)</w:t>
      </w:r>
      <w:r w:rsidRPr="007C6199">
        <w:rPr>
          <w:rFonts w:ascii="Calibri" w:hAnsi="Calibri" w:cs="Arial"/>
          <w:sz w:val="18"/>
          <w:szCs w:val="18"/>
        </w:rPr>
        <w:t xml:space="preserve">: </w:t>
      </w:r>
      <w:r w:rsidR="002630CB" w:rsidRPr="007C6199">
        <w:rPr>
          <w:rFonts w:ascii="Calibri" w:hAnsi="Calibri" w:cs="Arial"/>
          <w:sz w:val="18"/>
          <w:szCs w:val="18"/>
        </w:rPr>
        <w:t xml:space="preserve">Select the maximum </w:t>
      </w:r>
      <w:r w:rsidRPr="007C6199">
        <w:rPr>
          <w:rFonts w:ascii="Calibri" w:hAnsi="Calibri" w:cs="Arial"/>
          <w:sz w:val="18"/>
          <w:szCs w:val="18"/>
        </w:rPr>
        <w:t xml:space="preserve">input rating </w:t>
      </w:r>
    </w:p>
    <w:p w14:paraId="05DB6CDE" w14:textId="1B4077A8" w:rsidR="007655B6" w:rsidRPr="007C6199" w:rsidRDefault="007655B6" w:rsidP="001F3969">
      <w:pPr>
        <w:numPr>
          <w:ilvl w:val="0"/>
          <w:numId w:val="10"/>
        </w:numPr>
        <w:ind w:left="720"/>
        <w:rPr>
          <w:rFonts w:ascii="Calibri" w:hAnsi="Calibri" w:cs="Arial"/>
          <w:sz w:val="18"/>
          <w:szCs w:val="18"/>
        </w:rPr>
      </w:pPr>
      <w:r>
        <w:rPr>
          <w:rFonts w:ascii="Calibri" w:hAnsi="Calibri" w:cs="Arial"/>
          <w:sz w:val="18"/>
          <w:szCs w:val="18"/>
        </w:rPr>
        <w:t>Minimum Solar Savings Fraction: Field is auto</w:t>
      </w:r>
      <w:r w:rsidR="00711ADA">
        <w:rPr>
          <w:rFonts w:ascii="Calibri" w:hAnsi="Calibri" w:cs="Arial"/>
          <w:sz w:val="18"/>
          <w:szCs w:val="18"/>
        </w:rPr>
        <w:t xml:space="preserve"> </w:t>
      </w:r>
      <w:r>
        <w:rPr>
          <w:rFonts w:ascii="Calibri" w:hAnsi="Calibri" w:cs="Arial"/>
          <w:sz w:val="18"/>
          <w:szCs w:val="18"/>
        </w:rPr>
        <w:t>filled based on which system option was chosen</w:t>
      </w:r>
      <w:r w:rsidR="00C431CF">
        <w:rPr>
          <w:rFonts w:ascii="Calibri" w:hAnsi="Calibri" w:cs="Arial"/>
          <w:sz w:val="18"/>
          <w:szCs w:val="18"/>
        </w:rPr>
        <w:t>.</w:t>
      </w:r>
    </w:p>
    <w:p w14:paraId="55102D61" w14:textId="59CFAC69" w:rsidR="00C431CF" w:rsidRDefault="00C431CF" w:rsidP="001F3969">
      <w:pPr>
        <w:numPr>
          <w:ilvl w:val="0"/>
          <w:numId w:val="10"/>
        </w:numPr>
        <w:ind w:left="720"/>
        <w:rPr>
          <w:rFonts w:ascii="Calibri" w:hAnsi="Calibri" w:cs="Arial"/>
          <w:sz w:val="18"/>
          <w:szCs w:val="18"/>
        </w:rPr>
      </w:pPr>
      <w:r>
        <w:rPr>
          <w:rFonts w:ascii="Calibri" w:hAnsi="Calibri" w:cs="Arial"/>
          <w:sz w:val="18"/>
          <w:szCs w:val="18"/>
        </w:rPr>
        <w:t>Additional PV</w:t>
      </w:r>
      <w:r w:rsidR="002630CB" w:rsidRPr="007C6199">
        <w:rPr>
          <w:rFonts w:ascii="Calibri" w:hAnsi="Calibri" w:cs="Arial"/>
          <w:sz w:val="18"/>
          <w:szCs w:val="18"/>
        </w:rPr>
        <w:t xml:space="preserve"> Capacity: </w:t>
      </w:r>
      <w:r w:rsidR="00582B47" w:rsidRPr="007C6199">
        <w:rPr>
          <w:rFonts w:ascii="Calibri" w:hAnsi="Calibri" w:cs="Arial"/>
          <w:sz w:val="18"/>
          <w:szCs w:val="18"/>
        </w:rPr>
        <w:t xml:space="preserve">Auto entered. </w:t>
      </w:r>
      <w:r w:rsidR="002630CB" w:rsidRPr="007C6199">
        <w:rPr>
          <w:rFonts w:ascii="Calibri" w:hAnsi="Calibri" w:cs="Arial"/>
          <w:sz w:val="18"/>
          <w:szCs w:val="18"/>
        </w:rPr>
        <w:t xml:space="preserve">If the option selected requires added solar capacity, </w:t>
      </w:r>
      <w:r w:rsidR="00582B47" w:rsidRPr="007C6199">
        <w:rPr>
          <w:rFonts w:ascii="Calibri" w:hAnsi="Calibri" w:cs="Arial"/>
          <w:sz w:val="18"/>
          <w:szCs w:val="18"/>
        </w:rPr>
        <w:t>it is entered here and in Table P.</w:t>
      </w:r>
    </w:p>
    <w:p w14:paraId="308DB4C0" w14:textId="121A279F" w:rsidR="00EF30D7" w:rsidRPr="007C6199" w:rsidRDefault="00C431CF" w:rsidP="001F3969">
      <w:pPr>
        <w:numPr>
          <w:ilvl w:val="0"/>
          <w:numId w:val="10"/>
        </w:numPr>
        <w:ind w:left="720"/>
        <w:rPr>
          <w:rFonts w:ascii="Calibri" w:hAnsi="Calibri" w:cs="Arial"/>
          <w:sz w:val="18"/>
          <w:szCs w:val="18"/>
        </w:rPr>
      </w:pPr>
      <w:r>
        <w:rPr>
          <w:rFonts w:ascii="Calibri" w:hAnsi="Calibri" w:cs="Arial"/>
          <w:sz w:val="18"/>
          <w:szCs w:val="18"/>
        </w:rPr>
        <w:t>Tank Location: List based on which system option was chosen.</w:t>
      </w:r>
    </w:p>
    <w:p w14:paraId="308DB4C4" w14:textId="46EA6C0A" w:rsidR="009A5BB2" w:rsidRPr="007C6199" w:rsidRDefault="009A5BB2" w:rsidP="001F3969">
      <w:pPr>
        <w:numPr>
          <w:ilvl w:val="0"/>
          <w:numId w:val="10"/>
        </w:numPr>
        <w:ind w:left="720"/>
        <w:rPr>
          <w:rFonts w:ascii="Calibri" w:hAnsi="Calibri" w:cs="Arial"/>
          <w:sz w:val="18"/>
          <w:szCs w:val="18"/>
        </w:rPr>
      </w:pPr>
      <w:r w:rsidRPr="007C6199">
        <w:rPr>
          <w:rFonts w:ascii="Calibri" w:hAnsi="Calibri" w:cs="Arial"/>
          <w:sz w:val="18"/>
          <w:szCs w:val="18"/>
        </w:rPr>
        <w:t xml:space="preserve">Distribution Type: </w:t>
      </w:r>
      <w:r w:rsidR="002630CB" w:rsidRPr="007C6199">
        <w:rPr>
          <w:rFonts w:ascii="Calibri" w:hAnsi="Calibri" w:cs="Arial"/>
          <w:sz w:val="18"/>
          <w:szCs w:val="18"/>
        </w:rPr>
        <w:t>P</w:t>
      </w:r>
      <w:r w:rsidRPr="007C6199">
        <w:rPr>
          <w:rFonts w:ascii="Calibri" w:hAnsi="Calibri" w:cs="Arial"/>
          <w:sz w:val="18"/>
          <w:szCs w:val="18"/>
        </w:rPr>
        <w:t>ick Standard, Demand Recirculation – Manual Control, Demand Recirculation – Sensor Control.</w:t>
      </w:r>
    </w:p>
    <w:p w14:paraId="6D4ED4F9" w14:textId="77777777" w:rsidR="00A10D7E" w:rsidRPr="007C6199" w:rsidRDefault="004D359C" w:rsidP="00A10D7E">
      <w:pPr>
        <w:keepNext/>
        <w:rPr>
          <w:rFonts w:ascii="Calibri" w:hAnsi="Calibri" w:cs="Arial"/>
          <w:b/>
          <w:sz w:val="18"/>
          <w:szCs w:val="18"/>
        </w:rPr>
      </w:pPr>
      <w:r w:rsidRPr="007C6199">
        <w:rPr>
          <w:rFonts w:ascii="Calibri" w:hAnsi="Calibri" w:cs="Arial"/>
          <w:b/>
          <w:sz w:val="18"/>
          <w:szCs w:val="18"/>
        </w:rPr>
        <w:lastRenderedPageBreak/>
        <w:t>N</w:t>
      </w:r>
      <w:r w:rsidR="00A9172F" w:rsidRPr="007C6199">
        <w:rPr>
          <w:rFonts w:ascii="Calibri" w:hAnsi="Calibri" w:cs="Arial"/>
          <w:b/>
          <w:sz w:val="18"/>
          <w:szCs w:val="18"/>
        </w:rPr>
        <w:t xml:space="preserve">. </w:t>
      </w:r>
      <w:r w:rsidRPr="007C6199">
        <w:rPr>
          <w:rFonts w:ascii="Calibri" w:eastAsia="Calibri" w:hAnsi="Calibri"/>
          <w:b/>
          <w:sz w:val="18"/>
          <w:szCs w:val="18"/>
        </w:rPr>
        <w:t xml:space="preserve">Multifamily </w:t>
      </w:r>
      <w:r w:rsidR="00582B47" w:rsidRPr="007C6199">
        <w:rPr>
          <w:rFonts w:ascii="Calibri" w:eastAsia="Calibri" w:hAnsi="Calibri"/>
          <w:b/>
          <w:sz w:val="18"/>
          <w:szCs w:val="18"/>
        </w:rPr>
        <w:t xml:space="preserve">Central </w:t>
      </w:r>
      <w:r w:rsidR="00C97214" w:rsidRPr="007C6199">
        <w:rPr>
          <w:rFonts w:ascii="Calibri" w:eastAsia="Calibri" w:hAnsi="Calibri"/>
          <w:b/>
          <w:sz w:val="18"/>
          <w:szCs w:val="18"/>
        </w:rPr>
        <w:t>Space Conditioning System and Water Heating System</w:t>
      </w:r>
    </w:p>
    <w:p w14:paraId="308DB4C7" w14:textId="690DFBFE" w:rsidR="00A10D7E" w:rsidRDefault="00A9172F" w:rsidP="001F3969">
      <w:pPr>
        <w:pStyle w:val="ListParagraph"/>
        <w:keepNext/>
        <w:numPr>
          <w:ilvl w:val="0"/>
          <w:numId w:val="20"/>
        </w:numPr>
        <w:rPr>
          <w:rFonts w:ascii="Calibri" w:hAnsi="Calibri" w:cs="Arial"/>
          <w:sz w:val="18"/>
          <w:szCs w:val="18"/>
        </w:rPr>
      </w:pPr>
      <w:r w:rsidRPr="007C6199">
        <w:rPr>
          <w:rFonts w:ascii="Calibri" w:hAnsi="Calibri" w:cs="Arial"/>
          <w:sz w:val="18"/>
          <w:szCs w:val="18"/>
        </w:rPr>
        <w:t xml:space="preserve">Dwelling Unit Name: </w:t>
      </w:r>
      <w:r w:rsidR="00BE33E6" w:rsidRPr="007C6199">
        <w:rPr>
          <w:rFonts w:ascii="Calibri" w:hAnsi="Calibri" w:cs="Arial"/>
          <w:sz w:val="18"/>
          <w:szCs w:val="18"/>
        </w:rPr>
        <w:t>E</w:t>
      </w:r>
      <w:r w:rsidRPr="007C6199">
        <w:rPr>
          <w:rFonts w:ascii="Calibri" w:hAnsi="Calibri" w:cs="Arial"/>
          <w:sz w:val="18"/>
          <w:szCs w:val="18"/>
        </w:rPr>
        <w:t>nter one unique name for each of the number of dwelling units identified in Section A field 06.</w:t>
      </w:r>
    </w:p>
    <w:p w14:paraId="58892F71" w14:textId="166DED82" w:rsidR="0020782D" w:rsidRDefault="0020782D" w:rsidP="001F3969">
      <w:pPr>
        <w:pStyle w:val="ListParagraph"/>
        <w:keepNext/>
        <w:numPr>
          <w:ilvl w:val="0"/>
          <w:numId w:val="20"/>
        </w:numPr>
        <w:rPr>
          <w:rFonts w:ascii="Calibri" w:hAnsi="Calibri" w:cs="Arial"/>
          <w:sz w:val="18"/>
          <w:szCs w:val="18"/>
        </w:rPr>
      </w:pPr>
      <w:r>
        <w:rPr>
          <w:rFonts w:ascii="Calibri" w:hAnsi="Calibri" w:cs="Arial"/>
          <w:sz w:val="18"/>
          <w:szCs w:val="18"/>
        </w:rPr>
        <w:t xml:space="preserve">Dwelling Unit Total CFA: </w:t>
      </w:r>
      <w:r w:rsidRPr="007C6199">
        <w:rPr>
          <w:rFonts w:ascii="Calibri" w:hAnsi="Calibri" w:cs="Arial"/>
          <w:sz w:val="18"/>
          <w:szCs w:val="18"/>
        </w:rPr>
        <w:t>Enter the conditioned floor area for the dwelling unit.</w:t>
      </w:r>
    </w:p>
    <w:p w14:paraId="123D5890" w14:textId="6B35136B" w:rsidR="0020782D" w:rsidRDefault="0020782D" w:rsidP="001F3969">
      <w:pPr>
        <w:pStyle w:val="ListParagraph"/>
        <w:keepNext/>
        <w:numPr>
          <w:ilvl w:val="0"/>
          <w:numId w:val="20"/>
        </w:numPr>
        <w:rPr>
          <w:rFonts w:ascii="Calibri" w:hAnsi="Calibri" w:cs="Arial"/>
          <w:sz w:val="18"/>
          <w:szCs w:val="18"/>
        </w:rPr>
      </w:pPr>
      <w:r>
        <w:rPr>
          <w:rFonts w:ascii="Calibri" w:hAnsi="Calibri" w:cs="Arial"/>
          <w:sz w:val="18"/>
          <w:szCs w:val="18"/>
        </w:rPr>
        <w:t xml:space="preserve">Central </w:t>
      </w:r>
      <w:r w:rsidRPr="007C6199">
        <w:rPr>
          <w:rFonts w:ascii="Calibri" w:hAnsi="Calibri" w:cs="Arial"/>
          <w:sz w:val="18"/>
          <w:szCs w:val="18"/>
        </w:rPr>
        <w:t>Water Heating System Identification or Name: Select one of the central DHW system names</w:t>
      </w:r>
    </w:p>
    <w:p w14:paraId="670ADE2C" w14:textId="44F6E30B" w:rsid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Dwelling Unit Water Heating System Identification or Name: Select one of the Dwelling Unit water heating system names entered in Section L. If more than one water heating system type is needed in the dwelling unit, enter another row of data for the dwelling unit and select the additional water heating system name.</w:t>
      </w:r>
    </w:p>
    <w:p w14:paraId="5D4AE0A9" w14:textId="77777777" w:rsidR="0020782D" w:rsidRP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Dwelling Unit Water Heating System Identification or Name: Select one of the Dwelling Unit water heating system names entered in Section L. If more than one water heating system type is needed in the dwelling unit, enter another row of data for the dwelling unit and select the additional water heating system name.</w:t>
      </w:r>
    </w:p>
    <w:p w14:paraId="4E70F2B7" w14:textId="187DEBBC" w:rsid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Comments: Include any comments here.</w:t>
      </w:r>
    </w:p>
    <w:p w14:paraId="31C93FE6" w14:textId="77777777" w:rsidR="006E68D1" w:rsidRDefault="006E68D1">
      <w:pPr>
        <w:pStyle w:val="ListParagraph"/>
        <w:rPr>
          <w:rFonts w:ascii="Calibri" w:hAnsi="Calibri" w:cs="Arial"/>
          <w:sz w:val="18"/>
          <w:szCs w:val="18"/>
        </w:rPr>
      </w:pPr>
    </w:p>
    <w:p w14:paraId="044D4394" w14:textId="77777777" w:rsidR="004D359C" w:rsidRPr="007C6199" w:rsidRDefault="002C2929" w:rsidP="003F64CF">
      <w:pPr>
        <w:keepNext/>
        <w:rPr>
          <w:rFonts w:ascii="Calibri" w:hAnsi="Calibri" w:cs="Arial"/>
          <w:b/>
          <w:sz w:val="18"/>
          <w:szCs w:val="18"/>
        </w:rPr>
      </w:pPr>
      <w:r w:rsidRPr="007C6199">
        <w:rPr>
          <w:rFonts w:ascii="Calibri" w:hAnsi="Calibri" w:cs="Arial"/>
          <w:b/>
          <w:sz w:val="18"/>
          <w:szCs w:val="18"/>
        </w:rPr>
        <w:t>O</w:t>
      </w:r>
      <w:r w:rsidR="004D359C" w:rsidRPr="007C6199">
        <w:rPr>
          <w:rFonts w:ascii="Calibri" w:hAnsi="Calibri" w:cs="Arial"/>
          <w:b/>
          <w:sz w:val="18"/>
          <w:szCs w:val="18"/>
        </w:rPr>
        <w:t>. Photovoltaic Requirements</w:t>
      </w:r>
    </w:p>
    <w:p w14:paraId="70EC90B4" w14:textId="1D395DA5" w:rsidR="00427B4A" w:rsidRPr="007C6199" w:rsidRDefault="00427B4A" w:rsidP="003F64CF">
      <w:pPr>
        <w:keepNext/>
        <w:rPr>
          <w:rFonts w:ascii="Calibri" w:hAnsi="Calibri" w:cs="Arial"/>
          <w:sz w:val="18"/>
          <w:szCs w:val="18"/>
        </w:rPr>
      </w:pPr>
      <w:r w:rsidRPr="007C6199">
        <w:rPr>
          <w:rFonts w:ascii="Calibri" w:hAnsi="Calibri" w:cs="Arial"/>
          <w:sz w:val="18"/>
          <w:szCs w:val="18"/>
        </w:rPr>
        <w:t>Tables referenced in this section may be found in either the Energy Standards or Chapter 7 of the Residential Manual.</w:t>
      </w:r>
    </w:p>
    <w:p w14:paraId="7A13B7C8" w14:textId="5461778F" w:rsidR="002C2929" w:rsidRPr="007C6199" w:rsidRDefault="002C2929" w:rsidP="002C2929">
      <w:pPr>
        <w:keepNext/>
        <w:numPr>
          <w:ilvl w:val="0"/>
          <w:numId w:val="12"/>
        </w:numPr>
        <w:ind w:left="720"/>
        <w:rPr>
          <w:rFonts w:ascii="Calibri" w:hAnsi="Calibri" w:cs="Arial"/>
          <w:sz w:val="18"/>
          <w:szCs w:val="18"/>
        </w:rPr>
      </w:pPr>
      <w:r w:rsidRPr="007C6199">
        <w:rPr>
          <w:rFonts w:ascii="Calibri" w:hAnsi="Calibri" w:cs="Arial"/>
          <w:sz w:val="18"/>
          <w:szCs w:val="18"/>
        </w:rPr>
        <w:t>PV Array ID or Name</w:t>
      </w:r>
    </w:p>
    <w:p w14:paraId="7E250E1B" w14:textId="2D037E5E" w:rsidR="004D359C" w:rsidRPr="007C6199" w:rsidRDefault="004D359C" w:rsidP="004D359C">
      <w:pPr>
        <w:keepNext/>
        <w:numPr>
          <w:ilvl w:val="0"/>
          <w:numId w:val="12"/>
        </w:numPr>
        <w:ind w:left="720"/>
        <w:rPr>
          <w:rFonts w:ascii="Calibri" w:hAnsi="Calibri" w:cs="Arial"/>
          <w:sz w:val="18"/>
          <w:szCs w:val="18"/>
        </w:rPr>
      </w:pPr>
      <w:r w:rsidRPr="007C6199">
        <w:rPr>
          <w:rFonts w:ascii="Calibri" w:hAnsi="Calibri" w:cs="Arial"/>
          <w:sz w:val="18"/>
          <w:szCs w:val="18"/>
        </w:rPr>
        <w:t xml:space="preserve">Adjustment Factor (A): </w:t>
      </w:r>
      <w:r w:rsidR="00C75769" w:rsidRPr="007C6199">
        <w:rPr>
          <w:rFonts w:ascii="Calibri" w:hAnsi="Calibri" w:cs="Arial"/>
          <w:sz w:val="18"/>
          <w:szCs w:val="18"/>
        </w:rPr>
        <w:t>Auto-filled l</w:t>
      </w:r>
      <w:r w:rsidRPr="007C6199">
        <w:rPr>
          <w:rFonts w:ascii="Calibri" w:hAnsi="Calibri" w:cs="Arial"/>
          <w:sz w:val="18"/>
          <w:szCs w:val="18"/>
        </w:rPr>
        <w:t>ook up value from Table 150.1-C.</w:t>
      </w:r>
    </w:p>
    <w:p w14:paraId="7088D857" w14:textId="40428176" w:rsidR="0018610C" w:rsidRPr="007C6199" w:rsidRDefault="002662B4" w:rsidP="0018610C">
      <w:pPr>
        <w:keepNext/>
        <w:numPr>
          <w:ilvl w:val="0"/>
          <w:numId w:val="12"/>
        </w:numPr>
        <w:ind w:left="720"/>
        <w:rPr>
          <w:rFonts w:ascii="Calibri" w:hAnsi="Calibri" w:cs="Arial"/>
          <w:sz w:val="18"/>
          <w:szCs w:val="18"/>
        </w:rPr>
      </w:pPr>
      <w:r w:rsidRPr="007C6199">
        <w:rPr>
          <w:rFonts w:ascii="Calibri" w:hAnsi="Calibri" w:cs="Arial"/>
          <w:sz w:val="18"/>
          <w:szCs w:val="18"/>
        </w:rPr>
        <w:t>Adjustment Factor (B</w:t>
      </w:r>
      <w:r w:rsidR="0018610C" w:rsidRPr="007C6199">
        <w:rPr>
          <w:rFonts w:ascii="Calibri" w:hAnsi="Calibri" w:cs="Arial"/>
          <w:sz w:val="18"/>
          <w:szCs w:val="18"/>
        </w:rPr>
        <w:t>): Auto-filled look up value from Table 150.1-C.</w:t>
      </w:r>
    </w:p>
    <w:p w14:paraId="46D36138" w14:textId="1D8C6353" w:rsidR="004D359C" w:rsidRPr="007C6199" w:rsidRDefault="00C75769" w:rsidP="004D359C">
      <w:pPr>
        <w:keepNext/>
        <w:numPr>
          <w:ilvl w:val="0"/>
          <w:numId w:val="12"/>
        </w:numPr>
        <w:ind w:left="720"/>
        <w:rPr>
          <w:rFonts w:ascii="Calibri" w:hAnsi="Calibri" w:cs="Arial"/>
          <w:sz w:val="18"/>
          <w:szCs w:val="18"/>
        </w:rPr>
      </w:pPr>
      <w:r w:rsidRPr="007C6199">
        <w:rPr>
          <w:rFonts w:ascii="Calibri" w:hAnsi="Calibri" w:cs="Arial"/>
          <w:sz w:val="18"/>
          <w:szCs w:val="18"/>
        </w:rPr>
        <w:t>Minimum PV Size: Calculated value for the minimum PV size before any adjustments or exceptions.</w:t>
      </w:r>
    </w:p>
    <w:p w14:paraId="45A04852" w14:textId="167E8B50" w:rsidR="0018610C" w:rsidRPr="007C6199" w:rsidRDefault="0018610C" w:rsidP="004D359C">
      <w:pPr>
        <w:keepNext/>
        <w:numPr>
          <w:ilvl w:val="0"/>
          <w:numId w:val="12"/>
        </w:numPr>
        <w:ind w:left="720"/>
        <w:rPr>
          <w:rFonts w:ascii="Calibri" w:hAnsi="Calibri" w:cs="Arial"/>
          <w:sz w:val="18"/>
          <w:szCs w:val="18"/>
        </w:rPr>
      </w:pPr>
      <w:r w:rsidRPr="007C6199">
        <w:rPr>
          <w:rFonts w:ascii="Calibri" w:hAnsi="Calibri" w:cs="Arial"/>
          <w:sz w:val="18"/>
          <w:szCs w:val="18"/>
        </w:rPr>
        <w:t>Water Heating Adjustment: If the selected water heating system requires any additional PV, that value is shown here.</w:t>
      </w:r>
    </w:p>
    <w:p w14:paraId="40436973" w14:textId="44EDC870" w:rsidR="0018610C" w:rsidRPr="007C6199" w:rsidRDefault="0018610C" w:rsidP="002662B4">
      <w:pPr>
        <w:keepNext/>
        <w:numPr>
          <w:ilvl w:val="0"/>
          <w:numId w:val="12"/>
        </w:numPr>
        <w:ind w:left="720"/>
        <w:rPr>
          <w:rFonts w:ascii="Calibri" w:hAnsi="Calibri" w:cs="Arial"/>
          <w:sz w:val="18"/>
          <w:szCs w:val="18"/>
        </w:rPr>
      </w:pPr>
      <w:r w:rsidRPr="007C6199">
        <w:rPr>
          <w:rFonts w:ascii="Calibri" w:hAnsi="Calibri" w:cs="Arial"/>
          <w:sz w:val="18"/>
          <w:szCs w:val="18"/>
        </w:rPr>
        <w:t xml:space="preserve">Adjusted Minimum PV Size: </w:t>
      </w:r>
      <w:r w:rsidR="002662B4" w:rsidRPr="007C6199">
        <w:rPr>
          <w:rFonts w:ascii="Calibri" w:hAnsi="Calibri" w:cs="Arial"/>
          <w:sz w:val="18"/>
          <w:szCs w:val="18"/>
        </w:rPr>
        <w:t xml:space="preserve">After all adjustments made, required PV. </w:t>
      </w:r>
    </w:p>
    <w:p w14:paraId="035BD64B" w14:textId="7CD1DB36" w:rsidR="00C75769" w:rsidRPr="007C6199" w:rsidRDefault="00C75769" w:rsidP="004D359C">
      <w:pPr>
        <w:keepNext/>
        <w:numPr>
          <w:ilvl w:val="0"/>
          <w:numId w:val="12"/>
        </w:numPr>
        <w:ind w:left="720"/>
        <w:rPr>
          <w:rFonts w:ascii="Calibri" w:hAnsi="Calibri" w:cs="Arial"/>
          <w:sz w:val="18"/>
          <w:szCs w:val="18"/>
        </w:rPr>
      </w:pPr>
      <w:r w:rsidRPr="007C6199">
        <w:rPr>
          <w:rFonts w:ascii="Calibri" w:hAnsi="Calibri" w:cs="Arial"/>
          <w:sz w:val="18"/>
          <w:szCs w:val="18"/>
        </w:rPr>
        <w:t xml:space="preserve">Comments: </w:t>
      </w:r>
      <w:r w:rsidR="002F643D" w:rsidRPr="007C6199">
        <w:rPr>
          <w:rFonts w:ascii="Calibri" w:hAnsi="Calibri" w:cs="Arial"/>
          <w:sz w:val="18"/>
          <w:szCs w:val="18"/>
        </w:rPr>
        <w:t>Include any comments here.</w:t>
      </w:r>
    </w:p>
    <w:p w14:paraId="5E057615" w14:textId="77777777" w:rsidR="00557C51" w:rsidRPr="007C6199" w:rsidRDefault="00557C51" w:rsidP="009D2407">
      <w:pPr>
        <w:keepNext/>
        <w:rPr>
          <w:rFonts w:ascii="Calibri" w:hAnsi="Calibri" w:cs="Arial"/>
          <w:sz w:val="18"/>
          <w:szCs w:val="18"/>
        </w:rPr>
      </w:pPr>
    </w:p>
    <w:p w14:paraId="308DB4CE" w14:textId="712F4B0D" w:rsidR="00166008" w:rsidRPr="007C6199" w:rsidRDefault="004D359C" w:rsidP="003F64CF">
      <w:pPr>
        <w:keepNext/>
        <w:rPr>
          <w:rFonts w:ascii="Calibri" w:hAnsi="Calibri" w:cs="Arial"/>
          <w:b/>
          <w:sz w:val="18"/>
          <w:szCs w:val="18"/>
        </w:rPr>
      </w:pPr>
      <w:r w:rsidRPr="007C6199">
        <w:rPr>
          <w:rFonts w:ascii="Calibri" w:hAnsi="Calibri" w:cs="Arial"/>
          <w:b/>
          <w:sz w:val="18"/>
          <w:szCs w:val="18"/>
        </w:rPr>
        <w:t>P</w:t>
      </w:r>
      <w:r w:rsidR="00C151CA" w:rsidRPr="007C6199">
        <w:rPr>
          <w:rFonts w:ascii="Calibri" w:hAnsi="Calibri" w:cs="Arial"/>
          <w:b/>
          <w:sz w:val="18"/>
          <w:szCs w:val="18"/>
        </w:rPr>
        <w:t xml:space="preserve">. HERS </w:t>
      </w:r>
      <w:r w:rsidR="00C97214" w:rsidRPr="007C6199">
        <w:rPr>
          <w:rFonts w:ascii="Calibri" w:hAnsi="Calibri" w:cs="Arial"/>
          <w:b/>
          <w:sz w:val="18"/>
          <w:szCs w:val="18"/>
        </w:rPr>
        <w:t>Verification Summary</w:t>
      </w:r>
    </w:p>
    <w:p w14:paraId="68ED06EE" w14:textId="5C32E9E3" w:rsidR="00476F9E" w:rsidRPr="007C6199" w:rsidRDefault="00476F9E" w:rsidP="001F3969">
      <w:pPr>
        <w:numPr>
          <w:ilvl w:val="0"/>
          <w:numId w:val="11"/>
        </w:numPr>
        <w:rPr>
          <w:rFonts w:ascii="Calibri" w:hAnsi="Calibri" w:cs="Arial"/>
          <w:sz w:val="18"/>
          <w:szCs w:val="18"/>
        </w:rPr>
      </w:pPr>
      <w:r w:rsidRPr="007C6199">
        <w:rPr>
          <w:rFonts w:ascii="Calibri" w:hAnsi="Calibri" w:cs="Arial"/>
          <w:sz w:val="18"/>
          <w:szCs w:val="18"/>
        </w:rPr>
        <w:t xml:space="preserve">Quality Insulation Installation: All buildings must comply with Quality Insulation Installation (QII) criteria. Multiple inspections, starting with a framing inspection, are required by a HERS rater. QII criteria is specified in Reference Appendix RA3.5 (only multifamily buildings in climate zone 7 are exempt). </w:t>
      </w:r>
    </w:p>
    <w:p w14:paraId="308DB4CF" w14:textId="7E6717FB" w:rsidR="00166008" w:rsidRPr="007C6199" w:rsidRDefault="00C151CA" w:rsidP="001F3969">
      <w:pPr>
        <w:numPr>
          <w:ilvl w:val="0"/>
          <w:numId w:val="11"/>
        </w:numPr>
        <w:rPr>
          <w:rFonts w:ascii="Calibri" w:hAnsi="Calibri" w:cs="Arial"/>
          <w:sz w:val="18"/>
          <w:szCs w:val="18"/>
        </w:rPr>
      </w:pPr>
      <w:r w:rsidRPr="007C6199">
        <w:rPr>
          <w:rFonts w:ascii="Calibri" w:hAnsi="Calibri" w:cs="Arial"/>
          <w:sz w:val="18"/>
          <w:szCs w:val="18"/>
        </w:rPr>
        <w:t xml:space="preserve">Duct Leakage </w:t>
      </w:r>
      <w:r w:rsidR="009525A0" w:rsidRPr="007C6199">
        <w:rPr>
          <w:rFonts w:ascii="Calibri" w:hAnsi="Calibri" w:cs="Arial"/>
          <w:sz w:val="18"/>
          <w:szCs w:val="18"/>
        </w:rPr>
        <w:t>verification</w:t>
      </w:r>
      <w:r w:rsidRPr="007C6199">
        <w:rPr>
          <w:rFonts w:ascii="Calibri" w:hAnsi="Calibri" w:cs="Arial"/>
          <w:sz w:val="18"/>
          <w:szCs w:val="18"/>
        </w:rPr>
        <w:t>: All duct</w:t>
      </w:r>
      <w:r w:rsidR="00476F9E" w:rsidRPr="007C6199">
        <w:rPr>
          <w:rFonts w:ascii="Calibri" w:hAnsi="Calibri" w:cs="Arial"/>
          <w:sz w:val="18"/>
          <w:szCs w:val="18"/>
        </w:rPr>
        <w:t>ed</w:t>
      </w:r>
      <w:r w:rsidRPr="007C6199">
        <w:rPr>
          <w:rFonts w:ascii="Calibri" w:hAnsi="Calibri" w:cs="Arial"/>
          <w:sz w:val="18"/>
          <w:szCs w:val="18"/>
        </w:rPr>
        <w:t xml:space="preserve"> systems must meet maximum duct leakage requirements. Typically the maximum leakage is </w:t>
      </w:r>
      <w:r w:rsidR="000719BD" w:rsidRPr="007C6199">
        <w:rPr>
          <w:rFonts w:ascii="Calibri" w:hAnsi="Calibri" w:cs="Arial"/>
          <w:sz w:val="18"/>
          <w:szCs w:val="18"/>
        </w:rPr>
        <w:t>5</w:t>
      </w:r>
      <w:r w:rsidRPr="007C6199">
        <w:rPr>
          <w:rFonts w:ascii="Calibri" w:hAnsi="Calibri" w:cs="Arial"/>
          <w:sz w:val="18"/>
          <w:szCs w:val="18"/>
        </w:rPr>
        <w:t xml:space="preserve">% but varies for when the duct leakage test is performed and the type of building (single family, townhouse, multifamily). The </w:t>
      </w:r>
      <w:r w:rsidR="00166008" w:rsidRPr="007C6199">
        <w:rPr>
          <w:rFonts w:ascii="Calibri" w:hAnsi="Calibri" w:cs="Arial"/>
          <w:sz w:val="18"/>
          <w:szCs w:val="18"/>
        </w:rPr>
        <w:t xml:space="preserve">only exception is if the heating and cooling systems are ductless. </w:t>
      </w:r>
    </w:p>
    <w:p w14:paraId="308DB4D0" w14:textId="77777777" w:rsidR="00166008" w:rsidRPr="007C6199" w:rsidRDefault="009525A0"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Zonally Controlled Systems - </w:t>
      </w:r>
      <w:r w:rsidR="00166008" w:rsidRPr="007C6199">
        <w:rPr>
          <w:rFonts w:ascii="Calibri" w:hAnsi="Calibri" w:cs="Arial"/>
          <w:sz w:val="18"/>
          <w:szCs w:val="18"/>
        </w:rPr>
        <w:t xml:space="preserve">Bypass </w:t>
      </w:r>
      <w:r w:rsidR="00BA5686" w:rsidRPr="007C6199">
        <w:rPr>
          <w:rFonts w:ascii="Calibri" w:hAnsi="Calibri" w:cs="Arial"/>
          <w:sz w:val="18"/>
          <w:szCs w:val="18"/>
        </w:rPr>
        <w:t>Dampers</w:t>
      </w:r>
      <w:r w:rsidR="00166008" w:rsidRPr="007C6199">
        <w:rPr>
          <w:rFonts w:ascii="Calibri" w:hAnsi="Calibri" w:cs="Arial"/>
          <w:sz w:val="18"/>
          <w:szCs w:val="18"/>
        </w:rPr>
        <w:t xml:space="preserve">: The prescriptive requirements preclude the use of bypass ducts in association with zonally controlled systems. A HERS Rater will verify that zonally controlled systems have no bypass ducts. </w:t>
      </w:r>
    </w:p>
    <w:p w14:paraId="308DB4D1" w14:textId="03FA5204" w:rsidR="00166008"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Refrigerant Charge</w:t>
      </w:r>
      <w:r w:rsidR="009525A0" w:rsidRPr="007C6199">
        <w:rPr>
          <w:rFonts w:ascii="Calibri" w:hAnsi="Calibri" w:cs="Arial"/>
          <w:sz w:val="18"/>
          <w:szCs w:val="18"/>
        </w:rPr>
        <w:t xml:space="preserve"> Verification</w:t>
      </w:r>
      <w:r w:rsidRPr="007C6199">
        <w:rPr>
          <w:rFonts w:ascii="Calibri" w:hAnsi="Calibri" w:cs="Arial"/>
          <w:sz w:val="18"/>
          <w:szCs w:val="18"/>
        </w:rPr>
        <w:t xml:space="preserve">: Some type of refrigerant charge verification or </w:t>
      </w:r>
      <w:r w:rsidR="00AF1CFB" w:rsidRPr="007C6199">
        <w:rPr>
          <w:rFonts w:ascii="Calibri" w:hAnsi="Calibri" w:cs="Arial"/>
          <w:sz w:val="18"/>
          <w:szCs w:val="18"/>
        </w:rPr>
        <w:t xml:space="preserve">Fault </w:t>
      </w:r>
      <w:r w:rsidRPr="007C6199">
        <w:rPr>
          <w:rFonts w:ascii="Calibri" w:hAnsi="Calibri" w:cs="Arial"/>
          <w:sz w:val="18"/>
          <w:szCs w:val="18"/>
        </w:rPr>
        <w:t>Indicator Display is required in climate zones 2 and 8-15 for most common systems such as ducted split and packaged systems, and mini-split systems. See Section 150</w:t>
      </w:r>
      <w:r w:rsidR="008423A4" w:rsidRPr="007C6199">
        <w:rPr>
          <w:rFonts w:ascii="Calibri" w:hAnsi="Calibri" w:cs="Arial"/>
          <w:sz w:val="18"/>
          <w:szCs w:val="18"/>
        </w:rPr>
        <w:t>.1</w:t>
      </w:r>
      <w:r w:rsidRPr="007C6199">
        <w:rPr>
          <w:rFonts w:ascii="Calibri" w:hAnsi="Calibri" w:cs="Arial"/>
          <w:sz w:val="18"/>
          <w:szCs w:val="18"/>
        </w:rPr>
        <w:t>(c)7A. or Reference Residential Appendix RA3.2. If a building is built in climate zones 1, 3-17 or 16, or has no cooling system, no refrigerant charge verification is required.</w:t>
      </w:r>
    </w:p>
    <w:p w14:paraId="6989CFB1" w14:textId="3E5F1946" w:rsidR="006E7AD9"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Central System Air Handlers</w:t>
      </w:r>
      <w:r w:rsidR="009525A0" w:rsidRPr="007C6199">
        <w:rPr>
          <w:rFonts w:ascii="Calibri" w:hAnsi="Calibri" w:cs="Arial"/>
          <w:sz w:val="18"/>
          <w:szCs w:val="18"/>
        </w:rPr>
        <w:t xml:space="preserve"> - Airflow Rate and Fan Efficacy</w:t>
      </w:r>
      <w:r w:rsidR="00BA5686" w:rsidRPr="007C6199">
        <w:rPr>
          <w:rFonts w:ascii="Calibri" w:hAnsi="Calibri" w:cs="Arial"/>
          <w:sz w:val="18"/>
          <w:szCs w:val="18"/>
        </w:rPr>
        <w:t xml:space="preserve"> Verification</w:t>
      </w:r>
      <w:r w:rsidRPr="007C6199">
        <w:rPr>
          <w:rFonts w:ascii="Calibri" w:hAnsi="Calibri" w:cs="Arial"/>
          <w:sz w:val="18"/>
          <w:szCs w:val="18"/>
        </w:rPr>
        <w:t xml:space="preserve">: Unless a building has no cooling system or has a non-ducted cooling system, the system must meet mandatory and prescriptive requirements for airflow </w:t>
      </w:r>
      <w:r w:rsidR="00476F9E" w:rsidRPr="007C6199">
        <w:rPr>
          <w:rFonts w:ascii="Calibri" w:hAnsi="Calibri" w:cs="Arial"/>
          <w:sz w:val="18"/>
          <w:szCs w:val="18"/>
        </w:rPr>
        <w:t xml:space="preserve">and fan efficacy. </w:t>
      </w:r>
    </w:p>
    <w:p w14:paraId="569A2D0D" w14:textId="3EC962AB" w:rsidR="006E7AD9" w:rsidRPr="007C6199" w:rsidRDefault="00476F9E"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 xml:space="preserve">A typical central forced air unit is required to have </w:t>
      </w:r>
      <w:r w:rsidR="00166008" w:rsidRPr="007C6199">
        <w:rPr>
          <w:rFonts w:ascii="Calibri" w:hAnsi="Calibri" w:cs="Arial"/>
          <w:sz w:val="18"/>
          <w:szCs w:val="18"/>
        </w:rPr>
        <w:t xml:space="preserve">350 CFM </w:t>
      </w:r>
      <w:r w:rsidR="006E7AD9" w:rsidRPr="007C6199">
        <w:rPr>
          <w:rFonts w:ascii="Calibri" w:hAnsi="Calibri" w:cs="Arial"/>
          <w:sz w:val="18"/>
          <w:szCs w:val="18"/>
        </w:rPr>
        <w:t xml:space="preserve">or greater </w:t>
      </w:r>
      <w:r w:rsidR="00166008" w:rsidRPr="007C6199">
        <w:rPr>
          <w:rFonts w:ascii="Calibri" w:hAnsi="Calibri" w:cs="Arial"/>
          <w:sz w:val="18"/>
          <w:szCs w:val="18"/>
        </w:rPr>
        <w:t>per ton of nominal cooling capacity, and a fan efficacy less than or equal to 0.</w:t>
      </w:r>
      <w:r w:rsidRPr="007C6199">
        <w:rPr>
          <w:rFonts w:ascii="Calibri" w:hAnsi="Calibri" w:cs="Arial"/>
          <w:sz w:val="18"/>
          <w:szCs w:val="18"/>
        </w:rPr>
        <w:t>45</w:t>
      </w:r>
      <w:r w:rsidR="00166008" w:rsidRPr="007C6199">
        <w:rPr>
          <w:rFonts w:ascii="Calibri" w:hAnsi="Calibri" w:cs="Arial"/>
          <w:sz w:val="18"/>
          <w:szCs w:val="18"/>
        </w:rPr>
        <w:t xml:space="preserve"> W/CFM</w:t>
      </w:r>
      <w:r w:rsidR="006E7AD9" w:rsidRPr="007C6199">
        <w:rPr>
          <w:rFonts w:ascii="Calibri" w:hAnsi="Calibri" w:cs="Arial"/>
          <w:sz w:val="18"/>
          <w:szCs w:val="18"/>
        </w:rPr>
        <w:t>; or</w:t>
      </w:r>
    </w:p>
    <w:p w14:paraId="1CCD5D12" w14:textId="5C2D9603" w:rsidR="006E7AD9" w:rsidRPr="007C6199" w:rsidRDefault="006E7AD9"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A central ducted heat pump is required to have 350 CFM or greater per ton of nominal cooling capacity and a fan efficacy of less than or equal to</w:t>
      </w:r>
      <w:r w:rsidR="00476F9E" w:rsidRPr="007C6199">
        <w:rPr>
          <w:rFonts w:ascii="Calibri" w:hAnsi="Calibri" w:cs="Arial"/>
          <w:sz w:val="18"/>
          <w:szCs w:val="18"/>
        </w:rPr>
        <w:t xml:space="preserve"> 0.58 W/CFM</w:t>
      </w:r>
      <w:r w:rsidRPr="007C6199">
        <w:rPr>
          <w:rFonts w:ascii="Calibri" w:hAnsi="Calibri" w:cs="Arial"/>
          <w:sz w:val="18"/>
          <w:szCs w:val="18"/>
        </w:rPr>
        <w:t>; or</w:t>
      </w:r>
    </w:p>
    <w:p w14:paraId="47321148" w14:textId="3FDD5512" w:rsidR="006E7AD9" w:rsidRPr="007C6199" w:rsidRDefault="00476F9E"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 xml:space="preserve"> </w:t>
      </w:r>
      <w:r w:rsidR="006E7AD9" w:rsidRPr="008511A8">
        <w:rPr>
          <w:rFonts w:ascii="Calibri" w:hAnsi="Calibri"/>
          <w:sz w:val="18"/>
          <w:szCs w:val="18"/>
        </w:rPr>
        <w:t>Small duct high velocity systems must meet an airflow requirement 2</w:t>
      </w:r>
      <w:r w:rsidR="006E7AD9" w:rsidRPr="00C2494A">
        <w:rPr>
          <w:rFonts w:ascii="Calibri" w:hAnsi="Calibri"/>
          <w:sz w:val="18"/>
          <w:szCs w:val="18"/>
        </w:rPr>
        <w:t xml:space="preserve">50 cfm/ton or greater and a fan efficacy of at least 0.62 W/cfm. </w:t>
      </w:r>
    </w:p>
    <w:p w14:paraId="308DB4D2" w14:textId="1D404F62" w:rsidR="00166008" w:rsidRPr="007C6199" w:rsidRDefault="00166008" w:rsidP="00BF43E0">
      <w:pPr>
        <w:ind w:left="720"/>
        <w:contextualSpacing/>
        <w:rPr>
          <w:rFonts w:ascii="Calibri" w:hAnsi="Calibri" w:cs="Arial"/>
          <w:sz w:val="18"/>
          <w:szCs w:val="18"/>
        </w:rPr>
      </w:pPr>
      <w:r w:rsidRPr="007C6199">
        <w:rPr>
          <w:rFonts w:ascii="Calibri" w:hAnsi="Calibri" w:cs="Arial"/>
          <w:sz w:val="18"/>
          <w:szCs w:val="18"/>
        </w:rPr>
        <w:t>See 150.0(m)13, 150.1(c)10, and Reference Residential Appendix RA3.</w:t>
      </w:r>
    </w:p>
    <w:p w14:paraId="308DB4D3" w14:textId="64662ADA" w:rsidR="00D901A8" w:rsidRPr="007C6199" w:rsidRDefault="00D901A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Indoor Air Quality Mechanical Ventilation: </w:t>
      </w:r>
      <w:r w:rsidR="008D7AB3" w:rsidRPr="007C6199">
        <w:rPr>
          <w:rFonts w:ascii="Calibri" w:hAnsi="Calibri" w:cs="Arial"/>
          <w:sz w:val="18"/>
          <w:szCs w:val="18"/>
        </w:rPr>
        <w:t>A</w:t>
      </w:r>
      <w:r w:rsidRPr="007C6199">
        <w:rPr>
          <w:rFonts w:ascii="Calibri" w:hAnsi="Calibri" w:cs="Arial"/>
          <w:sz w:val="18"/>
          <w:szCs w:val="18"/>
        </w:rPr>
        <w:t>ll new dwellings are required to meet the whole-building mechanical ventilation airflow rate according to ASHRAE 62.2 is required (RA3.7).</w:t>
      </w:r>
    </w:p>
    <w:p w14:paraId="308DB4D4" w14:textId="77777777" w:rsidR="00166008" w:rsidRPr="007C6199" w:rsidRDefault="00166008" w:rsidP="003F64CF">
      <w:pPr>
        <w:rPr>
          <w:rFonts w:ascii="Calibri" w:hAnsi="Calibri"/>
          <w:sz w:val="18"/>
          <w:szCs w:val="18"/>
        </w:rPr>
      </w:pPr>
    </w:p>
    <w:p w14:paraId="308DB4D5" w14:textId="568B138A" w:rsidR="00A10D7E" w:rsidRPr="007C6199" w:rsidRDefault="00495579" w:rsidP="004358FA">
      <w:pPr>
        <w:keepNext/>
        <w:rPr>
          <w:rFonts w:ascii="Calibri" w:hAnsi="Calibri" w:cs="Arial"/>
          <w:b/>
          <w:sz w:val="18"/>
          <w:szCs w:val="18"/>
        </w:rPr>
      </w:pPr>
      <w:r w:rsidRPr="007C6199">
        <w:rPr>
          <w:rFonts w:ascii="Calibri" w:hAnsi="Calibri" w:cs="Arial"/>
          <w:b/>
          <w:sz w:val="18"/>
          <w:szCs w:val="18"/>
        </w:rPr>
        <w:t>Documentation Declaration Statements</w:t>
      </w:r>
    </w:p>
    <w:p w14:paraId="308DB4D6" w14:textId="35290F10"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prepared the CF1R will sign and complete the fields for their name, company (if applicable), address, phone number, certification information (if applicable), date and signature (may be electronic). </w:t>
      </w:r>
    </w:p>
    <w:p w14:paraId="308DB4D7" w14:textId="77777777"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41C7EED2" w14:textId="77777777" w:rsidR="00B45FBF" w:rsidRPr="007C6199" w:rsidRDefault="00B45FBF" w:rsidP="003F64CF">
      <w:pPr>
        <w:rPr>
          <w:rFonts w:ascii="Calibri" w:hAnsi="Calibri" w:cs="Arial"/>
          <w:b/>
          <w:sz w:val="18"/>
          <w:szCs w:val="18"/>
        </w:rPr>
      </w:pPr>
    </w:p>
    <w:p w14:paraId="308DB4E9" w14:textId="77777777" w:rsidR="003E435B" w:rsidRDefault="003E435B" w:rsidP="003E435B">
      <w:pPr>
        <w:ind w:left="1440"/>
        <w:rPr>
          <w:rFonts w:ascii="Calibri" w:hAnsi="Calibri" w:cs="Arial"/>
        </w:rPr>
      </w:pPr>
    </w:p>
    <w:p w14:paraId="308DB4EA" w14:textId="77777777" w:rsidR="00C23F22" w:rsidRDefault="00C23F22" w:rsidP="003E435B">
      <w:pPr>
        <w:ind w:left="1440"/>
        <w:rPr>
          <w:rFonts w:ascii="Calibri" w:hAnsi="Calibri" w:cs="Arial"/>
        </w:rPr>
        <w:sectPr w:rsidR="00C23F22" w:rsidSect="00155DD0">
          <w:headerReference w:type="even" r:id="rId16"/>
          <w:headerReference w:type="default" r:id="rId17"/>
          <w:footerReference w:type="default" r:id="rId18"/>
          <w:headerReference w:type="first" r:id="rId19"/>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1930"/>
        <w:gridCol w:w="4771"/>
        <w:gridCol w:w="449"/>
        <w:gridCol w:w="3617"/>
        <w:gridCol w:w="3223"/>
      </w:tblGrid>
      <w:tr w:rsidR="0031551A" w14:paraId="308DB4EC" w14:textId="77777777" w:rsidTr="003108F9">
        <w:tc>
          <w:tcPr>
            <w:tcW w:w="14390" w:type="dxa"/>
            <w:gridSpan w:val="6"/>
            <w:shd w:val="clear" w:color="auto" w:fill="auto"/>
          </w:tcPr>
          <w:p w14:paraId="308DB4EB" w14:textId="0633F5B2" w:rsidR="0031551A" w:rsidRPr="006E5B5B" w:rsidRDefault="0031551A" w:rsidP="00CA63EE">
            <w:pPr>
              <w:keepNext/>
              <w:rPr>
                <w:sz w:val="22"/>
                <w:szCs w:val="22"/>
              </w:rPr>
            </w:pPr>
            <w:r w:rsidRPr="004358FA">
              <w:rPr>
                <w:rFonts w:ascii="Calibri" w:eastAsia="Calibri" w:hAnsi="Calibri"/>
                <w:b/>
                <w:sz w:val="20"/>
                <w:szCs w:val="22"/>
              </w:rPr>
              <w:lastRenderedPageBreak/>
              <w:t xml:space="preserve">A. </w:t>
            </w:r>
            <w:r w:rsidR="00CA63EE" w:rsidRPr="004358FA">
              <w:rPr>
                <w:rFonts w:ascii="Calibri" w:eastAsia="Calibri" w:hAnsi="Calibri"/>
                <w:b/>
                <w:sz w:val="20"/>
                <w:szCs w:val="22"/>
              </w:rPr>
              <w:t>General Information</w:t>
            </w:r>
          </w:p>
        </w:tc>
      </w:tr>
      <w:tr w:rsidR="0031551A" w14:paraId="308DB4F3" w14:textId="77777777" w:rsidTr="003108F9">
        <w:trPr>
          <w:trHeight w:val="245"/>
        </w:trPr>
        <w:tc>
          <w:tcPr>
            <w:tcW w:w="400" w:type="dxa"/>
            <w:vAlign w:val="center"/>
          </w:tcPr>
          <w:p w14:paraId="308DB4ED"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01</w:t>
            </w:r>
          </w:p>
        </w:tc>
        <w:tc>
          <w:tcPr>
            <w:tcW w:w="1930" w:type="dxa"/>
            <w:shd w:val="clear" w:color="auto" w:fill="auto"/>
            <w:vAlign w:val="center"/>
          </w:tcPr>
          <w:p w14:paraId="308DB4EE"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Name:</w:t>
            </w:r>
          </w:p>
        </w:tc>
        <w:tc>
          <w:tcPr>
            <w:tcW w:w="4771" w:type="dxa"/>
            <w:shd w:val="clear" w:color="auto" w:fill="auto"/>
          </w:tcPr>
          <w:p w14:paraId="308DB4EF" w14:textId="77777777" w:rsidR="0031551A" w:rsidRPr="00CF4C56" w:rsidRDefault="0097716D" w:rsidP="00355068">
            <w:pPr>
              <w:rPr>
                <w:rFonts w:ascii="Calibri" w:hAnsi="Calibri"/>
                <w:sz w:val="18"/>
                <w:szCs w:val="18"/>
              </w:rPr>
            </w:pPr>
            <w:r>
              <w:rPr>
                <w:rFonts w:ascii="Calibri" w:hAnsi="Calibri"/>
                <w:sz w:val="18"/>
                <w:szCs w:val="18"/>
              </w:rPr>
              <w:t>&lt;&lt;User Input: T</w:t>
            </w:r>
            <w:r w:rsidR="00355068">
              <w:rPr>
                <w:rFonts w:ascii="Calibri" w:hAnsi="Calibri"/>
                <w:sz w:val="18"/>
                <w:szCs w:val="18"/>
              </w:rPr>
              <w:t>ext</w:t>
            </w:r>
            <w:r>
              <w:rPr>
                <w:rFonts w:ascii="Calibri" w:hAnsi="Calibri"/>
                <w:sz w:val="18"/>
                <w:szCs w:val="18"/>
              </w:rPr>
              <w:t>&gt;&gt;</w:t>
            </w:r>
          </w:p>
        </w:tc>
        <w:tc>
          <w:tcPr>
            <w:tcW w:w="449" w:type="dxa"/>
            <w:vAlign w:val="center"/>
          </w:tcPr>
          <w:p w14:paraId="308DB4F0" w14:textId="77777777" w:rsidR="0031551A" w:rsidRPr="004358FA" w:rsidRDefault="0031551A" w:rsidP="0027753D">
            <w:pPr>
              <w:jc w:val="center"/>
              <w:rPr>
                <w:rFonts w:ascii="Calibri" w:hAnsi="Calibri"/>
                <w:sz w:val="18"/>
                <w:szCs w:val="18"/>
              </w:rPr>
            </w:pPr>
            <w:r w:rsidRPr="004358FA">
              <w:rPr>
                <w:rFonts w:ascii="Calibri" w:hAnsi="Calibri"/>
                <w:sz w:val="18"/>
                <w:szCs w:val="18"/>
              </w:rPr>
              <w:t>02</w:t>
            </w:r>
          </w:p>
        </w:tc>
        <w:tc>
          <w:tcPr>
            <w:tcW w:w="3617" w:type="dxa"/>
            <w:shd w:val="clear" w:color="auto" w:fill="auto"/>
            <w:vAlign w:val="center"/>
          </w:tcPr>
          <w:p w14:paraId="308DB4F1" w14:textId="77777777" w:rsidR="0031551A" w:rsidRPr="004358FA" w:rsidRDefault="0031551A" w:rsidP="0027753D">
            <w:pPr>
              <w:rPr>
                <w:rFonts w:ascii="Calibri" w:hAnsi="Calibri"/>
                <w:sz w:val="18"/>
                <w:szCs w:val="18"/>
              </w:rPr>
            </w:pPr>
            <w:r w:rsidRPr="004358FA">
              <w:rPr>
                <w:rFonts w:ascii="Calibri" w:hAnsi="Calibri"/>
                <w:sz w:val="18"/>
                <w:szCs w:val="18"/>
              </w:rPr>
              <w:t>Date Prepared:</w:t>
            </w:r>
          </w:p>
        </w:tc>
        <w:tc>
          <w:tcPr>
            <w:tcW w:w="3223" w:type="dxa"/>
            <w:shd w:val="clear" w:color="auto" w:fill="auto"/>
          </w:tcPr>
          <w:p w14:paraId="308DB4F2" w14:textId="77777777" w:rsidR="0031551A" w:rsidRPr="00CF4C56" w:rsidRDefault="00355068" w:rsidP="0027753D">
            <w:pPr>
              <w:rPr>
                <w:rFonts w:ascii="Calibri" w:hAnsi="Calibri"/>
                <w:sz w:val="18"/>
                <w:szCs w:val="18"/>
              </w:rPr>
            </w:pPr>
            <w:r>
              <w:rPr>
                <w:rFonts w:ascii="Calibri" w:hAnsi="Calibri"/>
                <w:sz w:val="18"/>
                <w:szCs w:val="18"/>
              </w:rPr>
              <w:t>&lt;&lt;User Input: Date</w:t>
            </w:r>
            <w:r w:rsidR="0097716D">
              <w:rPr>
                <w:rFonts w:ascii="Calibri" w:hAnsi="Calibri"/>
                <w:sz w:val="18"/>
                <w:szCs w:val="18"/>
              </w:rPr>
              <w:t>&gt;&gt;</w:t>
            </w:r>
          </w:p>
        </w:tc>
      </w:tr>
      <w:tr w:rsidR="0031551A" w14:paraId="308DB4FA" w14:textId="77777777" w:rsidTr="003108F9">
        <w:trPr>
          <w:trHeight w:val="245"/>
        </w:trPr>
        <w:tc>
          <w:tcPr>
            <w:tcW w:w="400" w:type="dxa"/>
            <w:vAlign w:val="center"/>
          </w:tcPr>
          <w:p w14:paraId="308DB4F4"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03</w:t>
            </w:r>
          </w:p>
        </w:tc>
        <w:tc>
          <w:tcPr>
            <w:tcW w:w="1930" w:type="dxa"/>
            <w:shd w:val="clear" w:color="auto" w:fill="auto"/>
            <w:vAlign w:val="center"/>
          </w:tcPr>
          <w:p w14:paraId="308DB4F5"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Location:</w:t>
            </w:r>
          </w:p>
        </w:tc>
        <w:tc>
          <w:tcPr>
            <w:tcW w:w="4771" w:type="dxa"/>
            <w:shd w:val="clear" w:color="auto" w:fill="auto"/>
          </w:tcPr>
          <w:p w14:paraId="308DB4F6" w14:textId="77777777" w:rsidR="0031551A" w:rsidRPr="00CF4C56" w:rsidRDefault="0097716D" w:rsidP="0097716D">
            <w:pPr>
              <w:rPr>
                <w:rFonts w:ascii="Calibri" w:hAnsi="Calibri"/>
                <w:sz w:val="18"/>
                <w:szCs w:val="18"/>
              </w:rPr>
            </w:pPr>
            <w:r>
              <w:rPr>
                <w:rFonts w:ascii="Calibri" w:hAnsi="Calibri"/>
                <w:sz w:val="18"/>
                <w:szCs w:val="18"/>
              </w:rPr>
              <w:t>&lt;&lt;User Input: String&gt;&gt;</w:t>
            </w:r>
          </w:p>
        </w:tc>
        <w:tc>
          <w:tcPr>
            <w:tcW w:w="449" w:type="dxa"/>
            <w:vAlign w:val="center"/>
          </w:tcPr>
          <w:p w14:paraId="308DB4F7" w14:textId="77777777" w:rsidR="0031551A" w:rsidRPr="004358FA" w:rsidRDefault="0031551A" w:rsidP="0027753D">
            <w:pPr>
              <w:jc w:val="center"/>
              <w:rPr>
                <w:rFonts w:ascii="Calibri" w:hAnsi="Calibri"/>
                <w:sz w:val="18"/>
                <w:szCs w:val="18"/>
              </w:rPr>
            </w:pPr>
            <w:r w:rsidRPr="004358FA">
              <w:rPr>
                <w:rFonts w:ascii="Calibri" w:hAnsi="Calibri"/>
                <w:sz w:val="18"/>
                <w:szCs w:val="18"/>
              </w:rPr>
              <w:t>04</w:t>
            </w:r>
          </w:p>
        </w:tc>
        <w:tc>
          <w:tcPr>
            <w:tcW w:w="3617" w:type="dxa"/>
            <w:shd w:val="clear" w:color="auto" w:fill="auto"/>
            <w:vAlign w:val="center"/>
          </w:tcPr>
          <w:p w14:paraId="308DB4F8" w14:textId="77777777" w:rsidR="0031551A" w:rsidRPr="004358FA" w:rsidRDefault="0031551A" w:rsidP="0027753D">
            <w:pPr>
              <w:rPr>
                <w:rFonts w:ascii="Calibri" w:hAnsi="Calibri"/>
                <w:sz w:val="18"/>
                <w:szCs w:val="18"/>
              </w:rPr>
            </w:pPr>
            <w:r w:rsidRPr="004358FA">
              <w:rPr>
                <w:rFonts w:ascii="Calibri" w:hAnsi="Calibri"/>
                <w:sz w:val="18"/>
                <w:szCs w:val="18"/>
              </w:rPr>
              <w:t>Building Front Orientation (deg or cardinal):</w:t>
            </w:r>
          </w:p>
        </w:tc>
        <w:tc>
          <w:tcPr>
            <w:tcW w:w="3223" w:type="dxa"/>
            <w:shd w:val="clear" w:color="auto" w:fill="auto"/>
          </w:tcPr>
          <w:p w14:paraId="308DB4F9" w14:textId="77777777" w:rsidR="0031551A" w:rsidRPr="00CF4C56" w:rsidRDefault="0097716D" w:rsidP="00CE0BB5">
            <w:pPr>
              <w:rPr>
                <w:rFonts w:ascii="Calibri" w:hAnsi="Calibri"/>
                <w:sz w:val="18"/>
                <w:szCs w:val="18"/>
              </w:rPr>
            </w:pPr>
            <w:r>
              <w:rPr>
                <w:rFonts w:ascii="Calibri" w:hAnsi="Calibri"/>
                <w:sz w:val="18"/>
                <w:szCs w:val="18"/>
              </w:rPr>
              <w:t xml:space="preserve">&lt;&lt;User Input: </w:t>
            </w:r>
            <w:r w:rsidR="00CE0BB5">
              <w:rPr>
                <w:rFonts w:ascii="Calibri" w:hAnsi="Calibri"/>
                <w:sz w:val="18"/>
                <w:szCs w:val="18"/>
              </w:rPr>
              <w:t>Integer</w:t>
            </w:r>
            <w:r>
              <w:rPr>
                <w:rFonts w:ascii="Calibri" w:hAnsi="Calibri"/>
                <w:sz w:val="18"/>
                <w:szCs w:val="18"/>
              </w:rPr>
              <w:t>Nonnegative&gt;&gt;</w:t>
            </w:r>
          </w:p>
        </w:tc>
      </w:tr>
      <w:tr w:rsidR="0031551A" w14:paraId="308DB501" w14:textId="77777777" w:rsidTr="003108F9">
        <w:trPr>
          <w:trHeight w:val="245"/>
        </w:trPr>
        <w:tc>
          <w:tcPr>
            <w:tcW w:w="400" w:type="dxa"/>
            <w:vAlign w:val="center"/>
          </w:tcPr>
          <w:p w14:paraId="308DB4FB" w14:textId="77777777" w:rsidR="0031551A" w:rsidRPr="004358FA" w:rsidRDefault="0031551A" w:rsidP="0027753D">
            <w:pPr>
              <w:jc w:val="center"/>
              <w:rPr>
                <w:rFonts w:ascii="Calibri" w:hAnsi="Calibri"/>
                <w:sz w:val="18"/>
                <w:szCs w:val="18"/>
              </w:rPr>
            </w:pPr>
            <w:r w:rsidRPr="004358FA">
              <w:rPr>
                <w:rFonts w:ascii="Calibri" w:hAnsi="Calibri"/>
                <w:sz w:val="18"/>
                <w:szCs w:val="18"/>
              </w:rPr>
              <w:t>05</w:t>
            </w:r>
          </w:p>
        </w:tc>
        <w:tc>
          <w:tcPr>
            <w:tcW w:w="1930" w:type="dxa"/>
            <w:shd w:val="clear" w:color="auto" w:fill="auto"/>
            <w:vAlign w:val="center"/>
          </w:tcPr>
          <w:p w14:paraId="308DB4FC" w14:textId="77777777" w:rsidR="0031551A" w:rsidRPr="004358FA" w:rsidRDefault="0031551A" w:rsidP="0027753D">
            <w:pPr>
              <w:rPr>
                <w:rFonts w:ascii="Calibri" w:hAnsi="Calibri"/>
                <w:sz w:val="18"/>
                <w:szCs w:val="18"/>
              </w:rPr>
            </w:pPr>
            <w:r w:rsidRPr="004358FA">
              <w:rPr>
                <w:rFonts w:ascii="Calibri" w:hAnsi="Calibri"/>
                <w:sz w:val="18"/>
                <w:szCs w:val="18"/>
              </w:rPr>
              <w:t>CA City:</w:t>
            </w:r>
          </w:p>
        </w:tc>
        <w:tc>
          <w:tcPr>
            <w:tcW w:w="4771" w:type="dxa"/>
            <w:shd w:val="clear" w:color="auto" w:fill="auto"/>
          </w:tcPr>
          <w:p w14:paraId="308DB4FD" w14:textId="77777777" w:rsidR="0031551A" w:rsidRPr="00CF4C56" w:rsidRDefault="0097716D" w:rsidP="0027753D">
            <w:pPr>
              <w:tabs>
                <w:tab w:val="left" w:pos="1194"/>
              </w:tabs>
              <w:rPr>
                <w:rFonts w:ascii="Calibri" w:hAnsi="Calibri"/>
                <w:sz w:val="18"/>
                <w:szCs w:val="18"/>
              </w:rPr>
            </w:pPr>
            <w:r>
              <w:rPr>
                <w:rFonts w:ascii="Calibri" w:hAnsi="Calibri"/>
                <w:sz w:val="18"/>
                <w:szCs w:val="18"/>
              </w:rPr>
              <w:t>&lt;&lt;User Input: String&gt;&gt;</w:t>
            </w:r>
          </w:p>
        </w:tc>
        <w:tc>
          <w:tcPr>
            <w:tcW w:w="449" w:type="dxa"/>
            <w:vAlign w:val="center"/>
          </w:tcPr>
          <w:p w14:paraId="308DB4FE" w14:textId="77777777" w:rsidR="0031551A" w:rsidRPr="004358FA" w:rsidRDefault="0031551A" w:rsidP="0027753D">
            <w:pPr>
              <w:jc w:val="center"/>
              <w:rPr>
                <w:rFonts w:ascii="Calibri" w:hAnsi="Calibri"/>
                <w:sz w:val="18"/>
                <w:szCs w:val="18"/>
              </w:rPr>
            </w:pPr>
            <w:r w:rsidRPr="004358FA">
              <w:rPr>
                <w:rFonts w:ascii="Calibri" w:hAnsi="Calibri"/>
                <w:sz w:val="18"/>
                <w:szCs w:val="18"/>
              </w:rPr>
              <w:t>06</w:t>
            </w:r>
          </w:p>
        </w:tc>
        <w:tc>
          <w:tcPr>
            <w:tcW w:w="3617" w:type="dxa"/>
            <w:shd w:val="clear" w:color="auto" w:fill="auto"/>
            <w:vAlign w:val="center"/>
          </w:tcPr>
          <w:p w14:paraId="308DB4FF" w14:textId="77777777" w:rsidR="0031551A" w:rsidRPr="004358FA" w:rsidRDefault="0031551A" w:rsidP="0027753D">
            <w:pPr>
              <w:rPr>
                <w:rFonts w:ascii="Calibri" w:hAnsi="Calibri"/>
                <w:sz w:val="18"/>
                <w:szCs w:val="18"/>
              </w:rPr>
            </w:pPr>
            <w:r w:rsidRPr="004358FA">
              <w:rPr>
                <w:rFonts w:ascii="Calibri" w:hAnsi="Calibri"/>
                <w:sz w:val="18"/>
                <w:szCs w:val="18"/>
              </w:rPr>
              <w:t>Number of Dwelling Units:</w:t>
            </w:r>
          </w:p>
        </w:tc>
        <w:tc>
          <w:tcPr>
            <w:tcW w:w="3223" w:type="dxa"/>
            <w:shd w:val="clear" w:color="auto" w:fill="auto"/>
          </w:tcPr>
          <w:p w14:paraId="308DB500" w14:textId="04C22D18" w:rsidR="0031551A" w:rsidRPr="00CF4C56" w:rsidRDefault="00B968D2" w:rsidP="0097716D">
            <w:pPr>
              <w:rPr>
                <w:rFonts w:ascii="Calibri" w:hAnsi="Calibri"/>
                <w:sz w:val="18"/>
                <w:szCs w:val="18"/>
              </w:rPr>
            </w:pPr>
            <w:r>
              <w:rPr>
                <w:rFonts w:ascii="Calibri" w:hAnsi="Calibri"/>
                <w:sz w:val="18"/>
                <w:szCs w:val="18"/>
              </w:rPr>
              <w:t>&lt;&lt;</w:t>
            </w:r>
            <w:r w:rsidR="0097716D">
              <w:rPr>
                <w:rFonts w:ascii="Calibri" w:hAnsi="Calibri"/>
                <w:sz w:val="18"/>
                <w:szCs w:val="18"/>
              </w:rPr>
              <w:t>User Input: Integer</w:t>
            </w:r>
            <w:r w:rsidR="00355068">
              <w:rPr>
                <w:rFonts w:ascii="Calibri" w:hAnsi="Calibri"/>
                <w:sz w:val="18"/>
                <w:szCs w:val="18"/>
              </w:rPr>
              <w:t>Nonnegative</w:t>
            </w:r>
            <w:r>
              <w:rPr>
                <w:rFonts w:ascii="Calibri" w:hAnsi="Calibri"/>
                <w:sz w:val="18"/>
                <w:szCs w:val="18"/>
              </w:rPr>
              <w:t>; note if A11=Single Family, then the value=1; else if A11=Multifamily</w:t>
            </w:r>
            <w:r w:rsidR="0077354B">
              <w:rPr>
                <w:rFonts w:ascii="Calibri" w:hAnsi="Calibri"/>
                <w:sz w:val="18"/>
                <w:szCs w:val="18"/>
              </w:rPr>
              <w:t xml:space="preserve"> or Multifamily with central water heating</w:t>
            </w:r>
            <w:r>
              <w:rPr>
                <w:rFonts w:ascii="Calibri" w:hAnsi="Calibri"/>
                <w:sz w:val="18"/>
                <w:szCs w:val="18"/>
              </w:rPr>
              <w:t>, then the value ≥2&gt;&gt;</w:t>
            </w:r>
          </w:p>
        </w:tc>
      </w:tr>
      <w:tr w:rsidR="0031551A" w14:paraId="308DB508" w14:textId="77777777" w:rsidTr="003108F9">
        <w:trPr>
          <w:trHeight w:val="245"/>
        </w:trPr>
        <w:tc>
          <w:tcPr>
            <w:tcW w:w="400" w:type="dxa"/>
            <w:vAlign w:val="center"/>
          </w:tcPr>
          <w:p w14:paraId="308DB502" w14:textId="77777777" w:rsidR="0031551A" w:rsidRPr="004358FA" w:rsidRDefault="0031551A" w:rsidP="0027753D">
            <w:pPr>
              <w:jc w:val="center"/>
              <w:rPr>
                <w:rFonts w:ascii="Calibri" w:hAnsi="Calibri"/>
                <w:sz w:val="18"/>
                <w:szCs w:val="18"/>
              </w:rPr>
            </w:pPr>
            <w:r w:rsidRPr="004358FA">
              <w:rPr>
                <w:rFonts w:ascii="Calibri" w:hAnsi="Calibri"/>
                <w:sz w:val="18"/>
                <w:szCs w:val="18"/>
              </w:rPr>
              <w:t>07</w:t>
            </w:r>
          </w:p>
        </w:tc>
        <w:tc>
          <w:tcPr>
            <w:tcW w:w="1930" w:type="dxa"/>
            <w:shd w:val="clear" w:color="auto" w:fill="auto"/>
            <w:vAlign w:val="center"/>
          </w:tcPr>
          <w:p w14:paraId="308DB503" w14:textId="77777777" w:rsidR="0031551A" w:rsidRPr="004358FA" w:rsidRDefault="0031551A" w:rsidP="0027753D">
            <w:pPr>
              <w:rPr>
                <w:rFonts w:ascii="Calibri" w:hAnsi="Calibri"/>
                <w:sz w:val="18"/>
                <w:szCs w:val="18"/>
              </w:rPr>
            </w:pPr>
            <w:r w:rsidRPr="004358FA">
              <w:rPr>
                <w:rFonts w:ascii="Calibri" w:hAnsi="Calibri"/>
                <w:sz w:val="18"/>
                <w:szCs w:val="18"/>
              </w:rPr>
              <w:t>Zip Code:</w:t>
            </w:r>
          </w:p>
        </w:tc>
        <w:tc>
          <w:tcPr>
            <w:tcW w:w="4771" w:type="dxa"/>
            <w:shd w:val="clear" w:color="auto" w:fill="auto"/>
          </w:tcPr>
          <w:p w14:paraId="308DB504" w14:textId="77777777" w:rsidR="0031551A" w:rsidRPr="00CF4C56" w:rsidRDefault="0097716D" w:rsidP="0027753D">
            <w:pPr>
              <w:rPr>
                <w:rFonts w:ascii="Calibri" w:hAnsi="Calibri"/>
                <w:sz w:val="18"/>
                <w:szCs w:val="18"/>
              </w:rPr>
            </w:pPr>
            <w:r>
              <w:rPr>
                <w:rFonts w:ascii="Calibri" w:hAnsi="Calibri"/>
                <w:sz w:val="18"/>
                <w:szCs w:val="18"/>
              </w:rPr>
              <w:t>&lt;</w:t>
            </w:r>
            <w:r w:rsidR="00595EF6">
              <w:rPr>
                <w:rFonts w:ascii="Calibri" w:hAnsi="Calibri"/>
                <w:sz w:val="18"/>
                <w:szCs w:val="18"/>
              </w:rPr>
              <w:t>&lt;</w:t>
            </w:r>
            <w:r>
              <w:rPr>
                <w:rFonts w:ascii="Calibri" w:hAnsi="Calibri"/>
                <w:sz w:val="18"/>
                <w:szCs w:val="18"/>
              </w:rPr>
              <w:t>User Input: Zipcode&gt;&gt;</w:t>
            </w:r>
          </w:p>
        </w:tc>
        <w:tc>
          <w:tcPr>
            <w:tcW w:w="449" w:type="dxa"/>
            <w:vAlign w:val="center"/>
          </w:tcPr>
          <w:p w14:paraId="308DB505" w14:textId="77777777" w:rsidR="0031551A" w:rsidRPr="004358FA" w:rsidRDefault="0031551A" w:rsidP="0027753D">
            <w:pPr>
              <w:jc w:val="center"/>
              <w:rPr>
                <w:rFonts w:ascii="Calibri" w:hAnsi="Calibri"/>
                <w:sz w:val="18"/>
                <w:szCs w:val="18"/>
              </w:rPr>
            </w:pPr>
            <w:r w:rsidRPr="004358FA">
              <w:rPr>
                <w:rFonts w:ascii="Calibri" w:hAnsi="Calibri"/>
                <w:sz w:val="18"/>
                <w:szCs w:val="18"/>
              </w:rPr>
              <w:t>08</w:t>
            </w:r>
          </w:p>
        </w:tc>
        <w:tc>
          <w:tcPr>
            <w:tcW w:w="3617" w:type="dxa"/>
            <w:shd w:val="clear" w:color="auto" w:fill="auto"/>
            <w:vAlign w:val="center"/>
          </w:tcPr>
          <w:p w14:paraId="308DB506" w14:textId="77777777" w:rsidR="0031551A" w:rsidRPr="004358FA" w:rsidRDefault="0031551A" w:rsidP="0027753D">
            <w:pPr>
              <w:rPr>
                <w:rFonts w:ascii="Calibri" w:hAnsi="Calibri"/>
                <w:sz w:val="18"/>
                <w:szCs w:val="18"/>
              </w:rPr>
            </w:pPr>
            <w:r w:rsidRPr="004358FA">
              <w:rPr>
                <w:rFonts w:ascii="Calibri" w:hAnsi="Calibri"/>
                <w:sz w:val="18"/>
                <w:szCs w:val="18"/>
              </w:rPr>
              <w:t>Fuel Type:</w:t>
            </w:r>
          </w:p>
        </w:tc>
        <w:tc>
          <w:tcPr>
            <w:tcW w:w="3223" w:type="dxa"/>
            <w:shd w:val="clear" w:color="auto" w:fill="auto"/>
          </w:tcPr>
          <w:p w14:paraId="308DB507" w14:textId="7F90461B" w:rsidR="0031551A" w:rsidRPr="00CF4C56" w:rsidRDefault="0097716D" w:rsidP="003304E6">
            <w:pPr>
              <w:rPr>
                <w:rFonts w:ascii="Calibri" w:hAnsi="Calibri"/>
                <w:sz w:val="18"/>
                <w:szCs w:val="18"/>
              </w:rPr>
            </w:pPr>
            <w:r>
              <w:rPr>
                <w:rFonts w:ascii="Calibri" w:hAnsi="Calibri"/>
                <w:sz w:val="18"/>
                <w:szCs w:val="18"/>
              </w:rPr>
              <w:t xml:space="preserve">&lt;&lt;User selects from list: </w:t>
            </w:r>
            <w:r w:rsidR="00355068">
              <w:rPr>
                <w:rFonts w:ascii="Calibri" w:hAnsi="Calibri"/>
                <w:sz w:val="18"/>
                <w:szCs w:val="18"/>
              </w:rPr>
              <w:t>Natural Gas, Propane&gt;&gt;</w:t>
            </w:r>
          </w:p>
        </w:tc>
      </w:tr>
      <w:tr w:rsidR="0031551A" w14:paraId="308DB50F" w14:textId="77777777" w:rsidTr="003108F9">
        <w:trPr>
          <w:trHeight w:val="245"/>
        </w:trPr>
        <w:tc>
          <w:tcPr>
            <w:tcW w:w="400" w:type="dxa"/>
            <w:vAlign w:val="center"/>
          </w:tcPr>
          <w:p w14:paraId="308DB509" w14:textId="77777777" w:rsidR="0031551A" w:rsidRPr="004358FA" w:rsidRDefault="0031551A" w:rsidP="0027753D">
            <w:pPr>
              <w:jc w:val="center"/>
              <w:rPr>
                <w:rFonts w:ascii="Calibri" w:hAnsi="Calibri"/>
                <w:sz w:val="18"/>
                <w:szCs w:val="18"/>
              </w:rPr>
            </w:pPr>
            <w:r w:rsidRPr="004358FA">
              <w:rPr>
                <w:rFonts w:ascii="Calibri" w:hAnsi="Calibri"/>
                <w:sz w:val="18"/>
                <w:szCs w:val="18"/>
              </w:rPr>
              <w:t>09</w:t>
            </w:r>
          </w:p>
        </w:tc>
        <w:tc>
          <w:tcPr>
            <w:tcW w:w="1930" w:type="dxa"/>
            <w:shd w:val="clear" w:color="auto" w:fill="auto"/>
            <w:vAlign w:val="center"/>
          </w:tcPr>
          <w:p w14:paraId="308DB50A" w14:textId="77777777" w:rsidR="0031551A" w:rsidRPr="004358FA" w:rsidRDefault="0031551A" w:rsidP="0027753D">
            <w:pPr>
              <w:rPr>
                <w:rFonts w:ascii="Calibri" w:hAnsi="Calibri"/>
                <w:sz w:val="18"/>
                <w:szCs w:val="18"/>
              </w:rPr>
            </w:pPr>
            <w:r w:rsidRPr="004358FA">
              <w:rPr>
                <w:rFonts w:ascii="Calibri" w:hAnsi="Calibri"/>
                <w:sz w:val="18"/>
                <w:szCs w:val="18"/>
              </w:rPr>
              <w:t>Climate Zone:</w:t>
            </w:r>
          </w:p>
        </w:tc>
        <w:tc>
          <w:tcPr>
            <w:tcW w:w="4771" w:type="dxa"/>
            <w:shd w:val="clear" w:color="auto" w:fill="auto"/>
          </w:tcPr>
          <w:p w14:paraId="308DB50B" w14:textId="77777777" w:rsidR="0031551A" w:rsidRPr="00CF4C56" w:rsidRDefault="00355068" w:rsidP="0027753D">
            <w:pPr>
              <w:rPr>
                <w:rFonts w:ascii="Calibri" w:hAnsi="Calibri"/>
                <w:sz w:val="18"/>
                <w:szCs w:val="18"/>
              </w:rPr>
            </w:pPr>
            <w:r>
              <w:rPr>
                <w:rFonts w:ascii="Calibri" w:hAnsi="Calibri"/>
                <w:sz w:val="18"/>
                <w:szCs w:val="18"/>
              </w:rPr>
              <w:t>&lt;&lt;User selects from list: 1, 2, 3, 4, 5, 6, 7, 8, 9, 10, 11, 12, 13, 14, 15, 16&gt;&gt;</w:t>
            </w:r>
          </w:p>
        </w:tc>
        <w:tc>
          <w:tcPr>
            <w:tcW w:w="449" w:type="dxa"/>
            <w:vAlign w:val="center"/>
          </w:tcPr>
          <w:p w14:paraId="308DB50C" w14:textId="77777777" w:rsidR="0031551A" w:rsidRPr="004358FA" w:rsidRDefault="0031551A" w:rsidP="0027753D">
            <w:pPr>
              <w:jc w:val="center"/>
              <w:rPr>
                <w:rFonts w:ascii="Calibri" w:hAnsi="Calibri"/>
                <w:sz w:val="18"/>
                <w:szCs w:val="18"/>
              </w:rPr>
            </w:pPr>
            <w:r w:rsidRPr="004358FA">
              <w:rPr>
                <w:rFonts w:ascii="Calibri" w:hAnsi="Calibri"/>
                <w:sz w:val="18"/>
                <w:szCs w:val="18"/>
              </w:rPr>
              <w:t>10</w:t>
            </w:r>
          </w:p>
        </w:tc>
        <w:tc>
          <w:tcPr>
            <w:tcW w:w="3617" w:type="dxa"/>
            <w:shd w:val="clear" w:color="auto" w:fill="auto"/>
            <w:vAlign w:val="center"/>
          </w:tcPr>
          <w:p w14:paraId="308DB50D" w14:textId="77777777" w:rsidR="0031551A" w:rsidRPr="004358FA" w:rsidRDefault="0031551A"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0E" w14:textId="77777777" w:rsidR="0031551A" w:rsidRPr="00CF4C56" w:rsidRDefault="00B902CB" w:rsidP="00355068">
            <w:pPr>
              <w:rPr>
                <w:rFonts w:ascii="Calibri" w:hAnsi="Calibri"/>
                <w:sz w:val="18"/>
                <w:szCs w:val="18"/>
              </w:rPr>
            </w:pPr>
            <w:r>
              <w:rPr>
                <w:rFonts w:ascii="Calibri" w:hAnsi="Calibri"/>
                <w:sz w:val="18"/>
                <w:szCs w:val="18"/>
              </w:rPr>
              <w:t>&lt;&lt;</w:t>
            </w:r>
            <w:r w:rsidR="00355068">
              <w:rPr>
                <w:rFonts w:ascii="Calibri" w:hAnsi="Calibri"/>
                <w:sz w:val="18"/>
                <w:szCs w:val="18"/>
              </w:rPr>
              <w:t>User Input: IntergerNonnegative</w:t>
            </w:r>
            <w:r>
              <w:rPr>
                <w:rFonts w:ascii="Calibri" w:hAnsi="Calibri"/>
                <w:sz w:val="18"/>
                <w:szCs w:val="18"/>
              </w:rPr>
              <w:t xml:space="preserve">&gt;&gt; </w:t>
            </w:r>
          </w:p>
        </w:tc>
      </w:tr>
      <w:tr w:rsidR="0031551A" w14:paraId="308DB518" w14:textId="77777777" w:rsidTr="003108F9">
        <w:trPr>
          <w:trHeight w:val="245"/>
        </w:trPr>
        <w:tc>
          <w:tcPr>
            <w:tcW w:w="400" w:type="dxa"/>
            <w:vAlign w:val="center"/>
          </w:tcPr>
          <w:p w14:paraId="308DB510" w14:textId="77777777" w:rsidR="0031551A" w:rsidRPr="004358FA" w:rsidRDefault="0031551A" w:rsidP="0027753D">
            <w:pPr>
              <w:jc w:val="center"/>
              <w:rPr>
                <w:rFonts w:ascii="Calibri" w:hAnsi="Calibri"/>
                <w:sz w:val="18"/>
                <w:szCs w:val="18"/>
              </w:rPr>
            </w:pPr>
            <w:r w:rsidRPr="004358FA">
              <w:rPr>
                <w:rFonts w:ascii="Calibri" w:hAnsi="Calibri"/>
                <w:sz w:val="18"/>
                <w:szCs w:val="18"/>
              </w:rPr>
              <w:t>11</w:t>
            </w:r>
          </w:p>
        </w:tc>
        <w:tc>
          <w:tcPr>
            <w:tcW w:w="1930" w:type="dxa"/>
            <w:shd w:val="clear" w:color="auto" w:fill="auto"/>
            <w:vAlign w:val="center"/>
          </w:tcPr>
          <w:p w14:paraId="308DB511" w14:textId="77777777" w:rsidR="0031551A" w:rsidRPr="004358FA" w:rsidRDefault="0031551A" w:rsidP="0027753D">
            <w:pPr>
              <w:rPr>
                <w:rFonts w:ascii="Calibri" w:hAnsi="Calibri"/>
                <w:sz w:val="18"/>
                <w:szCs w:val="18"/>
              </w:rPr>
            </w:pPr>
            <w:r w:rsidRPr="004358FA">
              <w:rPr>
                <w:rFonts w:ascii="Calibri" w:hAnsi="Calibri"/>
                <w:sz w:val="18"/>
                <w:szCs w:val="18"/>
              </w:rPr>
              <w:t>Building Type:</w:t>
            </w:r>
          </w:p>
        </w:tc>
        <w:tc>
          <w:tcPr>
            <w:tcW w:w="4771" w:type="dxa"/>
            <w:shd w:val="clear" w:color="auto" w:fill="auto"/>
          </w:tcPr>
          <w:p w14:paraId="308DB512" w14:textId="77777777" w:rsidR="0031551A" w:rsidRDefault="0031551A" w:rsidP="0027753D">
            <w:pPr>
              <w:rPr>
                <w:rFonts w:ascii="Calibri" w:hAnsi="Calibri"/>
                <w:sz w:val="18"/>
                <w:szCs w:val="18"/>
              </w:rPr>
            </w:pPr>
            <w:r>
              <w:rPr>
                <w:rFonts w:ascii="Calibri" w:hAnsi="Calibri"/>
                <w:sz w:val="18"/>
                <w:szCs w:val="18"/>
              </w:rPr>
              <w:t xml:space="preserve">&lt;&lt;user select one from list:  </w:t>
            </w:r>
          </w:p>
          <w:p w14:paraId="308DB513" w14:textId="77777777" w:rsidR="0031551A" w:rsidRDefault="0031551A" w:rsidP="0027753D">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29ADA17D" w14:textId="63EFBDC0" w:rsidR="00B9305D" w:rsidRDefault="0031551A" w:rsidP="004E6B12">
            <w:pPr>
              <w:rPr>
                <w:rFonts w:ascii="Calibri" w:hAnsi="Calibri"/>
                <w:sz w:val="18"/>
                <w:szCs w:val="18"/>
              </w:rPr>
            </w:pPr>
            <w:r>
              <w:rPr>
                <w:rFonts w:ascii="Calibri" w:hAnsi="Calibri"/>
                <w:sz w:val="18"/>
                <w:szCs w:val="18"/>
              </w:rPr>
              <w:t>*</w:t>
            </w:r>
            <w:r w:rsidRPr="00C24189">
              <w:rPr>
                <w:rFonts w:ascii="Calibri" w:hAnsi="Calibri"/>
                <w:sz w:val="18"/>
                <w:szCs w:val="18"/>
              </w:rPr>
              <w:t>Multi</w:t>
            </w:r>
            <w:r w:rsidR="004E6B12">
              <w:rPr>
                <w:rFonts w:ascii="Calibri" w:hAnsi="Calibri"/>
                <w:sz w:val="18"/>
                <w:szCs w:val="18"/>
              </w:rPr>
              <w:t>f</w:t>
            </w:r>
            <w:r w:rsidRPr="00C24189">
              <w:rPr>
                <w:rFonts w:ascii="Calibri" w:hAnsi="Calibri"/>
                <w:sz w:val="18"/>
                <w:szCs w:val="18"/>
              </w:rPr>
              <w:t>amily</w:t>
            </w:r>
          </w:p>
          <w:p w14:paraId="308DB514" w14:textId="7365D2AB" w:rsidR="0031551A" w:rsidRPr="00CF4C56" w:rsidRDefault="00B9305D" w:rsidP="00B9305D">
            <w:pPr>
              <w:rPr>
                <w:rFonts w:ascii="Calibri" w:hAnsi="Calibri"/>
                <w:b/>
                <w:sz w:val="18"/>
                <w:szCs w:val="18"/>
              </w:rPr>
            </w:pPr>
            <w:r>
              <w:rPr>
                <w:rFonts w:ascii="Calibri" w:hAnsi="Calibri"/>
                <w:sz w:val="18"/>
                <w:szCs w:val="18"/>
              </w:rPr>
              <w:t>*</w:t>
            </w:r>
            <w:r w:rsidRPr="00C24189">
              <w:rPr>
                <w:rFonts w:ascii="Calibri" w:hAnsi="Calibri"/>
                <w:sz w:val="18"/>
                <w:szCs w:val="18"/>
              </w:rPr>
              <w:t>Multi</w:t>
            </w:r>
            <w:r>
              <w:rPr>
                <w:rFonts w:ascii="Calibri" w:hAnsi="Calibri"/>
                <w:sz w:val="18"/>
                <w:szCs w:val="18"/>
              </w:rPr>
              <w:t>f</w:t>
            </w:r>
            <w:r w:rsidRPr="00C24189">
              <w:rPr>
                <w:rFonts w:ascii="Calibri" w:hAnsi="Calibri"/>
                <w:sz w:val="18"/>
                <w:szCs w:val="18"/>
              </w:rPr>
              <w:t>amily</w:t>
            </w:r>
            <w:r>
              <w:rPr>
                <w:rFonts w:ascii="Calibri" w:hAnsi="Calibri"/>
                <w:sz w:val="18"/>
                <w:szCs w:val="18"/>
              </w:rPr>
              <w:t xml:space="preserve"> with central water heating</w:t>
            </w:r>
            <w:r w:rsidR="0031551A">
              <w:rPr>
                <w:rFonts w:ascii="Calibri" w:hAnsi="Calibri"/>
                <w:sz w:val="18"/>
                <w:szCs w:val="18"/>
              </w:rPr>
              <w:t>&gt;&gt;</w:t>
            </w:r>
          </w:p>
        </w:tc>
        <w:tc>
          <w:tcPr>
            <w:tcW w:w="449" w:type="dxa"/>
            <w:vAlign w:val="center"/>
          </w:tcPr>
          <w:p w14:paraId="308DB515" w14:textId="77777777" w:rsidR="0031551A" w:rsidRPr="004358FA" w:rsidRDefault="0031551A" w:rsidP="0027753D">
            <w:pPr>
              <w:jc w:val="center"/>
              <w:rPr>
                <w:rFonts w:ascii="Calibri" w:hAnsi="Calibri"/>
                <w:sz w:val="18"/>
                <w:szCs w:val="18"/>
              </w:rPr>
            </w:pPr>
            <w:r w:rsidRPr="004358FA">
              <w:rPr>
                <w:rFonts w:ascii="Calibri" w:hAnsi="Calibri"/>
                <w:sz w:val="18"/>
                <w:szCs w:val="18"/>
              </w:rPr>
              <w:t>12</w:t>
            </w:r>
          </w:p>
        </w:tc>
        <w:tc>
          <w:tcPr>
            <w:tcW w:w="3617" w:type="dxa"/>
            <w:shd w:val="clear" w:color="auto" w:fill="auto"/>
            <w:vAlign w:val="center"/>
          </w:tcPr>
          <w:p w14:paraId="308DB516" w14:textId="3DE69874" w:rsidR="0031551A" w:rsidRPr="004358FA" w:rsidRDefault="0031551A" w:rsidP="006B7C09">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17" w14:textId="3D0C35F6" w:rsidR="0031551A" w:rsidRPr="00CF4C56" w:rsidRDefault="00355068" w:rsidP="009D2407">
            <w:pPr>
              <w:rPr>
                <w:rFonts w:ascii="Calibri" w:hAnsi="Calibri"/>
                <w:sz w:val="18"/>
                <w:szCs w:val="18"/>
              </w:rPr>
            </w:pPr>
            <w:r>
              <w:rPr>
                <w:rFonts w:ascii="Calibri" w:hAnsi="Calibri"/>
                <w:sz w:val="18"/>
                <w:szCs w:val="18"/>
              </w:rPr>
              <w:t>&lt;&lt;User Input: IntegerNonnegative&gt;&gt;</w:t>
            </w:r>
          </w:p>
        </w:tc>
      </w:tr>
      <w:tr w:rsidR="0031551A" w14:paraId="308DB521" w14:textId="77777777" w:rsidTr="003108F9">
        <w:trPr>
          <w:trHeight w:val="245"/>
        </w:trPr>
        <w:tc>
          <w:tcPr>
            <w:tcW w:w="400" w:type="dxa"/>
            <w:vAlign w:val="center"/>
          </w:tcPr>
          <w:p w14:paraId="308DB519" w14:textId="77777777" w:rsidR="0031551A" w:rsidRPr="004358FA" w:rsidRDefault="0031551A" w:rsidP="0027753D">
            <w:pPr>
              <w:jc w:val="center"/>
              <w:rPr>
                <w:rFonts w:ascii="Calibri" w:hAnsi="Calibri" w:cs="Tahoma"/>
                <w:sz w:val="18"/>
                <w:szCs w:val="18"/>
              </w:rPr>
            </w:pPr>
            <w:r w:rsidRPr="004358FA">
              <w:rPr>
                <w:rFonts w:ascii="Calibri" w:hAnsi="Calibri"/>
                <w:sz w:val="18"/>
                <w:szCs w:val="18"/>
              </w:rPr>
              <w:t>13</w:t>
            </w:r>
          </w:p>
        </w:tc>
        <w:tc>
          <w:tcPr>
            <w:tcW w:w="1930" w:type="dxa"/>
            <w:shd w:val="clear" w:color="auto" w:fill="auto"/>
            <w:vAlign w:val="center"/>
          </w:tcPr>
          <w:p w14:paraId="308DB51A" w14:textId="77777777" w:rsidR="0031551A" w:rsidRPr="004358FA" w:rsidRDefault="0031551A" w:rsidP="0027753D">
            <w:pPr>
              <w:rPr>
                <w:rFonts w:ascii="Calibri" w:hAnsi="Calibri"/>
                <w:sz w:val="18"/>
                <w:szCs w:val="18"/>
              </w:rPr>
            </w:pPr>
            <w:r w:rsidRPr="004358FA">
              <w:rPr>
                <w:rFonts w:ascii="Calibri" w:hAnsi="Calibri"/>
                <w:sz w:val="18"/>
                <w:szCs w:val="18"/>
              </w:rPr>
              <w:t xml:space="preserve">Project Scope:  </w:t>
            </w:r>
          </w:p>
        </w:tc>
        <w:tc>
          <w:tcPr>
            <w:tcW w:w="4771" w:type="dxa"/>
            <w:shd w:val="clear" w:color="auto" w:fill="auto"/>
            <w:vAlign w:val="center"/>
          </w:tcPr>
          <w:p w14:paraId="308DB51B" w14:textId="77777777" w:rsidR="0031551A" w:rsidRPr="00F26608" w:rsidRDefault="0031551A" w:rsidP="0027753D">
            <w:pPr>
              <w:rPr>
                <w:rFonts w:ascii="Calibri" w:hAnsi="Calibri"/>
                <w:sz w:val="18"/>
                <w:szCs w:val="18"/>
              </w:rPr>
            </w:pPr>
            <w:r w:rsidRPr="00F26608">
              <w:rPr>
                <w:rFonts w:ascii="Calibri" w:hAnsi="Calibri"/>
                <w:sz w:val="18"/>
                <w:szCs w:val="18"/>
              </w:rPr>
              <w:t>&lt;&lt;</w:t>
            </w:r>
            <w:r w:rsidRPr="00F26608">
              <w:rPr>
                <w:rFonts w:asciiTheme="minorHAnsi" w:hAnsiTheme="minorHAnsi"/>
                <w:sz w:val="18"/>
                <w:szCs w:val="18"/>
              </w:rPr>
              <w:t xml:space="preserve"> user select as many as are applicable from list</w:t>
            </w:r>
            <w:r w:rsidRPr="00F26608">
              <w:rPr>
                <w:rFonts w:ascii="Calibri" w:hAnsi="Calibri"/>
                <w:sz w:val="18"/>
                <w:szCs w:val="18"/>
              </w:rPr>
              <w:t>:</w:t>
            </w:r>
          </w:p>
          <w:p w14:paraId="308DB51C" w14:textId="7F4F59AB" w:rsidR="0031551A" w:rsidRDefault="0031551A" w:rsidP="0027753D">
            <w:pPr>
              <w:rPr>
                <w:rFonts w:ascii="Calibri" w:hAnsi="Calibri"/>
                <w:sz w:val="18"/>
                <w:szCs w:val="18"/>
              </w:rPr>
            </w:pPr>
            <w:r w:rsidRPr="00F26608">
              <w:rPr>
                <w:rFonts w:ascii="Calibri" w:hAnsi="Calibri"/>
                <w:sz w:val="18"/>
                <w:szCs w:val="18"/>
              </w:rPr>
              <w:t>*Newly Constructed</w:t>
            </w:r>
          </w:p>
          <w:p w14:paraId="6F959FBA" w14:textId="2B415EE2" w:rsidR="00D10753" w:rsidRPr="00F26608" w:rsidRDefault="00D10753" w:rsidP="0027753D">
            <w:pPr>
              <w:rPr>
                <w:rFonts w:ascii="Calibri" w:hAnsi="Calibri"/>
                <w:sz w:val="18"/>
                <w:szCs w:val="18"/>
              </w:rPr>
            </w:pPr>
            <w:r>
              <w:rPr>
                <w:rFonts w:ascii="Calibri" w:hAnsi="Calibri"/>
                <w:sz w:val="18"/>
                <w:szCs w:val="18"/>
              </w:rPr>
              <w:t>*Newly Constructed without Kitchen</w:t>
            </w:r>
          </w:p>
          <w:p w14:paraId="160842F5" w14:textId="260B55A8" w:rsidR="00D10753" w:rsidRDefault="0031551A" w:rsidP="007A4F99">
            <w:pPr>
              <w:rPr>
                <w:rFonts w:ascii="Calibri" w:hAnsi="Calibri"/>
                <w:sz w:val="18"/>
                <w:szCs w:val="18"/>
                <w:vertAlign w:val="superscript"/>
              </w:rPr>
            </w:pPr>
            <w:r w:rsidRPr="00F26608">
              <w:rPr>
                <w:rFonts w:ascii="Calibri" w:hAnsi="Calibri"/>
                <w:sz w:val="18"/>
                <w:szCs w:val="18"/>
              </w:rPr>
              <w:t>*</w:t>
            </w:r>
            <w:r w:rsidR="007A4F99" w:rsidRPr="00F26608">
              <w:rPr>
                <w:rFonts w:ascii="Calibri" w:hAnsi="Calibri"/>
                <w:sz w:val="18"/>
                <w:szCs w:val="18"/>
              </w:rPr>
              <w:t xml:space="preserve"> Newly Constructed</w:t>
            </w:r>
            <w:r w:rsidR="007A4F99">
              <w:rPr>
                <w:rFonts w:ascii="Calibri" w:hAnsi="Calibri"/>
                <w:sz w:val="18"/>
                <w:szCs w:val="18"/>
              </w:rPr>
              <w:t xml:space="preserve"> (addition alone)</w:t>
            </w:r>
            <w:r w:rsidR="007A4F99" w:rsidRPr="00F26608" w:rsidDel="007A4F99">
              <w:rPr>
                <w:rFonts w:ascii="Calibri" w:hAnsi="Calibri"/>
                <w:sz w:val="18"/>
                <w:szCs w:val="18"/>
              </w:rPr>
              <w:t xml:space="preserve"> </w:t>
            </w:r>
          </w:p>
          <w:p w14:paraId="308DB51D" w14:textId="1FFC114A" w:rsidR="0031551A" w:rsidRPr="00CF4C56" w:rsidRDefault="00D10753" w:rsidP="007A4F99">
            <w:pPr>
              <w:rPr>
                <w:rFonts w:ascii="Calibri" w:hAnsi="Calibri"/>
                <w:sz w:val="18"/>
                <w:szCs w:val="18"/>
              </w:rPr>
            </w:pPr>
            <w:r w:rsidRPr="007C6199">
              <w:rPr>
                <w:rFonts w:ascii="Calibri" w:hAnsi="Calibri"/>
                <w:sz w:val="18"/>
                <w:szCs w:val="18"/>
              </w:rPr>
              <w:t>*Newly Constructed</w:t>
            </w:r>
            <w:r>
              <w:rPr>
                <w:rFonts w:ascii="Calibri" w:hAnsi="Calibri"/>
                <w:sz w:val="18"/>
                <w:szCs w:val="18"/>
              </w:rPr>
              <w:t xml:space="preserve"> without Kitchen (addition alone)</w:t>
            </w:r>
            <w:r>
              <w:rPr>
                <w:rFonts w:ascii="Calibri" w:hAnsi="Calibri"/>
                <w:sz w:val="18"/>
                <w:szCs w:val="18"/>
                <w:vertAlign w:val="superscript"/>
              </w:rPr>
              <w:t xml:space="preserve"> </w:t>
            </w:r>
            <w:r w:rsidR="00B968D2" w:rsidRPr="00F26608">
              <w:rPr>
                <w:rFonts w:ascii="Calibri" w:hAnsi="Calibri"/>
                <w:sz w:val="18"/>
                <w:szCs w:val="18"/>
              </w:rPr>
              <w:t>&gt;&gt;</w:t>
            </w:r>
            <w:r w:rsidR="0031551A" w:rsidRPr="00F26608">
              <w:rPr>
                <w:rFonts w:ascii="Calibri" w:hAnsi="Calibri"/>
                <w:sz w:val="18"/>
                <w:szCs w:val="18"/>
                <w:vertAlign w:val="superscript"/>
              </w:rPr>
              <w:t xml:space="preserve"> </w:t>
            </w:r>
          </w:p>
        </w:tc>
        <w:tc>
          <w:tcPr>
            <w:tcW w:w="449" w:type="dxa"/>
            <w:vAlign w:val="center"/>
          </w:tcPr>
          <w:p w14:paraId="308DB51E" w14:textId="1F10A24A" w:rsidR="0031551A" w:rsidRPr="004358FA" w:rsidRDefault="00CA63EE" w:rsidP="0027753D">
            <w:pPr>
              <w:jc w:val="center"/>
              <w:rPr>
                <w:rFonts w:ascii="Calibri" w:hAnsi="Calibri" w:cs="Tahoma"/>
                <w:sz w:val="18"/>
                <w:szCs w:val="18"/>
              </w:rPr>
            </w:pPr>
            <w:r w:rsidRPr="004358FA">
              <w:rPr>
                <w:rFonts w:ascii="Calibri" w:hAnsi="Calibri" w:cs="Tahoma"/>
                <w:sz w:val="18"/>
                <w:szCs w:val="18"/>
              </w:rPr>
              <w:t>14</w:t>
            </w:r>
          </w:p>
        </w:tc>
        <w:tc>
          <w:tcPr>
            <w:tcW w:w="3617" w:type="dxa"/>
            <w:shd w:val="clear" w:color="auto" w:fill="auto"/>
            <w:vAlign w:val="center"/>
          </w:tcPr>
          <w:p w14:paraId="308DB51F" w14:textId="737BFFEE" w:rsidR="00CA63EE" w:rsidRPr="004358FA" w:rsidRDefault="00B37669" w:rsidP="0027753D">
            <w:pPr>
              <w:rPr>
                <w:rFonts w:ascii="Calibri" w:hAnsi="Calibri"/>
                <w:sz w:val="18"/>
                <w:szCs w:val="18"/>
              </w:rPr>
            </w:pPr>
            <w:r>
              <w:rPr>
                <w:rFonts w:ascii="Calibri" w:hAnsi="Calibri"/>
                <w:sz w:val="18"/>
                <w:szCs w:val="18"/>
              </w:rPr>
              <w:t>Fenestration Exceptions:</w:t>
            </w:r>
          </w:p>
        </w:tc>
        <w:tc>
          <w:tcPr>
            <w:tcW w:w="3223" w:type="dxa"/>
            <w:shd w:val="clear" w:color="auto" w:fill="auto"/>
            <w:vAlign w:val="bottom"/>
          </w:tcPr>
          <w:p w14:paraId="0D6B3C5A" w14:textId="77777777" w:rsidR="0031551A" w:rsidRDefault="00CA63EE" w:rsidP="0027753D">
            <w:pPr>
              <w:rPr>
                <w:rFonts w:ascii="Calibri" w:hAnsi="Calibri"/>
                <w:sz w:val="18"/>
                <w:szCs w:val="18"/>
              </w:rPr>
            </w:pPr>
            <w:r>
              <w:rPr>
                <w:rFonts w:ascii="Calibri" w:hAnsi="Calibri"/>
                <w:sz w:val="18"/>
                <w:szCs w:val="18"/>
              </w:rPr>
              <w:t>&lt;&lt;User selects from list:</w:t>
            </w:r>
          </w:p>
          <w:p w14:paraId="008152C1" w14:textId="68B625A8" w:rsidR="00ED268D" w:rsidRDefault="00ED268D" w:rsidP="0027753D">
            <w:pPr>
              <w:rPr>
                <w:rFonts w:ascii="Calibri" w:hAnsi="Calibri"/>
                <w:sz w:val="18"/>
                <w:szCs w:val="18"/>
              </w:rPr>
            </w:pPr>
            <w:r>
              <w:rPr>
                <w:rFonts w:ascii="Calibri" w:hAnsi="Calibri"/>
                <w:sz w:val="18"/>
                <w:szCs w:val="18"/>
              </w:rPr>
              <w:t>*NA (do not allow other entries)</w:t>
            </w:r>
          </w:p>
          <w:p w14:paraId="2DA23B5E" w14:textId="77777777" w:rsidR="00CA63EE" w:rsidRDefault="00CA63EE" w:rsidP="0027753D">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Glass in Door</w:t>
            </w:r>
          </w:p>
          <w:p w14:paraId="113CCEE8" w14:textId="1FCEFF3F" w:rsidR="00CA63EE" w:rsidRDefault="00CA63EE" w:rsidP="00CA63EE">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Tubular Skylight</w:t>
            </w:r>
          </w:p>
          <w:p w14:paraId="2C7572C2" w14:textId="77777777" w:rsidR="009F2749" w:rsidRDefault="00CA63EE" w:rsidP="0027753D">
            <w:pPr>
              <w:rPr>
                <w:rFonts w:ascii="Calibri" w:hAnsi="Calibri"/>
                <w:sz w:val="18"/>
                <w:szCs w:val="18"/>
              </w:rPr>
            </w:pPr>
            <w:r>
              <w:rPr>
                <w:rFonts w:ascii="Calibri" w:hAnsi="Calibri"/>
                <w:sz w:val="18"/>
                <w:szCs w:val="18"/>
              </w:rPr>
              <w:t>*Installing ≤ 16ft</w:t>
            </w:r>
            <w:r>
              <w:rPr>
                <w:rFonts w:ascii="Calibri" w:hAnsi="Calibri"/>
                <w:sz w:val="18"/>
                <w:szCs w:val="18"/>
                <w:vertAlign w:val="superscript"/>
              </w:rPr>
              <w:t>2</w:t>
            </w:r>
            <w:r>
              <w:rPr>
                <w:rFonts w:ascii="Calibri" w:hAnsi="Calibri"/>
                <w:sz w:val="18"/>
                <w:szCs w:val="18"/>
              </w:rPr>
              <w:t xml:space="preserve"> Skylight</w:t>
            </w:r>
          </w:p>
          <w:p w14:paraId="308DB520" w14:textId="520D8BA6" w:rsidR="00B37669" w:rsidRPr="00CA63EE" w:rsidRDefault="00B37669" w:rsidP="0027753D">
            <w:pPr>
              <w:rPr>
                <w:rFonts w:ascii="Calibri" w:hAnsi="Calibri"/>
                <w:sz w:val="18"/>
                <w:szCs w:val="18"/>
              </w:rPr>
            </w:pPr>
            <w:r>
              <w:rPr>
                <w:rFonts w:ascii="Calibri" w:hAnsi="Calibri"/>
                <w:sz w:val="18"/>
                <w:szCs w:val="18"/>
              </w:rPr>
              <w:t xml:space="preserve">*Installing </w:t>
            </w:r>
            <w:r w:rsidR="00300F1B">
              <w:rPr>
                <w:rFonts w:ascii="Calibri" w:hAnsi="Calibri"/>
                <w:sz w:val="18"/>
                <w:szCs w:val="18"/>
              </w:rPr>
              <w:t>storage water heater ≤ 55 gal</w:t>
            </w:r>
          </w:p>
        </w:tc>
      </w:tr>
    </w:tbl>
    <w:p w14:paraId="308DB522" w14:textId="65F6EFBB" w:rsidR="0031551A" w:rsidRPr="004358FA" w:rsidRDefault="0031551A" w:rsidP="0031551A">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5"/>
        <w:gridCol w:w="1520"/>
        <w:gridCol w:w="1104"/>
        <w:gridCol w:w="1008"/>
        <w:gridCol w:w="976"/>
        <w:gridCol w:w="1064"/>
        <w:gridCol w:w="14"/>
        <w:gridCol w:w="1079"/>
        <w:gridCol w:w="1034"/>
        <w:gridCol w:w="799"/>
        <w:gridCol w:w="770"/>
        <w:gridCol w:w="2412"/>
        <w:gridCol w:w="1705"/>
      </w:tblGrid>
      <w:tr w:rsidR="0031551A" w:rsidRPr="004358FA" w14:paraId="308DB524" w14:textId="77777777" w:rsidTr="000C4330">
        <w:trPr>
          <w:cantSplit/>
          <w:trHeight w:val="312"/>
        </w:trPr>
        <w:tc>
          <w:tcPr>
            <w:tcW w:w="14390" w:type="dxa"/>
            <w:gridSpan w:val="13"/>
            <w:tcBorders>
              <w:top w:val="single" w:sz="4" w:space="0" w:color="auto"/>
              <w:left w:val="single" w:sz="4" w:space="0" w:color="auto"/>
              <w:bottom w:val="single" w:sz="6" w:space="0" w:color="auto"/>
              <w:right w:val="single" w:sz="4" w:space="0" w:color="auto"/>
            </w:tcBorders>
            <w:shd w:val="clear" w:color="auto" w:fill="auto"/>
            <w:vAlign w:val="center"/>
          </w:tcPr>
          <w:p w14:paraId="308DB523" w14:textId="558DFC0C" w:rsidR="0031551A" w:rsidRPr="004358FA" w:rsidRDefault="0031551A" w:rsidP="00CA63EE">
            <w:pPr>
              <w:keepNext/>
              <w:rPr>
                <w:rFonts w:ascii="Calibri" w:eastAsia="Calibri" w:hAnsi="Calibri"/>
                <w:b/>
                <w:sz w:val="20"/>
                <w:szCs w:val="22"/>
              </w:rPr>
            </w:pPr>
            <w:r w:rsidRPr="004358FA">
              <w:rPr>
                <w:rFonts w:ascii="Calibri" w:eastAsia="Calibri" w:hAnsi="Calibri"/>
                <w:b/>
                <w:sz w:val="20"/>
                <w:szCs w:val="22"/>
              </w:rPr>
              <w:lastRenderedPageBreak/>
              <w:t xml:space="preserve">B. </w:t>
            </w:r>
            <w:r w:rsidR="00CA63EE" w:rsidRPr="004358FA">
              <w:rPr>
                <w:rFonts w:ascii="Calibri" w:eastAsia="Calibri" w:hAnsi="Calibri"/>
                <w:b/>
                <w:sz w:val="20"/>
                <w:szCs w:val="22"/>
              </w:rPr>
              <w:t>Opaque Surface Details</w:t>
            </w:r>
            <w:r w:rsidRPr="004358FA">
              <w:rPr>
                <w:rFonts w:ascii="Calibri" w:eastAsia="Calibri" w:hAnsi="Calibri"/>
                <w:b/>
                <w:sz w:val="20"/>
                <w:szCs w:val="22"/>
              </w:rPr>
              <w:t xml:space="preserve"> – Framed</w:t>
            </w:r>
            <w:r w:rsidR="006319FF">
              <w:rPr>
                <w:rFonts w:ascii="Calibri" w:eastAsia="Calibri" w:hAnsi="Calibri"/>
                <w:b/>
                <w:sz w:val="20"/>
                <w:szCs w:val="22"/>
              </w:rPr>
              <w:t xml:space="preserve"> Walls/</w:t>
            </w:r>
            <w:r w:rsidR="006B7C09">
              <w:rPr>
                <w:rFonts w:ascii="Calibri" w:eastAsia="Calibri" w:hAnsi="Calibri"/>
                <w:b/>
                <w:sz w:val="20"/>
                <w:szCs w:val="22"/>
              </w:rPr>
              <w:t xml:space="preserve"> Framed </w:t>
            </w:r>
            <w:r w:rsidR="006319FF">
              <w:rPr>
                <w:rFonts w:ascii="Calibri" w:eastAsia="Calibri" w:hAnsi="Calibri"/>
                <w:b/>
                <w:sz w:val="20"/>
                <w:szCs w:val="22"/>
              </w:rPr>
              <w:t>Floors</w:t>
            </w:r>
            <w:r w:rsidR="006B7C09">
              <w:rPr>
                <w:rFonts w:ascii="Calibri" w:eastAsia="Calibri" w:hAnsi="Calibri"/>
                <w:b/>
                <w:sz w:val="20"/>
                <w:szCs w:val="22"/>
              </w:rPr>
              <w:t>/Concrete Raised Floors</w:t>
            </w:r>
            <w:r w:rsidRPr="004358FA">
              <w:rPr>
                <w:rFonts w:ascii="Calibri" w:eastAsia="Calibri" w:hAnsi="Calibri"/>
                <w:b/>
                <w:sz w:val="20"/>
                <w:szCs w:val="22"/>
              </w:rPr>
              <w:t xml:space="preserve"> </w:t>
            </w:r>
            <w:r w:rsidRPr="004358FA">
              <w:rPr>
                <w:rFonts w:ascii="Calibri" w:eastAsia="Calibri" w:hAnsi="Calibri"/>
                <w:sz w:val="20"/>
                <w:szCs w:val="22"/>
              </w:rPr>
              <w:t>(Section 150.1(c)1)</w:t>
            </w:r>
          </w:p>
        </w:tc>
      </w:tr>
      <w:tr w:rsidR="0083511B" w:rsidRPr="00CF4C56" w14:paraId="308DB530" w14:textId="77777777" w:rsidTr="00EE7739">
        <w:trPr>
          <w:cantSplit/>
          <w:trHeight w:val="45"/>
        </w:trPr>
        <w:tc>
          <w:tcPr>
            <w:tcW w:w="905" w:type="dxa"/>
            <w:tcBorders>
              <w:top w:val="single" w:sz="6" w:space="0" w:color="auto"/>
              <w:left w:val="single" w:sz="4" w:space="0" w:color="auto"/>
              <w:bottom w:val="single" w:sz="4" w:space="0" w:color="auto"/>
              <w:right w:val="single" w:sz="4" w:space="0" w:color="auto"/>
            </w:tcBorders>
            <w:vAlign w:val="center"/>
          </w:tcPr>
          <w:p w14:paraId="308DB525"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520" w:type="dxa"/>
            <w:tcBorders>
              <w:top w:val="single" w:sz="6" w:space="0" w:color="auto"/>
              <w:left w:val="single" w:sz="4" w:space="0" w:color="auto"/>
              <w:bottom w:val="single" w:sz="4" w:space="0" w:color="auto"/>
              <w:right w:val="single" w:sz="4" w:space="0" w:color="auto"/>
            </w:tcBorders>
            <w:vAlign w:val="center"/>
          </w:tcPr>
          <w:p w14:paraId="308DB526"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04" w:type="dxa"/>
            <w:tcBorders>
              <w:top w:val="single" w:sz="6" w:space="0" w:color="auto"/>
              <w:left w:val="single" w:sz="4" w:space="0" w:color="auto"/>
              <w:bottom w:val="single" w:sz="4" w:space="0" w:color="auto"/>
              <w:right w:val="single" w:sz="6" w:space="0" w:color="auto"/>
            </w:tcBorders>
            <w:vAlign w:val="center"/>
          </w:tcPr>
          <w:p w14:paraId="308DB527"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tcBorders>
              <w:top w:val="single" w:sz="6" w:space="0" w:color="auto"/>
              <w:left w:val="single" w:sz="6" w:space="0" w:color="auto"/>
              <w:bottom w:val="single" w:sz="4" w:space="0" w:color="auto"/>
              <w:right w:val="single" w:sz="6" w:space="0" w:color="auto"/>
            </w:tcBorders>
            <w:vAlign w:val="center"/>
          </w:tcPr>
          <w:p w14:paraId="308DB528"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tcBorders>
              <w:top w:val="single" w:sz="6" w:space="0" w:color="auto"/>
              <w:left w:val="single" w:sz="6" w:space="0" w:color="auto"/>
              <w:bottom w:val="single" w:sz="4" w:space="0" w:color="auto"/>
              <w:right w:val="single" w:sz="6" w:space="0" w:color="auto"/>
            </w:tcBorders>
            <w:vAlign w:val="center"/>
          </w:tcPr>
          <w:p w14:paraId="308DB529"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1078" w:type="dxa"/>
            <w:gridSpan w:val="2"/>
            <w:tcBorders>
              <w:top w:val="single" w:sz="6" w:space="0" w:color="auto"/>
              <w:left w:val="single" w:sz="6" w:space="0" w:color="auto"/>
              <w:bottom w:val="single" w:sz="4" w:space="0" w:color="auto"/>
              <w:right w:val="single" w:sz="6" w:space="0" w:color="auto"/>
            </w:tcBorders>
            <w:vAlign w:val="center"/>
          </w:tcPr>
          <w:p w14:paraId="76BBDA7E" w14:textId="77777777"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1079" w:type="dxa"/>
            <w:tcBorders>
              <w:top w:val="single" w:sz="6" w:space="0" w:color="auto"/>
              <w:left w:val="single" w:sz="6" w:space="0" w:color="auto"/>
              <w:bottom w:val="single" w:sz="4" w:space="0" w:color="auto"/>
              <w:right w:val="single" w:sz="6" w:space="0" w:color="auto"/>
            </w:tcBorders>
            <w:vAlign w:val="center"/>
          </w:tcPr>
          <w:p w14:paraId="308DB52A" w14:textId="71639D64"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1034" w:type="dxa"/>
            <w:tcBorders>
              <w:top w:val="single" w:sz="6" w:space="0" w:color="auto"/>
              <w:left w:val="single" w:sz="6" w:space="0" w:color="auto"/>
              <w:bottom w:val="single" w:sz="4" w:space="0" w:color="auto"/>
              <w:right w:val="single" w:sz="6" w:space="0" w:color="auto"/>
            </w:tcBorders>
            <w:vAlign w:val="center"/>
          </w:tcPr>
          <w:p w14:paraId="308DB52B" w14:textId="05626D68"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08</w:t>
            </w:r>
          </w:p>
        </w:tc>
        <w:tc>
          <w:tcPr>
            <w:tcW w:w="799" w:type="dxa"/>
            <w:tcBorders>
              <w:top w:val="single" w:sz="6" w:space="0" w:color="auto"/>
              <w:left w:val="single" w:sz="6" w:space="0" w:color="auto"/>
              <w:bottom w:val="single" w:sz="4" w:space="0" w:color="auto"/>
              <w:right w:val="single" w:sz="4" w:space="0" w:color="auto"/>
            </w:tcBorders>
            <w:vAlign w:val="center"/>
          </w:tcPr>
          <w:p w14:paraId="308DB52C" w14:textId="12CD701A"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770" w:type="dxa"/>
            <w:tcBorders>
              <w:top w:val="single" w:sz="6" w:space="0" w:color="auto"/>
              <w:left w:val="single" w:sz="6" w:space="0" w:color="auto"/>
              <w:bottom w:val="single" w:sz="4" w:space="0" w:color="auto"/>
              <w:right w:val="single" w:sz="4" w:space="0" w:color="auto"/>
            </w:tcBorders>
            <w:vAlign w:val="center"/>
          </w:tcPr>
          <w:p w14:paraId="308DB52D" w14:textId="4A3CE1DC"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2412" w:type="dxa"/>
            <w:tcBorders>
              <w:top w:val="single" w:sz="6" w:space="0" w:color="auto"/>
              <w:bottom w:val="single" w:sz="4" w:space="0" w:color="auto"/>
              <w:right w:val="single" w:sz="6" w:space="0" w:color="auto"/>
            </w:tcBorders>
            <w:vAlign w:val="center"/>
          </w:tcPr>
          <w:p w14:paraId="308DB52E" w14:textId="6C0D79BA"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11</w:t>
            </w:r>
          </w:p>
        </w:tc>
        <w:tc>
          <w:tcPr>
            <w:tcW w:w="1705" w:type="dxa"/>
            <w:tcBorders>
              <w:top w:val="single" w:sz="6" w:space="0" w:color="auto"/>
              <w:left w:val="single" w:sz="6" w:space="0" w:color="auto"/>
              <w:bottom w:val="single" w:sz="4" w:space="0" w:color="auto"/>
              <w:right w:val="single" w:sz="4" w:space="0" w:color="auto"/>
            </w:tcBorders>
            <w:vAlign w:val="center"/>
          </w:tcPr>
          <w:p w14:paraId="308DB52F" w14:textId="211937EF"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12</w:t>
            </w:r>
          </w:p>
        </w:tc>
      </w:tr>
      <w:tr w:rsidR="0031551A" w:rsidRPr="009B3A0C" w14:paraId="308DB53B" w14:textId="77777777" w:rsidTr="007C6199">
        <w:trPr>
          <w:cantSplit/>
          <w:trHeight w:val="266"/>
        </w:trPr>
        <w:tc>
          <w:tcPr>
            <w:tcW w:w="905" w:type="dxa"/>
            <w:vMerge w:val="restart"/>
            <w:tcBorders>
              <w:top w:val="single" w:sz="4" w:space="0" w:color="auto"/>
              <w:left w:val="single" w:sz="4" w:space="0" w:color="auto"/>
              <w:right w:val="single" w:sz="4" w:space="0" w:color="auto"/>
            </w:tcBorders>
            <w:vAlign w:val="bottom"/>
          </w:tcPr>
          <w:p w14:paraId="308DB531"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Tag/ID</w:t>
            </w:r>
          </w:p>
        </w:tc>
        <w:tc>
          <w:tcPr>
            <w:tcW w:w="1520" w:type="dxa"/>
            <w:vMerge w:val="restart"/>
            <w:tcBorders>
              <w:top w:val="single" w:sz="4" w:space="0" w:color="auto"/>
              <w:left w:val="single" w:sz="4" w:space="0" w:color="auto"/>
              <w:right w:val="single" w:sz="4" w:space="0" w:color="auto"/>
            </w:tcBorders>
            <w:vAlign w:val="bottom"/>
          </w:tcPr>
          <w:p w14:paraId="308DB532"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Assembly Type</w:t>
            </w:r>
          </w:p>
        </w:tc>
        <w:tc>
          <w:tcPr>
            <w:tcW w:w="1104" w:type="dxa"/>
            <w:vMerge w:val="restart"/>
            <w:tcBorders>
              <w:top w:val="single" w:sz="4" w:space="0" w:color="auto"/>
              <w:left w:val="single" w:sz="4" w:space="0" w:color="auto"/>
              <w:right w:val="single" w:sz="6" w:space="0" w:color="auto"/>
            </w:tcBorders>
            <w:vAlign w:val="bottom"/>
          </w:tcPr>
          <w:p w14:paraId="308DB533"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Type</w:t>
            </w:r>
          </w:p>
        </w:tc>
        <w:tc>
          <w:tcPr>
            <w:tcW w:w="1008" w:type="dxa"/>
            <w:vMerge w:val="restart"/>
            <w:tcBorders>
              <w:top w:val="single" w:sz="4" w:space="0" w:color="auto"/>
              <w:left w:val="single" w:sz="6" w:space="0" w:color="auto"/>
              <w:right w:val="single" w:sz="6" w:space="0" w:color="auto"/>
            </w:tcBorders>
            <w:vAlign w:val="bottom"/>
          </w:tcPr>
          <w:p w14:paraId="308DB534"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Depth</w:t>
            </w:r>
          </w:p>
          <w:p w14:paraId="308DB535"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976" w:type="dxa"/>
            <w:vMerge w:val="restart"/>
            <w:tcBorders>
              <w:top w:val="single" w:sz="4" w:space="0" w:color="auto"/>
              <w:left w:val="single" w:sz="6" w:space="0" w:color="auto"/>
              <w:right w:val="single" w:sz="6" w:space="0" w:color="auto"/>
            </w:tcBorders>
            <w:vAlign w:val="bottom"/>
          </w:tcPr>
          <w:p w14:paraId="308DB536"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Spacing</w:t>
            </w:r>
          </w:p>
          <w:p w14:paraId="308DB537"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4760" w:type="dxa"/>
            <w:gridSpan w:val="6"/>
            <w:tcBorders>
              <w:top w:val="single" w:sz="4" w:space="0" w:color="auto"/>
              <w:left w:val="single" w:sz="6" w:space="0" w:color="auto"/>
              <w:bottom w:val="single" w:sz="4" w:space="0" w:color="auto"/>
              <w:right w:val="single" w:sz="4" w:space="0" w:color="auto"/>
            </w:tcBorders>
            <w:vAlign w:val="bottom"/>
          </w:tcPr>
          <w:p w14:paraId="308DB538"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Proposed</w:t>
            </w:r>
          </w:p>
        </w:tc>
        <w:tc>
          <w:tcPr>
            <w:tcW w:w="2412" w:type="dxa"/>
            <w:tcBorders>
              <w:top w:val="single" w:sz="4" w:space="0" w:color="auto"/>
              <w:right w:val="single" w:sz="6" w:space="0" w:color="auto"/>
            </w:tcBorders>
            <w:vAlign w:val="bottom"/>
          </w:tcPr>
          <w:p w14:paraId="308DB539"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 xml:space="preserve">Required </w:t>
            </w:r>
          </w:p>
        </w:tc>
        <w:tc>
          <w:tcPr>
            <w:tcW w:w="1705" w:type="dxa"/>
            <w:vMerge w:val="restart"/>
            <w:tcBorders>
              <w:top w:val="single" w:sz="4" w:space="0" w:color="auto"/>
              <w:left w:val="single" w:sz="6" w:space="0" w:color="auto"/>
              <w:right w:val="single" w:sz="4" w:space="0" w:color="auto"/>
            </w:tcBorders>
            <w:vAlign w:val="bottom"/>
          </w:tcPr>
          <w:p w14:paraId="308DB53A"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Comments</w:t>
            </w:r>
          </w:p>
        </w:tc>
      </w:tr>
      <w:tr w:rsidR="0031551A" w:rsidRPr="009B3A0C" w14:paraId="308DB548" w14:textId="77777777" w:rsidTr="007C6199">
        <w:trPr>
          <w:cantSplit/>
          <w:trHeight w:val="288"/>
        </w:trPr>
        <w:tc>
          <w:tcPr>
            <w:tcW w:w="905" w:type="dxa"/>
            <w:vMerge/>
            <w:tcBorders>
              <w:left w:val="single" w:sz="4" w:space="0" w:color="auto"/>
              <w:right w:val="single" w:sz="4" w:space="0" w:color="auto"/>
            </w:tcBorders>
            <w:vAlign w:val="bottom"/>
          </w:tcPr>
          <w:p w14:paraId="308DB53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right w:val="single" w:sz="4" w:space="0" w:color="auto"/>
            </w:tcBorders>
            <w:vAlign w:val="bottom"/>
          </w:tcPr>
          <w:p w14:paraId="308DB53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right w:val="single" w:sz="6" w:space="0" w:color="auto"/>
            </w:tcBorders>
            <w:vAlign w:val="bottom"/>
          </w:tcPr>
          <w:p w14:paraId="308DB53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right w:val="single" w:sz="6" w:space="0" w:color="auto"/>
            </w:tcBorders>
            <w:vAlign w:val="bottom"/>
          </w:tcPr>
          <w:p w14:paraId="308DB53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right w:val="single" w:sz="6" w:space="0" w:color="auto"/>
            </w:tcBorders>
            <w:vAlign w:val="bottom"/>
          </w:tcPr>
          <w:p w14:paraId="308DB54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4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Cavity </w:t>
            </w:r>
            <w:r w:rsidRPr="00B52E13">
              <w:rPr>
                <w:rFonts w:ascii="Calibri" w:hAnsi="Calibri"/>
                <w:sz w:val="18"/>
                <w:szCs w:val="18"/>
              </w:rPr>
              <w:br/>
              <w:t>R-value</w:t>
            </w:r>
          </w:p>
        </w:tc>
        <w:tc>
          <w:tcPr>
            <w:tcW w:w="1093" w:type="dxa"/>
            <w:gridSpan w:val="2"/>
            <w:vMerge w:val="restart"/>
            <w:tcBorders>
              <w:left w:val="single" w:sz="6" w:space="0" w:color="auto"/>
              <w:right w:val="single" w:sz="6" w:space="0" w:color="auto"/>
            </w:tcBorders>
            <w:vAlign w:val="bottom"/>
          </w:tcPr>
          <w:p w14:paraId="308DB542"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Continuous Insulation </w:t>
            </w:r>
          </w:p>
          <w:p w14:paraId="308DB543"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R-value</w:t>
            </w:r>
          </w:p>
        </w:tc>
        <w:tc>
          <w:tcPr>
            <w:tcW w:w="1034" w:type="dxa"/>
            <w:vMerge w:val="restart"/>
            <w:tcBorders>
              <w:left w:val="single" w:sz="6" w:space="0" w:color="auto"/>
              <w:right w:val="single" w:sz="6" w:space="0" w:color="auto"/>
            </w:tcBorders>
            <w:vAlign w:val="bottom"/>
          </w:tcPr>
          <w:p w14:paraId="308DB544"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U-Factor</w:t>
            </w:r>
          </w:p>
        </w:tc>
        <w:tc>
          <w:tcPr>
            <w:tcW w:w="1569" w:type="dxa"/>
            <w:gridSpan w:val="2"/>
            <w:tcBorders>
              <w:left w:val="single" w:sz="6" w:space="0" w:color="auto"/>
              <w:bottom w:val="single" w:sz="4" w:space="0" w:color="auto"/>
              <w:right w:val="single" w:sz="4" w:space="0" w:color="auto"/>
            </w:tcBorders>
            <w:vAlign w:val="bottom"/>
          </w:tcPr>
          <w:p w14:paraId="308DB545"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Appendix JA4 Reference</w:t>
            </w:r>
          </w:p>
        </w:tc>
        <w:tc>
          <w:tcPr>
            <w:tcW w:w="2412" w:type="dxa"/>
            <w:vMerge w:val="restart"/>
            <w:tcBorders>
              <w:right w:val="single" w:sz="6" w:space="0" w:color="auto"/>
            </w:tcBorders>
            <w:vAlign w:val="bottom"/>
          </w:tcPr>
          <w:p w14:paraId="308DB546" w14:textId="1BE1CC86" w:rsidR="00A10D7E" w:rsidRPr="00B52E13" w:rsidRDefault="0031551A" w:rsidP="006319FF">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U-Factor from </w:t>
            </w:r>
            <w:r w:rsidR="006319FF" w:rsidRPr="00B52E13">
              <w:rPr>
                <w:rFonts w:ascii="Calibri" w:hAnsi="Calibri"/>
                <w:sz w:val="18"/>
                <w:szCs w:val="18"/>
              </w:rPr>
              <w:t>Table 150.1-A or B</w:t>
            </w:r>
          </w:p>
        </w:tc>
        <w:tc>
          <w:tcPr>
            <w:tcW w:w="1705" w:type="dxa"/>
            <w:vMerge/>
            <w:tcBorders>
              <w:left w:val="single" w:sz="6" w:space="0" w:color="auto"/>
              <w:right w:val="single" w:sz="4" w:space="0" w:color="auto"/>
            </w:tcBorders>
            <w:vAlign w:val="bottom"/>
          </w:tcPr>
          <w:p w14:paraId="308DB547"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31551A" w:rsidRPr="009B3A0C" w14:paraId="308DB555" w14:textId="77777777" w:rsidTr="007C6199">
        <w:trPr>
          <w:cantSplit/>
          <w:trHeight w:val="288"/>
        </w:trPr>
        <w:tc>
          <w:tcPr>
            <w:tcW w:w="905" w:type="dxa"/>
            <w:vMerge/>
            <w:tcBorders>
              <w:left w:val="single" w:sz="4" w:space="0" w:color="auto"/>
              <w:bottom w:val="single" w:sz="4" w:space="0" w:color="auto"/>
              <w:right w:val="single" w:sz="4" w:space="0" w:color="auto"/>
            </w:tcBorders>
            <w:vAlign w:val="bottom"/>
          </w:tcPr>
          <w:p w14:paraId="308DB549"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bottom w:val="single" w:sz="4" w:space="0" w:color="auto"/>
              <w:right w:val="single" w:sz="4" w:space="0" w:color="auto"/>
            </w:tcBorders>
            <w:vAlign w:val="bottom"/>
          </w:tcPr>
          <w:p w14:paraId="308DB54A"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bottom w:val="single" w:sz="4" w:space="0" w:color="auto"/>
              <w:right w:val="single" w:sz="6" w:space="0" w:color="auto"/>
            </w:tcBorders>
            <w:vAlign w:val="bottom"/>
          </w:tcPr>
          <w:p w14:paraId="308DB54B"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bottom w:val="single" w:sz="4" w:space="0" w:color="auto"/>
              <w:right w:val="single" w:sz="6" w:space="0" w:color="auto"/>
            </w:tcBorders>
            <w:vAlign w:val="bottom"/>
          </w:tcPr>
          <w:p w14:paraId="308DB54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bottom w:val="single" w:sz="4" w:space="0" w:color="auto"/>
              <w:right w:val="single" w:sz="6" w:space="0" w:color="auto"/>
            </w:tcBorders>
            <w:vAlign w:val="bottom"/>
          </w:tcPr>
          <w:p w14:paraId="308DB54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4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93" w:type="dxa"/>
            <w:gridSpan w:val="2"/>
            <w:vMerge/>
            <w:tcBorders>
              <w:left w:val="single" w:sz="6" w:space="0" w:color="auto"/>
              <w:bottom w:val="single" w:sz="4" w:space="0" w:color="auto"/>
              <w:right w:val="single" w:sz="6" w:space="0" w:color="auto"/>
            </w:tcBorders>
            <w:vAlign w:val="bottom"/>
          </w:tcPr>
          <w:p w14:paraId="308DB54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34" w:type="dxa"/>
            <w:vMerge/>
            <w:tcBorders>
              <w:left w:val="single" w:sz="6" w:space="0" w:color="auto"/>
              <w:bottom w:val="single" w:sz="4" w:space="0" w:color="auto"/>
              <w:right w:val="single" w:sz="6" w:space="0" w:color="auto"/>
            </w:tcBorders>
            <w:vAlign w:val="bottom"/>
          </w:tcPr>
          <w:p w14:paraId="308DB55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799" w:type="dxa"/>
            <w:tcBorders>
              <w:left w:val="single" w:sz="6" w:space="0" w:color="auto"/>
              <w:bottom w:val="single" w:sz="4" w:space="0" w:color="auto"/>
              <w:right w:val="single" w:sz="4" w:space="0" w:color="auto"/>
            </w:tcBorders>
            <w:vAlign w:val="bottom"/>
          </w:tcPr>
          <w:p w14:paraId="308DB55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Table</w:t>
            </w:r>
          </w:p>
        </w:tc>
        <w:tc>
          <w:tcPr>
            <w:tcW w:w="770" w:type="dxa"/>
            <w:tcBorders>
              <w:left w:val="single" w:sz="6" w:space="0" w:color="auto"/>
              <w:bottom w:val="single" w:sz="4" w:space="0" w:color="auto"/>
              <w:right w:val="single" w:sz="4" w:space="0" w:color="auto"/>
            </w:tcBorders>
            <w:vAlign w:val="bottom"/>
          </w:tcPr>
          <w:p w14:paraId="308DB552"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Cell</w:t>
            </w:r>
          </w:p>
        </w:tc>
        <w:tc>
          <w:tcPr>
            <w:tcW w:w="2412" w:type="dxa"/>
            <w:vMerge/>
            <w:tcBorders>
              <w:bottom w:val="single" w:sz="4" w:space="0" w:color="auto"/>
              <w:right w:val="single" w:sz="6" w:space="0" w:color="auto"/>
            </w:tcBorders>
            <w:vAlign w:val="bottom"/>
          </w:tcPr>
          <w:p w14:paraId="308DB553"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705" w:type="dxa"/>
            <w:vMerge/>
            <w:tcBorders>
              <w:left w:val="single" w:sz="6" w:space="0" w:color="auto"/>
              <w:bottom w:val="single" w:sz="4" w:space="0" w:color="auto"/>
              <w:right w:val="single" w:sz="4" w:space="0" w:color="auto"/>
            </w:tcBorders>
            <w:vAlign w:val="bottom"/>
          </w:tcPr>
          <w:p w14:paraId="308DB554"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1E7D8E" w:rsidRPr="009B3A0C" w14:paraId="308DB562"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56" w14:textId="77777777" w:rsidR="001E7D8E" w:rsidRPr="00B52E13" w:rsidRDefault="00355068"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ObjectNamePermissive&gt;&gt;</w:t>
            </w:r>
          </w:p>
        </w:tc>
        <w:tc>
          <w:tcPr>
            <w:tcW w:w="1520" w:type="dxa"/>
            <w:tcBorders>
              <w:top w:val="single" w:sz="4" w:space="0" w:color="auto"/>
              <w:left w:val="single" w:sz="4" w:space="0" w:color="auto"/>
              <w:bottom w:val="single" w:sz="4" w:space="0" w:color="auto"/>
              <w:right w:val="single" w:sz="4" w:space="0" w:color="auto"/>
            </w:tcBorders>
            <w:vAlign w:val="bottom"/>
          </w:tcPr>
          <w:p w14:paraId="308DB557" w14:textId="3BBBA0F2" w:rsidR="001E7D8E" w:rsidRPr="00B52E13" w:rsidRDefault="00355068" w:rsidP="002642E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selects from list: Floor</w:t>
            </w:r>
            <w:r w:rsidR="00595EF6" w:rsidRPr="00B52E13">
              <w:rPr>
                <w:rFonts w:ascii="Calibri" w:hAnsi="Calibri"/>
                <w:sz w:val="18"/>
                <w:szCs w:val="18"/>
              </w:rPr>
              <w:t>,</w:t>
            </w:r>
            <w:r w:rsidRPr="00B52E13">
              <w:rPr>
                <w:rFonts w:ascii="Calibri" w:hAnsi="Calibri"/>
                <w:sz w:val="18"/>
                <w:szCs w:val="18"/>
              </w:rPr>
              <w:t xml:space="preserve"> Wall</w:t>
            </w:r>
            <w:r w:rsidR="006B7C09" w:rsidRPr="00B52E13">
              <w:rPr>
                <w:rFonts w:ascii="Calibri" w:hAnsi="Calibri"/>
                <w:sz w:val="18"/>
                <w:szCs w:val="18"/>
              </w:rPr>
              <w:t>, or Raised Concrete</w:t>
            </w:r>
            <w:r w:rsidRPr="00B52E13">
              <w:rPr>
                <w:rFonts w:ascii="Calibri" w:hAnsi="Calibri"/>
                <w:sz w:val="18"/>
                <w:szCs w:val="18"/>
              </w:rPr>
              <w:t>&gt;&gt;</w:t>
            </w:r>
          </w:p>
        </w:tc>
        <w:tc>
          <w:tcPr>
            <w:tcW w:w="1104" w:type="dxa"/>
            <w:tcBorders>
              <w:top w:val="single" w:sz="4" w:space="0" w:color="auto"/>
              <w:left w:val="single" w:sz="4" w:space="0" w:color="auto"/>
              <w:bottom w:val="single" w:sz="4" w:space="0" w:color="auto"/>
              <w:right w:val="single" w:sz="6" w:space="0" w:color="auto"/>
            </w:tcBorders>
            <w:vAlign w:val="bottom"/>
          </w:tcPr>
          <w:p w14:paraId="308DB558" w14:textId="281A4313"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Wood</w:t>
            </w:r>
            <w:r w:rsidR="006B7C09" w:rsidRPr="00B52E13">
              <w:rPr>
                <w:rFonts w:ascii="Calibri" w:hAnsi="Calibri"/>
                <w:sz w:val="18"/>
                <w:szCs w:val="18"/>
              </w:rPr>
              <w:t>,</w:t>
            </w:r>
            <w:r w:rsidR="001E7D8E" w:rsidRPr="00B52E13">
              <w:rPr>
                <w:rFonts w:ascii="Calibri" w:hAnsi="Calibri"/>
                <w:sz w:val="18"/>
                <w:szCs w:val="18"/>
              </w:rPr>
              <w:t xml:space="preserve"> Metal</w:t>
            </w:r>
            <w:r w:rsidR="006B7C09" w:rsidRPr="00B52E13">
              <w:rPr>
                <w:rFonts w:ascii="Calibri" w:hAnsi="Calibri"/>
                <w:sz w:val="18"/>
                <w:szCs w:val="18"/>
              </w:rPr>
              <w:t xml:space="preserve"> or NA (NA valid only if B02=Raised Concrete)</w:t>
            </w:r>
            <w:r w:rsidRPr="00B52E13">
              <w:rPr>
                <w:rFonts w:ascii="Calibri" w:hAnsi="Calibri"/>
                <w:sz w:val="18"/>
                <w:szCs w:val="18"/>
              </w:rPr>
              <w:t>&gt;&gt;</w:t>
            </w:r>
          </w:p>
        </w:tc>
        <w:tc>
          <w:tcPr>
            <w:tcW w:w="1008" w:type="dxa"/>
            <w:tcBorders>
              <w:top w:val="single" w:sz="4" w:space="0" w:color="auto"/>
              <w:left w:val="single" w:sz="6" w:space="0" w:color="auto"/>
              <w:bottom w:val="single" w:sz="4" w:space="0" w:color="auto"/>
              <w:right w:val="single" w:sz="6" w:space="0" w:color="auto"/>
            </w:tcBorders>
            <w:vAlign w:val="bottom"/>
          </w:tcPr>
          <w:p w14:paraId="308DB559" w14:textId="128BFD9B"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2x4, 2x6, 2x8, 2x10, 2x12</w:t>
            </w:r>
            <w:r w:rsidR="006B7C09" w:rsidRPr="00B52E13">
              <w:rPr>
                <w:rFonts w:ascii="Calibri" w:hAnsi="Calibri"/>
                <w:sz w:val="18"/>
                <w:szCs w:val="18"/>
              </w:rPr>
              <w:t>,</w:t>
            </w:r>
            <w:r w:rsidR="001E7D8E" w:rsidRPr="00B52E13">
              <w:rPr>
                <w:rFonts w:ascii="Calibri" w:hAnsi="Calibri"/>
                <w:sz w:val="18"/>
                <w:szCs w:val="18"/>
              </w:rPr>
              <w:t xml:space="preserve"> 2x14</w:t>
            </w:r>
            <w:r w:rsidR="006B7C09" w:rsidRPr="00B52E13">
              <w:rPr>
                <w:rFonts w:ascii="Calibri" w:hAnsi="Calibri"/>
                <w:sz w:val="18"/>
                <w:szCs w:val="18"/>
              </w:rPr>
              <w:t xml:space="preserve"> or NA (NA valid only if B02=Raised Concrete)</w:t>
            </w:r>
            <w:r w:rsidRPr="00B52E13">
              <w:rPr>
                <w:rFonts w:ascii="Calibri" w:hAnsi="Calibri"/>
                <w:sz w:val="18"/>
                <w:szCs w:val="18"/>
              </w:rPr>
              <w:t>&gt;&gt;</w:t>
            </w:r>
          </w:p>
        </w:tc>
        <w:tc>
          <w:tcPr>
            <w:tcW w:w="976" w:type="dxa"/>
            <w:tcBorders>
              <w:top w:val="single" w:sz="4" w:space="0" w:color="auto"/>
              <w:left w:val="single" w:sz="6" w:space="0" w:color="auto"/>
              <w:bottom w:val="single" w:sz="4" w:space="0" w:color="auto"/>
              <w:right w:val="single" w:sz="6" w:space="0" w:color="auto"/>
            </w:tcBorders>
            <w:vAlign w:val="bottom"/>
          </w:tcPr>
          <w:p w14:paraId="308DB55A" w14:textId="47A0A141"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 list: 16 inches on center</w:t>
            </w:r>
            <w:r w:rsidR="009774B4" w:rsidRPr="00B52E13">
              <w:rPr>
                <w:rFonts w:ascii="Calibri" w:hAnsi="Calibri"/>
                <w:sz w:val="18"/>
                <w:szCs w:val="18"/>
              </w:rPr>
              <w:t>,</w:t>
            </w:r>
            <w:r w:rsidR="001E7D8E" w:rsidRPr="00B52E13">
              <w:rPr>
                <w:rFonts w:ascii="Calibri" w:hAnsi="Calibri"/>
                <w:sz w:val="18"/>
                <w:szCs w:val="18"/>
              </w:rPr>
              <w:t>24 inches o</w:t>
            </w:r>
            <w:r w:rsidR="00C72C51" w:rsidRPr="00B52E13">
              <w:rPr>
                <w:rFonts w:ascii="Calibri" w:hAnsi="Calibri"/>
                <w:sz w:val="18"/>
                <w:szCs w:val="18"/>
              </w:rPr>
              <w:t>n</w:t>
            </w:r>
            <w:r w:rsidR="001E7D8E" w:rsidRPr="00B52E13">
              <w:rPr>
                <w:rFonts w:ascii="Calibri" w:hAnsi="Calibri"/>
                <w:sz w:val="18"/>
                <w:szCs w:val="18"/>
              </w:rPr>
              <w:t xml:space="preserve"> center</w:t>
            </w:r>
            <w:r w:rsidR="009774B4" w:rsidRPr="00B52E13">
              <w:rPr>
                <w:rFonts w:ascii="Calibri" w:hAnsi="Calibri"/>
                <w:sz w:val="18"/>
                <w:szCs w:val="18"/>
              </w:rPr>
              <w:t>, 48 inches on center</w:t>
            </w:r>
            <w:r w:rsidR="006B7C09" w:rsidRPr="00B52E13">
              <w:rPr>
                <w:rFonts w:ascii="Calibri" w:hAnsi="Calibri"/>
                <w:sz w:val="18"/>
                <w:szCs w:val="18"/>
              </w:rPr>
              <w:t xml:space="preserve"> or NA (NA valid only if B02=Raised Concrete </w:t>
            </w:r>
            <w:r w:rsidRPr="00B52E13">
              <w:rPr>
                <w:rFonts w:ascii="Calibri" w:hAnsi="Calibri"/>
                <w:sz w:val="18"/>
                <w:szCs w:val="18"/>
              </w:rPr>
              <w:t>&gt;&gt;</w:t>
            </w:r>
          </w:p>
        </w:tc>
        <w:tc>
          <w:tcPr>
            <w:tcW w:w="1064" w:type="dxa"/>
            <w:tcBorders>
              <w:top w:val="single" w:sz="4" w:space="0" w:color="auto"/>
              <w:left w:val="single" w:sz="6" w:space="0" w:color="auto"/>
              <w:bottom w:val="single" w:sz="4" w:space="0" w:color="auto"/>
              <w:right w:val="single" w:sz="6" w:space="0" w:color="auto"/>
            </w:tcBorders>
            <w:vAlign w:val="bottom"/>
          </w:tcPr>
          <w:p w14:paraId="308DB55B"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5C"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1034" w:type="dxa"/>
            <w:tcBorders>
              <w:top w:val="single" w:sz="4" w:space="0" w:color="auto"/>
              <w:left w:val="single" w:sz="6" w:space="0" w:color="auto"/>
              <w:bottom w:val="single" w:sz="4" w:space="0" w:color="auto"/>
              <w:right w:val="single" w:sz="6" w:space="0" w:color="auto"/>
            </w:tcBorders>
            <w:vAlign w:val="bottom"/>
          </w:tcPr>
          <w:p w14:paraId="308DB55D"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799" w:type="dxa"/>
            <w:tcBorders>
              <w:top w:val="single" w:sz="4" w:space="0" w:color="auto"/>
              <w:left w:val="single" w:sz="6" w:space="0" w:color="auto"/>
              <w:bottom w:val="single" w:sz="4" w:space="0" w:color="auto"/>
              <w:right w:val="single" w:sz="4" w:space="0" w:color="auto"/>
            </w:tcBorders>
            <w:vAlign w:val="bottom"/>
          </w:tcPr>
          <w:p w14:paraId="308DB55E"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JA_TableID&gt;&gt;</w:t>
            </w:r>
          </w:p>
        </w:tc>
        <w:tc>
          <w:tcPr>
            <w:tcW w:w="770" w:type="dxa"/>
            <w:tcBorders>
              <w:top w:val="single" w:sz="4" w:space="0" w:color="auto"/>
              <w:left w:val="single" w:sz="6" w:space="0" w:color="auto"/>
              <w:bottom w:val="single" w:sz="4" w:space="0" w:color="auto"/>
              <w:right w:val="single" w:sz="4" w:space="0" w:color="auto"/>
            </w:tcBorders>
            <w:vAlign w:val="bottom"/>
          </w:tcPr>
          <w:p w14:paraId="308DB55F"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JA_TableCell&gt;&gt;</w:t>
            </w:r>
          </w:p>
        </w:tc>
        <w:tc>
          <w:tcPr>
            <w:tcW w:w="2412" w:type="dxa"/>
            <w:tcBorders>
              <w:top w:val="single" w:sz="4" w:space="0" w:color="auto"/>
              <w:bottom w:val="single" w:sz="4" w:space="0" w:color="auto"/>
              <w:right w:val="single" w:sz="6" w:space="0" w:color="auto"/>
            </w:tcBorders>
            <w:vAlign w:val="bottom"/>
          </w:tcPr>
          <w:p w14:paraId="3D7232AE" w14:textId="1F8CE4A6" w:rsidR="008C4D47" w:rsidRDefault="00647CDB" w:rsidP="008C4D47">
            <w:pPr>
              <w:rPr>
                <w:rFonts w:asciiTheme="minorHAnsi" w:hAnsiTheme="minorHAnsi"/>
                <w:sz w:val="18"/>
                <w:szCs w:val="18"/>
              </w:rPr>
            </w:pPr>
            <w:r w:rsidRPr="009629A9">
              <w:rPr>
                <w:rFonts w:asciiTheme="minorHAnsi" w:hAnsiTheme="minorHAnsi"/>
                <w:sz w:val="18"/>
                <w:szCs w:val="18"/>
              </w:rPr>
              <w:t>&lt;&lt;</w:t>
            </w:r>
            <w:r w:rsidR="008C4D47" w:rsidRPr="009629A9">
              <w:rPr>
                <w:rFonts w:asciiTheme="minorHAnsi" w:hAnsiTheme="minorHAnsi"/>
                <w:sz w:val="18"/>
                <w:szCs w:val="18"/>
              </w:rPr>
              <w:t xml:space="preserve"> if B02 = </w:t>
            </w:r>
            <w:r w:rsidR="008C4D47">
              <w:rPr>
                <w:rFonts w:asciiTheme="minorHAnsi" w:hAnsiTheme="minorHAnsi"/>
                <w:sz w:val="18"/>
                <w:szCs w:val="18"/>
              </w:rPr>
              <w:t>F</w:t>
            </w:r>
            <w:r w:rsidR="008C4D47" w:rsidRPr="009629A9">
              <w:rPr>
                <w:rFonts w:asciiTheme="minorHAnsi" w:hAnsiTheme="minorHAnsi"/>
                <w:sz w:val="18"/>
                <w:szCs w:val="18"/>
              </w:rPr>
              <w:t>loor, then value = 0.037</w:t>
            </w:r>
            <w:r w:rsidR="008C4D47">
              <w:rPr>
                <w:rFonts w:asciiTheme="minorHAnsi" w:hAnsiTheme="minorHAnsi"/>
                <w:sz w:val="18"/>
                <w:szCs w:val="18"/>
              </w:rPr>
              <w:t>;</w:t>
            </w:r>
          </w:p>
          <w:p w14:paraId="2BBD47E1" w14:textId="77777777" w:rsidR="00C07523" w:rsidRDefault="00C07523" w:rsidP="008C4D47">
            <w:pPr>
              <w:rPr>
                <w:rFonts w:asciiTheme="minorHAnsi" w:hAnsiTheme="minorHAnsi"/>
                <w:sz w:val="18"/>
                <w:szCs w:val="18"/>
              </w:rPr>
            </w:pPr>
          </w:p>
          <w:p w14:paraId="05DCB7EF" w14:textId="47E7C84A" w:rsidR="008C4D47" w:rsidRDefault="008C4D47" w:rsidP="008C4D47">
            <w:pPr>
              <w:rPr>
                <w:rFonts w:asciiTheme="minorHAnsi" w:hAnsiTheme="minorHAnsi"/>
                <w:sz w:val="18"/>
                <w:szCs w:val="18"/>
              </w:rPr>
            </w:pPr>
            <w:r>
              <w:rPr>
                <w:rFonts w:asciiTheme="minorHAnsi" w:hAnsiTheme="minorHAnsi"/>
                <w:sz w:val="18"/>
                <w:szCs w:val="18"/>
              </w:rPr>
              <w:t xml:space="preserve">If B02 = Raised concrete and A09 = </w:t>
            </w:r>
            <w:r w:rsidRPr="00A646D9">
              <w:rPr>
                <w:rFonts w:asciiTheme="minorHAnsi" w:hAnsiTheme="minorHAnsi"/>
                <w:sz w:val="18"/>
                <w:szCs w:val="18"/>
              </w:rPr>
              <w:t>1-2,</w:t>
            </w:r>
            <w:r>
              <w:rPr>
                <w:rFonts w:asciiTheme="minorHAnsi" w:hAnsiTheme="minorHAnsi"/>
                <w:sz w:val="18"/>
                <w:szCs w:val="18"/>
              </w:rPr>
              <w:t xml:space="preserve"> </w:t>
            </w:r>
            <w:r w:rsidRPr="00A646D9">
              <w:rPr>
                <w:rFonts w:asciiTheme="minorHAnsi" w:hAnsiTheme="minorHAnsi"/>
                <w:sz w:val="18"/>
                <w:szCs w:val="18"/>
              </w:rPr>
              <w:t>11, 13-14, or 16</w:t>
            </w:r>
            <w:r>
              <w:rPr>
                <w:rFonts w:asciiTheme="minorHAnsi" w:hAnsiTheme="minorHAnsi"/>
                <w:sz w:val="18"/>
                <w:szCs w:val="18"/>
              </w:rPr>
              <w:t>, then value = 0.092;</w:t>
            </w:r>
          </w:p>
          <w:p w14:paraId="21FB8791" w14:textId="67860FEB" w:rsidR="008C4D47" w:rsidRDefault="008C4D47" w:rsidP="008C4D47">
            <w:pPr>
              <w:rPr>
                <w:rFonts w:asciiTheme="minorHAnsi" w:hAnsiTheme="minorHAnsi"/>
                <w:sz w:val="18"/>
                <w:szCs w:val="18"/>
              </w:rPr>
            </w:pPr>
            <w:r>
              <w:rPr>
                <w:rFonts w:asciiTheme="minorHAnsi" w:hAnsiTheme="minorHAnsi"/>
                <w:sz w:val="18"/>
                <w:szCs w:val="18"/>
              </w:rPr>
              <w:t xml:space="preserve">Elseif </w:t>
            </w:r>
            <w:r w:rsidRPr="00A646D9">
              <w:rPr>
                <w:rFonts w:asciiTheme="minorHAnsi" w:hAnsiTheme="minorHAnsi"/>
                <w:sz w:val="18"/>
                <w:szCs w:val="18"/>
              </w:rPr>
              <w:t>A09 = 3-10</w:t>
            </w:r>
            <w:r>
              <w:rPr>
                <w:rFonts w:asciiTheme="minorHAnsi" w:hAnsiTheme="minorHAnsi"/>
                <w:sz w:val="18"/>
                <w:szCs w:val="18"/>
              </w:rPr>
              <w:t>, then value = 0.269</w:t>
            </w:r>
            <w:r w:rsidR="00C07523">
              <w:rPr>
                <w:rFonts w:asciiTheme="minorHAnsi" w:hAnsiTheme="minorHAnsi"/>
                <w:sz w:val="18"/>
                <w:szCs w:val="18"/>
              </w:rPr>
              <w:t>;</w:t>
            </w:r>
          </w:p>
          <w:p w14:paraId="3612E492" w14:textId="33BC1117" w:rsidR="00C07523" w:rsidRDefault="00C07523" w:rsidP="008C4D47">
            <w:pPr>
              <w:rPr>
                <w:rFonts w:asciiTheme="minorHAnsi" w:hAnsiTheme="minorHAnsi"/>
                <w:sz w:val="18"/>
                <w:szCs w:val="18"/>
              </w:rPr>
            </w:pPr>
            <w:r>
              <w:rPr>
                <w:rFonts w:asciiTheme="minorHAnsi" w:hAnsiTheme="minorHAnsi"/>
                <w:sz w:val="18"/>
                <w:szCs w:val="18"/>
              </w:rPr>
              <w:t>E</w:t>
            </w:r>
            <w:r w:rsidRPr="00A646D9">
              <w:rPr>
                <w:rFonts w:asciiTheme="minorHAnsi" w:hAnsiTheme="minorHAnsi"/>
                <w:sz w:val="18"/>
                <w:szCs w:val="18"/>
              </w:rPr>
              <w:t>lseif A09 = 12 or 15</w:t>
            </w:r>
            <w:r>
              <w:rPr>
                <w:rFonts w:asciiTheme="minorHAnsi" w:hAnsiTheme="minorHAnsi"/>
                <w:sz w:val="18"/>
                <w:szCs w:val="18"/>
              </w:rPr>
              <w:t>, then value = 0.138;</w:t>
            </w:r>
          </w:p>
          <w:p w14:paraId="50E86F74" w14:textId="0EB53660" w:rsidR="00C07523" w:rsidRDefault="00C07523" w:rsidP="008C4D47">
            <w:pPr>
              <w:rPr>
                <w:rFonts w:asciiTheme="minorHAnsi" w:hAnsiTheme="minorHAnsi"/>
                <w:sz w:val="18"/>
                <w:szCs w:val="18"/>
              </w:rPr>
            </w:pPr>
          </w:p>
          <w:p w14:paraId="58F3CCA0" w14:textId="02774B11" w:rsidR="00C07523" w:rsidRDefault="00C07523" w:rsidP="008C4D47">
            <w:pPr>
              <w:rPr>
                <w:rFonts w:asciiTheme="minorHAnsi" w:hAnsiTheme="minorHAnsi"/>
                <w:sz w:val="18"/>
                <w:szCs w:val="18"/>
              </w:rPr>
            </w:pPr>
            <w:r>
              <w:rPr>
                <w:rFonts w:asciiTheme="minorHAnsi" w:hAnsiTheme="minorHAnsi"/>
                <w:sz w:val="18"/>
                <w:szCs w:val="18"/>
              </w:rPr>
              <w:t>If B02 = Wall, then</w:t>
            </w:r>
          </w:p>
          <w:p w14:paraId="0FE37EBB" w14:textId="0A18BBA9" w:rsidR="008C4D47" w:rsidRDefault="00647CDB" w:rsidP="000B5D58">
            <w:pPr>
              <w:rPr>
                <w:rFonts w:asciiTheme="minorHAnsi" w:hAnsiTheme="minorHAnsi"/>
                <w:sz w:val="18"/>
                <w:szCs w:val="18"/>
              </w:rPr>
            </w:pPr>
            <w:r w:rsidRPr="009629A9">
              <w:rPr>
                <w:rFonts w:asciiTheme="minorHAnsi" w:hAnsiTheme="minorHAnsi"/>
                <w:sz w:val="18"/>
                <w:szCs w:val="18"/>
              </w:rPr>
              <w:t>if A11 = S</w:t>
            </w:r>
            <w:r w:rsidR="004E6B12" w:rsidRPr="009629A9">
              <w:rPr>
                <w:rFonts w:asciiTheme="minorHAnsi" w:hAnsiTheme="minorHAnsi"/>
                <w:sz w:val="18"/>
                <w:szCs w:val="18"/>
              </w:rPr>
              <w:t xml:space="preserve">ingle </w:t>
            </w:r>
            <w:r w:rsidRPr="009629A9">
              <w:rPr>
                <w:rFonts w:asciiTheme="minorHAnsi" w:hAnsiTheme="minorHAnsi"/>
                <w:sz w:val="18"/>
                <w:szCs w:val="18"/>
              </w:rPr>
              <w:t>F</w:t>
            </w:r>
            <w:r w:rsidR="004E6B12" w:rsidRPr="009629A9">
              <w:rPr>
                <w:rFonts w:asciiTheme="minorHAnsi" w:hAnsiTheme="minorHAnsi"/>
                <w:sz w:val="18"/>
                <w:szCs w:val="18"/>
              </w:rPr>
              <w:t>amily</w:t>
            </w:r>
            <w:r w:rsidR="009D41ED" w:rsidRPr="009629A9">
              <w:rPr>
                <w:rFonts w:asciiTheme="minorHAnsi" w:hAnsiTheme="minorHAnsi"/>
                <w:sz w:val="18"/>
                <w:szCs w:val="18"/>
              </w:rPr>
              <w:t xml:space="preserve"> and</w:t>
            </w:r>
            <w:r w:rsidRPr="009629A9">
              <w:rPr>
                <w:rFonts w:asciiTheme="minorHAnsi" w:hAnsiTheme="minorHAnsi"/>
                <w:sz w:val="18"/>
                <w:szCs w:val="18"/>
              </w:rPr>
              <w:t xml:space="preserve"> A09 = 1-5 or 8-16, then value = 0.048</w:t>
            </w:r>
            <w:r w:rsidR="008C4D47">
              <w:rPr>
                <w:rFonts w:asciiTheme="minorHAnsi" w:hAnsiTheme="minorHAnsi"/>
                <w:sz w:val="18"/>
                <w:szCs w:val="18"/>
              </w:rPr>
              <w:t>;</w:t>
            </w:r>
            <w:r w:rsidR="003F3EE7" w:rsidRPr="009629A9">
              <w:rPr>
                <w:rFonts w:asciiTheme="minorHAnsi" w:hAnsiTheme="minorHAnsi"/>
                <w:sz w:val="18"/>
                <w:szCs w:val="18"/>
              </w:rPr>
              <w:t xml:space="preserve"> </w:t>
            </w:r>
          </w:p>
          <w:p w14:paraId="2A03BF34" w14:textId="6D464694" w:rsidR="00EE4B45" w:rsidRDefault="00C07523" w:rsidP="000B5D58">
            <w:pPr>
              <w:rPr>
                <w:rFonts w:asciiTheme="minorHAnsi" w:hAnsiTheme="minorHAnsi"/>
                <w:sz w:val="18"/>
                <w:szCs w:val="18"/>
              </w:rPr>
            </w:pPr>
            <w:r>
              <w:rPr>
                <w:rFonts w:asciiTheme="minorHAnsi" w:hAnsiTheme="minorHAnsi"/>
                <w:sz w:val="18"/>
                <w:szCs w:val="18"/>
              </w:rPr>
              <w:t>e</w:t>
            </w:r>
            <w:r w:rsidR="003F3EE7" w:rsidRPr="009629A9">
              <w:rPr>
                <w:rFonts w:asciiTheme="minorHAnsi" w:hAnsiTheme="minorHAnsi"/>
                <w:sz w:val="18"/>
                <w:szCs w:val="18"/>
              </w:rPr>
              <w:t>lse</w:t>
            </w:r>
            <w:r w:rsidR="008C4D47">
              <w:rPr>
                <w:rFonts w:asciiTheme="minorHAnsi" w:hAnsiTheme="minorHAnsi"/>
                <w:sz w:val="18"/>
                <w:szCs w:val="18"/>
              </w:rPr>
              <w:t xml:space="preserve"> if A09 = 6 or 7, then value =</w:t>
            </w:r>
            <w:r w:rsidR="003F3EE7" w:rsidRPr="009629A9">
              <w:rPr>
                <w:rFonts w:asciiTheme="minorHAnsi" w:hAnsiTheme="minorHAnsi"/>
                <w:sz w:val="18"/>
                <w:szCs w:val="18"/>
              </w:rPr>
              <w:t xml:space="preserve"> 0.065</w:t>
            </w:r>
            <w:r w:rsidR="00647CDB" w:rsidRPr="009629A9">
              <w:rPr>
                <w:rFonts w:asciiTheme="minorHAnsi" w:hAnsiTheme="minorHAnsi"/>
                <w:sz w:val="18"/>
                <w:szCs w:val="18"/>
              </w:rPr>
              <w:t xml:space="preserve">; </w:t>
            </w:r>
          </w:p>
          <w:p w14:paraId="4D650B57" w14:textId="348E766E" w:rsidR="00C07523" w:rsidRDefault="00647CDB" w:rsidP="000B5D58">
            <w:pPr>
              <w:rPr>
                <w:rFonts w:asciiTheme="minorHAnsi" w:hAnsiTheme="minorHAnsi"/>
                <w:sz w:val="18"/>
                <w:szCs w:val="18"/>
              </w:rPr>
            </w:pPr>
            <w:r w:rsidRPr="009629A9">
              <w:rPr>
                <w:rFonts w:asciiTheme="minorHAnsi" w:hAnsiTheme="minorHAnsi"/>
                <w:sz w:val="18"/>
                <w:szCs w:val="18"/>
              </w:rPr>
              <w:t xml:space="preserve">if A11 = </w:t>
            </w:r>
            <w:r w:rsidR="004E6B12" w:rsidRPr="009629A9">
              <w:rPr>
                <w:rFonts w:asciiTheme="minorHAnsi" w:hAnsiTheme="minorHAnsi"/>
                <w:sz w:val="18"/>
                <w:szCs w:val="18"/>
              </w:rPr>
              <w:t>Multifamily</w:t>
            </w:r>
            <w:r w:rsidR="0077354B">
              <w:rPr>
                <w:rFonts w:asciiTheme="minorHAnsi" w:hAnsiTheme="minorHAnsi"/>
                <w:sz w:val="18"/>
                <w:szCs w:val="18"/>
              </w:rPr>
              <w:t xml:space="preserve"> or Multifamily with central water heating</w:t>
            </w:r>
            <w:r w:rsidR="00C07523">
              <w:rPr>
                <w:rFonts w:asciiTheme="minorHAnsi" w:hAnsiTheme="minorHAnsi"/>
                <w:sz w:val="18"/>
                <w:szCs w:val="18"/>
              </w:rPr>
              <w:t xml:space="preserve"> and</w:t>
            </w:r>
            <w:r w:rsidRPr="009629A9">
              <w:rPr>
                <w:rFonts w:asciiTheme="minorHAnsi" w:hAnsiTheme="minorHAnsi"/>
                <w:sz w:val="18"/>
                <w:szCs w:val="18"/>
              </w:rPr>
              <w:t xml:space="preserve"> A09 = 1-5 or 8-16</w:t>
            </w:r>
            <w:r w:rsidR="00C07523">
              <w:rPr>
                <w:rFonts w:asciiTheme="minorHAnsi" w:hAnsiTheme="minorHAnsi"/>
                <w:sz w:val="18"/>
                <w:szCs w:val="18"/>
              </w:rPr>
              <w:t>,</w:t>
            </w:r>
            <w:r w:rsidR="003C680B">
              <w:rPr>
                <w:rFonts w:asciiTheme="minorHAnsi" w:hAnsiTheme="minorHAnsi"/>
                <w:sz w:val="18"/>
                <w:szCs w:val="18"/>
              </w:rPr>
              <w:t xml:space="preserve"> </w:t>
            </w:r>
            <w:r w:rsidR="009D41ED" w:rsidRPr="009629A9">
              <w:rPr>
                <w:rFonts w:asciiTheme="minorHAnsi" w:hAnsiTheme="minorHAnsi"/>
                <w:sz w:val="18"/>
                <w:szCs w:val="18"/>
              </w:rPr>
              <w:t xml:space="preserve">then value = </w:t>
            </w:r>
            <w:r w:rsidRPr="009629A9">
              <w:rPr>
                <w:rFonts w:asciiTheme="minorHAnsi" w:hAnsiTheme="minorHAnsi"/>
                <w:sz w:val="18"/>
                <w:szCs w:val="18"/>
              </w:rPr>
              <w:t>0.051</w:t>
            </w:r>
            <w:r w:rsidR="00EE4B45">
              <w:rPr>
                <w:rFonts w:asciiTheme="minorHAnsi" w:hAnsiTheme="minorHAnsi"/>
                <w:sz w:val="18"/>
                <w:szCs w:val="18"/>
              </w:rPr>
              <w:t>,</w:t>
            </w:r>
          </w:p>
          <w:p w14:paraId="308DB560" w14:textId="4BD03B81" w:rsidR="001E7D8E" w:rsidRPr="00B52E13" w:rsidRDefault="003F3EE7" w:rsidP="00D57864">
            <w:pPr>
              <w:rPr>
                <w:rFonts w:ascii="Calibri" w:hAnsi="Calibri"/>
                <w:sz w:val="18"/>
                <w:szCs w:val="18"/>
              </w:rPr>
            </w:pPr>
            <w:r w:rsidRPr="009629A9">
              <w:rPr>
                <w:rFonts w:asciiTheme="minorHAnsi" w:hAnsiTheme="minorHAnsi"/>
                <w:sz w:val="18"/>
                <w:szCs w:val="18"/>
              </w:rPr>
              <w:t xml:space="preserve">else </w:t>
            </w:r>
            <w:r w:rsidR="00C07523">
              <w:rPr>
                <w:rFonts w:asciiTheme="minorHAnsi" w:hAnsiTheme="minorHAnsi"/>
                <w:sz w:val="18"/>
                <w:szCs w:val="18"/>
              </w:rPr>
              <w:t xml:space="preserve">if A09 = 6 or 7, then value = </w:t>
            </w:r>
            <w:r w:rsidRPr="009629A9">
              <w:rPr>
                <w:rFonts w:asciiTheme="minorHAnsi" w:hAnsiTheme="minorHAnsi"/>
                <w:sz w:val="18"/>
                <w:szCs w:val="18"/>
              </w:rPr>
              <w:t>0.065</w:t>
            </w:r>
            <w:r w:rsidR="00647CDB" w:rsidRPr="009629A9">
              <w:rPr>
                <w:rFonts w:asciiTheme="minorHAnsi" w:hAnsiTheme="minorHAnsi"/>
                <w:sz w:val="18"/>
                <w:szCs w:val="18"/>
              </w:rPr>
              <w:t>&gt;&gt;</w:t>
            </w:r>
          </w:p>
        </w:tc>
        <w:tc>
          <w:tcPr>
            <w:tcW w:w="1705" w:type="dxa"/>
            <w:tcBorders>
              <w:top w:val="single" w:sz="4" w:space="0" w:color="auto"/>
              <w:left w:val="single" w:sz="6" w:space="0" w:color="auto"/>
              <w:bottom w:val="single" w:sz="4" w:space="0" w:color="auto"/>
              <w:right w:val="single" w:sz="4" w:space="0" w:color="auto"/>
            </w:tcBorders>
            <w:vAlign w:val="bottom"/>
          </w:tcPr>
          <w:p w14:paraId="308DB561" w14:textId="77777777" w:rsidR="001E7D8E" w:rsidRPr="009629A9"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Text&gt;&gt;</w:t>
            </w:r>
          </w:p>
        </w:tc>
      </w:tr>
      <w:tr w:rsidR="001E7D8E" w:rsidRPr="009B3A0C" w14:paraId="308DB56F"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63"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520" w:type="dxa"/>
            <w:tcBorders>
              <w:top w:val="single" w:sz="4" w:space="0" w:color="auto"/>
              <w:left w:val="single" w:sz="4" w:space="0" w:color="auto"/>
              <w:bottom w:val="single" w:sz="4" w:space="0" w:color="auto"/>
              <w:right w:val="single" w:sz="4" w:space="0" w:color="auto"/>
            </w:tcBorders>
            <w:vAlign w:val="bottom"/>
          </w:tcPr>
          <w:p w14:paraId="308DB564"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104" w:type="dxa"/>
            <w:tcBorders>
              <w:top w:val="single" w:sz="4" w:space="0" w:color="auto"/>
              <w:left w:val="single" w:sz="4" w:space="0" w:color="auto"/>
              <w:bottom w:val="single" w:sz="4" w:space="0" w:color="auto"/>
              <w:right w:val="single" w:sz="6" w:space="0" w:color="auto"/>
            </w:tcBorders>
            <w:vAlign w:val="bottom"/>
          </w:tcPr>
          <w:p w14:paraId="308DB565"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08" w:type="dxa"/>
            <w:tcBorders>
              <w:top w:val="single" w:sz="4" w:space="0" w:color="auto"/>
              <w:left w:val="single" w:sz="6" w:space="0" w:color="auto"/>
              <w:bottom w:val="single" w:sz="4" w:space="0" w:color="auto"/>
              <w:right w:val="single" w:sz="6" w:space="0" w:color="auto"/>
            </w:tcBorders>
            <w:vAlign w:val="bottom"/>
          </w:tcPr>
          <w:p w14:paraId="308DB566"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6" w:space="0" w:color="auto"/>
              <w:bottom w:val="single" w:sz="4" w:space="0" w:color="auto"/>
              <w:right w:val="single" w:sz="6" w:space="0" w:color="auto"/>
            </w:tcBorders>
            <w:vAlign w:val="bottom"/>
          </w:tcPr>
          <w:p w14:paraId="308DB567"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68"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69"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34" w:type="dxa"/>
            <w:tcBorders>
              <w:top w:val="single" w:sz="4" w:space="0" w:color="auto"/>
              <w:left w:val="single" w:sz="6" w:space="0" w:color="auto"/>
              <w:bottom w:val="single" w:sz="4" w:space="0" w:color="auto"/>
              <w:right w:val="single" w:sz="6" w:space="0" w:color="auto"/>
            </w:tcBorders>
            <w:vAlign w:val="bottom"/>
          </w:tcPr>
          <w:p w14:paraId="308DB56A"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99" w:type="dxa"/>
            <w:tcBorders>
              <w:top w:val="single" w:sz="4" w:space="0" w:color="auto"/>
              <w:left w:val="single" w:sz="6" w:space="0" w:color="auto"/>
              <w:bottom w:val="single" w:sz="4" w:space="0" w:color="auto"/>
              <w:right w:val="single" w:sz="4" w:space="0" w:color="auto"/>
            </w:tcBorders>
            <w:vAlign w:val="bottom"/>
          </w:tcPr>
          <w:p w14:paraId="308DB56B"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70" w:type="dxa"/>
            <w:tcBorders>
              <w:top w:val="single" w:sz="4" w:space="0" w:color="auto"/>
              <w:left w:val="single" w:sz="6" w:space="0" w:color="auto"/>
              <w:bottom w:val="single" w:sz="4" w:space="0" w:color="auto"/>
              <w:right w:val="single" w:sz="4" w:space="0" w:color="auto"/>
            </w:tcBorders>
            <w:vAlign w:val="bottom"/>
          </w:tcPr>
          <w:p w14:paraId="308DB56C"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2412" w:type="dxa"/>
            <w:tcBorders>
              <w:top w:val="single" w:sz="4" w:space="0" w:color="auto"/>
              <w:bottom w:val="single" w:sz="4" w:space="0" w:color="auto"/>
              <w:right w:val="single" w:sz="6" w:space="0" w:color="auto"/>
            </w:tcBorders>
            <w:vAlign w:val="bottom"/>
          </w:tcPr>
          <w:p w14:paraId="308DB56D"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705" w:type="dxa"/>
            <w:tcBorders>
              <w:top w:val="single" w:sz="4" w:space="0" w:color="auto"/>
              <w:left w:val="single" w:sz="6" w:space="0" w:color="auto"/>
              <w:bottom w:val="single" w:sz="4" w:space="0" w:color="auto"/>
              <w:right w:val="single" w:sz="4" w:space="0" w:color="auto"/>
            </w:tcBorders>
            <w:vAlign w:val="bottom"/>
          </w:tcPr>
          <w:p w14:paraId="308DB56E"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r>
    </w:tbl>
    <w:p w14:paraId="308DB570" w14:textId="77777777" w:rsidR="0031551A" w:rsidRPr="009B3A0C" w:rsidRDefault="0031551A" w:rsidP="0031551A">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tbl>
      <w:tblPr>
        <w:tblW w:w="478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7"/>
        <w:gridCol w:w="2036"/>
        <w:gridCol w:w="976"/>
        <w:gridCol w:w="1064"/>
        <w:gridCol w:w="1064"/>
        <w:gridCol w:w="975"/>
        <w:gridCol w:w="829"/>
        <w:gridCol w:w="829"/>
        <w:gridCol w:w="2805"/>
        <w:gridCol w:w="2340"/>
      </w:tblGrid>
      <w:tr w:rsidR="00204AF5" w:rsidRPr="009B3A0C" w14:paraId="35616889" w14:textId="77777777" w:rsidTr="00204AF5">
        <w:trPr>
          <w:cantSplit/>
          <w:trHeight w:val="45"/>
        </w:trPr>
        <w:tc>
          <w:tcPr>
            <w:tcW w:w="13765" w:type="dxa"/>
            <w:gridSpan w:val="10"/>
            <w:tcBorders>
              <w:top w:val="single" w:sz="4" w:space="0" w:color="auto"/>
              <w:left w:val="single" w:sz="4" w:space="0" w:color="auto"/>
              <w:bottom w:val="single" w:sz="4" w:space="0" w:color="auto"/>
              <w:right w:val="single" w:sz="4" w:space="0" w:color="auto"/>
            </w:tcBorders>
            <w:vAlign w:val="center"/>
          </w:tcPr>
          <w:p w14:paraId="528E3A5A" w14:textId="075C1E43" w:rsidR="00204AF5" w:rsidRDefault="00204AF5" w:rsidP="004A2993">
            <w:pPr>
              <w:keepNext/>
              <w:tabs>
                <w:tab w:val="left" w:pos="540"/>
                <w:tab w:val="left" w:pos="900"/>
                <w:tab w:val="left" w:pos="3420"/>
              </w:tabs>
              <w:rPr>
                <w:rFonts w:ascii="Calibri" w:hAnsi="Calibri"/>
                <w:sz w:val="18"/>
                <w:szCs w:val="18"/>
              </w:rPr>
            </w:pPr>
            <w:r w:rsidRPr="004358FA">
              <w:rPr>
                <w:rFonts w:ascii="Calibri" w:eastAsia="Calibri" w:hAnsi="Calibri"/>
                <w:b/>
                <w:sz w:val="20"/>
                <w:szCs w:val="22"/>
              </w:rPr>
              <w:lastRenderedPageBreak/>
              <w:t xml:space="preserve">C. Opaque Surface Details – </w:t>
            </w:r>
            <w:r w:rsidR="003A1424">
              <w:rPr>
                <w:rFonts w:ascii="Calibri" w:eastAsia="Calibri" w:hAnsi="Calibri"/>
                <w:b/>
                <w:sz w:val="20"/>
                <w:szCs w:val="22"/>
              </w:rPr>
              <w:t xml:space="preserve">Nonframed </w:t>
            </w:r>
            <w:r w:rsidRPr="004358FA">
              <w:rPr>
                <w:rFonts w:ascii="Calibri" w:eastAsia="Calibri" w:hAnsi="Calibri"/>
                <w:sz w:val="20"/>
                <w:szCs w:val="22"/>
              </w:rPr>
              <w:t>(Section 150.1(c)1)</w:t>
            </w:r>
          </w:p>
        </w:tc>
      </w:tr>
      <w:tr w:rsidR="00204AF5" w:rsidRPr="009B3A0C" w14:paraId="308DB57E"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center"/>
          </w:tcPr>
          <w:p w14:paraId="308DB57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036" w:type="dxa"/>
            <w:tcBorders>
              <w:top w:val="single" w:sz="4" w:space="0" w:color="auto"/>
              <w:left w:val="single" w:sz="4" w:space="0" w:color="auto"/>
              <w:right w:val="single" w:sz="4" w:space="0" w:color="auto"/>
            </w:tcBorders>
            <w:vAlign w:val="center"/>
          </w:tcPr>
          <w:p w14:paraId="308DB575" w14:textId="1059C0D1"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2</w:t>
            </w:r>
          </w:p>
        </w:tc>
        <w:tc>
          <w:tcPr>
            <w:tcW w:w="976" w:type="dxa"/>
            <w:tcBorders>
              <w:top w:val="single" w:sz="4" w:space="0" w:color="auto"/>
              <w:left w:val="single" w:sz="4" w:space="0" w:color="auto"/>
              <w:bottom w:val="single" w:sz="4" w:space="0" w:color="auto"/>
              <w:right w:val="single" w:sz="6" w:space="0" w:color="auto"/>
            </w:tcBorders>
            <w:vAlign w:val="center"/>
          </w:tcPr>
          <w:p w14:paraId="308DB576" w14:textId="28C68336"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3</w:t>
            </w:r>
          </w:p>
        </w:tc>
        <w:tc>
          <w:tcPr>
            <w:tcW w:w="1064" w:type="dxa"/>
            <w:tcBorders>
              <w:top w:val="single" w:sz="4" w:space="0" w:color="auto"/>
              <w:left w:val="single" w:sz="6" w:space="0" w:color="auto"/>
              <w:bottom w:val="single" w:sz="4" w:space="0" w:color="auto"/>
              <w:right w:val="single" w:sz="6" w:space="0" w:color="auto"/>
            </w:tcBorders>
            <w:vAlign w:val="center"/>
          </w:tcPr>
          <w:p w14:paraId="308DB577" w14:textId="24F8AB29" w:rsidR="00204AF5" w:rsidRPr="009B3A0C" w:rsidDel="00773279"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4</w:t>
            </w:r>
          </w:p>
        </w:tc>
        <w:tc>
          <w:tcPr>
            <w:tcW w:w="1064" w:type="dxa"/>
            <w:tcBorders>
              <w:top w:val="single" w:sz="4" w:space="0" w:color="auto"/>
              <w:left w:val="single" w:sz="6" w:space="0" w:color="auto"/>
              <w:bottom w:val="single" w:sz="4" w:space="0" w:color="auto"/>
              <w:right w:val="single" w:sz="6" w:space="0" w:color="auto"/>
            </w:tcBorders>
            <w:vAlign w:val="center"/>
          </w:tcPr>
          <w:p w14:paraId="308DB578" w14:textId="5043A2C1"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5</w:t>
            </w:r>
          </w:p>
        </w:tc>
        <w:tc>
          <w:tcPr>
            <w:tcW w:w="975" w:type="dxa"/>
            <w:tcBorders>
              <w:top w:val="single" w:sz="4" w:space="0" w:color="auto"/>
              <w:left w:val="single" w:sz="6" w:space="0" w:color="auto"/>
              <w:bottom w:val="single" w:sz="4" w:space="0" w:color="auto"/>
              <w:right w:val="single" w:sz="4" w:space="0" w:color="auto"/>
            </w:tcBorders>
            <w:vAlign w:val="center"/>
          </w:tcPr>
          <w:p w14:paraId="308DB579" w14:textId="0CDDD0D8"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6</w:t>
            </w:r>
          </w:p>
        </w:tc>
        <w:tc>
          <w:tcPr>
            <w:tcW w:w="829" w:type="dxa"/>
            <w:tcBorders>
              <w:top w:val="single" w:sz="4" w:space="0" w:color="auto"/>
              <w:bottom w:val="single" w:sz="4" w:space="0" w:color="auto"/>
              <w:right w:val="single" w:sz="6" w:space="0" w:color="auto"/>
            </w:tcBorders>
            <w:vAlign w:val="center"/>
          </w:tcPr>
          <w:p w14:paraId="308DB57A" w14:textId="1CF9FF70"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7</w:t>
            </w:r>
          </w:p>
        </w:tc>
        <w:tc>
          <w:tcPr>
            <w:tcW w:w="829" w:type="dxa"/>
            <w:tcBorders>
              <w:top w:val="single" w:sz="4" w:space="0" w:color="auto"/>
              <w:bottom w:val="single" w:sz="4" w:space="0" w:color="auto"/>
              <w:right w:val="single" w:sz="6" w:space="0" w:color="auto"/>
            </w:tcBorders>
            <w:vAlign w:val="center"/>
          </w:tcPr>
          <w:p w14:paraId="308DB57B" w14:textId="6B36726F"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8</w:t>
            </w:r>
          </w:p>
        </w:tc>
        <w:tc>
          <w:tcPr>
            <w:tcW w:w="2805" w:type="dxa"/>
            <w:tcBorders>
              <w:top w:val="single" w:sz="4" w:space="0" w:color="auto"/>
              <w:left w:val="single" w:sz="6" w:space="0" w:color="auto"/>
              <w:bottom w:val="single" w:sz="4" w:space="0" w:color="auto"/>
            </w:tcBorders>
            <w:vAlign w:val="center"/>
          </w:tcPr>
          <w:p w14:paraId="308DB57C" w14:textId="2C04E8E1" w:rsidR="00204AF5" w:rsidRPr="009B3A0C" w:rsidRDefault="006C225C" w:rsidP="006C225C">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2340" w:type="dxa"/>
            <w:tcBorders>
              <w:top w:val="single" w:sz="4" w:space="0" w:color="auto"/>
              <w:left w:val="single" w:sz="6" w:space="0" w:color="auto"/>
              <w:bottom w:val="single" w:sz="4" w:space="0" w:color="auto"/>
              <w:right w:val="single" w:sz="4" w:space="0" w:color="auto"/>
            </w:tcBorders>
            <w:vAlign w:val="center"/>
          </w:tcPr>
          <w:p w14:paraId="308DB57D" w14:textId="6DBB0DBA"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1</w:t>
            </w:r>
            <w:r w:rsidR="006C225C">
              <w:rPr>
                <w:rFonts w:ascii="Calibri" w:hAnsi="Calibri"/>
                <w:sz w:val="18"/>
                <w:szCs w:val="18"/>
              </w:rPr>
              <w:t>0</w:t>
            </w:r>
          </w:p>
        </w:tc>
      </w:tr>
      <w:tr w:rsidR="00204AF5" w:rsidRPr="009B3A0C" w14:paraId="308DB587" w14:textId="77777777" w:rsidTr="000C4330">
        <w:trPr>
          <w:cantSplit/>
          <w:trHeight w:val="249"/>
        </w:trPr>
        <w:tc>
          <w:tcPr>
            <w:tcW w:w="847" w:type="dxa"/>
            <w:vMerge w:val="restart"/>
            <w:tcBorders>
              <w:top w:val="single" w:sz="4" w:space="0" w:color="auto"/>
              <w:left w:val="single" w:sz="4" w:space="0" w:color="auto"/>
              <w:right w:val="single" w:sz="4" w:space="0" w:color="auto"/>
            </w:tcBorders>
            <w:vAlign w:val="bottom"/>
          </w:tcPr>
          <w:p w14:paraId="308DB57F"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036" w:type="dxa"/>
            <w:vMerge w:val="restart"/>
            <w:tcBorders>
              <w:left w:val="single" w:sz="4" w:space="0" w:color="auto"/>
              <w:right w:val="single" w:sz="4" w:space="0" w:color="auto"/>
            </w:tcBorders>
            <w:vAlign w:val="bottom"/>
          </w:tcPr>
          <w:p w14:paraId="308DB581"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976" w:type="dxa"/>
            <w:vMerge w:val="restart"/>
            <w:tcBorders>
              <w:top w:val="single" w:sz="4" w:space="0" w:color="auto"/>
              <w:left w:val="single" w:sz="4" w:space="0" w:color="auto"/>
              <w:right w:val="single" w:sz="6" w:space="0" w:color="auto"/>
            </w:tcBorders>
            <w:vAlign w:val="bottom"/>
          </w:tcPr>
          <w:p w14:paraId="308DB582"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58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1" w:type="dxa"/>
            <w:gridSpan w:val="5"/>
            <w:tcBorders>
              <w:top w:val="single" w:sz="4" w:space="0" w:color="auto"/>
              <w:left w:val="single" w:sz="6" w:space="0" w:color="auto"/>
              <w:bottom w:val="single" w:sz="4" w:space="0" w:color="auto"/>
              <w:right w:val="single" w:sz="6" w:space="0" w:color="auto"/>
            </w:tcBorders>
            <w:vAlign w:val="bottom"/>
          </w:tcPr>
          <w:p w14:paraId="308DB584" w14:textId="77777777" w:rsidR="00204AF5" w:rsidRPr="00E77A45" w:rsidRDefault="00204AF5" w:rsidP="00D75220">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2805" w:type="dxa"/>
            <w:tcBorders>
              <w:top w:val="single" w:sz="4" w:space="0" w:color="auto"/>
              <w:left w:val="single" w:sz="6" w:space="0" w:color="auto"/>
            </w:tcBorders>
            <w:vAlign w:val="bottom"/>
          </w:tcPr>
          <w:p w14:paraId="308DB585" w14:textId="1E90E84E" w:rsidR="00204AF5" w:rsidRPr="00E77A45" w:rsidRDefault="00204AF5" w:rsidP="00204AF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Required</w:t>
            </w:r>
          </w:p>
        </w:tc>
        <w:tc>
          <w:tcPr>
            <w:tcW w:w="2340" w:type="dxa"/>
            <w:vMerge w:val="restart"/>
            <w:tcBorders>
              <w:top w:val="single" w:sz="4" w:space="0" w:color="auto"/>
              <w:left w:val="single" w:sz="6" w:space="0" w:color="auto"/>
              <w:right w:val="single" w:sz="4" w:space="0" w:color="auto"/>
            </w:tcBorders>
            <w:vAlign w:val="bottom"/>
          </w:tcPr>
          <w:p w14:paraId="308DB586"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204AF5" w:rsidRPr="009B3A0C" w14:paraId="308DB592" w14:textId="77777777" w:rsidTr="000C4330">
        <w:trPr>
          <w:cantSplit/>
          <w:trHeight w:val="386"/>
        </w:trPr>
        <w:tc>
          <w:tcPr>
            <w:tcW w:w="847" w:type="dxa"/>
            <w:vMerge/>
            <w:tcBorders>
              <w:left w:val="single" w:sz="4" w:space="0" w:color="auto"/>
              <w:right w:val="single" w:sz="4" w:space="0" w:color="auto"/>
            </w:tcBorders>
            <w:vAlign w:val="bottom"/>
          </w:tcPr>
          <w:p w14:paraId="308DB58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8A"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right w:val="single" w:sz="6" w:space="0" w:color="auto"/>
            </w:tcBorders>
            <w:vAlign w:val="bottom"/>
          </w:tcPr>
          <w:p w14:paraId="308DB58B"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8C"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064" w:type="dxa"/>
            <w:vMerge w:val="restart"/>
            <w:tcBorders>
              <w:left w:val="single" w:sz="6" w:space="0" w:color="auto"/>
              <w:right w:val="single" w:sz="6" w:space="0" w:color="auto"/>
            </w:tcBorders>
            <w:vAlign w:val="bottom"/>
          </w:tcPr>
          <w:p w14:paraId="308DB58D"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975" w:type="dxa"/>
            <w:vMerge w:val="restart"/>
            <w:tcBorders>
              <w:left w:val="single" w:sz="6" w:space="0" w:color="auto"/>
              <w:right w:val="single" w:sz="4" w:space="0" w:color="auto"/>
            </w:tcBorders>
            <w:vAlign w:val="bottom"/>
          </w:tcPr>
          <w:p w14:paraId="308DB58E"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8" w:type="dxa"/>
            <w:gridSpan w:val="2"/>
            <w:tcBorders>
              <w:bottom w:val="single" w:sz="4" w:space="0" w:color="auto"/>
              <w:right w:val="single" w:sz="6" w:space="0" w:color="auto"/>
            </w:tcBorders>
            <w:vAlign w:val="bottom"/>
          </w:tcPr>
          <w:p w14:paraId="308DB58F"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2805" w:type="dxa"/>
            <w:vMerge w:val="restart"/>
            <w:tcBorders>
              <w:left w:val="single" w:sz="6" w:space="0" w:color="auto"/>
            </w:tcBorders>
            <w:vAlign w:val="bottom"/>
          </w:tcPr>
          <w:p w14:paraId="308DB590" w14:textId="01EB08E3" w:rsidR="00204AF5" w:rsidRPr="009B3A0C" w:rsidRDefault="00204AF5" w:rsidP="00F34B7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Pr>
                <w:rFonts w:ascii="Calibri" w:hAnsi="Calibri"/>
                <w:sz w:val="18"/>
                <w:szCs w:val="18"/>
              </w:rPr>
              <w:t>Table 150.1-</w:t>
            </w:r>
            <w:r w:rsidRPr="009B3A0C">
              <w:rPr>
                <w:rFonts w:ascii="Calibri" w:hAnsi="Calibri"/>
                <w:sz w:val="18"/>
                <w:szCs w:val="18"/>
              </w:rPr>
              <w:t>A</w:t>
            </w:r>
            <w:r>
              <w:rPr>
                <w:rFonts w:ascii="Calibri" w:hAnsi="Calibri"/>
                <w:sz w:val="18"/>
                <w:szCs w:val="18"/>
              </w:rPr>
              <w:t xml:space="preserve"> or B</w:t>
            </w:r>
          </w:p>
        </w:tc>
        <w:tc>
          <w:tcPr>
            <w:tcW w:w="2340" w:type="dxa"/>
            <w:vMerge/>
            <w:tcBorders>
              <w:left w:val="single" w:sz="6" w:space="0" w:color="auto"/>
              <w:right w:val="single" w:sz="4" w:space="0" w:color="auto"/>
            </w:tcBorders>
            <w:vAlign w:val="bottom"/>
          </w:tcPr>
          <w:p w14:paraId="308DB591"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9E" w14:textId="77777777" w:rsidTr="000C4330">
        <w:trPr>
          <w:cantSplit/>
          <w:trHeight w:val="386"/>
        </w:trPr>
        <w:tc>
          <w:tcPr>
            <w:tcW w:w="847" w:type="dxa"/>
            <w:vMerge/>
            <w:tcBorders>
              <w:left w:val="single" w:sz="4" w:space="0" w:color="auto"/>
              <w:bottom w:val="single" w:sz="4" w:space="0" w:color="auto"/>
              <w:right w:val="single" w:sz="4" w:space="0" w:color="auto"/>
            </w:tcBorders>
            <w:vAlign w:val="bottom"/>
          </w:tcPr>
          <w:p w14:paraId="308DB593"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95"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bottom w:val="single" w:sz="4" w:space="0" w:color="auto"/>
              <w:right w:val="single" w:sz="6" w:space="0" w:color="auto"/>
            </w:tcBorders>
            <w:vAlign w:val="bottom"/>
          </w:tcPr>
          <w:p w14:paraId="308DB596"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7"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5" w:type="dxa"/>
            <w:vMerge/>
            <w:tcBorders>
              <w:left w:val="single" w:sz="6" w:space="0" w:color="auto"/>
              <w:bottom w:val="single" w:sz="4" w:space="0" w:color="auto"/>
              <w:right w:val="single" w:sz="4" w:space="0" w:color="auto"/>
            </w:tcBorders>
            <w:vAlign w:val="bottom"/>
          </w:tcPr>
          <w:p w14:paraId="308DB599"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829" w:type="dxa"/>
            <w:tcBorders>
              <w:bottom w:val="single" w:sz="4" w:space="0" w:color="auto"/>
              <w:right w:val="single" w:sz="6" w:space="0" w:color="auto"/>
            </w:tcBorders>
            <w:vAlign w:val="bottom"/>
          </w:tcPr>
          <w:p w14:paraId="308DB59A"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tcBorders>
              <w:bottom w:val="single" w:sz="4" w:space="0" w:color="auto"/>
              <w:right w:val="single" w:sz="6" w:space="0" w:color="auto"/>
            </w:tcBorders>
            <w:vAlign w:val="bottom"/>
          </w:tcPr>
          <w:p w14:paraId="308DB59B"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2805" w:type="dxa"/>
            <w:vMerge/>
            <w:tcBorders>
              <w:left w:val="single" w:sz="6" w:space="0" w:color="auto"/>
              <w:bottom w:val="single" w:sz="4" w:space="0" w:color="auto"/>
            </w:tcBorders>
            <w:vAlign w:val="bottom"/>
          </w:tcPr>
          <w:p w14:paraId="308DB59C"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340" w:type="dxa"/>
            <w:vMerge/>
            <w:tcBorders>
              <w:left w:val="single" w:sz="6" w:space="0" w:color="auto"/>
              <w:bottom w:val="single" w:sz="4" w:space="0" w:color="auto"/>
              <w:right w:val="single" w:sz="4" w:space="0" w:color="auto"/>
            </w:tcBorders>
            <w:vAlign w:val="bottom"/>
          </w:tcPr>
          <w:p w14:paraId="308DB59D"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AA"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9F"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2036" w:type="dxa"/>
            <w:tcBorders>
              <w:left w:val="single" w:sz="4" w:space="0" w:color="auto"/>
              <w:right w:val="single" w:sz="4" w:space="0" w:color="auto"/>
            </w:tcBorders>
            <w:vAlign w:val="bottom"/>
          </w:tcPr>
          <w:p w14:paraId="308DB5A1" w14:textId="06351A66"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selects from list: </w:t>
            </w:r>
            <w:r w:rsidR="0083331D">
              <w:rPr>
                <w:rFonts w:ascii="Calibri" w:hAnsi="Calibri"/>
                <w:sz w:val="18"/>
                <w:szCs w:val="18"/>
              </w:rPr>
              <w:t>*</w:t>
            </w:r>
            <w:r>
              <w:rPr>
                <w:rFonts w:ascii="Calibri" w:hAnsi="Calibri"/>
                <w:sz w:val="18"/>
                <w:szCs w:val="18"/>
              </w:rPr>
              <w:t xml:space="preserve">SIP OSB, </w:t>
            </w:r>
            <w:r w:rsidR="0083331D">
              <w:rPr>
                <w:rFonts w:ascii="Calibri" w:hAnsi="Calibri"/>
                <w:sz w:val="18"/>
                <w:szCs w:val="18"/>
              </w:rPr>
              <w:t>*</w:t>
            </w:r>
            <w:r>
              <w:rPr>
                <w:rFonts w:ascii="Calibri" w:hAnsi="Calibri"/>
                <w:sz w:val="18"/>
                <w:szCs w:val="18"/>
              </w:rPr>
              <w:t xml:space="preserve">SIP 2x, </w:t>
            </w:r>
            <w:r w:rsidR="0083331D">
              <w:rPr>
                <w:rFonts w:ascii="Calibri" w:hAnsi="Calibri"/>
                <w:sz w:val="18"/>
                <w:szCs w:val="18"/>
              </w:rPr>
              <w:t>*</w:t>
            </w:r>
            <w:r>
              <w:rPr>
                <w:rFonts w:ascii="Calibri" w:hAnsi="Calibri"/>
                <w:sz w:val="18"/>
                <w:szCs w:val="18"/>
              </w:rPr>
              <w:t xml:space="preserve">SIP 4x, </w:t>
            </w:r>
            <w:r w:rsidR="0083331D">
              <w:rPr>
                <w:rFonts w:ascii="Calibri" w:hAnsi="Calibri"/>
                <w:sz w:val="18"/>
                <w:szCs w:val="18"/>
              </w:rPr>
              <w:t>*</w:t>
            </w:r>
            <w:r>
              <w:rPr>
                <w:rFonts w:ascii="Calibri" w:hAnsi="Calibri"/>
                <w:sz w:val="18"/>
                <w:szCs w:val="18"/>
              </w:rPr>
              <w:t>SIP I-Joist</w:t>
            </w:r>
            <w:r w:rsidR="0083331D">
              <w:rPr>
                <w:rFonts w:ascii="Calibri" w:hAnsi="Calibri"/>
                <w:sz w:val="18"/>
                <w:szCs w:val="18"/>
              </w:rPr>
              <w:t>, *Metal Panel Walls, *Log Home Walls, *Straw Bale Walls, *Insulating Concrete Form</w:t>
            </w:r>
            <w:r>
              <w:rPr>
                <w:rFonts w:ascii="Calibri" w:hAnsi="Calibri"/>
                <w:sz w:val="18"/>
                <w:szCs w:val="18"/>
              </w:rPr>
              <w:t>&gt;&gt;</w:t>
            </w:r>
          </w:p>
        </w:tc>
        <w:tc>
          <w:tcPr>
            <w:tcW w:w="976" w:type="dxa"/>
            <w:tcBorders>
              <w:top w:val="single" w:sz="4" w:space="0" w:color="auto"/>
              <w:left w:val="single" w:sz="4" w:space="0" w:color="auto"/>
              <w:bottom w:val="single" w:sz="4" w:space="0" w:color="auto"/>
              <w:right w:val="single" w:sz="6" w:space="0" w:color="auto"/>
            </w:tcBorders>
            <w:vAlign w:val="bottom"/>
          </w:tcPr>
          <w:p w14:paraId="308DB5A2"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3"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4"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975" w:type="dxa"/>
            <w:tcBorders>
              <w:top w:val="single" w:sz="4" w:space="0" w:color="auto"/>
              <w:left w:val="single" w:sz="6" w:space="0" w:color="auto"/>
              <w:bottom w:val="single" w:sz="4" w:space="0" w:color="auto"/>
              <w:right w:val="single" w:sz="4" w:space="0" w:color="auto"/>
            </w:tcBorders>
            <w:vAlign w:val="bottom"/>
          </w:tcPr>
          <w:p w14:paraId="308DB5A5"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29" w:type="dxa"/>
            <w:tcBorders>
              <w:top w:val="single" w:sz="4" w:space="0" w:color="auto"/>
              <w:bottom w:val="single" w:sz="4" w:space="0" w:color="auto"/>
              <w:right w:val="single" w:sz="6" w:space="0" w:color="auto"/>
            </w:tcBorders>
            <w:vAlign w:val="bottom"/>
          </w:tcPr>
          <w:p w14:paraId="308DB5A6"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829" w:type="dxa"/>
            <w:tcBorders>
              <w:top w:val="single" w:sz="4" w:space="0" w:color="auto"/>
              <w:bottom w:val="single" w:sz="4" w:space="0" w:color="auto"/>
              <w:right w:val="single" w:sz="6" w:space="0" w:color="auto"/>
            </w:tcBorders>
            <w:vAlign w:val="bottom"/>
          </w:tcPr>
          <w:p w14:paraId="308DB5A7"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2805" w:type="dxa"/>
            <w:tcBorders>
              <w:top w:val="single" w:sz="4" w:space="0" w:color="auto"/>
              <w:left w:val="single" w:sz="6" w:space="0" w:color="auto"/>
              <w:bottom w:val="single" w:sz="4" w:space="0" w:color="auto"/>
            </w:tcBorders>
            <w:vAlign w:val="bottom"/>
          </w:tcPr>
          <w:p w14:paraId="308DB5A8" w14:textId="30C0AACE" w:rsidR="00204AF5" w:rsidRPr="00B52E13" w:rsidRDefault="00204AF5" w:rsidP="004E6B12">
            <w:pPr>
              <w:keepNext/>
              <w:tabs>
                <w:tab w:val="left" w:pos="540"/>
                <w:tab w:val="left" w:pos="900"/>
                <w:tab w:val="left" w:pos="3420"/>
              </w:tabs>
              <w:jc w:val="center"/>
              <w:rPr>
                <w:rFonts w:ascii="Calibri" w:hAnsi="Calibri"/>
                <w:sz w:val="18"/>
                <w:szCs w:val="18"/>
              </w:rPr>
            </w:pPr>
            <w:r w:rsidRPr="009629A9">
              <w:rPr>
                <w:rFonts w:asciiTheme="minorHAnsi" w:hAnsiTheme="minorHAnsi"/>
                <w:sz w:val="18"/>
                <w:szCs w:val="18"/>
              </w:rPr>
              <w:t xml:space="preserve">&lt;&lt; if A11 = </w:t>
            </w:r>
            <w:r w:rsidR="004E6B12" w:rsidRPr="009629A9">
              <w:rPr>
                <w:rFonts w:asciiTheme="minorHAnsi" w:hAnsiTheme="minorHAnsi"/>
                <w:sz w:val="18"/>
                <w:szCs w:val="18"/>
              </w:rPr>
              <w:t>Single Family</w:t>
            </w:r>
            <w:r w:rsidRPr="009629A9">
              <w:rPr>
                <w:rFonts w:asciiTheme="minorHAnsi" w:hAnsiTheme="minorHAnsi"/>
                <w:sz w:val="18"/>
                <w:szCs w:val="18"/>
              </w:rPr>
              <w:t xml:space="preserve"> and A09 = 1-5 or 8-16, then value = 0.048</w:t>
            </w:r>
            <w:r w:rsidR="003C680B">
              <w:rPr>
                <w:rFonts w:asciiTheme="minorHAnsi" w:hAnsiTheme="minorHAnsi"/>
                <w:sz w:val="18"/>
                <w:szCs w:val="18"/>
              </w:rPr>
              <w:t>,</w:t>
            </w:r>
            <w:r w:rsidR="001105EE" w:rsidRPr="009629A9">
              <w:rPr>
                <w:rFonts w:asciiTheme="minorHAnsi" w:hAnsiTheme="minorHAnsi"/>
                <w:sz w:val="18"/>
                <w:szCs w:val="18"/>
              </w:rPr>
              <w:t xml:space="preserve"> else 0.051</w:t>
            </w:r>
            <w:r w:rsidRPr="009629A9">
              <w:rPr>
                <w:rFonts w:asciiTheme="minorHAnsi" w:hAnsiTheme="minorHAnsi"/>
                <w:sz w:val="18"/>
                <w:szCs w:val="18"/>
              </w:rPr>
              <w:t xml:space="preserve">; </w:t>
            </w:r>
            <w:r w:rsidR="003C680B">
              <w:rPr>
                <w:rFonts w:asciiTheme="minorHAnsi" w:hAnsiTheme="minorHAnsi"/>
                <w:sz w:val="18"/>
                <w:szCs w:val="18"/>
              </w:rPr>
              <w:t>else</w:t>
            </w:r>
            <w:r w:rsidRPr="009629A9">
              <w:rPr>
                <w:rFonts w:asciiTheme="minorHAnsi" w:hAnsiTheme="minorHAnsi"/>
                <w:sz w:val="18"/>
                <w:szCs w:val="18"/>
              </w:rPr>
              <w:t xml:space="preserve">if A11 = </w:t>
            </w:r>
            <w:r w:rsidR="004E6B12" w:rsidRPr="009629A9">
              <w:rPr>
                <w:rFonts w:asciiTheme="minorHAnsi" w:hAnsiTheme="minorHAnsi"/>
                <w:sz w:val="18"/>
                <w:szCs w:val="18"/>
              </w:rPr>
              <w:t>Multifamily</w:t>
            </w:r>
            <w:r w:rsidR="0077354B">
              <w:rPr>
                <w:rFonts w:asciiTheme="minorHAnsi" w:hAnsiTheme="minorHAnsi"/>
                <w:sz w:val="18"/>
                <w:szCs w:val="18"/>
              </w:rPr>
              <w:t xml:space="preserve"> or Multifamily with central water heating</w:t>
            </w:r>
            <w:r w:rsidRPr="009629A9">
              <w:rPr>
                <w:rFonts w:asciiTheme="minorHAnsi" w:hAnsiTheme="minorHAnsi"/>
                <w:sz w:val="18"/>
                <w:szCs w:val="18"/>
              </w:rPr>
              <w:t>, A09 = 1-5 or 8-16, then value = 0.051</w:t>
            </w:r>
            <w:r w:rsidR="003C680B">
              <w:rPr>
                <w:rFonts w:asciiTheme="minorHAnsi" w:hAnsiTheme="minorHAnsi"/>
                <w:sz w:val="18"/>
                <w:szCs w:val="18"/>
              </w:rPr>
              <w:t>,</w:t>
            </w:r>
            <w:r w:rsidR="001105EE" w:rsidRPr="009629A9">
              <w:rPr>
                <w:rFonts w:asciiTheme="minorHAnsi" w:hAnsiTheme="minorHAnsi"/>
                <w:sz w:val="18"/>
                <w:szCs w:val="18"/>
              </w:rPr>
              <w:t xml:space="preserve"> else 0</w:t>
            </w:r>
            <w:r w:rsidR="003C680B">
              <w:rPr>
                <w:rFonts w:asciiTheme="minorHAnsi" w:hAnsiTheme="minorHAnsi"/>
                <w:sz w:val="18"/>
                <w:szCs w:val="18"/>
              </w:rPr>
              <w:t>.</w:t>
            </w:r>
            <w:r w:rsidR="001105EE" w:rsidRPr="009629A9">
              <w:rPr>
                <w:rFonts w:asciiTheme="minorHAnsi" w:hAnsiTheme="minorHAnsi"/>
                <w:sz w:val="18"/>
                <w:szCs w:val="18"/>
              </w:rPr>
              <w:t>065</w:t>
            </w:r>
            <w:r w:rsidRPr="009629A9">
              <w:rPr>
                <w:rFonts w:asciiTheme="minorHAnsi" w:hAnsiTheme="minorHAnsi"/>
                <w:sz w:val="18"/>
                <w:szCs w:val="18"/>
              </w:rPr>
              <w:t>&gt;&gt;</w:t>
            </w:r>
          </w:p>
        </w:tc>
        <w:tc>
          <w:tcPr>
            <w:tcW w:w="2340" w:type="dxa"/>
            <w:tcBorders>
              <w:top w:val="single" w:sz="4" w:space="0" w:color="auto"/>
              <w:left w:val="single" w:sz="6" w:space="0" w:color="auto"/>
              <w:bottom w:val="single" w:sz="4" w:space="0" w:color="auto"/>
              <w:right w:val="single" w:sz="4" w:space="0" w:color="auto"/>
            </w:tcBorders>
            <w:vAlign w:val="bottom"/>
          </w:tcPr>
          <w:p w14:paraId="308DB5A9"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204AF5" w:rsidRPr="009B3A0C" w14:paraId="308DB5B6"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AB"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036" w:type="dxa"/>
            <w:tcBorders>
              <w:left w:val="single" w:sz="4" w:space="0" w:color="auto"/>
              <w:bottom w:val="single" w:sz="4" w:space="0" w:color="auto"/>
              <w:right w:val="single" w:sz="4" w:space="0" w:color="auto"/>
            </w:tcBorders>
            <w:vAlign w:val="bottom"/>
          </w:tcPr>
          <w:p w14:paraId="308DB5AD"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4" w:space="0" w:color="auto"/>
              <w:bottom w:val="single" w:sz="4" w:space="0" w:color="auto"/>
              <w:right w:val="single" w:sz="6" w:space="0" w:color="auto"/>
            </w:tcBorders>
            <w:vAlign w:val="bottom"/>
          </w:tcPr>
          <w:p w14:paraId="308DB5AE"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AF"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vAlign w:val="bottom"/>
          </w:tcPr>
          <w:p w14:paraId="308DB5B0"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5" w:type="dxa"/>
            <w:tcBorders>
              <w:top w:val="single" w:sz="4" w:space="0" w:color="auto"/>
              <w:left w:val="single" w:sz="6" w:space="0" w:color="auto"/>
              <w:bottom w:val="single" w:sz="4" w:space="0" w:color="auto"/>
              <w:right w:val="single" w:sz="4" w:space="0" w:color="auto"/>
            </w:tcBorders>
            <w:vAlign w:val="bottom"/>
          </w:tcPr>
          <w:p w14:paraId="308DB5B1"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2"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3"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805" w:type="dxa"/>
            <w:tcBorders>
              <w:top w:val="single" w:sz="4" w:space="0" w:color="auto"/>
              <w:left w:val="single" w:sz="6" w:space="0" w:color="auto"/>
              <w:bottom w:val="single" w:sz="4" w:space="0" w:color="auto"/>
            </w:tcBorders>
            <w:vAlign w:val="bottom"/>
          </w:tcPr>
          <w:p w14:paraId="308DB5B4"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340" w:type="dxa"/>
            <w:tcBorders>
              <w:top w:val="single" w:sz="4" w:space="0" w:color="auto"/>
              <w:left w:val="single" w:sz="6" w:space="0" w:color="auto"/>
              <w:bottom w:val="single" w:sz="4" w:space="0" w:color="auto"/>
              <w:right w:val="single" w:sz="4" w:space="0" w:color="auto"/>
            </w:tcBorders>
          </w:tcPr>
          <w:p w14:paraId="308DB5B5"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r>
    </w:tbl>
    <w:p w14:paraId="308DB5B7" w14:textId="77777777" w:rsidR="0031551A" w:rsidRPr="004358FA" w:rsidRDefault="0031551A" w:rsidP="0031551A">
      <w:pPr>
        <w:rPr>
          <w:rFonts w:ascii="Calibri" w:hAnsi="Calibri"/>
          <w:sz w:val="20"/>
        </w:rPr>
      </w:pPr>
    </w:p>
    <w:tbl>
      <w:tblPr>
        <w:tblStyle w:val="TableGrid"/>
        <w:tblW w:w="0" w:type="auto"/>
        <w:tblLayout w:type="fixed"/>
        <w:tblLook w:val="04A0" w:firstRow="1" w:lastRow="0" w:firstColumn="1" w:lastColumn="0" w:noHBand="0" w:noVBand="1"/>
      </w:tblPr>
      <w:tblGrid>
        <w:gridCol w:w="1057"/>
        <w:gridCol w:w="789"/>
        <w:gridCol w:w="899"/>
        <w:gridCol w:w="990"/>
        <w:gridCol w:w="701"/>
        <w:gridCol w:w="677"/>
        <w:gridCol w:w="869"/>
        <w:gridCol w:w="967"/>
        <w:gridCol w:w="869"/>
        <w:gridCol w:w="958"/>
        <w:gridCol w:w="684"/>
        <w:gridCol w:w="774"/>
        <w:gridCol w:w="6"/>
        <w:gridCol w:w="864"/>
        <w:gridCol w:w="967"/>
        <w:gridCol w:w="869"/>
        <w:gridCol w:w="1365"/>
      </w:tblGrid>
      <w:tr w:rsidR="003A1424" w:rsidRPr="00332AB6" w14:paraId="6ECCB957" w14:textId="77777777" w:rsidTr="007C6199">
        <w:trPr>
          <w:trHeight w:val="248"/>
        </w:trPr>
        <w:tc>
          <w:tcPr>
            <w:tcW w:w="14305" w:type="dxa"/>
            <w:gridSpan w:val="17"/>
          </w:tcPr>
          <w:p w14:paraId="05D245CF" w14:textId="77777777" w:rsidR="003A1424" w:rsidRPr="003A1424" w:rsidRDefault="003A1424" w:rsidP="007F7049">
            <w:pPr>
              <w:rPr>
                <w:rFonts w:asciiTheme="minorHAnsi" w:hAnsiTheme="minorHAnsi"/>
                <w:sz w:val="18"/>
                <w:szCs w:val="18"/>
              </w:rPr>
            </w:pPr>
            <w:r w:rsidRPr="007C6199">
              <w:rPr>
                <w:rFonts w:asciiTheme="minorHAnsi" w:hAnsiTheme="minorHAnsi"/>
                <w:b/>
                <w:sz w:val="20"/>
                <w:szCs w:val="18"/>
              </w:rPr>
              <w:t xml:space="preserve">D. Opaque Surface Details – Mass Walls </w:t>
            </w:r>
            <w:r w:rsidRPr="007C6199">
              <w:rPr>
                <w:rFonts w:asciiTheme="minorHAnsi" w:hAnsiTheme="minorHAnsi"/>
                <w:sz w:val="20"/>
                <w:szCs w:val="18"/>
              </w:rPr>
              <w:t>(150.1(c)1Bii)</w:t>
            </w:r>
          </w:p>
        </w:tc>
      </w:tr>
      <w:tr w:rsidR="003A1424" w:rsidRPr="00332AB6" w14:paraId="2F7BA715" w14:textId="77777777" w:rsidTr="007C6199">
        <w:trPr>
          <w:trHeight w:val="218"/>
        </w:trPr>
        <w:tc>
          <w:tcPr>
            <w:tcW w:w="1057" w:type="dxa"/>
            <w:vAlign w:val="bottom"/>
          </w:tcPr>
          <w:p w14:paraId="3EEF1FB7"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01</w:t>
            </w:r>
          </w:p>
        </w:tc>
        <w:tc>
          <w:tcPr>
            <w:tcW w:w="789" w:type="dxa"/>
            <w:vAlign w:val="bottom"/>
          </w:tcPr>
          <w:p w14:paraId="76A0728A"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02</w:t>
            </w:r>
          </w:p>
        </w:tc>
        <w:tc>
          <w:tcPr>
            <w:tcW w:w="899" w:type="dxa"/>
            <w:vAlign w:val="bottom"/>
          </w:tcPr>
          <w:p w14:paraId="045707C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03</w:t>
            </w:r>
          </w:p>
        </w:tc>
        <w:tc>
          <w:tcPr>
            <w:tcW w:w="990" w:type="dxa"/>
            <w:vAlign w:val="bottom"/>
          </w:tcPr>
          <w:p w14:paraId="19D229A6"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04</w:t>
            </w:r>
          </w:p>
        </w:tc>
        <w:tc>
          <w:tcPr>
            <w:tcW w:w="701" w:type="dxa"/>
            <w:vAlign w:val="bottom"/>
          </w:tcPr>
          <w:p w14:paraId="2E947C4E"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05</w:t>
            </w:r>
          </w:p>
        </w:tc>
        <w:tc>
          <w:tcPr>
            <w:tcW w:w="677" w:type="dxa"/>
            <w:vAlign w:val="bottom"/>
          </w:tcPr>
          <w:p w14:paraId="11717C41"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06</w:t>
            </w:r>
          </w:p>
        </w:tc>
        <w:tc>
          <w:tcPr>
            <w:tcW w:w="869" w:type="dxa"/>
            <w:vAlign w:val="bottom"/>
          </w:tcPr>
          <w:p w14:paraId="49B87AC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07</w:t>
            </w:r>
          </w:p>
        </w:tc>
        <w:tc>
          <w:tcPr>
            <w:tcW w:w="967" w:type="dxa"/>
            <w:vAlign w:val="bottom"/>
          </w:tcPr>
          <w:p w14:paraId="454A9109"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08</w:t>
            </w:r>
          </w:p>
        </w:tc>
        <w:tc>
          <w:tcPr>
            <w:tcW w:w="869" w:type="dxa"/>
            <w:vAlign w:val="bottom"/>
          </w:tcPr>
          <w:p w14:paraId="58AAEC52"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09</w:t>
            </w:r>
          </w:p>
        </w:tc>
        <w:tc>
          <w:tcPr>
            <w:tcW w:w="958" w:type="dxa"/>
            <w:vAlign w:val="bottom"/>
          </w:tcPr>
          <w:p w14:paraId="3038EEC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10</w:t>
            </w:r>
          </w:p>
        </w:tc>
        <w:tc>
          <w:tcPr>
            <w:tcW w:w="684" w:type="dxa"/>
          </w:tcPr>
          <w:p w14:paraId="132C9B0A"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11</w:t>
            </w:r>
          </w:p>
        </w:tc>
        <w:tc>
          <w:tcPr>
            <w:tcW w:w="774" w:type="dxa"/>
          </w:tcPr>
          <w:p w14:paraId="31448D33"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12</w:t>
            </w:r>
          </w:p>
        </w:tc>
        <w:tc>
          <w:tcPr>
            <w:tcW w:w="870" w:type="dxa"/>
            <w:gridSpan w:val="2"/>
            <w:vAlign w:val="bottom"/>
          </w:tcPr>
          <w:p w14:paraId="2DE9AAB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13</w:t>
            </w:r>
          </w:p>
        </w:tc>
        <w:tc>
          <w:tcPr>
            <w:tcW w:w="967" w:type="dxa"/>
            <w:vAlign w:val="bottom"/>
          </w:tcPr>
          <w:p w14:paraId="784698AC"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14</w:t>
            </w:r>
          </w:p>
        </w:tc>
        <w:tc>
          <w:tcPr>
            <w:tcW w:w="869" w:type="dxa"/>
            <w:vAlign w:val="bottom"/>
          </w:tcPr>
          <w:p w14:paraId="475C042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15</w:t>
            </w:r>
          </w:p>
        </w:tc>
        <w:tc>
          <w:tcPr>
            <w:tcW w:w="1365" w:type="dxa"/>
            <w:vAlign w:val="bottom"/>
          </w:tcPr>
          <w:p w14:paraId="30184E2B"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16</w:t>
            </w:r>
          </w:p>
        </w:tc>
      </w:tr>
      <w:tr w:rsidR="003A1424" w:rsidRPr="00AD2F3D" w14:paraId="078F912E" w14:textId="77777777" w:rsidTr="007C6199">
        <w:trPr>
          <w:trHeight w:val="234"/>
        </w:trPr>
        <w:tc>
          <w:tcPr>
            <w:tcW w:w="1057" w:type="dxa"/>
            <w:vMerge w:val="restart"/>
            <w:vAlign w:val="bottom"/>
          </w:tcPr>
          <w:p w14:paraId="35C593D7"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Tag/ID</w:t>
            </w:r>
          </w:p>
        </w:tc>
        <w:tc>
          <w:tcPr>
            <w:tcW w:w="789" w:type="dxa"/>
            <w:vMerge w:val="restart"/>
            <w:vAlign w:val="bottom"/>
          </w:tcPr>
          <w:p w14:paraId="77C57652" w14:textId="11137C29" w:rsidR="003A1424" w:rsidRPr="007C6199" w:rsidRDefault="00CD300E" w:rsidP="007F7049">
            <w:pPr>
              <w:jc w:val="center"/>
              <w:rPr>
                <w:rFonts w:asciiTheme="minorHAnsi" w:hAnsiTheme="minorHAnsi"/>
                <w:sz w:val="18"/>
                <w:szCs w:val="18"/>
              </w:rPr>
            </w:pPr>
            <w:r>
              <w:rPr>
                <w:rFonts w:asciiTheme="minorHAnsi" w:hAnsiTheme="minorHAnsi"/>
                <w:sz w:val="18"/>
                <w:szCs w:val="18"/>
              </w:rPr>
              <w:t>Above or Below Grade?</w:t>
            </w:r>
          </w:p>
        </w:tc>
        <w:tc>
          <w:tcPr>
            <w:tcW w:w="8394" w:type="dxa"/>
            <w:gridSpan w:val="11"/>
            <w:vAlign w:val="bottom"/>
          </w:tcPr>
          <w:p w14:paraId="6D59121C" w14:textId="77777777" w:rsidR="003A1424" w:rsidRPr="007C6199" w:rsidRDefault="003A1424" w:rsidP="007F7049">
            <w:pPr>
              <w:jc w:val="center"/>
              <w:rPr>
                <w:rFonts w:asciiTheme="minorHAnsi" w:hAnsiTheme="minorHAnsi"/>
                <w:b/>
                <w:sz w:val="18"/>
                <w:szCs w:val="18"/>
              </w:rPr>
            </w:pPr>
            <w:r w:rsidRPr="007C6199">
              <w:rPr>
                <w:rFonts w:asciiTheme="minorHAnsi" w:hAnsiTheme="minorHAnsi"/>
                <w:b/>
                <w:sz w:val="18"/>
                <w:szCs w:val="18"/>
              </w:rPr>
              <w:t>Proposed</w:t>
            </w:r>
          </w:p>
        </w:tc>
        <w:tc>
          <w:tcPr>
            <w:tcW w:w="4065" w:type="dxa"/>
            <w:gridSpan w:val="4"/>
            <w:vAlign w:val="bottom"/>
          </w:tcPr>
          <w:p w14:paraId="0D18B2C9" w14:textId="77777777" w:rsidR="003A1424" w:rsidRPr="007C6199" w:rsidRDefault="003A1424" w:rsidP="007F7049">
            <w:pPr>
              <w:jc w:val="center"/>
              <w:rPr>
                <w:rFonts w:asciiTheme="minorHAnsi" w:hAnsiTheme="minorHAnsi"/>
                <w:b/>
                <w:sz w:val="18"/>
                <w:szCs w:val="18"/>
              </w:rPr>
            </w:pPr>
            <w:r w:rsidRPr="007C6199">
              <w:rPr>
                <w:rFonts w:asciiTheme="minorHAnsi" w:hAnsiTheme="minorHAnsi"/>
                <w:b/>
                <w:sz w:val="18"/>
                <w:szCs w:val="18"/>
              </w:rPr>
              <w:t>Required</w:t>
            </w:r>
          </w:p>
        </w:tc>
      </w:tr>
      <w:tr w:rsidR="003A1424" w:rsidRPr="00332AB6" w14:paraId="0EDBFA47" w14:textId="77777777" w:rsidTr="007C6199">
        <w:trPr>
          <w:trHeight w:val="343"/>
        </w:trPr>
        <w:tc>
          <w:tcPr>
            <w:tcW w:w="1057" w:type="dxa"/>
            <w:vMerge/>
            <w:vAlign w:val="bottom"/>
          </w:tcPr>
          <w:p w14:paraId="29C1421E" w14:textId="77777777" w:rsidR="003A1424" w:rsidRPr="003A1424" w:rsidRDefault="003A1424" w:rsidP="007F7049">
            <w:pPr>
              <w:jc w:val="center"/>
              <w:rPr>
                <w:rFonts w:asciiTheme="minorHAnsi" w:hAnsiTheme="minorHAnsi"/>
                <w:sz w:val="18"/>
                <w:szCs w:val="18"/>
              </w:rPr>
            </w:pPr>
          </w:p>
        </w:tc>
        <w:tc>
          <w:tcPr>
            <w:tcW w:w="789" w:type="dxa"/>
            <w:vMerge/>
            <w:vAlign w:val="bottom"/>
          </w:tcPr>
          <w:p w14:paraId="76123969" w14:textId="77777777" w:rsidR="003A1424" w:rsidRPr="003A1424" w:rsidRDefault="003A1424" w:rsidP="007F7049">
            <w:pPr>
              <w:jc w:val="center"/>
              <w:rPr>
                <w:rFonts w:asciiTheme="minorHAnsi" w:hAnsiTheme="minorHAnsi"/>
                <w:sz w:val="18"/>
                <w:szCs w:val="18"/>
              </w:rPr>
            </w:pPr>
          </w:p>
        </w:tc>
        <w:tc>
          <w:tcPr>
            <w:tcW w:w="899" w:type="dxa"/>
            <w:vMerge w:val="restart"/>
            <w:vAlign w:val="bottom"/>
          </w:tcPr>
          <w:p w14:paraId="34315A0C"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Mass Type</w:t>
            </w:r>
          </w:p>
        </w:tc>
        <w:tc>
          <w:tcPr>
            <w:tcW w:w="990" w:type="dxa"/>
            <w:vMerge w:val="restart"/>
            <w:vAlign w:val="bottom"/>
          </w:tcPr>
          <w:p w14:paraId="64583D39"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Mass Thickness (inches)</w:t>
            </w:r>
          </w:p>
        </w:tc>
        <w:tc>
          <w:tcPr>
            <w:tcW w:w="1378" w:type="dxa"/>
            <w:gridSpan w:val="2"/>
            <w:vAlign w:val="bottom"/>
          </w:tcPr>
          <w:p w14:paraId="28319CC2"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Appendix JA4 Reference</w:t>
            </w:r>
          </w:p>
        </w:tc>
        <w:tc>
          <w:tcPr>
            <w:tcW w:w="1836" w:type="dxa"/>
            <w:gridSpan w:val="2"/>
            <w:vAlign w:val="bottom"/>
          </w:tcPr>
          <w:p w14:paraId="12578B4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Exterior Insulation</w:t>
            </w:r>
          </w:p>
        </w:tc>
        <w:tc>
          <w:tcPr>
            <w:tcW w:w="1827" w:type="dxa"/>
            <w:gridSpan w:val="2"/>
            <w:vAlign w:val="bottom"/>
          </w:tcPr>
          <w:p w14:paraId="4387039A"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Interior Insulation</w:t>
            </w:r>
          </w:p>
        </w:tc>
        <w:tc>
          <w:tcPr>
            <w:tcW w:w="1458" w:type="dxa"/>
            <w:gridSpan w:val="2"/>
          </w:tcPr>
          <w:p w14:paraId="2DA1F87F"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Appendix JA4 Reference</w:t>
            </w:r>
          </w:p>
        </w:tc>
        <w:tc>
          <w:tcPr>
            <w:tcW w:w="1837" w:type="dxa"/>
            <w:gridSpan w:val="3"/>
            <w:vAlign w:val="bottom"/>
          </w:tcPr>
          <w:p w14:paraId="39C6F9E7"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Exterior Insulation</w:t>
            </w:r>
          </w:p>
        </w:tc>
        <w:tc>
          <w:tcPr>
            <w:tcW w:w="2234" w:type="dxa"/>
            <w:gridSpan w:val="2"/>
            <w:vAlign w:val="bottom"/>
          </w:tcPr>
          <w:p w14:paraId="216DDDA0"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Interior Insulation</w:t>
            </w:r>
          </w:p>
        </w:tc>
      </w:tr>
      <w:tr w:rsidR="003A1424" w14:paraId="3A08C0AE" w14:textId="77777777" w:rsidTr="007C6199">
        <w:trPr>
          <w:trHeight w:val="343"/>
        </w:trPr>
        <w:tc>
          <w:tcPr>
            <w:tcW w:w="1057" w:type="dxa"/>
            <w:vMerge/>
            <w:vAlign w:val="bottom"/>
          </w:tcPr>
          <w:p w14:paraId="281D1D48" w14:textId="77777777" w:rsidR="003A1424" w:rsidRPr="007C6199" w:rsidRDefault="003A1424" w:rsidP="007F7049">
            <w:pPr>
              <w:jc w:val="center"/>
              <w:rPr>
                <w:rFonts w:asciiTheme="minorHAnsi" w:hAnsiTheme="minorHAnsi"/>
                <w:sz w:val="18"/>
                <w:szCs w:val="18"/>
              </w:rPr>
            </w:pPr>
          </w:p>
        </w:tc>
        <w:tc>
          <w:tcPr>
            <w:tcW w:w="789" w:type="dxa"/>
            <w:vMerge/>
            <w:vAlign w:val="bottom"/>
          </w:tcPr>
          <w:p w14:paraId="7FF9226D" w14:textId="77777777" w:rsidR="003A1424" w:rsidRPr="007C6199" w:rsidRDefault="003A1424" w:rsidP="007F7049">
            <w:pPr>
              <w:jc w:val="center"/>
              <w:rPr>
                <w:rFonts w:asciiTheme="minorHAnsi" w:hAnsiTheme="minorHAnsi"/>
                <w:sz w:val="18"/>
                <w:szCs w:val="18"/>
              </w:rPr>
            </w:pPr>
          </w:p>
        </w:tc>
        <w:tc>
          <w:tcPr>
            <w:tcW w:w="899" w:type="dxa"/>
            <w:vMerge/>
            <w:vAlign w:val="bottom"/>
          </w:tcPr>
          <w:p w14:paraId="13AAB68C" w14:textId="77777777" w:rsidR="003A1424" w:rsidRPr="007C6199" w:rsidRDefault="003A1424" w:rsidP="007F7049">
            <w:pPr>
              <w:jc w:val="center"/>
              <w:rPr>
                <w:rFonts w:asciiTheme="minorHAnsi" w:hAnsiTheme="minorHAnsi"/>
                <w:sz w:val="18"/>
                <w:szCs w:val="18"/>
              </w:rPr>
            </w:pPr>
          </w:p>
        </w:tc>
        <w:tc>
          <w:tcPr>
            <w:tcW w:w="990" w:type="dxa"/>
            <w:vMerge/>
            <w:vAlign w:val="bottom"/>
          </w:tcPr>
          <w:p w14:paraId="1729D195" w14:textId="77777777" w:rsidR="003A1424" w:rsidRPr="007C6199" w:rsidRDefault="003A1424" w:rsidP="007F7049">
            <w:pPr>
              <w:jc w:val="center"/>
              <w:rPr>
                <w:rFonts w:asciiTheme="minorHAnsi" w:hAnsiTheme="minorHAnsi"/>
                <w:sz w:val="18"/>
                <w:szCs w:val="18"/>
              </w:rPr>
            </w:pPr>
          </w:p>
        </w:tc>
        <w:tc>
          <w:tcPr>
            <w:tcW w:w="701" w:type="dxa"/>
            <w:vAlign w:val="bottom"/>
          </w:tcPr>
          <w:p w14:paraId="3A5A07DD"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Table</w:t>
            </w:r>
          </w:p>
        </w:tc>
        <w:tc>
          <w:tcPr>
            <w:tcW w:w="677" w:type="dxa"/>
            <w:vAlign w:val="bottom"/>
          </w:tcPr>
          <w:p w14:paraId="2AEC6EBF"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Cell</w:t>
            </w:r>
          </w:p>
        </w:tc>
        <w:tc>
          <w:tcPr>
            <w:tcW w:w="869" w:type="dxa"/>
            <w:vAlign w:val="bottom"/>
          </w:tcPr>
          <w:p w14:paraId="4B615779"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67" w:type="dxa"/>
            <w:vAlign w:val="bottom"/>
          </w:tcPr>
          <w:p w14:paraId="70659EBC"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869" w:type="dxa"/>
            <w:vAlign w:val="bottom"/>
          </w:tcPr>
          <w:p w14:paraId="05879414"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58" w:type="dxa"/>
            <w:vAlign w:val="bottom"/>
          </w:tcPr>
          <w:p w14:paraId="3D486775"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684" w:type="dxa"/>
            <w:vAlign w:val="bottom"/>
          </w:tcPr>
          <w:p w14:paraId="1DB5C315"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Table</w:t>
            </w:r>
          </w:p>
        </w:tc>
        <w:tc>
          <w:tcPr>
            <w:tcW w:w="774" w:type="dxa"/>
            <w:vAlign w:val="bottom"/>
          </w:tcPr>
          <w:p w14:paraId="6109AC5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Cell</w:t>
            </w:r>
          </w:p>
        </w:tc>
        <w:tc>
          <w:tcPr>
            <w:tcW w:w="870" w:type="dxa"/>
            <w:gridSpan w:val="2"/>
            <w:vAlign w:val="bottom"/>
          </w:tcPr>
          <w:p w14:paraId="4B2613F2"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67" w:type="dxa"/>
            <w:vAlign w:val="bottom"/>
          </w:tcPr>
          <w:p w14:paraId="0ED8128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869" w:type="dxa"/>
            <w:vAlign w:val="bottom"/>
          </w:tcPr>
          <w:p w14:paraId="124C19FE"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1365" w:type="dxa"/>
            <w:vAlign w:val="bottom"/>
          </w:tcPr>
          <w:p w14:paraId="0C8DE14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r>
      <w:tr w:rsidR="003A1424" w:rsidRPr="00F93E5B" w14:paraId="62761444" w14:textId="77777777" w:rsidTr="007C6199">
        <w:trPr>
          <w:trHeight w:val="5478"/>
        </w:trPr>
        <w:tc>
          <w:tcPr>
            <w:tcW w:w="1057" w:type="dxa"/>
          </w:tcPr>
          <w:p w14:paraId="7CD4A328"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lastRenderedPageBreak/>
              <w:t>&lt;&lt;User input: ObjectNamePermissive&gt;&gt;</w:t>
            </w:r>
          </w:p>
        </w:tc>
        <w:tc>
          <w:tcPr>
            <w:tcW w:w="789" w:type="dxa"/>
          </w:tcPr>
          <w:p w14:paraId="7D380E71" w14:textId="77777777" w:rsidR="00FC4BE1" w:rsidRDefault="003A1424">
            <w:pPr>
              <w:rPr>
                <w:rFonts w:asciiTheme="minorHAnsi" w:hAnsiTheme="minorHAnsi"/>
                <w:sz w:val="18"/>
                <w:szCs w:val="18"/>
              </w:rPr>
            </w:pPr>
            <w:r w:rsidRPr="007C6199">
              <w:rPr>
                <w:rFonts w:asciiTheme="minorHAnsi" w:hAnsiTheme="minorHAnsi"/>
                <w:sz w:val="18"/>
                <w:szCs w:val="18"/>
              </w:rPr>
              <w:t xml:space="preserve">&lt;&lt;User select from list: </w:t>
            </w:r>
          </w:p>
          <w:p w14:paraId="2F745985" w14:textId="77777777" w:rsidR="00FC4BE1" w:rsidRDefault="00FC4BE1">
            <w:pPr>
              <w:rPr>
                <w:rFonts w:asciiTheme="minorHAnsi" w:hAnsiTheme="minorHAnsi"/>
                <w:sz w:val="18"/>
                <w:szCs w:val="18"/>
              </w:rPr>
            </w:pPr>
            <w:r>
              <w:rPr>
                <w:rFonts w:asciiTheme="minorHAnsi" w:hAnsiTheme="minorHAnsi"/>
                <w:sz w:val="18"/>
                <w:szCs w:val="18"/>
              </w:rPr>
              <w:t xml:space="preserve">*Above Grade, or </w:t>
            </w:r>
          </w:p>
          <w:p w14:paraId="04842E78" w14:textId="0FB97BE7" w:rsidR="003A1424" w:rsidRPr="007C6199" w:rsidRDefault="00FC4BE1">
            <w:pPr>
              <w:rPr>
                <w:rFonts w:asciiTheme="minorHAnsi" w:hAnsiTheme="minorHAnsi"/>
                <w:sz w:val="18"/>
                <w:szCs w:val="18"/>
              </w:rPr>
            </w:pPr>
            <w:r>
              <w:rPr>
                <w:rFonts w:asciiTheme="minorHAnsi" w:hAnsiTheme="minorHAnsi"/>
                <w:sz w:val="18"/>
                <w:szCs w:val="18"/>
              </w:rPr>
              <w:t>*Below Grade</w:t>
            </w:r>
            <w:r w:rsidR="003A1424" w:rsidRPr="007C6199">
              <w:rPr>
                <w:rFonts w:asciiTheme="minorHAnsi" w:hAnsiTheme="minorHAnsi"/>
                <w:sz w:val="18"/>
                <w:szCs w:val="18"/>
              </w:rPr>
              <w:t>&gt;&gt;</w:t>
            </w:r>
          </w:p>
        </w:tc>
        <w:tc>
          <w:tcPr>
            <w:tcW w:w="899" w:type="dxa"/>
          </w:tcPr>
          <w:p w14:paraId="5DF76BA9"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selects from list:</w:t>
            </w:r>
          </w:p>
          <w:p w14:paraId="77EA29D4" w14:textId="1A703A29" w:rsidR="003A1424" w:rsidRPr="007C6199" w:rsidRDefault="003A1424" w:rsidP="00E243CF">
            <w:pPr>
              <w:rPr>
                <w:rFonts w:asciiTheme="minorHAnsi" w:hAnsiTheme="minorHAnsi"/>
                <w:sz w:val="18"/>
                <w:szCs w:val="18"/>
              </w:rPr>
            </w:pPr>
            <w:r w:rsidRPr="007C6199">
              <w:rPr>
                <w:rFonts w:asciiTheme="minorHAnsi" w:hAnsiTheme="minorHAnsi"/>
                <w:sz w:val="18"/>
                <w:szCs w:val="18"/>
              </w:rPr>
              <w:t>*Clay Brick, *Clay Hollow Unit, *CMU Light Weight, *CMU Medium Weight</w:t>
            </w:r>
            <w:r w:rsidR="00E243CF" w:rsidRPr="00E243CF">
              <w:rPr>
                <w:rFonts w:asciiTheme="minorHAnsi" w:hAnsiTheme="minorHAnsi"/>
                <w:sz w:val="18"/>
                <w:szCs w:val="18"/>
              </w:rPr>
              <w:t>, *CMU Normal Weight, *Concrete</w:t>
            </w:r>
          </w:p>
        </w:tc>
        <w:tc>
          <w:tcPr>
            <w:tcW w:w="990" w:type="dxa"/>
          </w:tcPr>
          <w:p w14:paraId="6D539862"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DecimalNonnegative&gt;&gt;</w:t>
            </w:r>
          </w:p>
        </w:tc>
        <w:tc>
          <w:tcPr>
            <w:tcW w:w="701" w:type="dxa"/>
          </w:tcPr>
          <w:p w14:paraId="3B09D6DF"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JA_TableID&gt;&gt;</w:t>
            </w:r>
          </w:p>
        </w:tc>
        <w:tc>
          <w:tcPr>
            <w:tcW w:w="677" w:type="dxa"/>
          </w:tcPr>
          <w:p w14:paraId="0384F8D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JA_TableCell&gt;&gt;</w:t>
            </w:r>
          </w:p>
        </w:tc>
        <w:tc>
          <w:tcPr>
            <w:tcW w:w="869" w:type="dxa"/>
          </w:tcPr>
          <w:p w14:paraId="1F4A0833"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67" w:type="dxa"/>
          </w:tcPr>
          <w:p w14:paraId="76294EB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869" w:type="dxa"/>
          </w:tcPr>
          <w:p w14:paraId="29BC9EB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58" w:type="dxa"/>
          </w:tcPr>
          <w:p w14:paraId="44209D61"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684" w:type="dxa"/>
          </w:tcPr>
          <w:p w14:paraId="32426B1B"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JA_TableID&gt;&gt;</w:t>
            </w:r>
          </w:p>
        </w:tc>
        <w:tc>
          <w:tcPr>
            <w:tcW w:w="774" w:type="dxa"/>
          </w:tcPr>
          <w:p w14:paraId="3913AE9F"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JA_TableCell&gt;&gt;</w:t>
            </w:r>
          </w:p>
        </w:tc>
        <w:tc>
          <w:tcPr>
            <w:tcW w:w="870" w:type="dxa"/>
            <w:gridSpan w:val="2"/>
          </w:tcPr>
          <w:p w14:paraId="431ECC0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67" w:type="dxa"/>
          </w:tcPr>
          <w:p w14:paraId="0F84E55C"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869" w:type="dxa"/>
          </w:tcPr>
          <w:p w14:paraId="785FA73A"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1365" w:type="dxa"/>
          </w:tcPr>
          <w:p w14:paraId="089F4DBE"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r>
      <w:tr w:rsidR="003A1424" w:rsidRPr="00F93E5B" w14:paraId="0F37E452" w14:textId="77777777" w:rsidTr="007C6199">
        <w:trPr>
          <w:trHeight w:val="218"/>
        </w:trPr>
        <w:tc>
          <w:tcPr>
            <w:tcW w:w="1057" w:type="dxa"/>
          </w:tcPr>
          <w:p w14:paraId="66F44EEA" w14:textId="77777777" w:rsidR="003A1424" w:rsidRPr="007C6199" w:rsidRDefault="003A1424" w:rsidP="007F7049">
            <w:pPr>
              <w:rPr>
                <w:rFonts w:asciiTheme="minorHAnsi" w:hAnsiTheme="minorHAnsi"/>
                <w:sz w:val="18"/>
                <w:szCs w:val="18"/>
              </w:rPr>
            </w:pPr>
          </w:p>
        </w:tc>
        <w:tc>
          <w:tcPr>
            <w:tcW w:w="789" w:type="dxa"/>
          </w:tcPr>
          <w:p w14:paraId="45845B85" w14:textId="77777777" w:rsidR="003A1424" w:rsidRPr="007C6199" w:rsidRDefault="003A1424" w:rsidP="007F7049">
            <w:pPr>
              <w:rPr>
                <w:rFonts w:asciiTheme="minorHAnsi" w:hAnsiTheme="minorHAnsi"/>
                <w:sz w:val="18"/>
                <w:szCs w:val="18"/>
              </w:rPr>
            </w:pPr>
          </w:p>
        </w:tc>
        <w:tc>
          <w:tcPr>
            <w:tcW w:w="899" w:type="dxa"/>
          </w:tcPr>
          <w:p w14:paraId="01B7E878" w14:textId="77777777" w:rsidR="003A1424" w:rsidRPr="007C6199" w:rsidRDefault="003A1424" w:rsidP="007F7049">
            <w:pPr>
              <w:rPr>
                <w:rFonts w:asciiTheme="minorHAnsi" w:hAnsiTheme="minorHAnsi"/>
                <w:sz w:val="18"/>
                <w:szCs w:val="18"/>
              </w:rPr>
            </w:pPr>
          </w:p>
        </w:tc>
        <w:tc>
          <w:tcPr>
            <w:tcW w:w="990" w:type="dxa"/>
          </w:tcPr>
          <w:p w14:paraId="075DED55" w14:textId="77777777" w:rsidR="003A1424" w:rsidRPr="007C6199" w:rsidRDefault="003A1424" w:rsidP="007F7049">
            <w:pPr>
              <w:rPr>
                <w:rFonts w:asciiTheme="minorHAnsi" w:hAnsiTheme="minorHAnsi"/>
                <w:sz w:val="18"/>
                <w:szCs w:val="18"/>
              </w:rPr>
            </w:pPr>
          </w:p>
        </w:tc>
        <w:tc>
          <w:tcPr>
            <w:tcW w:w="701" w:type="dxa"/>
          </w:tcPr>
          <w:p w14:paraId="39669007" w14:textId="77777777" w:rsidR="003A1424" w:rsidRPr="007C6199" w:rsidRDefault="003A1424" w:rsidP="007F7049">
            <w:pPr>
              <w:rPr>
                <w:rFonts w:asciiTheme="minorHAnsi" w:hAnsiTheme="minorHAnsi"/>
                <w:sz w:val="18"/>
                <w:szCs w:val="18"/>
              </w:rPr>
            </w:pPr>
          </w:p>
        </w:tc>
        <w:tc>
          <w:tcPr>
            <w:tcW w:w="677" w:type="dxa"/>
          </w:tcPr>
          <w:p w14:paraId="2EB02537" w14:textId="77777777" w:rsidR="003A1424" w:rsidRPr="007C6199" w:rsidRDefault="003A1424" w:rsidP="007F7049">
            <w:pPr>
              <w:rPr>
                <w:rFonts w:asciiTheme="minorHAnsi" w:hAnsiTheme="minorHAnsi"/>
                <w:sz w:val="18"/>
                <w:szCs w:val="18"/>
              </w:rPr>
            </w:pPr>
          </w:p>
        </w:tc>
        <w:tc>
          <w:tcPr>
            <w:tcW w:w="869" w:type="dxa"/>
          </w:tcPr>
          <w:p w14:paraId="369080E1" w14:textId="77777777" w:rsidR="003A1424" w:rsidRPr="007C6199" w:rsidRDefault="003A1424" w:rsidP="007F7049">
            <w:pPr>
              <w:rPr>
                <w:rFonts w:asciiTheme="minorHAnsi" w:hAnsiTheme="minorHAnsi"/>
                <w:sz w:val="18"/>
                <w:szCs w:val="18"/>
              </w:rPr>
            </w:pPr>
          </w:p>
        </w:tc>
        <w:tc>
          <w:tcPr>
            <w:tcW w:w="967" w:type="dxa"/>
          </w:tcPr>
          <w:p w14:paraId="60ACFFAB" w14:textId="77777777" w:rsidR="003A1424" w:rsidRPr="007C6199" w:rsidRDefault="003A1424" w:rsidP="007F7049">
            <w:pPr>
              <w:rPr>
                <w:rFonts w:asciiTheme="minorHAnsi" w:hAnsiTheme="minorHAnsi"/>
                <w:sz w:val="18"/>
                <w:szCs w:val="18"/>
              </w:rPr>
            </w:pPr>
          </w:p>
        </w:tc>
        <w:tc>
          <w:tcPr>
            <w:tcW w:w="869" w:type="dxa"/>
          </w:tcPr>
          <w:p w14:paraId="67D92B58" w14:textId="77777777" w:rsidR="003A1424" w:rsidRPr="007C6199" w:rsidRDefault="003A1424" w:rsidP="007F7049">
            <w:pPr>
              <w:rPr>
                <w:rFonts w:asciiTheme="minorHAnsi" w:hAnsiTheme="minorHAnsi"/>
                <w:sz w:val="18"/>
                <w:szCs w:val="18"/>
              </w:rPr>
            </w:pPr>
          </w:p>
        </w:tc>
        <w:tc>
          <w:tcPr>
            <w:tcW w:w="958" w:type="dxa"/>
          </w:tcPr>
          <w:p w14:paraId="1160C236" w14:textId="77777777" w:rsidR="003A1424" w:rsidRPr="007C6199" w:rsidRDefault="003A1424" w:rsidP="007F7049">
            <w:pPr>
              <w:rPr>
                <w:rFonts w:asciiTheme="minorHAnsi" w:hAnsiTheme="minorHAnsi"/>
                <w:sz w:val="18"/>
                <w:szCs w:val="18"/>
              </w:rPr>
            </w:pPr>
          </w:p>
        </w:tc>
        <w:tc>
          <w:tcPr>
            <w:tcW w:w="684" w:type="dxa"/>
          </w:tcPr>
          <w:p w14:paraId="48075308" w14:textId="77777777" w:rsidR="003A1424" w:rsidRPr="007C6199" w:rsidRDefault="003A1424" w:rsidP="007F7049">
            <w:pPr>
              <w:rPr>
                <w:rFonts w:asciiTheme="minorHAnsi" w:hAnsiTheme="minorHAnsi"/>
                <w:sz w:val="18"/>
                <w:szCs w:val="18"/>
              </w:rPr>
            </w:pPr>
          </w:p>
        </w:tc>
        <w:tc>
          <w:tcPr>
            <w:tcW w:w="774" w:type="dxa"/>
          </w:tcPr>
          <w:p w14:paraId="5C092356" w14:textId="77777777" w:rsidR="003A1424" w:rsidRPr="007C6199" w:rsidRDefault="003A1424" w:rsidP="007F7049">
            <w:pPr>
              <w:rPr>
                <w:rFonts w:asciiTheme="minorHAnsi" w:hAnsiTheme="minorHAnsi"/>
                <w:sz w:val="18"/>
                <w:szCs w:val="18"/>
              </w:rPr>
            </w:pPr>
          </w:p>
        </w:tc>
        <w:tc>
          <w:tcPr>
            <w:tcW w:w="870" w:type="dxa"/>
            <w:gridSpan w:val="2"/>
          </w:tcPr>
          <w:p w14:paraId="659D7461" w14:textId="77777777" w:rsidR="003A1424" w:rsidRPr="007C6199" w:rsidRDefault="003A1424" w:rsidP="007F7049">
            <w:pPr>
              <w:rPr>
                <w:rFonts w:asciiTheme="minorHAnsi" w:hAnsiTheme="minorHAnsi"/>
                <w:sz w:val="18"/>
                <w:szCs w:val="18"/>
              </w:rPr>
            </w:pPr>
          </w:p>
        </w:tc>
        <w:tc>
          <w:tcPr>
            <w:tcW w:w="967" w:type="dxa"/>
          </w:tcPr>
          <w:p w14:paraId="64869AC8" w14:textId="77777777" w:rsidR="003A1424" w:rsidRPr="007C6199" w:rsidRDefault="003A1424" w:rsidP="007F7049">
            <w:pPr>
              <w:rPr>
                <w:rFonts w:asciiTheme="minorHAnsi" w:hAnsiTheme="minorHAnsi"/>
                <w:sz w:val="18"/>
                <w:szCs w:val="18"/>
              </w:rPr>
            </w:pPr>
          </w:p>
        </w:tc>
        <w:tc>
          <w:tcPr>
            <w:tcW w:w="869" w:type="dxa"/>
          </w:tcPr>
          <w:p w14:paraId="1AECD9ED" w14:textId="77777777" w:rsidR="003A1424" w:rsidRPr="007C6199" w:rsidRDefault="003A1424" w:rsidP="007F7049">
            <w:pPr>
              <w:rPr>
                <w:rFonts w:asciiTheme="minorHAnsi" w:hAnsiTheme="minorHAnsi"/>
                <w:sz w:val="18"/>
                <w:szCs w:val="18"/>
              </w:rPr>
            </w:pPr>
          </w:p>
        </w:tc>
        <w:tc>
          <w:tcPr>
            <w:tcW w:w="1365" w:type="dxa"/>
          </w:tcPr>
          <w:p w14:paraId="0B7128D3" w14:textId="77777777" w:rsidR="003A1424" w:rsidRPr="007C6199" w:rsidRDefault="003A1424" w:rsidP="007F7049">
            <w:pPr>
              <w:rPr>
                <w:rFonts w:asciiTheme="minorHAnsi" w:hAnsiTheme="minorHAnsi"/>
                <w:sz w:val="18"/>
                <w:szCs w:val="18"/>
              </w:rPr>
            </w:pPr>
          </w:p>
        </w:tc>
      </w:tr>
      <w:tr w:rsidR="004A2993" w:rsidRPr="00F93E5B" w14:paraId="6ECE54B1" w14:textId="77777777" w:rsidTr="007C6199">
        <w:trPr>
          <w:trHeight w:val="218"/>
        </w:trPr>
        <w:tc>
          <w:tcPr>
            <w:tcW w:w="14305" w:type="dxa"/>
            <w:gridSpan w:val="17"/>
          </w:tcPr>
          <w:p w14:paraId="38CEC0FC" w14:textId="690F2337" w:rsidR="004A2993" w:rsidRPr="003A1424" w:rsidRDefault="004A2993" w:rsidP="007F7049">
            <w:pPr>
              <w:rPr>
                <w:rFonts w:asciiTheme="minorHAnsi" w:hAnsiTheme="minorHAnsi"/>
                <w:sz w:val="18"/>
                <w:szCs w:val="18"/>
              </w:rPr>
            </w:pPr>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p>
        </w:tc>
      </w:tr>
    </w:tbl>
    <w:p w14:paraId="308DB608" w14:textId="77777777" w:rsidR="00B25B99" w:rsidRDefault="00B25B99"/>
    <w:tbl>
      <w:tblPr>
        <w:tblW w:w="143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7"/>
        <w:gridCol w:w="1440"/>
        <w:gridCol w:w="1440"/>
        <w:gridCol w:w="1440"/>
        <w:gridCol w:w="1440"/>
        <w:gridCol w:w="6098"/>
      </w:tblGrid>
      <w:tr w:rsidR="0031551A" w:rsidRPr="009B3A0C" w14:paraId="308DB60A" w14:textId="77777777" w:rsidTr="00770388">
        <w:trPr>
          <w:cantSplit/>
          <w:trHeight w:val="317"/>
        </w:trPr>
        <w:tc>
          <w:tcPr>
            <w:tcW w:w="14395"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308DB609" w14:textId="11102001" w:rsidR="0031551A" w:rsidRPr="00FB44DF" w:rsidRDefault="0031551A" w:rsidP="00CA63EE">
            <w:pPr>
              <w:keepNext/>
              <w:rPr>
                <w:rFonts w:ascii="Calibri" w:hAnsi="Calibri"/>
                <w:b/>
                <w:sz w:val="22"/>
                <w:szCs w:val="22"/>
              </w:rPr>
            </w:pPr>
            <w:r w:rsidRPr="004358FA">
              <w:rPr>
                <w:rFonts w:ascii="Calibri" w:eastAsia="Calibri" w:hAnsi="Calibri"/>
                <w:b/>
                <w:sz w:val="20"/>
                <w:szCs w:val="22"/>
              </w:rPr>
              <w:lastRenderedPageBreak/>
              <w:t xml:space="preserve">E. </w:t>
            </w:r>
            <w:r w:rsidR="00CA63EE"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60F" w14:textId="77777777" w:rsidTr="00EE7739">
        <w:trPr>
          <w:cantSplit/>
          <w:trHeight w:val="320"/>
        </w:trPr>
        <w:tc>
          <w:tcPr>
            <w:tcW w:w="2537" w:type="dxa"/>
            <w:tcBorders>
              <w:top w:val="single" w:sz="6" w:space="0" w:color="auto"/>
              <w:left w:val="single" w:sz="4" w:space="0" w:color="auto"/>
              <w:bottom w:val="single" w:sz="6" w:space="0" w:color="auto"/>
            </w:tcBorders>
            <w:vAlign w:val="center"/>
          </w:tcPr>
          <w:p w14:paraId="308DB60B" w14:textId="77777777" w:rsidR="006C225C" w:rsidRPr="00224B1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1</w:t>
            </w:r>
          </w:p>
        </w:tc>
        <w:tc>
          <w:tcPr>
            <w:tcW w:w="1440" w:type="dxa"/>
            <w:tcBorders>
              <w:top w:val="single" w:sz="6" w:space="0" w:color="auto"/>
              <w:bottom w:val="single" w:sz="6" w:space="0" w:color="auto"/>
            </w:tcBorders>
            <w:vAlign w:val="center"/>
          </w:tcPr>
          <w:p w14:paraId="5771A139" w14:textId="77777777"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2</w:t>
            </w:r>
          </w:p>
        </w:tc>
        <w:tc>
          <w:tcPr>
            <w:tcW w:w="1440" w:type="dxa"/>
            <w:tcBorders>
              <w:top w:val="single" w:sz="6" w:space="0" w:color="auto"/>
              <w:bottom w:val="single" w:sz="6" w:space="0" w:color="auto"/>
            </w:tcBorders>
            <w:vAlign w:val="center"/>
          </w:tcPr>
          <w:p w14:paraId="308DB60C" w14:textId="68185282"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03</w:t>
            </w:r>
          </w:p>
        </w:tc>
        <w:tc>
          <w:tcPr>
            <w:tcW w:w="1440" w:type="dxa"/>
            <w:tcBorders>
              <w:top w:val="single" w:sz="6" w:space="0" w:color="auto"/>
              <w:bottom w:val="single" w:sz="6" w:space="0" w:color="auto"/>
            </w:tcBorders>
            <w:vAlign w:val="center"/>
          </w:tcPr>
          <w:p w14:paraId="3C240FC4" w14:textId="1A1F98A9" w:rsidR="006C225C"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04</w:t>
            </w:r>
          </w:p>
        </w:tc>
        <w:tc>
          <w:tcPr>
            <w:tcW w:w="1440" w:type="dxa"/>
            <w:tcBorders>
              <w:top w:val="single" w:sz="6" w:space="0" w:color="auto"/>
              <w:bottom w:val="single" w:sz="6" w:space="0" w:color="auto"/>
            </w:tcBorders>
            <w:vAlign w:val="center"/>
          </w:tcPr>
          <w:p w14:paraId="308DB60D" w14:textId="4C75815F"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05</w:t>
            </w:r>
          </w:p>
        </w:tc>
        <w:tc>
          <w:tcPr>
            <w:tcW w:w="6098" w:type="dxa"/>
            <w:tcBorders>
              <w:top w:val="single" w:sz="6" w:space="0" w:color="auto"/>
              <w:bottom w:val="single" w:sz="6" w:space="0" w:color="auto"/>
              <w:right w:val="single" w:sz="4" w:space="0" w:color="auto"/>
            </w:tcBorders>
            <w:vAlign w:val="center"/>
          </w:tcPr>
          <w:p w14:paraId="308DB60E" w14:textId="085C5334" w:rsidR="006C225C" w:rsidRDefault="004631D6"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06</w:t>
            </w:r>
          </w:p>
        </w:tc>
      </w:tr>
      <w:tr w:rsidR="0031551A" w:rsidRPr="009B3A0C" w14:paraId="308DB614" w14:textId="77777777" w:rsidTr="00770388">
        <w:trPr>
          <w:cantSplit/>
          <w:trHeight w:val="288"/>
        </w:trPr>
        <w:tc>
          <w:tcPr>
            <w:tcW w:w="2537" w:type="dxa"/>
            <w:vMerge w:val="restart"/>
            <w:tcBorders>
              <w:top w:val="single" w:sz="6" w:space="0" w:color="auto"/>
              <w:left w:val="single" w:sz="4" w:space="0" w:color="auto"/>
              <w:bottom w:val="single" w:sz="6" w:space="0" w:color="auto"/>
            </w:tcBorders>
            <w:vAlign w:val="bottom"/>
          </w:tcPr>
          <w:p w14:paraId="308DB610"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0" w:type="dxa"/>
            <w:gridSpan w:val="2"/>
            <w:tcBorders>
              <w:top w:val="single" w:sz="6" w:space="0" w:color="auto"/>
              <w:bottom w:val="single" w:sz="6" w:space="0" w:color="auto"/>
            </w:tcBorders>
            <w:vAlign w:val="bottom"/>
          </w:tcPr>
          <w:p w14:paraId="308DB611" w14:textId="77777777" w:rsidR="0031551A" w:rsidRPr="00E77A45" w:rsidRDefault="0031551A" w:rsidP="00B25B99">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2880" w:type="dxa"/>
            <w:gridSpan w:val="2"/>
            <w:tcBorders>
              <w:top w:val="single" w:sz="6" w:space="0" w:color="auto"/>
              <w:bottom w:val="single" w:sz="6" w:space="0" w:color="auto"/>
            </w:tcBorders>
            <w:vAlign w:val="bottom"/>
          </w:tcPr>
          <w:p w14:paraId="308DB612" w14:textId="77777777" w:rsidR="0031551A" w:rsidRPr="00B1563A" w:rsidRDefault="0031551A" w:rsidP="00B25B99">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6098" w:type="dxa"/>
            <w:vMerge w:val="restart"/>
            <w:tcBorders>
              <w:top w:val="single" w:sz="6" w:space="0" w:color="auto"/>
              <w:bottom w:val="single" w:sz="6" w:space="0" w:color="auto"/>
              <w:right w:val="single" w:sz="4" w:space="0" w:color="auto"/>
            </w:tcBorders>
            <w:vAlign w:val="bottom"/>
          </w:tcPr>
          <w:p w14:paraId="308DB613" w14:textId="77777777" w:rsidR="0031551A" w:rsidRPr="0093463E" w:rsidRDefault="0031551A" w:rsidP="00B25B99">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31551A" w:rsidRPr="009B3A0C" w14:paraId="308DB61B" w14:textId="77777777" w:rsidTr="00770388">
        <w:trPr>
          <w:cantSplit/>
          <w:trHeight w:val="288"/>
        </w:trPr>
        <w:tc>
          <w:tcPr>
            <w:tcW w:w="2537" w:type="dxa"/>
            <w:vMerge/>
            <w:tcBorders>
              <w:top w:val="single" w:sz="6" w:space="0" w:color="auto"/>
              <w:left w:val="single" w:sz="4" w:space="0" w:color="auto"/>
              <w:bottom w:val="single" w:sz="6" w:space="0" w:color="auto"/>
            </w:tcBorders>
            <w:vAlign w:val="bottom"/>
          </w:tcPr>
          <w:p w14:paraId="308DB615" w14:textId="77777777" w:rsidR="0031551A" w:rsidRPr="009B3A0C" w:rsidRDefault="0031551A" w:rsidP="00B25B99">
            <w:pPr>
              <w:keepNext/>
              <w:tabs>
                <w:tab w:val="left" w:pos="540"/>
                <w:tab w:val="left" w:pos="900"/>
                <w:tab w:val="left" w:pos="3420"/>
              </w:tabs>
              <w:jc w:val="center"/>
              <w:rPr>
                <w:rFonts w:ascii="Calibri" w:hAnsi="Calibri"/>
                <w:sz w:val="18"/>
                <w:szCs w:val="18"/>
              </w:rPr>
            </w:pPr>
          </w:p>
        </w:tc>
        <w:tc>
          <w:tcPr>
            <w:tcW w:w="1440" w:type="dxa"/>
            <w:tcBorders>
              <w:top w:val="single" w:sz="6" w:space="0" w:color="auto"/>
              <w:bottom w:val="single" w:sz="6" w:space="0" w:color="auto"/>
            </w:tcBorders>
            <w:vAlign w:val="bottom"/>
          </w:tcPr>
          <w:p w14:paraId="27F73E6D"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6"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40" w:type="dxa"/>
            <w:tcBorders>
              <w:top w:val="single" w:sz="6" w:space="0" w:color="auto"/>
              <w:bottom w:val="single" w:sz="6" w:space="0" w:color="auto"/>
            </w:tcBorders>
            <w:vAlign w:val="bottom"/>
          </w:tcPr>
          <w:p w14:paraId="72921E25"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7" w14:textId="77777777" w:rsidR="0031551A" w:rsidRDefault="0031551A" w:rsidP="00B25B99">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440" w:type="dxa"/>
            <w:tcBorders>
              <w:top w:val="single" w:sz="6" w:space="0" w:color="auto"/>
              <w:bottom w:val="single" w:sz="6" w:space="0" w:color="auto"/>
            </w:tcBorders>
            <w:vAlign w:val="bottom"/>
          </w:tcPr>
          <w:p w14:paraId="308DB618" w14:textId="77777777" w:rsidR="0031551A" w:rsidRDefault="0031551A" w:rsidP="00B25B99">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440" w:type="dxa"/>
            <w:tcBorders>
              <w:top w:val="single" w:sz="6" w:space="0" w:color="auto"/>
              <w:bottom w:val="single" w:sz="6" w:space="0" w:color="auto"/>
            </w:tcBorders>
            <w:vAlign w:val="bottom"/>
          </w:tcPr>
          <w:p w14:paraId="308DB619" w14:textId="77777777" w:rsidR="0031551A"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6098" w:type="dxa"/>
            <w:vMerge/>
            <w:tcBorders>
              <w:top w:val="single" w:sz="6" w:space="0" w:color="auto"/>
              <w:bottom w:val="single" w:sz="6" w:space="0" w:color="auto"/>
              <w:right w:val="single" w:sz="4" w:space="0" w:color="auto"/>
            </w:tcBorders>
            <w:vAlign w:val="bottom"/>
          </w:tcPr>
          <w:p w14:paraId="308DB61A" w14:textId="77777777" w:rsidR="0031551A" w:rsidRPr="0093463E" w:rsidRDefault="0031551A" w:rsidP="00B25B99">
            <w:pPr>
              <w:keepNext/>
              <w:tabs>
                <w:tab w:val="left" w:pos="540"/>
                <w:tab w:val="left" w:pos="900"/>
                <w:tab w:val="left" w:pos="3420"/>
              </w:tabs>
              <w:jc w:val="center"/>
              <w:rPr>
                <w:rFonts w:ascii="Calibri" w:hAnsi="Calibri"/>
                <w:sz w:val="18"/>
                <w:szCs w:val="18"/>
              </w:rPr>
            </w:pPr>
          </w:p>
        </w:tc>
      </w:tr>
      <w:tr w:rsidR="0031551A" w:rsidRPr="00EE4B45" w14:paraId="308DB622"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308DB61C" w14:textId="6A657F78" w:rsidR="0031551A" w:rsidRPr="006A69BB" w:rsidRDefault="00D45D6A"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lastRenderedPageBreak/>
              <w:t>&lt;&lt;</w:t>
            </w:r>
            <w:r w:rsidR="001E7D8E">
              <w:rPr>
                <w:rFonts w:ascii="Calibri" w:hAnsi="Calibri"/>
                <w:sz w:val="18"/>
                <w:szCs w:val="18"/>
              </w:rPr>
              <w:t xml:space="preserve">User selects from list: </w:t>
            </w:r>
            <w:r w:rsidR="001E7D8E" w:rsidRPr="00C068EC">
              <w:rPr>
                <w:rFonts w:ascii="Calibri" w:hAnsi="Calibri"/>
                <w:sz w:val="18"/>
                <w:szCs w:val="18"/>
              </w:rPr>
              <w:t>Slab</w:t>
            </w:r>
            <w:r w:rsidR="001E7D8E">
              <w:rPr>
                <w:rFonts w:ascii="Calibri" w:hAnsi="Calibri"/>
                <w:sz w:val="18"/>
                <w:szCs w:val="18"/>
              </w:rPr>
              <w:t xml:space="preserve"> o</w:t>
            </w:r>
            <w:r w:rsidR="001E7D8E" w:rsidRPr="00C068EC">
              <w:rPr>
                <w:rFonts w:ascii="Calibri" w:hAnsi="Calibri"/>
                <w:sz w:val="18"/>
                <w:szCs w:val="18"/>
              </w:rPr>
              <w:t>n</w:t>
            </w:r>
            <w:r w:rsidR="001E7D8E">
              <w:rPr>
                <w:rFonts w:ascii="Calibri" w:hAnsi="Calibri"/>
                <w:sz w:val="18"/>
                <w:szCs w:val="18"/>
              </w:rPr>
              <w:t xml:space="preserve"> g</w:t>
            </w:r>
            <w:r w:rsidR="001E7D8E" w:rsidRPr="00C068EC">
              <w:rPr>
                <w:rFonts w:ascii="Calibri" w:hAnsi="Calibri"/>
                <w:sz w:val="18"/>
                <w:szCs w:val="18"/>
              </w:rPr>
              <w:t>rade</w:t>
            </w:r>
            <w:r w:rsidR="001E7D8E">
              <w:rPr>
                <w:rFonts w:ascii="Calibri" w:hAnsi="Calibri"/>
                <w:sz w:val="18"/>
                <w:szCs w:val="18"/>
              </w:rPr>
              <w:t xml:space="preserve">, </w:t>
            </w:r>
            <w:r w:rsidR="000B5D58">
              <w:rPr>
                <w:rFonts w:ascii="Calibri" w:hAnsi="Calibri"/>
                <w:sz w:val="18"/>
                <w:szCs w:val="18"/>
              </w:rPr>
              <w:t>Concrete</w:t>
            </w:r>
            <w:r w:rsidR="001E7D8E">
              <w:rPr>
                <w:rFonts w:ascii="Calibri" w:hAnsi="Calibri"/>
                <w:sz w:val="18"/>
                <w:szCs w:val="18"/>
              </w:rPr>
              <w:t xml:space="preserve"> r</w:t>
            </w:r>
            <w:r w:rsidR="001E7D8E" w:rsidRPr="00C068EC">
              <w:rPr>
                <w:rFonts w:ascii="Calibri" w:hAnsi="Calibri"/>
                <w:sz w:val="18"/>
                <w:szCs w:val="18"/>
              </w:rPr>
              <w:t>aised</w:t>
            </w:r>
            <w:r w:rsidR="000A43E8">
              <w:rPr>
                <w:rFonts w:ascii="Calibri" w:hAnsi="Calibri"/>
                <w:sz w:val="18"/>
                <w:szCs w:val="18"/>
              </w:rPr>
              <w:t>, Heated slab</w:t>
            </w:r>
            <w:r>
              <w:rPr>
                <w:rFonts w:ascii="Calibri" w:hAnsi="Calibri"/>
                <w:sz w:val="18"/>
                <w:szCs w:val="18"/>
              </w:rPr>
              <w:t>&gt;&gt;</w:t>
            </w:r>
          </w:p>
        </w:tc>
        <w:tc>
          <w:tcPr>
            <w:tcW w:w="1440" w:type="dxa"/>
            <w:tcBorders>
              <w:top w:val="single" w:sz="6" w:space="0" w:color="auto"/>
              <w:bottom w:val="single" w:sz="6" w:space="0" w:color="auto"/>
            </w:tcBorders>
            <w:vAlign w:val="bottom"/>
          </w:tcPr>
          <w:p w14:paraId="204B3036" w14:textId="77164365" w:rsidR="00027B68"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027B68">
              <w:rPr>
                <w:rFonts w:ascii="Calibri" w:hAnsi="Calibri"/>
                <w:sz w:val="18"/>
                <w:szCs w:val="18"/>
              </w:rPr>
              <w:t>User select from list:</w:t>
            </w:r>
          </w:p>
          <w:p w14:paraId="1C4B085C"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*R-0;</w:t>
            </w:r>
          </w:p>
          <w:p w14:paraId="38B69BB8"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*R-4;</w:t>
            </w:r>
          </w:p>
          <w:p w14:paraId="48E0A79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*R-5</w:t>
            </w:r>
          </w:p>
          <w:p w14:paraId="1A83FA19"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*R-7;</w:t>
            </w:r>
          </w:p>
          <w:p w14:paraId="06D1A19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*R-8;</w:t>
            </w:r>
          </w:p>
          <w:p w14:paraId="14271657"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*R-10 vertical;</w:t>
            </w:r>
          </w:p>
          <w:p w14:paraId="76273E02"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*R-10 vertical and R-7 horizontal; or</w:t>
            </w:r>
          </w:p>
          <w:p w14:paraId="01DD2405" w14:textId="3C9D3944" w:rsidR="00926250"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*NA</w:t>
            </w:r>
            <w:r w:rsidR="00926250">
              <w:rPr>
                <w:rFonts w:ascii="Calibri" w:hAnsi="Calibri"/>
                <w:sz w:val="18"/>
                <w:szCs w:val="18"/>
              </w:rPr>
              <w:t>;</w:t>
            </w:r>
          </w:p>
          <w:p w14:paraId="76AAC60F" w14:textId="7B6D7044"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If E01 = ‘Heated slab’ or A09 = 16, then ‘NA’ not allowed</w:t>
            </w:r>
          </w:p>
          <w:p w14:paraId="3078DB8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p w14:paraId="308DB61D" w14:textId="45D9E756" w:rsidR="0031551A" w:rsidRPr="006A69BB" w:rsidRDefault="00926250"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Note: Either R-value or U-factor is required, not both</w:t>
            </w:r>
            <w:r w:rsidR="00CF3A66">
              <w:rPr>
                <w:rFonts w:ascii="Calibri" w:hAnsi="Calibri"/>
                <w:sz w:val="18"/>
                <w:szCs w:val="18"/>
              </w:rPr>
              <w:t>&gt;&gt;</w:t>
            </w:r>
          </w:p>
        </w:tc>
        <w:tc>
          <w:tcPr>
            <w:tcW w:w="1440" w:type="dxa"/>
            <w:tcBorders>
              <w:top w:val="single" w:sz="6" w:space="0" w:color="auto"/>
              <w:bottom w:val="single" w:sz="6" w:space="0" w:color="auto"/>
            </w:tcBorders>
            <w:vAlign w:val="bottom"/>
          </w:tcPr>
          <w:p w14:paraId="311C7707" w14:textId="21996416" w:rsidR="00926250"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027B68">
              <w:rPr>
                <w:rFonts w:ascii="Calibri" w:hAnsi="Calibri"/>
                <w:sz w:val="18"/>
                <w:szCs w:val="18"/>
              </w:rPr>
              <w:t xml:space="preserve">If E01 = ‘Heated slab’ or A09 = 16, then require </w:t>
            </w:r>
            <w:r>
              <w:rPr>
                <w:rFonts w:ascii="Calibri" w:hAnsi="Calibri"/>
                <w:sz w:val="18"/>
                <w:szCs w:val="18"/>
              </w:rPr>
              <w:t>User Input: DecimalNonnegative</w:t>
            </w:r>
            <w:r w:rsidR="00926250">
              <w:rPr>
                <w:rFonts w:ascii="Calibri" w:hAnsi="Calibri"/>
                <w:sz w:val="18"/>
                <w:szCs w:val="18"/>
              </w:rPr>
              <w:t>;</w:t>
            </w:r>
            <w:r w:rsidR="00027B68">
              <w:rPr>
                <w:rFonts w:ascii="Calibri" w:hAnsi="Calibri"/>
                <w:sz w:val="18"/>
                <w:szCs w:val="18"/>
              </w:rPr>
              <w:t xml:space="preserve"> else allow NA</w:t>
            </w:r>
          </w:p>
          <w:p w14:paraId="14A1647B"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p w14:paraId="308DB61E" w14:textId="5BE2CA6A" w:rsidR="0031551A" w:rsidRPr="006A69BB" w:rsidRDefault="00926250"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Note: Either R-value or U-factor is required, not both</w:t>
            </w:r>
            <w:r w:rsidR="00CF3A66">
              <w:rPr>
                <w:rFonts w:ascii="Calibri" w:hAnsi="Calibri"/>
                <w:sz w:val="18"/>
                <w:szCs w:val="18"/>
              </w:rPr>
              <w:t>&gt;&gt;</w:t>
            </w:r>
          </w:p>
        </w:tc>
        <w:tc>
          <w:tcPr>
            <w:tcW w:w="1440" w:type="dxa"/>
            <w:tcBorders>
              <w:top w:val="single" w:sz="6" w:space="0" w:color="auto"/>
              <w:bottom w:val="single" w:sz="6" w:space="0" w:color="auto"/>
            </w:tcBorders>
            <w:vAlign w:val="bottom"/>
          </w:tcPr>
          <w:p w14:paraId="246C6EEB" w14:textId="4B1D3AD9" w:rsidR="005F036F" w:rsidRDefault="00FA2997">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EE4B45">
              <w:rPr>
                <w:rFonts w:ascii="Calibri" w:hAnsi="Calibri"/>
                <w:sz w:val="18"/>
                <w:szCs w:val="18"/>
              </w:rPr>
              <w:t>&lt;&lt;</w:t>
            </w:r>
            <w:r w:rsidR="00027B68">
              <w:rPr>
                <w:rFonts w:ascii="Calibri" w:hAnsi="Calibri"/>
                <w:sz w:val="18"/>
                <w:szCs w:val="18"/>
              </w:rPr>
              <w:t>If E02 = NA, then value = NA; else</w:t>
            </w:r>
            <w:r w:rsidR="000B5D58" w:rsidRPr="00EE4B45">
              <w:rPr>
                <w:rFonts w:ascii="Calibri" w:hAnsi="Calibri"/>
                <w:sz w:val="18"/>
                <w:szCs w:val="18"/>
              </w:rPr>
              <w:t xml:space="preserve">If A09 = 16 and E01 = </w:t>
            </w:r>
            <w:r w:rsidR="005F036F">
              <w:rPr>
                <w:rFonts w:ascii="Calibri" w:hAnsi="Calibri"/>
                <w:sz w:val="18"/>
                <w:szCs w:val="18"/>
              </w:rPr>
              <w:t>“S</w:t>
            </w:r>
            <w:r w:rsidR="000B5D58" w:rsidRPr="00EE4B45">
              <w:rPr>
                <w:rFonts w:ascii="Calibri" w:hAnsi="Calibri"/>
                <w:sz w:val="18"/>
                <w:szCs w:val="18"/>
              </w:rPr>
              <w:t>lab on grade</w:t>
            </w:r>
            <w:r w:rsidR="005F036F">
              <w:rPr>
                <w:rFonts w:ascii="Calibri" w:hAnsi="Calibri"/>
                <w:sz w:val="18"/>
                <w:szCs w:val="18"/>
              </w:rPr>
              <w:t>”</w:t>
            </w:r>
            <w:r w:rsidR="00A20183">
              <w:rPr>
                <w:rFonts w:ascii="Calibri" w:hAnsi="Calibri"/>
                <w:sz w:val="18"/>
                <w:szCs w:val="18"/>
              </w:rPr>
              <w:t>,</w:t>
            </w:r>
            <w:r w:rsidR="000B5D58" w:rsidRPr="00EE4B45">
              <w:rPr>
                <w:rFonts w:ascii="Calibri" w:hAnsi="Calibri"/>
                <w:sz w:val="18"/>
                <w:szCs w:val="18"/>
              </w:rPr>
              <w:t xml:space="preserve"> then value = R-7</w:t>
            </w:r>
            <w:r w:rsidR="000B5D58" w:rsidRPr="006579AD">
              <w:rPr>
                <w:rFonts w:ascii="Calibri" w:hAnsi="Calibri"/>
                <w:sz w:val="18"/>
                <w:szCs w:val="18"/>
              </w:rPr>
              <w:t xml:space="preserve">; </w:t>
            </w:r>
          </w:p>
          <w:p w14:paraId="3C2DE7D7" w14:textId="65E362D0" w:rsidR="0063361A" w:rsidRDefault="0063361A">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 then value = NA;</w:t>
            </w:r>
          </w:p>
          <w:p w14:paraId="0D5E987D" w14:textId="35371E40" w:rsidR="005F036F" w:rsidRDefault="005F036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Calibri" w:hAnsi="Calibri"/>
                <w:sz w:val="18"/>
                <w:szCs w:val="18"/>
              </w:rPr>
              <w:t>else</w:t>
            </w:r>
            <w:r w:rsidR="000B5D58" w:rsidRPr="005F036F">
              <w:rPr>
                <w:rFonts w:asciiTheme="minorHAnsi" w:hAnsiTheme="minorHAnsi"/>
                <w:sz w:val="18"/>
                <w:szCs w:val="18"/>
              </w:rPr>
              <w:t xml:space="preserve">if A09 = 1-2, 11, 13-14, or 16 and E01 = </w:t>
            </w:r>
            <w:r>
              <w:rPr>
                <w:rFonts w:asciiTheme="minorHAnsi" w:hAnsiTheme="minorHAnsi"/>
                <w:sz w:val="18"/>
                <w:szCs w:val="18"/>
              </w:rPr>
              <w:t>“</w:t>
            </w:r>
            <w:r w:rsidR="000B5D58" w:rsidRPr="005F036F">
              <w:rPr>
                <w:rFonts w:asciiTheme="minorHAnsi" w:hAnsiTheme="minorHAnsi"/>
                <w:sz w:val="18"/>
                <w:szCs w:val="18"/>
              </w:rPr>
              <w:t>Concrete</w:t>
            </w:r>
            <w:r w:rsidR="0076284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xml:space="preserve">, then value = R-8; </w:t>
            </w:r>
          </w:p>
          <w:p w14:paraId="749B0857" w14:textId="48338901" w:rsidR="0076284F" w:rsidRDefault="005F036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3-10 and E01 = </w:t>
            </w:r>
            <w:r w:rsidR="009C0A61">
              <w:rPr>
                <w:rFonts w:asciiTheme="minorHAnsi" w:hAnsiTheme="minorHAnsi"/>
                <w:sz w:val="18"/>
                <w:szCs w:val="18"/>
              </w:rPr>
              <w:t>“</w:t>
            </w:r>
            <w:r w:rsidR="000B5D58" w:rsidRPr="005F036F">
              <w:rPr>
                <w:rFonts w:asciiTheme="minorHAnsi" w:hAnsiTheme="minorHAnsi"/>
                <w:sz w:val="18"/>
                <w:szCs w:val="18"/>
              </w:rPr>
              <w:t>Concrete</w:t>
            </w:r>
            <w:r w:rsidR="0076284F">
              <w:rPr>
                <w:rFonts w:asciiTheme="minorHAnsi" w:hAnsiTheme="minorHAnsi"/>
                <w:sz w:val="18"/>
                <w:szCs w:val="18"/>
              </w:rPr>
              <w:t xml:space="preserve"> raised</w:t>
            </w:r>
            <w:r w:rsidR="009C0A61">
              <w:rPr>
                <w:rFonts w:asciiTheme="minorHAnsi" w:hAnsiTheme="minorHAnsi"/>
                <w:sz w:val="18"/>
                <w:szCs w:val="18"/>
              </w:rPr>
              <w:t>”</w:t>
            </w:r>
            <w:r w:rsidR="000B5D58" w:rsidRPr="005F036F">
              <w:rPr>
                <w:rFonts w:asciiTheme="minorHAnsi" w:hAnsiTheme="minorHAnsi"/>
                <w:sz w:val="18"/>
                <w:szCs w:val="18"/>
              </w:rPr>
              <w:t>, then value = R-0</w:t>
            </w:r>
            <w:r w:rsidR="0076284F">
              <w:rPr>
                <w:rFonts w:asciiTheme="minorHAnsi" w:hAnsiTheme="minorHAnsi"/>
                <w:sz w:val="18"/>
                <w:szCs w:val="18"/>
              </w:rPr>
              <w:t>;</w:t>
            </w:r>
          </w:p>
          <w:p w14:paraId="709E026C" w14:textId="0E3E6571" w:rsidR="009C0A61" w:rsidRDefault="0076284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if A09 = 12 o</w:t>
            </w:r>
            <w:r w:rsidR="009C0A61">
              <w:rPr>
                <w:rFonts w:asciiTheme="minorHAnsi" w:hAnsiTheme="minorHAnsi"/>
                <w:sz w:val="18"/>
                <w:szCs w:val="18"/>
              </w:rPr>
              <w:t>r</w:t>
            </w:r>
            <w:r w:rsidR="000B5D58" w:rsidRPr="005F036F">
              <w:rPr>
                <w:rFonts w:asciiTheme="minorHAnsi" w:hAnsiTheme="minorHAnsi"/>
                <w:sz w:val="18"/>
                <w:szCs w:val="18"/>
              </w:rPr>
              <w:t xml:space="preserve"> 15 and E01 = </w:t>
            </w:r>
            <w:r w:rsidR="009C0A61">
              <w:rPr>
                <w:rFonts w:asciiTheme="minorHAnsi" w:hAnsiTheme="minorHAnsi"/>
                <w:sz w:val="18"/>
                <w:szCs w:val="18"/>
              </w:rPr>
              <w:t>“</w:t>
            </w:r>
            <w:r w:rsidR="000B5D58" w:rsidRPr="005F036F">
              <w:rPr>
                <w:rFonts w:asciiTheme="minorHAnsi" w:hAnsiTheme="minorHAnsi"/>
                <w:sz w:val="18"/>
                <w:szCs w:val="18"/>
              </w:rPr>
              <w:t>Concrete</w:t>
            </w:r>
            <w:r>
              <w:rPr>
                <w:rFonts w:asciiTheme="minorHAnsi" w:hAnsiTheme="minorHAnsi"/>
                <w:sz w:val="18"/>
                <w:szCs w:val="18"/>
              </w:rPr>
              <w:t xml:space="preserve"> raised</w:t>
            </w:r>
            <w:r w:rsidR="009C0A61">
              <w:rPr>
                <w:rFonts w:asciiTheme="minorHAnsi" w:hAnsiTheme="minorHAnsi"/>
                <w:sz w:val="18"/>
                <w:szCs w:val="18"/>
              </w:rPr>
              <w:t>”</w:t>
            </w:r>
            <w:r w:rsidR="000B5D58" w:rsidRPr="005F036F">
              <w:rPr>
                <w:rFonts w:asciiTheme="minorHAnsi" w:hAnsiTheme="minorHAnsi"/>
                <w:sz w:val="18"/>
                <w:szCs w:val="18"/>
              </w:rPr>
              <w:t>, then value = R-4</w:t>
            </w:r>
            <w:r w:rsidR="006C25F1" w:rsidRPr="005F036F">
              <w:rPr>
                <w:rFonts w:asciiTheme="minorHAnsi" w:hAnsiTheme="minorHAnsi"/>
                <w:sz w:val="18"/>
                <w:szCs w:val="18"/>
              </w:rPr>
              <w:t xml:space="preserve">; </w:t>
            </w:r>
          </w:p>
          <w:p w14:paraId="5A6ED346" w14:textId="77777777" w:rsidR="00D57864" w:rsidRDefault="009C0A61">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else</w:t>
            </w:r>
            <w:r w:rsidR="006C25F1" w:rsidRPr="005F036F">
              <w:rPr>
                <w:rFonts w:asciiTheme="minorHAnsi" w:hAnsiTheme="minorHAnsi"/>
                <w:sz w:val="18"/>
                <w:szCs w:val="18"/>
              </w:rPr>
              <w:t xml:space="preserve">if A09 = 1-15 and E01 = </w:t>
            </w:r>
            <w:r w:rsidR="00A20183">
              <w:rPr>
                <w:rFonts w:asciiTheme="minorHAnsi" w:hAnsiTheme="minorHAnsi"/>
                <w:sz w:val="18"/>
                <w:szCs w:val="18"/>
              </w:rPr>
              <w:t>“</w:t>
            </w:r>
            <w:r w:rsidR="006C25F1" w:rsidRPr="005F036F">
              <w:rPr>
                <w:rFonts w:asciiTheme="minorHAnsi" w:hAnsiTheme="minorHAnsi"/>
                <w:sz w:val="18"/>
                <w:szCs w:val="18"/>
              </w:rPr>
              <w:t>Heated slab</w:t>
            </w:r>
            <w:r w:rsidR="00A20183">
              <w:rPr>
                <w:rFonts w:asciiTheme="minorHAnsi" w:hAnsiTheme="minorHAnsi"/>
                <w:sz w:val="18"/>
                <w:szCs w:val="18"/>
              </w:rPr>
              <w:t>”,</w:t>
            </w:r>
            <w:r w:rsidR="006C25F1" w:rsidRPr="005F036F">
              <w:rPr>
                <w:rFonts w:asciiTheme="minorHAnsi" w:hAnsiTheme="minorHAnsi"/>
                <w:sz w:val="18"/>
                <w:szCs w:val="18"/>
              </w:rPr>
              <w:t xml:space="preserve"> then value </w:t>
            </w:r>
            <w:r w:rsidR="00D57864">
              <w:rPr>
                <w:rFonts w:asciiTheme="minorHAnsi" w:hAnsiTheme="minorHAnsi"/>
                <w:sz w:val="18"/>
                <w:szCs w:val="18"/>
              </w:rPr>
              <w:t xml:space="preserve">= </w:t>
            </w:r>
            <w:r w:rsidR="006C25F1" w:rsidRPr="00EE4B45">
              <w:rPr>
                <w:rFonts w:ascii="Calibri" w:hAnsi="Calibri"/>
                <w:sz w:val="18"/>
                <w:szCs w:val="18"/>
              </w:rPr>
              <w:t xml:space="preserve">R-5; </w:t>
            </w:r>
          </w:p>
          <w:p w14:paraId="4D7E8826" w14:textId="77777777" w:rsidR="00D57864" w:rsidRDefault="0076284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Calibri" w:hAnsi="Calibri"/>
                <w:sz w:val="18"/>
                <w:szCs w:val="18"/>
              </w:rPr>
              <w:t>else</w:t>
            </w:r>
            <w:r w:rsidR="006C25F1" w:rsidRPr="00EE4B45">
              <w:rPr>
                <w:rFonts w:ascii="Calibri" w:hAnsi="Calibri"/>
                <w:sz w:val="18"/>
                <w:szCs w:val="18"/>
              </w:rPr>
              <w:t xml:space="preserve">if </w:t>
            </w:r>
            <w:r w:rsidR="006C25F1" w:rsidRPr="005F036F">
              <w:rPr>
                <w:rFonts w:asciiTheme="minorHAnsi" w:hAnsiTheme="minorHAnsi"/>
                <w:sz w:val="18"/>
                <w:szCs w:val="18"/>
              </w:rPr>
              <w:t xml:space="preserve">A09 = 16 and E01 = </w:t>
            </w:r>
            <w:r w:rsidR="00A20183">
              <w:rPr>
                <w:rFonts w:asciiTheme="minorHAnsi" w:hAnsiTheme="minorHAnsi"/>
                <w:sz w:val="18"/>
                <w:szCs w:val="18"/>
              </w:rPr>
              <w:t>“</w:t>
            </w:r>
            <w:r w:rsidR="006C25F1" w:rsidRPr="005F036F">
              <w:rPr>
                <w:rFonts w:asciiTheme="minorHAnsi" w:hAnsiTheme="minorHAnsi"/>
                <w:sz w:val="18"/>
                <w:szCs w:val="18"/>
              </w:rPr>
              <w:t>Heated slab</w:t>
            </w:r>
            <w:r w:rsidR="00A20183">
              <w:rPr>
                <w:rFonts w:asciiTheme="minorHAnsi" w:hAnsiTheme="minorHAnsi"/>
                <w:sz w:val="18"/>
                <w:szCs w:val="18"/>
              </w:rPr>
              <w:t>”,</w:t>
            </w:r>
            <w:r w:rsidR="006C25F1" w:rsidRPr="005F036F">
              <w:rPr>
                <w:rFonts w:asciiTheme="minorHAnsi" w:hAnsiTheme="minorHAnsi"/>
                <w:sz w:val="18"/>
                <w:szCs w:val="18"/>
              </w:rPr>
              <w:t xml:space="preserve"> </w:t>
            </w:r>
            <w:r w:rsidR="00D57864">
              <w:rPr>
                <w:rFonts w:asciiTheme="minorHAnsi" w:hAnsiTheme="minorHAnsi"/>
                <w:sz w:val="18"/>
                <w:szCs w:val="18"/>
              </w:rPr>
              <w:t xml:space="preserve">user selects from </w:t>
            </w:r>
          </w:p>
          <w:p w14:paraId="308DB61F" w14:textId="7B0126DA" w:rsidR="0031551A" w:rsidRPr="005F036F" w:rsidRDefault="00D57864">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*R-10 vertical or *R-10 vertical and R-7 horizontal</w:t>
            </w:r>
            <w:r w:rsidR="00FA2997" w:rsidRPr="005F036F">
              <w:rPr>
                <w:rFonts w:ascii="Calibri" w:hAnsi="Calibri"/>
                <w:sz w:val="18"/>
                <w:szCs w:val="18"/>
              </w:rPr>
              <w:t>&gt;&gt;</w:t>
            </w:r>
          </w:p>
        </w:tc>
        <w:tc>
          <w:tcPr>
            <w:tcW w:w="1440" w:type="dxa"/>
            <w:tcBorders>
              <w:top w:val="single" w:sz="6" w:space="0" w:color="auto"/>
              <w:bottom w:val="single" w:sz="6" w:space="0" w:color="auto"/>
            </w:tcBorders>
            <w:vAlign w:val="bottom"/>
          </w:tcPr>
          <w:p w14:paraId="19A56704" w14:textId="0F900A7E" w:rsidR="00A20183" w:rsidRDefault="00FA2997">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sidRPr="005F036F">
              <w:rPr>
                <w:rFonts w:ascii="Calibri" w:hAnsi="Calibri"/>
                <w:sz w:val="18"/>
                <w:szCs w:val="18"/>
              </w:rPr>
              <w:t>&lt;&lt;</w:t>
            </w:r>
            <w:r w:rsidR="00027B68">
              <w:rPr>
                <w:rFonts w:ascii="Calibri" w:hAnsi="Calibri"/>
                <w:sz w:val="18"/>
                <w:szCs w:val="18"/>
              </w:rPr>
              <w:t>If E03 = NA, then value = NA; else</w:t>
            </w:r>
            <w:r w:rsidR="000B5D58" w:rsidRPr="005F036F">
              <w:rPr>
                <w:rFonts w:ascii="Calibri" w:hAnsi="Calibri"/>
                <w:sz w:val="18"/>
                <w:szCs w:val="18"/>
              </w:rPr>
              <w:t xml:space="preserve">If A09 = 16 and E01 </w:t>
            </w:r>
            <w:r w:rsidR="000B5D58" w:rsidRPr="009C0A61">
              <w:rPr>
                <w:rFonts w:ascii="Calibri" w:hAnsi="Calibri"/>
                <w:sz w:val="18"/>
                <w:szCs w:val="18"/>
              </w:rPr>
              <w:t xml:space="preserve">= </w:t>
            </w:r>
            <w:r w:rsidR="00A20183">
              <w:rPr>
                <w:rFonts w:ascii="Calibri" w:hAnsi="Calibri"/>
                <w:sz w:val="18"/>
                <w:szCs w:val="18"/>
              </w:rPr>
              <w:t>”S</w:t>
            </w:r>
            <w:r w:rsidR="000B5D58" w:rsidRPr="009C0A61">
              <w:rPr>
                <w:rFonts w:ascii="Calibri" w:hAnsi="Calibri"/>
                <w:sz w:val="18"/>
                <w:szCs w:val="18"/>
              </w:rPr>
              <w:t>lab on grade</w:t>
            </w:r>
            <w:r w:rsidR="00A20183">
              <w:rPr>
                <w:rFonts w:ascii="Calibri" w:hAnsi="Calibri"/>
                <w:sz w:val="18"/>
                <w:szCs w:val="18"/>
              </w:rPr>
              <w:t>”,</w:t>
            </w:r>
            <w:r w:rsidR="000B5D58" w:rsidRPr="009C0A61">
              <w:rPr>
                <w:rFonts w:ascii="Calibri" w:hAnsi="Calibri"/>
                <w:sz w:val="18"/>
                <w:szCs w:val="18"/>
              </w:rPr>
              <w:t xml:space="preserve"> then value = 0.58</w:t>
            </w:r>
            <w:r w:rsidR="000B5D58" w:rsidRPr="005F036F">
              <w:rPr>
                <w:rFonts w:asciiTheme="minorHAnsi" w:hAnsiTheme="minorHAnsi"/>
                <w:sz w:val="18"/>
                <w:szCs w:val="18"/>
              </w:rPr>
              <w:t xml:space="preserve">; </w:t>
            </w:r>
          </w:p>
          <w:p w14:paraId="1348854F" w14:textId="77777777" w:rsidR="0063361A" w:rsidRDefault="0063361A" w:rsidP="0063361A">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 then value = NA;</w:t>
            </w:r>
          </w:p>
          <w:p w14:paraId="63086B87" w14:textId="071E85D8" w:rsidR="00A20183" w:rsidRDefault="00A20183">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1-2, 11, 13-14, or 16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xml:space="preserve">, then value = 0.092; </w:t>
            </w:r>
          </w:p>
          <w:p w14:paraId="3A1BA428" w14:textId="074E97CB" w:rsidR="00A20183" w:rsidRDefault="00A20183">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3-10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then value = 0.269 if A09 = 12 or</w:t>
            </w:r>
            <w:r>
              <w:rPr>
                <w:rFonts w:asciiTheme="minorHAnsi" w:hAnsiTheme="minorHAnsi"/>
                <w:sz w:val="18"/>
                <w:szCs w:val="18"/>
              </w:rPr>
              <w:t xml:space="preserve"> </w:t>
            </w:r>
            <w:r w:rsidR="000B5D58" w:rsidRPr="005F036F">
              <w:rPr>
                <w:rFonts w:asciiTheme="minorHAnsi" w:hAnsiTheme="minorHAnsi"/>
                <w:sz w:val="18"/>
                <w:szCs w:val="18"/>
              </w:rPr>
              <w:t xml:space="preserve">15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then value = 0.138</w:t>
            </w:r>
            <w:r w:rsidR="006C25F1" w:rsidRPr="005F036F">
              <w:rPr>
                <w:rFonts w:asciiTheme="minorHAnsi" w:hAnsiTheme="minorHAnsi"/>
                <w:sz w:val="18"/>
                <w:szCs w:val="18"/>
              </w:rPr>
              <w:t xml:space="preserve">; </w:t>
            </w:r>
          </w:p>
          <w:p w14:paraId="308DB620" w14:textId="5ECF0501" w:rsidR="0031551A" w:rsidRPr="00A20183" w:rsidRDefault="00A20183">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else</w:t>
            </w:r>
            <w:r w:rsidR="006C25F1" w:rsidRPr="005F036F">
              <w:rPr>
                <w:rFonts w:asciiTheme="minorHAnsi" w:hAnsiTheme="minorHAnsi"/>
                <w:sz w:val="18"/>
                <w:szCs w:val="18"/>
              </w:rPr>
              <w:t xml:space="preserve">if E01 = </w:t>
            </w:r>
            <w:r>
              <w:rPr>
                <w:rFonts w:asciiTheme="minorHAnsi" w:hAnsiTheme="minorHAnsi"/>
                <w:sz w:val="18"/>
                <w:szCs w:val="18"/>
              </w:rPr>
              <w:t>“</w:t>
            </w:r>
            <w:r w:rsidR="006C25F1" w:rsidRPr="005F036F">
              <w:rPr>
                <w:rFonts w:asciiTheme="minorHAnsi" w:hAnsiTheme="minorHAnsi"/>
                <w:sz w:val="18"/>
                <w:szCs w:val="18"/>
              </w:rPr>
              <w:t>Heated slab</w:t>
            </w:r>
            <w:r>
              <w:rPr>
                <w:rFonts w:asciiTheme="minorHAnsi" w:hAnsiTheme="minorHAnsi"/>
                <w:sz w:val="18"/>
                <w:szCs w:val="18"/>
              </w:rPr>
              <w:t>”</w:t>
            </w:r>
            <w:r w:rsidR="006C25F1" w:rsidRPr="005F036F">
              <w:rPr>
                <w:rFonts w:asciiTheme="minorHAnsi" w:hAnsiTheme="minorHAnsi"/>
                <w:sz w:val="18"/>
                <w:szCs w:val="18"/>
              </w:rPr>
              <w:t xml:space="preserve">, then value =  </w:t>
            </w:r>
            <w:r w:rsidR="0063361A">
              <w:rPr>
                <w:rFonts w:asciiTheme="minorHAnsi" w:hAnsiTheme="minorHAnsi"/>
                <w:sz w:val="18"/>
                <w:szCs w:val="18"/>
              </w:rPr>
              <w:t>NA</w:t>
            </w:r>
            <w:r w:rsidR="000B5D58" w:rsidRPr="00EE4B45">
              <w:rPr>
                <w:rFonts w:ascii="Calibri" w:hAnsi="Calibri"/>
                <w:sz w:val="18"/>
                <w:szCs w:val="18"/>
              </w:rPr>
              <w:t xml:space="preserve"> </w:t>
            </w:r>
            <w:r w:rsidR="00C30951">
              <w:rPr>
                <w:rFonts w:ascii="Calibri" w:hAnsi="Calibri"/>
                <w:sz w:val="18"/>
                <w:szCs w:val="18"/>
              </w:rPr>
              <w:t>Note: Range check, value in E03 must be less than or equal to E05 in order to comply</w:t>
            </w:r>
            <w:r w:rsidR="00FA2997" w:rsidRPr="00A20183">
              <w:rPr>
                <w:rFonts w:ascii="Calibri" w:hAnsi="Calibri"/>
                <w:sz w:val="18"/>
                <w:szCs w:val="18"/>
              </w:rPr>
              <w:t>&gt;&gt;</w:t>
            </w:r>
          </w:p>
        </w:tc>
        <w:tc>
          <w:tcPr>
            <w:tcW w:w="6098" w:type="dxa"/>
            <w:tcBorders>
              <w:top w:val="single" w:sz="6" w:space="0" w:color="auto"/>
              <w:bottom w:val="single" w:sz="6" w:space="0" w:color="auto"/>
              <w:right w:val="single" w:sz="4" w:space="0" w:color="auto"/>
            </w:tcBorders>
            <w:vAlign w:val="bottom"/>
          </w:tcPr>
          <w:p w14:paraId="308DB621" w14:textId="77777777" w:rsidR="0031551A" w:rsidRPr="005F036F"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A20183">
              <w:rPr>
                <w:rFonts w:ascii="Calibri" w:hAnsi="Calibri"/>
                <w:sz w:val="18"/>
                <w:szCs w:val="18"/>
              </w:rPr>
              <w:t>&lt;&lt;User Input: Text&gt;&gt;</w:t>
            </w:r>
          </w:p>
        </w:tc>
      </w:tr>
      <w:tr w:rsidR="007D0F0E" w:rsidRPr="00EE4B45" w14:paraId="14E6BE4E"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51E9BDB7" w14:textId="77777777" w:rsidR="007D0F0E" w:rsidRDefault="007D0F0E"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0F1FFE3C"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5968F4B9"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2A814E80" w14:textId="77777777" w:rsidR="007D0F0E" w:rsidRPr="00EE4B45" w:rsidRDefault="007D0F0E" w:rsidP="005F036F">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3DAD508D" w14:textId="77777777" w:rsidR="007D0F0E" w:rsidRPr="005F036F" w:rsidRDefault="007D0F0E" w:rsidP="006C25F1">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6098" w:type="dxa"/>
            <w:tcBorders>
              <w:top w:val="single" w:sz="6" w:space="0" w:color="auto"/>
              <w:bottom w:val="single" w:sz="6" w:space="0" w:color="auto"/>
              <w:right w:val="single" w:sz="4" w:space="0" w:color="auto"/>
            </w:tcBorders>
            <w:vAlign w:val="bottom"/>
          </w:tcPr>
          <w:p w14:paraId="3CF81913" w14:textId="77777777" w:rsidR="007D0F0E" w:rsidRPr="00A20183"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31551A" w:rsidRPr="009B3A0C" w14:paraId="308DB624" w14:textId="77777777" w:rsidTr="00770388">
        <w:trPr>
          <w:cantSplit/>
          <w:trHeight w:val="219"/>
        </w:trPr>
        <w:tc>
          <w:tcPr>
            <w:tcW w:w="14395" w:type="dxa"/>
            <w:gridSpan w:val="6"/>
            <w:tcBorders>
              <w:top w:val="single" w:sz="6" w:space="0" w:color="auto"/>
              <w:left w:val="single" w:sz="4" w:space="0" w:color="auto"/>
              <w:bottom w:val="single" w:sz="4" w:space="0" w:color="auto"/>
              <w:right w:val="single" w:sz="4" w:space="0" w:color="auto"/>
            </w:tcBorders>
            <w:vAlign w:val="center"/>
          </w:tcPr>
          <w:p w14:paraId="308DB623" w14:textId="77777777" w:rsidR="0031551A" w:rsidRPr="00FB44DF" w:rsidRDefault="0031551A" w:rsidP="001F3969">
            <w:pPr>
              <w:keepNext/>
              <w:numPr>
                <w:ilvl w:val="0"/>
                <w:numId w:val="1"/>
              </w:numPr>
              <w:tabs>
                <w:tab w:val="left" w:pos="342"/>
                <w:tab w:val="left" w:pos="2700"/>
                <w:tab w:val="left" w:pos="3420"/>
                <w:tab w:val="left" w:pos="3780"/>
                <w:tab w:val="left" w:pos="5760"/>
                <w:tab w:val="left" w:pos="7212"/>
              </w:tabs>
              <w:spacing w:line="276" w:lineRule="auto"/>
              <w:ind w:left="252" w:hanging="225"/>
              <w:rPr>
                <w:rFonts w:ascii="Calibri" w:hAnsi="Calibri"/>
                <w:b/>
                <w:noProof/>
                <w:sz w:val="18"/>
                <w:szCs w:val="18"/>
              </w:rPr>
            </w:pPr>
            <w:r w:rsidRPr="00FB44DF">
              <w:rPr>
                <w:rFonts w:ascii="Calibri" w:hAnsi="Calibri"/>
                <w:b/>
                <w:noProof/>
                <w:sz w:val="18"/>
                <w:szCs w:val="18"/>
              </w:rPr>
              <w:t xml:space="preserve">Heated slab floors require mandatory slab insulation (see Table 110.8-A). </w:t>
            </w:r>
          </w:p>
        </w:tc>
      </w:tr>
    </w:tbl>
    <w:p w14:paraId="308DB625" w14:textId="77777777" w:rsidR="00B25B99" w:rsidRDefault="00B25B99" w:rsidP="00B25B99">
      <w:pPr>
        <w:rPr>
          <w:sz w:val="20"/>
        </w:rPr>
      </w:pPr>
    </w:p>
    <w:tbl>
      <w:tblPr>
        <w:tblStyle w:val="TableGrid"/>
        <w:tblW w:w="14377" w:type="dxa"/>
        <w:tblInd w:w="18" w:type="dxa"/>
        <w:tblLayout w:type="fixed"/>
        <w:tblLook w:val="04A0" w:firstRow="1" w:lastRow="0" w:firstColumn="1" w:lastColumn="0" w:noHBand="0" w:noVBand="1"/>
      </w:tblPr>
      <w:tblGrid>
        <w:gridCol w:w="1417"/>
        <w:gridCol w:w="1620"/>
        <w:gridCol w:w="1980"/>
        <w:gridCol w:w="1980"/>
        <w:gridCol w:w="2100"/>
        <w:gridCol w:w="1820"/>
        <w:gridCol w:w="1930"/>
        <w:gridCol w:w="1530"/>
      </w:tblGrid>
      <w:tr w:rsidR="00B65204" w:rsidRPr="00A55113" w14:paraId="0B808FA0" w14:textId="77777777" w:rsidTr="00B65204">
        <w:trPr>
          <w:trHeight w:val="233"/>
        </w:trPr>
        <w:tc>
          <w:tcPr>
            <w:tcW w:w="14377" w:type="dxa"/>
            <w:gridSpan w:val="8"/>
            <w:vAlign w:val="center"/>
          </w:tcPr>
          <w:p w14:paraId="236C442F" w14:textId="17FE312F" w:rsidR="00B65204" w:rsidRDefault="00B65204" w:rsidP="00B65204">
            <w:pPr>
              <w:rPr>
                <w:rFonts w:asciiTheme="minorHAnsi" w:hAnsiTheme="minorHAnsi"/>
                <w:sz w:val="18"/>
              </w:rPr>
            </w:pPr>
            <w:r w:rsidRPr="00B65204">
              <w:rPr>
                <w:rFonts w:asciiTheme="minorHAnsi" w:hAnsiTheme="minorHAnsi"/>
                <w:b/>
                <w:sz w:val="18"/>
              </w:rPr>
              <w:t>F. Ceiling/Roof Insulation</w:t>
            </w:r>
            <w:r w:rsidRPr="00B65204">
              <w:rPr>
                <w:rFonts w:asciiTheme="minorHAnsi" w:hAnsiTheme="minorHAnsi"/>
                <w:sz w:val="18"/>
              </w:rPr>
              <w:t xml:space="preserve"> (Section 150.1(c)1A)</w:t>
            </w:r>
          </w:p>
        </w:tc>
      </w:tr>
      <w:tr w:rsidR="00770388" w:rsidRPr="00A55113" w14:paraId="04761C16" w14:textId="77777777" w:rsidTr="00704276">
        <w:tc>
          <w:tcPr>
            <w:tcW w:w="1417" w:type="dxa"/>
            <w:vAlign w:val="center"/>
          </w:tcPr>
          <w:p w14:paraId="0E7CE4D1" w14:textId="77777777" w:rsidR="00770388" w:rsidRPr="00A55113" w:rsidRDefault="00770388" w:rsidP="007B5F6E">
            <w:pPr>
              <w:jc w:val="center"/>
              <w:rPr>
                <w:rFonts w:asciiTheme="minorHAnsi" w:hAnsiTheme="minorHAnsi"/>
                <w:sz w:val="18"/>
              </w:rPr>
            </w:pPr>
            <w:r w:rsidRPr="00A55113">
              <w:rPr>
                <w:rFonts w:asciiTheme="minorHAnsi" w:hAnsiTheme="minorHAnsi"/>
                <w:sz w:val="18"/>
              </w:rPr>
              <w:t>01</w:t>
            </w:r>
          </w:p>
        </w:tc>
        <w:tc>
          <w:tcPr>
            <w:tcW w:w="1620" w:type="dxa"/>
            <w:vAlign w:val="center"/>
          </w:tcPr>
          <w:p w14:paraId="6E598D8A" w14:textId="445C929E" w:rsidR="00770388" w:rsidRPr="00A55113" w:rsidRDefault="00770388" w:rsidP="007B5F6E">
            <w:pPr>
              <w:jc w:val="center"/>
              <w:rPr>
                <w:rFonts w:asciiTheme="minorHAnsi" w:hAnsiTheme="minorHAnsi"/>
                <w:sz w:val="18"/>
              </w:rPr>
            </w:pPr>
            <w:r>
              <w:rPr>
                <w:rFonts w:asciiTheme="minorHAnsi" w:hAnsiTheme="minorHAnsi"/>
                <w:sz w:val="18"/>
              </w:rPr>
              <w:t>02</w:t>
            </w:r>
          </w:p>
        </w:tc>
        <w:tc>
          <w:tcPr>
            <w:tcW w:w="1980" w:type="dxa"/>
            <w:vAlign w:val="center"/>
          </w:tcPr>
          <w:p w14:paraId="5E1AB69A" w14:textId="22DA431C" w:rsidR="00770388" w:rsidRPr="00A55113" w:rsidRDefault="00770388" w:rsidP="00770388">
            <w:pPr>
              <w:jc w:val="center"/>
              <w:rPr>
                <w:rFonts w:asciiTheme="minorHAnsi" w:hAnsiTheme="minorHAnsi"/>
                <w:sz w:val="18"/>
              </w:rPr>
            </w:pPr>
            <w:r>
              <w:rPr>
                <w:rFonts w:asciiTheme="minorHAnsi" w:hAnsiTheme="minorHAnsi"/>
                <w:sz w:val="18"/>
              </w:rPr>
              <w:t>03</w:t>
            </w:r>
          </w:p>
        </w:tc>
        <w:tc>
          <w:tcPr>
            <w:tcW w:w="1980" w:type="dxa"/>
            <w:vAlign w:val="center"/>
          </w:tcPr>
          <w:p w14:paraId="1DEA57D1" w14:textId="3CF537B5" w:rsidR="00770388" w:rsidRPr="00A55113" w:rsidRDefault="00770388" w:rsidP="007B5F6E">
            <w:pPr>
              <w:jc w:val="center"/>
              <w:rPr>
                <w:rFonts w:asciiTheme="minorHAnsi" w:hAnsiTheme="minorHAnsi"/>
                <w:sz w:val="18"/>
              </w:rPr>
            </w:pPr>
            <w:r>
              <w:rPr>
                <w:rFonts w:asciiTheme="minorHAnsi" w:hAnsiTheme="minorHAnsi"/>
                <w:sz w:val="18"/>
              </w:rPr>
              <w:t>04</w:t>
            </w:r>
          </w:p>
        </w:tc>
        <w:tc>
          <w:tcPr>
            <w:tcW w:w="2100" w:type="dxa"/>
            <w:vAlign w:val="center"/>
          </w:tcPr>
          <w:p w14:paraId="44738597" w14:textId="117E25A9" w:rsidR="00770388" w:rsidRPr="00A55113" w:rsidRDefault="00770388" w:rsidP="007B5F6E">
            <w:pPr>
              <w:jc w:val="center"/>
              <w:rPr>
                <w:rFonts w:asciiTheme="minorHAnsi" w:hAnsiTheme="minorHAnsi"/>
                <w:sz w:val="18"/>
              </w:rPr>
            </w:pPr>
            <w:r w:rsidRPr="00A55113">
              <w:rPr>
                <w:rFonts w:asciiTheme="minorHAnsi" w:hAnsiTheme="minorHAnsi"/>
                <w:sz w:val="18"/>
              </w:rPr>
              <w:t>05</w:t>
            </w:r>
          </w:p>
        </w:tc>
        <w:tc>
          <w:tcPr>
            <w:tcW w:w="1820" w:type="dxa"/>
            <w:vAlign w:val="center"/>
          </w:tcPr>
          <w:p w14:paraId="42379CE1" w14:textId="7B8EBCCC" w:rsidR="00770388" w:rsidRPr="00A55113" w:rsidRDefault="00770388" w:rsidP="007B5F6E">
            <w:pPr>
              <w:jc w:val="center"/>
              <w:rPr>
                <w:rFonts w:asciiTheme="minorHAnsi" w:hAnsiTheme="minorHAnsi"/>
                <w:sz w:val="18"/>
              </w:rPr>
            </w:pPr>
            <w:r>
              <w:rPr>
                <w:rFonts w:asciiTheme="minorHAnsi" w:hAnsiTheme="minorHAnsi"/>
                <w:sz w:val="18"/>
              </w:rPr>
              <w:t>06</w:t>
            </w:r>
          </w:p>
        </w:tc>
        <w:tc>
          <w:tcPr>
            <w:tcW w:w="1930" w:type="dxa"/>
            <w:vAlign w:val="center"/>
          </w:tcPr>
          <w:p w14:paraId="49D3A7B2" w14:textId="4AFC40B0" w:rsidR="00770388" w:rsidRPr="00A55113" w:rsidRDefault="00770388" w:rsidP="007B5F6E">
            <w:pPr>
              <w:jc w:val="center"/>
              <w:rPr>
                <w:rFonts w:asciiTheme="minorHAnsi" w:hAnsiTheme="minorHAnsi"/>
                <w:sz w:val="18"/>
              </w:rPr>
            </w:pPr>
            <w:r>
              <w:rPr>
                <w:rFonts w:asciiTheme="minorHAnsi" w:hAnsiTheme="minorHAnsi"/>
                <w:sz w:val="18"/>
              </w:rPr>
              <w:t>07</w:t>
            </w:r>
          </w:p>
        </w:tc>
        <w:tc>
          <w:tcPr>
            <w:tcW w:w="1530" w:type="dxa"/>
            <w:vAlign w:val="center"/>
          </w:tcPr>
          <w:p w14:paraId="6A8A472A" w14:textId="69367EE0" w:rsidR="00770388" w:rsidRPr="00A55113" w:rsidRDefault="00770388" w:rsidP="007B5F6E">
            <w:pPr>
              <w:jc w:val="center"/>
              <w:rPr>
                <w:rFonts w:asciiTheme="minorHAnsi" w:hAnsiTheme="minorHAnsi"/>
                <w:sz w:val="18"/>
              </w:rPr>
            </w:pPr>
            <w:r>
              <w:rPr>
                <w:rFonts w:asciiTheme="minorHAnsi" w:hAnsiTheme="minorHAnsi"/>
                <w:sz w:val="18"/>
              </w:rPr>
              <w:t>08</w:t>
            </w:r>
          </w:p>
        </w:tc>
      </w:tr>
      <w:tr w:rsidR="00E00656" w:rsidRPr="00A55113" w14:paraId="30018068" w14:textId="77777777" w:rsidTr="00704276">
        <w:tc>
          <w:tcPr>
            <w:tcW w:w="1417" w:type="dxa"/>
            <w:vAlign w:val="bottom"/>
          </w:tcPr>
          <w:p w14:paraId="19E1BA2F" w14:textId="77777777" w:rsidR="00E00656" w:rsidRPr="006579AD" w:rsidRDefault="00E00656" w:rsidP="00E00656">
            <w:pPr>
              <w:jc w:val="center"/>
              <w:rPr>
                <w:rFonts w:asciiTheme="minorHAnsi" w:hAnsiTheme="minorHAnsi"/>
                <w:sz w:val="18"/>
                <w:szCs w:val="18"/>
              </w:rPr>
            </w:pPr>
            <w:r w:rsidRPr="006579AD">
              <w:rPr>
                <w:rFonts w:asciiTheme="minorHAnsi" w:hAnsiTheme="minorHAnsi"/>
                <w:sz w:val="18"/>
                <w:szCs w:val="18"/>
              </w:rPr>
              <w:t>Option</w:t>
            </w:r>
          </w:p>
        </w:tc>
        <w:tc>
          <w:tcPr>
            <w:tcW w:w="1620" w:type="dxa"/>
            <w:vAlign w:val="bottom"/>
          </w:tcPr>
          <w:p w14:paraId="42202972" w14:textId="5A4C7903" w:rsidR="00E00656" w:rsidRPr="00610BBE" w:rsidRDefault="00E00656" w:rsidP="00E00656">
            <w:pPr>
              <w:jc w:val="center"/>
              <w:rPr>
                <w:rFonts w:asciiTheme="minorHAnsi" w:hAnsiTheme="minorHAnsi"/>
                <w:sz w:val="18"/>
                <w:szCs w:val="18"/>
              </w:rPr>
            </w:pPr>
            <w:r w:rsidRPr="00A20183">
              <w:rPr>
                <w:rFonts w:asciiTheme="minorHAnsi" w:hAnsiTheme="minorHAnsi"/>
                <w:sz w:val="18"/>
                <w:szCs w:val="18"/>
              </w:rPr>
              <w:t>Air Space Required</w:t>
            </w:r>
            <w:r w:rsidRPr="00610BBE">
              <w:rPr>
                <w:rFonts w:asciiTheme="minorHAnsi" w:hAnsiTheme="minorHAnsi"/>
                <w:sz w:val="18"/>
                <w:szCs w:val="18"/>
              </w:rPr>
              <w:t xml:space="preserve">? </w:t>
            </w:r>
          </w:p>
        </w:tc>
        <w:tc>
          <w:tcPr>
            <w:tcW w:w="1980" w:type="dxa"/>
            <w:vAlign w:val="bottom"/>
          </w:tcPr>
          <w:p w14:paraId="61FC2A38" w14:textId="5B3273E3" w:rsidR="00E00656" w:rsidRPr="00E07076" w:rsidRDefault="00E00656" w:rsidP="00E00656">
            <w:pPr>
              <w:jc w:val="center"/>
              <w:rPr>
                <w:rFonts w:asciiTheme="minorHAnsi" w:hAnsiTheme="minorHAnsi"/>
                <w:sz w:val="18"/>
                <w:szCs w:val="18"/>
              </w:rPr>
            </w:pPr>
            <w:r w:rsidRPr="00E07076">
              <w:rPr>
                <w:rFonts w:asciiTheme="minorHAnsi" w:hAnsiTheme="minorHAnsi"/>
                <w:sz w:val="18"/>
                <w:szCs w:val="18"/>
              </w:rPr>
              <w:t>Proposed Below Roof Deck R-value</w:t>
            </w:r>
          </w:p>
        </w:tc>
        <w:tc>
          <w:tcPr>
            <w:tcW w:w="1980" w:type="dxa"/>
            <w:vAlign w:val="bottom"/>
          </w:tcPr>
          <w:p w14:paraId="15D744A1" w14:textId="78BD4FDC" w:rsidR="00E00656" w:rsidRPr="00A834A6" w:rsidRDefault="00E00656" w:rsidP="00E00656">
            <w:pPr>
              <w:jc w:val="center"/>
              <w:rPr>
                <w:rFonts w:asciiTheme="minorHAnsi" w:hAnsiTheme="minorHAnsi"/>
                <w:sz w:val="18"/>
                <w:szCs w:val="18"/>
              </w:rPr>
            </w:pPr>
            <w:r w:rsidRPr="00A834A6">
              <w:rPr>
                <w:rFonts w:asciiTheme="minorHAnsi" w:hAnsiTheme="minorHAnsi"/>
                <w:sz w:val="18"/>
                <w:szCs w:val="18"/>
              </w:rPr>
              <w:t>Proposed Ceiling Insulation. R-value</w:t>
            </w:r>
          </w:p>
        </w:tc>
        <w:tc>
          <w:tcPr>
            <w:tcW w:w="2100" w:type="dxa"/>
            <w:vAlign w:val="bottom"/>
          </w:tcPr>
          <w:p w14:paraId="66B5F57D" w14:textId="44083A24" w:rsidR="00E00656" w:rsidRPr="00A16B5E" w:rsidRDefault="00E00656" w:rsidP="00E00656">
            <w:pPr>
              <w:jc w:val="center"/>
              <w:rPr>
                <w:rFonts w:asciiTheme="minorHAnsi" w:hAnsiTheme="minorHAnsi"/>
                <w:sz w:val="18"/>
                <w:szCs w:val="18"/>
              </w:rPr>
            </w:pPr>
            <w:r w:rsidRPr="00A16B5E">
              <w:rPr>
                <w:rFonts w:asciiTheme="minorHAnsi" w:hAnsiTheme="minorHAnsi"/>
                <w:sz w:val="18"/>
                <w:szCs w:val="18"/>
              </w:rPr>
              <w:t>Required Below Roof Deck R-value</w:t>
            </w:r>
          </w:p>
        </w:tc>
        <w:tc>
          <w:tcPr>
            <w:tcW w:w="1820" w:type="dxa"/>
            <w:vAlign w:val="bottom"/>
          </w:tcPr>
          <w:p w14:paraId="7E7082CA" w14:textId="31909BAD" w:rsidR="00E00656" w:rsidRPr="00B348C3" w:rsidRDefault="00E00656" w:rsidP="00E00656">
            <w:pPr>
              <w:jc w:val="center"/>
              <w:rPr>
                <w:rFonts w:asciiTheme="minorHAnsi" w:hAnsiTheme="minorHAnsi"/>
                <w:sz w:val="18"/>
                <w:szCs w:val="18"/>
              </w:rPr>
            </w:pPr>
            <w:r w:rsidRPr="00DF6A36">
              <w:rPr>
                <w:rFonts w:asciiTheme="minorHAnsi" w:hAnsiTheme="minorHAnsi"/>
                <w:sz w:val="18"/>
                <w:szCs w:val="18"/>
              </w:rPr>
              <w:t>Required Ceiling Insulation. R-value</w:t>
            </w:r>
          </w:p>
        </w:tc>
        <w:tc>
          <w:tcPr>
            <w:tcW w:w="1930" w:type="dxa"/>
            <w:vAlign w:val="bottom"/>
          </w:tcPr>
          <w:p w14:paraId="027CE5DF" w14:textId="3B0CE804" w:rsidR="00E00656" w:rsidRPr="003905FD" w:rsidRDefault="00E00656" w:rsidP="00E00656">
            <w:pPr>
              <w:jc w:val="center"/>
              <w:rPr>
                <w:rFonts w:asciiTheme="minorHAnsi" w:hAnsiTheme="minorHAnsi"/>
                <w:sz w:val="18"/>
                <w:szCs w:val="18"/>
              </w:rPr>
            </w:pPr>
            <w:r w:rsidRPr="003905FD">
              <w:rPr>
                <w:rFonts w:asciiTheme="minorHAnsi" w:hAnsiTheme="minorHAnsi"/>
                <w:sz w:val="18"/>
                <w:szCs w:val="18"/>
              </w:rPr>
              <w:t>Radiant Barrier Required?</w:t>
            </w:r>
          </w:p>
        </w:tc>
        <w:tc>
          <w:tcPr>
            <w:tcW w:w="1530" w:type="dxa"/>
            <w:vAlign w:val="bottom"/>
          </w:tcPr>
          <w:p w14:paraId="3BDF1E6D" w14:textId="5D3F37F0" w:rsidR="00E00656" w:rsidRPr="003E58E6" w:rsidRDefault="00E00656" w:rsidP="00E00656">
            <w:pPr>
              <w:jc w:val="center"/>
              <w:rPr>
                <w:rFonts w:asciiTheme="minorHAnsi" w:hAnsiTheme="minorHAnsi"/>
                <w:sz w:val="18"/>
                <w:szCs w:val="18"/>
              </w:rPr>
            </w:pPr>
            <w:r w:rsidRPr="003E58E6">
              <w:rPr>
                <w:rFonts w:asciiTheme="minorHAnsi" w:hAnsiTheme="minorHAnsi"/>
                <w:sz w:val="18"/>
                <w:szCs w:val="18"/>
              </w:rPr>
              <w:t>Comments</w:t>
            </w:r>
          </w:p>
        </w:tc>
      </w:tr>
      <w:tr w:rsidR="00E00656" w:rsidRPr="00A55113" w14:paraId="56614B6F" w14:textId="77777777" w:rsidTr="00D43FCF">
        <w:tc>
          <w:tcPr>
            <w:tcW w:w="1417" w:type="dxa"/>
            <w:vAlign w:val="bottom"/>
          </w:tcPr>
          <w:p w14:paraId="7483970B" w14:textId="008D40F6"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&lt;&lt;user selects from list:</w:t>
            </w:r>
          </w:p>
          <w:p w14:paraId="00C5614C" w14:textId="2A4D596C" w:rsidR="00E00656" w:rsidRPr="00805901" w:rsidRDefault="00E00656" w:rsidP="00482AFE">
            <w:pPr>
              <w:jc w:val="center"/>
              <w:rPr>
                <w:rFonts w:asciiTheme="minorHAnsi" w:hAnsiTheme="minorHAnsi"/>
                <w:sz w:val="18"/>
                <w:szCs w:val="18"/>
              </w:rPr>
            </w:pPr>
          </w:p>
          <w:p w14:paraId="55AD4F77" w14:textId="77777777"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*Option B; or</w:t>
            </w:r>
          </w:p>
          <w:p w14:paraId="665CDBB4" w14:textId="74CE5F98" w:rsidR="00E00656" w:rsidRPr="00805901" w:rsidDel="00A4322D" w:rsidRDefault="00E00656" w:rsidP="00482AFE">
            <w:pPr>
              <w:jc w:val="center"/>
              <w:rPr>
                <w:rFonts w:asciiTheme="minorHAnsi" w:hAnsiTheme="minorHAnsi"/>
                <w:sz w:val="18"/>
                <w:szCs w:val="18"/>
              </w:rPr>
            </w:pPr>
            <w:r w:rsidRPr="00805901">
              <w:rPr>
                <w:rFonts w:asciiTheme="minorHAnsi" w:hAnsiTheme="minorHAnsi"/>
                <w:sz w:val="18"/>
                <w:szCs w:val="18"/>
              </w:rPr>
              <w:t>*Option C&gt;&gt;</w:t>
            </w:r>
          </w:p>
        </w:tc>
        <w:tc>
          <w:tcPr>
            <w:tcW w:w="1620" w:type="dxa"/>
            <w:vAlign w:val="bottom"/>
          </w:tcPr>
          <w:p w14:paraId="27AB2C1D" w14:textId="746C4C50" w:rsidR="00E07076" w:rsidRDefault="00E00656" w:rsidP="00247AA5">
            <w:pPr>
              <w:jc w:val="center"/>
              <w:rPr>
                <w:rFonts w:asciiTheme="minorHAnsi" w:hAnsiTheme="minorHAnsi"/>
                <w:sz w:val="18"/>
                <w:szCs w:val="18"/>
              </w:rPr>
            </w:pPr>
            <w:r w:rsidRPr="00805901">
              <w:rPr>
                <w:rFonts w:asciiTheme="minorHAnsi" w:hAnsiTheme="minorHAnsi"/>
                <w:sz w:val="18"/>
                <w:szCs w:val="18"/>
              </w:rPr>
              <w:t xml:space="preserve">&lt;&lt; if F01 </w:t>
            </w:r>
            <w:r w:rsidR="009D41ED" w:rsidRPr="00805901">
              <w:rPr>
                <w:rFonts w:asciiTheme="minorHAnsi" w:hAnsiTheme="minorHAnsi"/>
                <w:sz w:val="18"/>
                <w:szCs w:val="18"/>
              </w:rPr>
              <w:t>=</w:t>
            </w:r>
            <w:r w:rsidRPr="00805901">
              <w:rPr>
                <w:rFonts w:asciiTheme="minorHAnsi" w:hAnsiTheme="minorHAnsi"/>
                <w:sz w:val="18"/>
                <w:szCs w:val="18"/>
              </w:rPr>
              <w:t xml:space="preserve"> Option B</w:t>
            </w:r>
            <w:r w:rsidR="002F7719">
              <w:rPr>
                <w:rFonts w:asciiTheme="minorHAnsi" w:hAnsiTheme="minorHAnsi"/>
                <w:sz w:val="18"/>
                <w:szCs w:val="18"/>
              </w:rPr>
              <w:t xml:space="preserve"> and</w:t>
            </w:r>
            <w:r w:rsidRPr="00805901">
              <w:rPr>
                <w:rFonts w:asciiTheme="minorHAnsi" w:hAnsiTheme="minorHAnsi"/>
                <w:sz w:val="18"/>
                <w:szCs w:val="18"/>
              </w:rPr>
              <w:t xml:space="preserve"> A09 = 4</w:t>
            </w:r>
            <w:r w:rsidR="009D41ED" w:rsidRPr="00805901">
              <w:rPr>
                <w:rFonts w:asciiTheme="minorHAnsi" w:hAnsiTheme="minorHAnsi"/>
                <w:sz w:val="18"/>
                <w:szCs w:val="18"/>
              </w:rPr>
              <w:t xml:space="preserve"> or </w:t>
            </w:r>
            <w:r w:rsidRPr="00805901">
              <w:rPr>
                <w:rFonts w:asciiTheme="minorHAnsi" w:hAnsiTheme="minorHAnsi"/>
                <w:sz w:val="18"/>
                <w:szCs w:val="18"/>
              </w:rPr>
              <w:t xml:space="preserve">8-16,  then value equals </w:t>
            </w:r>
            <w:r w:rsidR="007D3D1F" w:rsidRPr="00805901">
              <w:rPr>
                <w:rFonts w:asciiTheme="minorHAnsi" w:hAnsiTheme="minorHAnsi"/>
                <w:sz w:val="18"/>
                <w:szCs w:val="18"/>
              </w:rPr>
              <w:t>‘</w:t>
            </w:r>
            <w:r w:rsidR="009D41ED" w:rsidRPr="00805901">
              <w:rPr>
                <w:rFonts w:asciiTheme="minorHAnsi" w:hAnsiTheme="minorHAnsi"/>
                <w:sz w:val="18"/>
                <w:szCs w:val="18"/>
              </w:rPr>
              <w:t>Yes</w:t>
            </w:r>
            <w:r w:rsidR="007D3D1F" w:rsidRPr="00805901">
              <w:rPr>
                <w:rFonts w:asciiTheme="minorHAnsi" w:hAnsiTheme="minorHAnsi"/>
                <w:sz w:val="18"/>
                <w:szCs w:val="18"/>
              </w:rPr>
              <w:t>’</w:t>
            </w:r>
            <w:r w:rsidR="009D41ED" w:rsidRPr="00805901">
              <w:rPr>
                <w:rFonts w:asciiTheme="minorHAnsi" w:hAnsiTheme="minorHAnsi"/>
                <w:sz w:val="18"/>
                <w:szCs w:val="18"/>
              </w:rPr>
              <w:t xml:space="preserve">; </w:t>
            </w:r>
          </w:p>
          <w:p w14:paraId="44A7EBF3" w14:textId="016F58B8" w:rsidR="00E00656" w:rsidRPr="00805901" w:rsidRDefault="009D41ED" w:rsidP="00247AA5">
            <w:pPr>
              <w:jc w:val="center"/>
              <w:rPr>
                <w:rFonts w:asciiTheme="minorHAnsi" w:hAnsiTheme="minorHAnsi"/>
                <w:sz w:val="18"/>
                <w:szCs w:val="18"/>
              </w:rPr>
            </w:pPr>
            <w:r w:rsidRPr="00805901">
              <w:rPr>
                <w:rFonts w:asciiTheme="minorHAnsi" w:hAnsiTheme="minorHAnsi"/>
                <w:sz w:val="18"/>
                <w:szCs w:val="18"/>
              </w:rPr>
              <w:t xml:space="preserve">Else value equals </w:t>
            </w:r>
            <w:r w:rsidR="007D3D1F" w:rsidRPr="00805901">
              <w:rPr>
                <w:rFonts w:asciiTheme="minorHAnsi" w:hAnsiTheme="minorHAnsi"/>
                <w:sz w:val="18"/>
                <w:szCs w:val="18"/>
              </w:rPr>
              <w:t>‘</w:t>
            </w:r>
            <w:r w:rsidRPr="00805901">
              <w:rPr>
                <w:rFonts w:asciiTheme="minorHAnsi" w:hAnsiTheme="minorHAnsi"/>
                <w:sz w:val="18"/>
                <w:szCs w:val="18"/>
              </w:rPr>
              <w:t>No</w:t>
            </w:r>
            <w:r w:rsidR="007D3D1F" w:rsidRPr="00805901">
              <w:rPr>
                <w:rFonts w:asciiTheme="minorHAnsi" w:hAnsiTheme="minorHAnsi"/>
                <w:sz w:val="18"/>
                <w:szCs w:val="18"/>
              </w:rPr>
              <w:t>’</w:t>
            </w:r>
            <w:r w:rsidR="00E00656" w:rsidRPr="00805901">
              <w:rPr>
                <w:rFonts w:asciiTheme="minorHAnsi" w:hAnsiTheme="minorHAnsi"/>
                <w:sz w:val="18"/>
                <w:szCs w:val="18"/>
              </w:rPr>
              <w:t>&gt;&gt;</w:t>
            </w:r>
          </w:p>
        </w:tc>
        <w:tc>
          <w:tcPr>
            <w:tcW w:w="1980" w:type="dxa"/>
            <w:vAlign w:val="bottom"/>
          </w:tcPr>
          <w:p w14:paraId="37128F14" w14:textId="568DCF2D" w:rsidR="00E00656" w:rsidRPr="00805901" w:rsidRDefault="00805901" w:rsidP="00482AFE">
            <w:pPr>
              <w:jc w:val="center"/>
              <w:rPr>
                <w:rFonts w:asciiTheme="minorHAnsi" w:hAnsiTheme="minorHAnsi"/>
                <w:sz w:val="18"/>
                <w:szCs w:val="18"/>
              </w:rPr>
            </w:pPr>
            <w:r>
              <w:rPr>
                <w:rFonts w:ascii="Calibri" w:hAnsi="Calibri"/>
                <w:sz w:val="18"/>
                <w:szCs w:val="18"/>
              </w:rPr>
              <w:t>&lt;&lt;User Input: DecimalNonnegative&gt;&gt;</w:t>
            </w:r>
            <w:r w:rsidRPr="00805901">
              <w:rPr>
                <w:rFonts w:asciiTheme="minorHAnsi" w:hAnsiTheme="minorHAnsi"/>
                <w:sz w:val="18"/>
                <w:szCs w:val="18"/>
              </w:rPr>
              <w:t xml:space="preserve"> </w:t>
            </w:r>
          </w:p>
        </w:tc>
        <w:tc>
          <w:tcPr>
            <w:tcW w:w="1980" w:type="dxa"/>
            <w:vAlign w:val="bottom"/>
          </w:tcPr>
          <w:p w14:paraId="527CDDF2" w14:textId="27B3C65D" w:rsidR="00E00656" w:rsidRPr="00805901" w:rsidRDefault="00247AA5" w:rsidP="00D43FCF">
            <w:pPr>
              <w:jc w:val="center"/>
              <w:rPr>
                <w:rFonts w:asciiTheme="minorHAnsi" w:hAnsiTheme="minorHAnsi"/>
                <w:sz w:val="18"/>
                <w:szCs w:val="18"/>
              </w:rPr>
            </w:pPr>
            <w:r w:rsidRPr="006579AD">
              <w:rPr>
                <w:rFonts w:asciiTheme="minorHAnsi" w:hAnsiTheme="minorHAnsi" w:cs="Courier New"/>
                <w:sz w:val="18"/>
                <w:szCs w:val="18"/>
              </w:rPr>
              <w:t xml:space="preserve"> </w:t>
            </w:r>
            <w:r w:rsidR="00805901">
              <w:rPr>
                <w:rFonts w:ascii="Calibri" w:hAnsi="Calibri"/>
                <w:sz w:val="18"/>
                <w:szCs w:val="18"/>
              </w:rPr>
              <w:t>&lt;&lt;User Input: DecimalNonnegative&gt;&gt;</w:t>
            </w:r>
          </w:p>
        </w:tc>
        <w:tc>
          <w:tcPr>
            <w:tcW w:w="2100" w:type="dxa"/>
            <w:vAlign w:val="bottom"/>
          </w:tcPr>
          <w:p w14:paraId="623DA66F" w14:textId="7C4CFEBD" w:rsidR="0088010F" w:rsidRDefault="00E00656" w:rsidP="002F7719">
            <w:pPr>
              <w:rPr>
                <w:rFonts w:asciiTheme="minorHAnsi" w:hAnsiTheme="minorHAnsi"/>
                <w:sz w:val="18"/>
                <w:szCs w:val="18"/>
              </w:rPr>
            </w:pPr>
            <w:r w:rsidRPr="00805901">
              <w:rPr>
                <w:rFonts w:asciiTheme="minorHAnsi" w:hAnsiTheme="minorHAnsi"/>
                <w:sz w:val="18"/>
                <w:szCs w:val="18"/>
              </w:rPr>
              <w:t xml:space="preserve">&lt;&lt; </w:t>
            </w:r>
            <w:r w:rsidR="0088010F">
              <w:rPr>
                <w:rFonts w:asciiTheme="minorHAnsi" w:hAnsiTheme="minorHAnsi"/>
                <w:sz w:val="18"/>
                <w:szCs w:val="18"/>
              </w:rPr>
              <w:t xml:space="preserve">if F01 = Option B, then if A11 = Single Family and A09 </w:t>
            </w:r>
            <w:r w:rsidR="0088010F" w:rsidRPr="00805901">
              <w:rPr>
                <w:rFonts w:asciiTheme="minorHAnsi" w:hAnsiTheme="minorHAnsi"/>
                <w:sz w:val="18"/>
                <w:szCs w:val="18"/>
              </w:rPr>
              <w:t xml:space="preserve">= 4 or 8 </w:t>
            </w:r>
            <w:r w:rsidR="0088010F">
              <w:rPr>
                <w:rFonts w:asciiTheme="minorHAnsi" w:hAnsiTheme="minorHAnsi"/>
                <w:sz w:val="18"/>
                <w:szCs w:val="18"/>
              </w:rPr>
              <w:t>-</w:t>
            </w:r>
            <w:r w:rsidR="0088010F" w:rsidRPr="00805901">
              <w:rPr>
                <w:rFonts w:asciiTheme="minorHAnsi" w:hAnsiTheme="minorHAnsi"/>
                <w:sz w:val="18"/>
                <w:szCs w:val="18"/>
              </w:rPr>
              <w:t>16</w:t>
            </w:r>
            <w:r w:rsidR="0088010F">
              <w:rPr>
                <w:rFonts w:asciiTheme="minorHAnsi" w:hAnsiTheme="minorHAnsi"/>
                <w:sz w:val="18"/>
                <w:szCs w:val="18"/>
              </w:rPr>
              <w:t>, then value = R-19,</w:t>
            </w:r>
          </w:p>
          <w:p w14:paraId="30D5817C" w14:textId="3A95313B" w:rsidR="0088010F" w:rsidRDefault="0088010F" w:rsidP="002F7719">
            <w:pPr>
              <w:rPr>
                <w:rFonts w:asciiTheme="minorHAnsi" w:hAnsiTheme="minorHAnsi"/>
                <w:sz w:val="18"/>
                <w:szCs w:val="18"/>
              </w:rPr>
            </w:pPr>
            <w:r>
              <w:rPr>
                <w:rFonts w:asciiTheme="minorHAnsi" w:hAnsiTheme="minorHAnsi"/>
                <w:sz w:val="18"/>
                <w:szCs w:val="18"/>
              </w:rPr>
              <w:t>elseif A09 = 1-3, 5-7, then value = NA;</w:t>
            </w:r>
          </w:p>
          <w:p w14:paraId="088E756F" w14:textId="77777777" w:rsidR="0088010F" w:rsidRDefault="0088010F" w:rsidP="002F7719">
            <w:pPr>
              <w:rPr>
                <w:rFonts w:asciiTheme="minorHAnsi" w:hAnsiTheme="minorHAnsi"/>
                <w:sz w:val="18"/>
                <w:szCs w:val="18"/>
              </w:rPr>
            </w:pPr>
          </w:p>
          <w:p w14:paraId="1E1D609C" w14:textId="0B6C596C" w:rsidR="00785829" w:rsidRDefault="00D66634" w:rsidP="002F7719">
            <w:pPr>
              <w:rPr>
                <w:rFonts w:asciiTheme="minorHAnsi" w:hAnsiTheme="minorHAnsi"/>
                <w:sz w:val="18"/>
                <w:szCs w:val="18"/>
              </w:rPr>
            </w:pPr>
            <w:r>
              <w:rPr>
                <w:rFonts w:asciiTheme="minorHAnsi" w:hAnsiTheme="minorHAnsi"/>
                <w:sz w:val="18"/>
                <w:szCs w:val="18"/>
              </w:rPr>
              <w:t>elsei</w:t>
            </w:r>
            <w:r w:rsidR="006B0178" w:rsidRPr="00805901">
              <w:rPr>
                <w:rFonts w:asciiTheme="minorHAnsi" w:hAnsiTheme="minorHAnsi"/>
                <w:sz w:val="18"/>
                <w:szCs w:val="18"/>
              </w:rPr>
              <w:t xml:space="preserve">f </w:t>
            </w:r>
            <w:r w:rsidR="0088010F" w:rsidRPr="00805901">
              <w:rPr>
                <w:rFonts w:asciiTheme="minorHAnsi" w:hAnsiTheme="minorHAnsi"/>
                <w:sz w:val="18"/>
                <w:szCs w:val="18"/>
              </w:rPr>
              <w:t>A11 = Multifamily</w:t>
            </w:r>
            <w:r w:rsidR="0088010F">
              <w:rPr>
                <w:rFonts w:asciiTheme="minorHAnsi" w:hAnsiTheme="minorHAnsi"/>
                <w:sz w:val="18"/>
                <w:szCs w:val="18"/>
              </w:rPr>
              <w:t xml:space="preserve"> or Multifamily with central water heating</w:t>
            </w:r>
            <w:r w:rsidR="0088010F" w:rsidRPr="00805901">
              <w:rPr>
                <w:rFonts w:asciiTheme="minorHAnsi" w:hAnsiTheme="minorHAnsi"/>
                <w:sz w:val="18"/>
                <w:szCs w:val="18"/>
              </w:rPr>
              <w:t xml:space="preserve"> </w:t>
            </w:r>
            <w:r w:rsidR="0088010F">
              <w:rPr>
                <w:rFonts w:asciiTheme="minorHAnsi" w:hAnsiTheme="minorHAnsi"/>
                <w:sz w:val="18"/>
                <w:szCs w:val="18"/>
              </w:rPr>
              <w:t xml:space="preserve">and </w:t>
            </w:r>
            <w:r w:rsidR="006B0178" w:rsidRPr="00805901">
              <w:rPr>
                <w:rFonts w:asciiTheme="minorHAnsi" w:hAnsiTheme="minorHAnsi"/>
                <w:sz w:val="18"/>
                <w:szCs w:val="18"/>
              </w:rPr>
              <w:t>A09 = 4, 8-9, 11-15, then value = R19</w:t>
            </w:r>
            <w:r w:rsidR="00785829">
              <w:rPr>
                <w:rFonts w:asciiTheme="minorHAnsi" w:hAnsiTheme="minorHAnsi"/>
                <w:sz w:val="18"/>
                <w:szCs w:val="18"/>
              </w:rPr>
              <w:t>;</w:t>
            </w:r>
            <w:r w:rsidR="006B0178" w:rsidRPr="00805901">
              <w:rPr>
                <w:rFonts w:asciiTheme="minorHAnsi" w:hAnsiTheme="minorHAnsi"/>
                <w:sz w:val="18"/>
                <w:szCs w:val="18"/>
              </w:rPr>
              <w:t xml:space="preserve"> </w:t>
            </w:r>
          </w:p>
          <w:p w14:paraId="5854DAFF" w14:textId="1D99B487" w:rsidR="0088010F" w:rsidRDefault="00785829" w:rsidP="002F7719">
            <w:pPr>
              <w:rPr>
                <w:rFonts w:asciiTheme="minorHAnsi" w:hAnsiTheme="minorHAnsi"/>
                <w:sz w:val="18"/>
                <w:szCs w:val="18"/>
              </w:rPr>
            </w:pPr>
            <w:r>
              <w:rPr>
                <w:rFonts w:asciiTheme="minorHAnsi" w:hAnsiTheme="minorHAnsi"/>
                <w:sz w:val="18"/>
                <w:szCs w:val="18"/>
              </w:rPr>
              <w:t>elsei</w:t>
            </w:r>
            <w:r w:rsidR="006B0178" w:rsidRPr="00805901">
              <w:rPr>
                <w:rFonts w:asciiTheme="minorHAnsi" w:hAnsiTheme="minorHAnsi"/>
                <w:sz w:val="18"/>
                <w:szCs w:val="18"/>
              </w:rPr>
              <w:t>f A09 = 10 or 16, then value = R13</w:t>
            </w:r>
            <w:r w:rsidR="0088010F">
              <w:rPr>
                <w:rFonts w:asciiTheme="minorHAnsi" w:hAnsiTheme="minorHAnsi"/>
                <w:sz w:val="18"/>
                <w:szCs w:val="18"/>
              </w:rPr>
              <w:t>;</w:t>
            </w:r>
            <w:r w:rsidR="006B0178" w:rsidRPr="00805901">
              <w:rPr>
                <w:rFonts w:asciiTheme="minorHAnsi" w:hAnsiTheme="minorHAnsi"/>
                <w:sz w:val="18"/>
                <w:szCs w:val="18"/>
              </w:rPr>
              <w:t xml:space="preserve"> </w:t>
            </w:r>
          </w:p>
          <w:p w14:paraId="52773D92" w14:textId="5A0AE40F" w:rsidR="00785829" w:rsidRDefault="006B0178" w:rsidP="002F7719">
            <w:pPr>
              <w:rPr>
                <w:rFonts w:asciiTheme="minorHAnsi" w:hAnsiTheme="minorHAnsi"/>
                <w:sz w:val="18"/>
                <w:szCs w:val="18"/>
              </w:rPr>
            </w:pPr>
            <w:r w:rsidRPr="00805901">
              <w:rPr>
                <w:rFonts w:asciiTheme="minorHAnsi" w:hAnsiTheme="minorHAnsi"/>
                <w:sz w:val="18"/>
                <w:szCs w:val="18"/>
              </w:rPr>
              <w:t>else</w:t>
            </w:r>
            <w:r w:rsidR="0088010F">
              <w:rPr>
                <w:rFonts w:asciiTheme="minorHAnsi" w:hAnsiTheme="minorHAnsi"/>
                <w:sz w:val="18"/>
                <w:szCs w:val="18"/>
              </w:rPr>
              <w:t>if</w:t>
            </w:r>
            <w:r w:rsidRPr="00805901">
              <w:rPr>
                <w:rFonts w:asciiTheme="minorHAnsi" w:hAnsiTheme="minorHAnsi"/>
                <w:sz w:val="18"/>
                <w:szCs w:val="18"/>
              </w:rPr>
              <w:t xml:space="preserve"> </w:t>
            </w:r>
            <w:r w:rsidR="0088010F">
              <w:rPr>
                <w:rFonts w:asciiTheme="minorHAnsi" w:hAnsiTheme="minorHAnsi"/>
                <w:sz w:val="18"/>
                <w:szCs w:val="18"/>
              </w:rPr>
              <w:t xml:space="preserve">A09 = 1-3, 5-7, </w:t>
            </w:r>
            <w:r w:rsidRPr="00805901">
              <w:rPr>
                <w:rFonts w:asciiTheme="minorHAnsi" w:hAnsiTheme="minorHAnsi"/>
                <w:sz w:val="18"/>
                <w:szCs w:val="18"/>
              </w:rPr>
              <w:t>value = NA</w:t>
            </w:r>
            <w:r w:rsidR="00A06E0F" w:rsidRPr="00805901">
              <w:rPr>
                <w:rFonts w:asciiTheme="minorHAnsi" w:hAnsiTheme="minorHAnsi"/>
                <w:sz w:val="18"/>
                <w:szCs w:val="18"/>
              </w:rPr>
              <w:t xml:space="preserve">; </w:t>
            </w:r>
          </w:p>
          <w:p w14:paraId="33D9EE9D" w14:textId="77777777" w:rsidR="0088010F" w:rsidRDefault="0088010F" w:rsidP="002F7719">
            <w:pPr>
              <w:rPr>
                <w:rFonts w:asciiTheme="minorHAnsi" w:hAnsiTheme="minorHAnsi"/>
                <w:sz w:val="18"/>
                <w:szCs w:val="18"/>
              </w:rPr>
            </w:pPr>
          </w:p>
          <w:p w14:paraId="6D636AA9" w14:textId="2CAF7330" w:rsidR="00E00656" w:rsidRPr="00805901" w:rsidRDefault="00785829" w:rsidP="00D43FCF">
            <w:pPr>
              <w:rPr>
                <w:rFonts w:asciiTheme="minorHAnsi" w:hAnsiTheme="minorHAnsi"/>
                <w:sz w:val="18"/>
                <w:szCs w:val="18"/>
              </w:rPr>
            </w:pPr>
            <w:r>
              <w:rPr>
                <w:rFonts w:asciiTheme="minorHAnsi" w:hAnsiTheme="minorHAnsi"/>
                <w:sz w:val="18"/>
                <w:szCs w:val="18"/>
              </w:rPr>
              <w:t>elsei</w:t>
            </w:r>
            <w:r w:rsidR="00A06E0F" w:rsidRPr="00805901">
              <w:rPr>
                <w:rFonts w:asciiTheme="minorHAnsi" w:hAnsiTheme="minorHAnsi"/>
                <w:sz w:val="18"/>
                <w:szCs w:val="18"/>
              </w:rPr>
              <w:t>f F01 = Option C then value is NA&gt;&gt;</w:t>
            </w:r>
          </w:p>
        </w:tc>
        <w:tc>
          <w:tcPr>
            <w:tcW w:w="1820" w:type="dxa"/>
            <w:vAlign w:val="bottom"/>
          </w:tcPr>
          <w:p w14:paraId="637A3B02" w14:textId="61E2D19A" w:rsidR="00E00656" w:rsidRDefault="00E00656" w:rsidP="005209FB">
            <w:pPr>
              <w:rPr>
                <w:rFonts w:asciiTheme="minorHAnsi" w:hAnsiTheme="minorHAnsi"/>
                <w:sz w:val="18"/>
                <w:szCs w:val="18"/>
              </w:rPr>
            </w:pPr>
            <w:r w:rsidRPr="00805901">
              <w:rPr>
                <w:rFonts w:asciiTheme="minorHAnsi" w:hAnsiTheme="minorHAnsi"/>
                <w:sz w:val="18"/>
                <w:szCs w:val="18"/>
              </w:rPr>
              <w:t xml:space="preserve">&lt;&lt;if F01 </w:t>
            </w:r>
            <w:r w:rsidR="0088010F">
              <w:rPr>
                <w:rFonts w:asciiTheme="minorHAnsi" w:hAnsiTheme="minorHAnsi"/>
                <w:sz w:val="18"/>
                <w:szCs w:val="18"/>
              </w:rPr>
              <w:t xml:space="preserve">= </w:t>
            </w:r>
            <w:r w:rsidRPr="00805901">
              <w:rPr>
                <w:rFonts w:asciiTheme="minorHAnsi" w:hAnsiTheme="minorHAnsi"/>
                <w:sz w:val="18"/>
                <w:szCs w:val="18"/>
              </w:rPr>
              <w:t>Option B, and A09 = 3,</w:t>
            </w:r>
            <w:r w:rsidR="0088010F">
              <w:rPr>
                <w:rFonts w:asciiTheme="minorHAnsi" w:hAnsiTheme="minorHAnsi"/>
                <w:sz w:val="18"/>
                <w:szCs w:val="18"/>
              </w:rPr>
              <w:t xml:space="preserve"> </w:t>
            </w:r>
            <w:r w:rsidRPr="00805901">
              <w:rPr>
                <w:rFonts w:asciiTheme="minorHAnsi" w:hAnsiTheme="minorHAnsi"/>
                <w:sz w:val="18"/>
                <w:szCs w:val="18"/>
              </w:rPr>
              <w:t xml:space="preserve">5-7, then value </w:t>
            </w:r>
            <w:r w:rsidR="005209FB">
              <w:rPr>
                <w:rFonts w:asciiTheme="minorHAnsi" w:hAnsiTheme="minorHAnsi"/>
                <w:sz w:val="18"/>
                <w:szCs w:val="18"/>
              </w:rPr>
              <w:t>=</w:t>
            </w:r>
            <w:r w:rsidRPr="00805901">
              <w:rPr>
                <w:rFonts w:asciiTheme="minorHAnsi" w:hAnsiTheme="minorHAnsi"/>
                <w:sz w:val="18"/>
                <w:szCs w:val="18"/>
              </w:rPr>
              <w:t>R-30;</w:t>
            </w:r>
          </w:p>
          <w:p w14:paraId="1EB797D7" w14:textId="77777777" w:rsidR="00617E1E" w:rsidRPr="00805901" w:rsidRDefault="00617E1E" w:rsidP="005209FB">
            <w:pPr>
              <w:rPr>
                <w:rFonts w:asciiTheme="minorHAnsi" w:hAnsiTheme="minorHAnsi"/>
                <w:sz w:val="18"/>
                <w:szCs w:val="18"/>
              </w:rPr>
            </w:pPr>
          </w:p>
          <w:p w14:paraId="43DA81E5" w14:textId="0BA9589C" w:rsidR="00E00656" w:rsidRDefault="00785829" w:rsidP="005209FB">
            <w:pPr>
              <w:rPr>
                <w:rFonts w:asciiTheme="minorHAnsi" w:hAnsiTheme="minorHAnsi"/>
                <w:sz w:val="18"/>
                <w:szCs w:val="18"/>
              </w:rPr>
            </w:pPr>
            <w:r>
              <w:rPr>
                <w:rFonts w:asciiTheme="minorHAnsi" w:hAnsiTheme="minorHAnsi"/>
                <w:sz w:val="18"/>
                <w:szCs w:val="18"/>
              </w:rPr>
              <w:t>elsei</w:t>
            </w:r>
            <w:r w:rsidR="00E00656" w:rsidRPr="00805901">
              <w:rPr>
                <w:rFonts w:asciiTheme="minorHAnsi" w:hAnsiTheme="minorHAnsi"/>
                <w:sz w:val="18"/>
                <w:szCs w:val="18"/>
              </w:rPr>
              <w:t xml:space="preserve">f F01 </w:t>
            </w:r>
            <w:r w:rsidR="00617E1E">
              <w:rPr>
                <w:rFonts w:asciiTheme="minorHAnsi" w:hAnsiTheme="minorHAnsi"/>
                <w:sz w:val="18"/>
                <w:szCs w:val="18"/>
              </w:rPr>
              <w:t xml:space="preserve">= </w:t>
            </w:r>
            <w:r w:rsidR="00E00656" w:rsidRPr="00805901">
              <w:rPr>
                <w:rFonts w:asciiTheme="minorHAnsi" w:hAnsiTheme="minorHAnsi"/>
                <w:sz w:val="18"/>
                <w:szCs w:val="18"/>
              </w:rPr>
              <w:t xml:space="preserve">Option C and A09 = 2-10, then value </w:t>
            </w:r>
            <w:r w:rsidR="005209FB">
              <w:rPr>
                <w:rFonts w:asciiTheme="minorHAnsi" w:hAnsiTheme="minorHAnsi"/>
                <w:sz w:val="18"/>
                <w:szCs w:val="18"/>
              </w:rPr>
              <w:t>=</w:t>
            </w:r>
            <w:r w:rsidR="00E00656" w:rsidRPr="00805901">
              <w:rPr>
                <w:rFonts w:asciiTheme="minorHAnsi" w:hAnsiTheme="minorHAnsi"/>
                <w:sz w:val="18"/>
                <w:szCs w:val="18"/>
              </w:rPr>
              <w:t>R-30;</w:t>
            </w:r>
          </w:p>
          <w:p w14:paraId="08CC2075" w14:textId="77777777" w:rsidR="00617E1E" w:rsidRPr="00805901" w:rsidRDefault="00617E1E" w:rsidP="005209FB">
            <w:pPr>
              <w:rPr>
                <w:rFonts w:asciiTheme="minorHAnsi" w:hAnsiTheme="minorHAnsi"/>
                <w:sz w:val="18"/>
                <w:szCs w:val="18"/>
              </w:rPr>
            </w:pPr>
          </w:p>
          <w:p w14:paraId="256EAF6E" w14:textId="7AB8FD29" w:rsidR="00E00656" w:rsidRPr="00805901" w:rsidRDefault="00785829" w:rsidP="005209FB">
            <w:pPr>
              <w:rPr>
                <w:rFonts w:asciiTheme="minorHAnsi" w:hAnsiTheme="minorHAnsi"/>
                <w:sz w:val="18"/>
                <w:szCs w:val="18"/>
              </w:rPr>
            </w:pPr>
            <w:r>
              <w:rPr>
                <w:rFonts w:asciiTheme="minorHAnsi" w:hAnsiTheme="minorHAnsi"/>
                <w:sz w:val="18"/>
                <w:szCs w:val="18"/>
              </w:rPr>
              <w:t>e</w:t>
            </w:r>
            <w:r w:rsidR="00E00656" w:rsidRPr="00805901">
              <w:rPr>
                <w:rFonts w:asciiTheme="minorHAnsi" w:hAnsiTheme="minorHAnsi"/>
                <w:sz w:val="18"/>
                <w:szCs w:val="18"/>
              </w:rPr>
              <w:t xml:space="preserve">lse value </w:t>
            </w:r>
            <w:r w:rsidR="005209FB">
              <w:rPr>
                <w:rFonts w:asciiTheme="minorHAnsi" w:hAnsiTheme="minorHAnsi"/>
                <w:sz w:val="18"/>
                <w:szCs w:val="18"/>
              </w:rPr>
              <w:t>=</w:t>
            </w:r>
            <w:r w:rsidR="00E00656" w:rsidRPr="00805901">
              <w:rPr>
                <w:rFonts w:asciiTheme="minorHAnsi" w:hAnsiTheme="minorHAnsi"/>
                <w:sz w:val="18"/>
                <w:szCs w:val="18"/>
              </w:rPr>
              <w:t xml:space="preserve"> R-38&gt;&gt;</w:t>
            </w:r>
          </w:p>
        </w:tc>
        <w:tc>
          <w:tcPr>
            <w:tcW w:w="1930" w:type="dxa"/>
            <w:vAlign w:val="bottom"/>
          </w:tcPr>
          <w:p w14:paraId="7F83CDE6" w14:textId="766E6AB9" w:rsidR="00E00656" w:rsidRDefault="00E00656" w:rsidP="005209FB">
            <w:pPr>
              <w:rPr>
                <w:rFonts w:asciiTheme="minorHAnsi" w:hAnsiTheme="minorHAnsi"/>
                <w:sz w:val="18"/>
                <w:szCs w:val="18"/>
              </w:rPr>
            </w:pPr>
            <w:r w:rsidRPr="00805901">
              <w:rPr>
                <w:rFonts w:asciiTheme="minorHAnsi" w:hAnsiTheme="minorHAnsi"/>
                <w:sz w:val="18"/>
                <w:szCs w:val="18"/>
              </w:rPr>
              <w:t xml:space="preserve">&lt;&lt;if F01 contains Option C, and A09 = 2-15, then value </w:t>
            </w:r>
            <w:r w:rsidR="005209FB">
              <w:rPr>
                <w:rFonts w:asciiTheme="minorHAnsi" w:hAnsiTheme="minorHAnsi"/>
                <w:sz w:val="18"/>
                <w:szCs w:val="18"/>
              </w:rPr>
              <w:t xml:space="preserve">= </w:t>
            </w:r>
            <w:r w:rsidRPr="00805901">
              <w:rPr>
                <w:rFonts w:asciiTheme="minorHAnsi" w:hAnsiTheme="minorHAnsi"/>
                <w:sz w:val="18"/>
                <w:szCs w:val="18"/>
              </w:rPr>
              <w:t>‘</w:t>
            </w:r>
            <w:r w:rsidR="007D3D1F" w:rsidRPr="00805901">
              <w:rPr>
                <w:rFonts w:asciiTheme="minorHAnsi" w:hAnsiTheme="minorHAnsi"/>
                <w:sz w:val="18"/>
                <w:szCs w:val="18"/>
              </w:rPr>
              <w:t>Yes</w:t>
            </w:r>
            <w:r w:rsidRPr="00805901">
              <w:rPr>
                <w:rFonts w:asciiTheme="minorHAnsi" w:hAnsiTheme="minorHAnsi"/>
                <w:sz w:val="18"/>
                <w:szCs w:val="18"/>
              </w:rPr>
              <w:t>’;</w:t>
            </w:r>
          </w:p>
          <w:p w14:paraId="79026EDC" w14:textId="77777777" w:rsidR="00617E1E" w:rsidRPr="00805901" w:rsidRDefault="00617E1E" w:rsidP="005209FB">
            <w:pPr>
              <w:rPr>
                <w:rFonts w:asciiTheme="minorHAnsi" w:hAnsiTheme="minorHAnsi"/>
                <w:sz w:val="18"/>
                <w:szCs w:val="18"/>
              </w:rPr>
            </w:pPr>
          </w:p>
          <w:p w14:paraId="091D312E" w14:textId="1BEF15DB" w:rsidR="00E00656" w:rsidRDefault="005209FB" w:rsidP="005209FB">
            <w:pPr>
              <w:rPr>
                <w:rFonts w:asciiTheme="minorHAnsi" w:hAnsiTheme="minorHAnsi"/>
                <w:sz w:val="18"/>
                <w:szCs w:val="18"/>
              </w:rPr>
            </w:pPr>
            <w:r>
              <w:rPr>
                <w:rFonts w:asciiTheme="minorHAnsi" w:hAnsiTheme="minorHAnsi"/>
                <w:sz w:val="18"/>
                <w:szCs w:val="18"/>
              </w:rPr>
              <w:t>elsei</w:t>
            </w:r>
            <w:r w:rsidR="00E00656" w:rsidRPr="00805901">
              <w:rPr>
                <w:rFonts w:asciiTheme="minorHAnsi" w:hAnsiTheme="minorHAnsi"/>
                <w:sz w:val="18"/>
                <w:szCs w:val="18"/>
              </w:rPr>
              <w:t xml:space="preserve">f F01 contains Option B and A09 = 2,3,5-7, then value </w:t>
            </w:r>
            <w:r>
              <w:rPr>
                <w:rFonts w:asciiTheme="minorHAnsi" w:hAnsiTheme="minorHAnsi"/>
                <w:sz w:val="18"/>
                <w:szCs w:val="18"/>
              </w:rPr>
              <w:t xml:space="preserve">= </w:t>
            </w:r>
            <w:r w:rsidR="00E00656" w:rsidRPr="00805901">
              <w:rPr>
                <w:rFonts w:asciiTheme="minorHAnsi" w:hAnsiTheme="minorHAnsi"/>
                <w:sz w:val="18"/>
                <w:szCs w:val="18"/>
              </w:rPr>
              <w:t>‘</w:t>
            </w:r>
            <w:r w:rsidR="007D3D1F" w:rsidRPr="00805901">
              <w:rPr>
                <w:rFonts w:asciiTheme="minorHAnsi" w:hAnsiTheme="minorHAnsi"/>
                <w:sz w:val="18"/>
                <w:szCs w:val="18"/>
              </w:rPr>
              <w:t>Yes</w:t>
            </w:r>
            <w:r w:rsidR="00E00656" w:rsidRPr="00805901">
              <w:rPr>
                <w:rFonts w:asciiTheme="minorHAnsi" w:hAnsiTheme="minorHAnsi"/>
                <w:sz w:val="18"/>
                <w:szCs w:val="18"/>
              </w:rPr>
              <w:t>’;</w:t>
            </w:r>
          </w:p>
          <w:p w14:paraId="3601B7A1" w14:textId="77777777" w:rsidR="00617E1E" w:rsidRPr="00805901" w:rsidRDefault="00617E1E" w:rsidP="005209FB">
            <w:pPr>
              <w:rPr>
                <w:rFonts w:asciiTheme="minorHAnsi" w:hAnsiTheme="minorHAnsi"/>
                <w:sz w:val="18"/>
                <w:szCs w:val="18"/>
              </w:rPr>
            </w:pPr>
          </w:p>
          <w:p w14:paraId="3DD6CBF8" w14:textId="3E26370B" w:rsidR="00E00656" w:rsidRPr="00805901" w:rsidRDefault="00E00656" w:rsidP="005209FB">
            <w:pPr>
              <w:rPr>
                <w:rFonts w:asciiTheme="minorHAnsi" w:hAnsiTheme="minorHAnsi"/>
                <w:sz w:val="18"/>
                <w:szCs w:val="18"/>
              </w:rPr>
            </w:pPr>
            <w:r w:rsidRPr="00805901">
              <w:rPr>
                <w:rFonts w:asciiTheme="minorHAnsi" w:hAnsiTheme="minorHAnsi"/>
                <w:sz w:val="18"/>
                <w:szCs w:val="18"/>
              </w:rPr>
              <w:t>Else</w:t>
            </w:r>
            <w:r w:rsidR="005209FB">
              <w:rPr>
                <w:rFonts w:asciiTheme="minorHAnsi" w:hAnsiTheme="minorHAnsi"/>
                <w:sz w:val="18"/>
                <w:szCs w:val="18"/>
              </w:rPr>
              <w:t xml:space="preserve"> value =</w:t>
            </w:r>
            <w:r w:rsidRPr="00805901">
              <w:rPr>
                <w:rFonts w:asciiTheme="minorHAnsi" w:hAnsiTheme="minorHAnsi"/>
                <w:sz w:val="18"/>
                <w:szCs w:val="18"/>
              </w:rPr>
              <w:t xml:space="preserve"> </w:t>
            </w:r>
            <w:r w:rsidR="007D3D1F" w:rsidRPr="00805901">
              <w:rPr>
                <w:rFonts w:asciiTheme="minorHAnsi" w:hAnsiTheme="minorHAnsi"/>
                <w:sz w:val="18"/>
                <w:szCs w:val="18"/>
              </w:rPr>
              <w:t>‘No’</w:t>
            </w:r>
            <w:r w:rsidRPr="00805901">
              <w:rPr>
                <w:rFonts w:asciiTheme="minorHAnsi" w:hAnsiTheme="minorHAnsi"/>
                <w:sz w:val="18"/>
                <w:szCs w:val="18"/>
              </w:rPr>
              <w:t>&gt;&gt;</w:t>
            </w:r>
          </w:p>
        </w:tc>
        <w:tc>
          <w:tcPr>
            <w:tcW w:w="1530" w:type="dxa"/>
            <w:vAlign w:val="bottom"/>
          </w:tcPr>
          <w:p w14:paraId="5A817134" w14:textId="6C9C28D1" w:rsidR="00E00656" w:rsidRPr="00805901" w:rsidRDefault="00E00656" w:rsidP="00482AFE">
            <w:pPr>
              <w:jc w:val="center"/>
              <w:rPr>
                <w:rFonts w:asciiTheme="minorHAnsi" w:hAnsiTheme="minorHAnsi"/>
                <w:sz w:val="18"/>
                <w:szCs w:val="18"/>
              </w:rPr>
            </w:pPr>
          </w:p>
          <w:p w14:paraId="224CCC4B" w14:textId="4090253F" w:rsidR="00E00656" w:rsidRPr="00805901" w:rsidRDefault="00E00656" w:rsidP="00482AFE">
            <w:pPr>
              <w:jc w:val="center"/>
              <w:rPr>
                <w:rFonts w:asciiTheme="minorHAnsi" w:hAnsiTheme="minorHAnsi"/>
                <w:sz w:val="18"/>
                <w:szCs w:val="18"/>
              </w:rPr>
            </w:pPr>
            <w:r w:rsidRPr="006579AD">
              <w:rPr>
                <w:rFonts w:ascii="Calibri" w:hAnsi="Calibri"/>
                <w:sz w:val="18"/>
                <w:szCs w:val="18"/>
              </w:rPr>
              <w:t>&lt;&lt;User Input: Text&gt;&gt;</w:t>
            </w:r>
          </w:p>
        </w:tc>
      </w:tr>
      <w:tr w:rsidR="00E00656" w:rsidRPr="00A55113" w14:paraId="112893FE" w14:textId="77777777" w:rsidTr="00704276">
        <w:tc>
          <w:tcPr>
            <w:tcW w:w="1417" w:type="dxa"/>
          </w:tcPr>
          <w:p w14:paraId="286893E9" w14:textId="77777777" w:rsidR="00E00656" w:rsidRPr="00A55113" w:rsidRDefault="00E00656" w:rsidP="00E00656">
            <w:pPr>
              <w:rPr>
                <w:rFonts w:asciiTheme="minorHAnsi" w:hAnsiTheme="minorHAnsi"/>
                <w:i/>
                <w:sz w:val="20"/>
              </w:rPr>
            </w:pPr>
          </w:p>
        </w:tc>
        <w:tc>
          <w:tcPr>
            <w:tcW w:w="1620" w:type="dxa"/>
          </w:tcPr>
          <w:p w14:paraId="6D97BA69" w14:textId="5557E7E8" w:rsidR="00E00656" w:rsidRPr="00A55113" w:rsidRDefault="00E00656" w:rsidP="00E00656">
            <w:pPr>
              <w:rPr>
                <w:rFonts w:asciiTheme="minorHAnsi" w:hAnsiTheme="minorHAnsi"/>
                <w:i/>
                <w:sz w:val="20"/>
              </w:rPr>
            </w:pPr>
          </w:p>
        </w:tc>
        <w:tc>
          <w:tcPr>
            <w:tcW w:w="1980" w:type="dxa"/>
          </w:tcPr>
          <w:p w14:paraId="6D651D52" w14:textId="77777777" w:rsidR="00E00656" w:rsidRPr="00A55113" w:rsidRDefault="00E00656" w:rsidP="00E00656">
            <w:pPr>
              <w:rPr>
                <w:rFonts w:asciiTheme="minorHAnsi" w:hAnsiTheme="minorHAnsi"/>
                <w:i/>
                <w:sz w:val="20"/>
              </w:rPr>
            </w:pPr>
          </w:p>
        </w:tc>
        <w:tc>
          <w:tcPr>
            <w:tcW w:w="1980" w:type="dxa"/>
          </w:tcPr>
          <w:p w14:paraId="1EFF9178" w14:textId="066F0D7D" w:rsidR="00E00656" w:rsidRPr="00A55113" w:rsidRDefault="00E00656" w:rsidP="00E00656">
            <w:pPr>
              <w:rPr>
                <w:rFonts w:asciiTheme="minorHAnsi" w:hAnsiTheme="minorHAnsi"/>
                <w:i/>
                <w:sz w:val="20"/>
              </w:rPr>
            </w:pPr>
          </w:p>
        </w:tc>
        <w:tc>
          <w:tcPr>
            <w:tcW w:w="2100" w:type="dxa"/>
          </w:tcPr>
          <w:p w14:paraId="63F4E6EB" w14:textId="77777777" w:rsidR="00E00656" w:rsidRPr="00A55113" w:rsidRDefault="00E00656" w:rsidP="00E00656">
            <w:pPr>
              <w:rPr>
                <w:rFonts w:asciiTheme="minorHAnsi" w:hAnsiTheme="minorHAnsi"/>
                <w:i/>
                <w:sz w:val="20"/>
              </w:rPr>
            </w:pPr>
          </w:p>
        </w:tc>
        <w:tc>
          <w:tcPr>
            <w:tcW w:w="1820" w:type="dxa"/>
          </w:tcPr>
          <w:p w14:paraId="4D7C782B" w14:textId="1EF97B1E" w:rsidR="00E00656" w:rsidRPr="00A55113" w:rsidRDefault="00E00656" w:rsidP="00E00656">
            <w:pPr>
              <w:rPr>
                <w:rFonts w:asciiTheme="minorHAnsi" w:hAnsiTheme="minorHAnsi"/>
                <w:i/>
                <w:sz w:val="20"/>
              </w:rPr>
            </w:pPr>
          </w:p>
        </w:tc>
        <w:tc>
          <w:tcPr>
            <w:tcW w:w="3460" w:type="dxa"/>
            <w:gridSpan w:val="2"/>
          </w:tcPr>
          <w:p w14:paraId="3B1ADFB7" w14:textId="77777777" w:rsidR="00E00656" w:rsidRPr="00A55113" w:rsidRDefault="00E00656" w:rsidP="00E00656">
            <w:pPr>
              <w:rPr>
                <w:rFonts w:asciiTheme="minorHAnsi" w:hAnsiTheme="minorHAnsi"/>
                <w:i/>
                <w:sz w:val="20"/>
              </w:rPr>
            </w:pPr>
          </w:p>
        </w:tc>
      </w:tr>
      <w:tr w:rsidR="00E00656" w:rsidRPr="00A55113" w14:paraId="40861FED" w14:textId="77777777" w:rsidTr="00770388">
        <w:tc>
          <w:tcPr>
            <w:tcW w:w="14377" w:type="dxa"/>
            <w:gridSpan w:val="8"/>
          </w:tcPr>
          <w:p w14:paraId="5CC232C4" w14:textId="77777777" w:rsidR="00E00656" w:rsidRDefault="00E00656" w:rsidP="00E00656">
            <w:pPr>
              <w:keepNext/>
              <w:tabs>
                <w:tab w:val="left" w:pos="540"/>
                <w:tab w:val="left" w:pos="900"/>
                <w:tab w:val="left" w:pos="3420"/>
              </w:tabs>
              <w:rPr>
                <w:rFonts w:ascii="Calibri" w:hAnsi="Calibri"/>
                <w:b/>
                <w:sz w:val="18"/>
                <w:szCs w:val="18"/>
              </w:rPr>
            </w:pPr>
            <w:r w:rsidRPr="00A55113">
              <w:rPr>
                <w:rFonts w:ascii="Calibri" w:hAnsi="Calibri"/>
                <w:b/>
                <w:sz w:val="18"/>
                <w:szCs w:val="18"/>
              </w:rPr>
              <w:t>Note:</w:t>
            </w:r>
          </w:p>
          <w:p w14:paraId="4C57E25F" w14:textId="77777777" w:rsidR="007B13B6" w:rsidRDefault="007B13B6" w:rsidP="007B13B6">
            <w:pPr>
              <w:pStyle w:val="ListParagraph"/>
              <w:keepNext/>
              <w:numPr>
                <w:ilvl w:val="0"/>
                <w:numId w:val="27"/>
              </w:numPr>
              <w:tabs>
                <w:tab w:val="left" w:pos="540"/>
                <w:tab w:val="left" w:pos="900"/>
                <w:tab w:val="left" w:pos="3420"/>
              </w:tabs>
              <w:ind w:left="585"/>
              <w:rPr>
                <w:rFonts w:ascii="Calibri" w:hAnsi="Calibri"/>
                <w:sz w:val="18"/>
                <w:szCs w:val="18"/>
              </w:rPr>
            </w:pPr>
            <w:r>
              <w:rPr>
                <w:rFonts w:ascii="Calibri" w:hAnsi="Calibri"/>
                <w:sz w:val="18"/>
                <w:szCs w:val="18"/>
              </w:rPr>
              <w:t>Cathedral ceilings cannot comply with prescriptive requirements. Performance compliance is required.</w:t>
            </w:r>
          </w:p>
          <w:p w14:paraId="0C6042EB" w14:textId="77777777" w:rsidR="007B13B6" w:rsidRDefault="007B13B6" w:rsidP="007B13B6">
            <w:pPr>
              <w:pStyle w:val="ListParagraph"/>
              <w:keepNext/>
              <w:numPr>
                <w:ilvl w:val="0"/>
                <w:numId w:val="27"/>
              </w:numPr>
              <w:tabs>
                <w:tab w:val="left" w:pos="540"/>
                <w:tab w:val="left" w:pos="900"/>
                <w:tab w:val="left" w:pos="3420"/>
              </w:tabs>
              <w:ind w:left="585"/>
              <w:rPr>
                <w:rFonts w:ascii="Calibri" w:hAnsi="Calibri"/>
                <w:sz w:val="18"/>
                <w:szCs w:val="18"/>
              </w:rPr>
            </w:pPr>
            <w:r>
              <w:rPr>
                <w:rFonts w:ascii="Calibri" w:hAnsi="Calibri"/>
                <w:sz w:val="18"/>
                <w:szCs w:val="18"/>
              </w:rPr>
              <w:t>Option B requires below deck insulation in climate zones 4 and 8-16. An air space is required if below deck insulation is required.</w:t>
            </w:r>
          </w:p>
          <w:p w14:paraId="21226B96" w14:textId="5B1A7B95" w:rsidR="00E00656" w:rsidRPr="00482AFE" w:rsidRDefault="007B13B6" w:rsidP="00482AFE">
            <w:pPr>
              <w:pStyle w:val="ListParagraph"/>
              <w:keepNext/>
              <w:numPr>
                <w:ilvl w:val="0"/>
                <w:numId w:val="27"/>
              </w:numPr>
              <w:tabs>
                <w:tab w:val="left" w:pos="540"/>
                <w:tab w:val="left" w:pos="900"/>
                <w:tab w:val="left" w:pos="3420"/>
              </w:tabs>
              <w:spacing w:after="40"/>
              <w:ind w:left="585"/>
              <w:rPr>
                <w:rFonts w:ascii="Calibri" w:hAnsi="Calibri"/>
                <w:sz w:val="18"/>
                <w:szCs w:val="18"/>
              </w:rPr>
            </w:pPr>
            <w:r>
              <w:rPr>
                <w:rFonts w:ascii="Calibri" w:hAnsi="Calibri"/>
                <w:sz w:val="18"/>
                <w:szCs w:val="18"/>
              </w:rPr>
              <w:t>Option C requires heating and cooling ducts be located inside the conditioned space.</w:t>
            </w:r>
          </w:p>
        </w:tc>
      </w:tr>
    </w:tbl>
    <w:p w14:paraId="1892442C" w14:textId="77777777" w:rsidR="003D52E8" w:rsidRPr="004358FA" w:rsidRDefault="003D52E8" w:rsidP="00B25B99">
      <w:pPr>
        <w:rPr>
          <w:sz w:val="20"/>
        </w:rPr>
      </w:pPr>
    </w:p>
    <w:p w14:paraId="308DB636" w14:textId="77777777" w:rsidR="0031551A" w:rsidRDefault="0031551A" w:rsidP="0031551A">
      <w:pPr>
        <w:rPr>
          <w:rFonts w:ascii="Calibri" w:hAnsi="Calibri"/>
        </w:rPr>
      </w:pPr>
    </w:p>
    <w:tbl>
      <w:tblPr>
        <w:tblpPr w:leftFromText="180" w:rightFromText="180" w:vertAnchor="text" w:tblpY="1"/>
        <w:tblOverlap w:val="never"/>
        <w:tblW w:w="497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8"/>
        <w:gridCol w:w="1066"/>
        <w:gridCol w:w="721"/>
        <w:gridCol w:w="1050"/>
        <w:gridCol w:w="973"/>
        <w:gridCol w:w="1242"/>
        <w:gridCol w:w="1328"/>
        <w:gridCol w:w="1240"/>
        <w:gridCol w:w="1240"/>
        <w:gridCol w:w="1152"/>
        <w:gridCol w:w="1416"/>
        <w:gridCol w:w="1152"/>
        <w:gridCol w:w="88"/>
        <w:gridCol w:w="887"/>
        <w:gridCol w:w="21"/>
      </w:tblGrid>
      <w:tr w:rsidR="008A34AB" w:rsidRPr="009B3A0C" w14:paraId="308DB638" w14:textId="77777777" w:rsidTr="00704276">
        <w:trPr>
          <w:trHeight w:val="233"/>
        </w:trPr>
        <w:tc>
          <w:tcPr>
            <w:tcW w:w="14304" w:type="dxa"/>
            <w:gridSpan w:val="15"/>
            <w:tcBorders>
              <w:top w:val="single" w:sz="4" w:space="0" w:color="auto"/>
              <w:left w:val="single" w:sz="4" w:space="0" w:color="auto"/>
              <w:bottom w:val="single" w:sz="6" w:space="0" w:color="auto"/>
              <w:right w:val="single" w:sz="4" w:space="0" w:color="auto"/>
            </w:tcBorders>
            <w:shd w:val="clear" w:color="auto" w:fill="auto"/>
            <w:vAlign w:val="bottom"/>
          </w:tcPr>
          <w:p w14:paraId="308DB637" w14:textId="7920CF02" w:rsidR="008A34AB" w:rsidRPr="008A34AB" w:rsidRDefault="008A34AB" w:rsidP="0054226B">
            <w:pPr>
              <w:pStyle w:val="Heading7"/>
              <w:tabs>
                <w:tab w:val="left" w:pos="180"/>
                <w:tab w:val="left" w:pos="5310"/>
                <w:tab w:val="left" w:pos="8100"/>
              </w:tabs>
              <w:rPr>
                <w:rFonts w:ascii="Calibri" w:eastAsia="Calibri" w:hAnsi="Calibri"/>
                <w:sz w:val="22"/>
                <w:szCs w:val="22"/>
              </w:rPr>
            </w:pPr>
            <w:r w:rsidRPr="004358FA">
              <w:rPr>
                <w:rFonts w:ascii="Calibri" w:eastAsia="Calibri" w:hAnsi="Calibri"/>
                <w:sz w:val="20"/>
                <w:szCs w:val="22"/>
              </w:rPr>
              <w:t xml:space="preserve">G. </w:t>
            </w:r>
            <w:r w:rsidR="00CA63EE" w:rsidRPr="004358FA">
              <w:rPr>
                <w:rFonts w:ascii="Calibri" w:eastAsia="Calibri" w:hAnsi="Calibri"/>
                <w:sz w:val="20"/>
                <w:szCs w:val="22"/>
              </w:rPr>
              <w:t>Roofing Products</w:t>
            </w:r>
            <w:r w:rsidRPr="004358FA">
              <w:rPr>
                <w:rFonts w:ascii="Calibri" w:eastAsia="Calibri" w:hAnsi="Calibri"/>
                <w:sz w:val="20"/>
                <w:szCs w:val="22"/>
              </w:rPr>
              <w:t xml:space="preserve"> (</w:t>
            </w:r>
            <w:r w:rsidR="00CA63EE" w:rsidRPr="004358FA">
              <w:rPr>
                <w:rFonts w:ascii="Calibri" w:eastAsia="Calibri" w:hAnsi="Calibri"/>
                <w:sz w:val="20"/>
                <w:szCs w:val="22"/>
              </w:rPr>
              <w:t>Cool Roof</w:t>
            </w:r>
            <w:r w:rsidRPr="004358FA">
              <w:rPr>
                <w:rFonts w:ascii="Calibri" w:eastAsia="Calibri" w:hAnsi="Calibri"/>
                <w:sz w:val="20"/>
                <w:szCs w:val="22"/>
              </w:rPr>
              <w:t xml:space="preserve">) </w:t>
            </w:r>
            <w:r w:rsidRPr="004358FA">
              <w:rPr>
                <w:rFonts w:ascii="Calibri" w:eastAsia="Calibri" w:hAnsi="Calibri"/>
                <w:b w:val="0"/>
                <w:sz w:val="20"/>
                <w:szCs w:val="22"/>
              </w:rPr>
              <w:t>(Section 150.1(c)11)</w:t>
            </w:r>
          </w:p>
        </w:tc>
      </w:tr>
      <w:tr w:rsidR="008A34AB" w14:paraId="308DB646" w14:textId="77777777" w:rsidTr="00704276">
        <w:trPr>
          <w:gridAfter w:val="1"/>
          <w:wAfter w:w="21" w:type="dxa"/>
          <w:trHeight w:val="240"/>
        </w:trPr>
        <w:tc>
          <w:tcPr>
            <w:tcW w:w="728" w:type="dxa"/>
            <w:tcBorders>
              <w:top w:val="single" w:sz="6" w:space="0" w:color="auto"/>
              <w:left w:val="single" w:sz="4" w:space="0" w:color="auto"/>
              <w:bottom w:val="single" w:sz="6" w:space="0" w:color="auto"/>
            </w:tcBorders>
          </w:tcPr>
          <w:p w14:paraId="308DB639"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1066" w:type="dxa"/>
            <w:tcBorders>
              <w:top w:val="single" w:sz="6" w:space="0" w:color="auto"/>
              <w:bottom w:val="single" w:sz="6" w:space="0" w:color="auto"/>
            </w:tcBorders>
            <w:shd w:val="clear" w:color="auto" w:fill="auto"/>
            <w:vAlign w:val="bottom"/>
          </w:tcPr>
          <w:p w14:paraId="308DB63A"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721" w:type="dxa"/>
            <w:tcBorders>
              <w:top w:val="single" w:sz="6" w:space="0" w:color="auto"/>
              <w:bottom w:val="single" w:sz="6" w:space="0" w:color="auto"/>
            </w:tcBorders>
            <w:shd w:val="clear" w:color="auto" w:fill="auto"/>
            <w:vAlign w:val="bottom"/>
          </w:tcPr>
          <w:p w14:paraId="308DB63B"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50" w:type="dxa"/>
            <w:tcBorders>
              <w:top w:val="single" w:sz="6" w:space="0" w:color="auto"/>
              <w:bottom w:val="single" w:sz="6" w:space="0" w:color="auto"/>
            </w:tcBorders>
            <w:shd w:val="clear" w:color="auto" w:fill="auto"/>
            <w:vAlign w:val="bottom"/>
          </w:tcPr>
          <w:p w14:paraId="308DB63C"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973" w:type="dxa"/>
            <w:tcBorders>
              <w:top w:val="single" w:sz="6" w:space="0" w:color="auto"/>
              <w:bottom w:val="single" w:sz="6" w:space="0" w:color="auto"/>
            </w:tcBorders>
            <w:shd w:val="clear" w:color="auto" w:fill="auto"/>
            <w:vAlign w:val="bottom"/>
          </w:tcPr>
          <w:p w14:paraId="308DB63D"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242" w:type="dxa"/>
            <w:tcBorders>
              <w:top w:val="single" w:sz="6" w:space="0" w:color="auto"/>
              <w:bottom w:val="single" w:sz="6" w:space="0" w:color="auto"/>
            </w:tcBorders>
            <w:shd w:val="clear" w:color="auto" w:fill="auto"/>
            <w:vAlign w:val="bottom"/>
          </w:tcPr>
          <w:p w14:paraId="308DB63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328" w:type="dxa"/>
            <w:tcBorders>
              <w:top w:val="single" w:sz="6" w:space="0" w:color="auto"/>
              <w:bottom w:val="single" w:sz="6" w:space="0" w:color="auto"/>
            </w:tcBorders>
            <w:shd w:val="clear" w:color="auto" w:fill="auto"/>
            <w:vAlign w:val="bottom"/>
          </w:tcPr>
          <w:p w14:paraId="308DB63F"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40" w:type="dxa"/>
            <w:tcBorders>
              <w:top w:val="single" w:sz="6" w:space="0" w:color="auto"/>
              <w:bottom w:val="single" w:sz="6" w:space="0" w:color="auto"/>
            </w:tcBorders>
            <w:shd w:val="clear" w:color="auto" w:fill="auto"/>
            <w:vAlign w:val="bottom"/>
          </w:tcPr>
          <w:p w14:paraId="308DB640"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240" w:type="dxa"/>
            <w:tcBorders>
              <w:top w:val="single" w:sz="6" w:space="0" w:color="auto"/>
              <w:bottom w:val="single" w:sz="6" w:space="0" w:color="auto"/>
            </w:tcBorders>
            <w:shd w:val="clear" w:color="auto" w:fill="auto"/>
            <w:vAlign w:val="bottom"/>
          </w:tcPr>
          <w:p w14:paraId="308DB641"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152" w:type="dxa"/>
            <w:tcBorders>
              <w:top w:val="single" w:sz="6" w:space="0" w:color="auto"/>
              <w:bottom w:val="single" w:sz="6" w:space="0" w:color="auto"/>
            </w:tcBorders>
            <w:shd w:val="clear" w:color="auto" w:fill="auto"/>
            <w:vAlign w:val="bottom"/>
          </w:tcPr>
          <w:p w14:paraId="308DB642"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416" w:type="dxa"/>
            <w:tcBorders>
              <w:top w:val="single" w:sz="6" w:space="0" w:color="auto"/>
              <w:bottom w:val="single" w:sz="6" w:space="0" w:color="auto"/>
            </w:tcBorders>
            <w:shd w:val="clear" w:color="auto" w:fill="auto"/>
            <w:vAlign w:val="bottom"/>
          </w:tcPr>
          <w:p w14:paraId="308DB643"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240" w:type="dxa"/>
            <w:gridSpan w:val="2"/>
            <w:tcBorders>
              <w:top w:val="single" w:sz="6" w:space="0" w:color="auto"/>
              <w:bottom w:val="single" w:sz="6" w:space="0" w:color="auto"/>
            </w:tcBorders>
            <w:shd w:val="clear" w:color="auto" w:fill="auto"/>
            <w:vAlign w:val="bottom"/>
          </w:tcPr>
          <w:p w14:paraId="308DB644"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887" w:type="dxa"/>
            <w:tcBorders>
              <w:top w:val="single" w:sz="6" w:space="0" w:color="auto"/>
              <w:bottom w:val="single" w:sz="6" w:space="0" w:color="auto"/>
              <w:right w:val="single" w:sz="4" w:space="0" w:color="auto"/>
            </w:tcBorders>
            <w:shd w:val="clear" w:color="auto" w:fill="auto"/>
            <w:vAlign w:val="bottom"/>
          </w:tcPr>
          <w:p w14:paraId="308DB645"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8A34AB" w:rsidRPr="009B3A0C" w14:paraId="308DB64F" w14:textId="77777777" w:rsidTr="002C1D8C">
        <w:trPr>
          <w:gridAfter w:val="1"/>
          <w:wAfter w:w="21" w:type="dxa"/>
          <w:trHeight w:val="149"/>
        </w:trPr>
        <w:tc>
          <w:tcPr>
            <w:tcW w:w="728" w:type="dxa"/>
            <w:vMerge w:val="restart"/>
            <w:tcBorders>
              <w:top w:val="single" w:sz="6" w:space="0" w:color="auto"/>
              <w:left w:val="single" w:sz="4" w:space="0" w:color="auto"/>
              <w:bottom w:val="single" w:sz="6" w:space="0" w:color="auto"/>
            </w:tcBorders>
            <w:vAlign w:val="bottom"/>
          </w:tcPr>
          <w:p w14:paraId="308DB647"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r w:rsidRPr="004358FA">
              <w:rPr>
                <w:rFonts w:asciiTheme="minorHAnsi" w:hAnsiTheme="minorHAnsi"/>
                <w:noProof/>
                <w:sz w:val="18"/>
                <w:szCs w:val="18"/>
              </w:rPr>
              <w:t>Tag/ID</w:t>
            </w:r>
          </w:p>
        </w:tc>
        <w:tc>
          <w:tcPr>
            <w:tcW w:w="1066" w:type="dxa"/>
            <w:vMerge w:val="restart"/>
            <w:tcBorders>
              <w:top w:val="single" w:sz="6" w:space="0" w:color="auto"/>
              <w:bottom w:val="single" w:sz="6" w:space="0" w:color="auto"/>
            </w:tcBorders>
            <w:shd w:val="clear" w:color="auto" w:fill="auto"/>
            <w:vAlign w:val="bottom"/>
          </w:tcPr>
          <w:p w14:paraId="308DB648" w14:textId="3505F3CF" w:rsidR="008A34AB" w:rsidRPr="004358FA" w:rsidRDefault="00AB4E26" w:rsidP="0054226B">
            <w:pPr>
              <w:keepNext/>
              <w:tabs>
                <w:tab w:val="left" w:pos="7200"/>
                <w:tab w:val="left" w:pos="9990"/>
                <w:tab w:val="left" w:pos="10980"/>
                <w:tab w:val="right" w:pos="11430"/>
              </w:tabs>
              <w:jc w:val="center"/>
              <w:rPr>
                <w:rFonts w:asciiTheme="minorHAnsi" w:hAnsiTheme="minorHAnsi"/>
                <w:noProof/>
                <w:sz w:val="18"/>
                <w:szCs w:val="18"/>
              </w:rPr>
            </w:pPr>
            <w:r>
              <w:rPr>
                <w:rFonts w:asciiTheme="minorHAnsi" w:hAnsiTheme="minorHAnsi"/>
                <w:noProof/>
                <w:sz w:val="18"/>
                <w:szCs w:val="18"/>
              </w:rPr>
              <w:t>Exception</w:t>
            </w:r>
          </w:p>
        </w:tc>
        <w:tc>
          <w:tcPr>
            <w:tcW w:w="721" w:type="dxa"/>
            <w:vMerge w:val="restart"/>
            <w:tcBorders>
              <w:top w:val="single" w:sz="6" w:space="0" w:color="auto"/>
              <w:bottom w:val="single" w:sz="6" w:space="0" w:color="auto"/>
            </w:tcBorders>
            <w:shd w:val="clear" w:color="auto" w:fill="auto"/>
            <w:vAlign w:val="bottom"/>
          </w:tcPr>
          <w:p w14:paraId="308DB649" w14:textId="2BFE06BB" w:rsidR="008A34AB" w:rsidRPr="004358FA" w:rsidRDefault="008A34AB" w:rsidP="0054226B">
            <w:pPr>
              <w:keepNext/>
              <w:tabs>
                <w:tab w:val="left" w:pos="7200"/>
                <w:tab w:val="left" w:pos="9990"/>
                <w:tab w:val="left" w:pos="10980"/>
                <w:tab w:val="right" w:pos="11430"/>
              </w:tabs>
              <w:jc w:val="center"/>
              <w:rPr>
                <w:rFonts w:asciiTheme="minorHAnsi" w:hAnsiTheme="minorHAnsi"/>
                <w:b/>
                <w:sz w:val="18"/>
              </w:rPr>
            </w:pPr>
            <w:r w:rsidRPr="004358FA">
              <w:rPr>
                <w:rFonts w:asciiTheme="minorHAnsi" w:hAnsiTheme="minorHAnsi"/>
                <w:noProof/>
                <w:sz w:val="18"/>
                <w:szCs w:val="18"/>
              </w:rPr>
              <w:t>Roof Pitch</w:t>
            </w:r>
          </w:p>
        </w:tc>
        <w:tc>
          <w:tcPr>
            <w:tcW w:w="1050" w:type="dxa"/>
            <w:vMerge w:val="restart"/>
            <w:tcBorders>
              <w:top w:val="single" w:sz="6" w:space="0" w:color="auto"/>
              <w:bottom w:val="single" w:sz="6" w:space="0" w:color="auto"/>
            </w:tcBorders>
            <w:shd w:val="clear" w:color="auto" w:fill="auto"/>
            <w:vAlign w:val="bottom"/>
          </w:tcPr>
          <w:p w14:paraId="308DB64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2"/>
              </w:rPr>
            </w:pPr>
            <w:r w:rsidRPr="004358FA">
              <w:rPr>
                <w:rFonts w:asciiTheme="minorHAnsi" w:hAnsiTheme="minorHAnsi"/>
                <w:b w:val="0"/>
                <w:color w:val="auto"/>
                <w:sz w:val="18"/>
                <w:szCs w:val="18"/>
              </w:rPr>
              <w:t>Method of compliance</w:t>
            </w:r>
          </w:p>
        </w:tc>
        <w:tc>
          <w:tcPr>
            <w:tcW w:w="973" w:type="dxa"/>
            <w:vMerge w:val="restart"/>
            <w:tcBorders>
              <w:top w:val="single" w:sz="6" w:space="0" w:color="auto"/>
              <w:bottom w:val="single" w:sz="6" w:space="0" w:color="auto"/>
            </w:tcBorders>
            <w:shd w:val="clear" w:color="auto" w:fill="auto"/>
            <w:vAlign w:val="bottom"/>
          </w:tcPr>
          <w:p w14:paraId="308DB64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42" w:type="dxa"/>
            <w:vMerge w:val="restart"/>
            <w:tcBorders>
              <w:top w:val="single" w:sz="6" w:space="0" w:color="auto"/>
              <w:bottom w:val="single" w:sz="6" w:space="0" w:color="auto"/>
            </w:tcBorders>
            <w:shd w:val="clear" w:color="auto" w:fill="auto"/>
            <w:vAlign w:val="bottom"/>
          </w:tcPr>
          <w:p w14:paraId="308DB64C"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0"/>
                <w:szCs w:val="20"/>
              </w:rPr>
            </w:pPr>
            <w:r w:rsidRPr="004358FA">
              <w:rPr>
                <w:rFonts w:asciiTheme="minorHAnsi" w:hAnsiTheme="minorHAnsi"/>
                <w:b w:val="0"/>
                <w:color w:val="auto"/>
                <w:sz w:val="18"/>
              </w:rPr>
              <w:t>CRRC Product ID Number</w:t>
            </w:r>
          </w:p>
        </w:tc>
        <w:tc>
          <w:tcPr>
            <w:tcW w:w="4960" w:type="dxa"/>
            <w:gridSpan w:val="4"/>
            <w:tcBorders>
              <w:top w:val="single" w:sz="6" w:space="0" w:color="auto"/>
              <w:bottom w:val="single" w:sz="6" w:space="0" w:color="auto"/>
            </w:tcBorders>
            <w:shd w:val="clear" w:color="auto" w:fill="auto"/>
            <w:vAlign w:val="bottom"/>
          </w:tcPr>
          <w:p w14:paraId="308DB64D"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543" w:type="dxa"/>
            <w:gridSpan w:val="4"/>
            <w:tcBorders>
              <w:top w:val="single" w:sz="6" w:space="0" w:color="auto"/>
              <w:bottom w:val="single" w:sz="6" w:space="0" w:color="auto"/>
              <w:right w:val="single" w:sz="4" w:space="0" w:color="auto"/>
            </w:tcBorders>
            <w:shd w:val="clear" w:color="auto" w:fill="auto"/>
            <w:vAlign w:val="bottom"/>
          </w:tcPr>
          <w:p w14:paraId="308DB64E"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14:paraId="308DB65E" w14:textId="77777777" w:rsidTr="002C1D8C">
        <w:trPr>
          <w:gridAfter w:val="1"/>
          <w:wAfter w:w="21" w:type="dxa"/>
          <w:trHeight w:val="482"/>
        </w:trPr>
        <w:tc>
          <w:tcPr>
            <w:tcW w:w="728" w:type="dxa"/>
            <w:vMerge/>
            <w:tcBorders>
              <w:top w:val="single" w:sz="6" w:space="0" w:color="auto"/>
              <w:left w:val="single" w:sz="4" w:space="0" w:color="auto"/>
              <w:bottom w:val="single" w:sz="6" w:space="0" w:color="auto"/>
            </w:tcBorders>
          </w:tcPr>
          <w:p w14:paraId="308DB650"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66" w:type="dxa"/>
            <w:vMerge/>
            <w:tcBorders>
              <w:top w:val="single" w:sz="6" w:space="0" w:color="auto"/>
              <w:bottom w:val="single" w:sz="6" w:space="0" w:color="auto"/>
            </w:tcBorders>
            <w:shd w:val="clear" w:color="auto" w:fill="auto"/>
            <w:vAlign w:val="bottom"/>
          </w:tcPr>
          <w:p w14:paraId="308DB651"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721" w:type="dxa"/>
            <w:vMerge/>
            <w:tcBorders>
              <w:top w:val="single" w:sz="6" w:space="0" w:color="auto"/>
              <w:bottom w:val="single" w:sz="6" w:space="0" w:color="auto"/>
            </w:tcBorders>
            <w:shd w:val="clear" w:color="auto" w:fill="auto"/>
            <w:vAlign w:val="bottom"/>
          </w:tcPr>
          <w:p w14:paraId="308DB652"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50" w:type="dxa"/>
            <w:vMerge/>
            <w:tcBorders>
              <w:top w:val="single" w:sz="6" w:space="0" w:color="auto"/>
              <w:bottom w:val="single" w:sz="6" w:space="0" w:color="auto"/>
            </w:tcBorders>
            <w:shd w:val="clear" w:color="auto" w:fill="auto"/>
            <w:vAlign w:val="bottom"/>
          </w:tcPr>
          <w:p w14:paraId="308DB653"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73" w:type="dxa"/>
            <w:vMerge/>
            <w:tcBorders>
              <w:top w:val="single" w:sz="6" w:space="0" w:color="auto"/>
              <w:bottom w:val="single" w:sz="6" w:space="0" w:color="auto"/>
            </w:tcBorders>
            <w:shd w:val="clear" w:color="auto" w:fill="auto"/>
            <w:vAlign w:val="bottom"/>
          </w:tcPr>
          <w:p w14:paraId="308DB654"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42" w:type="dxa"/>
            <w:vMerge/>
            <w:tcBorders>
              <w:top w:val="single" w:sz="6" w:space="0" w:color="auto"/>
              <w:bottom w:val="single" w:sz="6" w:space="0" w:color="auto"/>
            </w:tcBorders>
            <w:shd w:val="clear" w:color="auto" w:fill="auto"/>
            <w:vAlign w:val="bottom"/>
          </w:tcPr>
          <w:p w14:paraId="308DB655"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28" w:type="dxa"/>
            <w:tcBorders>
              <w:top w:val="single" w:sz="6" w:space="0" w:color="auto"/>
              <w:bottom w:val="single" w:sz="6" w:space="0" w:color="auto"/>
            </w:tcBorders>
            <w:shd w:val="clear" w:color="auto" w:fill="auto"/>
            <w:vAlign w:val="bottom"/>
          </w:tcPr>
          <w:p w14:paraId="308DB656"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40" w:type="dxa"/>
            <w:tcBorders>
              <w:top w:val="single" w:sz="6" w:space="0" w:color="auto"/>
              <w:bottom w:val="single" w:sz="6" w:space="0" w:color="auto"/>
            </w:tcBorders>
            <w:shd w:val="clear" w:color="auto" w:fill="auto"/>
            <w:vAlign w:val="bottom"/>
          </w:tcPr>
          <w:p w14:paraId="308DB657"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40" w:type="dxa"/>
            <w:tcBorders>
              <w:top w:val="single" w:sz="6" w:space="0" w:color="auto"/>
              <w:bottom w:val="single" w:sz="6" w:space="0" w:color="auto"/>
            </w:tcBorders>
            <w:shd w:val="clear" w:color="auto" w:fill="auto"/>
            <w:vAlign w:val="bottom"/>
          </w:tcPr>
          <w:p w14:paraId="308DB658" w14:textId="77777777" w:rsidR="008A34AB" w:rsidRPr="004358FA" w:rsidRDefault="008A34AB" w:rsidP="0054226B">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52" w:type="dxa"/>
            <w:tcBorders>
              <w:top w:val="single" w:sz="6" w:space="0" w:color="auto"/>
              <w:bottom w:val="single" w:sz="6" w:space="0" w:color="auto"/>
            </w:tcBorders>
            <w:shd w:val="clear" w:color="auto" w:fill="auto"/>
            <w:vAlign w:val="bottom"/>
          </w:tcPr>
          <w:p w14:paraId="308DB659"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65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sz w:val="18"/>
                <w:szCs w:val="18"/>
              </w:rPr>
              <w:t>(Optional)</w:t>
            </w:r>
          </w:p>
        </w:tc>
        <w:tc>
          <w:tcPr>
            <w:tcW w:w="1416" w:type="dxa"/>
            <w:tcBorders>
              <w:top w:val="single" w:sz="6" w:space="0" w:color="auto"/>
              <w:bottom w:val="single" w:sz="6" w:space="0" w:color="auto"/>
            </w:tcBorders>
            <w:shd w:val="clear" w:color="auto" w:fill="auto"/>
            <w:vAlign w:val="bottom"/>
          </w:tcPr>
          <w:p w14:paraId="308DB65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152" w:type="dxa"/>
            <w:tcBorders>
              <w:top w:val="single" w:sz="6" w:space="0" w:color="auto"/>
              <w:bottom w:val="single" w:sz="6" w:space="0" w:color="auto"/>
            </w:tcBorders>
            <w:shd w:val="clear" w:color="auto" w:fill="auto"/>
            <w:vAlign w:val="bottom"/>
          </w:tcPr>
          <w:p w14:paraId="308DB65C"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5D"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8A34AB" w:rsidRPr="009B3A0C" w14:paraId="308DB67A" w14:textId="77777777" w:rsidTr="00704276">
        <w:trPr>
          <w:gridAfter w:val="1"/>
          <w:wAfter w:w="21" w:type="dxa"/>
          <w:trHeight w:val="282"/>
        </w:trPr>
        <w:tc>
          <w:tcPr>
            <w:tcW w:w="728" w:type="dxa"/>
            <w:tcBorders>
              <w:top w:val="single" w:sz="6" w:space="0" w:color="auto"/>
              <w:left w:val="single" w:sz="4" w:space="0" w:color="auto"/>
              <w:bottom w:val="single" w:sz="6" w:space="0" w:color="auto"/>
            </w:tcBorders>
            <w:vAlign w:val="bottom"/>
          </w:tcPr>
          <w:p w14:paraId="308DB65F" w14:textId="77777777" w:rsidR="008A34AB" w:rsidRPr="009B3A0C" w:rsidRDefault="00720E19" w:rsidP="0054226B">
            <w:pPr>
              <w:keepNext/>
              <w:tabs>
                <w:tab w:val="left" w:pos="7200"/>
                <w:tab w:val="left" w:pos="9990"/>
                <w:tab w:val="left" w:pos="10980"/>
                <w:tab w:val="right" w:pos="11430"/>
              </w:tabs>
              <w:spacing w:line="200" w:lineRule="exact"/>
              <w:rPr>
                <w:rFonts w:ascii="Calibri" w:hAnsi="Calibri"/>
                <w:sz w:val="18"/>
                <w:szCs w:val="18"/>
              </w:rPr>
            </w:pPr>
            <w:r>
              <w:rPr>
                <w:rFonts w:ascii="Calibri" w:hAnsi="Calibri"/>
                <w:sz w:val="18"/>
                <w:szCs w:val="18"/>
              </w:rPr>
              <w:t>&lt;&lt;User Input: Object</w:t>
            </w:r>
            <w:r>
              <w:rPr>
                <w:rFonts w:ascii="Calibri" w:hAnsi="Calibri"/>
                <w:sz w:val="18"/>
                <w:szCs w:val="18"/>
              </w:rPr>
              <w:lastRenderedPageBreak/>
              <w:t>NamePermissive&gt;&gt;</w:t>
            </w:r>
          </w:p>
        </w:tc>
        <w:tc>
          <w:tcPr>
            <w:tcW w:w="1066" w:type="dxa"/>
            <w:tcBorders>
              <w:top w:val="single" w:sz="6" w:space="0" w:color="auto"/>
              <w:bottom w:val="single" w:sz="6" w:space="0" w:color="auto"/>
            </w:tcBorders>
            <w:shd w:val="clear" w:color="auto" w:fill="auto"/>
            <w:vAlign w:val="bottom"/>
          </w:tcPr>
          <w:p w14:paraId="5CA33C45" w14:textId="57435BEC" w:rsidR="00D43FCF"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lastRenderedPageBreak/>
              <w:t>&lt;&lt;</w:t>
            </w:r>
            <w:r w:rsidR="009722F4">
              <w:rPr>
                <w:rFonts w:ascii="Calibri" w:hAnsi="Calibri"/>
                <w:sz w:val="18"/>
                <w:szCs w:val="18"/>
              </w:rPr>
              <w:t xml:space="preserve">User selects from list: </w:t>
            </w:r>
            <w:r w:rsidR="00AB4E26">
              <w:rPr>
                <w:rFonts w:ascii="Calibri" w:hAnsi="Calibri"/>
                <w:sz w:val="18"/>
                <w:szCs w:val="18"/>
              </w:rPr>
              <w:t>1, 2, or None;</w:t>
            </w:r>
            <w:r w:rsidR="009722F4">
              <w:rPr>
                <w:rFonts w:ascii="Calibri" w:hAnsi="Calibri"/>
                <w:sz w:val="18"/>
                <w:szCs w:val="18"/>
              </w:rPr>
              <w:t xml:space="preserve"> </w:t>
            </w:r>
            <w:r w:rsidR="009722F4">
              <w:rPr>
                <w:rFonts w:ascii="Calibri" w:hAnsi="Calibri"/>
                <w:sz w:val="18"/>
                <w:szCs w:val="18"/>
              </w:rPr>
              <w:lastRenderedPageBreak/>
              <w:t>I</w:t>
            </w:r>
            <w:r>
              <w:rPr>
                <w:rFonts w:ascii="Calibri" w:hAnsi="Calibri"/>
                <w:sz w:val="18"/>
                <w:szCs w:val="18"/>
              </w:rPr>
              <w:t xml:space="preserve">f </w:t>
            </w:r>
            <w:r w:rsidR="00AB4E26">
              <w:rPr>
                <w:rFonts w:ascii="Calibri" w:hAnsi="Calibri"/>
                <w:sz w:val="18"/>
                <w:szCs w:val="18"/>
              </w:rPr>
              <w:t>1 or 2</w:t>
            </w:r>
            <w:r>
              <w:rPr>
                <w:rFonts w:ascii="Calibri" w:hAnsi="Calibri"/>
                <w:sz w:val="18"/>
                <w:szCs w:val="18"/>
              </w:rPr>
              <w:t>,</w:t>
            </w:r>
            <w:r w:rsidR="00A834A6">
              <w:rPr>
                <w:rFonts w:ascii="Calibri" w:hAnsi="Calibri"/>
                <w:sz w:val="18"/>
                <w:szCs w:val="18"/>
              </w:rPr>
              <w:t xml:space="preserve"> value =</w:t>
            </w:r>
            <w:r>
              <w:rPr>
                <w:rFonts w:ascii="Calibri" w:hAnsi="Calibri"/>
                <w:sz w:val="18"/>
                <w:szCs w:val="18"/>
              </w:rPr>
              <w:t xml:space="preserve"> </w:t>
            </w:r>
            <w:r w:rsidR="00A834A6">
              <w:rPr>
                <w:rFonts w:ascii="Calibri" w:hAnsi="Calibri"/>
                <w:sz w:val="18"/>
                <w:szCs w:val="18"/>
              </w:rPr>
              <w:t>“M</w:t>
            </w:r>
            <w:r>
              <w:rPr>
                <w:rFonts w:ascii="Calibri" w:hAnsi="Calibri"/>
                <w:sz w:val="18"/>
                <w:szCs w:val="18"/>
              </w:rPr>
              <w:t xml:space="preserve">eets cool roof </w:t>
            </w:r>
            <w:r w:rsidR="00A834A6">
              <w:rPr>
                <w:rFonts w:ascii="Calibri" w:hAnsi="Calibri"/>
                <w:sz w:val="18"/>
                <w:szCs w:val="18"/>
              </w:rPr>
              <w:t>requirements”;</w:t>
            </w:r>
            <w:r>
              <w:rPr>
                <w:rFonts w:ascii="Calibri" w:hAnsi="Calibri"/>
                <w:sz w:val="18"/>
                <w:szCs w:val="18"/>
              </w:rPr>
              <w:t xml:space="preserve"> </w:t>
            </w:r>
          </w:p>
          <w:p w14:paraId="308DB660" w14:textId="0D85AF50"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Else</w:t>
            </w:r>
            <w:r w:rsidR="00A834A6">
              <w:rPr>
                <w:rFonts w:ascii="Calibri" w:hAnsi="Calibri"/>
                <w:sz w:val="18"/>
                <w:szCs w:val="18"/>
              </w:rPr>
              <w:t>if</w:t>
            </w:r>
            <w:r>
              <w:rPr>
                <w:rFonts w:ascii="Calibri" w:hAnsi="Calibri"/>
                <w:sz w:val="18"/>
                <w:szCs w:val="18"/>
              </w:rPr>
              <w:t xml:space="preserve"> No</w:t>
            </w:r>
            <w:r w:rsidR="003428CF">
              <w:rPr>
                <w:rFonts w:ascii="Calibri" w:hAnsi="Calibri"/>
                <w:sz w:val="18"/>
                <w:szCs w:val="18"/>
              </w:rPr>
              <w:t>ne</w:t>
            </w:r>
            <w:r w:rsidR="00A834A6">
              <w:rPr>
                <w:rFonts w:ascii="Calibri" w:hAnsi="Calibri"/>
                <w:sz w:val="18"/>
                <w:szCs w:val="18"/>
              </w:rPr>
              <w:t>,</w:t>
            </w:r>
            <w:r>
              <w:rPr>
                <w:rFonts w:ascii="Calibri" w:hAnsi="Calibri"/>
                <w:sz w:val="18"/>
                <w:szCs w:val="18"/>
              </w:rPr>
              <w:t xml:space="preserve"> go to </w:t>
            </w:r>
            <w:r w:rsidR="003428CF">
              <w:rPr>
                <w:rFonts w:ascii="Calibri" w:hAnsi="Calibri"/>
                <w:sz w:val="18"/>
                <w:szCs w:val="18"/>
              </w:rPr>
              <w:t>G</w:t>
            </w:r>
            <w:r>
              <w:rPr>
                <w:rFonts w:ascii="Calibri" w:hAnsi="Calibri"/>
                <w:sz w:val="18"/>
                <w:szCs w:val="18"/>
              </w:rPr>
              <w:t>0</w:t>
            </w:r>
            <w:r w:rsidR="009722F4">
              <w:rPr>
                <w:rFonts w:ascii="Calibri" w:hAnsi="Calibri"/>
                <w:sz w:val="18"/>
                <w:szCs w:val="18"/>
              </w:rPr>
              <w:t>3</w:t>
            </w:r>
            <w:r>
              <w:rPr>
                <w:rFonts w:ascii="Calibri" w:hAnsi="Calibri"/>
                <w:sz w:val="18"/>
                <w:szCs w:val="18"/>
              </w:rPr>
              <w:t>&gt;&gt;</w:t>
            </w:r>
          </w:p>
        </w:tc>
        <w:tc>
          <w:tcPr>
            <w:tcW w:w="721" w:type="dxa"/>
            <w:tcBorders>
              <w:top w:val="single" w:sz="6" w:space="0" w:color="auto"/>
              <w:bottom w:val="single" w:sz="6" w:space="0" w:color="auto"/>
            </w:tcBorders>
            <w:shd w:val="clear" w:color="auto" w:fill="auto"/>
            <w:vAlign w:val="bottom"/>
          </w:tcPr>
          <w:p w14:paraId="308DB661" w14:textId="10B4A00C" w:rsidR="008A34AB" w:rsidRPr="009B3A0C" w:rsidRDefault="008A34AB" w:rsidP="0054226B">
            <w:pPr>
              <w:keepNext/>
              <w:jc w:val="center"/>
              <w:rPr>
                <w:rFonts w:ascii="Calibri" w:hAnsi="Calibri"/>
                <w:noProof/>
                <w:sz w:val="18"/>
                <w:szCs w:val="18"/>
              </w:rPr>
            </w:pPr>
            <w:r>
              <w:rPr>
                <w:rFonts w:ascii="Calibri" w:hAnsi="Calibri"/>
                <w:noProof/>
                <w:sz w:val="18"/>
                <w:szCs w:val="18"/>
              </w:rPr>
              <w:lastRenderedPageBreak/>
              <w:t xml:space="preserve"> &lt;&lt;</w:t>
            </w:r>
            <w:r w:rsidR="009722F4">
              <w:rPr>
                <w:rFonts w:ascii="Calibri" w:hAnsi="Calibri"/>
                <w:noProof/>
                <w:sz w:val="18"/>
                <w:szCs w:val="18"/>
              </w:rPr>
              <w:t xml:space="preserve">User selects </w:t>
            </w:r>
            <w:r w:rsidR="009722F4">
              <w:rPr>
                <w:rFonts w:ascii="Calibri" w:hAnsi="Calibri"/>
                <w:noProof/>
                <w:sz w:val="18"/>
                <w:szCs w:val="18"/>
              </w:rPr>
              <w:lastRenderedPageBreak/>
              <w:t xml:space="preserve">from list:Roof pitch is </w:t>
            </w:r>
            <w:r w:rsidR="00647D70">
              <w:rPr>
                <w:rFonts w:ascii="Calibri" w:hAnsi="Calibri" w:cs="Calibri"/>
                <w:noProof/>
                <w:sz w:val="18"/>
                <w:szCs w:val="18"/>
              </w:rPr>
              <w:t>≥</w:t>
            </w:r>
            <w:r w:rsidR="00647D70">
              <w:rPr>
                <w:rFonts w:ascii="Calibri" w:hAnsi="Calibri"/>
                <w:noProof/>
                <w:sz w:val="18"/>
                <w:szCs w:val="18"/>
              </w:rPr>
              <w:t xml:space="preserve"> </w:t>
            </w:r>
            <w:r w:rsidR="009722F4">
              <w:rPr>
                <w:rFonts w:ascii="Calibri" w:hAnsi="Calibri"/>
                <w:noProof/>
                <w:sz w:val="18"/>
                <w:szCs w:val="18"/>
              </w:rPr>
              <w:t>2:12</w:t>
            </w:r>
            <w:r w:rsidR="00E03520">
              <w:rPr>
                <w:rFonts w:ascii="Calibri" w:hAnsi="Calibri"/>
                <w:noProof/>
                <w:sz w:val="18"/>
                <w:szCs w:val="18"/>
              </w:rPr>
              <w:t xml:space="preserve"> or Roof pitch is </w:t>
            </w:r>
            <w:r w:rsidR="00647D70">
              <w:rPr>
                <w:rFonts w:ascii="Calibri" w:hAnsi="Calibri"/>
                <w:noProof/>
                <w:sz w:val="18"/>
                <w:szCs w:val="18"/>
              </w:rPr>
              <w:t>&lt;</w:t>
            </w:r>
            <w:r w:rsidR="00E03520">
              <w:rPr>
                <w:rFonts w:ascii="Calibri" w:hAnsi="Calibri"/>
                <w:noProof/>
                <w:sz w:val="18"/>
                <w:szCs w:val="18"/>
              </w:rPr>
              <w:t xml:space="preserve"> 2:12&gt;&gt;</w:t>
            </w:r>
          </w:p>
        </w:tc>
        <w:tc>
          <w:tcPr>
            <w:tcW w:w="1050" w:type="dxa"/>
            <w:tcBorders>
              <w:top w:val="single" w:sz="6" w:space="0" w:color="auto"/>
              <w:bottom w:val="single" w:sz="6" w:space="0" w:color="auto"/>
            </w:tcBorders>
            <w:shd w:val="clear" w:color="auto" w:fill="auto"/>
            <w:vAlign w:val="bottom"/>
          </w:tcPr>
          <w:p w14:paraId="308DB662" w14:textId="3FF808A8" w:rsidR="008A34AB" w:rsidRPr="008535C4"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lastRenderedPageBreak/>
              <w:t>&lt;&lt; User selects</w:t>
            </w:r>
            <w:r w:rsidR="00BE5432">
              <w:rPr>
                <w:rFonts w:ascii="Calibri" w:hAnsi="Calibri"/>
                <w:b w:val="0"/>
                <w:color w:val="auto"/>
                <w:sz w:val="18"/>
                <w:szCs w:val="18"/>
              </w:rPr>
              <w:t xml:space="preserve"> from list:</w:t>
            </w:r>
            <w:r>
              <w:rPr>
                <w:rFonts w:ascii="Calibri" w:hAnsi="Calibri"/>
                <w:b w:val="0"/>
                <w:color w:val="auto"/>
                <w:sz w:val="18"/>
                <w:szCs w:val="18"/>
              </w:rPr>
              <w:t xml:space="preserve"> </w:t>
            </w:r>
            <w:r w:rsidR="007E427B">
              <w:rPr>
                <w:rFonts w:ascii="Calibri" w:hAnsi="Calibri"/>
                <w:b w:val="0"/>
                <w:color w:val="auto"/>
                <w:sz w:val="18"/>
                <w:szCs w:val="18"/>
              </w:rPr>
              <w:t xml:space="preserve">Not in an </w:t>
            </w:r>
            <w:r w:rsidR="007E427B">
              <w:rPr>
                <w:rFonts w:ascii="Calibri" w:hAnsi="Calibri"/>
                <w:b w:val="0"/>
                <w:color w:val="auto"/>
                <w:sz w:val="18"/>
                <w:szCs w:val="18"/>
              </w:rPr>
              <w:lastRenderedPageBreak/>
              <w:t xml:space="preserve">applicable climate zone, </w:t>
            </w:r>
            <w:r>
              <w:rPr>
                <w:rFonts w:ascii="Calibri" w:hAnsi="Calibri"/>
                <w:b w:val="0"/>
                <w:color w:val="auto"/>
                <w:sz w:val="18"/>
                <w:szCs w:val="18"/>
              </w:rPr>
              <w:t>Aged Solar Reflectance and Thermal Emittance, or SRI&gt;&gt;</w:t>
            </w:r>
          </w:p>
        </w:tc>
        <w:tc>
          <w:tcPr>
            <w:tcW w:w="973" w:type="dxa"/>
            <w:tcBorders>
              <w:top w:val="single" w:sz="6" w:space="0" w:color="auto"/>
              <w:bottom w:val="single" w:sz="6" w:space="0" w:color="auto"/>
            </w:tcBorders>
            <w:shd w:val="clear" w:color="auto" w:fill="auto"/>
            <w:vAlign w:val="bottom"/>
          </w:tcPr>
          <w:p w14:paraId="308DB663"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lastRenderedPageBreak/>
              <w:t xml:space="preserve">&lt;&lt; User selects from CRRC </w:t>
            </w:r>
            <w:r>
              <w:rPr>
                <w:rFonts w:ascii="Calibri" w:hAnsi="Calibri"/>
                <w:noProof/>
                <w:sz w:val="18"/>
                <w:szCs w:val="18"/>
              </w:rPr>
              <w:lastRenderedPageBreak/>
              <w:t>product list: Asphalt Shingles</w:t>
            </w:r>
            <w:r w:rsidR="00E03A35">
              <w:rPr>
                <w:rFonts w:ascii="Calibri" w:hAnsi="Calibri"/>
                <w:noProof/>
                <w:sz w:val="18"/>
                <w:szCs w:val="18"/>
              </w:rPr>
              <w:t>,</w:t>
            </w:r>
          </w:p>
          <w:p w14:paraId="308DB664"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Built-up Roofing</w:t>
            </w:r>
            <w:r w:rsidR="00E03A35">
              <w:rPr>
                <w:rFonts w:ascii="Calibri" w:hAnsi="Calibri"/>
                <w:noProof/>
                <w:sz w:val="18"/>
                <w:szCs w:val="18"/>
              </w:rPr>
              <w:t>,</w:t>
            </w:r>
          </w:p>
          <w:p w14:paraId="308DB665"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Clay Roof Tiles</w:t>
            </w:r>
            <w:r w:rsidR="00E03A35">
              <w:rPr>
                <w:rFonts w:ascii="Calibri" w:hAnsi="Calibri"/>
                <w:noProof/>
                <w:sz w:val="18"/>
                <w:szCs w:val="18"/>
              </w:rPr>
              <w:t>,</w:t>
            </w:r>
          </w:p>
          <w:p w14:paraId="308DB666"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Factory Applied Coating</w:t>
            </w:r>
            <w:r w:rsidR="00E03A35">
              <w:rPr>
                <w:rFonts w:ascii="Calibri" w:hAnsi="Calibri"/>
                <w:noProof/>
                <w:sz w:val="18"/>
                <w:szCs w:val="18"/>
              </w:rPr>
              <w:t>,</w:t>
            </w:r>
          </w:p>
          <w:p w14:paraId="308DB667"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Field Applied Coating</w:t>
            </w:r>
            <w:r w:rsidR="00E03A35">
              <w:rPr>
                <w:rFonts w:ascii="Calibri" w:hAnsi="Calibri"/>
                <w:noProof/>
                <w:sz w:val="18"/>
                <w:szCs w:val="18"/>
              </w:rPr>
              <w:t>,</w:t>
            </w:r>
          </w:p>
          <w:p w14:paraId="308DB668"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Roof</w:t>
            </w:r>
            <w:r w:rsidR="00E03A35">
              <w:rPr>
                <w:rFonts w:ascii="Calibri" w:hAnsi="Calibri"/>
                <w:noProof/>
                <w:sz w:val="18"/>
                <w:szCs w:val="18"/>
              </w:rPr>
              <w:t>,</w:t>
            </w:r>
          </w:p>
          <w:p w14:paraId="308DB669"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Modified Bitumin Sheet</w:t>
            </w:r>
            <w:r w:rsidR="00E03A35">
              <w:rPr>
                <w:rFonts w:ascii="Calibri" w:hAnsi="Calibri"/>
                <w:noProof/>
                <w:sz w:val="18"/>
                <w:szCs w:val="18"/>
              </w:rPr>
              <w:t>,</w:t>
            </w:r>
          </w:p>
          <w:p w14:paraId="308DB66A"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Roof Pavers</w:t>
            </w:r>
            <w:r w:rsidR="00E03A35">
              <w:rPr>
                <w:rFonts w:ascii="Calibri" w:hAnsi="Calibri"/>
                <w:noProof/>
                <w:sz w:val="18"/>
                <w:szCs w:val="18"/>
              </w:rPr>
              <w:t>,</w:t>
            </w:r>
          </w:p>
          <w:p w14:paraId="308DB66B"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Thermoplastic</w:t>
            </w:r>
            <w:r w:rsidR="00E03A35">
              <w:rPr>
                <w:rFonts w:ascii="Calibri" w:hAnsi="Calibri"/>
                <w:noProof/>
                <w:sz w:val="18"/>
                <w:szCs w:val="18"/>
              </w:rPr>
              <w:t>,</w:t>
            </w:r>
          </w:p>
          <w:p w14:paraId="308DB66C"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Thermoset</w:t>
            </w:r>
            <w:r w:rsidR="00E03A35">
              <w:rPr>
                <w:rFonts w:ascii="Calibri" w:hAnsi="Calibri"/>
                <w:noProof/>
                <w:sz w:val="18"/>
                <w:szCs w:val="18"/>
              </w:rPr>
              <w:t>,</w:t>
            </w:r>
          </w:p>
          <w:p w14:paraId="308DB66D"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Shakes Shingles</w:t>
            </w:r>
          </w:p>
          <w:p w14:paraId="308DB66E"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Fluid Applied Membrane</w:t>
            </w:r>
            <w:r w:rsidR="00E03A35">
              <w:rPr>
                <w:rFonts w:ascii="Calibri" w:hAnsi="Calibri"/>
                <w:noProof/>
                <w:sz w:val="18"/>
                <w:szCs w:val="18"/>
              </w:rPr>
              <w:t>,</w:t>
            </w:r>
          </w:p>
          <w:p w14:paraId="308DB66F"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Polymer Composite Steep Slope</w:t>
            </w:r>
            <w:r w:rsidR="00E03A35">
              <w:rPr>
                <w:rFonts w:ascii="Calibri" w:hAnsi="Calibri"/>
                <w:noProof/>
                <w:sz w:val="18"/>
                <w:szCs w:val="18"/>
              </w:rPr>
              <w:t>,</w:t>
            </w:r>
            <w:r>
              <w:rPr>
                <w:rFonts w:ascii="Calibri" w:hAnsi="Calibri"/>
                <w:noProof/>
                <w:sz w:val="18"/>
                <w:szCs w:val="18"/>
              </w:rPr>
              <w:t xml:space="preserve"> </w:t>
            </w:r>
          </w:p>
          <w:p w14:paraId="308DB670"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Spray Polyurethane Foam</w:t>
            </w:r>
            <w:r w:rsidR="00E03A35">
              <w:rPr>
                <w:rFonts w:ascii="Calibri" w:hAnsi="Calibri"/>
                <w:noProof/>
                <w:sz w:val="18"/>
                <w:szCs w:val="18"/>
              </w:rPr>
              <w:t>,</w:t>
            </w:r>
          </w:p>
          <w:p w14:paraId="308DB671" w14:textId="77777777" w:rsidR="008A34AB" w:rsidRPr="008535C4" w:rsidDel="00B7174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Stone Aggregate Ballast&gt;&gt;</w:t>
            </w:r>
          </w:p>
        </w:tc>
        <w:tc>
          <w:tcPr>
            <w:tcW w:w="1242" w:type="dxa"/>
            <w:tcBorders>
              <w:top w:val="single" w:sz="6" w:space="0" w:color="auto"/>
              <w:bottom w:val="single" w:sz="6" w:space="0" w:color="auto"/>
            </w:tcBorders>
            <w:shd w:val="clear" w:color="auto" w:fill="auto"/>
            <w:vAlign w:val="bottom"/>
          </w:tcPr>
          <w:p w14:paraId="308DB672" w14:textId="7C6C9BEF"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sidRPr="00A1267A">
              <w:rPr>
                <w:rFonts w:ascii="Calibri" w:hAnsi="Calibri"/>
                <w:sz w:val="18"/>
                <w:szCs w:val="18"/>
              </w:rPr>
              <w:lastRenderedPageBreak/>
              <w:t>&lt;&lt;User input</w:t>
            </w:r>
            <w:r w:rsidR="003428CF">
              <w:rPr>
                <w:rFonts w:ascii="Calibri" w:hAnsi="Calibri"/>
                <w:sz w:val="18"/>
                <w:szCs w:val="18"/>
              </w:rPr>
              <w:t>:</w:t>
            </w:r>
            <w:r w:rsidRPr="00A1267A">
              <w:rPr>
                <w:rFonts w:ascii="Calibri" w:hAnsi="Calibri"/>
                <w:sz w:val="18"/>
                <w:szCs w:val="18"/>
              </w:rPr>
              <w:t xml:space="preserve"> From the CRRC Directory if </w:t>
            </w:r>
            <w:r w:rsidRPr="00A1267A">
              <w:rPr>
                <w:rFonts w:ascii="Calibri" w:hAnsi="Calibri"/>
                <w:sz w:val="18"/>
                <w:szCs w:val="18"/>
              </w:rPr>
              <w:lastRenderedPageBreak/>
              <w:t>user knows what they are going to install</w:t>
            </w:r>
            <w:r w:rsidR="003428CF">
              <w:rPr>
                <w:rFonts w:ascii="Calibri" w:hAnsi="Calibri"/>
                <w:noProof/>
                <w:sz w:val="18"/>
                <w:szCs w:val="18"/>
              </w:rPr>
              <w:t>;</w:t>
            </w:r>
            <w:r>
              <w:rPr>
                <w:rFonts w:ascii="Calibri" w:hAnsi="Calibri"/>
                <w:noProof/>
                <w:sz w:val="18"/>
                <w:szCs w:val="18"/>
              </w:rPr>
              <w:t xml:space="preserve"> Else</w:t>
            </w:r>
            <w:r w:rsidR="003428CF">
              <w:rPr>
                <w:rFonts w:ascii="Calibri" w:hAnsi="Calibri"/>
                <w:noProof/>
                <w:sz w:val="18"/>
                <w:szCs w:val="18"/>
              </w:rPr>
              <w:t xml:space="preserve"> allow user to e</w:t>
            </w:r>
            <w:r w:rsidR="00647D70">
              <w:rPr>
                <w:rFonts w:ascii="Calibri" w:hAnsi="Calibri"/>
                <w:noProof/>
                <w:sz w:val="18"/>
                <w:szCs w:val="18"/>
              </w:rPr>
              <w:t>n</w:t>
            </w:r>
            <w:r w:rsidR="003428CF">
              <w:rPr>
                <w:rFonts w:ascii="Calibri" w:hAnsi="Calibri"/>
                <w:noProof/>
                <w:sz w:val="18"/>
                <w:szCs w:val="18"/>
              </w:rPr>
              <w:t xml:space="preserve">ter </w:t>
            </w:r>
            <w:r>
              <w:rPr>
                <w:rFonts w:ascii="Calibri" w:hAnsi="Calibri"/>
                <w:noProof/>
                <w:sz w:val="18"/>
                <w:szCs w:val="18"/>
              </w:rPr>
              <w:t>NA&gt;&gt;</w:t>
            </w:r>
          </w:p>
        </w:tc>
        <w:tc>
          <w:tcPr>
            <w:tcW w:w="1328" w:type="dxa"/>
            <w:tcBorders>
              <w:top w:val="single" w:sz="6" w:space="0" w:color="auto"/>
              <w:bottom w:val="single" w:sz="6" w:space="0" w:color="auto"/>
            </w:tcBorders>
            <w:shd w:val="clear" w:color="auto" w:fill="auto"/>
            <w:vAlign w:val="bottom"/>
          </w:tcPr>
          <w:p w14:paraId="50C4F716" w14:textId="6DA72D23" w:rsidR="007E427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lastRenderedPageBreak/>
              <w:t>&lt;&lt;</w:t>
            </w:r>
            <w:r w:rsidR="007E427B">
              <w:rPr>
                <w:rFonts w:ascii="Calibri" w:hAnsi="Calibri"/>
                <w:b w:val="0"/>
                <w:color w:val="auto"/>
                <w:sz w:val="18"/>
                <w:szCs w:val="18"/>
              </w:rPr>
              <w:t xml:space="preserve">if </w:t>
            </w:r>
            <w:r w:rsidR="003428CF">
              <w:rPr>
                <w:rFonts w:ascii="Calibri" w:hAnsi="Calibri"/>
                <w:b w:val="0"/>
                <w:color w:val="auto"/>
                <w:sz w:val="18"/>
                <w:szCs w:val="18"/>
              </w:rPr>
              <w:t>G</w:t>
            </w:r>
            <w:r w:rsidR="007E427B">
              <w:rPr>
                <w:rFonts w:ascii="Calibri" w:hAnsi="Calibri"/>
                <w:b w:val="0"/>
                <w:color w:val="auto"/>
                <w:sz w:val="18"/>
                <w:szCs w:val="18"/>
              </w:rPr>
              <w:t xml:space="preserve">04 = ‘Not in an applicable climate zone’ </w:t>
            </w:r>
            <w:r w:rsidR="007E427B">
              <w:rPr>
                <w:rFonts w:ascii="Calibri" w:hAnsi="Calibri"/>
                <w:b w:val="0"/>
                <w:color w:val="auto"/>
                <w:sz w:val="18"/>
                <w:szCs w:val="18"/>
              </w:rPr>
              <w:lastRenderedPageBreak/>
              <w:t>then result = NA;</w:t>
            </w:r>
          </w:p>
          <w:p w14:paraId="425D5EF3" w14:textId="78B71B46" w:rsidR="003428CF" w:rsidRDefault="007E427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Else</w:t>
            </w:r>
            <w:r w:rsidR="003428CF">
              <w:rPr>
                <w:rFonts w:ascii="Calibri" w:hAnsi="Calibri"/>
                <w:b w:val="0"/>
                <w:color w:val="auto"/>
                <w:sz w:val="18"/>
                <w:szCs w:val="18"/>
              </w:rPr>
              <w:t>i</w:t>
            </w:r>
            <w:r w:rsidR="00E57399">
              <w:rPr>
                <w:rFonts w:ascii="Calibri" w:hAnsi="Calibri"/>
                <w:b w:val="0"/>
                <w:color w:val="auto"/>
                <w:sz w:val="18"/>
                <w:szCs w:val="18"/>
              </w:rPr>
              <w:t>f the user knows what they are installing, the user enters the DecimalNonnegative value from the CRRC Directory</w:t>
            </w:r>
            <w:r w:rsidR="006660E1">
              <w:rPr>
                <w:rFonts w:ascii="Calibri" w:hAnsi="Calibri"/>
                <w:b w:val="0"/>
                <w:color w:val="auto"/>
                <w:sz w:val="18"/>
                <w:szCs w:val="18"/>
              </w:rPr>
              <w:t xml:space="preserve"> </w:t>
            </w:r>
            <w:r w:rsidR="006660E1" w:rsidRPr="006660E1">
              <w:rPr>
                <w:rFonts w:asciiTheme="minorHAnsi" w:hAnsiTheme="minorHAnsi" w:cstheme="minorHAnsi"/>
                <w:b w:val="0"/>
                <w:sz w:val="18"/>
                <w:szCs w:val="18"/>
              </w:rPr>
              <w:t>(</w:t>
            </w:r>
            <w:r w:rsidR="008D29F9">
              <w:rPr>
                <w:rFonts w:asciiTheme="minorHAnsi" w:hAnsiTheme="minorHAnsi" w:cstheme="minorHAnsi"/>
                <w:b w:val="0"/>
                <w:sz w:val="18"/>
                <w:szCs w:val="18"/>
              </w:rPr>
              <w:t xml:space="preserve">x.xx, </w:t>
            </w:r>
            <w:r w:rsidR="006660E1" w:rsidRPr="006660E1">
              <w:rPr>
                <w:rFonts w:asciiTheme="minorHAnsi" w:hAnsiTheme="minorHAnsi" w:cstheme="minorHAnsi"/>
                <w:b w:val="0"/>
                <w:sz w:val="18"/>
                <w:szCs w:val="18"/>
              </w:rPr>
              <w:t>value must be &gt; 0 and &lt; 1)</w:t>
            </w:r>
            <w:r w:rsidR="003428CF" w:rsidRPr="006660E1">
              <w:rPr>
                <w:rFonts w:asciiTheme="minorHAnsi" w:hAnsiTheme="minorHAnsi" w:cstheme="minorHAnsi"/>
                <w:b w:val="0"/>
                <w:color w:val="auto"/>
                <w:sz w:val="18"/>
                <w:szCs w:val="18"/>
              </w:rPr>
              <w:t>;</w:t>
            </w:r>
            <w:r w:rsidR="00E57399">
              <w:rPr>
                <w:rFonts w:ascii="Calibri" w:hAnsi="Calibri"/>
                <w:b w:val="0"/>
                <w:color w:val="auto"/>
                <w:sz w:val="18"/>
                <w:szCs w:val="18"/>
              </w:rPr>
              <w:t xml:space="preserve"> </w:t>
            </w:r>
          </w:p>
          <w:p w14:paraId="308DB673" w14:textId="32F37F0A" w:rsidR="008A34AB" w:rsidRDefault="00E57399"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Else allow user to enter NA&gt;&gt;</w:t>
            </w:r>
          </w:p>
        </w:tc>
        <w:tc>
          <w:tcPr>
            <w:tcW w:w="1240" w:type="dxa"/>
            <w:tcBorders>
              <w:top w:val="single" w:sz="6" w:space="0" w:color="auto"/>
              <w:bottom w:val="single" w:sz="6" w:space="0" w:color="auto"/>
            </w:tcBorders>
            <w:shd w:val="clear" w:color="auto" w:fill="auto"/>
            <w:vAlign w:val="bottom"/>
          </w:tcPr>
          <w:p w14:paraId="707C3CF8" w14:textId="62F5DADF" w:rsidR="007E427B" w:rsidRDefault="00A1267A" w:rsidP="0054226B">
            <w:pPr>
              <w:pStyle w:val="Heading7"/>
              <w:tabs>
                <w:tab w:val="clear" w:pos="10980"/>
                <w:tab w:val="clear" w:pos="11430"/>
                <w:tab w:val="left" w:pos="180"/>
                <w:tab w:val="left" w:pos="5310"/>
                <w:tab w:val="left" w:pos="8100"/>
              </w:tabs>
              <w:jc w:val="center"/>
              <w:rPr>
                <w:rFonts w:ascii="Calibri" w:hAnsi="Calibri"/>
                <w:b w:val="0"/>
                <w:sz w:val="18"/>
                <w:szCs w:val="18"/>
              </w:rPr>
            </w:pPr>
            <w:r>
              <w:rPr>
                <w:rFonts w:ascii="Calibri" w:hAnsi="Calibri"/>
                <w:b w:val="0"/>
                <w:sz w:val="18"/>
                <w:szCs w:val="18"/>
              </w:rPr>
              <w:lastRenderedPageBreak/>
              <w:t>&lt;&lt;</w:t>
            </w:r>
            <w:r w:rsidR="007E427B">
              <w:rPr>
                <w:rFonts w:ascii="Calibri" w:hAnsi="Calibri"/>
                <w:b w:val="0"/>
                <w:sz w:val="18"/>
                <w:szCs w:val="18"/>
              </w:rPr>
              <w:t xml:space="preserve">if </w:t>
            </w:r>
            <w:r w:rsidR="003428CF">
              <w:rPr>
                <w:rFonts w:ascii="Calibri" w:hAnsi="Calibri"/>
                <w:b w:val="0"/>
                <w:sz w:val="18"/>
                <w:szCs w:val="18"/>
              </w:rPr>
              <w:t>G</w:t>
            </w:r>
            <w:r w:rsidR="007E427B">
              <w:rPr>
                <w:rFonts w:ascii="Calibri" w:hAnsi="Calibri"/>
                <w:b w:val="0"/>
                <w:sz w:val="18"/>
                <w:szCs w:val="18"/>
              </w:rPr>
              <w:t xml:space="preserve">04 = ‘Not in an applicable climate zone’ </w:t>
            </w:r>
            <w:r w:rsidR="007E427B">
              <w:rPr>
                <w:rFonts w:ascii="Calibri" w:hAnsi="Calibri"/>
                <w:b w:val="0"/>
                <w:sz w:val="18"/>
                <w:szCs w:val="18"/>
              </w:rPr>
              <w:lastRenderedPageBreak/>
              <w:t>then result = NA;</w:t>
            </w:r>
          </w:p>
          <w:p w14:paraId="308DB674" w14:textId="14826D36" w:rsidR="008A34AB" w:rsidRPr="00A1267A" w:rsidRDefault="007E427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sz w:val="18"/>
                <w:szCs w:val="18"/>
              </w:rPr>
              <w:t xml:space="preserve">Else </w:t>
            </w:r>
            <w:r w:rsidR="00A1267A">
              <w:rPr>
                <w:rFonts w:ascii="Calibri" w:hAnsi="Calibri"/>
                <w:b w:val="0"/>
                <w:sz w:val="18"/>
                <w:szCs w:val="18"/>
              </w:rPr>
              <w:t>User Input: DecimalNonnegative</w:t>
            </w:r>
            <w:r w:rsidR="006660E1">
              <w:rPr>
                <w:rFonts w:ascii="Calibri" w:hAnsi="Calibri"/>
                <w:b w:val="0"/>
                <w:sz w:val="18"/>
                <w:szCs w:val="18"/>
              </w:rPr>
              <w:t xml:space="preserve"> </w:t>
            </w:r>
            <w:r w:rsidR="006660E1" w:rsidRPr="006660E1">
              <w:rPr>
                <w:rFonts w:ascii="Calibri" w:hAnsi="Calibri"/>
                <w:b w:val="0"/>
                <w:sz w:val="18"/>
                <w:szCs w:val="18"/>
              </w:rPr>
              <w:t>(</w:t>
            </w:r>
            <w:r w:rsidR="008D29F9">
              <w:rPr>
                <w:rFonts w:ascii="Calibri" w:hAnsi="Calibri"/>
                <w:b w:val="0"/>
                <w:sz w:val="18"/>
                <w:szCs w:val="18"/>
              </w:rPr>
              <w:t xml:space="preserve">x.xx, </w:t>
            </w:r>
            <w:r w:rsidR="006660E1" w:rsidRPr="006660E1">
              <w:rPr>
                <w:rFonts w:ascii="Calibri" w:hAnsi="Calibri"/>
                <w:b w:val="0"/>
                <w:sz w:val="18"/>
                <w:szCs w:val="18"/>
              </w:rPr>
              <w:t>value must be &gt; 0 and &lt; 1)</w:t>
            </w:r>
            <w:r w:rsidR="00A1267A">
              <w:rPr>
                <w:rFonts w:ascii="Calibri" w:hAnsi="Calibri"/>
                <w:b w:val="0"/>
                <w:sz w:val="18"/>
                <w:szCs w:val="18"/>
              </w:rPr>
              <w:t>&gt;&gt;</w:t>
            </w:r>
          </w:p>
        </w:tc>
        <w:tc>
          <w:tcPr>
            <w:tcW w:w="1240" w:type="dxa"/>
            <w:tcBorders>
              <w:top w:val="single" w:sz="6" w:space="0" w:color="auto"/>
              <w:bottom w:val="single" w:sz="6" w:space="0" w:color="auto"/>
            </w:tcBorders>
            <w:shd w:val="clear" w:color="auto" w:fill="auto"/>
            <w:vAlign w:val="bottom"/>
          </w:tcPr>
          <w:p w14:paraId="50D2E9CC" w14:textId="0CDA8949" w:rsidR="007E427B" w:rsidRDefault="00A1267A" w:rsidP="0054226B">
            <w:pPr>
              <w:keepNext/>
              <w:jc w:val="center"/>
              <w:rPr>
                <w:rFonts w:ascii="Calibri" w:hAnsi="Calibri"/>
                <w:sz w:val="18"/>
                <w:szCs w:val="18"/>
              </w:rPr>
            </w:pPr>
            <w:r w:rsidRPr="000B53C5">
              <w:rPr>
                <w:rFonts w:ascii="Calibri" w:hAnsi="Calibri"/>
                <w:sz w:val="18"/>
                <w:szCs w:val="18"/>
              </w:rPr>
              <w:lastRenderedPageBreak/>
              <w:t>&lt;&lt;</w:t>
            </w:r>
            <w:r w:rsidR="007E427B">
              <w:rPr>
                <w:rFonts w:ascii="Calibri" w:hAnsi="Calibri"/>
                <w:sz w:val="18"/>
                <w:szCs w:val="18"/>
              </w:rPr>
              <w:t xml:space="preserve">if </w:t>
            </w:r>
            <w:r w:rsidR="003428CF">
              <w:rPr>
                <w:rFonts w:ascii="Calibri" w:hAnsi="Calibri"/>
                <w:sz w:val="18"/>
                <w:szCs w:val="18"/>
              </w:rPr>
              <w:t>G</w:t>
            </w:r>
            <w:r w:rsidR="007E427B">
              <w:rPr>
                <w:rFonts w:ascii="Calibri" w:hAnsi="Calibri"/>
                <w:sz w:val="18"/>
                <w:szCs w:val="18"/>
              </w:rPr>
              <w:t xml:space="preserve">04 = ‘Not in an applicable climate zone’ </w:t>
            </w:r>
            <w:r w:rsidR="007E427B">
              <w:rPr>
                <w:rFonts w:ascii="Calibri" w:hAnsi="Calibri"/>
                <w:sz w:val="18"/>
                <w:szCs w:val="18"/>
              </w:rPr>
              <w:lastRenderedPageBreak/>
              <w:t>then result = NA;</w:t>
            </w:r>
          </w:p>
          <w:p w14:paraId="308DB675" w14:textId="73FAF8AB" w:rsidR="008A34AB" w:rsidRPr="000B53C5" w:rsidRDefault="007E427B" w:rsidP="0054226B">
            <w:pPr>
              <w:keepNext/>
              <w:jc w:val="center"/>
              <w:rPr>
                <w:rFonts w:ascii="Calibri" w:hAnsi="Calibri"/>
                <w:noProof/>
                <w:sz w:val="18"/>
                <w:szCs w:val="18"/>
              </w:rPr>
            </w:pPr>
            <w:r>
              <w:rPr>
                <w:rFonts w:ascii="Calibri" w:hAnsi="Calibri"/>
                <w:sz w:val="18"/>
                <w:szCs w:val="18"/>
              </w:rPr>
              <w:t xml:space="preserve">Else </w:t>
            </w:r>
            <w:r w:rsidR="00A1267A" w:rsidRPr="000B53C5">
              <w:rPr>
                <w:rFonts w:ascii="Calibri" w:hAnsi="Calibri"/>
                <w:sz w:val="18"/>
                <w:szCs w:val="18"/>
              </w:rPr>
              <w:t>User Input: DecimalNonnegative</w:t>
            </w:r>
            <w:r w:rsidR="006660E1">
              <w:rPr>
                <w:rFonts w:ascii="Calibri" w:hAnsi="Calibri"/>
                <w:sz w:val="18"/>
                <w:szCs w:val="18"/>
              </w:rPr>
              <w:t xml:space="preserve"> </w:t>
            </w:r>
            <w:r w:rsidR="006660E1" w:rsidRPr="006660E1">
              <w:rPr>
                <w:rFonts w:ascii="Calibri" w:hAnsi="Calibri"/>
                <w:sz w:val="18"/>
                <w:szCs w:val="18"/>
              </w:rPr>
              <w:t>(</w:t>
            </w:r>
            <w:r w:rsidR="008D29F9">
              <w:rPr>
                <w:rFonts w:ascii="Calibri" w:hAnsi="Calibri"/>
                <w:sz w:val="18"/>
                <w:szCs w:val="18"/>
              </w:rPr>
              <w:t xml:space="preserve">x.xx, </w:t>
            </w:r>
            <w:r w:rsidR="006660E1" w:rsidRPr="006660E1">
              <w:rPr>
                <w:rFonts w:ascii="Calibri" w:hAnsi="Calibri"/>
                <w:sz w:val="18"/>
                <w:szCs w:val="18"/>
              </w:rPr>
              <w:t>value must be &gt; 0 and &lt; 1)</w:t>
            </w:r>
            <w:r w:rsidR="00A1267A" w:rsidRPr="000B53C5">
              <w:rPr>
                <w:rFonts w:ascii="Calibri" w:hAnsi="Calibri"/>
                <w:sz w:val="18"/>
                <w:szCs w:val="18"/>
              </w:rPr>
              <w:t xml:space="preserve">&gt;&gt; </w:t>
            </w:r>
          </w:p>
        </w:tc>
        <w:tc>
          <w:tcPr>
            <w:tcW w:w="1152" w:type="dxa"/>
            <w:tcBorders>
              <w:top w:val="single" w:sz="6" w:space="0" w:color="auto"/>
              <w:bottom w:val="single" w:sz="6" w:space="0" w:color="auto"/>
            </w:tcBorders>
            <w:shd w:val="clear" w:color="auto" w:fill="auto"/>
            <w:vAlign w:val="bottom"/>
          </w:tcPr>
          <w:p w14:paraId="1C53E466" w14:textId="23EF372D" w:rsidR="008A34AB" w:rsidRDefault="008A34AB" w:rsidP="0054226B">
            <w:pPr>
              <w:rPr>
                <w:rFonts w:asciiTheme="minorHAnsi" w:hAnsiTheme="minorHAnsi"/>
                <w:sz w:val="18"/>
                <w:szCs w:val="18"/>
              </w:rPr>
            </w:pPr>
            <w:r w:rsidRPr="00D45D6A">
              <w:rPr>
                <w:rFonts w:asciiTheme="minorHAnsi" w:hAnsiTheme="minorHAnsi"/>
                <w:sz w:val="18"/>
                <w:szCs w:val="18"/>
              </w:rPr>
              <w:lastRenderedPageBreak/>
              <w:t>&lt;&lt;</w:t>
            </w:r>
            <w:r w:rsidR="00E57399">
              <w:rPr>
                <w:rFonts w:asciiTheme="minorHAnsi" w:hAnsiTheme="minorHAnsi"/>
                <w:sz w:val="18"/>
                <w:szCs w:val="18"/>
              </w:rPr>
              <w:t xml:space="preserve">if </w:t>
            </w:r>
            <w:r w:rsidR="003428CF">
              <w:rPr>
                <w:rFonts w:asciiTheme="minorHAnsi" w:hAnsiTheme="minorHAnsi"/>
                <w:sz w:val="18"/>
                <w:szCs w:val="18"/>
              </w:rPr>
              <w:t>G0</w:t>
            </w:r>
            <w:r w:rsidR="006660E1">
              <w:rPr>
                <w:rFonts w:asciiTheme="minorHAnsi" w:hAnsiTheme="minorHAnsi"/>
                <w:sz w:val="18"/>
                <w:szCs w:val="18"/>
              </w:rPr>
              <w:t>4</w:t>
            </w:r>
            <w:r w:rsidR="003428CF">
              <w:rPr>
                <w:rFonts w:asciiTheme="minorHAnsi" w:hAnsiTheme="minorHAnsi"/>
                <w:sz w:val="18"/>
                <w:szCs w:val="18"/>
              </w:rPr>
              <w:t xml:space="preserve"> </w:t>
            </w:r>
            <w:r w:rsidR="00647D70">
              <w:rPr>
                <w:rFonts w:asciiTheme="minorHAnsi" w:hAnsiTheme="minorHAnsi" w:cstheme="minorHAnsi"/>
                <w:sz w:val="18"/>
                <w:szCs w:val="18"/>
              </w:rPr>
              <w:t>≠</w:t>
            </w:r>
            <w:r w:rsidR="00647D70">
              <w:rPr>
                <w:rFonts w:asciiTheme="minorHAnsi" w:hAnsiTheme="minorHAnsi"/>
                <w:sz w:val="18"/>
                <w:szCs w:val="18"/>
              </w:rPr>
              <w:t xml:space="preserve"> ‘</w:t>
            </w:r>
            <w:r w:rsidR="003428CF">
              <w:rPr>
                <w:rFonts w:asciiTheme="minorHAnsi" w:hAnsiTheme="minorHAnsi"/>
                <w:sz w:val="18"/>
                <w:szCs w:val="18"/>
              </w:rPr>
              <w:t>SRI</w:t>
            </w:r>
            <w:r w:rsidR="00647D70">
              <w:rPr>
                <w:rFonts w:asciiTheme="minorHAnsi" w:hAnsiTheme="minorHAnsi"/>
                <w:sz w:val="18"/>
                <w:szCs w:val="18"/>
              </w:rPr>
              <w:t>’</w:t>
            </w:r>
            <w:r w:rsidR="003428CF">
              <w:rPr>
                <w:rFonts w:asciiTheme="minorHAnsi" w:hAnsiTheme="minorHAnsi"/>
                <w:sz w:val="18"/>
                <w:szCs w:val="18"/>
              </w:rPr>
              <w:t xml:space="preserve">, </w:t>
            </w:r>
            <w:r w:rsidR="00E57399">
              <w:rPr>
                <w:rFonts w:asciiTheme="minorHAnsi" w:hAnsiTheme="minorHAnsi"/>
                <w:sz w:val="18"/>
                <w:szCs w:val="18"/>
              </w:rPr>
              <w:t xml:space="preserve">then result is NA; </w:t>
            </w:r>
          </w:p>
          <w:p w14:paraId="308DB676" w14:textId="6901D3BE" w:rsidR="00E57399" w:rsidRPr="008535C4" w:rsidRDefault="00E57399" w:rsidP="0054226B">
            <w:pPr>
              <w:rPr>
                <w:rFonts w:ascii="Calibri" w:hAnsi="Calibri"/>
                <w:noProof/>
                <w:sz w:val="18"/>
                <w:szCs w:val="18"/>
              </w:rPr>
            </w:pPr>
            <w:r>
              <w:rPr>
                <w:rFonts w:asciiTheme="minorHAnsi" w:hAnsiTheme="minorHAnsi"/>
                <w:sz w:val="18"/>
                <w:szCs w:val="18"/>
              </w:rPr>
              <w:lastRenderedPageBreak/>
              <w:t>Else user enters value from CRRC Directory or from a completed SRI Worksheet&gt;&gt;</w:t>
            </w:r>
          </w:p>
        </w:tc>
        <w:tc>
          <w:tcPr>
            <w:tcW w:w="1416" w:type="dxa"/>
            <w:tcBorders>
              <w:top w:val="single" w:sz="6" w:space="0" w:color="auto"/>
              <w:bottom w:val="single" w:sz="6" w:space="0" w:color="auto"/>
            </w:tcBorders>
            <w:shd w:val="clear" w:color="auto" w:fill="auto"/>
            <w:vAlign w:val="bottom"/>
          </w:tcPr>
          <w:p w14:paraId="751A6578" w14:textId="3CBE8A3A" w:rsidR="00730D17" w:rsidRDefault="008A34AB" w:rsidP="0054226B">
            <w:pPr>
              <w:rPr>
                <w:rFonts w:asciiTheme="minorHAnsi" w:hAnsiTheme="minorHAnsi"/>
                <w:sz w:val="18"/>
                <w:szCs w:val="18"/>
              </w:rPr>
            </w:pPr>
            <w:r w:rsidRPr="00D45D6A">
              <w:rPr>
                <w:rFonts w:asciiTheme="minorHAnsi" w:hAnsiTheme="minorHAnsi"/>
                <w:sz w:val="18"/>
                <w:szCs w:val="18"/>
              </w:rPr>
              <w:lastRenderedPageBreak/>
              <w:t>&lt;&lt;</w:t>
            </w:r>
            <w:r w:rsidR="00482AFE">
              <w:rPr>
                <w:rFonts w:asciiTheme="minorHAnsi" w:hAnsiTheme="minorHAnsi"/>
                <w:sz w:val="18"/>
                <w:szCs w:val="18"/>
              </w:rPr>
              <w:t xml:space="preserve"> If A09 = 13 or 15</w:t>
            </w:r>
            <w:r w:rsidR="00482AFE" w:rsidRPr="00D45D6A">
              <w:rPr>
                <w:rFonts w:asciiTheme="minorHAnsi" w:hAnsiTheme="minorHAnsi"/>
                <w:sz w:val="18"/>
                <w:szCs w:val="18"/>
              </w:rPr>
              <w:t xml:space="preserve"> and </w:t>
            </w:r>
            <w:r w:rsidR="00482AFE">
              <w:rPr>
                <w:rFonts w:asciiTheme="minorHAnsi" w:hAnsiTheme="minorHAnsi"/>
                <w:sz w:val="18"/>
                <w:szCs w:val="18"/>
              </w:rPr>
              <w:t xml:space="preserve">G03 = </w:t>
            </w:r>
          </w:p>
          <w:p w14:paraId="4EE0FF9C" w14:textId="74C99D3F" w:rsidR="003428CF" w:rsidRDefault="00647D70" w:rsidP="0054226B">
            <w:pPr>
              <w:rPr>
                <w:rFonts w:asciiTheme="minorHAnsi" w:hAnsiTheme="minorHAnsi"/>
                <w:sz w:val="18"/>
                <w:szCs w:val="18"/>
              </w:rPr>
            </w:pPr>
            <w:r>
              <w:rPr>
                <w:rFonts w:asciiTheme="minorHAnsi" w:hAnsiTheme="minorHAnsi"/>
                <w:sz w:val="18"/>
                <w:szCs w:val="18"/>
              </w:rPr>
              <w:t xml:space="preserve">&lt; </w:t>
            </w:r>
            <w:r w:rsidR="00482AFE" w:rsidRPr="00D45D6A">
              <w:rPr>
                <w:rFonts w:asciiTheme="minorHAnsi" w:hAnsiTheme="minorHAnsi"/>
                <w:sz w:val="18"/>
                <w:szCs w:val="18"/>
              </w:rPr>
              <w:t>2:12</w:t>
            </w:r>
            <w:r w:rsidR="003428CF">
              <w:rPr>
                <w:rFonts w:asciiTheme="minorHAnsi" w:hAnsiTheme="minorHAnsi"/>
                <w:sz w:val="18"/>
                <w:szCs w:val="18"/>
              </w:rPr>
              <w:t>, then</w:t>
            </w:r>
            <w:r w:rsidR="00482AFE" w:rsidRPr="00D45D6A">
              <w:rPr>
                <w:rFonts w:asciiTheme="minorHAnsi" w:hAnsiTheme="minorHAnsi"/>
                <w:sz w:val="18"/>
                <w:szCs w:val="18"/>
              </w:rPr>
              <w:t xml:space="preserve"> </w:t>
            </w:r>
            <w:r w:rsidR="00482AFE">
              <w:rPr>
                <w:rFonts w:asciiTheme="minorHAnsi" w:hAnsiTheme="minorHAnsi"/>
                <w:sz w:val="18"/>
                <w:szCs w:val="18"/>
              </w:rPr>
              <w:t xml:space="preserve">value = 0.63; </w:t>
            </w:r>
          </w:p>
          <w:p w14:paraId="14CFF901" w14:textId="75A27358" w:rsidR="003428CF" w:rsidRDefault="003428CF" w:rsidP="0054226B">
            <w:pPr>
              <w:rPr>
                <w:rFonts w:asciiTheme="minorHAnsi" w:hAnsiTheme="minorHAnsi"/>
                <w:sz w:val="18"/>
                <w:szCs w:val="18"/>
              </w:rPr>
            </w:pPr>
            <w:r>
              <w:rPr>
                <w:rFonts w:asciiTheme="minorHAnsi" w:hAnsiTheme="minorHAnsi"/>
                <w:sz w:val="18"/>
                <w:szCs w:val="18"/>
              </w:rPr>
              <w:lastRenderedPageBreak/>
              <w:t>else</w:t>
            </w:r>
            <w:r w:rsidR="00482AFE">
              <w:rPr>
                <w:rFonts w:asciiTheme="minorHAnsi" w:hAnsiTheme="minorHAnsi"/>
                <w:sz w:val="18"/>
                <w:szCs w:val="18"/>
              </w:rPr>
              <w:t xml:space="preserve">if A09 = 10-15 and G03 = </w:t>
            </w:r>
            <w:r w:rsidR="00647D70">
              <w:rPr>
                <w:rFonts w:ascii="Calibri" w:hAnsi="Calibri" w:cs="Calibri"/>
                <w:noProof/>
                <w:sz w:val="18"/>
                <w:szCs w:val="18"/>
              </w:rPr>
              <w:t>≥</w:t>
            </w:r>
            <w:r w:rsidR="00482AFE">
              <w:rPr>
                <w:rFonts w:asciiTheme="minorHAnsi" w:hAnsiTheme="minorHAnsi"/>
                <w:sz w:val="18"/>
                <w:szCs w:val="18"/>
              </w:rPr>
              <w:t xml:space="preserve"> 2:12 then value = 0.20; </w:t>
            </w:r>
          </w:p>
          <w:p w14:paraId="308DB677" w14:textId="7A7926BC" w:rsidR="008A34AB" w:rsidRPr="00D45D6A" w:rsidRDefault="00482AFE" w:rsidP="0054226B">
            <w:pPr>
              <w:rPr>
                <w:rFonts w:asciiTheme="minorHAnsi" w:hAnsiTheme="minorHAnsi"/>
                <w:noProof/>
                <w:sz w:val="18"/>
                <w:szCs w:val="18"/>
              </w:rPr>
            </w:pPr>
            <w:r>
              <w:rPr>
                <w:rFonts w:asciiTheme="minorHAnsi" w:hAnsiTheme="minorHAnsi"/>
                <w:sz w:val="18"/>
                <w:szCs w:val="18"/>
              </w:rPr>
              <w:t>else value = NA</w:t>
            </w:r>
            <w:r w:rsidRPr="00D45D6A">
              <w:rPr>
                <w:rFonts w:asciiTheme="minorHAnsi" w:hAnsiTheme="minorHAnsi"/>
                <w:sz w:val="18"/>
                <w:szCs w:val="18"/>
              </w:rPr>
              <w:t xml:space="preserve"> &gt;&gt;</w:t>
            </w:r>
          </w:p>
        </w:tc>
        <w:tc>
          <w:tcPr>
            <w:tcW w:w="1152" w:type="dxa"/>
            <w:tcBorders>
              <w:top w:val="single" w:sz="6" w:space="0" w:color="auto"/>
              <w:bottom w:val="single" w:sz="6" w:space="0" w:color="auto"/>
            </w:tcBorders>
            <w:shd w:val="clear" w:color="auto" w:fill="auto"/>
            <w:vAlign w:val="bottom"/>
          </w:tcPr>
          <w:p w14:paraId="6FCB6C74" w14:textId="1C831F4F" w:rsidR="00011DE3" w:rsidRDefault="008A34AB" w:rsidP="0054226B">
            <w:pPr>
              <w:rPr>
                <w:rFonts w:asciiTheme="minorHAnsi" w:hAnsiTheme="minorHAnsi"/>
                <w:sz w:val="18"/>
                <w:szCs w:val="18"/>
              </w:rPr>
            </w:pPr>
            <w:r w:rsidRPr="00D45D6A">
              <w:rPr>
                <w:rFonts w:asciiTheme="minorHAnsi" w:hAnsiTheme="minorHAnsi"/>
                <w:sz w:val="18"/>
                <w:szCs w:val="18"/>
              </w:rPr>
              <w:lastRenderedPageBreak/>
              <w:t>&lt;&lt;</w:t>
            </w:r>
            <w:r w:rsidR="004B17E9">
              <w:rPr>
                <w:rFonts w:asciiTheme="minorHAnsi" w:hAnsiTheme="minorHAnsi"/>
                <w:sz w:val="18"/>
                <w:szCs w:val="18"/>
              </w:rPr>
              <w:t xml:space="preserve">If A09 = 13 or 15 </w:t>
            </w:r>
            <w:r w:rsidR="00BF5EB1">
              <w:rPr>
                <w:rFonts w:asciiTheme="minorHAnsi" w:hAnsiTheme="minorHAnsi"/>
                <w:sz w:val="18"/>
                <w:szCs w:val="18"/>
              </w:rPr>
              <w:t xml:space="preserve">and </w:t>
            </w:r>
            <w:r w:rsidR="004B17E9">
              <w:rPr>
                <w:rFonts w:asciiTheme="minorHAnsi" w:hAnsiTheme="minorHAnsi"/>
                <w:sz w:val="18"/>
                <w:szCs w:val="18"/>
              </w:rPr>
              <w:t>G03</w:t>
            </w:r>
            <w:r w:rsidR="00BF5EB1">
              <w:rPr>
                <w:rFonts w:asciiTheme="minorHAnsi" w:hAnsiTheme="minorHAnsi"/>
                <w:sz w:val="18"/>
                <w:szCs w:val="18"/>
              </w:rPr>
              <w:t xml:space="preserve"> </w:t>
            </w:r>
            <w:r w:rsidR="004B17E9">
              <w:rPr>
                <w:rFonts w:asciiTheme="minorHAnsi" w:hAnsiTheme="minorHAnsi"/>
                <w:sz w:val="18"/>
                <w:szCs w:val="18"/>
              </w:rPr>
              <w:t xml:space="preserve">= </w:t>
            </w:r>
            <w:r w:rsidR="00647D70">
              <w:rPr>
                <w:rFonts w:asciiTheme="minorHAnsi" w:hAnsiTheme="minorHAnsi"/>
                <w:sz w:val="18"/>
                <w:szCs w:val="18"/>
              </w:rPr>
              <w:t>&lt;</w:t>
            </w:r>
            <w:r w:rsidR="00BF5EB1">
              <w:rPr>
                <w:rFonts w:asciiTheme="minorHAnsi" w:hAnsiTheme="minorHAnsi"/>
                <w:sz w:val="18"/>
                <w:szCs w:val="18"/>
              </w:rPr>
              <w:t xml:space="preserve"> 2:12 and G</w:t>
            </w:r>
            <w:r w:rsidRPr="00D45D6A">
              <w:rPr>
                <w:rFonts w:asciiTheme="minorHAnsi" w:hAnsiTheme="minorHAnsi"/>
                <w:sz w:val="18"/>
                <w:szCs w:val="18"/>
              </w:rPr>
              <w:t>0</w:t>
            </w:r>
            <w:r w:rsidR="00C51362">
              <w:rPr>
                <w:rFonts w:asciiTheme="minorHAnsi" w:hAnsiTheme="minorHAnsi"/>
                <w:sz w:val="18"/>
                <w:szCs w:val="18"/>
              </w:rPr>
              <w:t>4</w:t>
            </w:r>
            <w:r w:rsidRPr="00D45D6A">
              <w:rPr>
                <w:rFonts w:asciiTheme="minorHAnsi" w:hAnsiTheme="minorHAnsi"/>
                <w:sz w:val="18"/>
                <w:szCs w:val="18"/>
              </w:rPr>
              <w:t xml:space="preserve"> </w:t>
            </w:r>
            <w:r w:rsidR="004B17E9">
              <w:rPr>
                <w:rFonts w:asciiTheme="minorHAnsi" w:hAnsiTheme="minorHAnsi"/>
                <w:sz w:val="18"/>
                <w:szCs w:val="18"/>
              </w:rPr>
              <w:t xml:space="preserve">= </w:t>
            </w:r>
            <w:r w:rsidR="00647D70">
              <w:rPr>
                <w:rFonts w:asciiTheme="minorHAnsi" w:hAnsiTheme="minorHAnsi"/>
                <w:sz w:val="18"/>
                <w:szCs w:val="18"/>
              </w:rPr>
              <w:lastRenderedPageBreak/>
              <w:t>‘</w:t>
            </w:r>
            <w:r w:rsidR="004B17E9">
              <w:rPr>
                <w:rFonts w:asciiTheme="minorHAnsi" w:hAnsiTheme="minorHAnsi"/>
                <w:sz w:val="18"/>
                <w:szCs w:val="18"/>
              </w:rPr>
              <w:t>SRI</w:t>
            </w:r>
            <w:r w:rsidR="00647D70">
              <w:rPr>
                <w:rFonts w:asciiTheme="minorHAnsi" w:hAnsiTheme="minorHAnsi"/>
                <w:sz w:val="18"/>
                <w:szCs w:val="18"/>
              </w:rPr>
              <w:t>’</w:t>
            </w:r>
            <w:r w:rsidR="00665D18">
              <w:rPr>
                <w:rFonts w:asciiTheme="minorHAnsi" w:hAnsiTheme="minorHAnsi"/>
                <w:sz w:val="18"/>
                <w:szCs w:val="18"/>
              </w:rPr>
              <w:t>,</w:t>
            </w:r>
            <w:r w:rsidRPr="00D45D6A">
              <w:rPr>
                <w:rFonts w:asciiTheme="minorHAnsi" w:hAnsiTheme="minorHAnsi"/>
                <w:sz w:val="18"/>
                <w:szCs w:val="18"/>
              </w:rPr>
              <w:t xml:space="preserve"> th</w:t>
            </w:r>
            <w:r w:rsidR="004B17E9">
              <w:rPr>
                <w:rFonts w:asciiTheme="minorHAnsi" w:hAnsiTheme="minorHAnsi"/>
                <w:sz w:val="18"/>
                <w:szCs w:val="18"/>
              </w:rPr>
              <w:t>e</w:t>
            </w:r>
            <w:r w:rsidRPr="00D45D6A">
              <w:rPr>
                <w:rFonts w:asciiTheme="minorHAnsi" w:hAnsiTheme="minorHAnsi"/>
                <w:sz w:val="18"/>
                <w:szCs w:val="18"/>
              </w:rPr>
              <w:t xml:space="preserve">n </w:t>
            </w:r>
            <w:r w:rsidR="00B76A3B">
              <w:rPr>
                <w:rFonts w:asciiTheme="minorHAnsi" w:hAnsiTheme="minorHAnsi"/>
                <w:sz w:val="18"/>
                <w:szCs w:val="18"/>
              </w:rPr>
              <w:t>value =</w:t>
            </w:r>
            <w:r w:rsidRPr="00D45D6A">
              <w:rPr>
                <w:rFonts w:asciiTheme="minorHAnsi" w:hAnsiTheme="minorHAnsi"/>
                <w:sz w:val="18"/>
                <w:szCs w:val="18"/>
              </w:rPr>
              <w:t xml:space="preserve"> 0.85</w:t>
            </w:r>
            <w:r w:rsidR="004B17E9">
              <w:rPr>
                <w:rFonts w:asciiTheme="minorHAnsi" w:hAnsiTheme="minorHAnsi"/>
                <w:sz w:val="18"/>
                <w:szCs w:val="18"/>
              </w:rPr>
              <w:t xml:space="preserve">; </w:t>
            </w:r>
          </w:p>
          <w:p w14:paraId="5AB44390" w14:textId="3FC1924F" w:rsidR="00665D18" w:rsidRDefault="008A34AB" w:rsidP="0054226B">
            <w:pPr>
              <w:rPr>
                <w:rFonts w:asciiTheme="minorHAnsi" w:hAnsiTheme="minorHAnsi"/>
                <w:sz w:val="18"/>
                <w:szCs w:val="18"/>
              </w:rPr>
            </w:pPr>
            <w:r w:rsidRPr="00D45D6A">
              <w:rPr>
                <w:rFonts w:asciiTheme="minorHAnsi" w:hAnsiTheme="minorHAnsi"/>
                <w:sz w:val="18"/>
                <w:szCs w:val="18"/>
              </w:rPr>
              <w:t xml:space="preserve">if </w:t>
            </w:r>
            <w:r w:rsidR="004B17E9">
              <w:rPr>
                <w:rFonts w:asciiTheme="minorHAnsi" w:hAnsiTheme="minorHAnsi"/>
                <w:sz w:val="18"/>
                <w:szCs w:val="18"/>
              </w:rPr>
              <w:t>G</w:t>
            </w:r>
            <w:r w:rsidRPr="00D45D6A">
              <w:rPr>
                <w:rFonts w:asciiTheme="minorHAnsi" w:hAnsiTheme="minorHAnsi"/>
                <w:sz w:val="18"/>
                <w:szCs w:val="18"/>
              </w:rPr>
              <w:t>0</w:t>
            </w:r>
            <w:r w:rsidR="00CE0BB5">
              <w:rPr>
                <w:rFonts w:asciiTheme="minorHAnsi" w:hAnsiTheme="minorHAnsi"/>
                <w:sz w:val="18"/>
                <w:szCs w:val="18"/>
              </w:rPr>
              <w:t>4</w:t>
            </w:r>
            <w:r w:rsidRPr="00D45D6A">
              <w:rPr>
                <w:rFonts w:asciiTheme="minorHAnsi" w:hAnsiTheme="minorHAnsi"/>
                <w:sz w:val="18"/>
                <w:szCs w:val="18"/>
              </w:rPr>
              <w:t xml:space="preserve"> is </w:t>
            </w:r>
            <w:r w:rsidR="00647D70">
              <w:rPr>
                <w:rFonts w:asciiTheme="minorHAnsi" w:hAnsiTheme="minorHAnsi"/>
                <w:sz w:val="18"/>
                <w:szCs w:val="18"/>
              </w:rPr>
              <w:t>‘</w:t>
            </w:r>
            <w:r w:rsidRPr="00D45D6A">
              <w:rPr>
                <w:rFonts w:asciiTheme="minorHAnsi" w:hAnsiTheme="minorHAnsi"/>
                <w:sz w:val="18"/>
                <w:szCs w:val="18"/>
              </w:rPr>
              <w:t>Aged Solar Refle</w:t>
            </w:r>
            <w:r w:rsidR="004B17E9">
              <w:rPr>
                <w:rFonts w:asciiTheme="minorHAnsi" w:hAnsiTheme="minorHAnsi"/>
                <w:sz w:val="18"/>
                <w:szCs w:val="18"/>
              </w:rPr>
              <w:t>ctance and Thermal Emittance</w:t>
            </w:r>
            <w:r w:rsidR="00647D70">
              <w:rPr>
                <w:rFonts w:asciiTheme="minorHAnsi" w:hAnsiTheme="minorHAnsi"/>
                <w:sz w:val="18"/>
                <w:szCs w:val="18"/>
              </w:rPr>
              <w:t>’</w:t>
            </w:r>
            <w:r w:rsidR="004B17E9">
              <w:rPr>
                <w:rFonts w:asciiTheme="minorHAnsi" w:hAnsiTheme="minorHAnsi"/>
                <w:sz w:val="18"/>
                <w:szCs w:val="18"/>
              </w:rPr>
              <w:t xml:space="preserve"> the</w:t>
            </w:r>
            <w:r w:rsidRPr="00D45D6A">
              <w:rPr>
                <w:rFonts w:asciiTheme="minorHAnsi" w:hAnsiTheme="minorHAnsi"/>
                <w:sz w:val="18"/>
                <w:szCs w:val="18"/>
              </w:rPr>
              <w:t xml:space="preserve">n </w:t>
            </w:r>
            <w:r w:rsidR="004B17E9">
              <w:rPr>
                <w:rFonts w:asciiTheme="minorHAnsi" w:hAnsiTheme="minorHAnsi"/>
                <w:sz w:val="18"/>
                <w:szCs w:val="18"/>
              </w:rPr>
              <w:t xml:space="preserve">value </w:t>
            </w:r>
            <w:r w:rsidR="00665D18">
              <w:rPr>
                <w:rFonts w:asciiTheme="minorHAnsi" w:hAnsiTheme="minorHAnsi"/>
                <w:sz w:val="18"/>
                <w:szCs w:val="18"/>
              </w:rPr>
              <w:t>=</w:t>
            </w:r>
            <w:r w:rsidRPr="00D45D6A">
              <w:rPr>
                <w:rFonts w:asciiTheme="minorHAnsi" w:hAnsiTheme="minorHAnsi"/>
                <w:sz w:val="18"/>
                <w:szCs w:val="18"/>
              </w:rPr>
              <w:t xml:space="preserve"> 0.75</w:t>
            </w:r>
            <w:r w:rsidR="004B17E9">
              <w:rPr>
                <w:rFonts w:asciiTheme="minorHAnsi" w:hAnsiTheme="minorHAnsi"/>
                <w:sz w:val="18"/>
                <w:szCs w:val="18"/>
              </w:rPr>
              <w:t xml:space="preserve">; </w:t>
            </w:r>
          </w:p>
          <w:p w14:paraId="28F4FC49" w14:textId="765338FC" w:rsidR="00665D18" w:rsidRDefault="004B17E9" w:rsidP="0054226B">
            <w:pPr>
              <w:rPr>
                <w:rFonts w:asciiTheme="minorHAnsi" w:hAnsiTheme="minorHAnsi"/>
                <w:sz w:val="18"/>
                <w:szCs w:val="18"/>
              </w:rPr>
            </w:pPr>
            <w:r>
              <w:rPr>
                <w:rFonts w:asciiTheme="minorHAnsi" w:hAnsiTheme="minorHAnsi"/>
                <w:sz w:val="18"/>
                <w:szCs w:val="18"/>
              </w:rPr>
              <w:t xml:space="preserve">if A09 = </w:t>
            </w:r>
            <w:r w:rsidR="00BF5EB1">
              <w:rPr>
                <w:rFonts w:asciiTheme="minorHAnsi" w:hAnsiTheme="minorHAnsi"/>
                <w:sz w:val="18"/>
                <w:szCs w:val="18"/>
              </w:rPr>
              <w:t xml:space="preserve">10-15 </w:t>
            </w:r>
            <w:r>
              <w:rPr>
                <w:rFonts w:asciiTheme="minorHAnsi" w:hAnsiTheme="minorHAnsi"/>
                <w:sz w:val="18"/>
                <w:szCs w:val="18"/>
              </w:rPr>
              <w:t xml:space="preserve">and </w:t>
            </w:r>
            <w:r w:rsidR="00BF5EB1">
              <w:rPr>
                <w:rFonts w:asciiTheme="minorHAnsi" w:hAnsiTheme="minorHAnsi"/>
                <w:sz w:val="18"/>
                <w:szCs w:val="18"/>
              </w:rPr>
              <w:t xml:space="preserve">G03 </w:t>
            </w:r>
            <w:r>
              <w:rPr>
                <w:rFonts w:asciiTheme="minorHAnsi" w:hAnsiTheme="minorHAnsi"/>
                <w:sz w:val="18"/>
                <w:szCs w:val="18"/>
              </w:rPr>
              <w:t xml:space="preserve">= </w:t>
            </w:r>
            <w:r w:rsidR="00647D70">
              <w:rPr>
                <w:rFonts w:asciiTheme="minorHAnsi" w:hAnsiTheme="minorHAnsi" w:cstheme="minorHAnsi"/>
                <w:sz w:val="18"/>
                <w:szCs w:val="18"/>
              </w:rPr>
              <w:t>≥</w:t>
            </w:r>
            <w:r w:rsidR="00647D70">
              <w:rPr>
                <w:rFonts w:asciiTheme="minorHAnsi" w:hAnsiTheme="minorHAnsi"/>
                <w:sz w:val="18"/>
                <w:szCs w:val="18"/>
              </w:rPr>
              <w:t xml:space="preserve"> </w:t>
            </w:r>
            <w:r w:rsidR="00BF5EB1">
              <w:rPr>
                <w:rFonts w:asciiTheme="minorHAnsi" w:hAnsiTheme="minorHAnsi"/>
                <w:sz w:val="18"/>
                <w:szCs w:val="18"/>
              </w:rPr>
              <w:t>2:12</w:t>
            </w:r>
            <w:r w:rsidR="00A16B5E">
              <w:rPr>
                <w:rFonts w:asciiTheme="minorHAnsi" w:hAnsiTheme="minorHAnsi"/>
                <w:sz w:val="18"/>
                <w:szCs w:val="18"/>
              </w:rPr>
              <w:t>,</w:t>
            </w:r>
            <w:r w:rsidR="00BF5EB1">
              <w:rPr>
                <w:rFonts w:asciiTheme="minorHAnsi" w:hAnsiTheme="minorHAnsi"/>
                <w:sz w:val="18"/>
                <w:szCs w:val="18"/>
              </w:rPr>
              <w:t xml:space="preserve"> then </w:t>
            </w:r>
            <w:r>
              <w:rPr>
                <w:rFonts w:asciiTheme="minorHAnsi" w:hAnsiTheme="minorHAnsi"/>
                <w:sz w:val="18"/>
                <w:szCs w:val="18"/>
              </w:rPr>
              <w:t xml:space="preserve">value </w:t>
            </w:r>
            <w:r w:rsidR="00665D18">
              <w:rPr>
                <w:rFonts w:asciiTheme="minorHAnsi" w:hAnsiTheme="minorHAnsi"/>
                <w:sz w:val="18"/>
                <w:szCs w:val="18"/>
              </w:rPr>
              <w:t>=</w:t>
            </w:r>
            <w:r w:rsidR="00BF5EB1">
              <w:rPr>
                <w:rFonts w:asciiTheme="minorHAnsi" w:hAnsiTheme="minorHAnsi"/>
                <w:sz w:val="18"/>
                <w:szCs w:val="18"/>
              </w:rPr>
              <w:t xml:space="preserve"> 0.75</w:t>
            </w:r>
            <w:r w:rsidR="00665D18">
              <w:rPr>
                <w:rFonts w:asciiTheme="minorHAnsi" w:hAnsiTheme="minorHAnsi"/>
                <w:sz w:val="18"/>
                <w:szCs w:val="18"/>
              </w:rPr>
              <w:t>;</w:t>
            </w:r>
            <w:r w:rsidR="008A34AB" w:rsidRPr="00D45D6A">
              <w:rPr>
                <w:rFonts w:asciiTheme="minorHAnsi" w:hAnsiTheme="minorHAnsi"/>
                <w:sz w:val="18"/>
                <w:szCs w:val="18"/>
              </w:rPr>
              <w:t xml:space="preserve"> </w:t>
            </w:r>
          </w:p>
          <w:p w14:paraId="308DB678" w14:textId="1CD816F2" w:rsidR="008A34AB" w:rsidRPr="00D45D6A" w:rsidRDefault="00E57399" w:rsidP="0054226B">
            <w:pPr>
              <w:rPr>
                <w:rFonts w:asciiTheme="minorHAnsi" w:hAnsiTheme="minorHAnsi"/>
                <w:noProof/>
                <w:sz w:val="18"/>
                <w:szCs w:val="18"/>
              </w:rPr>
            </w:pPr>
            <w:r>
              <w:rPr>
                <w:rFonts w:asciiTheme="minorHAnsi" w:hAnsiTheme="minorHAnsi"/>
                <w:sz w:val="18"/>
                <w:szCs w:val="18"/>
              </w:rPr>
              <w:t>Else for all other combination</w:t>
            </w:r>
            <w:r w:rsidR="004B17E9">
              <w:rPr>
                <w:rFonts w:asciiTheme="minorHAnsi" w:hAnsiTheme="minorHAnsi"/>
                <w:sz w:val="18"/>
                <w:szCs w:val="18"/>
              </w:rPr>
              <w:t>s</w:t>
            </w:r>
            <w:r w:rsidR="00665D18">
              <w:rPr>
                <w:rFonts w:asciiTheme="minorHAnsi" w:hAnsiTheme="minorHAnsi"/>
                <w:sz w:val="18"/>
                <w:szCs w:val="18"/>
              </w:rPr>
              <w:t>,</w:t>
            </w:r>
            <w:r>
              <w:rPr>
                <w:rFonts w:asciiTheme="minorHAnsi" w:hAnsiTheme="minorHAnsi"/>
                <w:sz w:val="18"/>
                <w:szCs w:val="18"/>
              </w:rPr>
              <w:t xml:space="preserve"> </w:t>
            </w:r>
            <w:r w:rsidR="004B17E9">
              <w:rPr>
                <w:rFonts w:asciiTheme="minorHAnsi" w:hAnsiTheme="minorHAnsi"/>
                <w:sz w:val="18"/>
                <w:szCs w:val="18"/>
              </w:rPr>
              <w:t xml:space="preserve">value </w:t>
            </w:r>
            <w:r>
              <w:rPr>
                <w:rFonts w:asciiTheme="minorHAnsi" w:hAnsiTheme="minorHAnsi"/>
                <w:sz w:val="18"/>
                <w:szCs w:val="18"/>
              </w:rPr>
              <w:t>= NA</w:t>
            </w:r>
            <w:r w:rsidR="008A34AB" w:rsidRPr="00D45D6A">
              <w:rPr>
                <w:rFonts w:asciiTheme="minorHAnsi" w:hAnsiTheme="minorHAnsi"/>
                <w:sz w:val="18"/>
                <w:szCs w:val="18"/>
              </w:rPr>
              <w:t>&gt;&gt;</w:t>
            </w:r>
          </w:p>
        </w:tc>
        <w:tc>
          <w:tcPr>
            <w:tcW w:w="975" w:type="dxa"/>
            <w:gridSpan w:val="2"/>
            <w:tcBorders>
              <w:top w:val="single" w:sz="6" w:space="0" w:color="auto"/>
              <w:bottom w:val="single" w:sz="6" w:space="0" w:color="auto"/>
              <w:right w:val="single" w:sz="4" w:space="0" w:color="auto"/>
            </w:tcBorders>
            <w:shd w:val="clear" w:color="auto" w:fill="auto"/>
            <w:vAlign w:val="bottom"/>
          </w:tcPr>
          <w:p w14:paraId="583618E1" w14:textId="4495728B" w:rsidR="00A16B5E" w:rsidRDefault="008A34AB" w:rsidP="0054226B">
            <w:pPr>
              <w:rPr>
                <w:rFonts w:asciiTheme="minorHAnsi" w:hAnsiTheme="minorHAnsi"/>
                <w:sz w:val="18"/>
                <w:szCs w:val="18"/>
              </w:rPr>
            </w:pPr>
            <w:r w:rsidRPr="00D45D6A">
              <w:rPr>
                <w:rFonts w:asciiTheme="minorHAnsi" w:hAnsiTheme="minorHAnsi"/>
                <w:sz w:val="18"/>
                <w:szCs w:val="18"/>
              </w:rPr>
              <w:lastRenderedPageBreak/>
              <w:t xml:space="preserve">&lt;&lt; if </w:t>
            </w:r>
            <w:r w:rsidR="00665D18">
              <w:rPr>
                <w:rFonts w:asciiTheme="minorHAnsi" w:hAnsiTheme="minorHAnsi"/>
                <w:sz w:val="18"/>
                <w:szCs w:val="18"/>
              </w:rPr>
              <w:t>A09 = 13 or 15 and G</w:t>
            </w:r>
            <w:r w:rsidR="00665D18" w:rsidRPr="00D45D6A">
              <w:rPr>
                <w:rFonts w:asciiTheme="minorHAnsi" w:hAnsiTheme="minorHAnsi"/>
                <w:sz w:val="18"/>
                <w:szCs w:val="18"/>
              </w:rPr>
              <w:t>0</w:t>
            </w:r>
            <w:r w:rsidR="00665D18">
              <w:rPr>
                <w:rFonts w:asciiTheme="minorHAnsi" w:hAnsiTheme="minorHAnsi"/>
                <w:sz w:val="18"/>
                <w:szCs w:val="18"/>
              </w:rPr>
              <w:t>3</w:t>
            </w:r>
            <w:r w:rsidR="00665D18" w:rsidRPr="00D45D6A">
              <w:rPr>
                <w:rFonts w:asciiTheme="minorHAnsi" w:hAnsiTheme="minorHAnsi"/>
                <w:sz w:val="18"/>
                <w:szCs w:val="18"/>
              </w:rPr>
              <w:t xml:space="preserve"> </w:t>
            </w:r>
            <w:r w:rsidR="00665D18">
              <w:rPr>
                <w:rFonts w:asciiTheme="minorHAnsi" w:hAnsiTheme="minorHAnsi"/>
                <w:sz w:val="18"/>
                <w:szCs w:val="18"/>
              </w:rPr>
              <w:t>=</w:t>
            </w:r>
            <w:r w:rsidR="00665D18" w:rsidRPr="00D45D6A">
              <w:rPr>
                <w:rFonts w:asciiTheme="minorHAnsi" w:hAnsiTheme="minorHAnsi"/>
                <w:sz w:val="18"/>
                <w:szCs w:val="18"/>
              </w:rPr>
              <w:t xml:space="preserve"> </w:t>
            </w:r>
            <w:r w:rsidR="00730D17">
              <w:rPr>
                <w:rFonts w:asciiTheme="minorHAnsi" w:hAnsiTheme="minorHAnsi"/>
                <w:sz w:val="18"/>
                <w:szCs w:val="18"/>
              </w:rPr>
              <w:t>&lt;</w:t>
            </w:r>
            <w:r w:rsidR="00665D18" w:rsidRPr="00D45D6A">
              <w:rPr>
                <w:rFonts w:asciiTheme="minorHAnsi" w:hAnsiTheme="minorHAnsi"/>
                <w:sz w:val="18"/>
                <w:szCs w:val="18"/>
              </w:rPr>
              <w:t xml:space="preserve"> 2:12 </w:t>
            </w:r>
            <w:r w:rsidR="00665D18">
              <w:rPr>
                <w:rFonts w:asciiTheme="minorHAnsi" w:hAnsiTheme="minorHAnsi"/>
                <w:sz w:val="18"/>
                <w:szCs w:val="18"/>
              </w:rPr>
              <w:lastRenderedPageBreak/>
              <w:t>and G</w:t>
            </w:r>
            <w:r w:rsidRPr="00D45D6A">
              <w:rPr>
                <w:rFonts w:asciiTheme="minorHAnsi" w:hAnsiTheme="minorHAnsi"/>
                <w:sz w:val="18"/>
                <w:szCs w:val="18"/>
              </w:rPr>
              <w:t>0</w:t>
            </w:r>
            <w:r w:rsidR="000B53C5">
              <w:rPr>
                <w:rFonts w:asciiTheme="minorHAnsi" w:hAnsiTheme="minorHAnsi"/>
                <w:sz w:val="18"/>
                <w:szCs w:val="18"/>
              </w:rPr>
              <w:t>4</w:t>
            </w:r>
            <w:r w:rsidRPr="00D45D6A">
              <w:rPr>
                <w:rFonts w:asciiTheme="minorHAnsi" w:hAnsiTheme="minorHAnsi"/>
                <w:sz w:val="18"/>
                <w:szCs w:val="18"/>
              </w:rPr>
              <w:t xml:space="preserve"> </w:t>
            </w:r>
            <w:r w:rsidR="00665D18">
              <w:rPr>
                <w:rFonts w:asciiTheme="minorHAnsi" w:hAnsiTheme="minorHAnsi"/>
                <w:sz w:val="18"/>
                <w:szCs w:val="18"/>
              </w:rPr>
              <w:t xml:space="preserve">= </w:t>
            </w:r>
            <w:r w:rsidR="00730D17">
              <w:rPr>
                <w:rFonts w:asciiTheme="minorHAnsi" w:hAnsiTheme="minorHAnsi"/>
                <w:sz w:val="18"/>
                <w:szCs w:val="18"/>
              </w:rPr>
              <w:t>‘</w:t>
            </w:r>
            <w:r w:rsidRPr="00D45D6A">
              <w:rPr>
                <w:rFonts w:asciiTheme="minorHAnsi" w:hAnsiTheme="minorHAnsi"/>
                <w:sz w:val="18"/>
                <w:szCs w:val="18"/>
              </w:rPr>
              <w:t>SRI</w:t>
            </w:r>
            <w:r w:rsidR="00730D17">
              <w:rPr>
                <w:rFonts w:asciiTheme="minorHAnsi" w:hAnsiTheme="minorHAnsi"/>
                <w:sz w:val="18"/>
                <w:szCs w:val="18"/>
              </w:rPr>
              <w:t>’</w:t>
            </w:r>
            <w:r w:rsidR="00665D18">
              <w:rPr>
                <w:rFonts w:asciiTheme="minorHAnsi" w:hAnsiTheme="minorHAnsi"/>
                <w:sz w:val="18"/>
                <w:szCs w:val="18"/>
              </w:rPr>
              <w:t>,</w:t>
            </w:r>
            <w:r w:rsidRPr="00D45D6A">
              <w:rPr>
                <w:rFonts w:asciiTheme="minorHAnsi" w:hAnsiTheme="minorHAnsi"/>
                <w:sz w:val="18"/>
                <w:szCs w:val="18"/>
              </w:rPr>
              <w:t xml:space="preserve"> </w:t>
            </w:r>
            <w:r w:rsidR="00665D18">
              <w:rPr>
                <w:rFonts w:asciiTheme="minorHAnsi" w:hAnsiTheme="minorHAnsi"/>
                <w:sz w:val="18"/>
                <w:szCs w:val="18"/>
              </w:rPr>
              <w:t xml:space="preserve">then value = </w:t>
            </w:r>
            <w:r w:rsidRPr="00D45D6A">
              <w:rPr>
                <w:rFonts w:asciiTheme="minorHAnsi" w:hAnsiTheme="minorHAnsi"/>
                <w:sz w:val="18"/>
                <w:szCs w:val="18"/>
              </w:rPr>
              <w:t>75</w:t>
            </w:r>
            <w:r w:rsidR="00665D18">
              <w:rPr>
                <w:rFonts w:asciiTheme="minorHAnsi" w:hAnsiTheme="minorHAnsi"/>
                <w:sz w:val="18"/>
                <w:szCs w:val="18"/>
              </w:rPr>
              <w:t>;</w:t>
            </w:r>
            <w:r w:rsidRPr="00D45D6A">
              <w:rPr>
                <w:rFonts w:asciiTheme="minorHAnsi" w:hAnsiTheme="minorHAnsi"/>
                <w:sz w:val="18"/>
                <w:szCs w:val="18"/>
              </w:rPr>
              <w:t xml:space="preserve"> </w:t>
            </w:r>
          </w:p>
          <w:p w14:paraId="14898F42" w14:textId="14132D85" w:rsidR="00A16B5E" w:rsidRDefault="008A34AB" w:rsidP="0054226B">
            <w:pPr>
              <w:rPr>
                <w:rFonts w:asciiTheme="minorHAnsi" w:hAnsiTheme="minorHAnsi"/>
                <w:sz w:val="18"/>
                <w:szCs w:val="18"/>
              </w:rPr>
            </w:pPr>
            <w:r w:rsidRPr="00D45D6A">
              <w:rPr>
                <w:rFonts w:asciiTheme="minorHAnsi" w:hAnsiTheme="minorHAnsi"/>
                <w:sz w:val="18"/>
                <w:szCs w:val="18"/>
              </w:rPr>
              <w:t xml:space="preserve">if </w:t>
            </w:r>
            <w:r w:rsidR="00A16B5E">
              <w:rPr>
                <w:rFonts w:asciiTheme="minorHAnsi" w:hAnsiTheme="minorHAnsi"/>
                <w:sz w:val="18"/>
                <w:szCs w:val="18"/>
              </w:rPr>
              <w:t>A09 = 10 – 15 and G</w:t>
            </w:r>
            <w:r w:rsidRPr="00D45D6A">
              <w:rPr>
                <w:rFonts w:asciiTheme="minorHAnsi" w:hAnsiTheme="minorHAnsi"/>
                <w:sz w:val="18"/>
                <w:szCs w:val="18"/>
              </w:rPr>
              <w:t>0</w:t>
            </w:r>
            <w:r w:rsidR="000B53C5">
              <w:rPr>
                <w:rFonts w:asciiTheme="minorHAnsi" w:hAnsiTheme="minorHAnsi"/>
                <w:sz w:val="18"/>
                <w:szCs w:val="18"/>
              </w:rPr>
              <w:t>3</w:t>
            </w:r>
            <w:r w:rsidR="00A16B5E">
              <w:rPr>
                <w:rFonts w:asciiTheme="minorHAnsi" w:hAnsiTheme="minorHAnsi"/>
                <w:sz w:val="18"/>
                <w:szCs w:val="18"/>
              </w:rPr>
              <w:t xml:space="preserve"> =</w:t>
            </w:r>
            <w:r w:rsidRPr="00D45D6A">
              <w:rPr>
                <w:rFonts w:asciiTheme="minorHAnsi" w:hAnsiTheme="minorHAnsi"/>
                <w:sz w:val="18"/>
                <w:szCs w:val="18"/>
              </w:rPr>
              <w:t xml:space="preserve"> </w:t>
            </w:r>
            <w:r w:rsidR="00730D17">
              <w:rPr>
                <w:rFonts w:asciiTheme="minorHAnsi" w:hAnsiTheme="minorHAnsi" w:cstheme="minorHAnsi"/>
                <w:sz w:val="18"/>
                <w:szCs w:val="18"/>
              </w:rPr>
              <w:t xml:space="preserve">≥ </w:t>
            </w:r>
            <w:r w:rsidRPr="00D45D6A">
              <w:rPr>
                <w:rFonts w:asciiTheme="minorHAnsi" w:hAnsiTheme="minorHAnsi"/>
                <w:sz w:val="18"/>
                <w:szCs w:val="18"/>
              </w:rPr>
              <w:t xml:space="preserve">2:12, </w:t>
            </w:r>
            <w:r w:rsidR="00A16B5E">
              <w:rPr>
                <w:rFonts w:asciiTheme="minorHAnsi" w:hAnsiTheme="minorHAnsi"/>
                <w:sz w:val="18"/>
                <w:szCs w:val="18"/>
              </w:rPr>
              <w:t>then value =</w:t>
            </w:r>
            <w:r w:rsidRPr="00D45D6A">
              <w:rPr>
                <w:rFonts w:asciiTheme="minorHAnsi" w:hAnsiTheme="minorHAnsi"/>
                <w:sz w:val="18"/>
                <w:szCs w:val="18"/>
              </w:rPr>
              <w:t xml:space="preserve"> 16</w:t>
            </w:r>
            <w:r w:rsidR="00A16B5E">
              <w:rPr>
                <w:rFonts w:asciiTheme="minorHAnsi" w:hAnsiTheme="minorHAnsi"/>
                <w:sz w:val="18"/>
                <w:szCs w:val="18"/>
              </w:rPr>
              <w:t>;</w:t>
            </w:r>
            <w:r w:rsidRPr="00D45D6A">
              <w:rPr>
                <w:rFonts w:asciiTheme="minorHAnsi" w:hAnsiTheme="minorHAnsi"/>
                <w:sz w:val="18"/>
                <w:szCs w:val="18"/>
              </w:rPr>
              <w:t xml:space="preserve"> </w:t>
            </w:r>
          </w:p>
          <w:p w14:paraId="308DB679" w14:textId="7D4A7F22" w:rsidR="008A34AB" w:rsidRPr="00D45D6A" w:rsidRDefault="00A16B5E" w:rsidP="0054226B">
            <w:pPr>
              <w:rPr>
                <w:rFonts w:asciiTheme="minorHAnsi" w:hAnsiTheme="minorHAnsi"/>
                <w:b/>
                <w:sz w:val="18"/>
                <w:szCs w:val="18"/>
              </w:rPr>
            </w:pPr>
            <w:r w:rsidRPr="00A16B5E">
              <w:rPr>
                <w:rFonts w:asciiTheme="minorHAnsi" w:hAnsiTheme="minorHAnsi"/>
                <w:sz w:val="18"/>
                <w:szCs w:val="18"/>
              </w:rPr>
              <w:t xml:space="preserve">Else for all other combinations, value = </w:t>
            </w:r>
            <w:r w:rsidR="008A34AB" w:rsidRPr="00D45D6A">
              <w:rPr>
                <w:rFonts w:asciiTheme="minorHAnsi" w:hAnsiTheme="minorHAnsi"/>
                <w:sz w:val="18"/>
                <w:szCs w:val="18"/>
              </w:rPr>
              <w:t xml:space="preserve"> NA&gt;&gt;</w:t>
            </w:r>
          </w:p>
        </w:tc>
      </w:tr>
      <w:tr w:rsidR="008A34AB" w:rsidRPr="009B3A0C" w14:paraId="308DB688" w14:textId="77777777" w:rsidTr="00704276">
        <w:trPr>
          <w:gridAfter w:val="1"/>
          <w:wAfter w:w="21" w:type="dxa"/>
          <w:trHeight w:val="263"/>
        </w:trPr>
        <w:tc>
          <w:tcPr>
            <w:tcW w:w="728" w:type="dxa"/>
            <w:tcBorders>
              <w:top w:val="single" w:sz="6" w:space="0" w:color="auto"/>
              <w:left w:val="single" w:sz="4" w:space="0" w:color="auto"/>
              <w:bottom w:val="single" w:sz="6" w:space="0" w:color="auto"/>
            </w:tcBorders>
          </w:tcPr>
          <w:p w14:paraId="308DB67B" w14:textId="596DEBF4"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1066" w:type="dxa"/>
            <w:tcBorders>
              <w:top w:val="single" w:sz="6" w:space="0" w:color="auto"/>
              <w:bottom w:val="single" w:sz="6" w:space="0" w:color="auto"/>
            </w:tcBorders>
            <w:shd w:val="clear" w:color="auto" w:fill="auto"/>
            <w:vAlign w:val="bottom"/>
          </w:tcPr>
          <w:p w14:paraId="308DB67C"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721" w:type="dxa"/>
            <w:tcBorders>
              <w:top w:val="single" w:sz="6" w:space="0" w:color="auto"/>
              <w:bottom w:val="single" w:sz="6" w:space="0" w:color="auto"/>
            </w:tcBorders>
            <w:shd w:val="clear" w:color="auto" w:fill="auto"/>
            <w:vAlign w:val="bottom"/>
          </w:tcPr>
          <w:p w14:paraId="308DB67D" w14:textId="77777777" w:rsidR="008A34AB" w:rsidRPr="009B3A0C" w:rsidRDefault="008A34AB" w:rsidP="0054226B">
            <w:pPr>
              <w:keepNext/>
              <w:jc w:val="center"/>
              <w:rPr>
                <w:rFonts w:ascii="Calibri" w:hAnsi="Calibri"/>
                <w:noProof/>
                <w:sz w:val="18"/>
                <w:szCs w:val="18"/>
              </w:rPr>
            </w:pPr>
          </w:p>
        </w:tc>
        <w:tc>
          <w:tcPr>
            <w:tcW w:w="1050" w:type="dxa"/>
            <w:tcBorders>
              <w:top w:val="single" w:sz="6" w:space="0" w:color="auto"/>
              <w:bottom w:val="single" w:sz="6" w:space="0" w:color="auto"/>
            </w:tcBorders>
            <w:shd w:val="clear" w:color="auto" w:fill="auto"/>
            <w:vAlign w:val="bottom"/>
          </w:tcPr>
          <w:p w14:paraId="308DB67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3" w:type="dxa"/>
            <w:tcBorders>
              <w:top w:val="single" w:sz="6" w:space="0" w:color="auto"/>
              <w:bottom w:val="single" w:sz="6" w:space="0" w:color="auto"/>
            </w:tcBorders>
            <w:shd w:val="clear" w:color="auto" w:fill="auto"/>
            <w:vAlign w:val="bottom"/>
          </w:tcPr>
          <w:p w14:paraId="308DB67F"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42" w:type="dxa"/>
            <w:tcBorders>
              <w:top w:val="single" w:sz="6" w:space="0" w:color="auto"/>
              <w:bottom w:val="single" w:sz="6" w:space="0" w:color="auto"/>
            </w:tcBorders>
            <w:shd w:val="clear" w:color="auto" w:fill="auto"/>
            <w:vAlign w:val="bottom"/>
          </w:tcPr>
          <w:p w14:paraId="308DB680" w14:textId="77777777" w:rsidR="008A34AB" w:rsidRDefault="008A34AB" w:rsidP="0054226B">
            <w:pPr>
              <w:pStyle w:val="Heading7"/>
              <w:jc w:val="center"/>
              <w:rPr>
                <w:rFonts w:ascii="Calibri" w:hAnsi="Calibri"/>
                <w:noProof/>
                <w:sz w:val="18"/>
                <w:szCs w:val="18"/>
              </w:rPr>
            </w:pPr>
          </w:p>
        </w:tc>
        <w:tc>
          <w:tcPr>
            <w:tcW w:w="1328" w:type="dxa"/>
            <w:tcBorders>
              <w:top w:val="single" w:sz="6" w:space="0" w:color="auto"/>
              <w:bottom w:val="single" w:sz="6" w:space="0" w:color="auto"/>
            </w:tcBorders>
            <w:shd w:val="clear" w:color="auto" w:fill="auto"/>
            <w:vAlign w:val="bottom"/>
          </w:tcPr>
          <w:p w14:paraId="308DB681"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2" w14:textId="77777777" w:rsidR="008A34AB" w:rsidRPr="009B3A0C" w:rsidRDefault="008A34AB" w:rsidP="0054226B">
            <w:pPr>
              <w:keepNex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3"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4" w14:textId="77777777" w:rsidR="008A34AB" w:rsidRPr="009B3A0C" w:rsidRDefault="008A34AB" w:rsidP="0054226B">
            <w:pPr>
              <w:keepNext/>
              <w:jc w:val="center"/>
              <w:rPr>
                <w:rFonts w:ascii="Calibri" w:hAnsi="Calibri"/>
                <w:noProof/>
                <w:sz w:val="18"/>
                <w:szCs w:val="18"/>
              </w:rPr>
            </w:pPr>
          </w:p>
        </w:tc>
        <w:tc>
          <w:tcPr>
            <w:tcW w:w="1416" w:type="dxa"/>
            <w:tcBorders>
              <w:top w:val="single" w:sz="6" w:space="0" w:color="auto"/>
              <w:bottom w:val="single" w:sz="6" w:space="0" w:color="auto"/>
            </w:tcBorders>
            <w:shd w:val="clear" w:color="auto" w:fill="auto"/>
            <w:vAlign w:val="bottom"/>
          </w:tcPr>
          <w:p w14:paraId="308DB685"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6"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87"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9B3A0C" w14:paraId="308DB68C" w14:textId="77777777" w:rsidTr="00704276">
        <w:trPr>
          <w:gridAfter w:val="1"/>
          <w:wAfter w:w="21" w:type="dxa"/>
          <w:trHeight w:val="660"/>
        </w:trPr>
        <w:tc>
          <w:tcPr>
            <w:tcW w:w="14283" w:type="dxa"/>
            <w:gridSpan w:val="14"/>
            <w:tcBorders>
              <w:top w:val="single" w:sz="6" w:space="0" w:color="auto"/>
              <w:left w:val="single" w:sz="4" w:space="0" w:color="auto"/>
              <w:bottom w:val="single" w:sz="4" w:space="0" w:color="auto"/>
              <w:right w:val="single" w:sz="4" w:space="0" w:color="auto"/>
            </w:tcBorders>
          </w:tcPr>
          <w:p w14:paraId="308DB689" w14:textId="7A598372" w:rsidR="008A34AB" w:rsidRPr="007C6199" w:rsidRDefault="00A67C27" w:rsidP="0054226B">
            <w:pPr>
              <w:pStyle w:val="Heading7"/>
              <w:tabs>
                <w:tab w:val="clear" w:pos="10980"/>
                <w:tab w:val="clear" w:pos="11430"/>
                <w:tab w:val="left" w:pos="180"/>
                <w:tab w:val="left" w:pos="5310"/>
                <w:tab w:val="left" w:pos="8100"/>
              </w:tabs>
              <w:rPr>
                <w:rFonts w:ascii="Calibri" w:hAnsi="Calibri"/>
                <w:color w:val="auto"/>
                <w:sz w:val="18"/>
                <w:szCs w:val="18"/>
              </w:rPr>
            </w:pPr>
            <w:r w:rsidRPr="007C6199">
              <w:rPr>
                <w:rFonts w:ascii="Calibri" w:hAnsi="Calibri"/>
                <w:color w:val="auto"/>
                <w:sz w:val="18"/>
                <w:szCs w:val="18"/>
              </w:rPr>
              <w:lastRenderedPageBreak/>
              <w:t>Notes</w:t>
            </w:r>
            <w:r w:rsidR="008A34AB" w:rsidRPr="007C6199">
              <w:rPr>
                <w:rFonts w:ascii="Calibri" w:hAnsi="Calibri"/>
                <w:color w:val="auto"/>
                <w:sz w:val="18"/>
                <w:szCs w:val="18"/>
              </w:rPr>
              <w:t>:</w:t>
            </w:r>
          </w:p>
          <w:p w14:paraId="308DB68A" w14:textId="500F7C76" w:rsidR="008A34AB"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 xml:space="preserve">Exception 1: </w:t>
            </w:r>
            <w:r w:rsidR="008A34AB" w:rsidRPr="007C6199">
              <w:rPr>
                <w:rFonts w:ascii="Calibri" w:hAnsi="Calibri"/>
                <w:noProof/>
                <w:sz w:val="18"/>
                <w:szCs w:val="18"/>
              </w:rPr>
              <w:t xml:space="preserve">Any roof area covered by building integrated photovoltaic panels and solar thermal panels is exempt from the above Cool Roof requirements. </w:t>
            </w:r>
          </w:p>
          <w:p w14:paraId="3A31DCD6" w14:textId="24071B2B" w:rsidR="00A834A6"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Exception 2: Roof constructions with a weight of 25 lb/ft</w:t>
            </w:r>
            <w:r w:rsidRPr="007C6199">
              <w:rPr>
                <w:rFonts w:ascii="Calibri" w:hAnsi="Calibri"/>
                <w:noProof/>
                <w:sz w:val="18"/>
                <w:szCs w:val="18"/>
                <w:vertAlign w:val="superscript"/>
              </w:rPr>
              <w:t>2</w:t>
            </w:r>
            <w:r w:rsidRPr="007C6199">
              <w:rPr>
                <w:rFonts w:ascii="Calibri" w:hAnsi="Calibri"/>
                <w:noProof/>
                <w:sz w:val="18"/>
                <w:szCs w:val="18"/>
              </w:rPr>
              <w:t xml:space="preserve"> are also exempt </w:t>
            </w:r>
          </w:p>
          <w:p w14:paraId="308DB68B" w14:textId="77777777" w:rsidR="008A34AB" w:rsidRPr="00F4234A" w:rsidRDefault="008A34AB" w:rsidP="0054226B">
            <w:pPr>
              <w:keepNext/>
              <w:numPr>
                <w:ilvl w:val="0"/>
                <w:numId w:val="1"/>
              </w:numPr>
              <w:tabs>
                <w:tab w:val="left" w:pos="342"/>
                <w:tab w:val="left" w:pos="2160"/>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Liquid field applied coatings must comply with installation criteria from section 110.8(i)4.</w:t>
            </w:r>
          </w:p>
        </w:tc>
      </w:tr>
    </w:tbl>
    <w:p w14:paraId="308DB68D" w14:textId="1840FEED" w:rsidR="008A34AB" w:rsidRDefault="008A34AB">
      <w:pPr>
        <w:rPr>
          <w:sz w:val="20"/>
        </w:rPr>
      </w:pPr>
    </w:p>
    <w:tbl>
      <w:tblPr>
        <w:tblW w:w="5000" w:type="pct"/>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4390"/>
      </w:tblGrid>
      <w:tr w:rsidR="00770388" w:rsidRPr="0083494D" w14:paraId="6A228DFD" w14:textId="77777777" w:rsidTr="007C6199">
        <w:trPr>
          <w:trHeight w:val="317"/>
        </w:trPr>
        <w:tc>
          <w:tcPr>
            <w:tcW w:w="14390" w:type="dxa"/>
          </w:tcPr>
          <w:p w14:paraId="4A604421" w14:textId="41ECD818" w:rsidR="00770388" w:rsidRPr="00F1537A" w:rsidRDefault="00D37533" w:rsidP="00D37533">
            <w:pPr>
              <w:keepNext/>
              <w:rPr>
                <w:rFonts w:ascii="Calibri" w:eastAsia="Calibri" w:hAnsi="Calibri"/>
                <w:b/>
                <w:sz w:val="20"/>
                <w:szCs w:val="22"/>
              </w:rPr>
            </w:pPr>
            <w:r>
              <w:rPr>
                <w:rFonts w:ascii="Calibri" w:eastAsia="Calibri" w:hAnsi="Calibri"/>
                <w:b/>
                <w:sz w:val="20"/>
                <w:szCs w:val="22"/>
              </w:rPr>
              <w:t>H</w:t>
            </w:r>
            <w:r w:rsidR="00770388" w:rsidRPr="00F1537A">
              <w:rPr>
                <w:rFonts w:ascii="Calibri" w:eastAsia="Calibri" w:hAnsi="Calibri"/>
                <w:b/>
                <w:sz w:val="20"/>
                <w:szCs w:val="22"/>
              </w:rPr>
              <w:t xml:space="preserve">. Opaque </w:t>
            </w:r>
            <w:r>
              <w:rPr>
                <w:rFonts w:ascii="Calibri" w:eastAsia="Calibri" w:hAnsi="Calibri"/>
                <w:b/>
                <w:sz w:val="20"/>
                <w:szCs w:val="22"/>
              </w:rPr>
              <w:t xml:space="preserve">Swinging Doors to </w:t>
            </w:r>
            <w:r w:rsidR="00770388" w:rsidRPr="00F1537A">
              <w:rPr>
                <w:rFonts w:ascii="Calibri" w:eastAsia="Calibri" w:hAnsi="Calibri"/>
                <w:b/>
                <w:sz w:val="20"/>
                <w:szCs w:val="22"/>
              </w:rPr>
              <w:t>Exterior</w:t>
            </w:r>
            <w:r w:rsidR="00C5786F">
              <w:rPr>
                <w:rFonts w:ascii="Calibri" w:eastAsia="Calibri" w:hAnsi="Calibri"/>
                <w:b/>
                <w:sz w:val="20"/>
                <w:szCs w:val="22"/>
              </w:rPr>
              <w:t xml:space="preserve"> </w:t>
            </w:r>
            <w:r w:rsidR="00C5786F" w:rsidRPr="007C6199">
              <w:rPr>
                <w:rFonts w:ascii="Calibri" w:eastAsia="Calibri" w:hAnsi="Calibri"/>
                <w:sz w:val="20"/>
                <w:szCs w:val="22"/>
              </w:rPr>
              <w:t>(Section 150.1(c)5)</w:t>
            </w:r>
          </w:p>
        </w:tc>
      </w:tr>
    </w:tbl>
    <w:tbl>
      <w:tblPr>
        <w:tblStyle w:val="TableGrid"/>
        <w:tblW w:w="0" w:type="auto"/>
        <w:tblLook w:val="04A0" w:firstRow="1" w:lastRow="0" w:firstColumn="1" w:lastColumn="0" w:noHBand="0" w:noVBand="1"/>
      </w:tblPr>
      <w:tblGrid>
        <w:gridCol w:w="2683"/>
        <w:gridCol w:w="1918"/>
        <w:gridCol w:w="2215"/>
        <w:gridCol w:w="2120"/>
        <w:gridCol w:w="1817"/>
        <w:gridCol w:w="1814"/>
        <w:gridCol w:w="1823"/>
      </w:tblGrid>
      <w:tr w:rsidR="00D37533" w:rsidRPr="004C068E" w14:paraId="512BF784" w14:textId="2995A6E2" w:rsidTr="00207197">
        <w:tc>
          <w:tcPr>
            <w:tcW w:w="2683" w:type="dxa"/>
          </w:tcPr>
          <w:p w14:paraId="4AAE013F" w14:textId="77777777" w:rsidR="00D37533" w:rsidRPr="004C068E" w:rsidRDefault="00D37533" w:rsidP="00FA39D6">
            <w:pPr>
              <w:jc w:val="center"/>
              <w:rPr>
                <w:rFonts w:ascii="Calibri" w:hAnsi="Calibri"/>
                <w:sz w:val="18"/>
                <w:szCs w:val="20"/>
              </w:rPr>
            </w:pPr>
            <w:r>
              <w:rPr>
                <w:rFonts w:ascii="Calibri" w:hAnsi="Calibri"/>
                <w:sz w:val="18"/>
                <w:szCs w:val="20"/>
              </w:rPr>
              <w:t>01</w:t>
            </w:r>
          </w:p>
        </w:tc>
        <w:tc>
          <w:tcPr>
            <w:tcW w:w="1918" w:type="dxa"/>
          </w:tcPr>
          <w:p w14:paraId="5FAEB0B4" w14:textId="3693F3AA" w:rsidR="00D37533" w:rsidRDefault="00D37533" w:rsidP="00FA39D6">
            <w:pPr>
              <w:jc w:val="center"/>
              <w:rPr>
                <w:rFonts w:ascii="Calibri" w:hAnsi="Calibri"/>
                <w:sz w:val="18"/>
                <w:szCs w:val="20"/>
              </w:rPr>
            </w:pPr>
            <w:r>
              <w:rPr>
                <w:rFonts w:ascii="Calibri" w:hAnsi="Calibri"/>
                <w:sz w:val="18"/>
                <w:szCs w:val="20"/>
              </w:rPr>
              <w:t>02</w:t>
            </w:r>
          </w:p>
        </w:tc>
        <w:tc>
          <w:tcPr>
            <w:tcW w:w="2215" w:type="dxa"/>
          </w:tcPr>
          <w:p w14:paraId="10729BAA" w14:textId="362AD9B3" w:rsidR="00D37533" w:rsidRPr="004C068E" w:rsidRDefault="00D37533" w:rsidP="00D37533">
            <w:pPr>
              <w:jc w:val="center"/>
              <w:rPr>
                <w:rFonts w:ascii="Calibri" w:hAnsi="Calibri"/>
                <w:sz w:val="18"/>
                <w:szCs w:val="20"/>
              </w:rPr>
            </w:pPr>
            <w:r>
              <w:rPr>
                <w:rFonts w:ascii="Calibri" w:hAnsi="Calibri"/>
                <w:sz w:val="18"/>
                <w:szCs w:val="20"/>
              </w:rPr>
              <w:t>03</w:t>
            </w:r>
          </w:p>
        </w:tc>
        <w:tc>
          <w:tcPr>
            <w:tcW w:w="2120" w:type="dxa"/>
          </w:tcPr>
          <w:p w14:paraId="17CA9111" w14:textId="24EE7EB9" w:rsidR="00D37533" w:rsidRPr="004C068E" w:rsidRDefault="00D37533" w:rsidP="00D37533">
            <w:pPr>
              <w:jc w:val="center"/>
              <w:rPr>
                <w:rFonts w:ascii="Calibri" w:hAnsi="Calibri"/>
                <w:sz w:val="18"/>
                <w:szCs w:val="20"/>
              </w:rPr>
            </w:pPr>
            <w:r>
              <w:rPr>
                <w:rFonts w:ascii="Calibri" w:hAnsi="Calibri"/>
                <w:sz w:val="18"/>
                <w:szCs w:val="20"/>
              </w:rPr>
              <w:t>04</w:t>
            </w:r>
          </w:p>
        </w:tc>
        <w:tc>
          <w:tcPr>
            <w:tcW w:w="1817" w:type="dxa"/>
          </w:tcPr>
          <w:p w14:paraId="4F5C438C" w14:textId="58AFEBD2" w:rsidR="00D37533" w:rsidRDefault="00D37533" w:rsidP="00FA39D6">
            <w:pPr>
              <w:jc w:val="center"/>
              <w:rPr>
                <w:rFonts w:ascii="Calibri" w:hAnsi="Calibri"/>
                <w:sz w:val="18"/>
                <w:szCs w:val="20"/>
              </w:rPr>
            </w:pPr>
            <w:r>
              <w:rPr>
                <w:rFonts w:ascii="Calibri" w:hAnsi="Calibri"/>
                <w:sz w:val="18"/>
                <w:szCs w:val="20"/>
              </w:rPr>
              <w:t>05</w:t>
            </w:r>
          </w:p>
        </w:tc>
        <w:tc>
          <w:tcPr>
            <w:tcW w:w="1814" w:type="dxa"/>
          </w:tcPr>
          <w:p w14:paraId="21981E70" w14:textId="020E8532" w:rsidR="00D37533" w:rsidRDefault="00D37533" w:rsidP="00FA39D6">
            <w:pPr>
              <w:jc w:val="center"/>
              <w:rPr>
                <w:rFonts w:ascii="Calibri" w:hAnsi="Calibri"/>
                <w:sz w:val="18"/>
                <w:szCs w:val="20"/>
              </w:rPr>
            </w:pPr>
            <w:r>
              <w:rPr>
                <w:rFonts w:ascii="Calibri" w:hAnsi="Calibri"/>
                <w:sz w:val="18"/>
                <w:szCs w:val="20"/>
              </w:rPr>
              <w:t>06</w:t>
            </w:r>
          </w:p>
        </w:tc>
        <w:tc>
          <w:tcPr>
            <w:tcW w:w="1823" w:type="dxa"/>
          </w:tcPr>
          <w:p w14:paraId="6D2FEF29" w14:textId="6FA0659B" w:rsidR="00D37533" w:rsidRDefault="00D37533" w:rsidP="00FA39D6">
            <w:pPr>
              <w:jc w:val="center"/>
              <w:rPr>
                <w:rFonts w:ascii="Calibri" w:hAnsi="Calibri"/>
                <w:sz w:val="18"/>
                <w:szCs w:val="20"/>
              </w:rPr>
            </w:pPr>
            <w:r>
              <w:rPr>
                <w:rFonts w:ascii="Calibri" w:hAnsi="Calibri"/>
                <w:sz w:val="18"/>
                <w:szCs w:val="20"/>
              </w:rPr>
              <w:t>07</w:t>
            </w:r>
          </w:p>
        </w:tc>
      </w:tr>
      <w:tr w:rsidR="00D37533" w:rsidRPr="004C068E" w14:paraId="62E1B08A" w14:textId="62F6F30A" w:rsidTr="00207197">
        <w:tc>
          <w:tcPr>
            <w:tcW w:w="2683" w:type="dxa"/>
          </w:tcPr>
          <w:p w14:paraId="1EC36197" w14:textId="77777777" w:rsidR="00D37533" w:rsidRPr="004C068E" w:rsidRDefault="00D37533" w:rsidP="00FA39D6">
            <w:pPr>
              <w:jc w:val="center"/>
              <w:rPr>
                <w:rFonts w:ascii="Calibri" w:hAnsi="Calibri"/>
                <w:sz w:val="18"/>
                <w:szCs w:val="20"/>
              </w:rPr>
            </w:pPr>
            <w:r>
              <w:rPr>
                <w:rFonts w:ascii="Calibri" w:hAnsi="Calibri"/>
                <w:sz w:val="18"/>
                <w:szCs w:val="20"/>
              </w:rPr>
              <w:t>Tag/ID</w:t>
            </w:r>
          </w:p>
        </w:tc>
        <w:tc>
          <w:tcPr>
            <w:tcW w:w="1918" w:type="dxa"/>
          </w:tcPr>
          <w:p w14:paraId="4A9878DD" w14:textId="03B92570" w:rsidR="00D37533" w:rsidRDefault="00D37533" w:rsidP="00FA39D6">
            <w:pPr>
              <w:jc w:val="center"/>
              <w:rPr>
                <w:rFonts w:ascii="Calibri" w:hAnsi="Calibri"/>
                <w:sz w:val="18"/>
                <w:szCs w:val="20"/>
              </w:rPr>
            </w:pPr>
            <w:r>
              <w:rPr>
                <w:rFonts w:ascii="Calibri" w:hAnsi="Calibri"/>
                <w:sz w:val="18"/>
                <w:szCs w:val="20"/>
              </w:rPr>
              <w:t>Area</w:t>
            </w:r>
          </w:p>
        </w:tc>
        <w:tc>
          <w:tcPr>
            <w:tcW w:w="2215" w:type="dxa"/>
          </w:tcPr>
          <w:p w14:paraId="4883A124" w14:textId="58BC0274" w:rsidR="00D37533" w:rsidRPr="004C068E" w:rsidRDefault="00D37533" w:rsidP="00FA39D6">
            <w:pPr>
              <w:jc w:val="center"/>
              <w:rPr>
                <w:rFonts w:ascii="Calibri" w:hAnsi="Calibri"/>
                <w:sz w:val="18"/>
                <w:szCs w:val="20"/>
              </w:rPr>
            </w:pPr>
            <w:r>
              <w:rPr>
                <w:rFonts w:ascii="Calibri" w:hAnsi="Calibri"/>
                <w:sz w:val="18"/>
                <w:szCs w:val="20"/>
              </w:rPr>
              <w:t>Proposed U-factor</w:t>
            </w:r>
          </w:p>
        </w:tc>
        <w:tc>
          <w:tcPr>
            <w:tcW w:w="2120" w:type="dxa"/>
          </w:tcPr>
          <w:p w14:paraId="7CC9C042" w14:textId="34D7D944" w:rsidR="00D37533" w:rsidRPr="004C068E" w:rsidRDefault="00F524FA" w:rsidP="00FA39D6">
            <w:pPr>
              <w:jc w:val="center"/>
              <w:rPr>
                <w:rFonts w:ascii="Calibri" w:hAnsi="Calibri"/>
                <w:sz w:val="18"/>
                <w:szCs w:val="20"/>
              </w:rPr>
            </w:pPr>
            <w:r>
              <w:rPr>
                <w:rFonts w:ascii="Calibri" w:hAnsi="Calibri"/>
                <w:sz w:val="18"/>
                <w:szCs w:val="20"/>
              </w:rPr>
              <w:t xml:space="preserve">Proposed U-factor </w:t>
            </w:r>
            <w:r w:rsidR="00D37533">
              <w:rPr>
                <w:rFonts w:ascii="Calibri" w:hAnsi="Calibri"/>
                <w:sz w:val="18"/>
                <w:szCs w:val="20"/>
              </w:rPr>
              <w:t>Source</w:t>
            </w:r>
          </w:p>
        </w:tc>
        <w:tc>
          <w:tcPr>
            <w:tcW w:w="1817" w:type="dxa"/>
          </w:tcPr>
          <w:p w14:paraId="60D2C369" w14:textId="685DE4FD" w:rsidR="00D37533" w:rsidRDefault="00D37533" w:rsidP="00FA39D6">
            <w:pPr>
              <w:jc w:val="center"/>
              <w:rPr>
                <w:rFonts w:ascii="Calibri" w:hAnsi="Calibri"/>
                <w:sz w:val="18"/>
                <w:szCs w:val="20"/>
              </w:rPr>
            </w:pPr>
            <w:r>
              <w:rPr>
                <w:rFonts w:ascii="Calibri" w:hAnsi="Calibri"/>
                <w:sz w:val="18"/>
                <w:szCs w:val="20"/>
              </w:rPr>
              <w:t>Required Maximum U-factor</w:t>
            </w:r>
          </w:p>
        </w:tc>
        <w:tc>
          <w:tcPr>
            <w:tcW w:w="1814" w:type="dxa"/>
          </w:tcPr>
          <w:p w14:paraId="109F6BB7" w14:textId="5FD58726" w:rsidR="00D37533" w:rsidRDefault="00D37533" w:rsidP="00FA39D6">
            <w:pPr>
              <w:jc w:val="center"/>
              <w:rPr>
                <w:rFonts w:ascii="Calibri" w:hAnsi="Calibri"/>
                <w:sz w:val="18"/>
                <w:szCs w:val="20"/>
              </w:rPr>
            </w:pPr>
            <w:r>
              <w:rPr>
                <w:rFonts w:ascii="Calibri" w:hAnsi="Calibri"/>
                <w:sz w:val="18"/>
                <w:szCs w:val="20"/>
              </w:rPr>
              <w:t>Weighted Average (Yes/No)</w:t>
            </w:r>
          </w:p>
        </w:tc>
        <w:tc>
          <w:tcPr>
            <w:tcW w:w="1823" w:type="dxa"/>
          </w:tcPr>
          <w:p w14:paraId="36D6A186" w14:textId="5A29BE52" w:rsidR="00D37533" w:rsidRDefault="00D37533" w:rsidP="00FA39D6">
            <w:pPr>
              <w:jc w:val="center"/>
              <w:rPr>
                <w:rFonts w:ascii="Calibri" w:hAnsi="Calibri"/>
                <w:sz w:val="18"/>
                <w:szCs w:val="20"/>
              </w:rPr>
            </w:pPr>
            <w:r>
              <w:rPr>
                <w:rFonts w:ascii="Calibri" w:hAnsi="Calibri"/>
                <w:sz w:val="18"/>
                <w:szCs w:val="20"/>
              </w:rPr>
              <w:t>Comments</w:t>
            </w:r>
          </w:p>
        </w:tc>
      </w:tr>
      <w:tr w:rsidR="00D37533" w:rsidRPr="004C068E" w14:paraId="5604AA23" w14:textId="62FF51D1" w:rsidTr="00482AFE">
        <w:tc>
          <w:tcPr>
            <w:tcW w:w="2683" w:type="dxa"/>
            <w:vAlign w:val="bottom"/>
          </w:tcPr>
          <w:p w14:paraId="073E950C" w14:textId="77777777" w:rsidR="00D37533" w:rsidRPr="004C068E" w:rsidRDefault="00D37533" w:rsidP="00482AFE">
            <w:pPr>
              <w:jc w:val="center"/>
              <w:rPr>
                <w:rFonts w:ascii="Calibri" w:hAnsi="Calibri"/>
                <w:sz w:val="18"/>
                <w:szCs w:val="20"/>
              </w:rPr>
            </w:pPr>
            <w:r>
              <w:rPr>
                <w:rFonts w:ascii="Calibri" w:hAnsi="Calibri"/>
                <w:sz w:val="18"/>
                <w:szCs w:val="20"/>
              </w:rPr>
              <w:t>&lt;&lt;user input: String (max 50 characters)</w:t>
            </w:r>
          </w:p>
        </w:tc>
        <w:tc>
          <w:tcPr>
            <w:tcW w:w="1918" w:type="dxa"/>
            <w:vAlign w:val="bottom"/>
          </w:tcPr>
          <w:p w14:paraId="77BAAF1B" w14:textId="29ADC8D0" w:rsidR="00D37533" w:rsidRDefault="00D37533" w:rsidP="00482AFE">
            <w:pPr>
              <w:jc w:val="center"/>
              <w:rPr>
                <w:rFonts w:ascii="Calibri" w:hAnsi="Calibri"/>
                <w:sz w:val="18"/>
                <w:szCs w:val="20"/>
              </w:rPr>
            </w:pPr>
            <w:r>
              <w:rPr>
                <w:rFonts w:ascii="Calibri" w:hAnsi="Calibri"/>
                <w:sz w:val="18"/>
                <w:szCs w:val="20"/>
              </w:rPr>
              <w:t>&lt;&lt;User input: DecimalNonnegative&gt;&gt;</w:t>
            </w:r>
          </w:p>
        </w:tc>
        <w:tc>
          <w:tcPr>
            <w:tcW w:w="2215" w:type="dxa"/>
            <w:vAlign w:val="bottom"/>
          </w:tcPr>
          <w:p w14:paraId="06E8AAF4" w14:textId="56618F13" w:rsidR="00D37533" w:rsidRPr="004C068E" w:rsidRDefault="00D37533" w:rsidP="00482AFE">
            <w:pPr>
              <w:jc w:val="center"/>
              <w:rPr>
                <w:rFonts w:ascii="Calibri" w:hAnsi="Calibri"/>
                <w:sz w:val="18"/>
                <w:szCs w:val="20"/>
              </w:rPr>
            </w:pPr>
            <w:r>
              <w:rPr>
                <w:rFonts w:ascii="Calibri" w:hAnsi="Calibri"/>
                <w:sz w:val="18"/>
                <w:szCs w:val="20"/>
              </w:rPr>
              <w:t>&lt;&lt;User input: DecimalNonnegative&gt;&gt;</w:t>
            </w:r>
          </w:p>
        </w:tc>
        <w:tc>
          <w:tcPr>
            <w:tcW w:w="2120" w:type="dxa"/>
            <w:vAlign w:val="bottom"/>
          </w:tcPr>
          <w:p w14:paraId="26F311F5" w14:textId="77777777" w:rsidR="00D37533" w:rsidRPr="004C068E" w:rsidRDefault="00D37533" w:rsidP="001F2244">
            <w:pPr>
              <w:jc w:val="center"/>
              <w:rPr>
                <w:rFonts w:ascii="Calibri" w:hAnsi="Calibri"/>
                <w:sz w:val="18"/>
                <w:szCs w:val="20"/>
              </w:rPr>
            </w:pPr>
            <w:r>
              <w:rPr>
                <w:rFonts w:ascii="Calibri" w:hAnsi="Calibri"/>
                <w:sz w:val="18"/>
                <w:szCs w:val="20"/>
              </w:rPr>
              <w:t>&lt;&lt;User select from list: NFRC or Area-weighted Average Worksheet (ENV-02)&gt;&gt;</w:t>
            </w:r>
          </w:p>
        </w:tc>
        <w:tc>
          <w:tcPr>
            <w:tcW w:w="1817" w:type="dxa"/>
            <w:vAlign w:val="bottom"/>
          </w:tcPr>
          <w:p w14:paraId="542FDC50" w14:textId="06A56DE1" w:rsidR="00D37533" w:rsidRDefault="00D37533">
            <w:pPr>
              <w:jc w:val="center"/>
              <w:rPr>
                <w:rFonts w:ascii="Calibri" w:hAnsi="Calibri"/>
                <w:sz w:val="18"/>
                <w:szCs w:val="20"/>
              </w:rPr>
            </w:pPr>
            <w:r>
              <w:rPr>
                <w:rFonts w:ascii="Calibri" w:hAnsi="Calibri"/>
                <w:sz w:val="18"/>
                <w:szCs w:val="20"/>
              </w:rPr>
              <w:t>&lt;&lt;</w:t>
            </w:r>
            <w:r w:rsidR="00F4234A">
              <w:rPr>
                <w:rFonts w:ascii="Calibri" w:hAnsi="Calibri"/>
                <w:sz w:val="18"/>
                <w:szCs w:val="20"/>
              </w:rPr>
              <w:t xml:space="preserve">default value = </w:t>
            </w:r>
            <w:r>
              <w:rPr>
                <w:rFonts w:ascii="Calibri" w:hAnsi="Calibri"/>
                <w:sz w:val="18"/>
                <w:szCs w:val="20"/>
              </w:rPr>
              <w:t>0.20&gt;&gt;</w:t>
            </w:r>
          </w:p>
        </w:tc>
        <w:tc>
          <w:tcPr>
            <w:tcW w:w="1814" w:type="dxa"/>
            <w:vAlign w:val="bottom"/>
          </w:tcPr>
          <w:p w14:paraId="652068F9" w14:textId="21AC3151" w:rsidR="00F4234A" w:rsidRDefault="00D37533" w:rsidP="00F524FA">
            <w:pPr>
              <w:jc w:val="center"/>
              <w:rPr>
                <w:rFonts w:ascii="Calibri" w:hAnsi="Calibri"/>
                <w:sz w:val="18"/>
                <w:szCs w:val="20"/>
              </w:rPr>
            </w:pPr>
            <w:r>
              <w:rPr>
                <w:rFonts w:ascii="Calibri" w:hAnsi="Calibri"/>
                <w:sz w:val="18"/>
                <w:szCs w:val="20"/>
              </w:rPr>
              <w:t xml:space="preserve">&lt;&lt;If H03 &gt; 0.20, </w:t>
            </w:r>
            <w:r w:rsidR="00F524FA">
              <w:rPr>
                <w:rFonts w:ascii="Calibri" w:hAnsi="Calibri"/>
                <w:sz w:val="18"/>
                <w:szCs w:val="20"/>
              </w:rPr>
              <w:t xml:space="preserve">then value = </w:t>
            </w:r>
            <w:r>
              <w:rPr>
                <w:rFonts w:ascii="Calibri" w:hAnsi="Calibri"/>
                <w:sz w:val="18"/>
                <w:szCs w:val="20"/>
              </w:rPr>
              <w:t xml:space="preserve">Yes; </w:t>
            </w:r>
          </w:p>
          <w:p w14:paraId="4B23CF6A" w14:textId="42DCE0A4" w:rsidR="00D37533" w:rsidRDefault="00D37533" w:rsidP="00F524FA">
            <w:pPr>
              <w:jc w:val="center"/>
              <w:rPr>
                <w:rFonts w:ascii="Calibri" w:hAnsi="Calibri"/>
                <w:sz w:val="18"/>
                <w:szCs w:val="20"/>
              </w:rPr>
            </w:pPr>
            <w:r>
              <w:rPr>
                <w:rFonts w:ascii="Calibri" w:hAnsi="Calibri"/>
                <w:sz w:val="18"/>
                <w:szCs w:val="20"/>
              </w:rPr>
              <w:t xml:space="preserve">else </w:t>
            </w:r>
            <w:r w:rsidR="00F524FA">
              <w:rPr>
                <w:rFonts w:ascii="Calibri" w:hAnsi="Calibri"/>
                <w:sz w:val="18"/>
                <w:szCs w:val="20"/>
              </w:rPr>
              <w:t xml:space="preserve">value = </w:t>
            </w:r>
            <w:r>
              <w:rPr>
                <w:rFonts w:ascii="Calibri" w:hAnsi="Calibri"/>
                <w:sz w:val="18"/>
                <w:szCs w:val="20"/>
              </w:rPr>
              <w:t>No</w:t>
            </w:r>
            <w:r w:rsidR="00EB679B">
              <w:rPr>
                <w:rFonts w:ascii="Calibri" w:hAnsi="Calibri"/>
                <w:sz w:val="18"/>
                <w:szCs w:val="20"/>
              </w:rPr>
              <w:t>&gt;&gt;</w:t>
            </w:r>
          </w:p>
        </w:tc>
        <w:tc>
          <w:tcPr>
            <w:tcW w:w="1823" w:type="dxa"/>
            <w:vAlign w:val="bottom"/>
          </w:tcPr>
          <w:p w14:paraId="77F2AB58" w14:textId="517884C8" w:rsidR="00D37533" w:rsidRDefault="00D37533">
            <w:pPr>
              <w:jc w:val="center"/>
              <w:rPr>
                <w:rFonts w:ascii="Calibri" w:hAnsi="Calibri"/>
                <w:sz w:val="18"/>
                <w:szCs w:val="20"/>
              </w:rPr>
            </w:pPr>
            <w:r>
              <w:rPr>
                <w:rFonts w:ascii="Calibri" w:hAnsi="Calibri"/>
                <w:sz w:val="18"/>
                <w:szCs w:val="18"/>
              </w:rPr>
              <w:t>&lt;&lt;User Input: Text&gt;&gt;</w:t>
            </w:r>
          </w:p>
        </w:tc>
      </w:tr>
      <w:tr w:rsidR="00207197" w:rsidRPr="004C068E" w14:paraId="6C6D4E19" w14:textId="77777777" w:rsidTr="00207197">
        <w:tc>
          <w:tcPr>
            <w:tcW w:w="14390" w:type="dxa"/>
            <w:gridSpan w:val="7"/>
            <w:vAlign w:val="center"/>
          </w:tcPr>
          <w:p w14:paraId="3923C282" w14:textId="77777777" w:rsidR="00207197" w:rsidRPr="007C6199" w:rsidRDefault="00207197" w:rsidP="00207197">
            <w:pPr>
              <w:rPr>
                <w:rFonts w:ascii="Calibri" w:hAnsi="Calibri"/>
                <w:sz w:val="18"/>
                <w:szCs w:val="18"/>
              </w:rPr>
            </w:pPr>
            <w:r w:rsidRPr="007C6199">
              <w:rPr>
                <w:rFonts w:ascii="Calibri" w:hAnsi="Calibri"/>
                <w:sz w:val="18"/>
                <w:szCs w:val="18"/>
              </w:rPr>
              <w:t>Notes:</w:t>
            </w:r>
          </w:p>
          <w:p w14:paraId="2BE9BF08" w14:textId="7DE8B71A" w:rsidR="00207197" w:rsidRPr="007C6199" w:rsidRDefault="00207197" w:rsidP="00207197">
            <w:pPr>
              <w:pStyle w:val="ListParagraph"/>
              <w:numPr>
                <w:ilvl w:val="0"/>
                <w:numId w:val="29"/>
              </w:numPr>
              <w:rPr>
                <w:rFonts w:ascii="Calibri" w:hAnsi="Calibri"/>
                <w:sz w:val="18"/>
                <w:szCs w:val="18"/>
              </w:rPr>
            </w:pPr>
            <w:r w:rsidRPr="007C6199">
              <w:rPr>
                <w:rFonts w:ascii="Calibri" w:hAnsi="Calibri"/>
                <w:sz w:val="18"/>
                <w:szCs w:val="18"/>
              </w:rPr>
              <w:t>Any door with 25% or more glass is counted as a fenestration product in Table</w:t>
            </w:r>
            <w:r w:rsidR="00F524FA" w:rsidRPr="007C6199">
              <w:rPr>
                <w:rFonts w:ascii="Calibri" w:hAnsi="Calibri"/>
                <w:sz w:val="18"/>
                <w:szCs w:val="18"/>
              </w:rPr>
              <w:t>s</w:t>
            </w:r>
            <w:r w:rsidRPr="007C6199">
              <w:rPr>
                <w:rFonts w:ascii="Calibri" w:hAnsi="Calibri"/>
                <w:sz w:val="18"/>
                <w:szCs w:val="18"/>
              </w:rPr>
              <w:t xml:space="preserve"> I</w:t>
            </w:r>
            <w:r w:rsidR="00F524FA" w:rsidRPr="007C6199">
              <w:rPr>
                <w:rFonts w:ascii="Calibri" w:hAnsi="Calibri"/>
                <w:sz w:val="18"/>
                <w:szCs w:val="18"/>
              </w:rPr>
              <w:t xml:space="preserve"> and J</w:t>
            </w:r>
            <w:r w:rsidRPr="007C6199">
              <w:rPr>
                <w:rFonts w:ascii="Calibri" w:hAnsi="Calibri"/>
                <w:sz w:val="18"/>
                <w:szCs w:val="18"/>
              </w:rPr>
              <w:t>.</w:t>
            </w:r>
          </w:p>
          <w:p w14:paraId="41526C86" w14:textId="77777777" w:rsidR="00207197" w:rsidRPr="007C6199" w:rsidRDefault="00207197" w:rsidP="00207197">
            <w:pPr>
              <w:pStyle w:val="ListParagraph"/>
              <w:numPr>
                <w:ilvl w:val="0"/>
                <w:numId w:val="29"/>
              </w:numPr>
              <w:rPr>
                <w:rFonts w:ascii="Calibri" w:hAnsi="Calibri"/>
                <w:sz w:val="18"/>
                <w:szCs w:val="18"/>
              </w:rPr>
            </w:pPr>
            <w:r w:rsidRPr="007C6199">
              <w:rPr>
                <w:rFonts w:ascii="Calibri" w:hAnsi="Calibri"/>
                <w:sz w:val="18"/>
                <w:szCs w:val="18"/>
              </w:rPr>
              <w:t>Do not include fire-rated doors between garage or unconditioned space and conditioned space.</w:t>
            </w:r>
          </w:p>
          <w:p w14:paraId="105D7565" w14:textId="121A299F" w:rsidR="00207197" w:rsidRPr="00207197" w:rsidRDefault="00207197" w:rsidP="00207197">
            <w:pPr>
              <w:pStyle w:val="ListParagraph"/>
              <w:numPr>
                <w:ilvl w:val="0"/>
                <w:numId w:val="29"/>
              </w:numPr>
              <w:rPr>
                <w:rFonts w:ascii="Calibri" w:hAnsi="Calibri"/>
                <w:sz w:val="18"/>
                <w:szCs w:val="20"/>
              </w:rPr>
            </w:pPr>
            <w:r w:rsidRPr="007C6199">
              <w:rPr>
                <w:rFonts w:ascii="Calibri" w:hAnsi="Calibri"/>
                <w:sz w:val="18"/>
                <w:szCs w:val="18"/>
              </w:rPr>
              <w:t>If using weighted average to achieve required maximum U-factor, attach CF1R-ENV-02-E.</w:t>
            </w:r>
          </w:p>
        </w:tc>
      </w:tr>
    </w:tbl>
    <w:p w14:paraId="10808465" w14:textId="3E1E3AC8" w:rsidR="00770388" w:rsidRDefault="00770388">
      <w:pPr>
        <w:rPr>
          <w:sz w:val="20"/>
        </w:rPr>
      </w:pPr>
    </w:p>
    <w:tbl>
      <w:tblPr>
        <w:tblW w:w="144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7"/>
        <w:gridCol w:w="1913"/>
        <w:gridCol w:w="1530"/>
        <w:gridCol w:w="1530"/>
        <w:gridCol w:w="1710"/>
        <w:gridCol w:w="1440"/>
        <w:gridCol w:w="4599"/>
      </w:tblGrid>
      <w:tr w:rsidR="00CA63EE" w:rsidRPr="00B558A0" w14:paraId="308DB68F" w14:textId="77777777" w:rsidTr="004358FA">
        <w:trPr>
          <w:cantSplit/>
          <w:trHeight w:val="342"/>
        </w:trPr>
        <w:tc>
          <w:tcPr>
            <w:tcW w:w="14499" w:type="dxa"/>
            <w:gridSpan w:val="7"/>
            <w:vAlign w:val="center"/>
          </w:tcPr>
          <w:p w14:paraId="308DB68E" w14:textId="2EA2CF38" w:rsidR="00CA63EE" w:rsidRDefault="002D5D80" w:rsidP="009F2749">
            <w:pPr>
              <w:keepNext/>
              <w:ind w:right="-288"/>
              <w:rPr>
                <w:rFonts w:ascii="Calibri" w:eastAsia="Calibri" w:hAnsi="Calibri"/>
                <w:b/>
                <w:sz w:val="22"/>
                <w:szCs w:val="22"/>
              </w:rPr>
            </w:pPr>
            <w:r>
              <w:rPr>
                <w:rFonts w:ascii="Calibri" w:eastAsia="Calibri" w:hAnsi="Calibri"/>
                <w:b/>
                <w:sz w:val="20"/>
                <w:szCs w:val="22"/>
              </w:rPr>
              <w:t>I</w:t>
            </w:r>
            <w:r w:rsidR="00CA63EE" w:rsidRPr="004358FA">
              <w:rPr>
                <w:rFonts w:ascii="Calibri" w:eastAsia="Calibri" w:hAnsi="Calibri"/>
                <w:b/>
                <w:sz w:val="20"/>
                <w:szCs w:val="22"/>
              </w:rPr>
              <w:t xml:space="preserve">. </w:t>
            </w:r>
            <w:r w:rsidR="006C6CD9" w:rsidRPr="004358FA">
              <w:rPr>
                <w:rFonts w:ascii="Calibri" w:eastAsia="Calibri" w:hAnsi="Calibri"/>
                <w:b/>
                <w:sz w:val="20"/>
                <w:szCs w:val="22"/>
              </w:rPr>
              <w:t>Fenestration/Glazing Allowed</w:t>
            </w:r>
            <w:r w:rsidR="009F2749" w:rsidRPr="004358FA">
              <w:rPr>
                <w:rFonts w:ascii="Calibri" w:eastAsia="Calibri" w:hAnsi="Calibri"/>
                <w:b/>
                <w:sz w:val="20"/>
                <w:szCs w:val="22"/>
              </w:rPr>
              <w:t xml:space="preserve"> Areas and Efficiencies</w:t>
            </w:r>
          </w:p>
        </w:tc>
      </w:tr>
      <w:tr w:rsidR="00CA63EE" w:rsidRPr="00B558A0" w14:paraId="308DB695" w14:textId="77777777" w:rsidTr="006C225C">
        <w:trPr>
          <w:cantSplit/>
          <w:trHeight w:val="311"/>
        </w:trPr>
        <w:tc>
          <w:tcPr>
            <w:tcW w:w="1777" w:type="dxa"/>
            <w:vAlign w:val="center"/>
          </w:tcPr>
          <w:p w14:paraId="308DB690" w14:textId="77777777" w:rsidR="00CA63EE" w:rsidRPr="00CF4C56"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01</w:t>
            </w:r>
          </w:p>
        </w:tc>
        <w:tc>
          <w:tcPr>
            <w:tcW w:w="1913" w:type="dxa"/>
            <w:vAlign w:val="center"/>
          </w:tcPr>
          <w:p w14:paraId="308DB691" w14:textId="77777777" w:rsidR="00CA63EE" w:rsidDel="009B1DAF"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1530" w:type="dxa"/>
            <w:vAlign w:val="center"/>
          </w:tcPr>
          <w:p w14:paraId="308DB692" w14:textId="77777777" w:rsidR="00CA63EE" w:rsidRDefault="00CA63EE" w:rsidP="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03</w:t>
            </w:r>
          </w:p>
        </w:tc>
        <w:tc>
          <w:tcPr>
            <w:tcW w:w="1530" w:type="dxa"/>
            <w:vAlign w:val="center"/>
          </w:tcPr>
          <w:p w14:paraId="40EEBC72" w14:textId="223334D1" w:rsidR="00CA63EE" w:rsidRDefault="006C6CD9" w:rsidP="003C633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710" w:type="dxa"/>
            <w:vAlign w:val="center"/>
          </w:tcPr>
          <w:p w14:paraId="308DB693" w14:textId="4DFAF81F"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05</w:t>
            </w:r>
          </w:p>
        </w:tc>
        <w:tc>
          <w:tcPr>
            <w:tcW w:w="1440" w:type="dxa"/>
            <w:vAlign w:val="center"/>
          </w:tcPr>
          <w:p w14:paraId="09FB43FC" w14:textId="17140F8C" w:rsidR="00CA63EE"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4599" w:type="dxa"/>
            <w:vAlign w:val="center"/>
          </w:tcPr>
          <w:p w14:paraId="308DB694" w14:textId="300D9454"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07</w:t>
            </w:r>
          </w:p>
        </w:tc>
      </w:tr>
      <w:tr w:rsidR="00CA63EE" w:rsidRPr="00B558A0" w14:paraId="308DB69C" w14:textId="77777777" w:rsidTr="006C225C">
        <w:trPr>
          <w:cantSplit/>
          <w:trHeight w:val="311"/>
        </w:trPr>
        <w:tc>
          <w:tcPr>
            <w:tcW w:w="1777" w:type="dxa"/>
            <w:vAlign w:val="center"/>
          </w:tcPr>
          <w:p w14:paraId="308DB697" w14:textId="73280402" w:rsidR="00CA63EE" w:rsidRPr="00595EF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Maximum Allowed</w:t>
            </w:r>
            <w:r w:rsidR="006C225C">
              <w:rPr>
                <w:rFonts w:ascii="Calibri" w:hAnsi="Calibri"/>
                <w:sz w:val="18"/>
                <w:szCs w:val="18"/>
              </w:rPr>
              <w:t xml:space="preserve"> </w:t>
            </w:r>
            <w:r>
              <w:rPr>
                <w:rFonts w:ascii="Calibri" w:hAnsi="Calibri"/>
                <w:sz w:val="18"/>
                <w:szCs w:val="18"/>
              </w:rPr>
              <w:t xml:space="preserve">Fenestration Area </w:t>
            </w:r>
            <w:r w:rsidR="006C6CD9">
              <w:rPr>
                <w:rFonts w:ascii="Calibri" w:hAnsi="Calibri"/>
                <w:sz w:val="18"/>
                <w:szCs w:val="18"/>
              </w:rPr>
              <w:t>f</w:t>
            </w:r>
            <w:r>
              <w:rPr>
                <w:rFonts w:ascii="Calibri" w:hAnsi="Calibri"/>
                <w:sz w:val="18"/>
                <w:szCs w:val="18"/>
              </w:rPr>
              <w:t xml:space="preserve">or All Orientations </w:t>
            </w:r>
            <w:r w:rsidR="006C225C">
              <w:rPr>
                <w:rFonts w:ascii="Calibri" w:hAnsi="Calibri"/>
                <w:sz w:val="18"/>
                <w:szCs w:val="18"/>
              </w:rPr>
              <w:t xml:space="preserve"> </w:t>
            </w:r>
            <w:r>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913" w:type="dxa"/>
            <w:vAlign w:val="center"/>
          </w:tcPr>
          <w:p w14:paraId="308DB698" w14:textId="77777777" w:rsidR="00CA63EE" w:rsidRPr="00595EF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10D7E">
              <w:rPr>
                <w:rFonts w:ascii="Calibri" w:hAnsi="Calibri"/>
                <w:sz w:val="18"/>
                <w:szCs w:val="18"/>
                <w:vertAlign w:val="superscript"/>
              </w:rPr>
              <w:t>2</w:t>
            </w:r>
            <w:r>
              <w:rPr>
                <w:rFonts w:ascii="Calibri" w:hAnsi="Calibri"/>
                <w:sz w:val="18"/>
                <w:szCs w:val="18"/>
              </w:rPr>
              <w:t>)</w:t>
            </w:r>
          </w:p>
        </w:tc>
        <w:tc>
          <w:tcPr>
            <w:tcW w:w="1530" w:type="dxa"/>
            <w:vAlign w:val="center"/>
          </w:tcPr>
          <w:p w14:paraId="308DB699" w14:textId="77CB9CF6" w:rsidR="006C6CD9" w:rsidRPr="00CF4C56" w:rsidRDefault="006C225C"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Maximum Allowed </w:t>
            </w:r>
            <w:r w:rsidR="00CA63EE" w:rsidRPr="00CF4C56">
              <w:rPr>
                <w:rFonts w:ascii="Calibri" w:hAnsi="Calibri"/>
                <w:sz w:val="18"/>
                <w:szCs w:val="18"/>
              </w:rPr>
              <w:t>U-factor</w:t>
            </w:r>
            <w:r>
              <w:rPr>
                <w:rFonts w:ascii="Calibri" w:hAnsi="Calibri"/>
                <w:sz w:val="18"/>
                <w:szCs w:val="18"/>
              </w:rPr>
              <w:t xml:space="preserve"> </w:t>
            </w:r>
            <w:r w:rsidR="006C6CD9">
              <w:rPr>
                <w:rFonts w:ascii="Calibri" w:hAnsi="Calibri"/>
                <w:sz w:val="18"/>
                <w:szCs w:val="18"/>
              </w:rPr>
              <w:t>(Windows)</w:t>
            </w:r>
          </w:p>
        </w:tc>
        <w:tc>
          <w:tcPr>
            <w:tcW w:w="1530" w:type="dxa"/>
          </w:tcPr>
          <w:p w14:paraId="641E9BC5" w14:textId="4062E460" w:rsidR="00CA63EE" w:rsidRPr="00CD19E1"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U-factor (Skylights)</w:t>
            </w:r>
          </w:p>
        </w:tc>
        <w:tc>
          <w:tcPr>
            <w:tcW w:w="1710" w:type="dxa"/>
            <w:vAlign w:val="center"/>
          </w:tcPr>
          <w:p w14:paraId="308DB69A" w14:textId="0B1E1095" w:rsidR="006C6CD9" w:rsidRPr="00CF4C5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Maximum Allowed </w:t>
            </w:r>
            <w:r w:rsidRPr="00CF4C56">
              <w:rPr>
                <w:rFonts w:ascii="Calibri" w:hAnsi="Calibri"/>
                <w:sz w:val="18"/>
                <w:szCs w:val="18"/>
              </w:rPr>
              <w:t>SHGC</w:t>
            </w:r>
            <w:r w:rsidR="006C225C">
              <w:rPr>
                <w:rFonts w:ascii="Calibri" w:hAnsi="Calibri"/>
                <w:sz w:val="18"/>
                <w:szCs w:val="18"/>
              </w:rPr>
              <w:t xml:space="preserve"> </w:t>
            </w:r>
            <w:r w:rsidR="006C6CD9">
              <w:rPr>
                <w:rFonts w:ascii="Calibri" w:hAnsi="Calibri"/>
                <w:sz w:val="18"/>
                <w:szCs w:val="18"/>
              </w:rPr>
              <w:t>(Windows)</w:t>
            </w:r>
          </w:p>
        </w:tc>
        <w:tc>
          <w:tcPr>
            <w:tcW w:w="1440" w:type="dxa"/>
          </w:tcPr>
          <w:p w14:paraId="5032B22D" w14:textId="7B4735B7" w:rsidR="006C6CD9" w:rsidRPr="00CF4C56"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r w:rsidR="006C225C">
              <w:rPr>
                <w:rFonts w:ascii="Calibri" w:hAnsi="Calibri"/>
                <w:sz w:val="18"/>
                <w:szCs w:val="18"/>
              </w:rPr>
              <w:t xml:space="preserve"> </w:t>
            </w:r>
            <w:r>
              <w:rPr>
                <w:rFonts w:ascii="Calibri" w:hAnsi="Calibri"/>
                <w:sz w:val="18"/>
                <w:szCs w:val="18"/>
              </w:rPr>
              <w:t>(Skylights)</w:t>
            </w:r>
          </w:p>
        </w:tc>
        <w:tc>
          <w:tcPr>
            <w:tcW w:w="4599" w:type="dxa"/>
            <w:vAlign w:val="center"/>
          </w:tcPr>
          <w:p w14:paraId="308DB69B" w14:textId="076BDE10" w:rsidR="00CA63EE" w:rsidRPr="00CF4C5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Comments</w:t>
            </w:r>
          </w:p>
        </w:tc>
      </w:tr>
      <w:tr w:rsidR="00CA63EE" w:rsidRPr="00B558A0" w14:paraId="308DB6A6" w14:textId="77777777" w:rsidTr="006C225C">
        <w:trPr>
          <w:cantSplit/>
          <w:trHeight w:val="311"/>
        </w:trPr>
        <w:tc>
          <w:tcPr>
            <w:tcW w:w="1777" w:type="dxa"/>
            <w:vAlign w:val="bottom"/>
          </w:tcPr>
          <w:p w14:paraId="308DB69D" w14:textId="36F45071" w:rsidR="00CA63EE" w:rsidRPr="00CF4C56" w:rsidRDefault="00CA63EE"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&lt;&lt;Calculated</w:t>
            </w:r>
            <w:r w:rsidR="00954442">
              <w:rPr>
                <w:rFonts w:ascii="Calibri" w:hAnsi="Calibri"/>
                <w:sz w:val="18"/>
                <w:szCs w:val="18"/>
              </w:rPr>
              <w:t xml:space="preserve"> field:</w:t>
            </w:r>
            <w:r>
              <w:rPr>
                <w:rFonts w:ascii="Calibri" w:hAnsi="Calibri"/>
                <w:sz w:val="18"/>
                <w:szCs w:val="18"/>
              </w:rPr>
              <w:t xml:space="preserve"> (</w:t>
            </w:r>
            <w:r w:rsidR="00954442">
              <w:rPr>
                <w:rFonts w:ascii="Calibri" w:hAnsi="Calibri"/>
                <w:sz w:val="18"/>
                <w:szCs w:val="18"/>
              </w:rPr>
              <w:t xml:space="preserve">A10 </w:t>
            </w:r>
            <w:r>
              <w:rPr>
                <w:rFonts w:ascii="Calibri" w:hAnsi="Calibri"/>
                <w:sz w:val="18"/>
                <w:szCs w:val="18"/>
              </w:rPr>
              <w:t>x 0.2) for all orientation&gt;&gt;</w:t>
            </w:r>
          </w:p>
        </w:tc>
        <w:tc>
          <w:tcPr>
            <w:tcW w:w="1913" w:type="dxa"/>
            <w:vAlign w:val="bottom"/>
          </w:tcPr>
          <w:p w14:paraId="64C08E40" w14:textId="55BEC24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 If A09 </w:t>
            </w:r>
            <w:r w:rsidR="00954442">
              <w:rPr>
                <w:rFonts w:ascii="Calibri" w:hAnsi="Calibri"/>
                <w:sz w:val="18"/>
                <w:szCs w:val="18"/>
              </w:rPr>
              <w:t>=</w:t>
            </w:r>
          </w:p>
          <w:p w14:paraId="308DB69E" w14:textId="3DD840E9"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w:t>
            </w:r>
            <w:r w:rsidRPr="00CD19E1">
              <w:rPr>
                <w:rFonts w:ascii="Calibri" w:hAnsi="Calibri"/>
                <w:sz w:val="18"/>
                <w:szCs w:val="18"/>
              </w:rPr>
              <w:t>, 3</w:t>
            </w:r>
            <w:r w:rsidR="00A4322D">
              <w:rPr>
                <w:rFonts w:ascii="Calibri" w:hAnsi="Calibri"/>
                <w:sz w:val="18"/>
                <w:szCs w:val="18"/>
              </w:rPr>
              <w:t>, 5</w:t>
            </w:r>
            <w:r w:rsidRPr="00CD19E1">
              <w:rPr>
                <w:rFonts w:ascii="Calibri" w:hAnsi="Calibri"/>
                <w:sz w:val="18"/>
                <w:szCs w:val="18"/>
              </w:rPr>
              <w:t xml:space="preserve"> or </w:t>
            </w:r>
            <w:r w:rsidR="00A4322D">
              <w:rPr>
                <w:rFonts w:ascii="Calibri" w:hAnsi="Calibri"/>
                <w:sz w:val="18"/>
                <w:szCs w:val="18"/>
              </w:rPr>
              <w:t>16</w:t>
            </w:r>
            <w:r w:rsidRPr="00CD19E1">
              <w:rPr>
                <w:rFonts w:ascii="Calibri" w:hAnsi="Calibri"/>
                <w:sz w:val="18"/>
                <w:szCs w:val="18"/>
              </w:rPr>
              <w:t xml:space="preserve"> then report NA;</w:t>
            </w:r>
          </w:p>
          <w:p w14:paraId="7DFFC3A5" w14:textId="065C64D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Else Calculated</w:t>
            </w:r>
            <w:r w:rsidR="00954442">
              <w:rPr>
                <w:rFonts w:ascii="Calibri" w:hAnsi="Calibri"/>
                <w:sz w:val="18"/>
                <w:szCs w:val="18"/>
              </w:rPr>
              <w:t xml:space="preserve"> field</w:t>
            </w:r>
          </w:p>
          <w:p w14:paraId="4C7DE8F8" w14:textId="2C3EFAD2"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t>
            </w:r>
            <w:r w:rsidR="00954442">
              <w:rPr>
                <w:rFonts w:ascii="Calibri" w:hAnsi="Calibri"/>
                <w:sz w:val="18"/>
                <w:szCs w:val="18"/>
              </w:rPr>
              <w:t>A10</w:t>
            </w:r>
            <w:r w:rsidR="00954442" w:rsidRPr="00CD19E1">
              <w:rPr>
                <w:rFonts w:ascii="Calibri" w:hAnsi="Calibri"/>
                <w:sz w:val="18"/>
                <w:szCs w:val="18"/>
              </w:rPr>
              <w:t xml:space="preserve"> </w:t>
            </w:r>
            <w:r w:rsidRPr="00CD19E1">
              <w:rPr>
                <w:rFonts w:ascii="Calibri" w:hAnsi="Calibri"/>
                <w:sz w:val="18"/>
                <w:szCs w:val="18"/>
              </w:rPr>
              <w:t>X 0.05) for</w:t>
            </w:r>
          </w:p>
          <w:p w14:paraId="308DB6A0" w14:textId="155F41D2"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west-facing fenestration</w:t>
            </w:r>
            <w:r>
              <w:rPr>
                <w:rFonts w:ascii="Calibri" w:hAnsi="Calibri"/>
                <w:sz w:val="18"/>
                <w:szCs w:val="18"/>
              </w:rPr>
              <w:t>&gt;&gt;</w:t>
            </w:r>
          </w:p>
        </w:tc>
        <w:tc>
          <w:tcPr>
            <w:tcW w:w="1530" w:type="dxa"/>
            <w:vAlign w:val="bottom"/>
          </w:tcPr>
          <w:p w14:paraId="308DB6A1" w14:textId="2B24840E"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00300F1B">
              <w:rPr>
                <w:rFonts w:ascii="Calibri" w:hAnsi="Calibri"/>
                <w:sz w:val="18"/>
                <w:szCs w:val="18"/>
              </w:rPr>
              <w:t>if A14 = Installing storage water heater ≤ 55 gal, then value = 0.24; else</w:t>
            </w:r>
            <w:r w:rsidR="00954442">
              <w:rPr>
                <w:rFonts w:ascii="Calibri" w:hAnsi="Calibri"/>
                <w:sz w:val="18"/>
                <w:szCs w:val="18"/>
              </w:rPr>
              <w:t xml:space="preserve"> value = </w:t>
            </w:r>
            <w:r>
              <w:rPr>
                <w:rFonts w:ascii="Calibri" w:hAnsi="Calibri"/>
                <w:sz w:val="18"/>
                <w:szCs w:val="18"/>
              </w:rPr>
              <w:t>0.3</w:t>
            </w:r>
            <w:r w:rsidR="00A4322D">
              <w:rPr>
                <w:rFonts w:ascii="Calibri" w:hAnsi="Calibri"/>
                <w:sz w:val="18"/>
                <w:szCs w:val="18"/>
              </w:rPr>
              <w:t>0</w:t>
            </w:r>
            <w:r>
              <w:rPr>
                <w:rFonts w:ascii="Calibri" w:hAnsi="Calibri"/>
                <w:sz w:val="18"/>
                <w:szCs w:val="18"/>
              </w:rPr>
              <w:t>&gt;&gt;</w:t>
            </w:r>
          </w:p>
        </w:tc>
        <w:tc>
          <w:tcPr>
            <w:tcW w:w="1530" w:type="dxa"/>
            <w:vAlign w:val="bottom"/>
          </w:tcPr>
          <w:p w14:paraId="09FAB87A" w14:textId="47A8C7DD"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r w:rsidR="00954442">
              <w:rPr>
                <w:rFonts w:ascii="Calibri" w:hAnsi="Calibri"/>
                <w:sz w:val="18"/>
                <w:szCs w:val="18"/>
              </w:rPr>
              <w:t xml:space="preserve">= </w:t>
            </w: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r w:rsidR="00954442">
              <w:rPr>
                <w:rFonts w:ascii="Calibri" w:hAnsi="Calibri"/>
                <w:sz w:val="18"/>
                <w:szCs w:val="18"/>
              </w:rPr>
              <w:t xml:space="preserve">value =  </w:t>
            </w:r>
            <w:r>
              <w:rPr>
                <w:rFonts w:ascii="Calibri" w:hAnsi="Calibri"/>
                <w:sz w:val="18"/>
                <w:szCs w:val="18"/>
              </w:rPr>
              <w:t>0.55;</w:t>
            </w:r>
          </w:p>
          <w:p w14:paraId="1FD4BDA4" w14:textId="27BE74DF" w:rsidR="006C6CD9" w:rsidRPr="006C6CD9" w:rsidRDefault="006C6CD9"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r w:rsidR="00954442">
              <w:rPr>
                <w:rFonts w:ascii="Calibri" w:hAnsi="Calibri"/>
                <w:sz w:val="18"/>
                <w:szCs w:val="18"/>
              </w:rPr>
              <w:t xml:space="preserve">value = </w:t>
            </w:r>
            <w:r>
              <w:rPr>
                <w:rFonts w:ascii="Calibri" w:hAnsi="Calibri"/>
                <w:sz w:val="18"/>
                <w:szCs w:val="18"/>
              </w:rPr>
              <w:t>0.3</w:t>
            </w:r>
            <w:r w:rsidR="00A4322D">
              <w:rPr>
                <w:rFonts w:ascii="Calibri" w:hAnsi="Calibri"/>
                <w:sz w:val="18"/>
                <w:szCs w:val="18"/>
              </w:rPr>
              <w:t>0</w:t>
            </w:r>
            <w:r>
              <w:rPr>
                <w:rFonts w:ascii="Calibri" w:hAnsi="Calibri"/>
                <w:sz w:val="18"/>
                <w:szCs w:val="18"/>
              </w:rPr>
              <w:t>&gt;&gt;</w:t>
            </w:r>
          </w:p>
        </w:tc>
        <w:tc>
          <w:tcPr>
            <w:tcW w:w="1710" w:type="dxa"/>
            <w:vAlign w:val="bottom"/>
          </w:tcPr>
          <w:p w14:paraId="308DB6A2" w14:textId="39C16A7D"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If A09 </w:t>
            </w:r>
            <w:r w:rsidR="00954442">
              <w:rPr>
                <w:rFonts w:ascii="Calibri" w:hAnsi="Calibri"/>
                <w:sz w:val="18"/>
                <w:szCs w:val="18"/>
              </w:rPr>
              <w:t>=</w:t>
            </w:r>
            <w:r w:rsidR="00954442" w:rsidRPr="00CD19E1">
              <w:rPr>
                <w:rFonts w:ascii="Calibri" w:hAnsi="Calibri"/>
                <w:sz w:val="18"/>
                <w:szCs w:val="18"/>
              </w:rPr>
              <w:t xml:space="preserve"> </w:t>
            </w:r>
            <w:r>
              <w:rPr>
                <w:rFonts w:ascii="Calibri" w:hAnsi="Calibri"/>
                <w:sz w:val="18"/>
                <w:szCs w:val="18"/>
              </w:rPr>
              <w:t>1</w:t>
            </w:r>
            <w:r w:rsidRPr="00CD19E1">
              <w:rPr>
                <w:rFonts w:ascii="Calibri" w:hAnsi="Calibri"/>
                <w:sz w:val="18"/>
                <w:szCs w:val="18"/>
              </w:rPr>
              <w:t>, 3</w:t>
            </w:r>
            <w:r w:rsidR="00A4322D">
              <w:rPr>
                <w:rFonts w:ascii="Calibri" w:hAnsi="Calibri"/>
                <w:sz w:val="18"/>
                <w:szCs w:val="18"/>
              </w:rPr>
              <w:t>, 5</w:t>
            </w:r>
            <w:r w:rsidRPr="00CD19E1">
              <w:rPr>
                <w:rFonts w:ascii="Calibri" w:hAnsi="Calibri"/>
                <w:sz w:val="18"/>
                <w:szCs w:val="18"/>
              </w:rPr>
              <w:t xml:space="preserve"> or </w:t>
            </w:r>
            <w:r w:rsidR="00A4322D">
              <w:rPr>
                <w:rFonts w:ascii="Calibri" w:hAnsi="Calibri"/>
                <w:sz w:val="18"/>
                <w:szCs w:val="18"/>
              </w:rPr>
              <w:t>16</w:t>
            </w:r>
            <w:r w:rsidRPr="00CD19E1">
              <w:rPr>
                <w:rFonts w:ascii="Calibri" w:hAnsi="Calibri"/>
                <w:sz w:val="18"/>
                <w:szCs w:val="18"/>
              </w:rPr>
              <w:t xml:space="preserve"> then </w:t>
            </w:r>
            <w:r w:rsidR="00954442">
              <w:rPr>
                <w:rFonts w:ascii="Calibri" w:hAnsi="Calibri"/>
                <w:sz w:val="18"/>
                <w:szCs w:val="18"/>
              </w:rPr>
              <w:t>value =</w:t>
            </w:r>
            <w:r w:rsidR="00954442" w:rsidRPr="00CD19E1">
              <w:rPr>
                <w:rFonts w:ascii="Calibri" w:hAnsi="Calibri"/>
                <w:sz w:val="18"/>
                <w:szCs w:val="18"/>
              </w:rPr>
              <w:t xml:space="preserve"> </w:t>
            </w:r>
            <w:r w:rsidRPr="00CD19E1">
              <w:rPr>
                <w:rFonts w:ascii="Calibri" w:hAnsi="Calibri"/>
                <w:sz w:val="18"/>
                <w:szCs w:val="18"/>
              </w:rPr>
              <w:t>N/A;</w:t>
            </w:r>
          </w:p>
          <w:p w14:paraId="308DB6A4" w14:textId="607DFBE7" w:rsidR="00CA63EE" w:rsidRPr="00CF4C56" w:rsidRDefault="00CA63EE" w:rsidP="00726BD0">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Else </w:t>
            </w:r>
            <w:r w:rsidR="00726BD0">
              <w:rPr>
                <w:rFonts w:ascii="Calibri" w:hAnsi="Calibri"/>
                <w:sz w:val="18"/>
                <w:szCs w:val="18"/>
              </w:rPr>
              <w:t>value =</w:t>
            </w:r>
            <w:r w:rsidRPr="00CD19E1">
              <w:rPr>
                <w:rFonts w:ascii="Calibri" w:hAnsi="Calibri"/>
                <w:sz w:val="18"/>
                <w:szCs w:val="18"/>
              </w:rPr>
              <w:t>0.2</w:t>
            </w:r>
            <w:r w:rsidR="00A4322D">
              <w:rPr>
                <w:rFonts w:ascii="Calibri" w:hAnsi="Calibri"/>
                <w:sz w:val="18"/>
                <w:szCs w:val="18"/>
              </w:rPr>
              <w:t>3</w:t>
            </w:r>
            <w:r>
              <w:rPr>
                <w:rFonts w:ascii="Calibri" w:hAnsi="Calibri"/>
                <w:sz w:val="18"/>
                <w:szCs w:val="18"/>
              </w:rPr>
              <w:t>&gt;&gt;</w:t>
            </w:r>
          </w:p>
        </w:tc>
        <w:tc>
          <w:tcPr>
            <w:tcW w:w="1440" w:type="dxa"/>
            <w:vAlign w:val="bottom"/>
          </w:tcPr>
          <w:p w14:paraId="156B431A" w14:textId="132E1C6D"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r w:rsidR="00954442">
              <w:rPr>
                <w:rFonts w:ascii="Calibri" w:hAnsi="Calibri"/>
                <w:sz w:val="18"/>
                <w:szCs w:val="18"/>
              </w:rPr>
              <w:t>=</w:t>
            </w: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r w:rsidR="00726BD0">
              <w:rPr>
                <w:rFonts w:ascii="Calibri" w:hAnsi="Calibri"/>
                <w:sz w:val="18"/>
                <w:szCs w:val="18"/>
              </w:rPr>
              <w:t xml:space="preserve">value = </w:t>
            </w:r>
            <w:r>
              <w:rPr>
                <w:rFonts w:ascii="Calibri" w:hAnsi="Calibri"/>
                <w:sz w:val="18"/>
                <w:szCs w:val="18"/>
              </w:rPr>
              <w:t>0.30;</w:t>
            </w:r>
          </w:p>
          <w:p w14:paraId="0CF9FD1D" w14:textId="417BAF74" w:rsidR="006C6CD9" w:rsidRPr="006C6CD9" w:rsidRDefault="006C6CD9" w:rsidP="00726BD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r w:rsidR="00726BD0">
              <w:rPr>
                <w:rFonts w:ascii="Calibri" w:hAnsi="Calibri"/>
                <w:sz w:val="18"/>
                <w:szCs w:val="18"/>
              </w:rPr>
              <w:t xml:space="preserve">value = </w:t>
            </w:r>
            <w:r>
              <w:rPr>
                <w:rFonts w:ascii="Calibri" w:hAnsi="Calibri"/>
                <w:sz w:val="18"/>
                <w:szCs w:val="18"/>
              </w:rPr>
              <w:t>0.2</w:t>
            </w:r>
            <w:r w:rsidR="00A4322D">
              <w:rPr>
                <w:rFonts w:ascii="Calibri" w:hAnsi="Calibri"/>
                <w:sz w:val="18"/>
                <w:szCs w:val="18"/>
              </w:rPr>
              <w:t>3</w:t>
            </w:r>
            <w:r>
              <w:rPr>
                <w:rFonts w:ascii="Calibri" w:hAnsi="Calibri"/>
                <w:sz w:val="18"/>
                <w:szCs w:val="18"/>
              </w:rPr>
              <w:t>&gt;&gt;</w:t>
            </w:r>
          </w:p>
        </w:tc>
        <w:tc>
          <w:tcPr>
            <w:tcW w:w="4599" w:type="dxa"/>
            <w:vAlign w:val="bottom"/>
          </w:tcPr>
          <w:p w14:paraId="308DB6A5" w14:textId="43EA4230"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&lt;&lt;User Input: Text&gt;&gt;</w:t>
            </w:r>
          </w:p>
        </w:tc>
      </w:tr>
    </w:tbl>
    <w:p w14:paraId="308DB6A7" w14:textId="4EFA06B3" w:rsidR="0031551A" w:rsidRDefault="0031551A" w:rsidP="0031551A">
      <w:pPr>
        <w:rPr>
          <w:rFonts w:ascii="Calibri" w:hAnsi="Calibri"/>
        </w:rPr>
      </w:pPr>
    </w:p>
    <w:tbl>
      <w:tblPr>
        <w:tblW w:w="4955"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
        <w:gridCol w:w="729"/>
        <w:gridCol w:w="1691"/>
        <w:gridCol w:w="976"/>
        <w:gridCol w:w="7"/>
        <w:gridCol w:w="985"/>
        <w:gridCol w:w="985"/>
        <w:gridCol w:w="985"/>
        <w:gridCol w:w="985"/>
        <w:gridCol w:w="985"/>
        <w:gridCol w:w="985"/>
        <w:gridCol w:w="985"/>
        <w:gridCol w:w="985"/>
        <w:gridCol w:w="989"/>
        <w:gridCol w:w="984"/>
        <w:gridCol w:w="998"/>
      </w:tblGrid>
      <w:tr w:rsidR="006C6CD9" w:rsidRPr="009B3A0C" w14:paraId="308DB6A9" w14:textId="77777777" w:rsidTr="004358FA">
        <w:trPr>
          <w:cantSplit/>
          <w:trHeight w:val="316"/>
        </w:trPr>
        <w:tc>
          <w:tcPr>
            <w:tcW w:w="14484" w:type="dxa"/>
            <w:gridSpan w:val="16"/>
            <w:tcBorders>
              <w:top w:val="single" w:sz="4" w:space="0" w:color="auto"/>
              <w:left w:val="single" w:sz="4" w:space="0" w:color="auto"/>
              <w:bottom w:val="single" w:sz="6" w:space="0" w:color="auto"/>
              <w:right w:val="single" w:sz="4" w:space="0" w:color="auto"/>
            </w:tcBorders>
          </w:tcPr>
          <w:p w14:paraId="694D5B49" w14:textId="4106D712" w:rsidR="006C6CD9" w:rsidRPr="004358FA" w:rsidRDefault="00FE42A0" w:rsidP="003C6339">
            <w:pPr>
              <w:keepNext/>
              <w:rPr>
                <w:rFonts w:ascii="Calibri" w:eastAsia="Calibri" w:hAnsi="Calibri"/>
                <w:b/>
                <w:sz w:val="20"/>
                <w:szCs w:val="22"/>
              </w:rPr>
            </w:pPr>
            <w:r>
              <w:rPr>
                <w:rFonts w:ascii="Calibri" w:eastAsia="Calibri" w:hAnsi="Calibri"/>
                <w:b/>
                <w:sz w:val="20"/>
                <w:szCs w:val="22"/>
              </w:rPr>
              <w:lastRenderedPageBreak/>
              <w:t>J</w:t>
            </w:r>
            <w:r w:rsidR="003C6339" w:rsidRPr="004358FA">
              <w:rPr>
                <w:rFonts w:ascii="Calibri" w:eastAsia="Calibri" w:hAnsi="Calibri"/>
                <w:b/>
                <w:sz w:val="20"/>
                <w:szCs w:val="22"/>
              </w:rPr>
              <w:t xml:space="preserve">. </w:t>
            </w:r>
            <w:r w:rsidR="006C6CD9" w:rsidRPr="004358FA">
              <w:rPr>
                <w:rFonts w:ascii="Calibri" w:eastAsia="Calibri" w:hAnsi="Calibri"/>
                <w:b/>
                <w:sz w:val="20"/>
                <w:szCs w:val="22"/>
              </w:rPr>
              <w:t>Fenestration Proposed Areas and Efficiencies</w:t>
            </w:r>
          </w:p>
          <w:p w14:paraId="5A340DD8" w14:textId="44F60B24" w:rsidR="003C6339" w:rsidRPr="004358FA" w:rsidRDefault="003C6339" w:rsidP="003C6339">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r w:rsidR="00FE42A0">
              <w:rPr>
                <w:rFonts w:asciiTheme="minorHAnsi" w:hAnsiTheme="minorHAnsi"/>
                <w:sz w:val="18"/>
                <w:szCs w:val="20"/>
              </w:rPr>
              <w:t>30</w:t>
            </w:r>
            <w:r w:rsidRPr="004358FA">
              <w:rPr>
                <w:rFonts w:asciiTheme="minorHAnsi" w:hAnsiTheme="minorHAnsi"/>
                <w:sz w:val="18"/>
                <w:szCs w:val="20"/>
              </w:rPr>
              <w:t>) &amp; SHGC (0.</w:t>
            </w:r>
            <w:r w:rsidR="00FE42A0">
              <w:rPr>
                <w:rFonts w:asciiTheme="minorHAnsi" w:hAnsiTheme="minorHAnsi"/>
                <w:sz w:val="18"/>
                <w:szCs w:val="20"/>
              </w:rPr>
              <w:t>23</w:t>
            </w:r>
            <w:r w:rsidRPr="004358FA">
              <w:rPr>
                <w:rFonts w:asciiTheme="minorHAnsi" w:hAnsiTheme="minorHAnsi"/>
                <w:sz w:val="18"/>
                <w:szCs w:val="20"/>
              </w:rPr>
              <w:t>).</w:t>
            </w:r>
          </w:p>
          <w:p w14:paraId="47919236" w14:textId="77777777" w:rsidR="003C6339" w:rsidRDefault="003C6339" w:rsidP="004358FA">
            <w:pPr>
              <w:ind w:firstLine="450"/>
              <w:rPr>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6A8" w14:textId="32EAC43C" w:rsidR="00797ABD" w:rsidRPr="004358FA" w:rsidRDefault="00797ABD" w:rsidP="004358FA">
            <w:pPr>
              <w:ind w:firstLine="450"/>
              <w:rPr>
                <w:rFonts w:asciiTheme="minorHAnsi" w:hAnsiTheme="minorHAnsi"/>
                <w:sz w:val="20"/>
                <w:szCs w:val="20"/>
              </w:rPr>
            </w:pPr>
            <w:r>
              <w:rPr>
                <w:rFonts w:asciiTheme="minorHAnsi" w:hAnsiTheme="minorHAnsi"/>
                <w:sz w:val="18"/>
                <w:szCs w:val="20"/>
              </w:rPr>
              <w:t xml:space="preserve"> Doors with greater than or equal to 25 percent glazing are considered glazed doors and are treated as </w:t>
            </w:r>
            <w:r w:rsidR="00FE42A0">
              <w:rPr>
                <w:rFonts w:asciiTheme="minorHAnsi" w:hAnsiTheme="minorHAnsi"/>
                <w:sz w:val="18"/>
                <w:szCs w:val="20"/>
              </w:rPr>
              <w:t xml:space="preserve">a </w:t>
            </w:r>
            <w:r>
              <w:rPr>
                <w:rFonts w:asciiTheme="minorHAnsi" w:hAnsiTheme="minorHAnsi"/>
                <w:sz w:val="18"/>
                <w:szCs w:val="20"/>
              </w:rPr>
              <w:t>fenestration product.</w:t>
            </w:r>
          </w:p>
        </w:tc>
      </w:tr>
      <w:tr w:rsidR="006C6CD9" w:rsidRPr="009B3A0C" w14:paraId="308DB6B7" w14:textId="77777777" w:rsidTr="004358FA">
        <w:trPr>
          <w:gridBefore w:val="1"/>
          <w:cantSplit/>
          <w:trHeight w:val="228"/>
        </w:trPr>
        <w:tc>
          <w:tcPr>
            <w:tcW w:w="738" w:type="dxa"/>
            <w:tcBorders>
              <w:top w:val="single" w:sz="6" w:space="0" w:color="auto"/>
              <w:left w:val="single" w:sz="4" w:space="0" w:color="auto"/>
              <w:bottom w:val="single" w:sz="6" w:space="0" w:color="auto"/>
            </w:tcBorders>
            <w:vAlign w:val="center"/>
          </w:tcPr>
          <w:p w14:paraId="308DB6AA"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20" w:type="dxa"/>
            <w:tcBorders>
              <w:top w:val="single" w:sz="6" w:space="0" w:color="auto"/>
              <w:bottom w:val="single" w:sz="6" w:space="0" w:color="auto"/>
            </w:tcBorders>
            <w:vAlign w:val="center"/>
          </w:tcPr>
          <w:p w14:paraId="308DB6AB"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9" w:type="dxa"/>
            <w:gridSpan w:val="2"/>
            <w:tcBorders>
              <w:top w:val="single" w:sz="6" w:space="0" w:color="auto"/>
              <w:bottom w:val="single" w:sz="6" w:space="0" w:color="auto"/>
            </w:tcBorders>
            <w:vAlign w:val="center"/>
          </w:tcPr>
          <w:p w14:paraId="308DB6AC"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1" w:type="dxa"/>
            <w:tcBorders>
              <w:top w:val="single" w:sz="6" w:space="0" w:color="auto"/>
              <w:bottom w:val="single" w:sz="6" w:space="0" w:color="auto"/>
            </w:tcBorders>
            <w:vAlign w:val="center"/>
          </w:tcPr>
          <w:p w14:paraId="308DB6A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1" w:type="dxa"/>
            <w:tcBorders>
              <w:top w:val="single" w:sz="6" w:space="0" w:color="auto"/>
              <w:bottom w:val="single" w:sz="6" w:space="0" w:color="auto"/>
            </w:tcBorders>
            <w:vAlign w:val="center"/>
          </w:tcPr>
          <w:p w14:paraId="308DB6A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1" w:type="dxa"/>
            <w:tcBorders>
              <w:top w:val="single" w:sz="6" w:space="0" w:color="auto"/>
              <w:bottom w:val="single" w:sz="6" w:space="0" w:color="auto"/>
            </w:tcBorders>
            <w:vAlign w:val="center"/>
          </w:tcPr>
          <w:p w14:paraId="308DB6A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1" w:type="dxa"/>
            <w:tcBorders>
              <w:top w:val="single" w:sz="6" w:space="0" w:color="auto"/>
              <w:bottom w:val="single" w:sz="6" w:space="0" w:color="auto"/>
            </w:tcBorders>
            <w:vAlign w:val="center"/>
          </w:tcPr>
          <w:p w14:paraId="308DB6B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1" w:type="dxa"/>
            <w:tcBorders>
              <w:top w:val="single" w:sz="6" w:space="0" w:color="auto"/>
              <w:bottom w:val="single" w:sz="6" w:space="0" w:color="auto"/>
            </w:tcBorders>
            <w:vAlign w:val="center"/>
          </w:tcPr>
          <w:p w14:paraId="308DB6B1"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1001" w:type="dxa"/>
            <w:tcBorders>
              <w:top w:val="single" w:sz="6" w:space="0" w:color="auto"/>
              <w:bottom w:val="single" w:sz="6" w:space="0" w:color="auto"/>
            </w:tcBorders>
            <w:vAlign w:val="center"/>
          </w:tcPr>
          <w:p w14:paraId="308DB6B2"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01" w:type="dxa"/>
            <w:tcBorders>
              <w:top w:val="single" w:sz="6" w:space="0" w:color="auto"/>
              <w:bottom w:val="single" w:sz="6" w:space="0" w:color="auto"/>
            </w:tcBorders>
          </w:tcPr>
          <w:p w14:paraId="3EA55E07" w14:textId="42E7593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1001" w:type="dxa"/>
            <w:tcBorders>
              <w:top w:val="single" w:sz="6" w:space="0" w:color="auto"/>
              <w:bottom w:val="single" w:sz="6" w:space="0" w:color="auto"/>
            </w:tcBorders>
            <w:vAlign w:val="center"/>
          </w:tcPr>
          <w:p w14:paraId="308DB6B3" w14:textId="3E390046"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05" w:type="dxa"/>
            <w:tcBorders>
              <w:top w:val="single" w:sz="6" w:space="0" w:color="auto"/>
              <w:bottom w:val="single" w:sz="6" w:space="0" w:color="auto"/>
            </w:tcBorders>
            <w:vAlign w:val="center"/>
          </w:tcPr>
          <w:p w14:paraId="308DB6B4" w14:textId="2BCC448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1000" w:type="dxa"/>
            <w:tcBorders>
              <w:top w:val="single" w:sz="6" w:space="0" w:color="auto"/>
              <w:bottom w:val="single" w:sz="6" w:space="0" w:color="auto"/>
            </w:tcBorders>
            <w:vAlign w:val="center"/>
          </w:tcPr>
          <w:p w14:paraId="308DB6B5" w14:textId="566E2412"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014" w:type="dxa"/>
            <w:tcBorders>
              <w:top w:val="single" w:sz="6" w:space="0" w:color="auto"/>
              <w:bottom w:val="single" w:sz="6" w:space="0" w:color="auto"/>
              <w:right w:val="single" w:sz="4" w:space="0" w:color="auto"/>
            </w:tcBorders>
            <w:vAlign w:val="center"/>
          </w:tcPr>
          <w:p w14:paraId="308DB6B6" w14:textId="5A6A9A62"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6C6CD9" w:rsidRPr="009B3A0C" w14:paraId="308DB6CA" w14:textId="77777777" w:rsidTr="004358FA">
        <w:trPr>
          <w:gridBefore w:val="1"/>
          <w:cantSplit/>
          <w:trHeight w:val="347"/>
        </w:trPr>
        <w:tc>
          <w:tcPr>
            <w:tcW w:w="738" w:type="dxa"/>
            <w:tcBorders>
              <w:top w:val="single" w:sz="6" w:space="0" w:color="auto"/>
              <w:left w:val="single" w:sz="4" w:space="0" w:color="auto"/>
              <w:bottom w:val="single" w:sz="6" w:space="0" w:color="auto"/>
            </w:tcBorders>
            <w:vAlign w:val="center"/>
          </w:tcPr>
          <w:p w14:paraId="308DB6B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20" w:type="dxa"/>
            <w:tcBorders>
              <w:top w:val="single" w:sz="6" w:space="0" w:color="auto"/>
              <w:bottom w:val="single" w:sz="6" w:space="0" w:color="auto"/>
            </w:tcBorders>
            <w:vAlign w:val="center"/>
          </w:tcPr>
          <w:p w14:paraId="308DB6B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9" w:type="dxa"/>
            <w:gridSpan w:val="2"/>
            <w:tcBorders>
              <w:top w:val="single" w:sz="6" w:space="0" w:color="auto"/>
              <w:bottom w:val="single" w:sz="6" w:space="0" w:color="auto"/>
            </w:tcBorders>
            <w:vAlign w:val="center"/>
          </w:tcPr>
          <w:p w14:paraId="308DB6BA" w14:textId="77777777" w:rsidR="006C6CD9" w:rsidRPr="00F3441B" w:rsidRDefault="006C6CD9" w:rsidP="00997A47">
            <w:pPr>
              <w:keepNext/>
              <w:jc w:val="center"/>
              <w:rPr>
                <w:rFonts w:ascii="Calibri" w:hAnsi="Calibri"/>
                <w:sz w:val="18"/>
                <w:szCs w:val="18"/>
              </w:rPr>
            </w:pPr>
            <w:r>
              <w:rPr>
                <w:rFonts w:asciiTheme="minorHAnsi" w:hAnsiTheme="minorHAnsi"/>
                <w:sz w:val="18"/>
                <w:szCs w:val="18"/>
              </w:rPr>
              <w:t>Frame Type</w:t>
            </w:r>
          </w:p>
        </w:tc>
        <w:tc>
          <w:tcPr>
            <w:tcW w:w="1001" w:type="dxa"/>
            <w:tcBorders>
              <w:top w:val="single" w:sz="6" w:space="0" w:color="auto"/>
              <w:bottom w:val="single" w:sz="6" w:space="0" w:color="auto"/>
            </w:tcBorders>
            <w:vAlign w:val="center"/>
          </w:tcPr>
          <w:p w14:paraId="308DB6BB" w14:textId="77777777" w:rsidR="006C6CD9" w:rsidRPr="00F3441B" w:rsidRDefault="006C6CD9" w:rsidP="00F3441B">
            <w:pPr>
              <w:keepNext/>
              <w:jc w:val="center"/>
              <w:rPr>
                <w:rFonts w:ascii="Calibri" w:hAnsi="Calibri"/>
                <w:sz w:val="18"/>
                <w:szCs w:val="18"/>
              </w:rPr>
            </w:pPr>
            <w:r w:rsidRPr="00F3441B">
              <w:rPr>
                <w:rFonts w:asciiTheme="minorHAnsi" w:hAnsiTheme="minorHAnsi"/>
                <w:sz w:val="18"/>
                <w:szCs w:val="18"/>
              </w:rPr>
              <w:t>Dynamic Glazing</w:t>
            </w:r>
          </w:p>
        </w:tc>
        <w:tc>
          <w:tcPr>
            <w:tcW w:w="1001" w:type="dxa"/>
            <w:tcBorders>
              <w:top w:val="single" w:sz="6" w:space="0" w:color="auto"/>
              <w:bottom w:val="single" w:sz="6" w:space="0" w:color="auto"/>
            </w:tcBorders>
            <w:tcMar>
              <w:left w:w="58" w:type="dxa"/>
              <w:right w:w="58" w:type="dxa"/>
            </w:tcMar>
            <w:vAlign w:val="center"/>
          </w:tcPr>
          <w:p w14:paraId="308DB6BC" w14:textId="77777777" w:rsidR="006C6CD9" w:rsidRPr="00F3441B" w:rsidRDefault="006C6CD9" w:rsidP="00997A47">
            <w:pPr>
              <w:keepNext/>
              <w:jc w:val="center"/>
              <w:rPr>
                <w:rFonts w:asciiTheme="minorHAnsi" w:hAnsiTheme="minorHAnsi"/>
                <w:sz w:val="18"/>
                <w:szCs w:val="18"/>
              </w:rPr>
            </w:pPr>
            <w:r w:rsidRPr="00F3441B">
              <w:rPr>
                <w:rFonts w:asciiTheme="minorHAnsi" w:hAnsiTheme="minorHAnsi"/>
                <w:sz w:val="18"/>
                <w:szCs w:val="18"/>
              </w:rPr>
              <w:t>Orientation</w:t>
            </w:r>
          </w:p>
          <w:p w14:paraId="308DB6B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 S, W, E</w:t>
            </w:r>
          </w:p>
          <w:p w14:paraId="308DB6B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01" w:type="dxa"/>
            <w:tcBorders>
              <w:top w:val="single" w:sz="6" w:space="0" w:color="auto"/>
              <w:bottom w:val="single" w:sz="6" w:space="0" w:color="auto"/>
            </w:tcBorders>
            <w:vAlign w:val="center"/>
          </w:tcPr>
          <w:p w14:paraId="308DB6B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308DB6C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1" w:type="dxa"/>
            <w:tcBorders>
              <w:top w:val="single" w:sz="6" w:space="0" w:color="auto"/>
              <w:bottom w:val="single" w:sz="6" w:space="0" w:color="auto"/>
            </w:tcBorders>
            <w:tcMar>
              <w:left w:w="29" w:type="dxa"/>
              <w:right w:w="29" w:type="dxa"/>
            </w:tcMar>
            <w:vAlign w:val="center"/>
          </w:tcPr>
          <w:p w14:paraId="308DB6C1"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tcMar>
              <w:left w:w="29" w:type="dxa"/>
              <w:right w:w="29" w:type="dxa"/>
            </w:tcMar>
            <w:vAlign w:val="center"/>
          </w:tcPr>
          <w:p w14:paraId="308DB6C2"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vAlign w:val="center"/>
          </w:tcPr>
          <w:p w14:paraId="4CF3BDC4" w14:textId="3DC3DE25"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3"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01" w:type="dxa"/>
            <w:tcBorders>
              <w:top w:val="single" w:sz="6" w:space="0" w:color="auto"/>
              <w:bottom w:val="single" w:sz="6" w:space="0" w:color="auto"/>
            </w:tcBorders>
            <w:vAlign w:val="center"/>
          </w:tcPr>
          <w:p w14:paraId="69CAA347" w14:textId="1AC72B80" w:rsidR="006C6CD9" w:rsidRDefault="000D7874" w:rsidP="00D6230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D62303">
              <w:rPr>
                <w:rFonts w:ascii="Calibri" w:hAnsi="Calibri"/>
                <w:sz w:val="18"/>
                <w:szCs w:val="18"/>
              </w:rPr>
              <w:t>Source</w:t>
            </w:r>
          </w:p>
        </w:tc>
        <w:tc>
          <w:tcPr>
            <w:tcW w:w="1001" w:type="dxa"/>
            <w:tcBorders>
              <w:top w:val="single" w:sz="6" w:space="0" w:color="auto"/>
              <w:bottom w:val="single" w:sz="6" w:space="0" w:color="auto"/>
            </w:tcBorders>
            <w:vAlign w:val="center"/>
          </w:tcPr>
          <w:p w14:paraId="1E2E1865" w14:textId="69151B71"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4"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1005" w:type="dxa"/>
            <w:tcBorders>
              <w:top w:val="single" w:sz="6" w:space="0" w:color="auto"/>
              <w:bottom w:val="single" w:sz="6" w:space="0" w:color="auto"/>
            </w:tcBorders>
            <w:vAlign w:val="center"/>
          </w:tcPr>
          <w:p w14:paraId="308DB6C5" w14:textId="20FABAA2" w:rsidR="006C6CD9" w:rsidRPr="00F3441B" w:rsidRDefault="000D7874"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6C6CD9" w:rsidRPr="00F3441B">
              <w:rPr>
                <w:rFonts w:ascii="Calibri" w:hAnsi="Calibri"/>
                <w:sz w:val="18"/>
                <w:szCs w:val="18"/>
              </w:rPr>
              <w:t>Source</w:t>
            </w:r>
          </w:p>
        </w:tc>
        <w:tc>
          <w:tcPr>
            <w:tcW w:w="1000" w:type="dxa"/>
            <w:tcBorders>
              <w:top w:val="single" w:sz="6" w:space="0" w:color="auto"/>
              <w:bottom w:val="single" w:sz="6" w:space="0" w:color="auto"/>
            </w:tcBorders>
            <w:vAlign w:val="center"/>
          </w:tcPr>
          <w:p w14:paraId="308DB6C6"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308DB6C7"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308DB6C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014" w:type="dxa"/>
            <w:tcBorders>
              <w:top w:val="single" w:sz="6" w:space="0" w:color="auto"/>
              <w:bottom w:val="single" w:sz="6" w:space="0" w:color="auto"/>
              <w:right w:val="single" w:sz="4" w:space="0" w:color="auto"/>
            </w:tcBorders>
            <w:vAlign w:val="center"/>
          </w:tcPr>
          <w:p w14:paraId="308DB6C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6C6CD9" w:rsidRPr="009B3A0C" w14:paraId="308DB6DB" w14:textId="77777777" w:rsidTr="001F2244">
        <w:trPr>
          <w:gridBefore w:val="1"/>
          <w:cantSplit/>
          <w:trHeight w:val="287"/>
        </w:trPr>
        <w:tc>
          <w:tcPr>
            <w:tcW w:w="738" w:type="dxa"/>
            <w:tcBorders>
              <w:top w:val="single" w:sz="6" w:space="0" w:color="auto"/>
              <w:left w:val="single" w:sz="4" w:space="0" w:color="auto"/>
              <w:bottom w:val="single" w:sz="6" w:space="0" w:color="auto"/>
            </w:tcBorders>
            <w:tcMar>
              <w:left w:w="58" w:type="dxa"/>
              <w:right w:w="58" w:type="dxa"/>
            </w:tcMar>
            <w:vAlign w:val="bottom"/>
          </w:tcPr>
          <w:p w14:paraId="308DB6CB" w14:textId="77777777" w:rsidR="006C6CD9" w:rsidRPr="00F3441B" w:rsidRDefault="006C6CD9" w:rsidP="001F2244">
            <w:pPr>
              <w:keepNext/>
              <w:tabs>
                <w:tab w:val="left" w:pos="5760"/>
                <w:tab w:val="left" w:pos="7212"/>
              </w:tabs>
              <w:jc w:val="center"/>
              <w:rPr>
                <w:rFonts w:ascii="Calibri" w:hAnsi="Calibri"/>
                <w:sz w:val="18"/>
                <w:szCs w:val="18"/>
              </w:rPr>
            </w:pPr>
            <w:r>
              <w:rPr>
                <w:rFonts w:ascii="Calibri" w:hAnsi="Calibri"/>
                <w:sz w:val="18"/>
                <w:szCs w:val="18"/>
              </w:rPr>
              <w:t>&lt;&lt;User Input: String (max 50 characters)&gt;&gt;</w:t>
            </w:r>
          </w:p>
        </w:tc>
        <w:tc>
          <w:tcPr>
            <w:tcW w:w="1720" w:type="dxa"/>
            <w:tcBorders>
              <w:top w:val="single" w:sz="6" w:space="0" w:color="auto"/>
              <w:bottom w:val="single" w:sz="6" w:space="0" w:color="auto"/>
            </w:tcBorders>
            <w:vAlign w:val="bottom"/>
          </w:tcPr>
          <w:p w14:paraId="583C1065" w14:textId="46B18542" w:rsidR="006C6CD9" w:rsidRDefault="006C6CD9" w:rsidP="001F2244">
            <w:pPr>
              <w:keepNext/>
              <w:tabs>
                <w:tab w:val="left" w:pos="5760"/>
                <w:tab w:val="left" w:pos="7212"/>
              </w:tabs>
              <w:jc w:val="center"/>
              <w:rPr>
                <w:rFonts w:ascii="Calibri" w:hAnsi="Calibri"/>
                <w:sz w:val="18"/>
                <w:szCs w:val="18"/>
              </w:rPr>
            </w:pPr>
            <w:r>
              <w:rPr>
                <w:rFonts w:ascii="Calibri" w:hAnsi="Calibri"/>
                <w:sz w:val="18"/>
                <w:szCs w:val="18"/>
              </w:rPr>
              <w:t xml:space="preserve">&lt;&lt;User </w:t>
            </w:r>
            <w:r w:rsidR="00D62303">
              <w:rPr>
                <w:rFonts w:ascii="Calibri" w:hAnsi="Calibri"/>
                <w:sz w:val="18"/>
                <w:szCs w:val="18"/>
              </w:rPr>
              <w:t>selects from list:</w:t>
            </w:r>
          </w:p>
          <w:p w14:paraId="29AF5A7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*fixed window</w:t>
            </w:r>
          </w:p>
          <w:p w14:paraId="5058E86A"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*operable window</w:t>
            </w:r>
          </w:p>
          <w:p w14:paraId="07DF2F2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*skylight</w:t>
            </w:r>
          </w:p>
          <w:p w14:paraId="63709E30"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*tubular skylight (</w:t>
            </w:r>
            <w:r w:rsidRPr="00D62303">
              <w:rPr>
                <w:rFonts w:ascii="Calibri" w:hAnsi="Calibri"/>
                <w:i/>
                <w:sz w:val="18"/>
                <w:szCs w:val="18"/>
              </w:rPr>
              <w:t>only allow if A14 contains Installing ≤ 3ft</w:t>
            </w:r>
            <w:r w:rsidRPr="00D62303">
              <w:rPr>
                <w:rFonts w:ascii="Calibri" w:hAnsi="Calibri"/>
                <w:i/>
                <w:sz w:val="18"/>
                <w:szCs w:val="18"/>
                <w:vertAlign w:val="superscript"/>
              </w:rPr>
              <w:t>2</w:t>
            </w:r>
            <w:r w:rsidRPr="00D62303">
              <w:rPr>
                <w:rFonts w:ascii="Calibri" w:hAnsi="Calibri"/>
                <w:i/>
                <w:sz w:val="18"/>
                <w:szCs w:val="18"/>
              </w:rPr>
              <w:t xml:space="preserve"> tubular skylight</w:t>
            </w:r>
            <w:r>
              <w:rPr>
                <w:rFonts w:ascii="Calibri" w:hAnsi="Calibri"/>
                <w:sz w:val="18"/>
                <w:szCs w:val="18"/>
              </w:rPr>
              <w:t>)</w:t>
            </w:r>
          </w:p>
          <w:p w14:paraId="308DB6CC" w14:textId="2086E183" w:rsidR="00D62303" w:rsidRP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*glass in door (</w:t>
            </w:r>
            <w:r w:rsidRPr="004358FA">
              <w:rPr>
                <w:rFonts w:ascii="Calibri" w:hAnsi="Calibri"/>
                <w:i/>
                <w:sz w:val="18"/>
                <w:szCs w:val="18"/>
              </w:rPr>
              <w:t>only allow if A14 contains Installing ≤ 3ft</w:t>
            </w:r>
            <w:r w:rsidRPr="004358FA">
              <w:rPr>
                <w:rFonts w:ascii="Calibri" w:hAnsi="Calibri"/>
                <w:i/>
                <w:sz w:val="18"/>
                <w:szCs w:val="18"/>
                <w:vertAlign w:val="superscript"/>
              </w:rPr>
              <w:t>2</w:t>
            </w:r>
            <w:r w:rsidRPr="004358FA">
              <w:rPr>
                <w:rFonts w:ascii="Calibri" w:hAnsi="Calibri"/>
                <w:i/>
                <w:sz w:val="18"/>
                <w:szCs w:val="18"/>
              </w:rPr>
              <w:t xml:space="preserve"> glass in door</w:t>
            </w:r>
            <w:r>
              <w:rPr>
                <w:rFonts w:ascii="Calibri" w:hAnsi="Calibri"/>
                <w:sz w:val="18"/>
                <w:szCs w:val="18"/>
              </w:rPr>
              <w:t>)</w:t>
            </w:r>
          </w:p>
        </w:tc>
        <w:tc>
          <w:tcPr>
            <w:tcW w:w="999" w:type="dxa"/>
            <w:gridSpan w:val="2"/>
            <w:tcBorders>
              <w:top w:val="single" w:sz="6" w:space="0" w:color="auto"/>
              <w:bottom w:val="single" w:sz="6" w:space="0" w:color="auto"/>
            </w:tcBorders>
            <w:tcMar>
              <w:left w:w="29" w:type="dxa"/>
              <w:right w:w="29" w:type="dxa"/>
            </w:tcMar>
            <w:vAlign w:val="bottom"/>
          </w:tcPr>
          <w:p w14:paraId="308DB6CD"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Metal framing, Metal framing with thermal break, Nonmetal framing &gt;&gt;</w:t>
            </w:r>
          </w:p>
        </w:tc>
        <w:tc>
          <w:tcPr>
            <w:tcW w:w="1001" w:type="dxa"/>
            <w:tcBorders>
              <w:top w:val="single" w:sz="6" w:space="0" w:color="auto"/>
              <w:bottom w:val="single" w:sz="6" w:space="0" w:color="auto"/>
            </w:tcBorders>
            <w:tcMar>
              <w:left w:w="14" w:type="dxa"/>
              <w:right w:w="14" w:type="dxa"/>
            </w:tcMar>
            <w:vAlign w:val="bottom"/>
          </w:tcPr>
          <w:p w14:paraId="308DB6CE"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None, Chromogenic glazing, Integrated shading device&gt;&gt;</w:t>
            </w:r>
          </w:p>
        </w:tc>
        <w:tc>
          <w:tcPr>
            <w:tcW w:w="1001" w:type="dxa"/>
            <w:tcBorders>
              <w:top w:val="single" w:sz="6" w:space="0" w:color="auto"/>
              <w:bottom w:val="single" w:sz="6" w:space="0" w:color="auto"/>
            </w:tcBorders>
            <w:vAlign w:val="bottom"/>
          </w:tcPr>
          <w:p w14:paraId="308DB6CF"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w:t>
            </w:r>
            <w:r>
              <w:rPr>
                <w:rFonts w:ascii="Calibri" w:hAnsi="Calibri"/>
                <w:sz w:val="18"/>
                <w:szCs w:val="18"/>
              </w:rPr>
              <w:t xml:space="preserve">, </w:t>
            </w:r>
            <w:r w:rsidRPr="00F3441B">
              <w:rPr>
                <w:rFonts w:ascii="Calibri" w:hAnsi="Calibri"/>
                <w:sz w:val="18"/>
                <w:szCs w:val="18"/>
              </w:rPr>
              <w:t>West</w:t>
            </w:r>
            <w:r>
              <w:rPr>
                <w:rFonts w:ascii="Calibri" w:hAnsi="Calibri"/>
                <w:sz w:val="18"/>
                <w:szCs w:val="18"/>
              </w:rPr>
              <w:t>&gt;&gt;</w:t>
            </w:r>
          </w:p>
        </w:tc>
        <w:tc>
          <w:tcPr>
            <w:tcW w:w="1001" w:type="dxa"/>
            <w:tcBorders>
              <w:top w:val="single" w:sz="6" w:space="0" w:color="auto"/>
              <w:bottom w:val="single" w:sz="6" w:space="0" w:color="auto"/>
            </w:tcBorders>
            <w:vAlign w:val="bottom"/>
          </w:tcPr>
          <w:p w14:paraId="308DB6D0"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Double pane, Single pane, Triple pane&gt;&gt;</w:t>
            </w:r>
          </w:p>
        </w:tc>
        <w:tc>
          <w:tcPr>
            <w:tcW w:w="1001" w:type="dxa"/>
            <w:tcBorders>
              <w:top w:val="single" w:sz="6" w:space="0" w:color="auto"/>
              <w:bottom w:val="single" w:sz="6" w:space="0" w:color="auto"/>
            </w:tcBorders>
            <w:vAlign w:val="bottom"/>
          </w:tcPr>
          <w:p w14:paraId="308DB6D1" w14:textId="24E52278"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r w:rsidR="007C126E">
              <w:rPr>
                <w:rFonts w:ascii="Calibri" w:hAnsi="Calibri"/>
                <w:sz w:val="18"/>
                <w:szCs w:val="18"/>
              </w:rPr>
              <w:t>J</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w:t>
            </w:r>
            <w:r w:rsidR="00586182">
              <w:rPr>
                <w:rFonts w:ascii="Calibri" w:hAnsi="Calibri"/>
                <w:sz w:val="18"/>
                <w:szCs w:val="20"/>
              </w:rPr>
              <w:t>user input: DecimalNonnegative</w:t>
            </w:r>
            <w:r w:rsidR="00586182" w:rsidRPr="00F3441B" w:rsidDel="00586182">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08DB6D2" w14:textId="06D13F71"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r w:rsidR="007C126E">
              <w:rPr>
                <w:rFonts w:ascii="Calibri" w:hAnsi="Calibri"/>
                <w:sz w:val="18"/>
                <w:szCs w:val="18"/>
              </w:rPr>
              <w:t>J</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w:t>
            </w:r>
            <w:r w:rsidR="00586182">
              <w:rPr>
                <w:rFonts w:ascii="Calibri" w:hAnsi="Calibri"/>
                <w:sz w:val="18"/>
                <w:szCs w:val="20"/>
              </w:rPr>
              <w:t>User input: DecimalNonnegative</w:t>
            </w:r>
            <w:r w:rsidR="00586182" w:rsidRPr="00F3441B" w:rsidDel="00586182">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08DB6D3" w14:textId="0AA11B3F" w:rsidR="006C6CD9" w:rsidRPr="00F3441B" w:rsidRDefault="006C6CD9" w:rsidP="001F2244">
            <w:pPr>
              <w:keepNext/>
              <w:jc w:val="center"/>
              <w:rPr>
                <w:rFonts w:ascii="Calibri" w:hAnsi="Calibri"/>
                <w:sz w:val="18"/>
                <w:szCs w:val="18"/>
              </w:rPr>
            </w:pPr>
            <w:r>
              <w:rPr>
                <w:rFonts w:ascii="Calibri" w:hAnsi="Calibri"/>
                <w:sz w:val="18"/>
                <w:szCs w:val="18"/>
              </w:rPr>
              <w:t>&lt;&lt;User Input: DecimalNonnegative</w:t>
            </w:r>
            <w:r w:rsidRPr="00F3441B" w:rsidDel="00DD5483">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8F40245" w14:textId="5E06C704" w:rsidR="006C6CD9" w:rsidRDefault="00D62303" w:rsidP="004B17E9">
            <w:pPr>
              <w:keepNext/>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110.6-A</w:t>
            </w:r>
            <w:r w:rsidR="004B17E9">
              <w:rPr>
                <w:rFonts w:ascii="Calibri" w:hAnsi="Calibri"/>
                <w:sz w:val="18"/>
                <w:szCs w:val="18"/>
              </w:rPr>
              <w:t xml:space="preserve">, </w:t>
            </w:r>
            <w:r w:rsidRPr="00F3441B">
              <w:rPr>
                <w:rFonts w:ascii="Calibri" w:hAnsi="Calibri"/>
                <w:sz w:val="18"/>
                <w:szCs w:val="18"/>
              </w:rPr>
              <w:t>Equation NA6-1</w:t>
            </w:r>
            <w:r w:rsidR="009F2749">
              <w:rPr>
                <w:rFonts w:ascii="Calibri" w:hAnsi="Calibri"/>
                <w:sz w:val="18"/>
                <w:szCs w:val="18"/>
              </w:rPr>
              <w:t>, or Area-weighted Average (ENV-02)</w:t>
            </w:r>
            <w:r>
              <w:rPr>
                <w:rFonts w:ascii="Calibri" w:hAnsi="Calibri"/>
                <w:sz w:val="18"/>
                <w:szCs w:val="18"/>
              </w:rPr>
              <w:t>&gt;&gt;</w:t>
            </w:r>
          </w:p>
        </w:tc>
        <w:tc>
          <w:tcPr>
            <w:tcW w:w="1001" w:type="dxa"/>
            <w:tcBorders>
              <w:top w:val="single" w:sz="6" w:space="0" w:color="auto"/>
              <w:bottom w:val="single" w:sz="6" w:space="0" w:color="auto"/>
            </w:tcBorders>
            <w:vAlign w:val="bottom"/>
          </w:tcPr>
          <w:p w14:paraId="308DB6D4" w14:textId="1DE6C3D8" w:rsidR="006C6CD9" w:rsidRPr="00F3441B" w:rsidRDefault="006C6CD9" w:rsidP="001F2244">
            <w:pPr>
              <w:keepNext/>
              <w:jc w:val="center"/>
              <w:rPr>
                <w:rFonts w:ascii="Calibri" w:hAnsi="Calibri"/>
                <w:sz w:val="18"/>
                <w:szCs w:val="18"/>
              </w:rPr>
            </w:pPr>
            <w:r>
              <w:rPr>
                <w:rFonts w:ascii="Calibri" w:hAnsi="Calibri"/>
                <w:sz w:val="18"/>
                <w:szCs w:val="18"/>
              </w:rPr>
              <w:t>&lt;&lt;User Input: DecimalNonnegative</w:t>
            </w:r>
            <w:r w:rsidRPr="00F3441B" w:rsidDel="00DD5483">
              <w:rPr>
                <w:rFonts w:ascii="Calibri" w:hAnsi="Calibri"/>
                <w:sz w:val="18"/>
                <w:szCs w:val="18"/>
              </w:rPr>
              <w:t xml:space="preserve"> </w:t>
            </w:r>
            <w:r>
              <w:rPr>
                <w:rFonts w:ascii="Calibri" w:hAnsi="Calibri"/>
                <w:sz w:val="18"/>
                <w:szCs w:val="18"/>
              </w:rPr>
              <w:t>&gt;&gt;</w:t>
            </w:r>
          </w:p>
        </w:tc>
        <w:tc>
          <w:tcPr>
            <w:tcW w:w="1005" w:type="dxa"/>
            <w:tcBorders>
              <w:top w:val="single" w:sz="6" w:space="0" w:color="auto"/>
              <w:bottom w:val="single" w:sz="6" w:space="0" w:color="auto"/>
            </w:tcBorders>
            <w:vAlign w:val="bottom"/>
          </w:tcPr>
          <w:p w14:paraId="308DB6D6" w14:textId="5F407B09" w:rsidR="006C6CD9" w:rsidRDefault="006C6CD9" w:rsidP="004B17E9">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110.6-B</w:t>
            </w:r>
            <w:r w:rsidR="009F2749">
              <w:rPr>
                <w:rFonts w:ascii="Calibri" w:hAnsi="Calibri"/>
                <w:sz w:val="18"/>
                <w:szCs w:val="18"/>
              </w:rPr>
              <w:t>,</w:t>
            </w:r>
            <w:r w:rsidRPr="00F3441B">
              <w:rPr>
                <w:rFonts w:ascii="Calibri" w:hAnsi="Calibri"/>
                <w:sz w:val="18"/>
                <w:szCs w:val="18"/>
              </w:rPr>
              <w:t xml:space="preserve"> Equation</w:t>
            </w:r>
            <w:r>
              <w:rPr>
                <w:rFonts w:ascii="Calibri" w:hAnsi="Calibri"/>
                <w:sz w:val="18"/>
                <w:szCs w:val="18"/>
              </w:rPr>
              <w:t xml:space="preserve"> NA6-2</w:t>
            </w:r>
            <w:r w:rsidR="009F2749">
              <w:rPr>
                <w:rFonts w:ascii="Calibri" w:hAnsi="Calibri"/>
                <w:sz w:val="18"/>
                <w:szCs w:val="18"/>
              </w:rPr>
              <w:t>, or Area-weighted Average (ENV-02)</w:t>
            </w:r>
            <w:r>
              <w:rPr>
                <w:rFonts w:ascii="Calibri" w:hAnsi="Calibri"/>
                <w:sz w:val="18"/>
                <w:szCs w:val="18"/>
              </w:rPr>
              <w:t>&gt;&gt;</w:t>
            </w:r>
          </w:p>
        </w:tc>
        <w:tc>
          <w:tcPr>
            <w:tcW w:w="1000" w:type="dxa"/>
            <w:tcBorders>
              <w:top w:val="single" w:sz="6" w:space="0" w:color="auto"/>
              <w:bottom w:val="single" w:sz="6" w:space="0" w:color="auto"/>
            </w:tcBorders>
            <w:vAlign w:val="bottom"/>
          </w:tcPr>
          <w:p w14:paraId="308DB6D7" w14:textId="77777777" w:rsidR="006C6CD9" w:rsidRPr="00F3441B" w:rsidRDefault="006C6CD9" w:rsidP="001F2244">
            <w:pPr>
              <w:keepNext/>
              <w:jc w:val="center"/>
              <w:rPr>
                <w:rFonts w:ascii="Calibri" w:hAnsi="Calibri"/>
                <w:sz w:val="18"/>
                <w:szCs w:val="18"/>
              </w:rPr>
            </w:pPr>
            <w:r>
              <w:rPr>
                <w:rFonts w:ascii="Calibri" w:hAnsi="Calibri"/>
                <w:sz w:val="18"/>
                <w:szCs w:val="18"/>
              </w:rPr>
              <w:t>&lt;&lt;User selects from list: Drop Arm Awnings, Louvered Sun Screen, Low Sun Angle Louvered Sun Screen, None, Operable Awnings, Overhang, Retractable Awnings,  Roll Down Blinds Or Slats, Standard Bug Screen, Sun Screen, Vertical Roller Or Shades&gt;&gt;</w:t>
            </w:r>
          </w:p>
        </w:tc>
        <w:tc>
          <w:tcPr>
            <w:tcW w:w="1014" w:type="dxa"/>
            <w:tcBorders>
              <w:top w:val="single" w:sz="6" w:space="0" w:color="auto"/>
              <w:bottom w:val="single" w:sz="6" w:space="0" w:color="auto"/>
              <w:right w:val="single" w:sz="4" w:space="0" w:color="auto"/>
            </w:tcBorders>
            <w:vAlign w:val="bottom"/>
          </w:tcPr>
          <w:p w14:paraId="308DB6D8" w14:textId="060CA80C" w:rsidR="006C6CD9" w:rsidRPr="00F3441B" w:rsidRDefault="006C6CD9" w:rsidP="001F2244">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12 </w:t>
            </w:r>
            <w:r w:rsidR="00586182">
              <w:rPr>
                <w:rFonts w:ascii="Calibri" w:hAnsi="Calibri"/>
                <w:sz w:val="18"/>
                <w:szCs w:val="18"/>
              </w:rPr>
              <w:t>=</w:t>
            </w:r>
            <w:r>
              <w:rPr>
                <w:rFonts w:ascii="Calibri" w:hAnsi="Calibri"/>
                <w:sz w:val="18"/>
                <w:szCs w:val="18"/>
              </w:rPr>
              <w:t xml:space="preserve"> None</w:t>
            </w:r>
            <w:r w:rsidR="00D62303">
              <w:rPr>
                <w:rFonts w:ascii="Calibri" w:hAnsi="Calibri"/>
                <w:sz w:val="18"/>
                <w:szCs w:val="18"/>
              </w:rPr>
              <w:t xml:space="preserve">, or </w:t>
            </w:r>
            <w:r w:rsidR="007C126E">
              <w:rPr>
                <w:rFonts w:ascii="Calibri" w:hAnsi="Calibri"/>
                <w:sz w:val="18"/>
                <w:szCs w:val="18"/>
              </w:rPr>
              <w:t>J</w:t>
            </w:r>
            <w:r w:rsidR="00D62303">
              <w:rPr>
                <w:rFonts w:ascii="Calibri" w:hAnsi="Calibri"/>
                <w:sz w:val="18"/>
                <w:szCs w:val="18"/>
              </w:rPr>
              <w:t>04</w:t>
            </w:r>
            <w:r w:rsidR="00586182">
              <w:rPr>
                <w:rFonts w:ascii="Calibri" w:hAnsi="Calibri"/>
                <w:sz w:val="18"/>
                <w:szCs w:val="18"/>
              </w:rPr>
              <w:t xml:space="preserve"> =</w:t>
            </w:r>
            <w:r w:rsidR="00D62303">
              <w:rPr>
                <w:rFonts w:ascii="Calibri" w:hAnsi="Calibri"/>
                <w:sz w:val="18"/>
                <w:szCs w:val="18"/>
              </w:rPr>
              <w:t xml:space="preserve"> Chromogenic glazing,</w:t>
            </w:r>
            <w:r>
              <w:rPr>
                <w:rFonts w:ascii="Calibri" w:hAnsi="Calibri"/>
                <w:sz w:val="18"/>
                <w:szCs w:val="18"/>
              </w:rPr>
              <w:t xml:space="preserve"> then </w:t>
            </w:r>
            <w:r w:rsidR="00586182">
              <w:rPr>
                <w:rFonts w:ascii="Calibri" w:hAnsi="Calibri"/>
                <w:sz w:val="18"/>
                <w:szCs w:val="18"/>
              </w:rPr>
              <w:t xml:space="preserve">value = </w:t>
            </w:r>
            <w:r>
              <w:rPr>
                <w:rFonts w:ascii="Calibri" w:hAnsi="Calibri"/>
                <w:sz w:val="18"/>
                <w:szCs w:val="18"/>
              </w:rPr>
              <w:t>N/A;</w:t>
            </w:r>
          </w:p>
          <w:p w14:paraId="308DB6DA" w14:textId="77777777" w:rsidR="006C6CD9" w:rsidRPr="00F3441B" w:rsidRDefault="006C6CD9" w:rsidP="001F2244">
            <w:pPr>
              <w:keepNext/>
              <w:jc w:val="center"/>
              <w:rPr>
                <w:rFonts w:ascii="Calibri" w:hAnsi="Calibri"/>
                <w:sz w:val="18"/>
                <w:szCs w:val="18"/>
              </w:rPr>
            </w:pPr>
            <w:r>
              <w:rPr>
                <w:rFonts w:ascii="Calibri" w:hAnsi="Calibri"/>
                <w:sz w:val="18"/>
                <w:szCs w:val="18"/>
              </w:rPr>
              <w:t>Else report value from CF1R-ENV-03&gt;&gt;</w:t>
            </w:r>
          </w:p>
        </w:tc>
      </w:tr>
      <w:tr w:rsidR="00D62303" w:rsidRPr="009B3A0C" w14:paraId="308DB6DF"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DC" w14:textId="4A74755D"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732" w:type="dxa"/>
            <w:gridSpan w:val="12"/>
            <w:tcBorders>
              <w:top w:val="single" w:sz="6" w:space="0" w:color="auto"/>
              <w:bottom w:val="single" w:sz="6" w:space="0" w:color="auto"/>
            </w:tcBorders>
            <w:vAlign w:val="center"/>
          </w:tcPr>
          <w:p w14:paraId="308DB6DD" w14:textId="0407F1E1" w:rsidR="00D62303" w:rsidRDefault="00D62303" w:rsidP="00D62303">
            <w:pPr>
              <w:keepNext/>
              <w:rPr>
                <w:rFonts w:ascii="Calibri" w:hAnsi="Calibri"/>
                <w:sz w:val="18"/>
                <w:szCs w:val="18"/>
              </w:rPr>
            </w:pPr>
            <w:r w:rsidRPr="009B3A0C">
              <w:rPr>
                <w:rFonts w:ascii="Calibri" w:hAnsi="Calibri"/>
                <w:sz w:val="18"/>
                <w:szCs w:val="18"/>
              </w:rPr>
              <w:t>Total Proposed Fenestration Area</w:t>
            </w:r>
          </w:p>
        </w:tc>
        <w:tc>
          <w:tcPr>
            <w:tcW w:w="2014" w:type="dxa"/>
            <w:gridSpan w:val="2"/>
            <w:tcBorders>
              <w:top w:val="single" w:sz="6" w:space="0" w:color="auto"/>
              <w:bottom w:val="single" w:sz="6" w:space="0" w:color="auto"/>
              <w:right w:val="single" w:sz="4" w:space="0" w:color="auto"/>
            </w:tcBorders>
            <w:vAlign w:val="center"/>
          </w:tcPr>
          <w:p w14:paraId="308DB6DE" w14:textId="25B1B26F" w:rsidR="00D62303" w:rsidRPr="009B3A0C" w:rsidRDefault="00D62303" w:rsidP="00024CAE">
            <w:pPr>
              <w:keepNext/>
              <w:jc w:val="center"/>
              <w:rPr>
                <w:rFonts w:ascii="Calibri" w:hAnsi="Calibri"/>
                <w:sz w:val="18"/>
                <w:szCs w:val="18"/>
              </w:rPr>
            </w:pPr>
            <w:r>
              <w:rPr>
                <w:rFonts w:ascii="Calibri" w:hAnsi="Calibri"/>
                <w:sz w:val="18"/>
                <w:szCs w:val="18"/>
              </w:rPr>
              <w:t>&lt;&lt;calculate</w:t>
            </w:r>
            <w:r w:rsidR="007C126E">
              <w:rPr>
                <w:rFonts w:ascii="Calibri" w:hAnsi="Calibri"/>
                <w:sz w:val="18"/>
                <w:szCs w:val="18"/>
              </w:rPr>
              <w:t>d field:</w:t>
            </w:r>
            <w:r>
              <w:rPr>
                <w:rFonts w:ascii="Calibri" w:hAnsi="Calibri"/>
                <w:sz w:val="18"/>
                <w:szCs w:val="18"/>
              </w:rPr>
              <w:t xml:space="preserve"> sum of column </w:t>
            </w:r>
            <w:r w:rsidR="007C126E">
              <w:rPr>
                <w:rFonts w:ascii="Calibri" w:hAnsi="Calibri"/>
                <w:sz w:val="18"/>
                <w:szCs w:val="18"/>
              </w:rPr>
              <w:t>J</w:t>
            </w:r>
            <w:r>
              <w:rPr>
                <w:rFonts w:ascii="Calibri" w:hAnsi="Calibri"/>
                <w:sz w:val="18"/>
                <w:szCs w:val="18"/>
              </w:rPr>
              <w:t xml:space="preserve">07 and </w:t>
            </w:r>
            <w:r w:rsidR="007C126E">
              <w:rPr>
                <w:rFonts w:ascii="Calibri" w:hAnsi="Calibri"/>
                <w:sz w:val="18"/>
                <w:szCs w:val="18"/>
              </w:rPr>
              <w:t>J</w:t>
            </w:r>
            <w:r>
              <w:rPr>
                <w:rFonts w:ascii="Calibri" w:hAnsi="Calibri"/>
                <w:sz w:val="18"/>
                <w:szCs w:val="18"/>
              </w:rPr>
              <w:t>08&gt;&gt;</w:t>
            </w:r>
          </w:p>
        </w:tc>
      </w:tr>
      <w:tr w:rsidR="00D62303" w:rsidRPr="009B3A0C" w14:paraId="308DB6E3"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0" w14:textId="70C73A83"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16</w:t>
            </w:r>
          </w:p>
        </w:tc>
        <w:tc>
          <w:tcPr>
            <w:tcW w:w="11732" w:type="dxa"/>
            <w:gridSpan w:val="12"/>
            <w:tcBorders>
              <w:top w:val="single" w:sz="6" w:space="0" w:color="auto"/>
              <w:bottom w:val="single" w:sz="6" w:space="0" w:color="auto"/>
            </w:tcBorders>
            <w:vAlign w:val="center"/>
          </w:tcPr>
          <w:p w14:paraId="308DB6E1" w14:textId="3325BCDD" w:rsidR="00D62303" w:rsidRDefault="00D62303" w:rsidP="00D62303">
            <w:pPr>
              <w:keepNext/>
              <w:rPr>
                <w:rFonts w:ascii="Calibri" w:hAnsi="Calibri"/>
                <w:sz w:val="18"/>
                <w:szCs w:val="18"/>
              </w:rPr>
            </w:pPr>
            <w:r w:rsidRPr="009B3A0C">
              <w:rPr>
                <w:rFonts w:ascii="Calibri" w:hAnsi="Calibri"/>
                <w:sz w:val="18"/>
                <w:szCs w:val="18"/>
              </w:rPr>
              <w:t>Maximum Allowed Fenestration Area</w:t>
            </w:r>
          </w:p>
        </w:tc>
        <w:tc>
          <w:tcPr>
            <w:tcW w:w="2014" w:type="dxa"/>
            <w:gridSpan w:val="2"/>
            <w:tcBorders>
              <w:top w:val="single" w:sz="6" w:space="0" w:color="auto"/>
              <w:bottom w:val="single" w:sz="6" w:space="0" w:color="auto"/>
              <w:right w:val="single" w:sz="4" w:space="0" w:color="auto"/>
            </w:tcBorders>
            <w:vAlign w:val="center"/>
          </w:tcPr>
          <w:p w14:paraId="308DB6E2" w14:textId="6D379070" w:rsidR="00D62303" w:rsidRPr="009B3A0C" w:rsidRDefault="00D62303"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01&gt;&gt;</w:t>
            </w:r>
          </w:p>
        </w:tc>
      </w:tr>
      <w:tr w:rsidR="00D62303" w:rsidRPr="009B3A0C" w14:paraId="308DB6E9"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4" w14:textId="261CA99B"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12" w:type="dxa"/>
            <w:gridSpan w:val="2"/>
            <w:tcBorders>
              <w:top w:val="single" w:sz="6" w:space="0" w:color="auto"/>
              <w:bottom w:val="single" w:sz="6" w:space="0" w:color="auto"/>
            </w:tcBorders>
            <w:vAlign w:val="center"/>
          </w:tcPr>
          <w:p w14:paraId="308DB6E5" w14:textId="77777777" w:rsidR="00D62303" w:rsidRDefault="00D6230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E6" w14:textId="16A0B494" w:rsidR="00D62303" w:rsidRDefault="00D62303"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15 is equal to or less than </w:t>
            </w:r>
            <w:r w:rsidR="007C126E">
              <w:rPr>
                <w:rFonts w:ascii="Calibri" w:hAnsi="Calibri"/>
                <w:sz w:val="18"/>
                <w:szCs w:val="18"/>
              </w:rPr>
              <w:t>J</w:t>
            </w:r>
            <w:r>
              <w:rPr>
                <w:rFonts w:ascii="Calibri" w:hAnsi="Calibri"/>
                <w:sz w:val="18"/>
                <w:szCs w:val="18"/>
              </w:rPr>
              <w:t xml:space="preserve">16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p>
          <w:p w14:paraId="308DB6E8" w14:textId="77777777" w:rsidR="00D62303" w:rsidRDefault="00D62303"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308DB6E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A" w14:textId="634024E1"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732" w:type="dxa"/>
            <w:gridSpan w:val="12"/>
            <w:tcBorders>
              <w:top w:val="single" w:sz="6" w:space="0" w:color="auto"/>
              <w:bottom w:val="single" w:sz="6" w:space="0" w:color="auto"/>
            </w:tcBorders>
            <w:vAlign w:val="center"/>
          </w:tcPr>
          <w:p w14:paraId="308DB6EB" w14:textId="5B6EA2F9" w:rsidR="00D62303" w:rsidRDefault="00D62303" w:rsidP="00D62303">
            <w:pPr>
              <w:keepNext/>
              <w:rPr>
                <w:rFonts w:ascii="Calibri" w:hAnsi="Calibri"/>
                <w:sz w:val="18"/>
                <w:szCs w:val="18"/>
              </w:rPr>
            </w:pPr>
            <w:r>
              <w:rPr>
                <w:rFonts w:ascii="Calibri" w:hAnsi="Calibri"/>
                <w:sz w:val="18"/>
                <w:szCs w:val="18"/>
              </w:rPr>
              <w:t>Total Propose</w:t>
            </w:r>
            <w:r w:rsidR="00361C88">
              <w:rPr>
                <w:rFonts w:ascii="Calibri" w:hAnsi="Calibri"/>
                <w:sz w:val="18"/>
                <w:szCs w:val="18"/>
              </w:rPr>
              <w:t>d</w:t>
            </w:r>
            <w:r>
              <w:rPr>
                <w:rFonts w:ascii="Calibri" w:hAnsi="Calibri"/>
                <w:sz w:val="18"/>
                <w:szCs w:val="18"/>
              </w:rPr>
              <w:t xml:space="preserve"> West-Facing Fenestration Area</w:t>
            </w:r>
          </w:p>
        </w:tc>
        <w:tc>
          <w:tcPr>
            <w:tcW w:w="2014" w:type="dxa"/>
            <w:gridSpan w:val="2"/>
            <w:tcBorders>
              <w:top w:val="single" w:sz="6" w:space="0" w:color="auto"/>
              <w:bottom w:val="single" w:sz="6" w:space="0" w:color="auto"/>
              <w:right w:val="single" w:sz="4" w:space="0" w:color="auto"/>
            </w:tcBorders>
            <w:vAlign w:val="bottom"/>
          </w:tcPr>
          <w:p w14:paraId="308DB6EC" w14:textId="7B75AD0A" w:rsidR="00D62303" w:rsidRPr="009B3A0C" w:rsidRDefault="00D62303" w:rsidP="007C126E">
            <w:pPr>
              <w:keepNext/>
              <w:jc w:val="center"/>
              <w:rPr>
                <w:rFonts w:ascii="Calibri" w:hAnsi="Calibri"/>
                <w:sz w:val="18"/>
                <w:szCs w:val="18"/>
              </w:rPr>
            </w:pPr>
            <w:r>
              <w:rPr>
                <w:rFonts w:ascii="Calibri" w:hAnsi="Calibri"/>
                <w:sz w:val="18"/>
                <w:szCs w:val="18"/>
              </w:rPr>
              <w:t>&lt;&lt;calculate</w:t>
            </w:r>
            <w:r w:rsidR="007C126E">
              <w:rPr>
                <w:rFonts w:ascii="Calibri" w:hAnsi="Calibri"/>
                <w:sz w:val="18"/>
                <w:szCs w:val="18"/>
              </w:rPr>
              <w:t>d field:</w:t>
            </w:r>
            <w:r>
              <w:rPr>
                <w:rFonts w:ascii="Calibri" w:hAnsi="Calibri"/>
                <w:sz w:val="18"/>
                <w:szCs w:val="18"/>
              </w:rPr>
              <w:t xml:space="preserve"> sum of column </w:t>
            </w:r>
            <w:r w:rsidR="007C126E">
              <w:rPr>
                <w:rFonts w:ascii="Calibri" w:hAnsi="Calibri"/>
                <w:sz w:val="18"/>
                <w:szCs w:val="18"/>
              </w:rPr>
              <w:t>J</w:t>
            </w:r>
            <w:r>
              <w:rPr>
                <w:rFonts w:ascii="Calibri" w:hAnsi="Calibri"/>
                <w:sz w:val="18"/>
                <w:szCs w:val="18"/>
              </w:rPr>
              <w:t>08&gt;&gt;</w:t>
            </w:r>
          </w:p>
        </w:tc>
      </w:tr>
      <w:tr w:rsidR="00D62303" w:rsidRPr="009B3A0C" w14:paraId="308DB6F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E" w14:textId="2ED3AA86"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732" w:type="dxa"/>
            <w:gridSpan w:val="12"/>
            <w:tcBorders>
              <w:top w:val="single" w:sz="6" w:space="0" w:color="auto"/>
              <w:bottom w:val="single" w:sz="6" w:space="0" w:color="auto"/>
            </w:tcBorders>
            <w:vAlign w:val="center"/>
          </w:tcPr>
          <w:p w14:paraId="308DB6EF" w14:textId="41A0BB87" w:rsidR="00D62303" w:rsidRDefault="00D62303" w:rsidP="00D62303">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4" w:type="dxa"/>
            <w:gridSpan w:val="2"/>
            <w:tcBorders>
              <w:top w:val="single" w:sz="6" w:space="0" w:color="auto"/>
              <w:bottom w:val="single" w:sz="6" w:space="0" w:color="auto"/>
              <w:right w:val="single" w:sz="4" w:space="0" w:color="auto"/>
            </w:tcBorders>
            <w:vAlign w:val="bottom"/>
          </w:tcPr>
          <w:p w14:paraId="308DB6F0" w14:textId="76CDF97D" w:rsidR="00D62303" w:rsidRPr="009B3A0C" w:rsidRDefault="00D62303"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 xml:space="preserve">Auto filled </w:t>
            </w:r>
            <w:r>
              <w:rPr>
                <w:rFonts w:ascii="Calibri" w:hAnsi="Calibri"/>
                <w:sz w:val="18"/>
                <w:szCs w:val="18"/>
              </w:rPr>
              <w:t xml:space="preserve">from </w:t>
            </w:r>
            <w:r w:rsidR="007C126E">
              <w:rPr>
                <w:rFonts w:ascii="Calibri" w:hAnsi="Calibri"/>
                <w:sz w:val="18"/>
                <w:szCs w:val="18"/>
              </w:rPr>
              <w:t>I</w:t>
            </w:r>
            <w:r>
              <w:rPr>
                <w:rFonts w:ascii="Calibri" w:hAnsi="Calibri"/>
                <w:sz w:val="18"/>
                <w:szCs w:val="18"/>
              </w:rPr>
              <w:t>02&gt;&gt;</w:t>
            </w:r>
          </w:p>
        </w:tc>
      </w:tr>
      <w:tr w:rsidR="006C6CD9" w:rsidRPr="009B3A0C" w14:paraId="308DB6F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2" w14:textId="0941A7E8" w:rsidR="006C6CD9" w:rsidRPr="009B3A0C" w:rsidRDefault="006C6CD9" w:rsidP="00BD74C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12" w:type="dxa"/>
            <w:gridSpan w:val="2"/>
            <w:tcBorders>
              <w:top w:val="single" w:sz="6" w:space="0" w:color="auto"/>
              <w:bottom w:val="single" w:sz="6" w:space="0" w:color="auto"/>
            </w:tcBorders>
            <w:vAlign w:val="center"/>
          </w:tcPr>
          <w:p w14:paraId="308DB6F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F4" w14:textId="3F295BC4" w:rsidR="006C6CD9" w:rsidRDefault="006C6CD9"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1</w:t>
            </w:r>
            <w:r w:rsidR="00D62303">
              <w:rPr>
                <w:rFonts w:ascii="Calibri" w:hAnsi="Calibri"/>
                <w:sz w:val="18"/>
                <w:szCs w:val="18"/>
              </w:rPr>
              <w:t>8</w:t>
            </w:r>
            <w:r>
              <w:rPr>
                <w:rFonts w:ascii="Calibri" w:hAnsi="Calibri"/>
                <w:sz w:val="18"/>
                <w:szCs w:val="18"/>
              </w:rPr>
              <w:t xml:space="preserve"> is equal to or less than </w:t>
            </w:r>
            <w:r w:rsidR="007C126E">
              <w:rPr>
                <w:rFonts w:ascii="Calibri" w:hAnsi="Calibri"/>
                <w:sz w:val="18"/>
                <w:szCs w:val="18"/>
              </w:rPr>
              <w:t>J</w:t>
            </w:r>
            <w:r>
              <w:rPr>
                <w:rFonts w:ascii="Calibri" w:hAnsi="Calibri"/>
                <w:sz w:val="18"/>
                <w:szCs w:val="18"/>
              </w:rPr>
              <w:t>1</w:t>
            </w:r>
            <w:r w:rsidR="00D62303">
              <w:rPr>
                <w:rFonts w:ascii="Calibri" w:hAnsi="Calibri"/>
                <w:sz w:val="18"/>
                <w:szCs w:val="18"/>
              </w:rPr>
              <w:t>9,</w:t>
            </w:r>
            <w:r>
              <w:rPr>
                <w:rFonts w:ascii="Calibri" w:hAnsi="Calibri"/>
                <w:sz w:val="18"/>
                <w:szCs w:val="18"/>
              </w:rPr>
              <w:t xml:space="preserve"> or </w:t>
            </w:r>
            <w:r w:rsidR="007C126E">
              <w:rPr>
                <w:rFonts w:ascii="Calibri" w:hAnsi="Calibri"/>
                <w:sz w:val="18"/>
                <w:szCs w:val="18"/>
              </w:rPr>
              <w:t>J</w:t>
            </w:r>
            <w:r>
              <w:rPr>
                <w:rFonts w:ascii="Calibri" w:hAnsi="Calibri"/>
                <w:sz w:val="18"/>
                <w:szCs w:val="18"/>
              </w:rPr>
              <w:t>1</w:t>
            </w:r>
            <w:r w:rsidR="00D62303">
              <w:rPr>
                <w:rFonts w:ascii="Calibri" w:hAnsi="Calibri"/>
                <w:sz w:val="18"/>
                <w:szCs w:val="18"/>
              </w:rPr>
              <w:t>9</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p>
          <w:p w14:paraId="308DB6F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6C6CD9" w:rsidRPr="009B3A0C" w14:paraId="308DB6F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8" w14:textId="6DDA2ED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732" w:type="dxa"/>
            <w:gridSpan w:val="12"/>
            <w:tcBorders>
              <w:top w:val="single" w:sz="6" w:space="0" w:color="auto"/>
              <w:bottom w:val="single" w:sz="6" w:space="0" w:color="auto"/>
            </w:tcBorders>
            <w:vAlign w:val="center"/>
          </w:tcPr>
          <w:p w14:paraId="308DB6F9" w14:textId="34901C9A" w:rsidR="006C6CD9" w:rsidRDefault="006C6CD9" w:rsidP="006C6CD9">
            <w:pPr>
              <w:keepNext/>
              <w:rPr>
                <w:rFonts w:ascii="Calibri" w:hAnsi="Calibri"/>
                <w:sz w:val="18"/>
                <w:szCs w:val="18"/>
              </w:rPr>
            </w:pPr>
            <w:r>
              <w:rPr>
                <w:rFonts w:ascii="Calibri" w:hAnsi="Calibri"/>
                <w:sz w:val="18"/>
                <w:szCs w:val="18"/>
              </w:rPr>
              <w:t xml:space="preserve">Proposed Fenestration U-factor </w:t>
            </w:r>
            <w:r w:rsidR="00D62303">
              <w:rPr>
                <w:rFonts w:ascii="Calibri" w:hAnsi="Calibri"/>
                <w:sz w:val="18"/>
                <w:szCs w:val="18"/>
              </w:rPr>
              <w:t>(Windows)</w:t>
            </w:r>
          </w:p>
        </w:tc>
        <w:tc>
          <w:tcPr>
            <w:tcW w:w="2014" w:type="dxa"/>
            <w:gridSpan w:val="2"/>
            <w:tcBorders>
              <w:top w:val="single" w:sz="6" w:space="0" w:color="auto"/>
              <w:bottom w:val="single" w:sz="6" w:space="0" w:color="auto"/>
              <w:right w:val="single" w:sz="4" w:space="0" w:color="auto"/>
            </w:tcBorders>
            <w:vAlign w:val="center"/>
          </w:tcPr>
          <w:p w14:paraId="308DB6FA" w14:textId="373A5294" w:rsidR="006C6CD9" w:rsidRDefault="006C6CD9">
            <w:pPr>
              <w:keepNext/>
              <w:jc w:val="center"/>
              <w:rPr>
                <w:rFonts w:ascii="Calibri" w:hAnsi="Calibri"/>
                <w:sz w:val="18"/>
                <w:szCs w:val="18"/>
              </w:rPr>
            </w:pPr>
            <w:r>
              <w:rPr>
                <w:rFonts w:ascii="Calibri" w:hAnsi="Calibri"/>
                <w:sz w:val="18"/>
                <w:szCs w:val="18"/>
              </w:rPr>
              <w:t>&lt;&lt;</w:t>
            </w:r>
            <w:r w:rsidR="00D62303">
              <w:rPr>
                <w:rFonts w:ascii="Calibri" w:hAnsi="Calibri"/>
                <w:sz w:val="18"/>
                <w:szCs w:val="18"/>
              </w:rPr>
              <w:t xml:space="preserve">If </w:t>
            </w:r>
            <w:r w:rsidR="007C126E">
              <w:rPr>
                <w:rFonts w:ascii="Calibri" w:hAnsi="Calibri"/>
                <w:sz w:val="18"/>
                <w:szCs w:val="18"/>
              </w:rPr>
              <w:t>J</w:t>
            </w:r>
            <w:r w:rsidR="00D62303">
              <w:rPr>
                <w:rFonts w:ascii="Calibri" w:hAnsi="Calibri"/>
                <w:sz w:val="18"/>
                <w:szCs w:val="18"/>
              </w:rPr>
              <w:t xml:space="preserve">02 </w:t>
            </w:r>
            <w:r w:rsidR="007C126E">
              <w:rPr>
                <w:rFonts w:ascii="Calibri" w:hAnsi="Calibri"/>
                <w:sz w:val="18"/>
                <w:szCs w:val="18"/>
              </w:rPr>
              <w:t xml:space="preserve">= </w:t>
            </w:r>
            <w:r w:rsidR="00D62303">
              <w:rPr>
                <w:rFonts w:ascii="Calibri" w:hAnsi="Calibri"/>
                <w:sz w:val="18"/>
                <w:szCs w:val="18"/>
              </w:rPr>
              <w:t xml:space="preserve">fixed or operable window, and if all associated values listed in column </w:t>
            </w:r>
            <w:r w:rsidR="007C126E">
              <w:rPr>
                <w:rFonts w:ascii="Calibri" w:hAnsi="Calibri"/>
                <w:sz w:val="18"/>
                <w:szCs w:val="18"/>
              </w:rPr>
              <w:t>J</w:t>
            </w:r>
            <w:r w:rsidR="00D62303">
              <w:rPr>
                <w:rFonts w:ascii="Calibri" w:hAnsi="Calibri"/>
                <w:sz w:val="18"/>
                <w:szCs w:val="18"/>
              </w:rPr>
              <w:t xml:space="preserve">09 are less than or equal to </w:t>
            </w:r>
            <w:r w:rsidR="00B677A4">
              <w:rPr>
                <w:rFonts w:ascii="Calibri" w:hAnsi="Calibri"/>
                <w:sz w:val="18"/>
                <w:szCs w:val="18"/>
              </w:rPr>
              <w:t>I03</w:t>
            </w:r>
            <w:r w:rsidR="00D62303">
              <w:rPr>
                <w:rFonts w:ascii="Calibri" w:hAnsi="Calibri"/>
                <w:sz w:val="18"/>
                <w:szCs w:val="18"/>
              </w:rPr>
              <w:t>, then enter the largest single value from list</w:t>
            </w:r>
            <w:r>
              <w:rPr>
                <w:rFonts w:ascii="Calibri" w:hAnsi="Calibri"/>
                <w:sz w:val="18"/>
                <w:szCs w:val="18"/>
              </w:rPr>
              <w:t>;</w:t>
            </w:r>
          </w:p>
          <w:p w14:paraId="308DB6FC" w14:textId="37E0640F"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0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E" w14:textId="5970038C"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732" w:type="dxa"/>
            <w:gridSpan w:val="12"/>
            <w:tcBorders>
              <w:top w:val="single" w:sz="6" w:space="0" w:color="auto"/>
              <w:bottom w:val="single" w:sz="6" w:space="0" w:color="auto"/>
            </w:tcBorders>
            <w:vAlign w:val="center"/>
          </w:tcPr>
          <w:p w14:paraId="308DB6FF" w14:textId="17A61657" w:rsidR="006C6CD9" w:rsidRDefault="006C6CD9" w:rsidP="006C6CD9">
            <w:pPr>
              <w:keepNext/>
              <w:rPr>
                <w:rFonts w:ascii="Calibri" w:hAnsi="Calibri"/>
                <w:sz w:val="18"/>
                <w:szCs w:val="18"/>
              </w:rPr>
            </w:pPr>
            <w:r>
              <w:rPr>
                <w:rFonts w:ascii="Calibri" w:hAnsi="Calibri"/>
                <w:sz w:val="18"/>
                <w:szCs w:val="18"/>
              </w:rPr>
              <w:t>Required Fenestration U-factor</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0" w14:textId="1DC69262" w:rsidR="006C6CD9" w:rsidRPr="009B3A0C" w:rsidRDefault="006C6CD9"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03&gt;&gt;</w:t>
            </w:r>
          </w:p>
        </w:tc>
      </w:tr>
      <w:tr w:rsidR="006C6CD9" w:rsidRPr="009B3A0C" w14:paraId="308DB707" w14:textId="77777777" w:rsidTr="007C126E">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2" w14:textId="3944E50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12" w:type="dxa"/>
            <w:gridSpan w:val="2"/>
            <w:tcBorders>
              <w:top w:val="single" w:sz="6" w:space="0" w:color="auto"/>
              <w:bottom w:val="single" w:sz="6" w:space="0" w:color="auto"/>
            </w:tcBorders>
            <w:vAlign w:val="center"/>
          </w:tcPr>
          <w:p w14:paraId="308DB70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vAlign w:val="center"/>
          </w:tcPr>
          <w:p w14:paraId="308DB704" w14:textId="36A94947" w:rsidR="006C6CD9" w:rsidRDefault="007C126E" w:rsidP="007C126E">
            <w:pPr>
              <w:keepNext/>
              <w:jc w:val="center"/>
              <w:rPr>
                <w:rFonts w:ascii="Calibri" w:hAnsi="Calibri"/>
                <w:sz w:val="18"/>
                <w:szCs w:val="18"/>
              </w:rPr>
            </w:pPr>
            <w:r>
              <w:rPr>
                <w:rFonts w:ascii="Calibri" w:hAnsi="Calibri"/>
                <w:sz w:val="18"/>
                <w:szCs w:val="18"/>
              </w:rPr>
              <w:t>&lt;&lt;</w:t>
            </w:r>
            <w:r w:rsidR="006C6CD9">
              <w:rPr>
                <w:rFonts w:ascii="Calibri" w:hAnsi="Calibri"/>
                <w:sz w:val="18"/>
                <w:szCs w:val="18"/>
              </w:rPr>
              <w:t xml:space="preserve">If </w:t>
            </w:r>
            <w:r>
              <w:rPr>
                <w:rFonts w:ascii="Calibri" w:hAnsi="Calibri"/>
                <w:sz w:val="18"/>
                <w:szCs w:val="18"/>
              </w:rPr>
              <w:t>J</w:t>
            </w:r>
            <w:r w:rsidR="006C6CD9">
              <w:rPr>
                <w:rFonts w:ascii="Calibri" w:hAnsi="Calibri"/>
                <w:sz w:val="18"/>
                <w:szCs w:val="18"/>
              </w:rPr>
              <w:t>2</w:t>
            </w:r>
            <w:r w:rsidR="00D62303">
              <w:rPr>
                <w:rFonts w:ascii="Calibri" w:hAnsi="Calibri"/>
                <w:sz w:val="18"/>
                <w:szCs w:val="18"/>
              </w:rPr>
              <w:t>1</w:t>
            </w:r>
            <w:r w:rsidR="006C6CD9">
              <w:rPr>
                <w:rFonts w:ascii="Calibri" w:hAnsi="Calibri"/>
                <w:sz w:val="18"/>
                <w:szCs w:val="18"/>
              </w:rPr>
              <w:t xml:space="preserve"> is equal to or less than </w:t>
            </w:r>
            <w:r>
              <w:rPr>
                <w:rFonts w:ascii="Calibri" w:hAnsi="Calibri"/>
                <w:sz w:val="18"/>
                <w:szCs w:val="18"/>
              </w:rPr>
              <w:t>J</w:t>
            </w:r>
            <w:r w:rsidR="006C6CD9">
              <w:rPr>
                <w:rFonts w:ascii="Calibri" w:hAnsi="Calibri"/>
                <w:sz w:val="18"/>
                <w:szCs w:val="18"/>
              </w:rPr>
              <w:t>2</w:t>
            </w:r>
            <w:r w:rsidR="00D62303">
              <w:rPr>
                <w:rFonts w:ascii="Calibri" w:hAnsi="Calibri"/>
                <w:sz w:val="18"/>
                <w:szCs w:val="18"/>
              </w:rPr>
              <w:t>2</w:t>
            </w:r>
            <w:r w:rsidR="006C6CD9">
              <w:rPr>
                <w:rFonts w:ascii="Calibri" w:hAnsi="Calibri"/>
                <w:sz w:val="18"/>
                <w:szCs w:val="18"/>
              </w:rPr>
              <w:t xml:space="preserve"> then report: Design Complies with the Maximum Allowed </w:t>
            </w:r>
            <w:r w:rsidR="006C6CD9" w:rsidRPr="009B3A0C">
              <w:rPr>
                <w:rFonts w:ascii="Calibri" w:hAnsi="Calibri"/>
                <w:sz w:val="18"/>
                <w:szCs w:val="18"/>
              </w:rPr>
              <w:t>Fenestration</w:t>
            </w:r>
            <w:r w:rsidR="006C6CD9">
              <w:rPr>
                <w:rFonts w:ascii="Calibri" w:hAnsi="Calibri"/>
                <w:sz w:val="18"/>
                <w:szCs w:val="18"/>
              </w:rPr>
              <w:t xml:space="preserve"> U-value</w:t>
            </w:r>
          </w:p>
          <w:p w14:paraId="308DB706" w14:textId="6807647B" w:rsidR="006C6CD9" w:rsidRDefault="006C6CD9" w:rsidP="007C126E">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r w:rsidR="007C126E">
              <w:rPr>
                <w:rFonts w:ascii="Calibri" w:hAnsi="Calibri"/>
                <w:b/>
                <w:sz w:val="18"/>
                <w:szCs w:val="18"/>
              </w:rPr>
              <w:t>&gt;&gt;</w:t>
            </w:r>
          </w:p>
        </w:tc>
      </w:tr>
      <w:tr w:rsidR="006C6CD9" w:rsidRPr="009B3A0C" w14:paraId="308DB70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8" w14:textId="4FAACC0D"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732" w:type="dxa"/>
            <w:gridSpan w:val="12"/>
            <w:tcBorders>
              <w:top w:val="single" w:sz="6" w:space="0" w:color="auto"/>
              <w:bottom w:val="single" w:sz="6" w:space="0" w:color="auto"/>
            </w:tcBorders>
            <w:vAlign w:val="center"/>
          </w:tcPr>
          <w:p w14:paraId="308DB709" w14:textId="59B3CBA4" w:rsidR="006C6CD9" w:rsidRDefault="006C6CD9" w:rsidP="006C6CD9">
            <w:pPr>
              <w:keepNext/>
              <w:rPr>
                <w:rFonts w:ascii="Calibri" w:hAnsi="Calibri"/>
                <w:sz w:val="18"/>
                <w:szCs w:val="18"/>
              </w:rPr>
            </w:pPr>
            <w:r>
              <w:rPr>
                <w:rFonts w:ascii="Calibri" w:hAnsi="Calibri"/>
                <w:sz w:val="18"/>
                <w:szCs w:val="18"/>
              </w:rPr>
              <w:t>Proposed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A" w14:textId="2AC965E3" w:rsidR="006C6CD9" w:rsidRDefault="006C6CD9">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sidR="00D62303">
              <w:rPr>
                <w:rFonts w:ascii="Calibri" w:hAnsi="Calibri"/>
                <w:sz w:val="18"/>
                <w:szCs w:val="18"/>
              </w:rPr>
              <w:t xml:space="preserve">02 </w:t>
            </w:r>
            <w:r w:rsidR="007C126E">
              <w:rPr>
                <w:rFonts w:ascii="Calibri" w:hAnsi="Calibri"/>
                <w:sz w:val="18"/>
                <w:szCs w:val="18"/>
              </w:rPr>
              <w:t xml:space="preserve">= </w:t>
            </w:r>
            <w:r w:rsidR="00D62303">
              <w:rPr>
                <w:rFonts w:ascii="Calibri" w:hAnsi="Calibri"/>
                <w:sz w:val="18"/>
                <w:szCs w:val="18"/>
              </w:rPr>
              <w:t xml:space="preserve">fixed or operable window, and if all associated values listed in column </w:t>
            </w:r>
            <w:r w:rsidR="007C126E">
              <w:rPr>
                <w:rFonts w:ascii="Calibri" w:hAnsi="Calibri"/>
                <w:sz w:val="18"/>
                <w:szCs w:val="18"/>
              </w:rPr>
              <w:t>J</w:t>
            </w:r>
            <w:r w:rsidR="00D62303">
              <w:rPr>
                <w:rFonts w:ascii="Calibri" w:hAnsi="Calibri"/>
                <w:sz w:val="18"/>
                <w:szCs w:val="18"/>
              </w:rPr>
              <w:t xml:space="preserve">11 and </w:t>
            </w:r>
            <w:r w:rsidR="007C126E">
              <w:rPr>
                <w:rFonts w:ascii="Calibri" w:hAnsi="Calibri"/>
                <w:sz w:val="18"/>
                <w:szCs w:val="18"/>
              </w:rPr>
              <w:t>J</w:t>
            </w:r>
            <w:r w:rsidR="00D62303">
              <w:rPr>
                <w:rFonts w:ascii="Calibri" w:hAnsi="Calibri"/>
                <w:sz w:val="18"/>
                <w:szCs w:val="18"/>
              </w:rPr>
              <w:t>14 are less than or equal to 0.2</w:t>
            </w:r>
            <w:r w:rsidR="00A4322D">
              <w:rPr>
                <w:rFonts w:ascii="Calibri" w:hAnsi="Calibri"/>
                <w:sz w:val="18"/>
                <w:szCs w:val="18"/>
              </w:rPr>
              <w:t>3</w:t>
            </w:r>
            <w:r w:rsidR="00D62303">
              <w:rPr>
                <w:rFonts w:ascii="Calibri" w:hAnsi="Calibri"/>
                <w:sz w:val="18"/>
                <w:szCs w:val="18"/>
              </w:rPr>
              <w:t xml:space="preserve"> then enter the single largest value from the two lists</w:t>
            </w:r>
            <w:r>
              <w:rPr>
                <w:rFonts w:ascii="Calibri" w:hAnsi="Calibri"/>
                <w:sz w:val="18"/>
                <w:szCs w:val="18"/>
              </w:rPr>
              <w:t>;</w:t>
            </w:r>
          </w:p>
          <w:p w14:paraId="308DB70C" w14:textId="67BA9092"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1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E" w14:textId="10D7AEFC"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732" w:type="dxa"/>
            <w:gridSpan w:val="12"/>
            <w:tcBorders>
              <w:top w:val="single" w:sz="6" w:space="0" w:color="auto"/>
              <w:bottom w:val="single" w:sz="6" w:space="0" w:color="auto"/>
            </w:tcBorders>
            <w:vAlign w:val="center"/>
          </w:tcPr>
          <w:p w14:paraId="308DB70F" w14:textId="619829B8" w:rsidR="006C6CD9" w:rsidRDefault="006C6CD9" w:rsidP="006C6CD9">
            <w:pPr>
              <w:keepNext/>
              <w:rPr>
                <w:rFonts w:ascii="Calibri" w:hAnsi="Calibri"/>
                <w:sz w:val="18"/>
                <w:szCs w:val="18"/>
              </w:rPr>
            </w:pPr>
            <w:r>
              <w:rPr>
                <w:rFonts w:ascii="Calibri" w:hAnsi="Calibri"/>
                <w:sz w:val="18"/>
                <w:szCs w:val="18"/>
              </w:rPr>
              <w:t>Required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10" w14:textId="1157656F" w:rsidR="006C6CD9" w:rsidRPr="009B3A0C" w:rsidRDefault="006C6CD9"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w:t>
            </w:r>
            <w:r w:rsidR="00D62303">
              <w:rPr>
                <w:rFonts w:ascii="Calibri" w:hAnsi="Calibri"/>
                <w:sz w:val="18"/>
                <w:szCs w:val="18"/>
              </w:rPr>
              <w:t>5</w:t>
            </w:r>
            <w:r>
              <w:rPr>
                <w:rFonts w:ascii="Calibri" w:hAnsi="Calibri"/>
                <w:sz w:val="18"/>
                <w:szCs w:val="18"/>
              </w:rPr>
              <w:t>&gt;&gt;</w:t>
            </w:r>
          </w:p>
        </w:tc>
      </w:tr>
      <w:tr w:rsidR="006C6CD9" w:rsidRPr="009B3A0C" w14:paraId="308DB71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12" w14:textId="3F3123FE"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12" w:type="dxa"/>
            <w:gridSpan w:val="2"/>
            <w:tcBorders>
              <w:top w:val="single" w:sz="6" w:space="0" w:color="auto"/>
              <w:bottom w:val="single" w:sz="6" w:space="0" w:color="auto"/>
            </w:tcBorders>
            <w:vAlign w:val="center"/>
          </w:tcPr>
          <w:p w14:paraId="308DB71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714" w14:textId="4C9CD784" w:rsidR="006C6CD9" w:rsidRDefault="006C6CD9"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2</w:t>
            </w:r>
            <w:r w:rsidR="00D62303">
              <w:rPr>
                <w:rFonts w:ascii="Calibri" w:hAnsi="Calibri"/>
                <w:sz w:val="18"/>
                <w:szCs w:val="18"/>
              </w:rPr>
              <w:t>4</w:t>
            </w:r>
            <w:r>
              <w:rPr>
                <w:rFonts w:ascii="Calibri" w:hAnsi="Calibri"/>
                <w:sz w:val="18"/>
                <w:szCs w:val="18"/>
              </w:rPr>
              <w:t xml:space="preserve"> is equal to or less than </w:t>
            </w:r>
            <w:r w:rsidR="007C126E">
              <w:rPr>
                <w:rFonts w:ascii="Calibri" w:hAnsi="Calibri"/>
                <w:sz w:val="18"/>
                <w:szCs w:val="18"/>
              </w:rPr>
              <w:t>J</w:t>
            </w:r>
            <w:r>
              <w:rPr>
                <w:rFonts w:ascii="Calibri" w:hAnsi="Calibri"/>
                <w:sz w:val="18"/>
                <w:szCs w:val="18"/>
              </w:rPr>
              <w:t>2</w:t>
            </w:r>
            <w:r w:rsidR="00D62303">
              <w:rPr>
                <w:rFonts w:ascii="Calibri" w:hAnsi="Calibri"/>
                <w:sz w:val="18"/>
                <w:szCs w:val="18"/>
              </w:rPr>
              <w:t>5,</w:t>
            </w:r>
            <w:r>
              <w:rPr>
                <w:rFonts w:ascii="Calibri" w:hAnsi="Calibri"/>
                <w:sz w:val="18"/>
                <w:szCs w:val="18"/>
              </w:rPr>
              <w:t xml:space="preserve"> or </w:t>
            </w:r>
            <w:r w:rsidR="007C126E">
              <w:rPr>
                <w:rFonts w:ascii="Calibri" w:hAnsi="Calibri"/>
                <w:sz w:val="18"/>
                <w:szCs w:val="18"/>
              </w:rPr>
              <w:t>J</w:t>
            </w:r>
            <w:r>
              <w:rPr>
                <w:rFonts w:ascii="Calibri" w:hAnsi="Calibri"/>
                <w:sz w:val="18"/>
                <w:szCs w:val="18"/>
              </w:rPr>
              <w:t>2</w:t>
            </w:r>
            <w:r w:rsidR="00D62303">
              <w:rPr>
                <w:rFonts w:ascii="Calibri" w:hAnsi="Calibri"/>
                <w:sz w:val="18"/>
                <w:szCs w:val="18"/>
              </w:rPr>
              <w:t>5</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p>
          <w:p w14:paraId="308DB71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4302454D"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C8DDAF6" w14:textId="1917A342"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27</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915C8FC" w14:textId="25855B33" w:rsidR="00D62303" w:rsidRDefault="00D62303" w:rsidP="00FC4F83">
            <w:pPr>
              <w:keepNext/>
              <w:rPr>
                <w:rFonts w:ascii="Calibri" w:hAnsi="Calibri"/>
                <w:sz w:val="18"/>
                <w:szCs w:val="18"/>
              </w:rPr>
            </w:pPr>
            <w:r>
              <w:rPr>
                <w:rFonts w:ascii="Calibri" w:hAnsi="Calibri"/>
                <w:sz w:val="18"/>
                <w:szCs w:val="18"/>
              </w:rPr>
              <w:t>Proposed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4EE6C241" w14:textId="667C3791" w:rsidR="003C6339" w:rsidRDefault="00D62303" w:rsidP="00D62303">
            <w:pPr>
              <w:keepNext/>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02 </w:t>
            </w:r>
            <w:r w:rsidR="004E35A3">
              <w:rPr>
                <w:rFonts w:ascii="Calibri" w:hAnsi="Calibri"/>
                <w:sz w:val="18"/>
                <w:szCs w:val="18"/>
              </w:rPr>
              <w:t xml:space="preserve">= </w:t>
            </w:r>
            <w:r>
              <w:rPr>
                <w:rFonts w:ascii="Calibri" w:hAnsi="Calibri"/>
                <w:sz w:val="18"/>
                <w:szCs w:val="18"/>
              </w:rPr>
              <w:t>Skylight</w:t>
            </w:r>
            <w:r w:rsidR="003C6339">
              <w:rPr>
                <w:rFonts w:ascii="Calibri" w:hAnsi="Calibri"/>
                <w:sz w:val="18"/>
                <w:szCs w:val="18"/>
              </w:rPr>
              <w:t xml:space="preserve"> then enter the single largest associated value from </w:t>
            </w:r>
            <w:r w:rsidR="004E35A3">
              <w:rPr>
                <w:rFonts w:ascii="Calibri" w:hAnsi="Calibri"/>
                <w:sz w:val="18"/>
                <w:szCs w:val="18"/>
              </w:rPr>
              <w:t>J</w:t>
            </w:r>
            <w:r w:rsidR="003C6339">
              <w:rPr>
                <w:rFonts w:ascii="Calibri" w:hAnsi="Calibri"/>
                <w:sz w:val="18"/>
                <w:szCs w:val="18"/>
              </w:rPr>
              <w:t>09;</w:t>
            </w:r>
          </w:p>
          <w:p w14:paraId="5A4C7A72" w14:textId="53482D62" w:rsidR="00D62303" w:rsidRPr="009B3A0C" w:rsidRDefault="004E35A3" w:rsidP="004E35A3">
            <w:pPr>
              <w:keepNext/>
              <w:rPr>
                <w:rFonts w:ascii="Calibri" w:hAnsi="Calibri"/>
                <w:sz w:val="18"/>
                <w:szCs w:val="18"/>
              </w:rPr>
            </w:pPr>
            <w:r>
              <w:rPr>
                <w:rFonts w:ascii="Calibri" w:hAnsi="Calibri"/>
                <w:sz w:val="18"/>
                <w:szCs w:val="18"/>
              </w:rPr>
              <w:t>Else value = NA&gt;&gt;</w:t>
            </w:r>
          </w:p>
        </w:tc>
      </w:tr>
      <w:tr w:rsidR="00D62303" w:rsidRPr="009B3A0C" w14:paraId="03FA29B2"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29654D" w14:textId="4CB4A1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4201C01" w14:textId="080887D3" w:rsidR="00D62303" w:rsidRDefault="00D62303" w:rsidP="00FC4F83">
            <w:pPr>
              <w:keepNext/>
              <w:rPr>
                <w:rFonts w:ascii="Calibri" w:hAnsi="Calibri"/>
                <w:sz w:val="18"/>
                <w:szCs w:val="18"/>
              </w:rPr>
            </w:pPr>
            <w:r>
              <w:rPr>
                <w:rFonts w:ascii="Calibri" w:hAnsi="Calibri"/>
                <w:sz w:val="18"/>
                <w:szCs w:val="18"/>
              </w:rPr>
              <w:t>Required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6EDF34D1" w14:textId="4CFC5C55" w:rsidR="00D62303" w:rsidRPr="009B3A0C" w:rsidRDefault="00D62303" w:rsidP="004E35A3">
            <w:pPr>
              <w:keepNext/>
              <w:rPr>
                <w:rFonts w:ascii="Calibri" w:hAnsi="Calibri"/>
                <w:sz w:val="18"/>
                <w:szCs w:val="18"/>
              </w:rPr>
            </w:pPr>
            <w:r>
              <w:rPr>
                <w:rFonts w:ascii="Calibri" w:hAnsi="Calibri"/>
                <w:sz w:val="18"/>
                <w:szCs w:val="18"/>
              </w:rPr>
              <w:t>&lt;&lt;</w:t>
            </w:r>
            <w:r w:rsidR="004E35A3">
              <w:rPr>
                <w:rFonts w:ascii="Calibri" w:hAnsi="Calibri"/>
                <w:sz w:val="18"/>
                <w:szCs w:val="18"/>
              </w:rPr>
              <w:t>Auto filled</w:t>
            </w:r>
            <w:r w:rsidR="003C6339">
              <w:rPr>
                <w:rFonts w:ascii="Calibri" w:hAnsi="Calibri"/>
                <w:sz w:val="18"/>
                <w:szCs w:val="18"/>
              </w:rPr>
              <w:t xml:space="preserve"> from </w:t>
            </w:r>
            <w:r w:rsidR="004E35A3">
              <w:rPr>
                <w:rFonts w:ascii="Calibri" w:hAnsi="Calibri"/>
                <w:sz w:val="18"/>
                <w:szCs w:val="18"/>
              </w:rPr>
              <w:t>I</w:t>
            </w:r>
            <w:r w:rsidR="003C6339">
              <w:rPr>
                <w:rFonts w:ascii="Calibri" w:hAnsi="Calibri"/>
                <w:sz w:val="18"/>
                <w:szCs w:val="18"/>
              </w:rPr>
              <w:t>04</w:t>
            </w:r>
            <w:r>
              <w:rPr>
                <w:rFonts w:ascii="Calibri" w:hAnsi="Calibri"/>
                <w:sz w:val="18"/>
                <w:szCs w:val="18"/>
              </w:rPr>
              <w:t>&gt;&gt;</w:t>
            </w:r>
          </w:p>
        </w:tc>
      </w:tr>
      <w:tr w:rsidR="00D62303" w14:paraId="3F53CABC"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F1E3734" w14:textId="197018EF"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12" w:type="dxa"/>
            <w:gridSpan w:val="2"/>
            <w:tcBorders>
              <w:top w:val="single" w:sz="6" w:space="0" w:color="auto"/>
              <w:left w:val="single" w:sz="6" w:space="0" w:color="auto"/>
              <w:bottom w:val="single" w:sz="6" w:space="0" w:color="auto"/>
              <w:right w:val="single" w:sz="6" w:space="0" w:color="auto"/>
            </w:tcBorders>
            <w:vAlign w:val="center"/>
          </w:tcPr>
          <w:p w14:paraId="35389FCE"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6" w:space="0" w:color="auto"/>
              <w:right w:val="single" w:sz="4" w:space="0" w:color="auto"/>
            </w:tcBorders>
          </w:tcPr>
          <w:p w14:paraId="63D9AE35" w14:textId="1B3F57AB" w:rsidR="003C6339" w:rsidRDefault="003C6339" w:rsidP="003C6339">
            <w:pPr>
              <w:keepNext/>
              <w:jc w:val="center"/>
              <w:rPr>
                <w:rFonts w:ascii="Calibri" w:hAnsi="Calibri"/>
                <w:sz w:val="18"/>
                <w:szCs w:val="18"/>
              </w:rPr>
            </w:pPr>
            <w:r>
              <w:rPr>
                <w:rFonts w:ascii="Calibri" w:hAnsi="Calibri"/>
                <w:sz w:val="18"/>
                <w:szCs w:val="18"/>
              </w:rPr>
              <w:t xml:space="preserve">&lt;&lt;If </w:t>
            </w:r>
            <w:r w:rsidR="004E35A3">
              <w:rPr>
                <w:rFonts w:ascii="Calibri" w:hAnsi="Calibri"/>
                <w:sz w:val="18"/>
                <w:szCs w:val="18"/>
              </w:rPr>
              <w:t>J</w:t>
            </w:r>
            <w:r>
              <w:rPr>
                <w:rFonts w:ascii="Calibri" w:hAnsi="Calibri"/>
                <w:sz w:val="18"/>
                <w:szCs w:val="18"/>
              </w:rPr>
              <w:t xml:space="preserve">27 </w:t>
            </w:r>
            <w:r w:rsidR="004E35A3">
              <w:rPr>
                <w:rFonts w:ascii="Calibri" w:hAnsi="Calibri"/>
                <w:sz w:val="18"/>
                <w:szCs w:val="18"/>
              </w:rPr>
              <w:t xml:space="preserve">= </w:t>
            </w:r>
            <w:r>
              <w:rPr>
                <w:rFonts w:ascii="Calibri" w:hAnsi="Calibri"/>
                <w:sz w:val="18"/>
                <w:szCs w:val="18"/>
              </w:rPr>
              <w:t>NA</w:t>
            </w:r>
            <w:r w:rsidR="004E35A3">
              <w:rPr>
                <w:rFonts w:ascii="Calibri" w:hAnsi="Calibri"/>
                <w:sz w:val="18"/>
                <w:szCs w:val="18"/>
              </w:rPr>
              <w:t>,</w:t>
            </w:r>
            <w:r>
              <w:rPr>
                <w:rFonts w:ascii="Calibri" w:hAnsi="Calibri"/>
                <w:sz w:val="18"/>
                <w:szCs w:val="18"/>
              </w:rPr>
              <w:t xml:space="preserve"> then value </w:t>
            </w:r>
            <w:r w:rsidR="004E35A3">
              <w:rPr>
                <w:rFonts w:ascii="Calibri" w:hAnsi="Calibri"/>
                <w:sz w:val="18"/>
                <w:szCs w:val="18"/>
              </w:rPr>
              <w:t xml:space="preserve">= </w:t>
            </w:r>
            <w:r>
              <w:rPr>
                <w:rFonts w:ascii="Calibri" w:hAnsi="Calibri"/>
                <w:sz w:val="18"/>
                <w:szCs w:val="18"/>
              </w:rPr>
              <w:t>NA;</w:t>
            </w:r>
          </w:p>
          <w:p w14:paraId="2F026F97" w14:textId="3BBF5994" w:rsidR="00D62303" w:rsidRDefault="00D62303" w:rsidP="003C6339">
            <w:pPr>
              <w:keepNext/>
              <w:jc w:val="center"/>
              <w:rPr>
                <w:rFonts w:ascii="Calibri" w:hAnsi="Calibri"/>
                <w:sz w:val="18"/>
                <w:szCs w:val="18"/>
              </w:rPr>
            </w:pPr>
            <w:r>
              <w:rPr>
                <w:rFonts w:ascii="Calibri" w:hAnsi="Calibri"/>
                <w:sz w:val="18"/>
                <w:szCs w:val="18"/>
              </w:rPr>
              <w:t xml:space="preserve">If </w:t>
            </w:r>
            <w:r w:rsidR="004E35A3">
              <w:rPr>
                <w:rFonts w:ascii="Calibri" w:hAnsi="Calibri"/>
                <w:sz w:val="18"/>
                <w:szCs w:val="18"/>
              </w:rPr>
              <w:t>J</w:t>
            </w:r>
            <w:r>
              <w:rPr>
                <w:rFonts w:ascii="Calibri" w:hAnsi="Calibri"/>
                <w:sz w:val="18"/>
                <w:szCs w:val="18"/>
              </w:rPr>
              <w:t>2</w:t>
            </w:r>
            <w:r w:rsidR="003C6339">
              <w:rPr>
                <w:rFonts w:ascii="Calibri" w:hAnsi="Calibri"/>
                <w:sz w:val="18"/>
                <w:szCs w:val="18"/>
              </w:rPr>
              <w:t>7</w:t>
            </w:r>
            <w:r>
              <w:rPr>
                <w:rFonts w:ascii="Calibri" w:hAnsi="Calibri"/>
                <w:sz w:val="18"/>
                <w:szCs w:val="18"/>
              </w:rPr>
              <w:t xml:space="preserve"> is equal to or less than 2</w:t>
            </w:r>
            <w:r w:rsidR="003C6339">
              <w:rPr>
                <w:rFonts w:ascii="Calibri" w:hAnsi="Calibri"/>
                <w:sz w:val="18"/>
                <w:szCs w:val="18"/>
              </w:rPr>
              <w:t>8</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p>
          <w:p w14:paraId="0B7FC275" w14:textId="77777777" w:rsidR="00D62303" w:rsidRDefault="00D62303" w:rsidP="003C6339">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D62303">
              <w:rPr>
                <w:rFonts w:ascii="Calibri" w:hAnsi="Calibri"/>
                <w:sz w:val="18"/>
                <w:szCs w:val="18"/>
              </w:rPr>
              <w:t>Do Not Proceed</w:t>
            </w:r>
          </w:p>
        </w:tc>
      </w:tr>
      <w:tr w:rsidR="00D62303" w:rsidRPr="009B3A0C" w14:paraId="1BB6A89F"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0C956C09" w14:textId="224A5EDB"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B5E51A9" w14:textId="4A4F6A64" w:rsidR="00D62303" w:rsidRDefault="00D62303" w:rsidP="00FC4F83">
            <w:pPr>
              <w:keepNext/>
              <w:rPr>
                <w:rFonts w:ascii="Calibri" w:hAnsi="Calibri"/>
                <w:sz w:val="18"/>
                <w:szCs w:val="18"/>
              </w:rPr>
            </w:pPr>
            <w:r>
              <w:rPr>
                <w:rFonts w:ascii="Calibri" w:hAnsi="Calibri"/>
                <w:sz w:val="18"/>
                <w:szCs w:val="18"/>
              </w:rPr>
              <w:t>Proposed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C6FA9AB" w14:textId="289522A1" w:rsidR="00D62303" w:rsidRDefault="00D62303" w:rsidP="00D62303">
            <w:pPr>
              <w:keepNext/>
              <w:rPr>
                <w:rFonts w:ascii="Calibri" w:hAnsi="Calibri"/>
                <w:sz w:val="18"/>
                <w:szCs w:val="18"/>
              </w:rPr>
            </w:pPr>
            <w:r>
              <w:rPr>
                <w:rFonts w:ascii="Calibri" w:hAnsi="Calibri"/>
                <w:sz w:val="18"/>
                <w:szCs w:val="18"/>
              </w:rPr>
              <w:t xml:space="preserve">&lt;&lt;If </w:t>
            </w:r>
            <w:r w:rsidR="004E35A3">
              <w:rPr>
                <w:rFonts w:ascii="Calibri" w:hAnsi="Calibri"/>
                <w:sz w:val="18"/>
                <w:szCs w:val="18"/>
              </w:rPr>
              <w:t>J</w:t>
            </w:r>
            <w:r w:rsidR="003C6339">
              <w:rPr>
                <w:rFonts w:ascii="Calibri" w:hAnsi="Calibri"/>
                <w:sz w:val="18"/>
                <w:szCs w:val="18"/>
              </w:rPr>
              <w:t xml:space="preserve">02 </w:t>
            </w:r>
            <w:r w:rsidR="004E35A3">
              <w:rPr>
                <w:rFonts w:ascii="Calibri" w:hAnsi="Calibri"/>
                <w:sz w:val="18"/>
                <w:szCs w:val="18"/>
              </w:rPr>
              <w:t xml:space="preserve">= </w:t>
            </w:r>
            <w:r w:rsidR="003C6339">
              <w:rPr>
                <w:rFonts w:ascii="Calibri" w:hAnsi="Calibri"/>
                <w:sz w:val="18"/>
                <w:szCs w:val="18"/>
              </w:rPr>
              <w:t xml:space="preserve">Skylight then enter the single largest associated value from columns </w:t>
            </w:r>
            <w:r w:rsidR="004E35A3">
              <w:rPr>
                <w:rFonts w:ascii="Calibri" w:hAnsi="Calibri"/>
                <w:sz w:val="18"/>
                <w:szCs w:val="18"/>
              </w:rPr>
              <w:t>J</w:t>
            </w:r>
            <w:r w:rsidR="003C6339">
              <w:rPr>
                <w:rFonts w:ascii="Calibri" w:hAnsi="Calibri"/>
                <w:sz w:val="18"/>
                <w:szCs w:val="18"/>
              </w:rPr>
              <w:t xml:space="preserve">11 or </w:t>
            </w:r>
            <w:r w:rsidR="004E35A3">
              <w:rPr>
                <w:rFonts w:ascii="Calibri" w:hAnsi="Calibri"/>
                <w:sz w:val="18"/>
                <w:szCs w:val="18"/>
              </w:rPr>
              <w:t>J</w:t>
            </w:r>
            <w:r w:rsidR="003C6339">
              <w:rPr>
                <w:rFonts w:ascii="Calibri" w:hAnsi="Calibri"/>
                <w:sz w:val="18"/>
                <w:szCs w:val="18"/>
              </w:rPr>
              <w:t>14</w:t>
            </w:r>
            <w:r>
              <w:rPr>
                <w:rFonts w:ascii="Calibri" w:hAnsi="Calibri"/>
                <w:sz w:val="18"/>
                <w:szCs w:val="18"/>
              </w:rPr>
              <w:t>;</w:t>
            </w:r>
          </w:p>
          <w:p w14:paraId="39C02776" w14:textId="7C5E463D" w:rsidR="00D62303" w:rsidRPr="009B3A0C" w:rsidRDefault="004E35A3" w:rsidP="00F01DDA">
            <w:pPr>
              <w:keepNext/>
              <w:rPr>
                <w:rFonts w:ascii="Calibri" w:hAnsi="Calibri"/>
                <w:sz w:val="18"/>
                <w:szCs w:val="18"/>
              </w:rPr>
            </w:pPr>
            <w:r>
              <w:rPr>
                <w:rFonts w:ascii="Calibri" w:hAnsi="Calibri"/>
                <w:sz w:val="18"/>
                <w:szCs w:val="18"/>
              </w:rPr>
              <w:t>Else value = NA</w:t>
            </w:r>
            <w:r w:rsidR="00D62303">
              <w:rPr>
                <w:rFonts w:ascii="Calibri" w:hAnsi="Calibri"/>
                <w:sz w:val="18"/>
                <w:szCs w:val="18"/>
              </w:rPr>
              <w:t>&gt;&gt;</w:t>
            </w:r>
          </w:p>
        </w:tc>
      </w:tr>
      <w:tr w:rsidR="00D62303" w:rsidRPr="009B3A0C" w14:paraId="36EE55DB"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6F8B91" w14:textId="117B17A5"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74A0F2B" w14:textId="63B155C5" w:rsidR="00D62303" w:rsidRDefault="00D62303" w:rsidP="00FC4F83">
            <w:pPr>
              <w:keepNext/>
              <w:rPr>
                <w:rFonts w:ascii="Calibri" w:hAnsi="Calibri"/>
                <w:sz w:val="18"/>
                <w:szCs w:val="18"/>
              </w:rPr>
            </w:pPr>
            <w:r>
              <w:rPr>
                <w:rFonts w:ascii="Calibri" w:hAnsi="Calibri"/>
                <w:sz w:val="18"/>
                <w:szCs w:val="18"/>
              </w:rPr>
              <w:t>Required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F34C820" w14:textId="331D0389" w:rsidR="00D62303" w:rsidRPr="009B3A0C" w:rsidRDefault="00D62303" w:rsidP="004E35A3">
            <w:pPr>
              <w:keepNext/>
              <w:rPr>
                <w:rFonts w:ascii="Calibri" w:hAnsi="Calibri"/>
                <w:sz w:val="18"/>
                <w:szCs w:val="18"/>
              </w:rPr>
            </w:pPr>
            <w:r>
              <w:rPr>
                <w:rFonts w:ascii="Calibri" w:hAnsi="Calibri"/>
                <w:sz w:val="18"/>
                <w:szCs w:val="18"/>
              </w:rPr>
              <w:t>&lt;&lt;</w:t>
            </w:r>
            <w:r w:rsidR="004E35A3">
              <w:rPr>
                <w:rFonts w:ascii="Calibri" w:hAnsi="Calibri"/>
                <w:sz w:val="18"/>
                <w:szCs w:val="18"/>
              </w:rPr>
              <w:t>Auto filled</w:t>
            </w:r>
            <w:r w:rsidR="003C6339">
              <w:rPr>
                <w:rFonts w:ascii="Calibri" w:hAnsi="Calibri"/>
                <w:sz w:val="18"/>
                <w:szCs w:val="18"/>
              </w:rPr>
              <w:t xml:space="preserve"> from </w:t>
            </w:r>
            <w:r w:rsidR="004E35A3">
              <w:rPr>
                <w:rFonts w:ascii="Calibri" w:hAnsi="Calibri"/>
                <w:sz w:val="18"/>
                <w:szCs w:val="18"/>
              </w:rPr>
              <w:t>I</w:t>
            </w:r>
            <w:r w:rsidR="003C6339">
              <w:rPr>
                <w:rFonts w:ascii="Calibri" w:hAnsi="Calibri"/>
                <w:sz w:val="18"/>
                <w:szCs w:val="18"/>
              </w:rPr>
              <w:t>06</w:t>
            </w:r>
            <w:r>
              <w:rPr>
                <w:rFonts w:ascii="Calibri" w:hAnsi="Calibri"/>
                <w:sz w:val="18"/>
                <w:szCs w:val="18"/>
              </w:rPr>
              <w:t>&gt;&gt;</w:t>
            </w:r>
          </w:p>
        </w:tc>
      </w:tr>
      <w:tr w:rsidR="00D62303" w14:paraId="173CAA5F" w14:textId="77777777" w:rsidTr="004358FA">
        <w:trPr>
          <w:gridBefore w:val="1"/>
          <w:cantSplit/>
          <w:trHeight w:val="287"/>
        </w:trPr>
        <w:tc>
          <w:tcPr>
            <w:tcW w:w="738" w:type="dxa"/>
            <w:tcBorders>
              <w:top w:val="single" w:sz="6" w:space="0" w:color="auto"/>
              <w:left w:val="single" w:sz="4" w:space="0" w:color="auto"/>
              <w:bottom w:val="single" w:sz="4" w:space="0" w:color="auto"/>
              <w:right w:val="single" w:sz="6" w:space="0" w:color="auto"/>
            </w:tcBorders>
            <w:vAlign w:val="center"/>
          </w:tcPr>
          <w:p w14:paraId="7060916A" w14:textId="5E5A5A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12" w:type="dxa"/>
            <w:gridSpan w:val="2"/>
            <w:tcBorders>
              <w:top w:val="single" w:sz="6" w:space="0" w:color="auto"/>
              <w:left w:val="single" w:sz="6" w:space="0" w:color="auto"/>
              <w:bottom w:val="single" w:sz="4" w:space="0" w:color="auto"/>
              <w:right w:val="single" w:sz="6" w:space="0" w:color="auto"/>
            </w:tcBorders>
            <w:vAlign w:val="center"/>
          </w:tcPr>
          <w:p w14:paraId="43B78E10"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4" w:space="0" w:color="auto"/>
              <w:right w:val="single" w:sz="4" w:space="0" w:color="auto"/>
            </w:tcBorders>
          </w:tcPr>
          <w:p w14:paraId="173E2C98" w14:textId="473534D7" w:rsidR="003C6339" w:rsidRDefault="00D62303" w:rsidP="004358FA">
            <w:pPr>
              <w:keepNext/>
              <w:jc w:val="center"/>
              <w:rPr>
                <w:rFonts w:ascii="Calibri" w:hAnsi="Calibri"/>
                <w:sz w:val="18"/>
                <w:szCs w:val="18"/>
              </w:rPr>
            </w:pPr>
            <w:r>
              <w:rPr>
                <w:rFonts w:ascii="Calibri" w:hAnsi="Calibri"/>
                <w:sz w:val="18"/>
                <w:szCs w:val="18"/>
              </w:rPr>
              <w:t>&lt;&lt;</w:t>
            </w:r>
            <w:r w:rsidR="003C6339">
              <w:rPr>
                <w:rFonts w:ascii="Calibri" w:hAnsi="Calibri"/>
                <w:sz w:val="18"/>
                <w:szCs w:val="18"/>
              </w:rPr>
              <w:t xml:space="preserve">If </w:t>
            </w:r>
            <w:r w:rsidR="004E35A3">
              <w:rPr>
                <w:rFonts w:ascii="Calibri" w:hAnsi="Calibri"/>
                <w:sz w:val="18"/>
                <w:szCs w:val="18"/>
              </w:rPr>
              <w:t>J</w:t>
            </w:r>
            <w:r w:rsidR="003C6339">
              <w:rPr>
                <w:rFonts w:ascii="Calibri" w:hAnsi="Calibri"/>
                <w:sz w:val="18"/>
                <w:szCs w:val="18"/>
              </w:rPr>
              <w:t xml:space="preserve">30 </w:t>
            </w:r>
            <w:r w:rsidR="004E35A3">
              <w:rPr>
                <w:rFonts w:ascii="Calibri" w:hAnsi="Calibri"/>
                <w:sz w:val="18"/>
                <w:szCs w:val="18"/>
              </w:rPr>
              <w:t xml:space="preserve">= </w:t>
            </w:r>
            <w:r w:rsidR="003C6339">
              <w:rPr>
                <w:rFonts w:ascii="Calibri" w:hAnsi="Calibri"/>
                <w:sz w:val="18"/>
                <w:szCs w:val="18"/>
              </w:rPr>
              <w:t>NA</w:t>
            </w:r>
            <w:r w:rsidR="004E35A3">
              <w:rPr>
                <w:rFonts w:ascii="Calibri" w:hAnsi="Calibri"/>
                <w:sz w:val="18"/>
                <w:szCs w:val="18"/>
              </w:rPr>
              <w:t>,</w:t>
            </w:r>
            <w:r w:rsidR="003C6339">
              <w:rPr>
                <w:rFonts w:ascii="Calibri" w:hAnsi="Calibri"/>
                <w:sz w:val="18"/>
                <w:szCs w:val="18"/>
              </w:rPr>
              <w:t xml:space="preserve"> then value </w:t>
            </w:r>
            <w:r w:rsidR="004E35A3">
              <w:rPr>
                <w:rFonts w:ascii="Calibri" w:hAnsi="Calibri"/>
                <w:sz w:val="18"/>
                <w:szCs w:val="18"/>
              </w:rPr>
              <w:t xml:space="preserve">= </w:t>
            </w:r>
            <w:r w:rsidR="003C6339">
              <w:rPr>
                <w:rFonts w:ascii="Calibri" w:hAnsi="Calibri"/>
                <w:sz w:val="18"/>
                <w:szCs w:val="18"/>
              </w:rPr>
              <w:t>NA;</w:t>
            </w:r>
          </w:p>
          <w:p w14:paraId="52CD870C" w14:textId="2742F675" w:rsidR="00D62303" w:rsidRDefault="003C6339" w:rsidP="004358FA">
            <w:pPr>
              <w:keepNext/>
              <w:jc w:val="center"/>
              <w:rPr>
                <w:rFonts w:ascii="Calibri" w:hAnsi="Calibri"/>
                <w:sz w:val="18"/>
                <w:szCs w:val="18"/>
              </w:rPr>
            </w:pPr>
            <w:r>
              <w:rPr>
                <w:rFonts w:ascii="Calibri" w:hAnsi="Calibri"/>
                <w:sz w:val="18"/>
                <w:szCs w:val="18"/>
              </w:rPr>
              <w:t xml:space="preserve">If </w:t>
            </w:r>
            <w:r w:rsidR="004E35A3">
              <w:rPr>
                <w:rFonts w:ascii="Calibri" w:hAnsi="Calibri"/>
                <w:sz w:val="18"/>
                <w:szCs w:val="18"/>
              </w:rPr>
              <w:t>J</w:t>
            </w:r>
            <w:r>
              <w:rPr>
                <w:rFonts w:ascii="Calibri" w:hAnsi="Calibri"/>
                <w:sz w:val="18"/>
                <w:szCs w:val="18"/>
              </w:rPr>
              <w:t xml:space="preserve">30 is equal to or less than </w:t>
            </w:r>
            <w:r w:rsidR="004E35A3">
              <w:rPr>
                <w:rFonts w:ascii="Calibri" w:hAnsi="Calibri"/>
                <w:sz w:val="18"/>
                <w:szCs w:val="18"/>
              </w:rPr>
              <w:t>J</w:t>
            </w:r>
            <w:r>
              <w:rPr>
                <w:rFonts w:ascii="Calibri" w:hAnsi="Calibri"/>
                <w:sz w:val="18"/>
                <w:szCs w:val="18"/>
              </w:rPr>
              <w:t>31</w:t>
            </w:r>
            <w:r w:rsidR="00D62303">
              <w:rPr>
                <w:rFonts w:ascii="Calibri" w:hAnsi="Calibri"/>
                <w:sz w:val="18"/>
                <w:szCs w:val="18"/>
              </w:rPr>
              <w:t xml:space="preserve"> then report: Design Complies with the Maximum Allowed </w:t>
            </w:r>
            <w:r w:rsidR="00D62303" w:rsidRPr="009B3A0C">
              <w:rPr>
                <w:rFonts w:ascii="Calibri" w:hAnsi="Calibri"/>
                <w:sz w:val="18"/>
                <w:szCs w:val="18"/>
              </w:rPr>
              <w:t>Fenestration</w:t>
            </w:r>
            <w:r w:rsidR="00D62303">
              <w:rPr>
                <w:rFonts w:ascii="Calibri" w:hAnsi="Calibri"/>
                <w:sz w:val="18"/>
                <w:szCs w:val="18"/>
              </w:rPr>
              <w:t xml:space="preserve"> SHGC</w:t>
            </w:r>
          </w:p>
          <w:p w14:paraId="31C2BF96" w14:textId="77777777" w:rsidR="00D62303" w:rsidRDefault="00D62303" w:rsidP="004358F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D62303">
              <w:rPr>
                <w:rFonts w:ascii="Calibri" w:hAnsi="Calibri"/>
                <w:sz w:val="18"/>
                <w:szCs w:val="18"/>
              </w:rPr>
              <w:t>Do Not Proceed&gt;&gt;</w:t>
            </w:r>
          </w:p>
        </w:tc>
      </w:tr>
    </w:tbl>
    <w:p w14:paraId="308DB718" w14:textId="2770809A" w:rsidR="00274609" w:rsidRDefault="00274609" w:rsidP="0031551A"/>
    <w:tbl>
      <w:tblPr>
        <w:tblpPr w:leftFromText="180" w:rightFromText="18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6"/>
        <w:gridCol w:w="1091"/>
        <w:gridCol w:w="1091"/>
        <w:gridCol w:w="1090"/>
        <w:gridCol w:w="1090"/>
        <w:gridCol w:w="1090"/>
        <w:gridCol w:w="1090"/>
        <w:gridCol w:w="1090"/>
        <w:gridCol w:w="1090"/>
        <w:gridCol w:w="1090"/>
        <w:gridCol w:w="1091"/>
        <w:gridCol w:w="2141"/>
      </w:tblGrid>
      <w:tr w:rsidR="00B25B99" w:rsidRPr="00BC3BC8" w14:paraId="308DB71B" w14:textId="77777777" w:rsidTr="00704276">
        <w:trPr>
          <w:trHeight w:val="317"/>
        </w:trPr>
        <w:tc>
          <w:tcPr>
            <w:tcW w:w="14390" w:type="dxa"/>
            <w:gridSpan w:val="12"/>
            <w:tcBorders>
              <w:top w:val="single" w:sz="4" w:space="0" w:color="auto"/>
              <w:left w:val="single" w:sz="4" w:space="0" w:color="auto"/>
              <w:bottom w:val="single" w:sz="6" w:space="0" w:color="auto"/>
              <w:right w:val="single" w:sz="4" w:space="0" w:color="auto"/>
            </w:tcBorders>
          </w:tcPr>
          <w:p w14:paraId="308DB719" w14:textId="4EF5BBC6" w:rsidR="00B25B99" w:rsidRPr="004358FA" w:rsidRDefault="000A43E8" w:rsidP="0054226B">
            <w:pPr>
              <w:keepNext/>
              <w:rPr>
                <w:rFonts w:ascii="Calibri" w:eastAsia="Calibri" w:hAnsi="Calibri"/>
                <w:b/>
                <w:sz w:val="20"/>
                <w:szCs w:val="22"/>
              </w:rPr>
            </w:pPr>
            <w:r>
              <w:rPr>
                <w:rFonts w:ascii="Calibri" w:eastAsia="Calibri" w:hAnsi="Calibri"/>
                <w:b/>
                <w:sz w:val="20"/>
                <w:szCs w:val="22"/>
              </w:rPr>
              <w:t>K</w:t>
            </w:r>
            <w:r w:rsidR="00B25B99" w:rsidRPr="004358FA">
              <w:rPr>
                <w:rFonts w:ascii="Calibri" w:eastAsia="Calibri" w:hAnsi="Calibri"/>
                <w:b/>
                <w:sz w:val="20"/>
                <w:szCs w:val="22"/>
              </w:rPr>
              <w:t xml:space="preserve">. </w:t>
            </w:r>
            <w:r w:rsidR="003C6339" w:rsidRPr="004358FA">
              <w:rPr>
                <w:rFonts w:ascii="Calibri" w:eastAsia="Calibri" w:hAnsi="Calibri"/>
                <w:b/>
                <w:sz w:val="20"/>
                <w:szCs w:val="22"/>
              </w:rPr>
              <w:t>Space Conditioning (SC) Systems – Heating/Cooling/Ducts</w:t>
            </w:r>
            <w:r w:rsidR="00B25B99" w:rsidRPr="004358FA">
              <w:rPr>
                <w:rFonts w:ascii="Calibri" w:eastAsia="Calibri" w:hAnsi="Calibri"/>
                <w:b/>
                <w:sz w:val="20"/>
                <w:szCs w:val="22"/>
              </w:rPr>
              <w:t xml:space="preserve"> </w:t>
            </w:r>
            <w:r w:rsidR="00B25B99" w:rsidRPr="004358FA">
              <w:rPr>
                <w:rFonts w:ascii="Calibri" w:eastAsia="Calibri" w:hAnsi="Calibri"/>
                <w:sz w:val="20"/>
                <w:szCs w:val="22"/>
              </w:rPr>
              <w:t>(Section 150.1(c)7)</w:t>
            </w:r>
          </w:p>
          <w:p w14:paraId="308DB71A" w14:textId="77777777" w:rsidR="00B25B99" w:rsidRPr="00614296" w:rsidRDefault="00B25B99" w:rsidP="0054226B">
            <w:pPr>
              <w:keepNext/>
              <w:rPr>
                <w:rFonts w:ascii="Calibri" w:eastAsia="Calibri" w:hAnsi="Calibri"/>
                <w:sz w:val="18"/>
                <w:szCs w:val="18"/>
              </w:rPr>
            </w:pPr>
            <w:r>
              <w:rPr>
                <w:rFonts w:ascii="Calibri" w:eastAsia="Calibri" w:hAnsi="Calibri"/>
                <w:sz w:val="18"/>
                <w:szCs w:val="18"/>
              </w:rPr>
              <w:t xml:space="preserve">&lt;&lt;for single family dwellings, the data registry shall require one CF2R-MCH-01c; else for Multifamily Dwellings, the Data Registry shall require one CF2R-MCH-01c for each dwelling unit in the building as identified in Section </w:t>
            </w:r>
            <w:r w:rsidR="00B902CB">
              <w:rPr>
                <w:rFonts w:ascii="Calibri" w:eastAsia="Calibri" w:hAnsi="Calibri"/>
                <w:sz w:val="18"/>
                <w:szCs w:val="18"/>
              </w:rPr>
              <w:t>M</w:t>
            </w:r>
            <w:r>
              <w:rPr>
                <w:rFonts w:ascii="Calibri" w:eastAsia="Calibri" w:hAnsi="Calibri"/>
                <w:sz w:val="18"/>
                <w:szCs w:val="18"/>
              </w:rPr>
              <w:t>&gt;&gt;</w:t>
            </w:r>
          </w:p>
        </w:tc>
      </w:tr>
      <w:tr w:rsidR="00B25B99" w:rsidRPr="00BC3BC8" w14:paraId="308DB728" w14:textId="77777777" w:rsidTr="00704276">
        <w:trPr>
          <w:trHeight w:val="223"/>
        </w:trPr>
        <w:tc>
          <w:tcPr>
            <w:tcW w:w="1346" w:type="dxa"/>
            <w:tcBorders>
              <w:top w:val="single" w:sz="6" w:space="0" w:color="auto"/>
              <w:left w:val="single" w:sz="4" w:space="0" w:color="auto"/>
              <w:bottom w:val="single" w:sz="6" w:space="0" w:color="auto"/>
            </w:tcBorders>
            <w:vAlign w:val="bottom"/>
          </w:tcPr>
          <w:p w14:paraId="308DB71C" w14:textId="77777777" w:rsidR="00B25B99" w:rsidRDefault="00B25B99" w:rsidP="0054226B">
            <w:pPr>
              <w:keepNext/>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091" w:type="dxa"/>
            <w:tcBorders>
              <w:top w:val="single" w:sz="6" w:space="0" w:color="auto"/>
              <w:bottom w:val="single" w:sz="6" w:space="0" w:color="auto"/>
            </w:tcBorders>
            <w:vAlign w:val="bottom"/>
          </w:tcPr>
          <w:p w14:paraId="308DB71D" w14:textId="77777777" w:rsidR="00B25B99" w:rsidRPr="009B3A0C" w:rsidRDefault="00B25B99" w:rsidP="0054226B">
            <w:pPr>
              <w:keepNext/>
              <w:jc w:val="center"/>
              <w:rPr>
                <w:rFonts w:ascii="Calibri" w:hAnsi="Calibri"/>
                <w:sz w:val="18"/>
                <w:szCs w:val="18"/>
              </w:rPr>
            </w:pPr>
            <w:r>
              <w:rPr>
                <w:rFonts w:ascii="Calibri" w:hAnsi="Calibri"/>
                <w:sz w:val="18"/>
                <w:szCs w:val="18"/>
              </w:rPr>
              <w:t>02</w:t>
            </w:r>
          </w:p>
        </w:tc>
        <w:tc>
          <w:tcPr>
            <w:tcW w:w="1091" w:type="dxa"/>
            <w:tcBorders>
              <w:top w:val="single" w:sz="6" w:space="0" w:color="auto"/>
              <w:bottom w:val="single" w:sz="6" w:space="0" w:color="auto"/>
            </w:tcBorders>
            <w:vAlign w:val="bottom"/>
          </w:tcPr>
          <w:p w14:paraId="308DB71E" w14:textId="77777777" w:rsidR="00B25B99" w:rsidRPr="009B3A0C" w:rsidRDefault="00B25B99" w:rsidP="0054226B">
            <w:pPr>
              <w:keepNext/>
              <w:jc w:val="center"/>
              <w:rPr>
                <w:rFonts w:ascii="Calibri" w:hAnsi="Calibri"/>
                <w:sz w:val="18"/>
                <w:szCs w:val="18"/>
              </w:rPr>
            </w:pPr>
            <w:r>
              <w:rPr>
                <w:rFonts w:ascii="Calibri" w:hAnsi="Calibri"/>
                <w:sz w:val="18"/>
                <w:szCs w:val="18"/>
              </w:rPr>
              <w:t>03</w:t>
            </w:r>
          </w:p>
        </w:tc>
        <w:tc>
          <w:tcPr>
            <w:tcW w:w="1090" w:type="dxa"/>
            <w:tcBorders>
              <w:top w:val="single" w:sz="6" w:space="0" w:color="auto"/>
              <w:bottom w:val="single" w:sz="6" w:space="0" w:color="auto"/>
            </w:tcBorders>
            <w:vAlign w:val="bottom"/>
          </w:tcPr>
          <w:p w14:paraId="308DB71F" w14:textId="77777777" w:rsidR="00B25B99" w:rsidRPr="009B3A0C" w:rsidRDefault="00B25B99" w:rsidP="0054226B">
            <w:pPr>
              <w:keepNext/>
              <w:jc w:val="center"/>
              <w:rPr>
                <w:rFonts w:ascii="Calibri" w:hAnsi="Calibri"/>
                <w:sz w:val="18"/>
                <w:szCs w:val="18"/>
              </w:rPr>
            </w:pPr>
            <w:r>
              <w:rPr>
                <w:rFonts w:ascii="Calibri" w:hAnsi="Calibri"/>
                <w:sz w:val="18"/>
                <w:szCs w:val="18"/>
              </w:rPr>
              <w:t>04</w:t>
            </w:r>
          </w:p>
        </w:tc>
        <w:tc>
          <w:tcPr>
            <w:tcW w:w="1090" w:type="dxa"/>
            <w:tcBorders>
              <w:top w:val="single" w:sz="6" w:space="0" w:color="auto"/>
              <w:bottom w:val="single" w:sz="6" w:space="0" w:color="auto"/>
            </w:tcBorders>
            <w:vAlign w:val="bottom"/>
          </w:tcPr>
          <w:p w14:paraId="308DB720" w14:textId="77777777" w:rsidR="00B25B99" w:rsidRPr="009B3A0C" w:rsidRDefault="00B25B99" w:rsidP="0054226B">
            <w:pPr>
              <w:keepNext/>
              <w:jc w:val="center"/>
              <w:rPr>
                <w:rFonts w:ascii="Calibri" w:hAnsi="Calibri"/>
                <w:sz w:val="18"/>
                <w:szCs w:val="18"/>
              </w:rPr>
            </w:pPr>
            <w:r>
              <w:rPr>
                <w:rFonts w:ascii="Calibri" w:hAnsi="Calibri"/>
                <w:sz w:val="20"/>
                <w:szCs w:val="20"/>
              </w:rPr>
              <w:t>05</w:t>
            </w:r>
          </w:p>
        </w:tc>
        <w:tc>
          <w:tcPr>
            <w:tcW w:w="1090" w:type="dxa"/>
            <w:tcBorders>
              <w:top w:val="single" w:sz="6" w:space="0" w:color="auto"/>
              <w:bottom w:val="single" w:sz="6" w:space="0" w:color="auto"/>
            </w:tcBorders>
            <w:vAlign w:val="bottom"/>
          </w:tcPr>
          <w:p w14:paraId="308DB721" w14:textId="77777777" w:rsidR="00B25B99" w:rsidRPr="009B3A0C" w:rsidRDefault="00B25B99" w:rsidP="0054226B">
            <w:pPr>
              <w:keepNext/>
              <w:jc w:val="center"/>
              <w:rPr>
                <w:rFonts w:ascii="Calibri" w:hAnsi="Calibri"/>
                <w:sz w:val="18"/>
                <w:szCs w:val="18"/>
              </w:rPr>
            </w:pPr>
            <w:r>
              <w:rPr>
                <w:rFonts w:ascii="Calibri" w:hAnsi="Calibri"/>
                <w:sz w:val="20"/>
                <w:szCs w:val="20"/>
              </w:rPr>
              <w:t>06</w:t>
            </w:r>
          </w:p>
        </w:tc>
        <w:tc>
          <w:tcPr>
            <w:tcW w:w="1090" w:type="dxa"/>
            <w:tcBorders>
              <w:top w:val="single" w:sz="6" w:space="0" w:color="auto"/>
              <w:bottom w:val="single" w:sz="6" w:space="0" w:color="auto"/>
            </w:tcBorders>
            <w:vAlign w:val="bottom"/>
          </w:tcPr>
          <w:p w14:paraId="308DB722" w14:textId="77777777" w:rsidR="00B25B99" w:rsidRDefault="00B25B99" w:rsidP="0054226B">
            <w:pPr>
              <w:keepNext/>
              <w:jc w:val="center"/>
              <w:rPr>
                <w:rFonts w:ascii="Calibri" w:hAnsi="Calibri"/>
                <w:sz w:val="20"/>
                <w:szCs w:val="20"/>
              </w:rPr>
            </w:pPr>
            <w:r>
              <w:rPr>
                <w:rFonts w:ascii="Calibri" w:hAnsi="Calibri"/>
                <w:sz w:val="18"/>
                <w:szCs w:val="18"/>
              </w:rPr>
              <w:t>07</w:t>
            </w:r>
          </w:p>
        </w:tc>
        <w:tc>
          <w:tcPr>
            <w:tcW w:w="1090" w:type="dxa"/>
            <w:tcBorders>
              <w:top w:val="single" w:sz="6" w:space="0" w:color="auto"/>
              <w:bottom w:val="single" w:sz="6" w:space="0" w:color="auto"/>
            </w:tcBorders>
            <w:vAlign w:val="bottom"/>
          </w:tcPr>
          <w:p w14:paraId="308DB723" w14:textId="77777777" w:rsidR="00B25B99" w:rsidRPr="009B3A0C" w:rsidRDefault="00B25B99" w:rsidP="0054226B">
            <w:pPr>
              <w:keepNext/>
              <w:jc w:val="center"/>
              <w:rPr>
                <w:rFonts w:ascii="Calibri" w:hAnsi="Calibri"/>
                <w:sz w:val="20"/>
                <w:szCs w:val="20"/>
              </w:rPr>
            </w:pPr>
            <w:r>
              <w:rPr>
                <w:rFonts w:ascii="Calibri" w:hAnsi="Calibri"/>
                <w:sz w:val="18"/>
                <w:szCs w:val="18"/>
              </w:rPr>
              <w:t>08</w:t>
            </w:r>
          </w:p>
        </w:tc>
        <w:tc>
          <w:tcPr>
            <w:tcW w:w="1090" w:type="dxa"/>
            <w:tcBorders>
              <w:top w:val="single" w:sz="6" w:space="0" w:color="auto"/>
              <w:bottom w:val="single" w:sz="6" w:space="0" w:color="auto"/>
            </w:tcBorders>
            <w:vAlign w:val="bottom"/>
          </w:tcPr>
          <w:p w14:paraId="308DB724" w14:textId="77777777" w:rsidR="00B25B99" w:rsidRPr="009B3A0C" w:rsidRDefault="00B25B99" w:rsidP="0054226B">
            <w:pPr>
              <w:keepNext/>
              <w:jc w:val="center"/>
              <w:rPr>
                <w:rFonts w:ascii="Calibri" w:hAnsi="Calibri"/>
                <w:sz w:val="20"/>
                <w:szCs w:val="20"/>
              </w:rPr>
            </w:pPr>
            <w:r>
              <w:rPr>
                <w:rFonts w:ascii="Calibri" w:hAnsi="Calibri"/>
                <w:sz w:val="18"/>
                <w:szCs w:val="18"/>
              </w:rPr>
              <w:t>09</w:t>
            </w:r>
          </w:p>
        </w:tc>
        <w:tc>
          <w:tcPr>
            <w:tcW w:w="1090" w:type="dxa"/>
            <w:tcBorders>
              <w:top w:val="single" w:sz="6" w:space="0" w:color="auto"/>
              <w:bottom w:val="single" w:sz="6" w:space="0" w:color="auto"/>
            </w:tcBorders>
            <w:vAlign w:val="bottom"/>
          </w:tcPr>
          <w:p w14:paraId="308DB725" w14:textId="77777777" w:rsidR="00B25B99" w:rsidRPr="009B3A0C" w:rsidRDefault="00B25B99" w:rsidP="0054226B">
            <w:pPr>
              <w:keepNext/>
              <w:jc w:val="center"/>
              <w:rPr>
                <w:rFonts w:ascii="Calibri" w:hAnsi="Calibri"/>
                <w:sz w:val="18"/>
                <w:szCs w:val="18"/>
              </w:rPr>
            </w:pPr>
            <w:r>
              <w:rPr>
                <w:rFonts w:ascii="Calibri" w:hAnsi="Calibri"/>
                <w:sz w:val="18"/>
                <w:szCs w:val="18"/>
              </w:rPr>
              <w:t>10</w:t>
            </w:r>
          </w:p>
        </w:tc>
        <w:tc>
          <w:tcPr>
            <w:tcW w:w="1091" w:type="dxa"/>
            <w:tcBorders>
              <w:top w:val="single" w:sz="6" w:space="0" w:color="auto"/>
              <w:bottom w:val="single" w:sz="6" w:space="0" w:color="auto"/>
            </w:tcBorders>
            <w:vAlign w:val="bottom"/>
          </w:tcPr>
          <w:p w14:paraId="308DB726" w14:textId="77777777" w:rsidR="00B25B99" w:rsidRPr="009B3A0C" w:rsidRDefault="00B25B99" w:rsidP="0054226B">
            <w:pPr>
              <w:keepNext/>
              <w:jc w:val="center"/>
              <w:rPr>
                <w:rFonts w:ascii="Calibri" w:hAnsi="Calibri"/>
                <w:sz w:val="18"/>
                <w:szCs w:val="18"/>
              </w:rPr>
            </w:pPr>
            <w:r>
              <w:rPr>
                <w:rFonts w:ascii="Calibri" w:hAnsi="Calibri"/>
                <w:sz w:val="18"/>
                <w:szCs w:val="18"/>
              </w:rPr>
              <w:t>11</w:t>
            </w:r>
          </w:p>
        </w:tc>
        <w:tc>
          <w:tcPr>
            <w:tcW w:w="2141" w:type="dxa"/>
            <w:tcBorders>
              <w:top w:val="single" w:sz="6" w:space="0" w:color="auto"/>
              <w:bottom w:val="single" w:sz="6" w:space="0" w:color="auto"/>
              <w:right w:val="single" w:sz="4" w:space="0" w:color="auto"/>
            </w:tcBorders>
            <w:vAlign w:val="bottom"/>
          </w:tcPr>
          <w:p w14:paraId="308DB727" w14:textId="77777777" w:rsidR="00B25B99" w:rsidRPr="009B3A0C" w:rsidRDefault="00B25B99" w:rsidP="0054226B">
            <w:pPr>
              <w:keepNext/>
              <w:jc w:val="center"/>
              <w:rPr>
                <w:rFonts w:ascii="Calibri" w:hAnsi="Calibri"/>
                <w:sz w:val="18"/>
                <w:szCs w:val="18"/>
              </w:rPr>
            </w:pPr>
            <w:r>
              <w:rPr>
                <w:rFonts w:ascii="Calibri" w:hAnsi="Calibri"/>
                <w:sz w:val="18"/>
                <w:szCs w:val="18"/>
              </w:rPr>
              <w:t>12</w:t>
            </w:r>
          </w:p>
        </w:tc>
      </w:tr>
      <w:tr w:rsidR="00B25B99" w:rsidRPr="00BC3BC8" w14:paraId="308DB73A" w14:textId="77777777" w:rsidTr="00704276">
        <w:trPr>
          <w:trHeight w:val="627"/>
        </w:trPr>
        <w:tc>
          <w:tcPr>
            <w:tcW w:w="1346" w:type="dxa"/>
            <w:tcBorders>
              <w:top w:val="single" w:sz="6" w:space="0" w:color="auto"/>
              <w:left w:val="single" w:sz="4" w:space="0" w:color="auto"/>
              <w:bottom w:val="single" w:sz="6" w:space="0" w:color="auto"/>
            </w:tcBorders>
            <w:vAlign w:val="bottom"/>
          </w:tcPr>
          <w:p w14:paraId="308DB729" w14:textId="57149EE7" w:rsidR="00B25B99" w:rsidRPr="009B3A0C" w:rsidRDefault="00372810" w:rsidP="0054226B">
            <w:pPr>
              <w:keepNext/>
              <w:jc w:val="center"/>
              <w:rPr>
                <w:rFonts w:ascii="Calibri" w:hAnsi="Calibri"/>
                <w:sz w:val="18"/>
                <w:szCs w:val="18"/>
              </w:rPr>
            </w:pPr>
            <w:r>
              <w:rPr>
                <w:rFonts w:ascii="Calibri" w:hAnsi="Calibri"/>
                <w:sz w:val="18"/>
                <w:szCs w:val="18"/>
              </w:rPr>
              <w:t>SC</w:t>
            </w:r>
            <w:r w:rsidR="00B25B99" w:rsidRPr="00295655">
              <w:rPr>
                <w:rFonts w:ascii="Calibri" w:hAnsi="Calibri"/>
                <w:sz w:val="18"/>
                <w:szCs w:val="18"/>
              </w:rPr>
              <w:t xml:space="preserve"> System Identification or Name</w:t>
            </w:r>
          </w:p>
        </w:tc>
        <w:tc>
          <w:tcPr>
            <w:tcW w:w="1091" w:type="dxa"/>
            <w:tcBorders>
              <w:top w:val="single" w:sz="6" w:space="0" w:color="auto"/>
              <w:bottom w:val="single" w:sz="6" w:space="0" w:color="auto"/>
            </w:tcBorders>
            <w:vAlign w:val="bottom"/>
          </w:tcPr>
          <w:p w14:paraId="308DB72A" w14:textId="77777777" w:rsidR="00B25B99" w:rsidRPr="009B3A0C" w:rsidRDefault="00B25B99" w:rsidP="0054226B">
            <w:pPr>
              <w:keepNext/>
              <w:jc w:val="center"/>
              <w:rPr>
                <w:rFonts w:ascii="Calibri" w:hAnsi="Calibri"/>
                <w:sz w:val="18"/>
                <w:szCs w:val="18"/>
                <w:vertAlign w:val="superscript"/>
              </w:rPr>
            </w:pPr>
            <w:r w:rsidRPr="009B3A0C">
              <w:rPr>
                <w:rFonts w:ascii="Calibri" w:hAnsi="Calibri"/>
                <w:sz w:val="18"/>
                <w:szCs w:val="18"/>
              </w:rPr>
              <w:t xml:space="preserve">Heating </w:t>
            </w:r>
            <w:r w:rsidR="00E36297">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091" w:type="dxa"/>
            <w:tcBorders>
              <w:top w:val="single" w:sz="6" w:space="0" w:color="auto"/>
              <w:bottom w:val="single" w:sz="6" w:space="0" w:color="auto"/>
            </w:tcBorders>
            <w:vAlign w:val="bottom"/>
          </w:tcPr>
          <w:p w14:paraId="308DB72B"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Heating</w:t>
            </w:r>
          </w:p>
          <w:p w14:paraId="308DB72C"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Efficiency</w:t>
            </w:r>
          </w:p>
          <w:p w14:paraId="308DB72D" w14:textId="77777777" w:rsidR="00B25B99" w:rsidRDefault="00B25B99" w:rsidP="0054226B">
            <w:pPr>
              <w:keepNext/>
              <w:jc w:val="center"/>
              <w:rPr>
                <w:rFonts w:ascii="Calibri" w:hAnsi="Calibri"/>
                <w:sz w:val="18"/>
                <w:szCs w:val="18"/>
              </w:rPr>
            </w:pPr>
            <w:r w:rsidRPr="00295655">
              <w:rPr>
                <w:rFonts w:ascii="Calibri" w:hAnsi="Calibri"/>
                <w:sz w:val="18"/>
                <w:szCs w:val="18"/>
              </w:rPr>
              <w:t>Type</w:t>
            </w:r>
          </w:p>
        </w:tc>
        <w:tc>
          <w:tcPr>
            <w:tcW w:w="1090" w:type="dxa"/>
            <w:tcBorders>
              <w:top w:val="single" w:sz="6" w:space="0" w:color="auto"/>
              <w:bottom w:val="single" w:sz="6" w:space="0" w:color="auto"/>
            </w:tcBorders>
            <w:vAlign w:val="bottom"/>
          </w:tcPr>
          <w:p w14:paraId="308DB72F" w14:textId="36AA4EA3" w:rsidR="00B25B99" w:rsidRPr="003F64CF" w:rsidRDefault="006333AD" w:rsidP="0054226B">
            <w:pPr>
              <w:keepNext/>
              <w:jc w:val="center"/>
              <w:rPr>
                <w:rFonts w:ascii="Calibri" w:hAnsi="Calibri"/>
                <w:sz w:val="18"/>
                <w:szCs w:val="18"/>
              </w:rPr>
            </w:pPr>
            <w:r>
              <w:rPr>
                <w:rFonts w:ascii="Calibri" w:hAnsi="Calibri"/>
                <w:sz w:val="18"/>
                <w:szCs w:val="18"/>
              </w:rPr>
              <w:t xml:space="preserve">Proposed </w:t>
            </w:r>
            <w:r w:rsidR="00B25B99">
              <w:rPr>
                <w:rFonts w:ascii="Calibri" w:hAnsi="Calibri"/>
                <w:sz w:val="18"/>
                <w:szCs w:val="18"/>
              </w:rPr>
              <w:t xml:space="preserve">Heating </w:t>
            </w:r>
            <w:r w:rsidR="00B25B99" w:rsidRPr="003F64CF">
              <w:rPr>
                <w:rFonts w:ascii="Calibri" w:hAnsi="Calibri"/>
                <w:sz w:val="18"/>
                <w:szCs w:val="18"/>
              </w:rPr>
              <w:t>Efficiency</w:t>
            </w:r>
          </w:p>
        </w:tc>
        <w:tc>
          <w:tcPr>
            <w:tcW w:w="1090" w:type="dxa"/>
            <w:tcBorders>
              <w:top w:val="single" w:sz="6" w:space="0" w:color="auto"/>
              <w:bottom w:val="single" w:sz="6" w:space="0" w:color="auto"/>
            </w:tcBorders>
            <w:vAlign w:val="bottom"/>
          </w:tcPr>
          <w:p w14:paraId="308DB730"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00E36297">
              <w:rPr>
                <w:rFonts w:ascii="Calibri" w:hAnsi="Calibri"/>
                <w:sz w:val="18"/>
                <w:szCs w:val="18"/>
              </w:rPr>
              <w:t xml:space="preserve">System </w:t>
            </w:r>
            <w:r>
              <w:rPr>
                <w:rFonts w:ascii="Calibri" w:hAnsi="Calibri"/>
                <w:sz w:val="18"/>
                <w:szCs w:val="18"/>
              </w:rPr>
              <w:t>Type</w:t>
            </w:r>
          </w:p>
        </w:tc>
        <w:tc>
          <w:tcPr>
            <w:tcW w:w="1090" w:type="dxa"/>
            <w:tcBorders>
              <w:top w:val="single" w:sz="6" w:space="0" w:color="auto"/>
              <w:bottom w:val="single" w:sz="6" w:space="0" w:color="auto"/>
            </w:tcBorders>
            <w:vAlign w:val="bottom"/>
          </w:tcPr>
          <w:p w14:paraId="308DB731"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308DB732" w14:textId="3E97A0F3" w:rsidR="003E21D4" w:rsidRDefault="006333AD" w:rsidP="0054226B">
            <w:pPr>
              <w:keepNext/>
              <w:jc w:val="center"/>
              <w:rPr>
                <w:rFonts w:ascii="Calibri" w:hAnsi="Calibri"/>
                <w:sz w:val="18"/>
                <w:szCs w:val="18"/>
              </w:rPr>
            </w:pPr>
            <w:r>
              <w:rPr>
                <w:rFonts w:ascii="Calibri" w:hAnsi="Calibri"/>
                <w:sz w:val="18"/>
                <w:szCs w:val="18"/>
              </w:rPr>
              <w:t>Type</w:t>
            </w:r>
          </w:p>
        </w:tc>
        <w:tc>
          <w:tcPr>
            <w:tcW w:w="1090" w:type="dxa"/>
            <w:tcBorders>
              <w:top w:val="single" w:sz="6" w:space="0" w:color="auto"/>
              <w:bottom w:val="single" w:sz="6" w:space="0" w:color="auto"/>
            </w:tcBorders>
            <w:vAlign w:val="bottom"/>
          </w:tcPr>
          <w:p w14:paraId="308DB734" w14:textId="4391B52E" w:rsidR="003E21D4" w:rsidRDefault="006333AD" w:rsidP="0054226B">
            <w:pPr>
              <w:keepNext/>
              <w:jc w:val="center"/>
              <w:rPr>
                <w:rFonts w:ascii="Calibri" w:hAnsi="Calibri"/>
                <w:sz w:val="18"/>
                <w:szCs w:val="18"/>
              </w:rPr>
            </w:pPr>
            <w:r>
              <w:rPr>
                <w:rFonts w:ascii="Calibri" w:hAnsi="Calibri"/>
                <w:sz w:val="18"/>
                <w:szCs w:val="18"/>
              </w:rPr>
              <w:t xml:space="preserve">Proposed </w:t>
            </w:r>
            <w:r w:rsidR="00B25B99">
              <w:rPr>
                <w:rFonts w:ascii="Calibri" w:hAnsi="Calibri"/>
                <w:sz w:val="18"/>
                <w:szCs w:val="18"/>
              </w:rPr>
              <w:t xml:space="preserve">Cooling </w:t>
            </w:r>
            <w:r w:rsidR="00B25B99" w:rsidRPr="003F64CF">
              <w:rPr>
                <w:rFonts w:ascii="Calibri" w:hAnsi="Calibri"/>
                <w:sz w:val="18"/>
                <w:szCs w:val="18"/>
              </w:rPr>
              <w:t>Efficiency</w:t>
            </w:r>
          </w:p>
        </w:tc>
        <w:tc>
          <w:tcPr>
            <w:tcW w:w="1090" w:type="dxa"/>
            <w:tcBorders>
              <w:top w:val="single" w:sz="6" w:space="0" w:color="auto"/>
              <w:bottom w:val="single" w:sz="6" w:space="0" w:color="auto"/>
            </w:tcBorders>
            <w:vAlign w:val="bottom"/>
          </w:tcPr>
          <w:p w14:paraId="308DB735" w14:textId="77777777" w:rsidR="003E21D4" w:rsidRDefault="00B25B99" w:rsidP="0054226B">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090" w:type="dxa"/>
            <w:tcBorders>
              <w:top w:val="single" w:sz="6" w:space="0" w:color="auto"/>
              <w:bottom w:val="single" w:sz="6" w:space="0" w:color="auto"/>
            </w:tcBorders>
            <w:vAlign w:val="bottom"/>
          </w:tcPr>
          <w:p w14:paraId="308DB736" w14:textId="77777777" w:rsidR="003E21D4" w:rsidRDefault="00B25B99" w:rsidP="0054226B">
            <w:pPr>
              <w:keepNext/>
              <w:jc w:val="center"/>
              <w:rPr>
                <w:rFonts w:ascii="Calibri" w:hAnsi="Calibri"/>
                <w:sz w:val="18"/>
                <w:szCs w:val="18"/>
              </w:rPr>
            </w:pPr>
            <w:r>
              <w:rPr>
                <w:rFonts w:ascii="Calibri" w:hAnsi="Calibri"/>
                <w:sz w:val="18"/>
                <w:szCs w:val="18"/>
              </w:rPr>
              <w:t>Duct Location</w:t>
            </w:r>
          </w:p>
        </w:tc>
        <w:tc>
          <w:tcPr>
            <w:tcW w:w="1090" w:type="dxa"/>
            <w:tcBorders>
              <w:top w:val="single" w:sz="6" w:space="0" w:color="auto"/>
              <w:bottom w:val="single" w:sz="6" w:space="0" w:color="auto"/>
            </w:tcBorders>
            <w:vAlign w:val="bottom"/>
          </w:tcPr>
          <w:p w14:paraId="308DB737" w14:textId="77777777" w:rsidR="003E21D4" w:rsidRDefault="00B25B99" w:rsidP="0054226B">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091" w:type="dxa"/>
            <w:tcBorders>
              <w:top w:val="single" w:sz="6" w:space="0" w:color="auto"/>
              <w:bottom w:val="single" w:sz="6" w:space="0" w:color="auto"/>
            </w:tcBorders>
            <w:vAlign w:val="bottom"/>
          </w:tcPr>
          <w:p w14:paraId="308DB738" w14:textId="77777777" w:rsidR="003E21D4" w:rsidRDefault="00B25B99" w:rsidP="0054226B">
            <w:pPr>
              <w:keepNext/>
              <w:jc w:val="center"/>
              <w:rPr>
                <w:rFonts w:ascii="Calibri" w:hAnsi="Calibri"/>
                <w:sz w:val="18"/>
                <w:szCs w:val="18"/>
              </w:rPr>
            </w:pPr>
            <w:r>
              <w:rPr>
                <w:rFonts w:ascii="Calibri" w:hAnsi="Calibri"/>
                <w:sz w:val="18"/>
                <w:szCs w:val="18"/>
              </w:rPr>
              <w:t>Thermostat Type</w:t>
            </w:r>
          </w:p>
        </w:tc>
        <w:tc>
          <w:tcPr>
            <w:tcW w:w="2141" w:type="dxa"/>
            <w:tcBorders>
              <w:top w:val="single" w:sz="6" w:space="0" w:color="auto"/>
              <w:bottom w:val="single" w:sz="6" w:space="0" w:color="auto"/>
              <w:right w:val="single" w:sz="4" w:space="0" w:color="auto"/>
            </w:tcBorders>
            <w:vAlign w:val="bottom"/>
          </w:tcPr>
          <w:p w14:paraId="308DB739" w14:textId="77777777" w:rsidR="003E21D4" w:rsidRDefault="00B25B99" w:rsidP="0054226B">
            <w:pPr>
              <w:keepNext/>
              <w:jc w:val="center"/>
              <w:rPr>
                <w:rFonts w:ascii="Calibri" w:hAnsi="Calibri"/>
                <w:sz w:val="18"/>
                <w:szCs w:val="18"/>
              </w:rPr>
            </w:pPr>
            <w:r>
              <w:rPr>
                <w:rFonts w:ascii="Calibri" w:hAnsi="Calibri"/>
                <w:sz w:val="18"/>
                <w:szCs w:val="18"/>
              </w:rPr>
              <w:t>Comments</w:t>
            </w:r>
          </w:p>
        </w:tc>
      </w:tr>
      <w:tr w:rsidR="00B25B99" w:rsidRPr="00BC3BC8" w14:paraId="308DB747" w14:textId="77777777" w:rsidTr="00704276">
        <w:trPr>
          <w:trHeight w:val="250"/>
        </w:trPr>
        <w:tc>
          <w:tcPr>
            <w:tcW w:w="1346" w:type="dxa"/>
            <w:tcBorders>
              <w:top w:val="single" w:sz="6" w:space="0" w:color="auto"/>
              <w:left w:val="single" w:sz="4" w:space="0" w:color="auto"/>
              <w:bottom w:val="single" w:sz="6" w:space="0" w:color="auto"/>
            </w:tcBorders>
            <w:vAlign w:val="bottom"/>
          </w:tcPr>
          <w:p w14:paraId="308DB73B" w14:textId="77777777" w:rsidR="00B25B99" w:rsidRPr="009B3A0C" w:rsidRDefault="00637B8C" w:rsidP="0054226B">
            <w:pPr>
              <w:keepNext/>
              <w:jc w:val="center"/>
              <w:rPr>
                <w:rFonts w:ascii="Calibri" w:hAnsi="Calibri"/>
                <w:sz w:val="18"/>
                <w:szCs w:val="18"/>
              </w:rPr>
            </w:pPr>
            <w:r>
              <w:rPr>
                <w:rFonts w:ascii="Calibri" w:hAnsi="Calibri"/>
                <w:sz w:val="18"/>
                <w:szCs w:val="18"/>
              </w:rPr>
              <w:t>&lt;&lt;User Input: ObjectNamePermissive&gt;&gt;</w:t>
            </w:r>
          </w:p>
        </w:tc>
        <w:tc>
          <w:tcPr>
            <w:tcW w:w="1091" w:type="dxa"/>
            <w:tcBorders>
              <w:top w:val="single" w:sz="6" w:space="0" w:color="auto"/>
              <w:bottom w:val="single" w:sz="6" w:space="0" w:color="auto"/>
            </w:tcBorders>
            <w:vAlign w:val="bottom"/>
          </w:tcPr>
          <w:p w14:paraId="308DB73C" w14:textId="10D2A323" w:rsidR="00B25B99" w:rsidRPr="009B3A0C" w:rsidRDefault="004570AE" w:rsidP="0054226B">
            <w:pPr>
              <w:keepNext/>
              <w:jc w:val="center"/>
              <w:rPr>
                <w:rFonts w:ascii="Calibri" w:hAnsi="Calibri"/>
                <w:sz w:val="18"/>
                <w:szCs w:val="18"/>
              </w:rPr>
            </w:pPr>
            <w:r>
              <w:rPr>
                <w:rFonts w:ascii="Calibri" w:hAnsi="Calibri"/>
                <w:sz w:val="18"/>
                <w:szCs w:val="18"/>
              </w:rPr>
              <w:t xml:space="preserve">&lt;&lt;User selects from list: Boiler, Central gas furnace, Central large packaged HP, Central split HP, Combined hydronic, Combined hydronic forced air, </w:t>
            </w:r>
            <w:r>
              <w:rPr>
                <w:rFonts w:ascii="Calibri" w:hAnsi="Calibri"/>
                <w:sz w:val="18"/>
                <w:szCs w:val="18"/>
              </w:rPr>
              <w:lastRenderedPageBreak/>
              <w:t>Ductless HP, Electric, Gas space heater, Gas wall furnace, Hydronic, Hydronic forced air, Hydronic HP, Hydronic HP forced air, Room HP, Wood Heat, Packaged gas furnace; small duct high velocity&gt;&gt;</w:t>
            </w:r>
          </w:p>
        </w:tc>
        <w:tc>
          <w:tcPr>
            <w:tcW w:w="1091" w:type="dxa"/>
            <w:tcBorders>
              <w:top w:val="single" w:sz="6" w:space="0" w:color="auto"/>
              <w:bottom w:val="single" w:sz="6" w:space="0" w:color="auto"/>
            </w:tcBorders>
            <w:vAlign w:val="bottom"/>
          </w:tcPr>
          <w:p w14:paraId="308DB73D" w14:textId="77777777" w:rsidR="00B25B99" w:rsidRPr="009B3A0C" w:rsidRDefault="00770256" w:rsidP="0054226B">
            <w:pPr>
              <w:keepNext/>
              <w:jc w:val="center"/>
              <w:rPr>
                <w:rFonts w:ascii="Calibri" w:hAnsi="Calibri"/>
                <w:sz w:val="18"/>
                <w:szCs w:val="18"/>
              </w:rPr>
            </w:pPr>
            <w:r>
              <w:rPr>
                <w:rFonts w:ascii="Calibri" w:hAnsi="Calibri"/>
                <w:sz w:val="18"/>
                <w:szCs w:val="18"/>
              </w:rPr>
              <w:lastRenderedPageBreak/>
              <w:t>&lt;&lt;User selects from list: AFUE, COP, HSPF</w:t>
            </w:r>
            <w:r w:rsidR="00CE0BB5">
              <w:rPr>
                <w:rFonts w:ascii="Calibri" w:hAnsi="Calibri"/>
                <w:sz w:val="18"/>
                <w:szCs w:val="18"/>
              </w:rPr>
              <w:t xml:space="preserve"> </w:t>
            </w:r>
            <w:r>
              <w:rPr>
                <w:rFonts w:ascii="Calibri" w:hAnsi="Calibri"/>
                <w:sz w:val="18"/>
                <w:szCs w:val="18"/>
              </w:rPr>
              <w:t>&gt;&gt;</w:t>
            </w:r>
          </w:p>
        </w:tc>
        <w:tc>
          <w:tcPr>
            <w:tcW w:w="1090" w:type="dxa"/>
            <w:tcBorders>
              <w:top w:val="single" w:sz="6" w:space="0" w:color="auto"/>
              <w:bottom w:val="single" w:sz="6" w:space="0" w:color="auto"/>
            </w:tcBorders>
            <w:vAlign w:val="bottom"/>
          </w:tcPr>
          <w:p w14:paraId="308DB73E" w14:textId="77777777" w:rsidR="00B25B99" w:rsidRPr="009B3A0C" w:rsidRDefault="00770256" w:rsidP="0054226B">
            <w:pPr>
              <w:keepNext/>
              <w:jc w:val="center"/>
              <w:rPr>
                <w:rFonts w:ascii="Calibri" w:hAnsi="Calibri"/>
                <w:sz w:val="18"/>
                <w:szCs w:val="18"/>
              </w:rPr>
            </w:pPr>
            <w:r>
              <w:rPr>
                <w:rFonts w:ascii="Calibri" w:hAnsi="Calibri"/>
                <w:sz w:val="18"/>
                <w:szCs w:val="18"/>
              </w:rPr>
              <w:t>&lt;&lt;User Input: DecimalNonnegative&gt;&gt;</w:t>
            </w:r>
          </w:p>
        </w:tc>
        <w:tc>
          <w:tcPr>
            <w:tcW w:w="1090" w:type="dxa"/>
            <w:tcBorders>
              <w:top w:val="single" w:sz="6" w:space="0" w:color="auto"/>
              <w:bottom w:val="single" w:sz="6" w:space="0" w:color="auto"/>
            </w:tcBorders>
            <w:vAlign w:val="bottom"/>
          </w:tcPr>
          <w:p w14:paraId="308DB73F" w14:textId="1E44B35C" w:rsidR="00B25B99" w:rsidRPr="009B3A0C" w:rsidRDefault="004570AE" w:rsidP="0054226B">
            <w:pPr>
              <w:keepNext/>
              <w:jc w:val="center"/>
              <w:rPr>
                <w:rFonts w:ascii="Calibri" w:hAnsi="Calibri"/>
                <w:sz w:val="18"/>
                <w:szCs w:val="18"/>
              </w:rPr>
            </w:pPr>
            <w:r>
              <w:rPr>
                <w:rFonts w:ascii="Calibri" w:hAnsi="Calibri"/>
                <w:sz w:val="18"/>
                <w:szCs w:val="18"/>
              </w:rPr>
              <w:t xml:space="preserve">&lt;&lt;User selects from list: Central large packaged AC, Central large packaged HP, Central packaged AC, Central packaged HP, Central split AC, Central </w:t>
            </w:r>
            <w:r>
              <w:rPr>
                <w:rFonts w:ascii="Calibri" w:hAnsi="Calibri"/>
                <w:sz w:val="18"/>
                <w:szCs w:val="18"/>
              </w:rPr>
              <w:lastRenderedPageBreak/>
              <w:t>split HP, Ductless AC, Ductless HP, Evaporative direct, Evaporative indirect, Evaporative indirect direct, Evaporatively cooled condenser, Gas absorption AC, Hydronic, Hydronic HP, Hydronic HP forced air, Ice storage AC, No cooling, Room AC, Room HP&gt;&gt;</w:t>
            </w:r>
          </w:p>
        </w:tc>
        <w:tc>
          <w:tcPr>
            <w:tcW w:w="1090" w:type="dxa"/>
            <w:tcBorders>
              <w:top w:val="single" w:sz="6" w:space="0" w:color="auto"/>
              <w:bottom w:val="single" w:sz="6" w:space="0" w:color="auto"/>
            </w:tcBorders>
            <w:vAlign w:val="bottom"/>
          </w:tcPr>
          <w:p w14:paraId="660580B7" w14:textId="77777777" w:rsidR="004B1452" w:rsidRDefault="00770256" w:rsidP="0054226B">
            <w:pPr>
              <w:keepNext/>
              <w:jc w:val="center"/>
              <w:rPr>
                <w:rFonts w:ascii="Calibri" w:hAnsi="Calibri"/>
                <w:sz w:val="18"/>
                <w:szCs w:val="18"/>
              </w:rPr>
            </w:pPr>
            <w:r>
              <w:rPr>
                <w:rFonts w:ascii="Calibri" w:hAnsi="Calibri"/>
                <w:sz w:val="18"/>
                <w:szCs w:val="18"/>
              </w:rPr>
              <w:lastRenderedPageBreak/>
              <w:t>&lt;&lt;</w:t>
            </w:r>
            <w:r w:rsidR="004B1452">
              <w:rPr>
                <w:rFonts w:ascii="Calibri" w:hAnsi="Calibri"/>
                <w:sz w:val="18"/>
                <w:szCs w:val="18"/>
              </w:rPr>
              <w:t>If value in K05 = no cooling, then value = N/A;</w:t>
            </w:r>
          </w:p>
          <w:p w14:paraId="308DB740" w14:textId="29583A1A" w:rsidR="00B25B99" w:rsidRPr="009B3A0C" w:rsidRDefault="004B1452" w:rsidP="0054226B">
            <w:pPr>
              <w:keepNext/>
              <w:jc w:val="center"/>
              <w:rPr>
                <w:rFonts w:ascii="Calibri" w:hAnsi="Calibri"/>
                <w:sz w:val="18"/>
                <w:szCs w:val="18"/>
              </w:rPr>
            </w:pPr>
            <w:r>
              <w:rPr>
                <w:rFonts w:ascii="Calibri" w:hAnsi="Calibri"/>
                <w:sz w:val="18"/>
                <w:szCs w:val="18"/>
              </w:rPr>
              <w:t>Else u</w:t>
            </w:r>
            <w:r w:rsidR="00770256">
              <w:rPr>
                <w:rFonts w:ascii="Calibri" w:hAnsi="Calibri"/>
                <w:sz w:val="18"/>
                <w:szCs w:val="18"/>
              </w:rPr>
              <w:t xml:space="preserve">ser </w:t>
            </w:r>
            <w:r w:rsidR="006333AD">
              <w:rPr>
                <w:rFonts w:ascii="Calibri" w:hAnsi="Calibri"/>
                <w:sz w:val="18"/>
                <w:szCs w:val="18"/>
              </w:rPr>
              <w:t>selects from list</w:t>
            </w:r>
            <w:r w:rsidR="00770256">
              <w:rPr>
                <w:rFonts w:ascii="Calibri" w:hAnsi="Calibri"/>
                <w:sz w:val="18"/>
                <w:szCs w:val="18"/>
              </w:rPr>
              <w:t xml:space="preserve">: </w:t>
            </w:r>
            <w:r w:rsidR="006333AD">
              <w:rPr>
                <w:rFonts w:ascii="Calibri" w:hAnsi="Calibri"/>
                <w:sz w:val="18"/>
                <w:szCs w:val="18"/>
              </w:rPr>
              <w:t xml:space="preserve"> SEER, EER&gt;</w:t>
            </w:r>
            <w:r w:rsidR="00770256">
              <w:rPr>
                <w:rFonts w:ascii="Calibri" w:hAnsi="Calibri"/>
                <w:sz w:val="18"/>
                <w:szCs w:val="18"/>
              </w:rPr>
              <w:t>&gt;&gt;</w:t>
            </w:r>
          </w:p>
        </w:tc>
        <w:tc>
          <w:tcPr>
            <w:tcW w:w="1090" w:type="dxa"/>
            <w:tcBorders>
              <w:top w:val="single" w:sz="6" w:space="0" w:color="auto"/>
              <w:bottom w:val="single" w:sz="6" w:space="0" w:color="auto"/>
            </w:tcBorders>
            <w:vAlign w:val="bottom"/>
          </w:tcPr>
          <w:p w14:paraId="677DD25F" w14:textId="77777777" w:rsidR="004B1452" w:rsidRDefault="009D55C5" w:rsidP="0054226B">
            <w:pPr>
              <w:keepNext/>
              <w:jc w:val="center"/>
              <w:rPr>
                <w:rFonts w:ascii="Calibri" w:hAnsi="Calibri"/>
                <w:sz w:val="18"/>
                <w:szCs w:val="18"/>
              </w:rPr>
            </w:pPr>
            <w:r>
              <w:rPr>
                <w:rFonts w:ascii="Calibri" w:hAnsi="Calibri"/>
                <w:sz w:val="18"/>
                <w:szCs w:val="18"/>
              </w:rPr>
              <w:t>&lt;&lt;</w:t>
            </w:r>
            <w:r w:rsidR="004B1452">
              <w:rPr>
                <w:rFonts w:ascii="Calibri" w:hAnsi="Calibri"/>
                <w:sz w:val="18"/>
                <w:szCs w:val="18"/>
              </w:rPr>
              <w:t>If value in K05 = no cooling, then value = N/A;</w:t>
            </w:r>
          </w:p>
          <w:p w14:paraId="308DB741" w14:textId="38B9C6A5" w:rsidR="00B25B99" w:rsidRPr="009B3A0C" w:rsidRDefault="004B1452" w:rsidP="0054226B">
            <w:pPr>
              <w:keepNext/>
              <w:jc w:val="center"/>
              <w:rPr>
                <w:rFonts w:ascii="Calibri" w:hAnsi="Calibri"/>
                <w:sz w:val="18"/>
                <w:szCs w:val="18"/>
              </w:rPr>
            </w:pPr>
            <w:r>
              <w:rPr>
                <w:rFonts w:ascii="Calibri" w:hAnsi="Calibri"/>
                <w:sz w:val="18"/>
                <w:szCs w:val="18"/>
              </w:rPr>
              <w:t>Else u</w:t>
            </w:r>
            <w:r w:rsidR="009D55C5">
              <w:rPr>
                <w:rFonts w:ascii="Calibri" w:hAnsi="Calibri"/>
                <w:sz w:val="18"/>
                <w:szCs w:val="18"/>
              </w:rPr>
              <w:t>ser Input: Decimal</w:t>
            </w:r>
            <w:r w:rsidR="00770256">
              <w:rPr>
                <w:rFonts w:ascii="Calibri" w:hAnsi="Calibri"/>
                <w:sz w:val="18"/>
                <w:szCs w:val="18"/>
              </w:rPr>
              <w:t>Nonnegative&gt;&gt;</w:t>
            </w:r>
          </w:p>
        </w:tc>
        <w:tc>
          <w:tcPr>
            <w:tcW w:w="1090" w:type="dxa"/>
            <w:tcBorders>
              <w:top w:val="single" w:sz="6" w:space="0" w:color="auto"/>
              <w:bottom w:val="single" w:sz="6" w:space="0" w:color="auto"/>
            </w:tcBorders>
            <w:vAlign w:val="bottom"/>
          </w:tcPr>
          <w:p w14:paraId="308DB742" w14:textId="77777777" w:rsidR="00B25B99" w:rsidRPr="009B3A0C" w:rsidRDefault="00770256" w:rsidP="0054226B">
            <w:pPr>
              <w:keepNext/>
              <w:jc w:val="center"/>
              <w:rPr>
                <w:rFonts w:ascii="Calibri" w:hAnsi="Calibri"/>
                <w:sz w:val="18"/>
                <w:szCs w:val="18"/>
              </w:rPr>
            </w:pPr>
            <w:r>
              <w:rPr>
                <w:rFonts w:ascii="Calibri" w:hAnsi="Calibri"/>
                <w:sz w:val="18"/>
                <w:szCs w:val="18"/>
              </w:rPr>
              <w:t>&lt;&lt;User selects from list: Ducted system, Ductless, Piping, Radiant&gt;&gt;</w:t>
            </w:r>
          </w:p>
        </w:tc>
        <w:tc>
          <w:tcPr>
            <w:tcW w:w="1090" w:type="dxa"/>
            <w:tcBorders>
              <w:top w:val="single" w:sz="6" w:space="0" w:color="auto"/>
              <w:bottom w:val="single" w:sz="6" w:space="0" w:color="auto"/>
            </w:tcBorders>
            <w:vAlign w:val="bottom"/>
          </w:tcPr>
          <w:p w14:paraId="55B1E657" w14:textId="537ED87F" w:rsidR="00F46D08" w:rsidRDefault="00770256" w:rsidP="0054226B">
            <w:pPr>
              <w:keepNext/>
              <w:jc w:val="center"/>
              <w:rPr>
                <w:rFonts w:ascii="Calibri" w:hAnsi="Calibri"/>
                <w:sz w:val="18"/>
                <w:szCs w:val="18"/>
              </w:rPr>
            </w:pPr>
            <w:r>
              <w:rPr>
                <w:rFonts w:ascii="Calibri" w:hAnsi="Calibri"/>
                <w:sz w:val="18"/>
                <w:szCs w:val="18"/>
              </w:rPr>
              <w:t>&lt;&lt;</w:t>
            </w:r>
            <w:r w:rsidR="00CC0B7B" w:rsidRPr="006457DC">
              <w:rPr>
                <w:sz w:val="20"/>
              </w:rPr>
              <w:t xml:space="preserve"> </w:t>
            </w:r>
            <w:r w:rsidR="00CC0B7B" w:rsidRPr="00CC0B7B">
              <w:rPr>
                <w:rFonts w:asciiTheme="minorHAnsi" w:hAnsiTheme="minorHAnsi" w:cstheme="minorHAnsi"/>
                <w:sz w:val="18"/>
                <w:szCs w:val="18"/>
              </w:rPr>
              <w:t>if K08 = Ductless, then value = No ducts, else</w:t>
            </w:r>
            <w:r w:rsidR="00F46D08">
              <w:rPr>
                <w:rFonts w:ascii="Calibri" w:hAnsi="Calibri"/>
                <w:sz w:val="18"/>
                <w:szCs w:val="18"/>
              </w:rPr>
              <w:t xml:space="preserve"> </w:t>
            </w:r>
            <w:r w:rsidR="00CC0B7B">
              <w:rPr>
                <w:rFonts w:ascii="Calibri" w:hAnsi="Calibri"/>
                <w:sz w:val="18"/>
                <w:szCs w:val="18"/>
              </w:rPr>
              <w:t>i</w:t>
            </w:r>
            <w:r w:rsidR="00F46D08">
              <w:rPr>
                <w:rFonts w:ascii="Calibri" w:hAnsi="Calibri"/>
                <w:sz w:val="18"/>
                <w:szCs w:val="18"/>
              </w:rPr>
              <w:t>f F01 = C, then value = Conditioned Space;</w:t>
            </w:r>
          </w:p>
          <w:p w14:paraId="308DB743" w14:textId="44446D15" w:rsidR="00F34B79" w:rsidRPr="009B3A0C" w:rsidRDefault="00F46D08" w:rsidP="00CC0B7B">
            <w:pPr>
              <w:keepNext/>
              <w:jc w:val="center"/>
              <w:rPr>
                <w:rFonts w:ascii="Calibri" w:hAnsi="Calibri"/>
                <w:sz w:val="18"/>
                <w:szCs w:val="18"/>
              </w:rPr>
            </w:pPr>
            <w:r w:rsidRPr="00CC0B7B">
              <w:rPr>
                <w:rFonts w:asciiTheme="minorHAnsi" w:hAnsiTheme="minorHAnsi" w:cstheme="minorHAnsi"/>
                <w:sz w:val="18"/>
                <w:szCs w:val="18"/>
              </w:rPr>
              <w:t>Else</w:t>
            </w:r>
            <w:r w:rsidR="00CC0B7B" w:rsidRPr="00CC0B7B">
              <w:rPr>
                <w:rFonts w:asciiTheme="minorHAnsi" w:hAnsiTheme="minorHAnsi" w:cstheme="minorHAnsi"/>
                <w:sz w:val="18"/>
                <w:szCs w:val="18"/>
              </w:rPr>
              <w:t xml:space="preserve"> if F01 = Option B, then</w:t>
            </w:r>
            <w:r>
              <w:rPr>
                <w:rFonts w:ascii="Calibri" w:hAnsi="Calibri"/>
                <w:sz w:val="18"/>
                <w:szCs w:val="18"/>
              </w:rPr>
              <w:t xml:space="preserve"> u</w:t>
            </w:r>
            <w:r w:rsidR="00770256">
              <w:rPr>
                <w:rFonts w:ascii="Calibri" w:hAnsi="Calibri"/>
                <w:sz w:val="18"/>
                <w:szCs w:val="18"/>
              </w:rPr>
              <w:t xml:space="preserve">ser selects from list: Conditioned space-, </w:t>
            </w:r>
            <w:r w:rsidR="00770256">
              <w:rPr>
                <w:rFonts w:ascii="Calibri" w:hAnsi="Calibri"/>
                <w:sz w:val="18"/>
                <w:szCs w:val="18"/>
              </w:rPr>
              <w:lastRenderedPageBreak/>
              <w:t>Duct</w:t>
            </w:r>
            <w:r w:rsidR="00CE0BB5">
              <w:rPr>
                <w:rFonts w:ascii="Calibri" w:hAnsi="Calibri"/>
                <w:sz w:val="18"/>
                <w:szCs w:val="18"/>
              </w:rPr>
              <w:t>s locate</w:t>
            </w:r>
            <w:r w:rsidR="00770256">
              <w:rPr>
                <w:rFonts w:ascii="Calibri" w:hAnsi="Calibri"/>
                <w:sz w:val="18"/>
                <w:szCs w:val="18"/>
              </w:rPr>
              <w:t>d in multiple places, Outdoor locations, Unconditioned attic, Unconditioned crawl space, Unconditioned garage&gt;&gt;</w:t>
            </w:r>
          </w:p>
        </w:tc>
        <w:tc>
          <w:tcPr>
            <w:tcW w:w="1090" w:type="dxa"/>
            <w:tcBorders>
              <w:top w:val="single" w:sz="6" w:space="0" w:color="auto"/>
              <w:bottom w:val="single" w:sz="6" w:space="0" w:color="auto"/>
            </w:tcBorders>
            <w:vAlign w:val="bottom"/>
          </w:tcPr>
          <w:p w14:paraId="308DB744" w14:textId="76A507B7" w:rsidR="00BE73AA" w:rsidRPr="009B3A0C" w:rsidRDefault="003F4E2E" w:rsidP="0054226B">
            <w:pPr>
              <w:keepNext/>
              <w:jc w:val="center"/>
              <w:rPr>
                <w:rFonts w:ascii="Calibri" w:hAnsi="Calibri"/>
                <w:sz w:val="18"/>
                <w:szCs w:val="18"/>
              </w:rPr>
            </w:pPr>
            <w:r>
              <w:rPr>
                <w:rFonts w:ascii="Calibri" w:hAnsi="Calibri"/>
                <w:sz w:val="18"/>
                <w:szCs w:val="18"/>
              </w:rPr>
              <w:lastRenderedPageBreak/>
              <w:t xml:space="preserve">&lt;&lt;if system is ductless, then display NA; elseif F01 = ‘Option B’ </w:t>
            </w:r>
            <w:r w:rsidR="009D55C5">
              <w:rPr>
                <w:rFonts w:ascii="Calibri" w:hAnsi="Calibri"/>
                <w:sz w:val="18"/>
                <w:szCs w:val="18"/>
              </w:rPr>
              <w:t>and</w:t>
            </w:r>
            <w:r>
              <w:rPr>
                <w:rFonts w:ascii="Calibri" w:hAnsi="Calibri"/>
                <w:sz w:val="18"/>
                <w:szCs w:val="18"/>
              </w:rPr>
              <w:t xml:space="preserve"> </w:t>
            </w:r>
            <w:r w:rsidR="009D55C5">
              <w:rPr>
                <w:rFonts w:ascii="Calibri" w:hAnsi="Calibri"/>
                <w:sz w:val="18"/>
                <w:szCs w:val="18"/>
              </w:rPr>
              <w:t xml:space="preserve">A09 </w:t>
            </w:r>
            <w:r>
              <w:rPr>
                <w:rFonts w:ascii="Calibri" w:hAnsi="Calibri"/>
                <w:sz w:val="18"/>
                <w:szCs w:val="18"/>
              </w:rPr>
              <w:t>= 1, 2, 4, or 8-16, then display R-8; else display R-6&gt;&gt;</w:t>
            </w:r>
          </w:p>
        </w:tc>
        <w:tc>
          <w:tcPr>
            <w:tcW w:w="1091" w:type="dxa"/>
            <w:tcBorders>
              <w:top w:val="single" w:sz="6" w:space="0" w:color="auto"/>
              <w:bottom w:val="single" w:sz="6" w:space="0" w:color="auto"/>
            </w:tcBorders>
            <w:vAlign w:val="bottom"/>
          </w:tcPr>
          <w:p w14:paraId="308DB745" w14:textId="77777777" w:rsidR="00B25B99" w:rsidRPr="009B3A0C" w:rsidRDefault="005B0652" w:rsidP="0054226B">
            <w:pPr>
              <w:keepNext/>
              <w:jc w:val="center"/>
              <w:rPr>
                <w:rFonts w:ascii="Calibri" w:hAnsi="Calibri"/>
                <w:sz w:val="18"/>
                <w:szCs w:val="18"/>
              </w:rPr>
            </w:pPr>
            <w:r>
              <w:rPr>
                <w:rFonts w:ascii="Calibri" w:hAnsi="Calibri"/>
                <w:sz w:val="18"/>
                <w:szCs w:val="18"/>
              </w:rPr>
              <w:t xml:space="preserve">&lt;&lt;User selects from list: Energy Management System (EMS), </w:t>
            </w:r>
            <w:r w:rsidR="00CE0BB5">
              <w:rPr>
                <w:rFonts w:ascii="Calibri" w:hAnsi="Calibri"/>
                <w:sz w:val="18"/>
                <w:szCs w:val="18"/>
              </w:rPr>
              <w:t>Setback thermostat</w:t>
            </w:r>
            <w:r w:rsidR="005D4464">
              <w:rPr>
                <w:rFonts w:ascii="Calibri" w:hAnsi="Calibri"/>
                <w:sz w:val="18"/>
                <w:szCs w:val="18"/>
              </w:rPr>
              <w:t>, or NA</w:t>
            </w:r>
            <w:r>
              <w:rPr>
                <w:rFonts w:ascii="Calibri" w:hAnsi="Calibri"/>
                <w:sz w:val="18"/>
                <w:szCs w:val="18"/>
              </w:rPr>
              <w:t>&gt;&gt;</w:t>
            </w:r>
          </w:p>
        </w:tc>
        <w:tc>
          <w:tcPr>
            <w:tcW w:w="2141" w:type="dxa"/>
            <w:tcBorders>
              <w:top w:val="single" w:sz="6" w:space="0" w:color="auto"/>
              <w:bottom w:val="single" w:sz="6" w:space="0" w:color="auto"/>
              <w:right w:val="single" w:sz="4" w:space="0" w:color="auto"/>
            </w:tcBorders>
            <w:vAlign w:val="bottom"/>
          </w:tcPr>
          <w:p w14:paraId="308DB746" w14:textId="77777777" w:rsidR="00B25B99" w:rsidRPr="009B3A0C" w:rsidRDefault="005B0652" w:rsidP="0054226B">
            <w:pPr>
              <w:keepNext/>
              <w:jc w:val="center"/>
              <w:rPr>
                <w:rFonts w:ascii="Calibri" w:hAnsi="Calibri"/>
                <w:sz w:val="18"/>
                <w:szCs w:val="18"/>
              </w:rPr>
            </w:pPr>
            <w:r>
              <w:rPr>
                <w:rFonts w:ascii="Calibri" w:hAnsi="Calibri"/>
                <w:sz w:val="18"/>
                <w:szCs w:val="18"/>
              </w:rPr>
              <w:t>&lt;&lt;User Input: Text&gt;&gt;</w:t>
            </w:r>
          </w:p>
        </w:tc>
      </w:tr>
      <w:tr w:rsidR="00B25B99" w:rsidRPr="00BC3BC8" w14:paraId="308DB754" w14:textId="77777777" w:rsidTr="00704276">
        <w:trPr>
          <w:trHeight w:val="250"/>
        </w:trPr>
        <w:tc>
          <w:tcPr>
            <w:tcW w:w="1346" w:type="dxa"/>
            <w:tcBorders>
              <w:top w:val="single" w:sz="6" w:space="0" w:color="auto"/>
              <w:left w:val="single" w:sz="4" w:space="0" w:color="auto"/>
              <w:bottom w:val="single" w:sz="6" w:space="0" w:color="auto"/>
            </w:tcBorders>
          </w:tcPr>
          <w:p w14:paraId="308DB748" w14:textId="3219C535"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49"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4A"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B"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C"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D"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E"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F"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50"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51"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52" w14:textId="77777777" w:rsidR="00B25B99" w:rsidRPr="009B3A0C" w:rsidRDefault="00B25B99" w:rsidP="0054226B">
            <w:pPr>
              <w:keepNext/>
              <w:rPr>
                <w:rFonts w:ascii="Calibri" w:hAnsi="Calibri"/>
                <w:sz w:val="18"/>
                <w:szCs w:val="18"/>
              </w:rPr>
            </w:pPr>
          </w:p>
        </w:tc>
        <w:tc>
          <w:tcPr>
            <w:tcW w:w="2141" w:type="dxa"/>
            <w:tcBorders>
              <w:top w:val="single" w:sz="6" w:space="0" w:color="auto"/>
              <w:bottom w:val="single" w:sz="6" w:space="0" w:color="auto"/>
              <w:right w:val="single" w:sz="4" w:space="0" w:color="auto"/>
            </w:tcBorders>
          </w:tcPr>
          <w:p w14:paraId="308DB753" w14:textId="77777777" w:rsidR="00B25B99" w:rsidRPr="009B3A0C" w:rsidRDefault="00B25B99" w:rsidP="0054226B">
            <w:pPr>
              <w:keepNext/>
              <w:rPr>
                <w:rFonts w:ascii="Calibri" w:hAnsi="Calibri"/>
                <w:sz w:val="18"/>
                <w:szCs w:val="18"/>
              </w:rPr>
            </w:pPr>
          </w:p>
        </w:tc>
      </w:tr>
      <w:tr w:rsidR="00B25B99" w:rsidRPr="00BC3BC8" w14:paraId="308DB758" w14:textId="77777777" w:rsidTr="00704276">
        <w:trPr>
          <w:trHeight w:val="250"/>
        </w:trPr>
        <w:tc>
          <w:tcPr>
            <w:tcW w:w="14390" w:type="dxa"/>
            <w:gridSpan w:val="12"/>
            <w:tcBorders>
              <w:top w:val="single" w:sz="6" w:space="0" w:color="auto"/>
              <w:left w:val="single" w:sz="4" w:space="0" w:color="auto"/>
              <w:bottom w:val="single" w:sz="4" w:space="0" w:color="auto"/>
              <w:right w:val="single" w:sz="4" w:space="0" w:color="auto"/>
            </w:tcBorders>
          </w:tcPr>
          <w:p w14:paraId="3A08794F" w14:textId="1487E3F4" w:rsidR="001105EE" w:rsidRDefault="001105EE" w:rsidP="0054226B">
            <w:pPr>
              <w:keepNext/>
              <w:rPr>
                <w:rFonts w:ascii="Calibri" w:hAnsi="Calibri"/>
                <w:sz w:val="18"/>
                <w:szCs w:val="18"/>
              </w:rPr>
            </w:pPr>
            <w:r>
              <w:rPr>
                <w:rFonts w:ascii="Calibri" w:hAnsi="Calibri"/>
                <w:sz w:val="18"/>
                <w:szCs w:val="18"/>
              </w:rPr>
              <w:t>Notes</w:t>
            </w:r>
          </w:p>
          <w:p w14:paraId="07EF81EB" w14:textId="1CEF16FF" w:rsidR="004570AE" w:rsidRDefault="001105EE" w:rsidP="0054226B">
            <w:pPr>
              <w:keepNext/>
              <w:numPr>
                <w:ilvl w:val="0"/>
                <w:numId w:val="13"/>
              </w:numPr>
              <w:ind w:left="330"/>
              <w:rPr>
                <w:rFonts w:ascii="Calibri" w:hAnsi="Calibri"/>
                <w:sz w:val="18"/>
                <w:szCs w:val="18"/>
              </w:rPr>
            </w:pPr>
            <w:r>
              <w:rPr>
                <w:rFonts w:ascii="Calibri" w:hAnsi="Calibri"/>
                <w:sz w:val="18"/>
                <w:szCs w:val="18"/>
              </w:rPr>
              <w:t>Any gas heating</w:t>
            </w:r>
            <w:r w:rsidR="00936338">
              <w:rPr>
                <w:rFonts w:ascii="Calibri" w:hAnsi="Calibri"/>
                <w:sz w:val="18"/>
                <w:szCs w:val="18"/>
              </w:rPr>
              <w:t>,</w:t>
            </w:r>
            <w:r>
              <w:rPr>
                <w:rFonts w:ascii="Calibri" w:hAnsi="Calibri"/>
                <w:sz w:val="18"/>
                <w:szCs w:val="18"/>
              </w:rPr>
              <w:t xml:space="preserve"> h</w:t>
            </w:r>
            <w:r w:rsidR="004570AE">
              <w:rPr>
                <w:rFonts w:ascii="Calibri" w:hAnsi="Calibri"/>
                <w:sz w:val="18"/>
                <w:szCs w:val="18"/>
              </w:rPr>
              <w:t xml:space="preserve">eat pump </w:t>
            </w:r>
            <w:r>
              <w:rPr>
                <w:rFonts w:ascii="Calibri" w:hAnsi="Calibri"/>
                <w:sz w:val="18"/>
                <w:szCs w:val="18"/>
              </w:rPr>
              <w:t xml:space="preserve">or cooling </w:t>
            </w:r>
            <w:r w:rsidR="00936338">
              <w:rPr>
                <w:rFonts w:ascii="Calibri" w:hAnsi="Calibri"/>
                <w:sz w:val="18"/>
                <w:szCs w:val="18"/>
              </w:rPr>
              <w:t>appliance</w:t>
            </w:r>
            <w:r>
              <w:rPr>
                <w:rFonts w:ascii="Calibri" w:hAnsi="Calibri"/>
                <w:sz w:val="18"/>
                <w:szCs w:val="18"/>
              </w:rPr>
              <w:t xml:space="preserve"> </w:t>
            </w:r>
            <w:r w:rsidR="004570AE">
              <w:rPr>
                <w:rFonts w:ascii="Calibri" w:hAnsi="Calibri"/>
                <w:sz w:val="18"/>
                <w:szCs w:val="18"/>
              </w:rPr>
              <w:t xml:space="preserve">sold in California will meet the minimum appliance efficiency standard. </w:t>
            </w:r>
            <w:r>
              <w:rPr>
                <w:rFonts w:ascii="Calibri" w:hAnsi="Calibri"/>
                <w:sz w:val="18"/>
                <w:szCs w:val="18"/>
              </w:rPr>
              <w:t xml:space="preserve">Models can be checked at at </w:t>
            </w:r>
            <w:hyperlink r:id="rId20" w:history="1">
              <w:r w:rsidRPr="00BE2A2B">
                <w:rPr>
                  <w:rStyle w:val="Hyperlink"/>
                  <w:rFonts w:ascii="Calibri" w:hAnsi="Calibri"/>
                  <w:sz w:val="18"/>
                  <w:szCs w:val="18"/>
                </w:rPr>
                <w:t>https://cacertappliances.energy.ca.gov/</w:t>
              </w:r>
            </w:hyperlink>
            <w:r w:rsidR="00936338">
              <w:rPr>
                <w:rFonts w:ascii="Calibri" w:hAnsi="Calibri"/>
                <w:sz w:val="18"/>
                <w:szCs w:val="18"/>
              </w:rPr>
              <w:t>.</w:t>
            </w:r>
          </w:p>
          <w:p w14:paraId="64166773" w14:textId="77777777" w:rsidR="004570AE" w:rsidRDefault="004570AE" w:rsidP="0054226B">
            <w:pPr>
              <w:keepNext/>
              <w:numPr>
                <w:ilvl w:val="0"/>
                <w:numId w:val="13"/>
              </w:numPr>
              <w:ind w:left="330"/>
              <w:rPr>
                <w:rFonts w:ascii="Calibri" w:hAnsi="Calibri"/>
                <w:sz w:val="18"/>
                <w:szCs w:val="18"/>
              </w:rPr>
            </w:pPr>
            <w:r>
              <w:rPr>
                <w:rFonts w:ascii="Calibri" w:hAnsi="Calibri"/>
                <w:sz w:val="18"/>
                <w:szCs w:val="18"/>
              </w:rPr>
              <w:t>If ducted equipment, the duct location must be inside conditioned space if the project is in climate zone 4 or 8-16 and Table F, column 01 is set to Option C.</w:t>
            </w:r>
          </w:p>
          <w:p w14:paraId="308DB757" w14:textId="4A8BA448" w:rsidR="004570AE" w:rsidRPr="009B3A0C" w:rsidRDefault="004570AE" w:rsidP="0054226B">
            <w:pPr>
              <w:keepNext/>
              <w:numPr>
                <w:ilvl w:val="0"/>
                <w:numId w:val="13"/>
              </w:numPr>
              <w:ind w:left="330"/>
              <w:rPr>
                <w:rFonts w:ascii="Calibri" w:hAnsi="Calibri"/>
                <w:sz w:val="18"/>
                <w:szCs w:val="18"/>
              </w:rPr>
            </w:pPr>
            <w:r w:rsidRPr="009B3A0C">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769" w14:textId="7302C240" w:rsidR="0031551A" w:rsidRDefault="0031551A" w:rsidP="0031551A">
      <w:pPr>
        <w:rPr>
          <w:rFonts w:ascii="Calibri" w:hAnsi="Calibri"/>
        </w:rPr>
      </w:pPr>
    </w:p>
    <w:tbl>
      <w:tblPr>
        <w:tblStyle w:val="TableGrid"/>
        <w:tblW w:w="0" w:type="auto"/>
        <w:tblLook w:val="04A0" w:firstRow="1" w:lastRow="0" w:firstColumn="1" w:lastColumn="0" w:noHBand="0" w:noVBand="1"/>
      </w:tblPr>
      <w:tblGrid>
        <w:gridCol w:w="1654"/>
        <w:gridCol w:w="1562"/>
        <w:gridCol w:w="1860"/>
        <w:gridCol w:w="1583"/>
        <w:gridCol w:w="1896"/>
        <w:gridCol w:w="1843"/>
        <w:gridCol w:w="1833"/>
        <w:gridCol w:w="2159"/>
      </w:tblGrid>
      <w:tr w:rsidR="004570AE" w14:paraId="09EB607D" w14:textId="77777777" w:rsidTr="00FA39D6">
        <w:tc>
          <w:tcPr>
            <w:tcW w:w="14390" w:type="dxa"/>
            <w:gridSpan w:val="8"/>
          </w:tcPr>
          <w:p w14:paraId="0DD6F115" w14:textId="77777777" w:rsidR="004570AE" w:rsidRPr="0095485E" w:rsidRDefault="004570AE" w:rsidP="00FA39D6">
            <w:pPr>
              <w:rPr>
                <w:rFonts w:asciiTheme="minorHAnsi" w:hAnsiTheme="minorHAnsi"/>
                <w:sz w:val="20"/>
              </w:rPr>
            </w:pPr>
            <w:r w:rsidRPr="00644870">
              <w:rPr>
                <w:rFonts w:asciiTheme="minorHAnsi" w:hAnsiTheme="minorHAnsi"/>
                <w:b/>
                <w:sz w:val="20"/>
              </w:rPr>
              <w:t>L.</w:t>
            </w:r>
            <w:r w:rsidRPr="0095485E">
              <w:rPr>
                <w:rFonts w:asciiTheme="minorHAnsi" w:hAnsiTheme="minorHAnsi"/>
                <w:sz w:val="20"/>
              </w:rPr>
              <w:t xml:space="preserve"> </w:t>
            </w:r>
            <w:r w:rsidRPr="0095485E">
              <w:rPr>
                <w:rFonts w:asciiTheme="minorHAnsi" w:hAnsiTheme="minorHAnsi"/>
                <w:b/>
                <w:sz w:val="20"/>
              </w:rPr>
              <w:t>Ventilation Cooling in Climate Zones 8-14</w:t>
            </w:r>
            <w:r w:rsidRPr="0095485E">
              <w:rPr>
                <w:rFonts w:asciiTheme="minorHAnsi" w:hAnsiTheme="minorHAnsi"/>
                <w:sz w:val="20"/>
              </w:rPr>
              <w:t xml:space="preserve"> (Section 150.1(c)12)</w:t>
            </w:r>
          </w:p>
        </w:tc>
      </w:tr>
      <w:tr w:rsidR="00E004BB" w14:paraId="430E4DAA" w14:textId="77777777" w:rsidTr="00FA39D6">
        <w:tc>
          <w:tcPr>
            <w:tcW w:w="14390" w:type="dxa"/>
            <w:gridSpan w:val="8"/>
          </w:tcPr>
          <w:p w14:paraId="563ED215" w14:textId="1E477755" w:rsidR="00E004BB" w:rsidRPr="0095485E" w:rsidRDefault="00E004BB" w:rsidP="00FA39D6">
            <w:pPr>
              <w:rPr>
                <w:rFonts w:asciiTheme="minorHAnsi" w:hAnsiTheme="minorHAnsi"/>
                <w:sz w:val="20"/>
              </w:rPr>
            </w:pPr>
            <w:r>
              <w:rPr>
                <w:rFonts w:asciiTheme="minorHAnsi" w:hAnsiTheme="minorHAnsi"/>
                <w:sz w:val="20"/>
              </w:rPr>
              <w:t>&lt;&lt;if A09 = 8 – 14</w:t>
            </w:r>
            <w:r w:rsidR="006660E1">
              <w:rPr>
                <w:rFonts w:asciiTheme="minorHAnsi" w:hAnsiTheme="minorHAnsi"/>
                <w:sz w:val="20"/>
              </w:rPr>
              <w:t xml:space="preserve"> </w:t>
            </w:r>
            <w:r w:rsidR="006660E1" w:rsidRPr="006660E1">
              <w:rPr>
                <w:rFonts w:asciiTheme="minorHAnsi" w:hAnsiTheme="minorHAnsi" w:cstheme="minorHAnsi"/>
                <w:sz w:val="20"/>
              </w:rPr>
              <w:t>and A11 = Single Family</w:t>
            </w:r>
            <w:r>
              <w:rPr>
                <w:rFonts w:asciiTheme="minorHAnsi" w:hAnsiTheme="minorHAnsi"/>
                <w:sz w:val="20"/>
              </w:rPr>
              <w:t>,</w:t>
            </w:r>
            <w:r w:rsidR="005738FD">
              <w:rPr>
                <w:rFonts w:asciiTheme="minorHAnsi" w:hAnsiTheme="minorHAnsi"/>
                <w:sz w:val="20"/>
              </w:rPr>
              <w:t xml:space="preserve"> show Table L;</w:t>
            </w:r>
            <w:r>
              <w:rPr>
                <w:rFonts w:asciiTheme="minorHAnsi" w:hAnsiTheme="minorHAnsi"/>
                <w:sz w:val="20"/>
              </w:rPr>
              <w:t xml:space="preserve"> else display the “section does not apply” </w:t>
            </w:r>
            <w:r w:rsidRPr="006660E1">
              <w:rPr>
                <w:rFonts w:asciiTheme="minorHAnsi" w:hAnsiTheme="minorHAnsi" w:cstheme="minorHAnsi"/>
                <w:sz w:val="20"/>
              </w:rPr>
              <w:t>message</w:t>
            </w:r>
            <w:r w:rsidR="006660E1" w:rsidRPr="006660E1">
              <w:rPr>
                <w:rFonts w:asciiTheme="minorHAnsi" w:hAnsiTheme="minorHAnsi" w:cstheme="minorHAnsi"/>
                <w:sz w:val="20"/>
              </w:rPr>
              <w:t xml:space="preserve"> (if A11 = Multi Family or Multi Family with central water heating, do not show table)</w:t>
            </w:r>
            <w:r w:rsidRPr="006660E1">
              <w:rPr>
                <w:rFonts w:asciiTheme="minorHAnsi" w:hAnsiTheme="minorHAnsi" w:cstheme="minorHAnsi"/>
                <w:sz w:val="20"/>
              </w:rPr>
              <w:t>&gt;&gt;</w:t>
            </w:r>
          </w:p>
        </w:tc>
      </w:tr>
      <w:tr w:rsidR="00207197" w:rsidRPr="0095485E" w14:paraId="204023FD" w14:textId="77777777" w:rsidTr="001F2244">
        <w:tc>
          <w:tcPr>
            <w:tcW w:w="1654" w:type="dxa"/>
            <w:vAlign w:val="bottom"/>
          </w:tcPr>
          <w:p w14:paraId="25E1552F" w14:textId="77777777" w:rsidR="004570AE" w:rsidRPr="0095485E" w:rsidRDefault="004570AE" w:rsidP="00FA39D6">
            <w:pPr>
              <w:jc w:val="center"/>
              <w:rPr>
                <w:rFonts w:asciiTheme="minorHAnsi" w:hAnsiTheme="minorHAnsi"/>
                <w:sz w:val="18"/>
              </w:rPr>
            </w:pPr>
            <w:r w:rsidRPr="0095485E">
              <w:rPr>
                <w:rFonts w:asciiTheme="minorHAnsi" w:hAnsiTheme="minorHAnsi"/>
                <w:sz w:val="18"/>
              </w:rPr>
              <w:t>01</w:t>
            </w:r>
          </w:p>
        </w:tc>
        <w:tc>
          <w:tcPr>
            <w:tcW w:w="1562" w:type="dxa"/>
            <w:vAlign w:val="bottom"/>
          </w:tcPr>
          <w:p w14:paraId="508DA146" w14:textId="77777777" w:rsidR="004570AE" w:rsidRPr="0095485E" w:rsidRDefault="004570AE" w:rsidP="00FA39D6">
            <w:pPr>
              <w:jc w:val="center"/>
              <w:rPr>
                <w:rFonts w:asciiTheme="minorHAnsi" w:hAnsiTheme="minorHAnsi"/>
                <w:sz w:val="18"/>
              </w:rPr>
            </w:pPr>
            <w:r>
              <w:rPr>
                <w:rFonts w:asciiTheme="minorHAnsi" w:hAnsiTheme="minorHAnsi"/>
                <w:sz w:val="18"/>
              </w:rPr>
              <w:t>02</w:t>
            </w:r>
          </w:p>
        </w:tc>
        <w:tc>
          <w:tcPr>
            <w:tcW w:w="1860" w:type="dxa"/>
            <w:vAlign w:val="bottom"/>
          </w:tcPr>
          <w:p w14:paraId="6470D2EB" w14:textId="77777777" w:rsidR="004570AE" w:rsidRPr="0095485E" w:rsidRDefault="004570AE" w:rsidP="00FA39D6">
            <w:pPr>
              <w:jc w:val="center"/>
              <w:rPr>
                <w:rFonts w:asciiTheme="minorHAnsi" w:hAnsiTheme="minorHAnsi"/>
                <w:sz w:val="18"/>
              </w:rPr>
            </w:pPr>
            <w:r>
              <w:rPr>
                <w:rFonts w:asciiTheme="minorHAnsi" w:hAnsiTheme="minorHAnsi"/>
                <w:sz w:val="18"/>
              </w:rPr>
              <w:t>03</w:t>
            </w:r>
          </w:p>
        </w:tc>
        <w:tc>
          <w:tcPr>
            <w:tcW w:w="1583" w:type="dxa"/>
            <w:vAlign w:val="bottom"/>
          </w:tcPr>
          <w:p w14:paraId="57586F11" w14:textId="77777777" w:rsidR="004570AE" w:rsidRPr="0095485E" w:rsidRDefault="004570AE" w:rsidP="00FA39D6">
            <w:pPr>
              <w:jc w:val="center"/>
              <w:rPr>
                <w:rFonts w:asciiTheme="minorHAnsi" w:hAnsiTheme="minorHAnsi"/>
                <w:sz w:val="18"/>
              </w:rPr>
            </w:pPr>
            <w:r>
              <w:rPr>
                <w:rFonts w:asciiTheme="minorHAnsi" w:hAnsiTheme="minorHAnsi"/>
                <w:sz w:val="18"/>
              </w:rPr>
              <w:t>04</w:t>
            </w:r>
          </w:p>
        </w:tc>
        <w:tc>
          <w:tcPr>
            <w:tcW w:w="1896" w:type="dxa"/>
            <w:vAlign w:val="bottom"/>
          </w:tcPr>
          <w:p w14:paraId="76A9B604" w14:textId="77777777" w:rsidR="004570AE" w:rsidRPr="0095485E" w:rsidRDefault="004570AE" w:rsidP="00FA39D6">
            <w:pPr>
              <w:jc w:val="center"/>
              <w:rPr>
                <w:rFonts w:asciiTheme="minorHAnsi" w:hAnsiTheme="minorHAnsi"/>
                <w:sz w:val="18"/>
              </w:rPr>
            </w:pPr>
            <w:r>
              <w:rPr>
                <w:rFonts w:asciiTheme="minorHAnsi" w:hAnsiTheme="minorHAnsi"/>
                <w:sz w:val="18"/>
              </w:rPr>
              <w:t>05</w:t>
            </w:r>
          </w:p>
        </w:tc>
        <w:tc>
          <w:tcPr>
            <w:tcW w:w="1843" w:type="dxa"/>
            <w:vAlign w:val="bottom"/>
          </w:tcPr>
          <w:p w14:paraId="67B8A54C" w14:textId="77777777" w:rsidR="004570AE" w:rsidRPr="0095485E" w:rsidRDefault="004570AE" w:rsidP="00FA39D6">
            <w:pPr>
              <w:jc w:val="center"/>
              <w:rPr>
                <w:rFonts w:asciiTheme="minorHAnsi" w:hAnsiTheme="minorHAnsi"/>
                <w:sz w:val="18"/>
              </w:rPr>
            </w:pPr>
            <w:r>
              <w:rPr>
                <w:rFonts w:asciiTheme="minorHAnsi" w:hAnsiTheme="minorHAnsi"/>
                <w:sz w:val="18"/>
              </w:rPr>
              <w:t>06</w:t>
            </w:r>
          </w:p>
        </w:tc>
        <w:tc>
          <w:tcPr>
            <w:tcW w:w="1833" w:type="dxa"/>
            <w:vAlign w:val="bottom"/>
          </w:tcPr>
          <w:p w14:paraId="31AA398A" w14:textId="77777777" w:rsidR="004570AE" w:rsidRPr="0095485E" w:rsidRDefault="004570AE" w:rsidP="00FA39D6">
            <w:pPr>
              <w:jc w:val="center"/>
              <w:rPr>
                <w:rFonts w:asciiTheme="minorHAnsi" w:hAnsiTheme="minorHAnsi"/>
                <w:sz w:val="18"/>
              </w:rPr>
            </w:pPr>
            <w:r>
              <w:rPr>
                <w:rFonts w:asciiTheme="minorHAnsi" w:hAnsiTheme="minorHAnsi"/>
                <w:sz w:val="18"/>
              </w:rPr>
              <w:t>07</w:t>
            </w:r>
          </w:p>
        </w:tc>
        <w:tc>
          <w:tcPr>
            <w:tcW w:w="2159" w:type="dxa"/>
            <w:vAlign w:val="bottom"/>
          </w:tcPr>
          <w:p w14:paraId="6A6E304F" w14:textId="77777777" w:rsidR="004570AE" w:rsidRPr="0095485E" w:rsidRDefault="004570AE" w:rsidP="00FA39D6">
            <w:pPr>
              <w:jc w:val="center"/>
              <w:rPr>
                <w:rFonts w:asciiTheme="minorHAnsi" w:hAnsiTheme="minorHAnsi"/>
                <w:sz w:val="18"/>
              </w:rPr>
            </w:pPr>
            <w:r>
              <w:rPr>
                <w:rFonts w:asciiTheme="minorHAnsi" w:hAnsiTheme="minorHAnsi"/>
                <w:sz w:val="18"/>
              </w:rPr>
              <w:t>08</w:t>
            </w:r>
          </w:p>
        </w:tc>
      </w:tr>
      <w:tr w:rsidR="00207197" w:rsidRPr="0095485E" w14:paraId="38ED1856" w14:textId="77777777" w:rsidTr="001F2244">
        <w:tc>
          <w:tcPr>
            <w:tcW w:w="8555" w:type="dxa"/>
            <w:gridSpan w:val="5"/>
            <w:vAlign w:val="bottom"/>
          </w:tcPr>
          <w:p w14:paraId="57B159DB" w14:textId="77777777" w:rsidR="004570AE" w:rsidRPr="0095485E" w:rsidRDefault="004570AE" w:rsidP="00FA39D6">
            <w:pPr>
              <w:jc w:val="center"/>
              <w:rPr>
                <w:rFonts w:asciiTheme="minorHAnsi" w:hAnsiTheme="minorHAnsi"/>
                <w:b/>
                <w:sz w:val="18"/>
              </w:rPr>
            </w:pPr>
            <w:r w:rsidRPr="0095485E">
              <w:rPr>
                <w:rFonts w:asciiTheme="minorHAnsi" w:hAnsiTheme="minorHAnsi"/>
                <w:b/>
                <w:sz w:val="18"/>
              </w:rPr>
              <w:t>Proposed</w:t>
            </w:r>
          </w:p>
        </w:tc>
        <w:tc>
          <w:tcPr>
            <w:tcW w:w="3676" w:type="dxa"/>
            <w:gridSpan w:val="2"/>
            <w:vAlign w:val="bottom"/>
          </w:tcPr>
          <w:p w14:paraId="49D10232" w14:textId="77777777" w:rsidR="004570AE" w:rsidRPr="0095485E" w:rsidRDefault="004570AE" w:rsidP="00FA39D6">
            <w:pPr>
              <w:jc w:val="center"/>
              <w:rPr>
                <w:rFonts w:asciiTheme="minorHAnsi" w:hAnsiTheme="minorHAnsi"/>
                <w:b/>
                <w:sz w:val="18"/>
              </w:rPr>
            </w:pPr>
            <w:r w:rsidRPr="0095485E">
              <w:rPr>
                <w:rFonts w:asciiTheme="minorHAnsi" w:hAnsiTheme="minorHAnsi"/>
                <w:b/>
                <w:sz w:val="18"/>
              </w:rPr>
              <w:t>Required</w:t>
            </w:r>
          </w:p>
        </w:tc>
        <w:tc>
          <w:tcPr>
            <w:tcW w:w="2159" w:type="dxa"/>
            <w:vAlign w:val="bottom"/>
          </w:tcPr>
          <w:p w14:paraId="724E179F" w14:textId="77777777" w:rsidR="004570AE" w:rsidRPr="0095485E" w:rsidRDefault="004570AE" w:rsidP="00FA39D6">
            <w:pPr>
              <w:jc w:val="center"/>
              <w:rPr>
                <w:rFonts w:asciiTheme="minorHAnsi" w:hAnsiTheme="minorHAnsi"/>
                <w:b/>
                <w:sz w:val="18"/>
              </w:rPr>
            </w:pPr>
          </w:p>
        </w:tc>
      </w:tr>
      <w:tr w:rsidR="00207197" w:rsidRPr="0095485E" w14:paraId="57E780AC" w14:textId="77777777" w:rsidTr="001F2244">
        <w:tc>
          <w:tcPr>
            <w:tcW w:w="1654" w:type="dxa"/>
            <w:vAlign w:val="bottom"/>
          </w:tcPr>
          <w:p w14:paraId="7ACB7288" w14:textId="52383FDF" w:rsidR="004570AE" w:rsidRPr="0095485E" w:rsidRDefault="004570AE" w:rsidP="00FA39D6">
            <w:pPr>
              <w:jc w:val="center"/>
              <w:rPr>
                <w:rFonts w:asciiTheme="minorHAnsi" w:hAnsiTheme="minorHAnsi"/>
                <w:sz w:val="18"/>
              </w:rPr>
            </w:pPr>
            <w:r>
              <w:rPr>
                <w:rFonts w:ascii="Calibri" w:hAnsi="Calibri"/>
                <w:sz w:val="18"/>
                <w:szCs w:val="18"/>
              </w:rPr>
              <w:t xml:space="preserve">Air Flow Rate (in CFM) for Certified Whole House Fan </w:t>
            </w:r>
          </w:p>
        </w:tc>
        <w:tc>
          <w:tcPr>
            <w:tcW w:w="1562" w:type="dxa"/>
            <w:vAlign w:val="bottom"/>
          </w:tcPr>
          <w:p w14:paraId="69F5BCB2" w14:textId="31536BC8" w:rsidR="004570AE" w:rsidRPr="0095485E" w:rsidRDefault="004570AE" w:rsidP="00FA39D6">
            <w:pPr>
              <w:jc w:val="center"/>
              <w:rPr>
                <w:rFonts w:asciiTheme="minorHAnsi" w:hAnsiTheme="minorHAnsi"/>
                <w:sz w:val="18"/>
              </w:rPr>
            </w:pPr>
            <w:r>
              <w:rPr>
                <w:rFonts w:ascii="Calibri" w:hAnsi="Calibri"/>
                <w:sz w:val="18"/>
                <w:szCs w:val="18"/>
              </w:rPr>
              <w:t>Number of Fans</w:t>
            </w:r>
          </w:p>
        </w:tc>
        <w:tc>
          <w:tcPr>
            <w:tcW w:w="1860" w:type="dxa"/>
            <w:vAlign w:val="bottom"/>
          </w:tcPr>
          <w:p w14:paraId="1354EB15" w14:textId="32B94624" w:rsidR="004570AE" w:rsidRPr="0095485E" w:rsidRDefault="00EB679B" w:rsidP="00CA53FC">
            <w:pPr>
              <w:jc w:val="center"/>
              <w:rPr>
                <w:rFonts w:asciiTheme="minorHAnsi" w:hAnsiTheme="minorHAnsi"/>
                <w:sz w:val="18"/>
              </w:rPr>
            </w:pPr>
            <w:r>
              <w:rPr>
                <w:rFonts w:ascii="Calibri" w:hAnsi="Calibri"/>
                <w:sz w:val="18"/>
                <w:szCs w:val="18"/>
              </w:rPr>
              <w:t xml:space="preserve">Total CFM </w:t>
            </w:r>
          </w:p>
        </w:tc>
        <w:tc>
          <w:tcPr>
            <w:tcW w:w="1583" w:type="dxa"/>
            <w:vAlign w:val="bottom"/>
          </w:tcPr>
          <w:p w14:paraId="3BCB461E" w14:textId="77777777" w:rsidR="004570AE" w:rsidRPr="0095485E" w:rsidRDefault="004570AE" w:rsidP="00FA39D6">
            <w:pPr>
              <w:jc w:val="center"/>
              <w:rPr>
                <w:rFonts w:asciiTheme="minorHAnsi" w:hAnsiTheme="minorHAnsi"/>
                <w:sz w:val="18"/>
              </w:rPr>
            </w:pPr>
            <w:r>
              <w:rPr>
                <w:rFonts w:asciiTheme="minorHAnsi" w:hAnsiTheme="minorHAnsi"/>
                <w:sz w:val="18"/>
              </w:rPr>
              <w:t>Directly Vented to Outside</w:t>
            </w:r>
          </w:p>
        </w:tc>
        <w:tc>
          <w:tcPr>
            <w:tcW w:w="1896" w:type="dxa"/>
            <w:vAlign w:val="bottom"/>
          </w:tcPr>
          <w:p w14:paraId="004DBD4D" w14:textId="30018028" w:rsidR="004570AE" w:rsidRPr="0095485E" w:rsidRDefault="004570AE" w:rsidP="0033320F">
            <w:pPr>
              <w:jc w:val="center"/>
              <w:rPr>
                <w:rFonts w:asciiTheme="minorHAnsi" w:hAnsiTheme="minorHAnsi"/>
                <w:sz w:val="18"/>
              </w:rPr>
            </w:pPr>
            <w:r w:rsidRPr="00A3314C">
              <w:rPr>
                <w:rFonts w:ascii="Calibri" w:hAnsi="Calibri"/>
                <w:sz w:val="18"/>
                <w:szCs w:val="18"/>
              </w:rPr>
              <w:t xml:space="preserve">Attic </w:t>
            </w:r>
            <w:r>
              <w:rPr>
                <w:rFonts w:ascii="Calibri" w:hAnsi="Calibri"/>
                <w:sz w:val="18"/>
                <w:szCs w:val="18"/>
              </w:rPr>
              <w:t>F</w:t>
            </w:r>
            <w:r w:rsidRPr="00A3314C">
              <w:rPr>
                <w:rFonts w:ascii="Calibri" w:hAnsi="Calibri"/>
                <w:sz w:val="18"/>
                <w:szCs w:val="18"/>
              </w:rPr>
              <w:t xml:space="preserve">ree </w:t>
            </w:r>
            <w:r>
              <w:rPr>
                <w:rFonts w:ascii="Calibri" w:hAnsi="Calibri"/>
                <w:sz w:val="18"/>
                <w:szCs w:val="18"/>
              </w:rPr>
              <w:t>V</w:t>
            </w:r>
            <w:r w:rsidRPr="00A3314C">
              <w:rPr>
                <w:rFonts w:ascii="Calibri" w:hAnsi="Calibri"/>
                <w:sz w:val="18"/>
                <w:szCs w:val="18"/>
              </w:rPr>
              <w:t xml:space="preserve">ent </w:t>
            </w:r>
            <w:r>
              <w:rPr>
                <w:rFonts w:ascii="Calibri" w:hAnsi="Calibri"/>
                <w:sz w:val="18"/>
                <w:szCs w:val="18"/>
              </w:rPr>
              <w:t>A</w:t>
            </w:r>
            <w:r w:rsidRPr="00A3314C">
              <w:rPr>
                <w:rFonts w:ascii="Calibri" w:hAnsi="Calibri"/>
                <w:sz w:val="18"/>
                <w:szCs w:val="18"/>
              </w:rPr>
              <w:t>rea</w:t>
            </w:r>
            <w:r>
              <w:rPr>
                <w:rFonts w:ascii="Calibri" w:hAnsi="Calibri"/>
                <w:sz w:val="18"/>
                <w:szCs w:val="18"/>
              </w:rPr>
              <w:t xml:space="preserve"> (in</w:t>
            </w:r>
            <w:r w:rsidR="0033320F">
              <w:rPr>
                <w:rFonts w:ascii="Calibri" w:hAnsi="Calibri"/>
                <w:sz w:val="18"/>
                <w:szCs w:val="18"/>
                <w:vertAlign w:val="superscript"/>
              </w:rPr>
              <w:t>2</w:t>
            </w:r>
            <w:r>
              <w:rPr>
                <w:rFonts w:ascii="Calibri" w:hAnsi="Calibri"/>
                <w:sz w:val="18"/>
                <w:szCs w:val="18"/>
              </w:rPr>
              <w:t>)</w:t>
            </w:r>
            <w:r w:rsidRPr="00A3314C">
              <w:rPr>
                <w:rFonts w:ascii="Calibri" w:hAnsi="Calibri"/>
                <w:sz w:val="18"/>
                <w:szCs w:val="18"/>
              </w:rPr>
              <w:t xml:space="preserve"> </w:t>
            </w:r>
            <w:r>
              <w:rPr>
                <w:rFonts w:ascii="Calibri" w:hAnsi="Calibri"/>
                <w:sz w:val="18"/>
                <w:szCs w:val="18"/>
              </w:rPr>
              <w:br/>
            </w:r>
          </w:p>
        </w:tc>
        <w:tc>
          <w:tcPr>
            <w:tcW w:w="1843" w:type="dxa"/>
            <w:vAlign w:val="bottom"/>
          </w:tcPr>
          <w:p w14:paraId="4163E2A1" w14:textId="77777777" w:rsidR="004570AE" w:rsidRPr="0095485E" w:rsidRDefault="004570AE" w:rsidP="00FA39D6">
            <w:pPr>
              <w:jc w:val="center"/>
              <w:rPr>
                <w:rFonts w:asciiTheme="minorHAnsi" w:hAnsiTheme="minorHAnsi"/>
                <w:sz w:val="18"/>
              </w:rPr>
            </w:pPr>
            <w:r>
              <w:rPr>
                <w:rFonts w:ascii="Calibri" w:hAnsi="Calibri"/>
                <w:sz w:val="18"/>
                <w:szCs w:val="18"/>
              </w:rPr>
              <w:t>Airflow Rate (CFM) (1.5</w:t>
            </w:r>
            <w:r w:rsidRPr="009B3A0C">
              <w:rPr>
                <w:rFonts w:ascii="Calibri" w:hAnsi="Calibri"/>
                <w:sz w:val="18"/>
                <w:szCs w:val="18"/>
              </w:rPr>
              <w:t xml:space="preserve"> CFM per </w:t>
            </w:r>
            <w:r w:rsidRPr="0027753D">
              <w:rPr>
                <w:rFonts w:ascii="Calibri" w:hAnsi="Calibri"/>
                <w:sz w:val="18"/>
                <w:szCs w:val="18"/>
              </w:rPr>
              <w:t>ft</w:t>
            </w:r>
            <w:r w:rsidRPr="004358FA">
              <w:rPr>
                <w:rFonts w:ascii="Calibri" w:hAnsi="Calibri"/>
                <w:sz w:val="18"/>
                <w:szCs w:val="18"/>
                <w:vertAlign w:val="superscript"/>
              </w:rPr>
              <w:t>2</w:t>
            </w:r>
            <w:r w:rsidRPr="00EC3848">
              <w:rPr>
                <w:rFonts w:ascii="Calibri" w:hAnsi="Calibri"/>
                <w:sz w:val="18"/>
                <w:szCs w:val="18"/>
                <w:vertAlign w:val="superscript"/>
              </w:rPr>
              <w:t xml:space="preserve"> </w:t>
            </w:r>
            <w:r w:rsidRPr="009B3A0C">
              <w:rPr>
                <w:rFonts w:ascii="Calibri" w:hAnsi="Calibri"/>
                <w:sz w:val="18"/>
                <w:szCs w:val="18"/>
              </w:rPr>
              <w:t xml:space="preserve">of </w:t>
            </w:r>
            <w:r w:rsidRPr="009B3A0C">
              <w:rPr>
                <w:rFonts w:ascii="Calibri" w:hAnsi="Calibri"/>
                <w:sz w:val="18"/>
                <w:szCs w:val="18"/>
              </w:rPr>
              <w:lastRenderedPageBreak/>
              <w:t>Conditioned Floor Area</w:t>
            </w:r>
            <w:r>
              <w:rPr>
                <w:rFonts w:ascii="Calibri" w:hAnsi="Calibri"/>
                <w:sz w:val="18"/>
                <w:szCs w:val="18"/>
              </w:rPr>
              <w:t>)</w:t>
            </w:r>
          </w:p>
        </w:tc>
        <w:tc>
          <w:tcPr>
            <w:tcW w:w="1833" w:type="dxa"/>
            <w:vAlign w:val="bottom"/>
          </w:tcPr>
          <w:p w14:paraId="2FFA020C" w14:textId="10199C84" w:rsidR="004570AE" w:rsidRPr="0095485E" w:rsidRDefault="004570AE" w:rsidP="00A310B7">
            <w:pPr>
              <w:jc w:val="center"/>
              <w:rPr>
                <w:rFonts w:asciiTheme="minorHAnsi" w:hAnsiTheme="minorHAnsi"/>
                <w:sz w:val="18"/>
              </w:rPr>
            </w:pPr>
            <w:r w:rsidRPr="009B3A0C">
              <w:rPr>
                <w:rFonts w:ascii="Calibri" w:hAnsi="Calibri"/>
                <w:sz w:val="18"/>
                <w:szCs w:val="18"/>
              </w:rPr>
              <w:lastRenderedPageBreak/>
              <w:t xml:space="preserve">Minimum Attic Vent Free Area </w:t>
            </w:r>
            <w:r>
              <w:rPr>
                <w:rFonts w:ascii="Calibri" w:hAnsi="Calibri"/>
                <w:sz w:val="18"/>
                <w:szCs w:val="18"/>
              </w:rPr>
              <w:t>(</w:t>
            </w:r>
            <w:r w:rsidRPr="0027753D">
              <w:rPr>
                <w:rFonts w:ascii="Calibri" w:hAnsi="Calibri"/>
                <w:sz w:val="18"/>
                <w:szCs w:val="18"/>
              </w:rPr>
              <w:t>in</w:t>
            </w:r>
            <w:r w:rsidRPr="004358FA">
              <w:rPr>
                <w:rFonts w:ascii="Calibri" w:hAnsi="Calibri"/>
                <w:sz w:val="18"/>
                <w:szCs w:val="18"/>
                <w:vertAlign w:val="superscript"/>
              </w:rPr>
              <w:t>2</w:t>
            </w:r>
            <w:r>
              <w:rPr>
                <w:rFonts w:ascii="Calibri" w:hAnsi="Calibri"/>
                <w:sz w:val="18"/>
                <w:szCs w:val="18"/>
              </w:rPr>
              <w:t xml:space="preserve">) </w:t>
            </w:r>
            <w:r w:rsidRPr="009B3A0C">
              <w:rPr>
                <w:rFonts w:ascii="Calibri" w:hAnsi="Calibri"/>
                <w:sz w:val="18"/>
                <w:szCs w:val="18"/>
              </w:rPr>
              <w:t>(</w:t>
            </w:r>
            <w:r w:rsidR="00A310B7">
              <w:rPr>
                <w:rFonts w:ascii="Calibri" w:hAnsi="Calibri"/>
                <w:sz w:val="18"/>
                <w:szCs w:val="18"/>
              </w:rPr>
              <w:t xml:space="preserve">Total </w:t>
            </w:r>
            <w:r>
              <w:rPr>
                <w:rFonts w:ascii="Calibri" w:hAnsi="Calibri"/>
                <w:sz w:val="18"/>
                <w:szCs w:val="18"/>
              </w:rPr>
              <w:t>Airflow Rate</w:t>
            </w:r>
            <w:r w:rsidRPr="009B3A0C">
              <w:rPr>
                <w:rFonts w:ascii="Calibri" w:hAnsi="Calibri"/>
                <w:sz w:val="18"/>
                <w:szCs w:val="18"/>
              </w:rPr>
              <w:t xml:space="preserve"> </w:t>
            </w:r>
            <w:r>
              <w:rPr>
                <w:rFonts w:ascii="Calibri" w:hAnsi="Calibri"/>
                <w:sz w:val="18"/>
                <w:szCs w:val="18"/>
              </w:rPr>
              <w:t>x 0.192</w:t>
            </w:r>
            <w:r w:rsidRPr="009B3A0C">
              <w:rPr>
                <w:rFonts w:ascii="Calibri" w:hAnsi="Calibri"/>
                <w:sz w:val="18"/>
                <w:szCs w:val="18"/>
              </w:rPr>
              <w:t>)</w:t>
            </w:r>
          </w:p>
        </w:tc>
        <w:tc>
          <w:tcPr>
            <w:tcW w:w="2159" w:type="dxa"/>
            <w:vAlign w:val="bottom"/>
          </w:tcPr>
          <w:p w14:paraId="252D5A22" w14:textId="77777777" w:rsidR="004570AE" w:rsidRPr="00207197" w:rsidRDefault="004570AE" w:rsidP="00FA39D6">
            <w:pPr>
              <w:jc w:val="center"/>
              <w:rPr>
                <w:rFonts w:asciiTheme="minorHAnsi" w:hAnsiTheme="minorHAnsi"/>
                <w:sz w:val="18"/>
              </w:rPr>
            </w:pPr>
            <w:r w:rsidRPr="003E6383">
              <w:rPr>
                <w:rFonts w:asciiTheme="minorHAnsi" w:hAnsiTheme="minorHAnsi"/>
                <w:sz w:val="18"/>
              </w:rPr>
              <w:t>Location/Comments</w:t>
            </w:r>
          </w:p>
        </w:tc>
      </w:tr>
      <w:tr w:rsidR="00207197" w:rsidRPr="0095485E" w14:paraId="5A9EBF00" w14:textId="77777777" w:rsidTr="001F2244">
        <w:tc>
          <w:tcPr>
            <w:tcW w:w="1654" w:type="dxa"/>
            <w:vAlign w:val="bottom"/>
          </w:tcPr>
          <w:p w14:paraId="67403AC5" w14:textId="7A03A141" w:rsidR="00207197" w:rsidRPr="0095485E" w:rsidRDefault="00207197" w:rsidP="00866842">
            <w:pPr>
              <w:jc w:val="center"/>
              <w:rPr>
                <w:rFonts w:asciiTheme="minorHAnsi" w:hAnsiTheme="minorHAnsi"/>
                <w:sz w:val="18"/>
              </w:rPr>
            </w:pPr>
            <w:r>
              <w:rPr>
                <w:rFonts w:ascii="Calibri" w:hAnsi="Calibri"/>
                <w:sz w:val="18"/>
                <w:szCs w:val="18"/>
              </w:rPr>
              <w:t xml:space="preserve">&lt;&lt;User input: nonnegative </w:t>
            </w:r>
            <w:r w:rsidR="003E6383">
              <w:rPr>
                <w:rFonts w:ascii="Calibri" w:hAnsi="Calibri"/>
                <w:sz w:val="18"/>
                <w:szCs w:val="18"/>
              </w:rPr>
              <w:t xml:space="preserve">whole </w:t>
            </w:r>
            <w:r>
              <w:rPr>
                <w:rFonts w:ascii="Calibri" w:hAnsi="Calibri"/>
                <w:sz w:val="18"/>
                <w:szCs w:val="18"/>
              </w:rPr>
              <w:t>number</w:t>
            </w:r>
            <w:r w:rsidR="003E6383">
              <w:rPr>
                <w:rFonts w:ascii="Calibri" w:hAnsi="Calibri"/>
                <w:sz w:val="18"/>
                <w:szCs w:val="18"/>
              </w:rPr>
              <w:t xml:space="preserve"> </w:t>
            </w:r>
            <w:r w:rsidR="003059F8">
              <w:rPr>
                <w:rFonts w:ascii="Calibri" w:hAnsi="Calibri"/>
                <w:sz w:val="18"/>
                <w:szCs w:val="18"/>
              </w:rPr>
              <w:t>xxxxxx</w:t>
            </w:r>
            <w:r>
              <w:rPr>
                <w:rFonts w:ascii="Calibri" w:hAnsi="Calibri"/>
                <w:sz w:val="18"/>
                <w:szCs w:val="18"/>
              </w:rPr>
              <w:t>&gt;&gt;</w:t>
            </w:r>
          </w:p>
        </w:tc>
        <w:tc>
          <w:tcPr>
            <w:tcW w:w="1562" w:type="dxa"/>
            <w:vAlign w:val="bottom"/>
          </w:tcPr>
          <w:p w14:paraId="261B942D" w14:textId="1CBCA53C" w:rsidR="00207197" w:rsidRPr="0095485E" w:rsidRDefault="00207197" w:rsidP="001F2244">
            <w:pPr>
              <w:jc w:val="center"/>
              <w:rPr>
                <w:rFonts w:asciiTheme="minorHAnsi" w:hAnsiTheme="minorHAnsi"/>
                <w:sz w:val="18"/>
              </w:rPr>
            </w:pPr>
            <w:r>
              <w:rPr>
                <w:rFonts w:asciiTheme="minorHAnsi" w:hAnsiTheme="minorHAnsi"/>
                <w:sz w:val="18"/>
              </w:rPr>
              <w:t xml:space="preserve">&lt;&lt;user input:nonnegative </w:t>
            </w:r>
            <w:r w:rsidR="003E6383">
              <w:rPr>
                <w:rFonts w:asciiTheme="minorHAnsi" w:hAnsiTheme="minorHAnsi"/>
                <w:sz w:val="18"/>
              </w:rPr>
              <w:t xml:space="preserve">whole </w:t>
            </w:r>
            <w:r>
              <w:rPr>
                <w:rFonts w:asciiTheme="minorHAnsi" w:hAnsiTheme="minorHAnsi"/>
                <w:sz w:val="18"/>
              </w:rPr>
              <w:t>number</w:t>
            </w:r>
            <w:r w:rsidR="003E6383">
              <w:rPr>
                <w:rFonts w:asciiTheme="minorHAnsi" w:hAnsiTheme="minorHAnsi"/>
                <w:sz w:val="18"/>
              </w:rPr>
              <w:t>&gt;&gt;</w:t>
            </w:r>
          </w:p>
        </w:tc>
        <w:tc>
          <w:tcPr>
            <w:tcW w:w="1860" w:type="dxa"/>
            <w:vAlign w:val="bottom"/>
          </w:tcPr>
          <w:p w14:paraId="0B103873" w14:textId="3FA3CD2D" w:rsidR="00207197" w:rsidRPr="0095485E" w:rsidRDefault="003E6383" w:rsidP="0032404C">
            <w:pPr>
              <w:jc w:val="center"/>
              <w:rPr>
                <w:rFonts w:asciiTheme="minorHAnsi" w:hAnsiTheme="minorHAnsi"/>
                <w:sz w:val="18"/>
              </w:rPr>
            </w:pPr>
            <w:r>
              <w:rPr>
                <w:rFonts w:ascii="Calibri" w:hAnsi="Calibri"/>
                <w:sz w:val="18"/>
                <w:szCs w:val="18"/>
              </w:rPr>
              <w:t>&lt;&lt;</w:t>
            </w:r>
            <w:r w:rsidR="005714B9">
              <w:rPr>
                <w:rFonts w:ascii="Calibri" w:hAnsi="Calibri"/>
                <w:sz w:val="18"/>
                <w:szCs w:val="18"/>
              </w:rPr>
              <w:t xml:space="preserve">calculated field: </w:t>
            </w:r>
            <w:r>
              <w:rPr>
                <w:rFonts w:ascii="Calibri" w:hAnsi="Calibri"/>
                <w:sz w:val="18"/>
                <w:szCs w:val="18"/>
              </w:rPr>
              <w:t xml:space="preserve">[(column L01) </w:t>
            </w:r>
            <w:r w:rsidR="005714B9">
              <w:rPr>
                <w:rFonts w:ascii="Calibri" w:hAnsi="Calibri"/>
                <w:sz w:val="18"/>
                <w:szCs w:val="18"/>
              </w:rPr>
              <w:t>*</w:t>
            </w:r>
            <w:r>
              <w:rPr>
                <w:rFonts w:ascii="Calibri" w:hAnsi="Calibri"/>
                <w:sz w:val="18"/>
                <w:szCs w:val="18"/>
              </w:rPr>
              <w:t xml:space="preserve"> (column L02</w:t>
            </w:r>
            <w:r w:rsidRPr="00114474">
              <w:rPr>
                <w:rFonts w:ascii="Calibri" w:hAnsi="Calibri"/>
                <w:sz w:val="18"/>
                <w:szCs w:val="18"/>
              </w:rPr>
              <w:t>)]</w:t>
            </w:r>
            <w:r w:rsidR="00114474" w:rsidRPr="00114474">
              <w:rPr>
                <w:rFonts w:ascii="Calibri" w:hAnsi="Calibri"/>
                <w:sz w:val="18"/>
                <w:szCs w:val="18"/>
              </w:rPr>
              <w:t>;</w:t>
            </w:r>
            <w:r w:rsidR="00114474" w:rsidRPr="0032404C">
              <w:rPr>
                <w:rFonts w:ascii="Calibri" w:hAnsi="Calibri"/>
                <w:sz w:val="18"/>
                <w:szCs w:val="18"/>
              </w:rPr>
              <w:t xml:space="preserve"> ch</w:t>
            </w:r>
            <w:r w:rsidR="0032404C">
              <w:rPr>
                <w:rFonts w:ascii="Calibri" w:hAnsi="Calibri"/>
                <w:sz w:val="18"/>
                <w:szCs w:val="18"/>
              </w:rPr>
              <w:t>eck value must be ≥ value in L</w:t>
            </w:r>
            <w:r w:rsidR="00114474" w:rsidRPr="00114474">
              <w:rPr>
                <w:rFonts w:ascii="Calibri" w:hAnsi="Calibri"/>
                <w:sz w:val="18"/>
                <w:szCs w:val="18"/>
              </w:rPr>
              <w:t>0</w:t>
            </w:r>
            <w:r w:rsidR="0032404C">
              <w:rPr>
                <w:rFonts w:ascii="Calibri" w:hAnsi="Calibri"/>
                <w:sz w:val="18"/>
                <w:szCs w:val="18"/>
              </w:rPr>
              <w:t>6</w:t>
            </w:r>
            <w:r w:rsidR="00114474" w:rsidRPr="0032404C">
              <w:rPr>
                <w:rFonts w:ascii="Calibri" w:hAnsi="Calibri"/>
                <w:sz w:val="18"/>
                <w:szCs w:val="18"/>
              </w:rPr>
              <w:t xml:space="preserve"> to comply; else </w:t>
            </w:r>
            <w:r w:rsidR="00114474" w:rsidRPr="0032404C">
              <w:rPr>
                <w:rFonts w:asciiTheme="minorHAnsi" w:hAnsiTheme="minorHAnsi"/>
                <w:sz w:val="18"/>
                <w:szCs w:val="18"/>
              </w:rPr>
              <w:t>flag non-compliant value</w:t>
            </w:r>
            <w:r w:rsidR="00114474">
              <w:rPr>
                <w:rFonts w:ascii="Calibri" w:hAnsi="Calibri"/>
                <w:sz w:val="18"/>
                <w:szCs w:val="18"/>
              </w:rPr>
              <w:t xml:space="preserve"> </w:t>
            </w:r>
            <w:r>
              <w:rPr>
                <w:rFonts w:ascii="Calibri" w:hAnsi="Calibri"/>
                <w:sz w:val="18"/>
                <w:szCs w:val="18"/>
              </w:rPr>
              <w:t>&gt;&gt;</w:t>
            </w:r>
          </w:p>
        </w:tc>
        <w:tc>
          <w:tcPr>
            <w:tcW w:w="1583" w:type="dxa"/>
            <w:vAlign w:val="bottom"/>
          </w:tcPr>
          <w:p w14:paraId="08524CCD" w14:textId="4CDCB721" w:rsidR="00207197" w:rsidRPr="0095485E" w:rsidRDefault="00207197" w:rsidP="001F2244">
            <w:pPr>
              <w:jc w:val="center"/>
              <w:rPr>
                <w:rFonts w:asciiTheme="minorHAnsi" w:hAnsiTheme="minorHAnsi"/>
                <w:sz w:val="18"/>
              </w:rPr>
            </w:pPr>
            <w:r>
              <w:rPr>
                <w:rFonts w:asciiTheme="minorHAnsi" w:hAnsiTheme="minorHAnsi"/>
                <w:sz w:val="18"/>
              </w:rPr>
              <w:t>&lt;&lt;User selects:</w:t>
            </w:r>
            <w:r w:rsidR="005714B9">
              <w:rPr>
                <w:rFonts w:asciiTheme="minorHAnsi" w:hAnsiTheme="minorHAnsi"/>
                <w:sz w:val="18"/>
              </w:rPr>
              <w:t xml:space="preserve"> </w:t>
            </w:r>
            <w:r>
              <w:rPr>
                <w:rFonts w:asciiTheme="minorHAnsi" w:hAnsiTheme="minorHAnsi"/>
                <w:sz w:val="18"/>
              </w:rPr>
              <w:t>Yes or No&gt;&gt;</w:t>
            </w:r>
          </w:p>
        </w:tc>
        <w:tc>
          <w:tcPr>
            <w:tcW w:w="1896" w:type="dxa"/>
            <w:vAlign w:val="bottom"/>
          </w:tcPr>
          <w:p w14:paraId="585910B7" w14:textId="7C37D0F9" w:rsidR="00207197" w:rsidRPr="0095485E" w:rsidRDefault="003E6383" w:rsidP="0032404C">
            <w:pPr>
              <w:jc w:val="center"/>
              <w:rPr>
                <w:rFonts w:asciiTheme="minorHAnsi" w:hAnsiTheme="minorHAnsi"/>
                <w:sz w:val="18"/>
              </w:rPr>
            </w:pPr>
            <w:r>
              <w:rPr>
                <w:rFonts w:asciiTheme="minorHAnsi" w:hAnsiTheme="minorHAnsi"/>
                <w:sz w:val="18"/>
              </w:rPr>
              <w:t xml:space="preserve">&lt;&lt;User input: </w:t>
            </w:r>
            <w:r w:rsidRPr="0032404C">
              <w:rPr>
                <w:rFonts w:asciiTheme="minorHAnsi" w:hAnsiTheme="minorHAnsi"/>
                <w:sz w:val="18"/>
                <w:szCs w:val="18"/>
              </w:rPr>
              <w:t>Decimalnonnegative</w:t>
            </w:r>
            <w:r w:rsidR="0032404C" w:rsidRPr="0032404C">
              <w:rPr>
                <w:rFonts w:asciiTheme="minorHAnsi" w:hAnsiTheme="minorHAnsi"/>
                <w:sz w:val="18"/>
                <w:szCs w:val="18"/>
              </w:rPr>
              <w:t xml:space="preserve">; </w:t>
            </w:r>
            <w:r w:rsidR="0032404C" w:rsidRPr="0032404C">
              <w:rPr>
                <w:rFonts w:ascii="Calibri" w:hAnsi="Calibri"/>
                <w:sz w:val="18"/>
                <w:szCs w:val="18"/>
              </w:rPr>
              <w:t xml:space="preserve">check value must be ≥ value in </w:t>
            </w:r>
            <w:r w:rsidR="0032404C">
              <w:rPr>
                <w:rFonts w:ascii="Calibri" w:hAnsi="Calibri"/>
                <w:sz w:val="18"/>
                <w:szCs w:val="18"/>
              </w:rPr>
              <w:t>L</w:t>
            </w:r>
            <w:r w:rsidR="0032404C" w:rsidRPr="0032404C">
              <w:rPr>
                <w:rFonts w:ascii="Calibri" w:hAnsi="Calibri"/>
                <w:sz w:val="18"/>
                <w:szCs w:val="18"/>
              </w:rPr>
              <w:t>0</w:t>
            </w:r>
            <w:r w:rsidR="0032404C">
              <w:rPr>
                <w:rFonts w:ascii="Calibri" w:hAnsi="Calibri"/>
                <w:sz w:val="18"/>
                <w:szCs w:val="18"/>
              </w:rPr>
              <w:t>7</w:t>
            </w:r>
            <w:r w:rsidR="0032404C" w:rsidRPr="0032404C">
              <w:rPr>
                <w:rFonts w:ascii="Calibri" w:hAnsi="Calibri"/>
                <w:sz w:val="18"/>
                <w:szCs w:val="18"/>
              </w:rPr>
              <w:t xml:space="preserve"> to comply; else </w:t>
            </w:r>
            <w:r w:rsidR="0032404C" w:rsidRPr="0032404C">
              <w:rPr>
                <w:rFonts w:asciiTheme="minorHAnsi" w:hAnsiTheme="minorHAnsi"/>
                <w:sz w:val="18"/>
                <w:szCs w:val="18"/>
              </w:rPr>
              <w:t>flag non-compliant value</w:t>
            </w:r>
            <w:r w:rsidR="0032404C">
              <w:rPr>
                <w:rFonts w:asciiTheme="minorHAnsi" w:hAnsiTheme="minorHAnsi"/>
                <w:sz w:val="18"/>
              </w:rPr>
              <w:t xml:space="preserve"> </w:t>
            </w:r>
            <w:r>
              <w:rPr>
                <w:rFonts w:asciiTheme="minorHAnsi" w:hAnsiTheme="minorHAnsi"/>
                <w:sz w:val="18"/>
              </w:rPr>
              <w:t>&gt;&gt;</w:t>
            </w:r>
          </w:p>
        </w:tc>
        <w:tc>
          <w:tcPr>
            <w:tcW w:w="1843" w:type="dxa"/>
            <w:vAlign w:val="bottom"/>
          </w:tcPr>
          <w:p w14:paraId="127A1A19" w14:textId="77777777" w:rsidR="00866842" w:rsidRDefault="00207197" w:rsidP="005714B9">
            <w:pPr>
              <w:jc w:val="center"/>
              <w:rPr>
                <w:rFonts w:ascii="Calibri" w:hAnsi="Calibri"/>
                <w:sz w:val="18"/>
                <w:szCs w:val="18"/>
              </w:rPr>
            </w:pPr>
            <w:r>
              <w:rPr>
                <w:rFonts w:ascii="Calibri" w:hAnsi="Calibri"/>
                <w:sz w:val="18"/>
                <w:szCs w:val="18"/>
              </w:rPr>
              <w:t>&lt;&lt;If A11</w:t>
            </w:r>
            <w:r w:rsidR="003E6383">
              <w:rPr>
                <w:rFonts w:ascii="Calibri" w:hAnsi="Calibri"/>
                <w:sz w:val="18"/>
                <w:szCs w:val="18"/>
              </w:rPr>
              <w:t xml:space="preserve"> </w:t>
            </w:r>
            <w:r>
              <w:rPr>
                <w:rFonts w:ascii="Calibri" w:hAnsi="Calibri"/>
                <w:sz w:val="18"/>
                <w:szCs w:val="18"/>
              </w:rPr>
              <w:t>=</w:t>
            </w:r>
            <w:r w:rsidR="003E6383">
              <w:rPr>
                <w:rFonts w:ascii="Calibri" w:hAnsi="Calibri"/>
                <w:sz w:val="18"/>
                <w:szCs w:val="18"/>
              </w:rPr>
              <w:t xml:space="preserve"> </w:t>
            </w:r>
            <w:r w:rsidR="004E6B12">
              <w:rPr>
                <w:rFonts w:ascii="Calibri" w:hAnsi="Calibri"/>
                <w:sz w:val="18"/>
                <w:szCs w:val="18"/>
              </w:rPr>
              <w:t>Single Family</w:t>
            </w:r>
            <w:r w:rsidR="005714B9">
              <w:rPr>
                <w:rFonts w:ascii="Calibri" w:hAnsi="Calibri"/>
                <w:sz w:val="18"/>
                <w:szCs w:val="18"/>
              </w:rPr>
              <w:t>,</w:t>
            </w:r>
            <w:r>
              <w:rPr>
                <w:rFonts w:ascii="Calibri" w:hAnsi="Calibri"/>
                <w:sz w:val="18"/>
                <w:szCs w:val="18"/>
              </w:rPr>
              <w:t xml:space="preserve"> calculate</w:t>
            </w:r>
            <w:r w:rsidR="005714B9">
              <w:rPr>
                <w:rFonts w:ascii="Calibri" w:hAnsi="Calibri"/>
                <w:sz w:val="18"/>
                <w:szCs w:val="18"/>
              </w:rPr>
              <w:t>d field:</w:t>
            </w:r>
            <w:r>
              <w:rPr>
                <w:rFonts w:ascii="Calibri" w:hAnsi="Calibri"/>
                <w:sz w:val="18"/>
                <w:szCs w:val="18"/>
              </w:rPr>
              <w:t xml:space="preserve"> [(1.5 CFM per ft</w:t>
            </w:r>
            <w:r w:rsidRPr="004358FA">
              <w:rPr>
                <w:rFonts w:ascii="Calibri" w:hAnsi="Calibri"/>
                <w:sz w:val="18"/>
                <w:szCs w:val="18"/>
                <w:vertAlign w:val="superscript"/>
              </w:rPr>
              <w:t>2</w:t>
            </w:r>
            <w:r>
              <w:rPr>
                <w:rFonts w:ascii="Calibri" w:hAnsi="Calibri"/>
                <w:sz w:val="18"/>
                <w:szCs w:val="18"/>
              </w:rPr>
              <w:t xml:space="preserve">) </w:t>
            </w:r>
            <w:r w:rsidR="005714B9">
              <w:rPr>
                <w:rFonts w:ascii="Calibri" w:hAnsi="Calibri"/>
                <w:sz w:val="18"/>
                <w:szCs w:val="18"/>
              </w:rPr>
              <w:t>*</w:t>
            </w:r>
            <w:r>
              <w:rPr>
                <w:rFonts w:ascii="Calibri" w:hAnsi="Calibri"/>
                <w:sz w:val="18"/>
                <w:szCs w:val="18"/>
              </w:rPr>
              <w:t xml:space="preserve"> A10]</w:t>
            </w:r>
            <w:r w:rsidR="003E6383">
              <w:rPr>
                <w:rFonts w:ascii="Calibri" w:hAnsi="Calibri"/>
                <w:sz w:val="18"/>
                <w:szCs w:val="18"/>
              </w:rPr>
              <w:t xml:space="preserve">; </w:t>
            </w:r>
          </w:p>
          <w:p w14:paraId="6BE317D1" w14:textId="3037CB2B" w:rsidR="00207197" w:rsidRPr="0095485E" w:rsidRDefault="003E6383" w:rsidP="005714B9">
            <w:pPr>
              <w:jc w:val="center"/>
              <w:rPr>
                <w:rFonts w:asciiTheme="minorHAnsi" w:hAnsiTheme="minorHAnsi"/>
                <w:sz w:val="18"/>
              </w:rPr>
            </w:pPr>
            <w:r>
              <w:rPr>
                <w:rFonts w:ascii="Calibri" w:hAnsi="Calibri"/>
                <w:sz w:val="18"/>
                <w:szCs w:val="18"/>
              </w:rPr>
              <w:t>Else N</w:t>
            </w:r>
            <w:r w:rsidR="00866842">
              <w:rPr>
                <w:rFonts w:ascii="Calibri" w:hAnsi="Calibri"/>
                <w:sz w:val="18"/>
                <w:szCs w:val="18"/>
              </w:rPr>
              <w:t>A</w:t>
            </w:r>
            <w:r w:rsidR="00207197">
              <w:rPr>
                <w:rFonts w:ascii="Calibri" w:hAnsi="Calibri"/>
                <w:sz w:val="18"/>
                <w:szCs w:val="18"/>
              </w:rPr>
              <w:t>&gt;&gt;</w:t>
            </w:r>
          </w:p>
        </w:tc>
        <w:tc>
          <w:tcPr>
            <w:tcW w:w="1833" w:type="dxa"/>
            <w:vAlign w:val="bottom"/>
          </w:tcPr>
          <w:p w14:paraId="021596E1" w14:textId="41963E48" w:rsidR="00207197" w:rsidRPr="0095485E" w:rsidRDefault="00207197" w:rsidP="001F2244">
            <w:pPr>
              <w:jc w:val="center"/>
              <w:rPr>
                <w:rFonts w:asciiTheme="minorHAnsi" w:hAnsiTheme="minorHAnsi"/>
                <w:sz w:val="18"/>
              </w:rPr>
            </w:pPr>
            <w:r>
              <w:rPr>
                <w:rFonts w:ascii="Calibri" w:hAnsi="Calibri"/>
                <w:sz w:val="18"/>
                <w:szCs w:val="18"/>
              </w:rPr>
              <w:t>&lt;&lt;</w:t>
            </w:r>
            <w:r w:rsidR="00B2654F">
              <w:rPr>
                <w:rFonts w:ascii="Calibri" w:hAnsi="Calibri"/>
                <w:sz w:val="18"/>
                <w:szCs w:val="18"/>
              </w:rPr>
              <w:t xml:space="preserve">calculated field: </w:t>
            </w:r>
            <w:r>
              <w:rPr>
                <w:rFonts w:ascii="Calibri" w:hAnsi="Calibri"/>
                <w:sz w:val="18"/>
                <w:szCs w:val="18"/>
              </w:rPr>
              <w:t>[(column L0</w:t>
            </w:r>
            <w:r w:rsidR="00A310B7">
              <w:rPr>
                <w:rFonts w:ascii="Calibri" w:hAnsi="Calibri"/>
                <w:sz w:val="18"/>
                <w:szCs w:val="18"/>
              </w:rPr>
              <w:t>3</w:t>
            </w:r>
            <w:r>
              <w:rPr>
                <w:rFonts w:ascii="Calibri" w:hAnsi="Calibri"/>
                <w:sz w:val="18"/>
                <w:szCs w:val="18"/>
              </w:rPr>
              <w:t>)</w:t>
            </w:r>
            <w:r w:rsidR="00B2654F">
              <w:rPr>
                <w:rFonts w:ascii="Calibri" w:hAnsi="Calibri"/>
                <w:sz w:val="18"/>
                <w:szCs w:val="18"/>
              </w:rPr>
              <w:t>*</w:t>
            </w:r>
            <w:r>
              <w:rPr>
                <w:rFonts w:ascii="Calibri" w:hAnsi="Calibri"/>
                <w:sz w:val="18"/>
                <w:szCs w:val="18"/>
              </w:rPr>
              <w:t xml:space="preserve"> 0.192]&gt;&gt;</w:t>
            </w:r>
          </w:p>
        </w:tc>
        <w:tc>
          <w:tcPr>
            <w:tcW w:w="2159" w:type="dxa"/>
            <w:vAlign w:val="bottom"/>
          </w:tcPr>
          <w:p w14:paraId="1149E339" w14:textId="7963B0D2" w:rsidR="00207197" w:rsidRPr="0095485E" w:rsidRDefault="00B115F2" w:rsidP="001F2244">
            <w:pPr>
              <w:jc w:val="center"/>
              <w:rPr>
                <w:rFonts w:asciiTheme="minorHAnsi" w:hAnsiTheme="minorHAnsi"/>
                <w:sz w:val="18"/>
              </w:rPr>
            </w:pPr>
            <w:r>
              <w:rPr>
                <w:rFonts w:ascii="Calibri" w:hAnsi="Calibri"/>
                <w:sz w:val="18"/>
                <w:szCs w:val="18"/>
              </w:rPr>
              <w:t>&lt;&lt;User Input: Text&gt;&gt;</w:t>
            </w:r>
          </w:p>
        </w:tc>
      </w:tr>
    </w:tbl>
    <w:p w14:paraId="308DB7BF" w14:textId="77777777" w:rsidR="00006CB2" w:rsidRDefault="00006CB2" w:rsidP="0031551A">
      <w:pPr>
        <w:rPr>
          <w:rFonts w:ascii="Calibri" w:hAnsi="Calibri"/>
        </w:rPr>
      </w:pPr>
    </w:p>
    <w:tbl>
      <w:tblPr>
        <w:tblStyle w:val="TableGrid"/>
        <w:tblpPr w:leftFromText="180" w:rightFromText="180" w:vertAnchor="text" w:tblpXSpec="right" w:tblpY="1"/>
        <w:tblOverlap w:val="never"/>
        <w:tblW w:w="14390" w:type="dxa"/>
        <w:tblLayout w:type="fixed"/>
        <w:tblLook w:val="04A0" w:firstRow="1" w:lastRow="0" w:firstColumn="1" w:lastColumn="0" w:noHBand="0" w:noVBand="1"/>
      </w:tblPr>
      <w:tblGrid>
        <w:gridCol w:w="763"/>
        <w:gridCol w:w="1021"/>
        <w:gridCol w:w="1195"/>
        <w:gridCol w:w="946"/>
        <w:gridCol w:w="814"/>
        <w:gridCol w:w="1263"/>
        <w:gridCol w:w="1023"/>
        <w:gridCol w:w="890"/>
        <w:gridCol w:w="1260"/>
        <w:gridCol w:w="708"/>
        <w:gridCol w:w="901"/>
        <w:gridCol w:w="1001"/>
        <w:gridCol w:w="1016"/>
        <w:gridCol w:w="1589"/>
      </w:tblGrid>
      <w:tr w:rsidR="004F7CE9" w:rsidRPr="000638D1" w14:paraId="5E7DC035" w14:textId="77777777" w:rsidTr="00554B6B">
        <w:trPr>
          <w:trHeight w:val="437"/>
        </w:trPr>
        <w:tc>
          <w:tcPr>
            <w:tcW w:w="14390" w:type="dxa"/>
            <w:gridSpan w:val="14"/>
          </w:tcPr>
          <w:p w14:paraId="46341CB4" w14:textId="77777777" w:rsidR="004F7CE9" w:rsidRPr="000638D1" w:rsidRDefault="004F7CE9" w:rsidP="003B5B14">
            <w:pPr>
              <w:keepNext/>
              <w:rPr>
                <w:rFonts w:ascii="Calibri" w:eastAsia="Calibri" w:hAnsi="Calibri"/>
                <w:b/>
                <w:sz w:val="18"/>
                <w:szCs w:val="18"/>
              </w:rPr>
            </w:pPr>
            <w:r w:rsidRPr="000638D1">
              <w:rPr>
                <w:rFonts w:ascii="Calibri" w:eastAsia="Calibri" w:hAnsi="Calibri"/>
                <w:b/>
                <w:sz w:val="18"/>
                <w:szCs w:val="18"/>
              </w:rPr>
              <w:t xml:space="preserve">M. Water Heating Systems </w:t>
            </w:r>
            <w:r w:rsidRPr="000638D1">
              <w:rPr>
                <w:rFonts w:ascii="Calibri" w:eastAsia="Calibri" w:hAnsi="Calibri"/>
                <w:sz w:val="18"/>
                <w:szCs w:val="18"/>
              </w:rPr>
              <w:t>(Section 150.1(c)8)</w:t>
            </w:r>
          </w:p>
          <w:p w14:paraId="583E061F" w14:textId="77777777" w:rsidR="004F7CE9" w:rsidRPr="000638D1" w:rsidRDefault="004F7CE9" w:rsidP="003B5B14">
            <w:pPr>
              <w:rPr>
                <w:rFonts w:ascii="Calibri" w:hAnsi="Calibri"/>
                <w:sz w:val="18"/>
                <w:szCs w:val="18"/>
              </w:rPr>
            </w:pPr>
            <w:r w:rsidRPr="000638D1">
              <w:rPr>
                <w:rFonts w:ascii="Calibri" w:eastAsia="Calibri" w:hAnsi="Calibri"/>
                <w:sz w:val="18"/>
                <w:szCs w:val="18"/>
              </w:rPr>
              <w:t>List water heaters and boilers for both domestic hot water (DHW) heaters and hydronic space heating.</w:t>
            </w:r>
          </w:p>
        </w:tc>
      </w:tr>
      <w:tr w:rsidR="00660C13" w:rsidRPr="004A470C" w14:paraId="17B5471E" w14:textId="77777777" w:rsidTr="00C93948">
        <w:trPr>
          <w:trHeight w:val="225"/>
        </w:trPr>
        <w:tc>
          <w:tcPr>
            <w:tcW w:w="763" w:type="dxa"/>
            <w:vAlign w:val="center"/>
          </w:tcPr>
          <w:p w14:paraId="19438F24" w14:textId="77777777" w:rsidR="004F7CE9" w:rsidRPr="004A470C" w:rsidRDefault="004F7CE9" w:rsidP="003B5B14">
            <w:pPr>
              <w:jc w:val="center"/>
              <w:rPr>
                <w:rFonts w:ascii="Calibri" w:hAnsi="Calibri"/>
                <w:sz w:val="18"/>
              </w:rPr>
            </w:pPr>
            <w:r w:rsidRPr="004A470C">
              <w:rPr>
                <w:rFonts w:ascii="Calibri" w:hAnsi="Calibri"/>
                <w:sz w:val="18"/>
              </w:rPr>
              <w:t>01</w:t>
            </w:r>
          </w:p>
        </w:tc>
        <w:tc>
          <w:tcPr>
            <w:tcW w:w="1021" w:type="dxa"/>
          </w:tcPr>
          <w:p w14:paraId="4FD72268" w14:textId="77777777" w:rsidR="004F7CE9" w:rsidRPr="004A470C" w:rsidRDefault="004F7CE9" w:rsidP="003B5B14">
            <w:pPr>
              <w:jc w:val="center"/>
              <w:rPr>
                <w:rFonts w:ascii="Calibri" w:hAnsi="Calibri"/>
                <w:sz w:val="18"/>
              </w:rPr>
            </w:pPr>
            <w:r w:rsidRPr="004A470C">
              <w:rPr>
                <w:rFonts w:ascii="Calibri" w:hAnsi="Calibri"/>
                <w:sz w:val="18"/>
              </w:rPr>
              <w:t>02</w:t>
            </w:r>
          </w:p>
        </w:tc>
        <w:tc>
          <w:tcPr>
            <w:tcW w:w="1195" w:type="dxa"/>
            <w:vAlign w:val="center"/>
          </w:tcPr>
          <w:p w14:paraId="0B4FD0D1" w14:textId="77777777" w:rsidR="004F7CE9" w:rsidRPr="004A470C" w:rsidRDefault="004F7CE9" w:rsidP="003B5B14">
            <w:pPr>
              <w:jc w:val="center"/>
              <w:rPr>
                <w:rFonts w:ascii="Calibri" w:hAnsi="Calibri"/>
                <w:sz w:val="18"/>
              </w:rPr>
            </w:pPr>
            <w:r w:rsidRPr="004A470C">
              <w:rPr>
                <w:rFonts w:ascii="Calibri" w:hAnsi="Calibri"/>
                <w:sz w:val="18"/>
              </w:rPr>
              <w:t>03</w:t>
            </w:r>
          </w:p>
        </w:tc>
        <w:tc>
          <w:tcPr>
            <w:tcW w:w="946" w:type="dxa"/>
          </w:tcPr>
          <w:p w14:paraId="100A9E06" w14:textId="77777777" w:rsidR="004F7CE9" w:rsidRPr="004A470C" w:rsidRDefault="004F7CE9" w:rsidP="003B5B14">
            <w:pPr>
              <w:jc w:val="center"/>
              <w:rPr>
                <w:rFonts w:ascii="Calibri" w:hAnsi="Calibri"/>
                <w:sz w:val="18"/>
              </w:rPr>
            </w:pPr>
            <w:r w:rsidRPr="004A470C">
              <w:rPr>
                <w:rFonts w:ascii="Calibri" w:hAnsi="Calibri"/>
                <w:sz w:val="18"/>
              </w:rPr>
              <w:t>04</w:t>
            </w:r>
          </w:p>
        </w:tc>
        <w:tc>
          <w:tcPr>
            <w:tcW w:w="814" w:type="dxa"/>
          </w:tcPr>
          <w:p w14:paraId="025CF339" w14:textId="77777777" w:rsidR="004F7CE9" w:rsidRPr="004A470C" w:rsidDel="007B15E5" w:rsidRDefault="004F7CE9" w:rsidP="003B5B14">
            <w:pPr>
              <w:jc w:val="center"/>
              <w:rPr>
                <w:rFonts w:ascii="Calibri" w:hAnsi="Calibri"/>
                <w:sz w:val="18"/>
              </w:rPr>
            </w:pPr>
            <w:r w:rsidRPr="004A470C">
              <w:rPr>
                <w:rFonts w:ascii="Calibri" w:hAnsi="Calibri"/>
                <w:sz w:val="18"/>
              </w:rPr>
              <w:t>05</w:t>
            </w:r>
          </w:p>
        </w:tc>
        <w:tc>
          <w:tcPr>
            <w:tcW w:w="1263" w:type="dxa"/>
            <w:vAlign w:val="center"/>
          </w:tcPr>
          <w:p w14:paraId="42EB772C" w14:textId="77777777" w:rsidR="004F7CE9" w:rsidRPr="004A470C" w:rsidRDefault="004F7CE9" w:rsidP="003B5B14">
            <w:pPr>
              <w:jc w:val="center"/>
              <w:rPr>
                <w:rFonts w:ascii="Calibri" w:hAnsi="Calibri"/>
                <w:sz w:val="18"/>
              </w:rPr>
            </w:pPr>
            <w:r w:rsidRPr="004A470C">
              <w:rPr>
                <w:rFonts w:ascii="Calibri" w:hAnsi="Calibri"/>
                <w:sz w:val="18"/>
              </w:rPr>
              <w:t>06</w:t>
            </w:r>
          </w:p>
        </w:tc>
        <w:tc>
          <w:tcPr>
            <w:tcW w:w="1023" w:type="dxa"/>
            <w:vAlign w:val="center"/>
          </w:tcPr>
          <w:p w14:paraId="5E47A5EE" w14:textId="77777777" w:rsidR="004F7CE9" w:rsidRPr="004A470C" w:rsidRDefault="004F7CE9" w:rsidP="003B5B14">
            <w:pPr>
              <w:jc w:val="center"/>
              <w:rPr>
                <w:rFonts w:ascii="Calibri" w:hAnsi="Calibri"/>
                <w:sz w:val="18"/>
              </w:rPr>
            </w:pPr>
            <w:r w:rsidRPr="004A470C">
              <w:rPr>
                <w:rFonts w:ascii="Calibri" w:hAnsi="Calibri"/>
                <w:sz w:val="18"/>
              </w:rPr>
              <w:t>07</w:t>
            </w:r>
          </w:p>
        </w:tc>
        <w:tc>
          <w:tcPr>
            <w:tcW w:w="890" w:type="dxa"/>
            <w:vAlign w:val="center"/>
          </w:tcPr>
          <w:p w14:paraId="7DB58F39" w14:textId="77777777" w:rsidR="004F7CE9" w:rsidRPr="004A470C" w:rsidRDefault="004F7CE9" w:rsidP="003B5B14">
            <w:pPr>
              <w:jc w:val="center"/>
              <w:rPr>
                <w:rFonts w:ascii="Calibri" w:hAnsi="Calibri"/>
                <w:sz w:val="18"/>
              </w:rPr>
            </w:pPr>
            <w:r w:rsidRPr="004A470C">
              <w:rPr>
                <w:rFonts w:ascii="Calibri" w:hAnsi="Calibri"/>
                <w:sz w:val="18"/>
              </w:rPr>
              <w:t>08</w:t>
            </w:r>
          </w:p>
        </w:tc>
        <w:tc>
          <w:tcPr>
            <w:tcW w:w="1260" w:type="dxa"/>
            <w:vAlign w:val="center"/>
          </w:tcPr>
          <w:p w14:paraId="39446FE6" w14:textId="77777777" w:rsidR="004F7CE9" w:rsidRPr="004A470C" w:rsidRDefault="004F7CE9" w:rsidP="003B5B14">
            <w:pPr>
              <w:jc w:val="center"/>
              <w:rPr>
                <w:rFonts w:ascii="Calibri" w:hAnsi="Calibri"/>
                <w:sz w:val="18"/>
              </w:rPr>
            </w:pPr>
            <w:r w:rsidRPr="004A470C">
              <w:rPr>
                <w:rFonts w:ascii="Calibri" w:hAnsi="Calibri"/>
                <w:sz w:val="18"/>
              </w:rPr>
              <w:t>09</w:t>
            </w:r>
          </w:p>
        </w:tc>
        <w:tc>
          <w:tcPr>
            <w:tcW w:w="708" w:type="dxa"/>
            <w:vAlign w:val="center"/>
          </w:tcPr>
          <w:p w14:paraId="11859D81" w14:textId="77777777" w:rsidR="004F7CE9" w:rsidRPr="004A470C" w:rsidRDefault="004F7CE9" w:rsidP="003B5B14">
            <w:pPr>
              <w:jc w:val="center"/>
              <w:rPr>
                <w:rFonts w:ascii="Calibri" w:hAnsi="Calibri"/>
                <w:sz w:val="18"/>
              </w:rPr>
            </w:pPr>
            <w:r w:rsidRPr="004A470C">
              <w:rPr>
                <w:rFonts w:ascii="Calibri" w:hAnsi="Calibri"/>
                <w:sz w:val="18"/>
              </w:rPr>
              <w:t>10</w:t>
            </w:r>
          </w:p>
        </w:tc>
        <w:tc>
          <w:tcPr>
            <w:tcW w:w="901" w:type="dxa"/>
          </w:tcPr>
          <w:p w14:paraId="4DF81443" w14:textId="77777777" w:rsidR="004F7CE9" w:rsidRPr="004A470C" w:rsidRDefault="004F7CE9" w:rsidP="003B5B14">
            <w:pPr>
              <w:jc w:val="center"/>
              <w:rPr>
                <w:rFonts w:ascii="Calibri" w:hAnsi="Calibri"/>
                <w:sz w:val="18"/>
              </w:rPr>
            </w:pPr>
            <w:r w:rsidRPr="004A470C">
              <w:rPr>
                <w:rFonts w:ascii="Calibri" w:hAnsi="Calibri"/>
                <w:sz w:val="18"/>
              </w:rPr>
              <w:t>11</w:t>
            </w:r>
          </w:p>
        </w:tc>
        <w:tc>
          <w:tcPr>
            <w:tcW w:w="1001" w:type="dxa"/>
            <w:vAlign w:val="center"/>
          </w:tcPr>
          <w:p w14:paraId="412E233C" w14:textId="77777777" w:rsidR="004F7CE9" w:rsidRPr="004A470C" w:rsidRDefault="004F7CE9" w:rsidP="003B5B14">
            <w:pPr>
              <w:jc w:val="center"/>
              <w:rPr>
                <w:rFonts w:ascii="Calibri" w:hAnsi="Calibri"/>
                <w:sz w:val="18"/>
              </w:rPr>
            </w:pPr>
            <w:r w:rsidRPr="004A470C">
              <w:rPr>
                <w:rFonts w:ascii="Calibri" w:hAnsi="Calibri"/>
                <w:sz w:val="18"/>
              </w:rPr>
              <w:t>12</w:t>
            </w:r>
          </w:p>
        </w:tc>
        <w:tc>
          <w:tcPr>
            <w:tcW w:w="1016" w:type="dxa"/>
            <w:vAlign w:val="center"/>
          </w:tcPr>
          <w:p w14:paraId="220A86EC" w14:textId="77777777" w:rsidR="004F7CE9" w:rsidRPr="004A470C" w:rsidRDefault="004F7CE9" w:rsidP="003B5B14">
            <w:pPr>
              <w:jc w:val="center"/>
              <w:rPr>
                <w:rFonts w:ascii="Calibri" w:hAnsi="Calibri"/>
                <w:sz w:val="18"/>
              </w:rPr>
            </w:pPr>
            <w:r w:rsidRPr="004A470C">
              <w:rPr>
                <w:rFonts w:ascii="Calibri" w:hAnsi="Calibri"/>
                <w:sz w:val="18"/>
              </w:rPr>
              <w:t>13</w:t>
            </w:r>
          </w:p>
        </w:tc>
        <w:tc>
          <w:tcPr>
            <w:tcW w:w="1589" w:type="dxa"/>
            <w:vAlign w:val="center"/>
          </w:tcPr>
          <w:p w14:paraId="08E6C236" w14:textId="77777777" w:rsidR="004F7CE9" w:rsidRPr="004A470C" w:rsidRDefault="004F7CE9" w:rsidP="003B5B14">
            <w:pPr>
              <w:jc w:val="center"/>
              <w:rPr>
                <w:rFonts w:ascii="Calibri" w:hAnsi="Calibri"/>
                <w:sz w:val="18"/>
              </w:rPr>
            </w:pPr>
            <w:r w:rsidRPr="004A470C">
              <w:rPr>
                <w:rFonts w:ascii="Calibri" w:hAnsi="Calibri"/>
                <w:sz w:val="18"/>
              </w:rPr>
              <w:t>14</w:t>
            </w:r>
          </w:p>
        </w:tc>
      </w:tr>
      <w:tr w:rsidR="00660C13" w:rsidRPr="004A470C" w14:paraId="22C0B22B" w14:textId="77777777" w:rsidTr="00C93948">
        <w:trPr>
          <w:trHeight w:val="873"/>
        </w:trPr>
        <w:tc>
          <w:tcPr>
            <w:tcW w:w="763" w:type="dxa"/>
            <w:vAlign w:val="bottom"/>
          </w:tcPr>
          <w:p w14:paraId="207617E7"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Heating System ID or Name</w:t>
            </w:r>
          </w:p>
        </w:tc>
        <w:tc>
          <w:tcPr>
            <w:tcW w:w="1021" w:type="dxa"/>
            <w:vAlign w:val="bottom"/>
          </w:tcPr>
          <w:p w14:paraId="6D7FAFC3"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Heating System Type</w:t>
            </w:r>
          </w:p>
        </w:tc>
        <w:tc>
          <w:tcPr>
            <w:tcW w:w="1195" w:type="dxa"/>
            <w:vAlign w:val="bottom"/>
          </w:tcPr>
          <w:p w14:paraId="5686CA8B" w14:textId="77777777" w:rsidR="004F7CE9" w:rsidRPr="004A470C" w:rsidRDefault="004F7CE9" w:rsidP="003B5B14">
            <w:pPr>
              <w:jc w:val="center"/>
              <w:rPr>
                <w:rFonts w:ascii="Calibri" w:hAnsi="Calibri"/>
                <w:sz w:val="18"/>
                <w:szCs w:val="18"/>
              </w:rPr>
            </w:pPr>
            <w:r w:rsidRPr="004A470C">
              <w:rPr>
                <w:rFonts w:ascii="Calibri" w:hAnsi="Calibri"/>
                <w:sz w:val="18"/>
                <w:szCs w:val="18"/>
              </w:rPr>
              <w:t>System Option (from §150.1(c)8)</w:t>
            </w:r>
          </w:p>
        </w:tc>
        <w:tc>
          <w:tcPr>
            <w:tcW w:w="946" w:type="dxa"/>
            <w:vAlign w:val="bottom"/>
          </w:tcPr>
          <w:p w14:paraId="0C151655" w14:textId="77777777" w:rsidR="004F7CE9" w:rsidRPr="004A470C" w:rsidRDefault="004F7CE9" w:rsidP="003B5B14">
            <w:pPr>
              <w:jc w:val="center"/>
              <w:rPr>
                <w:rFonts w:ascii="Calibri" w:hAnsi="Calibri"/>
                <w:sz w:val="18"/>
                <w:szCs w:val="18"/>
              </w:rPr>
            </w:pPr>
            <w:r w:rsidRPr="004A470C">
              <w:rPr>
                <w:rFonts w:ascii="Calibri" w:hAnsi="Calibri"/>
                <w:sz w:val="18"/>
                <w:szCs w:val="18"/>
              </w:rPr>
              <w:t># of Dwelling Units in System</w:t>
            </w:r>
          </w:p>
        </w:tc>
        <w:tc>
          <w:tcPr>
            <w:tcW w:w="814" w:type="dxa"/>
            <w:vAlign w:val="bottom"/>
          </w:tcPr>
          <w:p w14:paraId="20067A92" w14:textId="77777777" w:rsidR="004F7CE9" w:rsidRPr="004A470C" w:rsidRDefault="004F7CE9" w:rsidP="003B5B14">
            <w:pPr>
              <w:jc w:val="center"/>
              <w:rPr>
                <w:rFonts w:ascii="Calibri" w:hAnsi="Calibri"/>
                <w:sz w:val="18"/>
                <w:szCs w:val="18"/>
              </w:rPr>
            </w:pPr>
            <w:r w:rsidRPr="004A470C">
              <w:rPr>
                <w:rFonts w:ascii="Calibri" w:hAnsi="Calibri"/>
                <w:sz w:val="18"/>
                <w:szCs w:val="18"/>
              </w:rPr>
              <w:t># of Recir Loops</w:t>
            </w:r>
          </w:p>
        </w:tc>
        <w:tc>
          <w:tcPr>
            <w:tcW w:w="1263" w:type="dxa"/>
            <w:vAlign w:val="bottom"/>
          </w:tcPr>
          <w:p w14:paraId="3398F5A7"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Heater Type</w:t>
            </w:r>
          </w:p>
        </w:tc>
        <w:tc>
          <w:tcPr>
            <w:tcW w:w="1023" w:type="dxa"/>
            <w:vAlign w:val="bottom"/>
          </w:tcPr>
          <w:p w14:paraId="0E14CD81" w14:textId="77777777" w:rsidR="004F7CE9" w:rsidRPr="004A470C" w:rsidRDefault="004F7CE9" w:rsidP="003B5B14">
            <w:pPr>
              <w:jc w:val="center"/>
              <w:rPr>
                <w:rFonts w:ascii="Calibri" w:hAnsi="Calibri"/>
                <w:sz w:val="18"/>
                <w:szCs w:val="18"/>
              </w:rPr>
            </w:pPr>
            <w:r w:rsidRPr="00C52AD4">
              <w:rPr>
                <w:rFonts w:ascii="Calibri" w:hAnsi="Calibri"/>
                <w:sz w:val="18"/>
                <w:szCs w:val="18"/>
              </w:rPr>
              <w:t>Volume</w:t>
            </w:r>
          </w:p>
        </w:tc>
        <w:tc>
          <w:tcPr>
            <w:tcW w:w="890" w:type="dxa"/>
            <w:vAlign w:val="bottom"/>
          </w:tcPr>
          <w:p w14:paraId="4F1C8C6E" w14:textId="77777777" w:rsidR="004F7CE9" w:rsidRPr="004A470C" w:rsidRDefault="004F7CE9" w:rsidP="003B5B14">
            <w:pPr>
              <w:jc w:val="center"/>
              <w:rPr>
                <w:rFonts w:ascii="Calibri" w:hAnsi="Calibri"/>
                <w:sz w:val="18"/>
                <w:szCs w:val="18"/>
              </w:rPr>
            </w:pPr>
            <w:r w:rsidRPr="004A470C">
              <w:rPr>
                <w:rFonts w:ascii="Calibri" w:hAnsi="Calibri"/>
                <w:sz w:val="18"/>
                <w:szCs w:val="18"/>
              </w:rPr>
              <w:t>Fuel Type</w:t>
            </w:r>
          </w:p>
        </w:tc>
        <w:tc>
          <w:tcPr>
            <w:tcW w:w="1260" w:type="dxa"/>
            <w:vAlign w:val="bottom"/>
          </w:tcPr>
          <w:p w14:paraId="15442524" w14:textId="52E18F8A" w:rsidR="004F7CE9" w:rsidRPr="004A470C" w:rsidRDefault="004F7CE9" w:rsidP="004C4C78">
            <w:pPr>
              <w:jc w:val="center"/>
              <w:rPr>
                <w:rFonts w:ascii="Calibri" w:hAnsi="Calibri"/>
                <w:sz w:val="18"/>
                <w:szCs w:val="18"/>
              </w:rPr>
            </w:pPr>
            <w:r w:rsidRPr="00C52AD4">
              <w:rPr>
                <w:rFonts w:ascii="Calibri" w:hAnsi="Calibri"/>
                <w:sz w:val="18"/>
                <w:szCs w:val="18"/>
              </w:rPr>
              <w:t># of Water</w:t>
            </w:r>
            <w:r w:rsidRPr="004A470C">
              <w:rPr>
                <w:rFonts w:ascii="Calibri" w:hAnsi="Calibri"/>
                <w:sz w:val="18"/>
                <w:szCs w:val="18"/>
              </w:rPr>
              <w:t xml:space="preserve"> Heaters</w:t>
            </w:r>
            <w:ins w:id="26" w:author="Alexis Smith" w:date="2020-03-02T15:31:00Z">
              <w:r w:rsidR="004C4C78">
                <w:rPr>
                  <w:rFonts w:ascii="Calibri" w:hAnsi="Calibri"/>
                  <w:sz w:val="18"/>
                  <w:szCs w:val="18"/>
                </w:rPr>
                <w:t>/ Compressors</w:t>
              </w:r>
              <w:r w:rsidR="004C4C78" w:rsidRPr="004A470C">
                <w:rPr>
                  <w:rFonts w:ascii="Calibri" w:hAnsi="Calibri"/>
                  <w:sz w:val="18"/>
                  <w:szCs w:val="18"/>
                </w:rPr>
                <w:t xml:space="preserve"> </w:t>
              </w:r>
            </w:ins>
            <w:r w:rsidRPr="004A470C">
              <w:rPr>
                <w:rFonts w:ascii="Calibri" w:hAnsi="Calibri"/>
                <w:sz w:val="18"/>
                <w:szCs w:val="18"/>
              </w:rPr>
              <w:t xml:space="preserve"> in System</w:t>
            </w:r>
          </w:p>
        </w:tc>
        <w:tc>
          <w:tcPr>
            <w:tcW w:w="708" w:type="dxa"/>
            <w:vAlign w:val="bottom"/>
          </w:tcPr>
          <w:p w14:paraId="72518CFF" w14:textId="449E5646" w:rsidR="004F7CE9" w:rsidRPr="004A470C" w:rsidRDefault="004F7CE9" w:rsidP="0056230E">
            <w:pPr>
              <w:jc w:val="center"/>
              <w:rPr>
                <w:rFonts w:ascii="Calibri" w:hAnsi="Calibri"/>
                <w:sz w:val="18"/>
                <w:szCs w:val="18"/>
              </w:rPr>
            </w:pPr>
            <w:r w:rsidRPr="004A470C">
              <w:rPr>
                <w:rFonts w:ascii="Calibri" w:hAnsi="Calibri"/>
                <w:sz w:val="18"/>
                <w:szCs w:val="18"/>
              </w:rPr>
              <w:t xml:space="preserve">Rated Input </w:t>
            </w:r>
          </w:p>
        </w:tc>
        <w:tc>
          <w:tcPr>
            <w:tcW w:w="901" w:type="dxa"/>
            <w:vAlign w:val="bottom"/>
          </w:tcPr>
          <w:p w14:paraId="3D9B184F" w14:textId="77777777" w:rsidR="004F7CE9" w:rsidRPr="004A470C" w:rsidRDefault="004F7CE9" w:rsidP="003B5B14">
            <w:pPr>
              <w:jc w:val="center"/>
              <w:rPr>
                <w:rFonts w:ascii="Calibri" w:hAnsi="Calibri"/>
                <w:sz w:val="18"/>
                <w:szCs w:val="18"/>
              </w:rPr>
            </w:pPr>
            <w:r w:rsidRPr="004A470C">
              <w:rPr>
                <w:rFonts w:ascii="Calibri" w:hAnsi="Calibri"/>
                <w:sz w:val="18"/>
                <w:szCs w:val="18"/>
              </w:rPr>
              <w:t>Minimum Solar Savings Fraction</w:t>
            </w:r>
          </w:p>
        </w:tc>
        <w:tc>
          <w:tcPr>
            <w:tcW w:w="1001" w:type="dxa"/>
            <w:vAlign w:val="bottom"/>
          </w:tcPr>
          <w:p w14:paraId="02006A57" w14:textId="77777777" w:rsidR="004F7CE9" w:rsidRPr="004A470C" w:rsidRDefault="004F7CE9" w:rsidP="003B5B14">
            <w:pPr>
              <w:jc w:val="center"/>
              <w:rPr>
                <w:rFonts w:ascii="Calibri" w:hAnsi="Calibri"/>
                <w:sz w:val="18"/>
                <w:szCs w:val="18"/>
              </w:rPr>
            </w:pPr>
            <w:r w:rsidRPr="004A470C">
              <w:rPr>
                <w:rFonts w:ascii="Calibri" w:hAnsi="Calibri"/>
                <w:sz w:val="18"/>
                <w:szCs w:val="18"/>
              </w:rPr>
              <w:t>Additional PV Capacity</w:t>
            </w:r>
          </w:p>
        </w:tc>
        <w:tc>
          <w:tcPr>
            <w:tcW w:w="1016" w:type="dxa"/>
            <w:vAlign w:val="bottom"/>
          </w:tcPr>
          <w:p w14:paraId="64FC44B3" w14:textId="77777777" w:rsidR="004F7CE9" w:rsidRPr="004A470C" w:rsidRDefault="004F7CE9" w:rsidP="003B5B14">
            <w:pPr>
              <w:jc w:val="center"/>
              <w:rPr>
                <w:rFonts w:ascii="Calibri" w:hAnsi="Calibri"/>
                <w:sz w:val="18"/>
                <w:szCs w:val="18"/>
              </w:rPr>
            </w:pPr>
            <w:r w:rsidRPr="004A470C">
              <w:rPr>
                <w:rFonts w:ascii="Calibri" w:hAnsi="Calibri"/>
                <w:sz w:val="18"/>
                <w:szCs w:val="18"/>
              </w:rPr>
              <w:t>Tank Location</w:t>
            </w:r>
          </w:p>
        </w:tc>
        <w:tc>
          <w:tcPr>
            <w:tcW w:w="1589" w:type="dxa"/>
            <w:vAlign w:val="bottom"/>
          </w:tcPr>
          <w:p w14:paraId="3CE4709B" w14:textId="77777777" w:rsidR="004F7CE9" w:rsidRPr="004A470C" w:rsidRDefault="004F7CE9" w:rsidP="003B5B14">
            <w:pPr>
              <w:jc w:val="center"/>
              <w:rPr>
                <w:rFonts w:ascii="Calibri" w:hAnsi="Calibri"/>
                <w:sz w:val="18"/>
                <w:szCs w:val="18"/>
              </w:rPr>
            </w:pPr>
            <w:r w:rsidRPr="004A470C">
              <w:rPr>
                <w:rFonts w:ascii="Calibri" w:hAnsi="Calibri"/>
                <w:sz w:val="18"/>
                <w:szCs w:val="18"/>
              </w:rPr>
              <w:t>Distribution Type</w:t>
            </w:r>
          </w:p>
        </w:tc>
      </w:tr>
      <w:tr w:rsidR="00660C13" w:rsidRPr="004A470C" w14:paraId="11AE4C7E" w14:textId="77777777" w:rsidTr="00C93948">
        <w:trPr>
          <w:trHeight w:val="4752"/>
        </w:trPr>
        <w:tc>
          <w:tcPr>
            <w:tcW w:w="763" w:type="dxa"/>
          </w:tcPr>
          <w:p w14:paraId="557FD684" w14:textId="77777777" w:rsidR="004F7CE9" w:rsidRPr="004A470C" w:rsidRDefault="004F7CE9" w:rsidP="003B5B14">
            <w:pPr>
              <w:rPr>
                <w:rFonts w:ascii="Calibri" w:hAnsi="Calibri"/>
                <w:sz w:val="18"/>
              </w:rPr>
            </w:pPr>
            <w:r w:rsidRPr="004A470C">
              <w:rPr>
                <w:rFonts w:ascii="Calibri" w:hAnsi="Calibri"/>
                <w:sz w:val="18"/>
              </w:rPr>
              <w:t>&lt;&lt;user input text&gt;&gt;</w:t>
            </w:r>
          </w:p>
        </w:tc>
        <w:tc>
          <w:tcPr>
            <w:tcW w:w="1021" w:type="dxa"/>
          </w:tcPr>
          <w:p w14:paraId="245556F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&lt;&lt;user pick from list:</w:t>
            </w:r>
          </w:p>
          <w:p w14:paraId="78F58FAD"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*DHW;</w:t>
            </w:r>
          </w:p>
          <w:p w14:paraId="7F95D32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*Central;</w:t>
            </w:r>
          </w:p>
          <w:p w14:paraId="31D2BAB7"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*Hydronic;</w:t>
            </w:r>
          </w:p>
          <w:p w14:paraId="7C51CAD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*Combined Hydronic&gt;&gt;</w:t>
            </w:r>
          </w:p>
        </w:tc>
        <w:tc>
          <w:tcPr>
            <w:tcW w:w="1195" w:type="dxa"/>
          </w:tcPr>
          <w:p w14:paraId="68DF2ABD" w14:textId="29A7393F"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&lt;&lt;if A1</w:t>
            </w:r>
            <w:r w:rsidR="00711ADA">
              <w:rPr>
                <w:rFonts w:ascii="Calibri" w:hAnsi="Calibri"/>
                <w:sz w:val="18"/>
              </w:rPr>
              <w:t>1</w:t>
            </w:r>
            <w:r w:rsidRPr="004A470C">
              <w:rPr>
                <w:rFonts w:ascii="Calibri" w:hAnsi="Calibri"/>
                <w:sz w:val="18"/>
              </w:rPr>
              <w:t xml:space="preserve"> = Single Family or Multifamily, then user picks from list: 1, 2, 3, 4A, 4B, 5, 5A, 5B;</w:t>
            </w:r>
          </w:p>
          <w:p w14:paraId="54777B16" w14:textId="17BDC2B5" w:rsidR="004F7CE9" w:rsidRPr="004A470C" w:rsidRDefault="004F7CE9" w:rsidP="00CA280E">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Elseif A1</w:t>
            </w:r>
            <w:r w:rsidR="00711ADA">
              <w:rPr>
                <w:rFonts w:ascii="Calibri" w:hAnsi="Calibri"/>
                <w:sz w:val="18"/>
              </w:rPr>
              <w:t>1</w:t>
            </w:r>
            <w:r w:rsidRPr="004A470C">
              <w:rPr>
                <w:rFonts w:ascii="Calibri" w:hAnsi="Calibri"/>
                <w:sz w:val="18"/>
              </w:rPr>
              <w:t xml:space="preserve"> = Multifamily with central water heating, then user picks from list: “A additional solar”</w:t>
            </w:r>
            <w:r w:rsidR="00660C13">
              <w:rPr>
                <w:rFonts w:ascii="Calibri" w:hAnsi="Calibri"/>
                <w:sz w:val="18"/>
              </w:rPr>
              <w:t>,</w:t>
            </w:r>
            <w:r w:rsidRPr="004A470C">
              <w:rPr>
                <w:rFonts w:ascii="Calibri" w:hAnsi="Calibri"/>
                <w:sz w:val="18"/>
              </w:rPr>
              <w:t xml:space="preserve"> “B solar + drain water heat recovery”</w:t>
            </w:r>
            <w:r w:rsidR="00CA280E">
              <w:rPr>
                <w:rFonts w:ascii="Calibri" w:hAnsi="Calibri"/>
                <w:sz w:val="18"/>
              </w:rPr>
              <w:t>,</w:t>
            </w:r>
            <w:r w:rsidR="00660C13">
              <w:rPr>
                <w:rFonts w:ascii="Calibri" w:hAnsi="Calibri"/>
                <w:sz w:val="18"/>
              </w:rPr>
              <w:t xml:space="preserve"> “C</w:t>
            </w:r>
            <w:r w:rsidR="00CA280E">
              <w:rPr>
                <w:rFonts w:ascii="Calibri" w:hAnsi="Calibri"/>
                <w:sz w:val="18"/>
              </w:rPr>
              <w:t>1</w:t>
            </w:r>
            <w:r w:rsidR="0081125F">
              <w:rPr>
                <w:rFonts w:ascii="Calibri" w:hAnsi="Calibri"/>
                <w:sz w:val="18"/>
              </w:rPr>
              <w:t xml:space="preserve"> Central Heat pump water h</w:t>
            </w:r>
            <w:r w:rsidR="00660C13">
              <w:rPr>
                <w:rFonts w:ascii="Calibri" w:hAnsi="Calibri"/>
                <w:sz w:val="18"/>
              </w:rPr>
              <w:t xml:space="preserve">eater </w:t>
            </w:r>
            <w:r w:rsidR="00CA280E">
              <w:rPr>
                <w:rFonts w:ascii="Calibri" w:hAnsi="Calibri"/>
                <w:sz w:val="18"/>
              </w:rPr>
              <w:t xml:space="preserve">with solar </w:t>
            </w:r>
            <w:r w:rsidR="00CA280E">
              <w:rPr>
                <w:rFonts w:ascii="Calibri" w:hAnsi="Calibri"/>
                <w:sz w:val="18"/>
              </w:rPr>
              <w:lastRenderedPageBreak/>
              <w:t>thermal</w:t>
            </w:r>
            <w:r w:rsidR="0081125F">
              <w:rPr>
                <w:rFonts w:ascii="Calibri" w:hAnsi="Calibri"/>
                <w:sz w:val="18"/>
              </w:rPr>
              <w:t>”</w:t>
            </w:r>
            <w:r w:rsidR="00CA280E">
              <w:rPr>
                <w:rFonts w:ascii="Calibri" w:hAnsi="Calibri"/>
                <w:sz w:val="18"/>
              </w:rPr>
              <w:t xml:space="preserve">, or </w:t>
            </w:r>
            <w:r w:rsidR="0081125F">
              <w:rPr>
                <w:rFonts w:ascii="Calibri" w:hAnsi="Calibri"/>
                <w:sz w:val="18"/>
              </w:rPr>
              <w:t>“</w:t>
            </w:r>
            <w:r w:rsidR="00CA280E">
              <w:rPr>
                <w:rFonts w:ascii="Calibri" w:hAnsi="Calibri"/>
                <w:sz w:val="18"/>
              </w:rPr>
              <w:t>C2 Central heat pump water heater with PV</w:t>
            </w:r>
            <w:r w:rsidR="0081125F">
              <w:rPr>
                <w:rFonts w:ascii="Calibri" w:hAnsi="Calibri"/>
                <w:sz w:val="18"/>
              </w:rPr>
              <w:t>”</w:t>
            </w:r>
            <w:r w:rsidR="00CA280E">
              <w:rPr>
                <w:rFonts w:ascii="Calibri" w:hAnsi="Calibri"/>
                <w:sz w:val="18"/>
              </w:rPr>
              <w:t xml:space="preserve"> </w:t>
            </w:r>
            <w:r w:rsidRPr="004A470C">
              <w:rPr>
                <w:rFonts w:ascii="Calibri" w:hAnsi="Calibri"/>
                <w:sz w:val="18"/>
              </w:rPr>
              <w:t>&gt;&gt;</w:t>
            </w:r>
          </w:p>
        </w:tc>
        <w:tc>
          <w:tcPr>
            <w:tcW w:w="946" w:type="dxa"/>
          </w:tcPr>
          <w:p w14:paraId="06B9E073" w14:textId="1339D843"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lastRenderedPageBreak/>
              <w:t>&lt;&lt;</w:t>
            </w:r>
            <w:r w:rsidR="003A6203">
              <w:rPr>
                <w:rFonts w:ascii="Calibri" w:hAnsi="Calibri"/>
                <w:sz w:val="18"/>
                <w:szCs w:val="14"/>
              </w:rPr>
              <w:t xml:space="preserve">if A11 = Single Family, value =1; else </w:t>
            </w:r>
            <w:r w:rsidRPr="004A470C">
              <w:rPr>
                <w:rFonts w:ascii="Calibri" w:hAnsi="Calibri"/>
                <w:sz w:val="18"/>
                <w:szCs w:val="14"/>
              </w:rPr>
              <w:t>user input: whole number&gt;&gt;</w:t>
            </w:r>
          </w:p>
        </w:tc>
        <w:tc>
          <w:tcPr>
            <w:tcW w:w="814" w:type="dxa"/>
          </w:tcPr>
          <w:p w14:paraId="23E44D02" w14:textId="096089CF" w:rsidR="004F7CE9" w:rsidRPr="004A470C" w:rsidRDefault="004F7CE9" w:rsidP="003B5B14">
            <w:pPr>
              <w:keepNext/>
              <w:rPr>
                <w:rFonts w:ascii="Calibri" w:hAnsi="Calibri"/>
                <w:sz w:val="18"/>
                <w:szCs w:val="18"/>
              </w:rPr>
            </w:pPr>
            <w:r w:rsidRPr="004A470C">
              <w:rPr>
                <w:rFonts w:ascii="Calibri" w:hAnsi="Calibri"/>
                <w:sz w:val="18"/>
                <w:szCs w:val="18"/>
              </w:rPr>
              <w:t>&lt;&lt;if M02 = Central</w:t>
            </w:r>
            <w:r w:rsidR="003A6203">
              <w:rPr>
                <w:rFonts w:ascii="Calibri" w:hAnsi="Calibri"/>
                <w:sz w:val="18"/>
                <w:szCs w:val="18"/>
              </w:rPr>
              <w:t xml:space="preserve"> and M04</w:t>
            </w:r>
            <w:r w:rsidR="003A6203" w:rsidRPr="004A470C">
              <w:rPr>
                <w:rFonts w:ascii="Calibri" w:hAnsi="Calibri"/>
                <w:sz w:val="18"/>
                <w:szCs w:val="18"/>
              </w:rPr>
              <w:t>≤</w:t>
            </w:r>
            <w:r w:rsidR="003A6203">
              <w:rPr>
                <w:rFonts w:ascii="Calibri" w:hAnsi="Calibri"/>
                <w:sz w:val="18"/>
                <w:szCs w:val="18"/>
              </w:rPr>
              <w:t>8</w:t>
            </w:r>
            <w:r w:rsidRPr="004A470C">
              <w:rPr>
                <w:rFonts w:ascii="Calibri" w:hAnsi="Calibri"/>
                <w:sz w:val="18"/>
                <w:szCs w:val="18"/>
              </w:rPr>
              <w:t xml:space="preserve">, </w:t>
            </w:r>
            <w:r w:rsidR="003A6203">
              <w:rPr>
                <w:rFonts w:ascii="Calibri" w:hAnsi="Calibri"/>
                <w:sz w:val="18"/>
                <w:szCs w:val="18"/>
              </w:rPr>
              <w:t>then value=1; elseif M02 = Central and M04 &gt;8</w:t>
            </w:r>
            <w:r w:rsidR="006D05C5">
              <w:rPr>
                <w:rFonts w:ascii="Calibri" w:hAnsi="Calibri"/>
                <w:sz w:val="18"/>
                <w:szCs w:val="18"/>
              </w:rPr>
              <w:t>,</w:t>
            </w:r>
            <w:r w:rsidR="003A6203">
              <w:rPr>
                <w:rFonts w:ascii="Calibri" w:hAnsi="Calibri"/>
                <w:sz w:val="18"/>
                <w:szCs w:val="18"/>
              </w:rPr>
              <w:t xml:space="preserve"> </w:t>
            </w:r>
            <w:r w:rsidRPr="004A470C">
              <w:rPr>
                <w:rFonts w:ascii="Calibri" w:hAnsi="Calibri"/>
                <w:sz w:val="18"/>
                <w:szCs w:val="18"/>
              </w:rPr>
              <w:t>then user entry: allow ≥2;</w:t>
            </w:r>
          </w:p>
          <w:p w14:paraId="086B062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8"/>
              </w:rPr>
              <w:t>Else value = NA&gt;&gt;</w:t>
            </w:r>
          </w:p>
        </w:tc>
        <w:tc>
          <w:tcPr>
            <w:tcW w:w="1263" w:type="dxa"/>
          </w:tcPr>
          <w:p w14:paraId="0CD85B31" w14:textId="79BF246D"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A1</w:t>
            </w:r>
            <w:r w:rsidR="00711ADA">
              <w:rPr>
                <w:rFonts w:ascii="Calibri" w:hAnsi="Calibri"/>
                <w:sz w:val="18"/>
                <w:szCs w:val="14"/>
              </w:rPr>
              <w:t>1</w:t>
            </w:r>
            <w:r w:rsidRPr="004A470C">
              <w:rPr>
                <w:rFonts w:ascii="Calibri" w:hAnsi="Calibri"/>
                <w:sz w:val="18"/>
                <w:szCs w:val="14"/>
              </w:rPr>
              <w:t xml:space="preserve"> = Single Family or Multifamily and if M0</w:t>
            </w:r>
            <w:r w:rsidR="00711ADA">
              <w:rPr>
                <w:rFonts w:ascii="Calibri" w:hAnsi="Calibri"/>
                <w:sz w:val="18"/>
                <w:szCs w:val="14"/>
              </w:rPr>
              <w:t>3</w:t>
            </w:r>
            <w:r w:rsidRPr="004A470C">
              <w:rPr>
                <w:rFonts w:ascii="Calibri" w:hAnsi="Calibri"/>
                <w:sz w:val="18"/>
                <w:szCs w:val="14"/>
              </w:rPr>
              <w:t xml:space="preserve"> = 1 then value = Consumer instantaneous;</w:t>
            </w:r>
          </w:p>
          <w:p w14:paraId="632F29C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3, 4A, or 4B then value = Consumer storage; </w:t>
            </w:r>
          </w:p>
          <w:p w14:paraId="2362ECB2"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M03 is 5, 5A or 5B then value = NEEA Tier 3 heat pump water heater;</w:t>
            </w:r>
          </w:p>
          <w:p w14:paraId="251F38FD" w14:textId="34E555B8"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elseif A1</w:t>
            </w:r>
            <w:r w:rsidR="00711ADA">
              <w:rPr>
                <w:rFonts w:ascii="Calibri" w:hAnsi="Calibri"/>
                <w:sz w:val="18"/>
                <w:szCs w:val="14"/>
              </w:rPr>
              <w:t>1</w:t>
            </w:r>
            <w:r w:rsidRPr="004A470C">
              <w:rPr>
                <w:rFonts w:ascii="Calibri" w:hAnsi="Calibri"/>
                <w:sz w:val="18"/>
                <w:szCs w:val="14"/>
              </w:rPr>
              <w:t xml:space="preserve"> = Multifamily with central water heating, then </w:t>
            </w:r>
            <w:r w:rsidRPr="004A470C">
              <w:rPr>
                <w:rFonts w:ascii="Calibri" w:hAnsi="Calibri"/>
                <w:sz w:val="18"/>
                <w:szCs w:val="14"/>
              </w:rPr>
              <w:lastRenderedPageBreak/>
              <w:t>user pick from list:</w:t>
            </w:r>
          </w:p>
          <w:p w14:paraId="39DA10F6"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*Boiler;</w:t>
            </w:r>
          </w:p>
          <w:p w14:paraId="7DC9790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*Indirect;</w:t>
            </w:r>
          </w:p>
          <w:p w14:paraId="3535865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Instantaneous;</w:t>
            </w:r>
          </w:p>
          <w:p w14:paraId="6170A93A"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Instantaneous;</w:t>
            </w:r>
          </w:p>
          <w:p w14:paraId="3A18F12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Storage;</w:t>
            </w:r>
          </w:p>
          <w:p w14:paraId="69E96D1E"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Storage;</w:t>
            </w:r>
          </w:p>
          <w:p w14:paraId="3B0BF7F5"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*Residential-Duty Commercial Storage&gt;&gt;</w:t>
            </w:r>
          </w:p>
        </w:tc>
        <w:tc>
          <w:tcPr>
            <w:tcW w:w="1023" w:type="dxa"/>
          </w:tcPr>
          <w:p w14:paraId="55344699" w14:textId="5D1651E1"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lastRenderedPageBreak/>
              <w:t>&lt;&lt;if A1</w:t>
            </w:r>
            <w:r w:rsidR="00711ADA">
              <w:rPr>
                <w:rFonts w:ascii="Calibri" w:hAnsi="Calibri"/>
                <w:sz w:val="18"/>
                <w:szCs w:val="14"/>
              </w:rPr>
              <w:t>1</w:t>
            </w:r>
            <w:r w:rsidRPr="004A470C">
              <w:rPr>
                <w:rFonts w:ascii="Calibri" w:hAnsi="Calibri"/>
                <w:sz w:val="18"/>
                <w:szCs w:val="14"/>
              </w:rPr>
              <w:t xml:space="preserve"> = Single Family or Multifamily and if M03 = 2, then value = ≤ 55 gallons; if M03 = 3, then value = &gt; 55 gallons; else value = NA;</w:t>
            </w:r>
          </w:p>
          <w:p w14:paraId="51853831" w14:textId="3ABCAD88" w:rsidR="004F7CE9" w:rsidRPr="004A470C" w:rsidRDefault="004F7CE9" w:rsidP="00C52AD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A1</w:t>
            </w:r>
            <w:r w:rsidR="00711ADA">
              <w:rPr>
                <w:rFonts w:ascii="Calibri" w:hAnsi="Calibri"/>
                <w:sz w:val="18"/>
                <w:szCs w:val="14"/>
              </w:rPr>
              <w:t>1</w:t>
            </w:r>
            <w:r w:rsidRPr="004A470C">
              <w:rPr>
                <w:rFonts w:ascii="Calibri" w:hAnsi="Calibri"/>
                <w:sz w:val="18"/>
                <w:szCs w:val="14"/>
              </w:rPr>
              <w:t xml:space="preserve"> = Multifamily with central water heating, then user input number&gt;&gt;</w:t>
            </w:r>
          </w:p>
        </w:tc>
        <w:tc>
          <w:tcPr>
            <w:tcW w:w="890" w:type="dxa"/>
          </w:tcPr>
          <w:p w14:paraId="7EC99D1E" w14:textId="6873EE1F"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 If M03 = 1, 2, 3,</w:t>
            </w:r>
            <w:r w:rsidR="0081125F">
              <w:rPr>
                <w:rFonts w:ascii="Calibri" w:hAnsi="Calibri"/>
                <w:sz w:val="18"/>
                <w:szCs w:val="14"/>
              </w:rPr>
              <w:t xml:space="preserve"> </w:t>
            </w:r>
            <w:r w:rsidR="009549DF">
              <w:rPr>
                <w:rFonts w:ascii="Calibri" w:hAnsi="Calibri"/>
                <w:sz w:val="18"/>
                <w:szCs w:val="14"/>
              </w:rPr>
              <w:t>A, or B</w:t>
            </w:r>
            <w:r w:rsidRPr="004A470C">
              <w:rPr>
                <w:rFonts w:ascii="Calibri" w:hAnsi="Calibri"/>
                <w:sz w:val="18"/>
                <w:szCs w:val="14"/>
              </w:rPr>
              <w:t xml:space="preserve"> then user picks from list </w:t>
            </w:r>
          </w:p>
          <w:p w14:paraId="179D88A1"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*Natural gas, *Propane, </w:t>
            </w:r>
          </w:p>
          <w:p w14:paraId="3F584044" w14:textId="4282F972"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elseIf M03 = 4A, 4B, 5, 5A, 5B</w:t>
            </w:r>
            <w:r w:rsidR="00CA280E">
              <w:rPr>
                <w:rFonts w:ascii="Calibri" w:hAnsi="Calibri"/>
                <w:sz w:val="18"/>
                <w:szCs w:val="14"/>
              </w:rPr>
              <w:t>,</w:t>
            </w:r>
            <w:r w:rsidR="00C665EE">
              <w:rPr>
                <w:rFonts w:ascii="Calibri" w:hAnsi="Calibri"/>
                <w:sz w:val="18"/>
                <w:szCs w:val="14"/>
              </w:rPr>
              <w:t xml:space="preserve"> </w:t>
            </w:r>
            <w:r w:rsidR="00F35DE8">
              <w:rPr>
                <w:rFonts w:ascii="Calibri" w:hAnsi="Calibri"/>
                <w:sz w:val="18"/>
                <w:szCs w:val="14"/>
              </w:rPr>
              <w:t>C</w:t>
            </w:r>
            <w:r w:rsidR="00CA280E">
              <w:rPr>
                <w:rFonts w:ascii="Calibri" w:hAnsi="Calibri"/>
                <w:sz w:val="18"/>
                <w:szCs w:val="14"/>
              </w:rPr>
              <w:t>1 or C2</w:t>
            </w:r>
            <w:r w:rsidR="00F35DE8">
              <w:rPr>
                <w:rFonts w:ascii="Calibri" w:hAnsi="Calibri"/>
                <w:sz w:val="18"/>
                <w:szCs w:val="14"/>
              </w:rPr>
              <w:t xml:space="preserve"> </w:t>
            </w:r>
            <w:r w:rsidRPr="004A470C">
              <w:rPr>
                <w:rFonts w:ascii="Calibri" w:hAnsi="Calibri"/>
                <w:sz w:val="18"/>
                <w:szCs w:val="14"/>
              </w:rPr>
              <w:t xml:space="preserve">then </w:t>
            </w:r>
            <w:r w:rsidR="002066E4">
              <w:rPr>
                <w:rFonts w:ascii="Calibri" w:hAnsi="Calibri"/>
                <w:sz w:val="18"/>
                <w:szCs w:val="14"/>
              </w:rPr>
              <w:t>value</w:t>
            </w:r>
            <w:r w:rsidRPr="004A470C">
              <w:rPr>
                <w:rFonts w:ascii="Calibri" w:hAnsi="Calibri"/>
                <w:sz w:val="18"/>
                <w:szCs w:val="14"/>
              </w:rPr>
              <w:t xml:space="preserve"> = Heat Pump</w:t>
            </w:r>
          </w:p>
          <w:p w14:paraId="37A6394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&gt;&gt;</w:t>
            </w:r>
          </w:p>
        </w:tc>
        <w:tc>
          <w:tcPr>
            <w:tcW w:w="1260" w:type="dxa"/>
          </w:tcPr>
          <w:p w14:paraId="7EF165E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nonnegative number&gt;&gt;</w:t>
            </w:r>
          </w:p>
        </w:tc>
        <w:tc>
          <w:tcPr>
            <w:tcW w:w="708" w:type="dxa"/>
          </w:tcPr>
          <w:p w14:paraId="0DDF9029" w14:textId="35A8709E" w:rsidR="004F7CE9" w:rsidRPr="004A470C" w:rsidRDefault="009549DF" w:rsidP="003B5B14">
            <w:pPr>
              <w:keepNext/>
              <w:tabs>
                <w:tab w:val="left" w:pos="2160"/>
                <w:tab w:val="left" w:pos="2700"/>
                <w:tab w:val="left" w:pos="3420"/>
                <w:tab w:val="left" w:pos="3780"/>
                <w:tab w:val="left" w:pos="5760"/>
                <w:tab w:val="left" w:pos="7212"/>
              </w:tabs>
              <w:rPr>
                <w:rFonts w:ascii="Calibri" w:hAnsi="Calibri"/>
                <w:sz w:val="18"/>
                <w:szCs w:val="14"/>
              </w:rPr>
            </w:pPr>
            <w:r>
              <w:rPr>
                <w:rFonts w:ascii="Calibri" w:hAnsi="Calibri"/>
                <w:sz w:val="18"/>
                <w:szCs w:val="14"/>
              </w:rPr>
              <w:t>&lt;&lt;</w:t>
            </w:r>
            <w:r w:rsidR="004F7CE9" w:rsidRPr="004A470C">
              <w:rPr>
                <w:rFonts w:ascii="Calibri" w:hAnsi="Calibri"/>
                <w:sz w:val="18"/>
                <w:szCs w:val="14"/>
              </w:rPr>
              <w:t xml:space="preserve">if M03 = 2 or 3, then value = 75,000; </w:t>
            </w:r>
          </w:p>
          <w:p w14:paraId="749F197E" w14:textId="77777777" w:rsidR="00C665EE"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 value = NA&gt;&gt;</w:t>
            </w:r>
          </w:p>
          <w:p w14:paraId="54AA39C1" w14:textId="19F52DF3"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p>
        </w:tc>
        <w:tc>
          <w:tcPr>
            <w:tcW w:w="901" w:type="dxa"/>
          </w:tcPr>
          <w:p w14:paraId="2176782F" w14:textId="743337E6"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A09 is 1-9 and M03 = ‘A’</w:t>
            </w:r>
            <w:r w:rsidR="007113B8">
              <w:rPr>
                <w:rFonts w:ascii="Calibri" w:hAnsi="Calibri"/>
                <w:sz w:val="18"/>
                <w:szCs w:val="14"/>
              </w:rPr>
              <w:t xml:space="preserve"> or ‘C</w:t>
            </w:r>
            <w:r w:rsidR="00C52AD4">
              <w:rPr>
                <w:rFonts w:ascii="Calibri" w:hAnsi="Calibri"/>
                <w:sz w:val="18"/>
                <w:szCs w:val="14"/>
              </w:rPr>
              <w:t>1</w:t>
            </w:r>
            <w:r w:rsidR="007113B8">
              <w:rPr>
                <w:rFonts w:ascii="Calibri" w:hAnsi="Calibri"/>
                <w:sz w:val="18"/>
                <w:szCs w:val="14"/>
              </w:rPr>
              <w:t>’</w:t>
            </w:r>
            <w:r w:rsidRPr="004A470C">
              <w:rPr>
                <w:rFonts w:ascii="Calibri" w:hAnsi="Calibri"/>
                <w:sz w:val="18"/>
                <w:szCs w:val="14"/>
              </w:rPr>
              <w:t>, then value = 0.20;</w:t>
            </w:r>
          </w:p>
          <w:p w14:paraId="58ED591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1-9 and M03 = ‘B’, then value = 0.15;</w:t>
            </w:r>
          </w:p>
          <w:p w14:paraId="247FEC80" w14:textId="79194355"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10-16 and M03 = ‘A’</w:t>
            </w:r>
            <w:r w:rsidR="007113B8">
              <w:rPr>
                <w:rFonts w:ascii="Calibri" w:hAnsi="Calibri"/>
                <w:sz w:val="18"/>
                <w:szCs w:val="14"/>
              </w:rPr>
              <w:t xml:space="preserve"> or ‘C</w:t>
            </w:r>
            <w:r w:rsidR="00C52AD4">
              <w:rPr>
                <w:rFonts w:ascii="Calibri" w:hAnsi="Calibri"/>
                <w:sz w:val="18"/>
                <w:szCs w:val="14"/>
              </w:rPr>
              <w:t>1</w:t>
            </w:r>
            <w:r w:rsidR="007113B8">
              <w:rPr>
                <w:rFonts w:ascii="Calibri" w:hAnsi="Calibri"/>
                <w:sz w:val="18"/>
                <w:szCs w:val="14"/>
              </w:rPr>
              <w:t>’</w:t>
            </w:r>
            <w:r w:rsidRPr="004A470C">
              <w:rPr>
                <w:rFonts w:ascii="Calibri" w:hAnsi="Calibri"/>
                <w:sz w:val="18"/>
                <w:szCs w:val="14"/>
              </w:rPr>
              <w:t>, then value = 0.35;</w:t>
            </w:r>
          </w:p>
          <w:p w14:paraId="5AA0AADD" w14:textId="16CFCBCD" w:rsidR="004F7CE9" w:rsidRPr="004A470C" w:rsidRDefault="004F7CE9" w:rsidP="003B3FD5">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is 10-16 and M03 </w:t>
            </w:r>
            <w:r w:rsidRPr="004A470C">
              <w:rPr>
                <w:rFonts w:ascii="Calibri" w:hAnsi="Calibri"/>
                <w:sz w:val="18"/>
                <w:szCs w:val="14"/>
              </w:rPr>
              <w:lastRenderedPageBreak/>
              <w:t>= ‘B’, then value = 0.30</w:t>
            </w:r>
            <w:r w:rsidR="003B3FD5">
              <w:rPr>
                <w:rFonts w:ascii="Calibri" w:hAnsi="Calibri"/>
                <w:sz w:val="18"/>
                <w:szCs w:val="14"/>
              </w:rPr>
              <w:t>; else value = N/A</w:t>
            </w:r>
            <w:r w:rsidRPr="004A470C">
              <w:rPr>
                <w:rFonts w:ascii="Calibri" w:hAnsi="Calibri"/>
                <w:sz w:val="18"/>
                <w:szCs w:val="14"/>
              </w:rPr>
              <w:t>&gt;&gt;</w:t>
            </w:r>
          </w:p>
        </w:tc>
        <w:tc>
          <w:tcPr>
            <w:tcW w:w="1001" w:type="dxa"/>
          </w:tcPr>
          <w:p w14:paraId="60C7BB3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lastRenderedPageBreak/>
              <w:t xml:space="preserve">&lt;&lt;if A09 = 2-15 and M03 = 4B then value is 0.3 kWdc; </w:t>
            </w:r>
          </w:p>
          <w:p w14:paraId="69674D5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M03 = 4B then value is 1.1 kWdc; </w:t>
            </w:r>
          </w:p>
          <w:p w14:paraId="1D8766FB" w14:textId="6DF080DE" w:rsidR="00CA280E"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 1 or 16 and M03 = 5A then value = 0.3 kWdc;</w:t>
            </w:r>
          </w:p>
          <w:p w14:paraId="3B0F845C" w14:textId="30BA8B64" w:rsidR="004F7CE9" w:rsidRPr="004A470C" w:rsidRDefault="00CA280E" w:rsidP="007068E9">
            <w:pPr>
              <w:keepNext/>
              <w:tabs>
                <w:tab w:val="left" w:pos="2160"/>
                <w:tab w:val="left" w:pos="2700"/>
                <w:tab w:val="left" w:pos="3420"/>
                <w:tab w:val="left" w:pos="3780"/>
                <w:tab w:val="left" w:pos="5760"/>
                <w:tab w:val="left" w:pos="7212"/>
              </w:tabs>
              <w:rPr>
                <w:rFonts w:ascii="Calibri" w:hAnsi="Calibri"/>
                <w:sz w:val="18"/>
                <w:szCs w:val="14"/>
              </w:rPr>
            </w:pPr>
            <w:r>
              <w:rPr>
                <w:rFonts w:ascii="Calibri" w:hAnsi="Calibri"/>
                <w:sz w:val="18"/>
                <w:szCs w:val="14"/>
              </w:rPr>
              <w:t xml:space="preserve">else if </w:t>
            </w:r>
            <w:r w:rsidR="00DC3A85">
              <w:rPr>
                <w:rFonts w:ascii="Calibri" w:hAnsi="Calibri"/>
                <w:sz w:val="18"/>
                <w:szCs w:val="14"/>
              </w:rPr>
              <w:t xml:space="preserve">A09 = 1-16 and </w:t>
            </w:r>
            <w:r>
              <w:rPr>
                <w:rFonts w:ascii="Calibri" w:hAnsi="Calibri"/>
                <w:sz w:val="18"/>
                <w:szCs w:val="14"/>
              </w:rPr>
              <w:t xml:space="preserve">M03 = </w:t>
            </w:r>
            <w:r w:rsidR="00FA49D3">
              <w:rPr>
                <w:rFonts w:ascii="Calibri" w:hAnsi="Calibri"/>
                <w:sz w:val="18"/>
                <w:szCs w:val="14"/>
              </w:rPr>
              <w:t>‘</w:t>
            </w:r>
            <w:r>
              <w:rPr>
                <w:rFonts w:ascii="Calibri" w:hAnsi="Calibri"/>
                <w:sz w:val="18"/>
                <w:szCs w:val="14"/>
              </w:rPr>
              <w:t>C2</w:t>
            </w:r>
            <w:r w:rsidR="00FA49D3">
              <w:rPr>
                <w:rFonts w:ascii="Calibri" w:hAnsi="Calibri"/>
                <w:sz w:val="18"/>
                <w:szCs w:val="14"/>
              </w:rPr>
              <w:t>’</w:t>
            </w:r>
            <w:r>
              <w:rPr>
                <w:rFonts w:ascii="Calibri" w:hAnsi="Calibri"/>
                <w:sz w:val="18"/>
                <w:szCs w:val="14"/>
              </w:rPr>
              <w:t xml:space="preserve">, then (0.1 * </w:t>
            </w:r>
            <w:r w:rsidR="007068E9">
              <w:rPr>
                <w:rFonts w:ascii="Calibri" w:hAnsi="Calibri"/>
                <w:sz w:val="18"/>
                <w:szCs w:val="14"/>
              </w:rPr>
              <w:t>M04</w:t>
            </w:r>
            <w:r>
              <w:rPr>
                <w:rFonts w:ascii="Calibri" w:hAnsi="Calibri"/>
                <w:sz w:val="18"/>
                <w:szCs w:val="14"/>
              </w:rPr>
              <w:t>)</w:t>
            </w:r>
            <w:r w:rsidR="009549DF">
              <w:rPr>
                <w:rFonts w:ascii="Calibri" w:hAnsi="Calibri"/>
                <w:sz w:val="18"/>
                <w:szCs w:val="14"/>
              </w:rPr>
              <w:t>;</w:t>
            </w:r>
            <w:r w:rsidR="009549DF" w:rsidRPr="004A470C">
              <w:rPr>
                <w:rFonts w:ascii="Calibri" w:hAnsi="Calibri"/>
                <w:sz w:val="18"/>
                <w:szCs w:val="14"/>
              </w:rPr>
              <w:t xml:space="preserve"> else </w:t>
            </w:r>
            <w:r w:rsidR="009549DF" w:rsidRPr="004A470C">
              <w:rPr>
                <w:rFonts w:ascii="Calibri" w:hAnsi="Calibri"/>
                <w:sz w:val="18"/>
                <w:szCs w:val="14"/>
              </w:rPr>
              <w:lastRenderedPageBreak/>
              <w:t>value is 0</w:t>
            </w:r>
            <w:r w:rsidR="004F7CE9" w:rsidRPr="004A470C">
              <w:rPr>
                <w:rFonts w:ascii="Calibri" w:hAnsi="Calibri"/>
                <w:sz w:val="18"/>
                <w:szCs w:val="14"/>
              </w:rPr>
              <w:t>&gt;&gt;</w:t>
            </w:r>
          </w:p>
        </w:tc>
        <w:tc>
          <w:tcPr>
            <w:tcW w:w="1016" w:type="dxa"/>
          </w:tcPr>
          <w:p w14:paraId="5D55914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lastRenderedPageBreak/>
              <w:t>&lt;&lt;If M03 = 4A, 4B, 5, 5A or 5B user select from list: Garage or Conditioned Space; else value is NA&gt;&gt;</w:t>
            </w:r>
          </w:p>
        </w:tc>
        <w:tc>
          <w:tcPr>
            <w:tcW w:w="1589" w:type="dxa"/>
          </w:tcPr>
          <w:p w14:paraId="36B2C15C" w14:textId="3E8CAA54"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sidR="008B045C">
              <w:rPr>
                <w:rFonts w:ascii="Calibri" w:hAnsi="Calibri"/>
                <w:sz w:val="18"/>
                <w:szCs w:val="14"/>
              </w:rPr>
              <w:t>M02</w:t>
            </w:r>
            <w:r w:rsidR="008B045C" w:rsidRPr="004A470C">
              <w:rPr>
                <w:rFonts w:ascii="Calibri" w:hAnsi="Calibri"/>
                <w:sz w:val="18"/>
                <w:szCs w:val="14"/>
              </w:rPr>
              <w:t xml:space="preserve"> </w:t>
            </w:r>
            <w:r w:rsidRPr="004A470C">
              <w:rPr>
                <w:rFonts w:ascii="Calibri" w:hAnsi="Calibri"/>
                <w:sz w:val="18"/>
                <w:szCs w:val="14"/>
              </w:rPr>
              <w:t xml:space="preserve">= </w:t>
            </w:r>
            <w:r w:rsidR="00F06349">
              <w:rPr>
                <w:rFonts w:ascii="Calibri" w:hAnsi="Calibri"/>
                <w:sz w:val="18"/>
                <w:szCs w:val="14"/>
              </w:rPr>
              <w:t>Central</w:t>
            </w:r>
            <w:r w:rsidR="001A6D1E">
              <w:rPr>
                <w:rFonts w:ascii="Calibri" w:hAnsi="Calibri"/>
                <w:sz w:val="18"/>
                <w:szCs w:val="14"/>
              </w:rPr>
              <w:t>,</w:t>
            </w:r>
            <w:r w:rsidR="00EE4902">
              <w:rPr>
                <w:rFonts w:ascii="Calibri" w:hAnsi="Calibri"/>
                <w:sz w:val="18"/>
                <w:szCs w:val="14"/>
              </w:rPr>
              <w:t xml:space="preserve"> </w:t>
            </w:r>
            <w:r w:rsidR="001A6D1E">
              <w:rPr>
                <w:rFonts w:ascii="Calibri" w:hAnsi="Calibri"/>
                <w:sz w:val="18"/>
                <w:szCs w:val="14"/>
              </w:rPr>
              <w:t>then if</w:t>
            </w:r>
            <w:r w:rsidR="00EE4902">
              <w:rPr>
                <w:rFonts w:ascii="Calibri" w:hAnsi="Calibri"/>
                <w:sz w:val="18"/>
                <w:szCs w:val="14"/>
              </w:rPr>
              <w:t xml:space="preserve"> M03 = </w:t>
            </w:r>
            <w:r w:rsidR="00FA49D3">
              <w:rPr>
                <w:rFonts w:ascii="Calibri" w:hAnsi="Calibri"/>
                <w:sz w:val="18"/>
                <w:szCs w:val="14"/>
              </w:rPr>
              <w:t>‘</w:t>
            </w:r>
            <w:r w:rsidR="00EE4902">
              <w:rPr>
                <w:rFonts w:ascii="Calibri" w:hAnsi="Calibri"/>
                <w:sz w:val="18"/>
                <w:szCs w:val="14"/>
              </w:rPr>
              <w:t>C</w:t>
            </w:r>
            <w:r w:rsidR="00C52AD4">
              <w:rPr>
                <w:rFonts w:ascii="Calibri" w:hAnsi="Calibri"/>
                <w:sz w:val="18"/>
                <w:szCs w:val="14"/>
              </w:rPr>
              <w:t>1</w:t>
            </w:r>
            <w:r w:rsidR="00FA49D3">
              <w:rPr>
                <w:rFonts w:ascii="Calibri" w:hAnsi="Calibri"/>
                <w:sz w:val="18"/>
                <w:szCs w:val="14"/>
              </w:rPr>
              <w:t>’</w:t>
            </w:r>
            <w:r w:rsidR="00C52AD4">
              <w:rPr>
                <w:rFonts w:ascii="Calibri" w:hAnsi="Calibri"/>
                <w:sz w:val="18"/>
                <w:szCs w:val="14"/>
              </w:rPr>
              <w:t xml:space="preserve"> or </w:t>
            </w:r>
            <w:r w:rsidR="00FA49D3">
              <w:rPr>
                <w:rFonts w:ascii="Calibri" w:hAnsi="Calibri"/>
                <w:sz w:val="18"/>
                <w:szCs w:val="14"/>
              </w:rPr>
              <w:t>‘</w:t>
            </w:r>
            <w:r w:rsidR="00C52AD4">
              <w:rPr>
                <w:rFonts w:ascii="Calibri" w:hAnsi="Calibri"/>
                <w:sz w:val="18"/>
                <w:szCs w:val="14"/>
              </w:rPr>
              <w:t>C2</w:t>
            </w:r>
            <w:r w:rsidR="00FA49D3">
              <w:rPr>
                <w:rFonts w:ascii="Calibri" w:hAnsi="Calibri"/>
                <w:sz w:val="18"/>
                <w:szCs w:val="14"/>
              </w:rPr>
              <w:t>’</w:t>
            </w:r>
            <w:r w:rsidRPr="004A470C">
              <w:rPr>
                <w:rFonts w:ascii="Calibri" w:hAnsi="Calibri"/>
                <w:sz w:val="18"/>
                <w:szCs w:val="14"/>
              </w:rPr>
              <w:t xml:space="preserve">, </w:t>
            </w:r>
            <w:r w:rsidR="00EE4902" w:rsidRPr="00EE4902">
              <w:rPr>
                <w:rFonts w:ascii="Calibri" w:hAnsi="Calibri"/>
                <w:sz w:val="18"/>
                <w:szCs w:val="14"/>
              </w:rPr>
              <w:t>then value = Multi-family: Recirculating with no control (continuous pumping)</w:t>
            </w:r>
            <w:r w:rsidR="00EE4902">
              <w:rPr>
                <w:rFonts w:ascii="Calibri" w:hAnsi="Calibri"/>
                <w:sz w:val="18"/>
                <w:szCs w:val="14"/>
              </w:rPr>
              <w:t>; else</w:t>
            </w:r>
            <w:r w:rsidRPr="004A470C">
              <w:rPr>
                <w:rFonts w:ascii="Calibri" w:hAnsi="Calibri"/>
                <w:sz w:val="18"/>
                <w:szCs w:val="14"/>
              </w:rPr>
              <w:t xml:space="preserve"> value = </w:t>
            </w:r>
            <w:r w:rsidR="00424504">
              <w:rPr>
                <w:rFonts w:ascii="Calibri" w:hAnsi="Calibri"/>
                <w:sz w:val="18"/>
                <w:szCs w:val="14"/>
              </w:rPr>
              <w:t xml:space="preserve">Multifamily: </w:t>
            </w:r>
            <w:r w:rsidRPr="004A470C">
              <w:rPr>
                <w:rFonts w:ascii="Calibri" w:hAnsi="Calibri"/>
                <w:sz w:val="18"/>
                <w:szCs w:val="14"/>
              </w:rPr>
              <w:t xml:space="preserve">Recirculation </w:t>
            </w:r>
            <w:r w:rsidR="00424504">
              <w:rPr>
                <w:rFonts w:ascii="Calibri" w:hAnsi="Calibri"/>
                <w:sz w:val="18"/>
                <w:szCs w:val="14"/>
              </w:rPr>
              <w:t>demand control</w:t>
            </w:r>
            <w:r w:rsidRPr="004A470C">
              <w:rPr>
                <w:rFonts w:ascii="Calibri" w:hAnsi="Calibri"/>
                <w:sz w:val="18"/>
                <w:szCs w:val="14"/>
              </w:rPr>
              <w:t>;</w:t>
            </w:r>
          </w:p>
          <w:p w14:paraId="02B0B03B" w14:textId="7D06321B"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sidR="008B045C">
              <w:rPr>
                <w:rFonts w:ascii="Calibri" w:hAnsi="Calibri"/>
                <w:sz w:val="18"/>
                <w:szCs w:val="14"/>
              </w:rPr>
              <w:t>M02</w:t>
            </w:r>
            <w:r w:rsidR="008B045C" w:rsidRPr="004A470C">
              <w:rPr>
                <w:rFonts w:ascii="Calibri" w:hAnsi="Calibri"/>
                <w:sz w:val="18"/>
                <w:szCs w:val="14"/>
              </w:rPr>
              <w:t xml:space="preserve"> </w:t>
            </w:r>
            <w:r w:rsidR="009E19D0">
              <w:rPr>
                <w:rFonts w:ascii="Calibri" w:hAnsi="Calibri" w:cs="Calibri"/>
                <w:sz w:val="18"/>
                <w:szCs w:val="14"/>
              </w:rPr>
              <w:t>≠</w:t>
            </w:r>
            <w:r w:rsidR="009E19D0">
              <w:rPr>
                <w:rFonts w:ascii="Calibri" w:hAnsi="Calibri"/>
                <w:sz w:val="18"/>
                <w:szCs w:val="14"/>
              </w:rPr>
              <w:t xml:space="preserve"> </w:t>
            </w:r>
            <w:r w:rsidR="00F06349">
              <w:rPr>
                <w:rFonts w:ascii="Calibri" w:hAnsi="Calibri"/>
                <w:sz w:val="18"/>
                <w:szCs w:val="14"/>
              </w:rPr>
              <w:t>Central</w:t>
            </w:r>
            <w:r w:rsidR="008B045C">
              <w:rPr>
                <w:rFonts w:ascii="Calibri" w:hAnsi="Calibri"/>
                <w:sz w:val="18"/>
                <w:szCs w:val="14"/>
              </w:rPr>
              <w:t xml:space="preserve"> </w:t>
            </w:r>
            <w:r w:rsidRPr="004A470C">
              <w:rPr>
                <w:rFonts w:ascii="Calibri" w:hAnsi="Calibri"/>
                <w:sz w:val="18"/>
                <w:szCs w:val="14"/>
              </w:rPr>
              <w:t xml:space="preserve">and if M03 = 1 or 3, then user select from list: Standard or Demand Recirc; </w:t>
            </w:r>
          </w:p>
          <w:p w14:paraId="4F6577B0"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then user select from list: Compact hot water distrib Expanded (HERS) or Drain water </w:t>
            </w:r>
            <w:r w:rsidRPr="004A470C">
              <w:rPr>
                <w:rFonts w:ascii="Calibri" w:hAnsi="Calibri"/>
                <w:sz w:val="18"/>
                <w:szCs w:val="14"/>
              </w:rPr>
              <w:lastRenderedPageBreak/>
              <w:t xml:space="preserve">heat recovery (HERS); </w:t>
            </w:r>
          </w:p>
          <w:p w14:paraId="02AD73E2"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4A then value is Compact hot water distrib Basic and drain water heat recovery (HERS); </w:t>
            </w:r>
          </w:p>
          <w:p w14:paraId="53436085"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M03 = 5B, then value =  Compact hot water distrib Basic; </w:t>
            </w:r>
          </w:p>
          <w:p w14:paraId="7D8F69B2" w14:textId="77777777" w:rsidR="004F7CE9"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 value is Standard or Demand Recirculation Manual Control&gt;&gt;</w:t>
            </w:r>
          </w:p>
          <w:p w14:paraId="5ADAA9BB" w14:textId="21E5348D" w:rsidR="00A33314" w:rsidRPr="004A470C" w:rsidRDefault="00A33314" w:rsidP="00F729FD">
            <w:pPr>
              <w:keepNext/>
              <w:tabs>
                <w:tab w:val="left" w:pos="2160"/>
                <w:tab w:val="left" w:pos="2700"/>
                <w:tab w:val="left" w:pos="3420"/>
                <w:tab w:val="left" w:pos="3780"/>
                <w:tab w:val="left" w:pos="5760"/>
                <w:tab w:val="left" w:pos="7212"/>
              </w:tabs>
              <w:rPr>
                <w:rFonts w:ascii="Calibri" w:hAnsi="Calibri"/>
                <w:sz w:val="18"/>
                <w:szCs w:val="14"/>
              </w:rPr>
            </w:pPr>
          </w:p>
        </w:tc>
      </w:tr>
      <w:tr w:rsidR="004F7CE9" w:rsidRPr="000638D1" w14:paraId="75674D67" w14:textId="77777777" w:rsidTr="00554B6B">
        <w:trPr>
          <w:trHeight w:val="4126"/>
        </w:trPr>
        <w:tc>
          <w:tcPr>
            <w:tcW w:w="14390" w:type="dxa"/>
            <w:gridSpan w:val="14"/>
          </w:tcPr>
          <w:p w14:paraId="66B94447" w14:textId="77777777" w:rsidR="004F7CE9" w:rsidRPr="00B013A1" w:rsidRDefault="004F7CE9" w:rsidP="003B5B14">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lastRenderedPageBreak/>
              <w:t>Op</w:t>
            </w:r>
            <w:r w:rsidRPr="00B013A1">
              <w:rPr>
                <w:rFonts w:ascii="Calibri" w:hAnsi="Calibri"/>
                <w:sz w:val="18"/>
                <w:szCs w:val="18"/>
              </w:rPr>
              <w:t>tions:</w:t>
            </w:r>
          </w:p>
          <w:p w14:paraId="6C7D5512" w14:textId="77777777" w:rsidR="004F7CE9" w:rsidRPr="00B013A1" w:rsidRDefault="004F7CE9" w:rsidP="003B5B14">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1F35885B" w14:textId="77777777" w:rsidR="004F7CE9" w:rsidRPr="00B013A1" w:rsidRDefault="004F7CE9" w:rsidP="00300F1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63BCC56D" w14:textId="77777777" w:rsidR="004F7CE9" w:rsidRPr="00B013A1" w:rsidRDefault="004F7CE9" w:rsidP="00B677A4">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5BEED38B" w14:textId="77777777" w:rsidR="004F7CE9" w:rsidRPr="00B013A1" w:rsidRDefault="004F7CE9" w:rsidP="008461C6">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74365961" w14:textId="77777777" w:rsidR="004F7CE9" w:rsidRPr="00B013A1" w:rsidRDefault="004F7CE9" w:rsidP="00CC0B7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640FCEEE" w14:textId="77777777" w:rsidR="004F7CE9" w:rsidRPr="00B013A1" w:rsidRDefault="004F7CE9" w:rsidP="004C511D">
            <w:pPr>
              <w:pStyle w:val="ListParagraph"/>
              <w:keepNext/>
              <w:numPr>
                <w:ilvl w:val="0"/>
                <w:numId w:val="5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4D82617E" w14:textId="77777777" w:rsidR="004F7CE9" w:rsidRPr="00B013A1" w:rsidRDefault="004F7CE9" w:rsidP="004C511D">
            <w:pPr>
              <w:pStyle w:val="ListParagraph"/>
              <w:keepNext/>
              <w:numPr>
                <w:ilvl w:val="0"/>
                <w:numId w:val="5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by Table O below, or If climate zone 1 or 16, a PV system 1.1 kWdc larger than system required by Table O below </w:t>
            </w:r>
          </w:p>
          <w:p w14:paraId="1DE3013B" w14:textId="77777777" w:rsidR="004F7CE9" w:rsidRPr="00B013A1" w:rsidRDefault="004F7CE9" w:rsidP="00300F1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28B301D6" w14:textId="0A5FA8D8" w:rsidR="004F7CE9" w:rsidRPr="004C511D" w:rsidRDefault="004F7CE9" w:rsidP="004C511D">
            <w:pPr>
              <w:pStyle w:val="ListParagraph"/>
              <w:keepNext/>
              <w:numPr>
                <w:ilvl w:val="0"/>
                <w:numId w:val="59"/>
              </w:numPr>
              <w:tabs>
                <w:tab w:val="left" w:pos="2160"/>
                <w:tab w:val="left" w:pos="2700"/>
                <w:tab w:val="left" w:pos="3420"/>
                <w:tab w:val="left" w:pos="3780"/>
                <w:tab w:val="left" w:pos="5760"/>
                <w:tab w:val="left" w:pos="7212"/>
              </w:tabs>
              <w:ind w:left="1230"/>
              <w:rPr>
                <w:rFonts w:ascii="Calibri" w:hAnsi="Calibri"/>
                <w:sz w:val="18"/>
                <w:szCs w:val="18"/>
              </w:rPr>
            </w:pPr>
            <w:r w:rsidRPr="004C511D">
              <w:rPr>
                <w:rFonts w:ascii="Calibri" w:hAnsi="Calibri"/>
                <w:sz w:val="18"/>
                <w:szCs w:val="18"/>
              </w:rPr>
              <w:t>A PV system that is 0.3 kWdc larger than Table O below, or</w:t>
            </w:r>
          </w:p>
          <w:p w14:paraId="765A3A91" w14:textId="77777777" w:rsidR="004F7CE9" w:rsidRPr="004C511D" w:rsidRDefault="004F7CE9" w:rsidP="004C511D">
            <w:pPr>
              <w:pStyle w:val="ListParagraph"/>
              <w:numPr>
                <w:ilvl w:val="0"/>
                <w:numId w:val="59"/>
              </w:numPr>
              <w:ind w:left="1230"/>
              <w:rPr>
                <w:rFonts w:ascii="Calibri" w:hAnsi="Calibri"/>
                <w:sz w:val="18"/>
                <w:szCs w:val="18"/>
              </w:rPr>
            </w:pPr>
            <w:r w:rsidRPr="004C511D">
              <w:rPr>
                <w:rFonts w:ascii="Calibri" w:hAnsi="Calibri"/>
                <w:sz w:val="18"/>
                <w:szCs w:val="18"/>
              </w:rPr>
              <w:t>Compact hot water distribution basic.</w:t>
            </w:r>
          </w:p>
          <w:p w14:paraId="7E85C5FB" w14:textId="77777777" w:rsidR="004F7CE9" w:rsidRPr="000638D1" w:rsidRDefault="004F7CE9" w:rsidP="003B5B14">
            <w:pPr>
              <w:rPr>
                <w:rFonts w:ascii="Calibri" w:hAnsi="Calibri"/>
                <w:sz w:val="18"/>
                <w:szCs w:val="18"/>
              </w:rPr>
            </w:pPr>
          </w:p>
          <w:p w14:paraId="6D093161" w14:textId="4AD39510" w:rsidR="004F7CE9" w:rsidRPr="000638D1" w:rsidRDefault="004F7CE9" w:rsidP="003B5B14">
            <w:pPr>
              <w:rPr>
                <w:rFonts w:ascii="Calibri" w:hAnsi="Calibri"/>
                <w:sz w:val="18"/>
                <w:szCs w:val="18"/>
              </w:rPr>
            </w:pPr>
            <w:r w:rsidRPr="000638D1">
              <w:rPr>
                <w:rFonts w:ascii="Calibri" w:hAnsi="Calibri"/>
                <w:sz w:val="18"/>
                <w:szCs w:val="18"/>
              </w:rPr>
              <w:t>Multifamily with Central Water Heating</w:t>
            </w:r>
            <w:r w:rsidR="004C511D">
              <w:rPr>
                <w:rFonts w:ascii="Calibri" w:hAnsi="Calibri"/>
                <w:sz w:val="18"/>
                <w:szCs w:val="18"/>
              </w:rPr>
              <w:t xml:space="preserve"> </w:t>
            </w:r>
          </w:p>
          <w:p w14:paraId="14B8588B" w14:textId="77777777" w:rsidR="004F7CE9" w:rsidRPr="000638D1" w:rsidRDefault="004F7CE9" w:rsidP="00300F1B">
            <w:pPr>
              <w:pStyle w:val="ListParagraph"/>
              <w:numPr>
                <w:ilvl w:val="0"/>
                <w:numId w:val="57"/>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4BE64D90" w14:textId="12A75EFD" w:rsidR="004F7CE9" w:rsidRDefault="004F7CE9" w:rsidP="00B677A4">
            <w:pPr>
              <w:pStyle w:val="ListParagraph"/>
              <w:numPr>
                <w:ilvl w:val="0"/>
                <w:numId w:val="57"/>
              </w:numPr>
              <w:rPr>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p w14:paraId="429D02BB" w14:textId="67B23A0F" w:rsidR="00AA5964" w:rsidRDefault="00AA5964" w:rsidP="00AA5964">
            <w:pPr>
              <w:pStyle w:val="ListParagraph"/>
              <w:numPr>
                <w:ilvl w:val="0"/>
                <w:numId w:val="57"/>
              </w:numPr>
              <w:rPr>
                <w:rFonts w:ascii="Calibri" w:hAnsi="Calibri"/>
                <w:sz w:val="18"/>
                <w:szCs w:val="18"/>
              </w:rPr>
            </w:pPr>
            <w:r w:rsidRPr="00AA5964">
              <w:rPr>
                <w:rFonts w:ascii="Calibri" w:hAnsi="Calibri"/>
                <w:sz w:val="18"/>
                <w:szCs w:val="18"/>
              </w:rPr>
              <w:t xml:space="preserve">150.1(c)8C </w:t>
            </w:r>
            <w:r w:rsidR="008719D3">
              <w:rPr>
                <w:rFonts w:ascii="Calibri" w:hAnsi="Calibri"/>
                <w:sz w:val="18"/>
                <w:szCs w:val="18"/>
              </w:rPr>
              <w:t xml:space="preserve">prescriptive Compliance </w:t>
            </w:r>
            <w:r w:rsidRPr="00AA5964">
              <w:rPr>
                <w:rFonts w:ascii="Calibri" w:hAnsi="Calibri"/>
                <w:sz w:val="18"/>
                <w:szCs w:val="18"/>
              </w:rPr>
              <w:t>Option – Heat pump</w:t>
            </w:r>
            <w:r w:rsidR="00DE773E">
              <w:rPr>
                <w:rFonts w:ascii="Calibri" w:hAnsi="Calibri"/>
                <w:sz w:val="18"/>
                <w:szCs w:val="18"/>
              </w:rPr>
              <w:t xml:space="preserve"> </w:t>
            </w:r>
            <w:r w:rsidR="00A51ACF">
              <w:rPr>
                <w:rFonts w:ascii="Calibri" w:hAnsi="Calibri"/>
                <w:sz w:val="18"/>
                <w:szCs w:val="18"/>
              </w:rPr>
              <w:t>water heater</w:t>
            </w:r>
            <w:r w:rsidR="00C52AD4">
              <w:rPr>
                <w:rFonts w:ascii="Calibri" w:hAnsi="Calibri"/>
                <w:sz w:val="18"/>
                <w:szCs w:val="18"/>
              </w:rPr>
              <w:t xml:space="preserve"> (For climate zone 16, at least 2 inches of pipe insulation</w:t>
            </w:r>
            <w:r w:rsidR="008719D3">
              <w:rPr>
                <w:rFonts w:ascii="Calibri" w:hAnsi="Calibri"/>
                <w:sz w:val="18"/>
                <w:szCs w:val="18"/>
              </w:rPr>
              <w:t xml:space="preserve"> is required</w:t>
            </w:r>
            <w:r w:rsidR="00C52AD4">
              <w:rPr>
                <w:rFonts w:ascii="Calibri" w:hAnsi="Calibri"/>
                <w:sz w:val="18"/>
                <w:szCs w:val="18"/>
              </w:rPr>
              <w:t xml:space="preserve"> for recirculation loop)</w:t>
            </w:r>
          </w:p>
          <w:p w14:paraId="6D7EF922" w14:textId="213BA0BF" w:rsidR="00A51ACF" w:rsidRDefault="00A51ACF" w:rsidP="00A51ACF">
            <w:pPr>
              <w:pStyle w:val="ListParagraph"/>
              <w:numPr>
                <w:ilvl w:val="0"/>
                <w:numId w:val="61"/>
              </w:numPr>
              <w:ind w:left="1237"/>
              <w:rPr>
                <w:rFonts w:ascii="Calibri" w:hAnsi="Calibri"/>
                <w:sz w:val="18"/>
                <w:szCs w:val="18"/>
              </w:rPr>
            </w:pPr>
            <w:r>
              <w:rPr>
                <w:rFonts w:ascii="Calibri" w:hAnsi="Calibri"/>
                <w:sz w:val="18"/>
                <w:szCs w:val="18"/>
              </w:rPr>
              <w:t>A</w:t>
            </w:r>
            <w:r w:rsidRPr="00A51ACF">
              <w:rPr>
                <w:rFonts w:ascii="Calibri" w:hAnsi="Calibri"/>
                <w:sz w:val="18"/>
                <w:szCs w:val="18"/>
              </w:rPr>
              <w:t xml:space="preserve"> minimum solar savings fraction of 0.20 in Climate Zones 1 through 9 or a minimum solar savings fraction of 0.35 in Climate Zone</w:t>
            </w:r>
            <w:r w:rsidR="008719D3">
              <w:rPr>
                <w:rFonts w:ascii="Calibri" w:hAnsi="Calibri"/>
                <w:sz w:val="18"/>
                <w:szCs w:val="18"/>
              </w:rPr>
              <w:t>s 10 through 16</w:t>
            </w:r>
          </w:p>
          <w:p w14:paraId="2345E191" w14:textId="31908D5F" w:rsidR="00CA280E" w:rsidRPr="00A51ACF" w:rsidRDefault="00CA280E" w:rsidP="00A51ACF">
            <w:pPr>
              <w:pStyle w:val="ListParagraph"/>
              <w:numPr>
                <w:ilvl w:val="0"/>
                <w:numId w:val="61"/>
              </w:numPr>
              <w:ind w:left="1237"/>
              <w:rPr>
                <w:rFonts w:ascii="Calibri" w:hAnsi="Calibri"/>
                <w:sz w:val="18"/>
                <w:szCs w:val="18"/>
              </w:rPr>
            </w:pPr>
            <w:r>
              <w:rPr>
                <w:rFonts w:ascii="Calibri" w:hAnsi="Calibri"/>
                <w:sz w:val="18"/>
                <w:szCs w:val="18"/>
              </w:rPr>
              <w:t>0.1 kWdc per dwelling unit in excess of the prescriptive requirement of 150.1</w:t>
            </w:r>
            <w:r w:rsidR="00C52AD4">
              <w:rPr>
                <w:rFonts w:ascii="Calibri" w:hAnsi="Calibri"/>
                <w:sz w:val="18"/>
                <w:szCs w:val="18"/>
              </w:rPr>
              <w:t>(c)</w:t>
            </w:r>
            <w:r>
              <w:rPr>
                <w:rFonts w:ascii="Calibri" w:hAnsi="Calibri"/>
                <w:sz w:val="18"/>
                <w:szCs w:val="18"/>
              </w:rPr>
              <w:t>14</w:t>
            </w:r>
          </w:p>
          <w:p w14:paraId="7F297B2C" w14:textId="2E3143A1" w:rsidR="00C665EE" w:rsidRPr="00C665EE" w:rsidRDefault="00C665EE" w:rsidP="00C52AD4">
            <w:pPr>
              <w:pStyle w:val="ListParagraph"/>
              <w:rPr>
                <w:rFonts w:ascii="Calibri" w:hAnsi="Calibri"/>
                <w:sz w:val="18"/>
                <w:szCs w:val="18"/>
              </w:rPr>
            </w:pPr>
          </w:p>
        </w:tc>
      </w:tr>
    </w:tbl>
    <w:p w14:paraId="144000FF" w14:textId="77777777" w:rsidR="0045259E" w:rsidRDefault="0045259E" w:rsidP="00FE42A0">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35"/>
        <w:gridCol w:w="1351"/>
        <w:gridCol w:w="1710"/>
        <w:gridCol w:w="1530"/>
        <w:gridCol w:w="1350"/>
        <w:gridCol w:w="1259"/>
        <w:gridCol w:w="1801"/>
        <w:gridCol w:w="1440"/>
        <w:gridCol w:w="2520"/>
      </w:tblGrid>
      <w:tr w:rsidR="001B7582" w14:paraId="55E50F50" w14:textId="77777777" w:rsidTr="0099410D">
        <w:trPr>
          <w:trHeight w:val="348"/>
        </w:trPr>
        <w:tc>
          <w:tcPr>
            <w:tcW w:w="14396" w:type="dxa"/>
            <w:gridSpan w:val="9"/>
            <w:tcBorders>
              <w:top w:val="single" w:sz="4" w:space="0" w:color="auto"/>
              <w:left w:val="single" w:sz="4" w:space="0" w:color="auto"/>
              <w:bottom w:val="single" w:sz="6" w:space="0" w:color="auto"/>
              <w:right w:val="single" w:sz="4" w:space="0" w:color="auto"/>
            </w:tcBorders>
          </w:tcPr>
          <w:p w14:paraId="43B2B28B" w14:textId="658B196C" w:rsidR="001B7582" w:rsidRDefault="001B7582" w:rsidP="003B5B14">
            <w:pPr>
              <w:keepNext/>
              <w:rPr>
                <w:rFonts w:ascii="Calibri" w:eastAsia="Calibri" w:hAnsi="Calibri"/>
                <w:b/>
              </w:rPr>
            </w:pPr>
            <w:r>
              <w:rPr>
                <w:rFonts w:ascii="Calibri" w:eastAsia="Calibri" w:hAnsi="Calibri"/>
                <w:b/>
                <w:sz w:val="20"/>
              </w:rPr>
              <w:lastRenderedPageBreak/>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p w14:paraId="39784468" w14:textId="34AE5737" w:rsidR="001B7582" w:rsidRDefault="001B7582" w:rsidP="003B5B14">
            <w:pPr>
              <w:keepNext/>
              <w:rPr>
                <w:rFonts w:ascii="Calibri" w:eastAsia="Calibri" w:hAnsi="Calibri"/>
                <w:sz w:val="18"/>
                <w:szCs w:val="18"/>
              </w:rPr>
            </w:pPr>
            <w:r w:rsidRPr="006E6E50">
              <w:rPr>
                <w:rFonts w:ascii="Calibri" w:eastAsia="Calibri" w:hAnsi="Calibri"/>
                <w:sz w:val="18"/>
                <w:szCs w:val="18"/>
              </w:rPr>
              <w:t>&lt;&lt;</w:t>
            </w:r>
            <w:r w:rsidRPr="006E6E50">
              <w:rPr>
                <w:rFonts w:ascii="Calibri" w:hAnsi="Calibri"/>
                <w:sz w:val="18"/>
                <w:szCs w:val="18"/>
              </w:rPr>
              <w:t xml:space="preserve"> If A11 = Single Family, then display the section does not apply message; else </w:t>
            </w:r>
            <w:r w:rsidRPr="006E6E50">
              <w:rPr>
                <w:rFonts w:ascii="Calibri" w:eastAsia="Calibri" w:hAnsi="Calibri"/>
                <w:sz w:val="18"/>
                <w:szCs w:val="18"/>
              </w:rPr>
              <w:t xml:space="preserve">require a minimum of one (1) row of data to be entered in this section for each of the quantity of dwelling units entered in A06; require one (1) </w:t>
            </w:r>
            <w:r w:rsidRPr="006E6E50">
              <w:rPr>
                <w:rFonts w:ascii="Calibri" w:eastAsia="Calibri" w:hAnsi="Calibri"/>
                <w:sz w:val="18"/>
                <w:szCs w:val="18"/>
                <w:u w:val="single"/>
              </w:rPr>
              <w:t>unique</w:t>
            </w:r>
            <w:r w:rsidRPr="006E6E50">
              <w:rPr>
                <w:rFonts w:ascii="Calibri" w:eastAsia="Calibri" w:hAnsi="Calibri"/>
                <w:sz w:val="18"/>
                <w:szCs w:val="18"/>
              </w:rPr>
              <w:t xml:space="preserve"> dwelling unit name in N01 for each of the quantity of dwelling units entered in A06  &gt;&gt;</w:t>
            </w:r>
          </w:p>
        </w:tc>
      </w:tr>
      <w:tr w:rsidR="001B7582" w:rsidRPr="0048403C" w14:paraId="6CA21C49" w14:textId="77777777" w:rsidTr="00B0322C">
        <w:trPr>
          <w:trHeight w:val="223"/>
        </w:trPr>
        <w:tc>
          <w:tcPr>
            <w:tcW w:w="1435" w:type="dxa"/>
            <w:tcBorders>
              <w:top w:val="single" w:sz="6" w:space="0" w:color="auto"/>
              <w:left w:val="single" w:sz="4" w:space="0" w:color="auto"/>
              <w:bottom w:val="single" w:sz="6" w:space="0" w:color="auto"/>
            </w:tcBorders>
            <w:vAlign w:val="bottom"/>
          </w:tcPr>
          <w:p w14:paraId="4F895F7B" w14:textId="77777777" w:rsidR="001B7582" w:rsidRPr="0048403C" w:rsidRDefault="001B7582" w:rsidP="003B5B14">
            <w:pPr>
              <w:keepNext/>
              <w:jc w:val="center"/>
              <w:rPr>
                <w:rFonts w:ascii="Calibri" w:hAnsi="Calibri"/>
                <w:sz w:val="18"/>
                <w:szCs w:val="18"/>
              </w:rPr>
            </w:pPr>
            <w:r w:rsidRPr="0048403C">
              <w:rPr>
                <w:rFonts w:ascii="Calibri" w:hAnsi="Calibri"/>
                <w:sz w:val="18"/>
                <w:szCs w:val="18"/>
              </w:rPr>
              <w:t>01</w:t>
            </w:r>
          </w:p>
        </w:tc>
        <w:tc>
          <w:tcPr>
            <w:tcW w:w="1351" w:type="dxa"/>
            <w:tcBorders>
              <w:top w:val="single" w:sz="6" w:space="0" w:color="auto"/>
              <w:bottom w:val="single" w:sz="6" w:space="0" w:color="auto"/>
            </w:tcBorders>
            <w:vAlign w:val="bottom"/>
          </w:tcPr>
          <w:p w14:paraId="6420CF58" w14:textId="77777777" w:rsidR="001B7582" w:rsidRPr="0048403C" w:rsidRDefault="001B7582" w:rsidP="003B5B14">
            <w:pPr>
              <w:keepNext/>
              <w:jc w:val="center"/>
              <w:rPr>
                <w:rFonts w:ascii="Calibri" w:hAnsi="Calibri"/>
                <w:sz w:val="18"/>
                <w:szCs w:val="18"/>
              </w:rPr>
            </w:pPr>
            <w:r w:rsidRPr="0048403C">
              <w:rPr>
                <w:rFonts w:ascii="Calibri" w:hAnsi="Calibri"/>
                <w:sz w:val="18"/>
                <w:szCs w:val="18"/>
              </w:rPr>
              <w:t>02</w:t>
            </w:r>
          </w:p>
        </w:tc>
        <w:tc>
          <w:tcPr>
            <w:tcW w:w="1710" w:type="dxa"/>
            <w:tcBorders>
              <w:top w:val="single" w:sz="6" w:space="0" w:color="auto"/>
              <w:bottom w:val="single" w:sz="6" w:space="0" w:color="auto"/>
            </w:tcBorders>
            <w:vAlign w:val="bottom"/>
          </w:tcPr>
          <w:p w14:paraId="59BF3EC1" w14:textId="77777777" w:rsidR="001B7582" w:rsidRPr="0048403C" w:rsidRDefault="001B7582" w:rsidP="003B5B14">
            <w:pPr>
              <w:keepNext/>
              <w:jc w:val="center"/>
              <w:rPr>
                <w:rFonts w:ascii="Calibri" w:hAnsi="Calibri"/>
                <w:sz w:val="18"/>
                <w:szCs w:val="18"/>
              </w:rPr>
            </w:pPr>
            <w:r w:rsidRPr="0048403C">
              <w:rPr>
                <w:rFonts w:ascii="Calibri" w:hAnsi="Calibri"/>
                <w:sz w:val="18"/>
                <w:szCs w:val="18"/>
              </w:rPr>
              <w:t>03</w:t>
            </w:r>
          </w:p>
        </w:tc>
        <w:tc>
          <w:tcPr>
            <w:tcW w:w="1530" w:type="dxa"/>
            <w:tcBorders>
              <w:top w:val="single" w:sz="6" w:space="0" w:color="auto"/>
              <w:bottom w:val="single" w:sz="6" w:space="0" w:color="auto"/>
            </w:tcBorders>
            <w:vAlign w:val="bottom"/>
          </w:tcPr>
          <w:p w14:paraId="18D75F83" w14:textId="77777777" w:rsidR="001B7582" w:rsidRPr="0048403C" w:rsidRDefault="001B7582" w:rsidP="003B5B14">
            <w:pPr>
              <w:keepNext/>
              <w:jc w:val="center"/>
              <w:rPr>
                <w:rFonts w:ascii="Calibri" w:hAnsi="Calibri"/>
                <w:sz w:val="18"/>
                <w:szCs w:val="18"/>
              </w:rPr>
            </w:pPr>
            <w:r>
              <w:rPr>
                <w:rFonts w:ascii="Calibri" w:hAnsi="Calibri"/>
                <w:sz w:val="18"/>
                <w:szCs w:val="18"/>
              </w:rPr>
              <w:t>04</w:t>
            </w:r>
          </w:p>
        </w:tc>
        <w:tc>
          <w:tcPr>
            <w:tcW w:w="1350" w:type="dxa"/>
            <w:tcBorders>
              <w:top w:val="single" w:sz="6" w:space="0" w:color="auto"/>
              <w:bottom w:val="single" w:sz="6" w:space="0" w:color="auto"/>
              <w:right w:val="single" w:sz="6" w:space="0" w:color="auto"/>
            </w:tcBorders>
            <w:vAlign w:val="bottom"/>
          </w:tcPr>
          <w:p w14:paraId="1977DF90" w14:textId="77777777" w:rsidR="001B7582" w:rsidRPr="0048403C" w:rsidRDefault="001B7582" w:rsidP="003B5B14">
            <w:pPr>
              <w:keepNext/>
              <w:jc w:val="center"/>
              <w:rPr>
                <w:rFonts w:ascii="Calibri" w:hAnsi="Calibri"/>
                <w:sz w:val="18"/>
                <w:szCs w:val="18"/>
              </w:rPr>
            </w:pPr>
            <w:r>
              <w:rPr>
                <w:rFonts w:ascii="Calibri" w:hAnsi="Calibri"/>
                <w:sz w:val="18"/>
                <w:szCs w:val="18"/>
              </w:rPr>
              <w:t>05</w:t>
            </w:r>
          </w:p>
        </w:tc>
        <w:tc>
          <w:tcPr>
            <w:tcW w:w="1259" w:type="dxa"/>
            <w:tcBorders>
              <w:top w:val="single" w:sz="6" w:space="0" w:color="auto"/>
              <w:bottom w:val="single" w:sz="6" w:space="0" w:color="auto"/>
            </w:tcBorders>
          </w:tcPr>
          <w:p w14:paraId="3A4330BD" w14:textId="650EA595" w:rsidR="001B7582" w:rsidRDefault="00BB6BE8" w:rsidP="003B5B14">
            <w:pPr>
              <w:keepNext/>
              <w:jc w:val="center"/>
              <w:rPr>
                <w:rFonts w:ascii="Calibri" w:hAnsi="Calibri"/>
                <w:sz w:val="18"/>
                <w:szCs w:val="18"/>
              </w:rPr>
            </w:pPr>
            <w:ins w:id="27" w:author="Alexis Smith" w:date="2020-02-27T09:15:00Z">
              <w:r>
                <w:rPr>
                  <w:rFonts w:ascii="Calibri" w:hAnsi="Calibri"/>
                  <w:sz w:val="18"/>
                  <w:szCs w:val="18"/>
                </w:rPr>
                <w:t>06</w:t>
              </w:r>
            </w:ins>
          </w:p>
        </w:tc>
        <w:tc>
          <w:tcPr>
            <w:tcW w:w="1801" w:type="dxa"/>
            <w:tcBorders>
              <w:top w:val="single" w:sz="6" w:space="0" w:color="auto"/>
              <w:bottom w:val="single" w:sz="6" w:space="0" w:color="auto"/>
            </w:tcBorders>
          </w:tcPr>
          <w:p w14:paraId="5242BD94" w14:textId="7E715402" w:rsidR="001B7582" w:rsidRDefault="00BB6BE8" w:rsidP="003B5B14">
            <w:pPr>
              <w:keepNext/>
              <w:jc w:val="center"/>
              <w:rPr>
                <w:rFonts w:ascii="Calibri" w:hAnsi="Calibri"/>
                <w:sz w:val="18"/>
                <w:szCs w:val="18"/>
              </w:rPr>
            </w:pPr>
            <w:ins w:id="28" w:author="Alexis Smith" w:date="2020-02-27T09:15:00Z">
              <w:r>
                <w:rPr>
                  <w:rFonts w:ascii="Calibri" w:hAnsi="Calibri"/>
                  <w:sz w:val="18"/>
                  <w:szCs w:val="18"/>
                </w:rPr>
                <w:t>07</w:t>
              </w:r>
            </w:ins>
          </w:p>
        </w:tc>
        <w:tc>
          <w:tcPr>
            <w:tcW w:w="1440" w:type="dxa"/>
            <w:tcBorders>
              <w:top w:val="single" w:sz="6" w:space="0" w:color="auto"/>
              <w:bottom w:val="single" w:sz="6" w:space="0" w:color="auto"/>
              <w:right w:val="single" w:sz="6" w:space="0" w:color="auto"/>
            </w:tcBorders>
          </w:tcPr>
          <w:p w14:paraId="6F5CF6ED" w14:textId="58FE50EB" w:rsidR="001B7582" w:rsidRDefault="00BB6BE8" w:rsidP="003B5B14">
            <w:pPr>
              <w:keepNext/>
              <w:jc w:val="center"/>
              <w:rPr>
                <w:rFonts w:ascii="Calibri" w:hAnsi="Calibri"/>
                <w:sz w:val="18"/>
                <w:szCs w:val="18"/>
              </w:rPr>
            </w:pPr>
            <w:ins w:id="29" w:author="Alexis Smith" w:date="2020-02-27T09:15:00Z">
              <w:r>
                <w:rPr>
                  <w:rFonts w:ascii="Calibri" w:hAnsi="Calibri"/>
                  <w:sz w:val="18"/>
                  <w:szCs w:val="18"/>
                </w:rPr>
                <w:t>08</w:t>
              </w:r>
            </w:ins>
          </w:p>
        </w:tc>
        <w:tc>
          <w:tcPr>
            <w:tcW w:w="2520" w:type="dxa"/>
            <w:tcBorders>
              <w:top w:val="single" w:sz="6" w:space="0" w:color="auto"/>
              <w:left w:val="single" w:sz="6" w:space="0" w:color="auto"/>
              <w:bottom w:val="single" w:sz="6" w:space="0" w:color="auto"/>
              <w:right w:val="single" w:sz="4" w:space="0" w:color="auto"/>
            </w:tcBorders>
          </w:tcPr>
          <w:p w14:paraId="26C848EB" w14:textId="2AB34F86" w:rsidR="001B7582" w:rsidRPr="0048403C" w:rsidRDefault="001B7582" w:rsidP="003B5B14">
            <w:pPr>
              <w:keepNext/>
              <w:jc w:val="center"/>
              <w:rPr>
                <w:rFonts w:ascii="Calibri" w:hAnsi="Calibri"/>
                <w:sz w:val="18"/>
                <w:szCs w:val="18"/>
              </w:rPr>
            </w:pPr>
            <w:r>
              <w:rPr>
                <w:rFonts w:ascii="Calibri" w:hAnsi="Calibri"/>
                <w:sz w:val="18"/>
                <w:szCs w:val="18"/>
              </w:rPr>
              <w:t>0</w:t>
            </w:r>
            <w:ins w:id="30" w:author="Alexis Smith" w:date="2020-02-27T09:15:00Z">
              <w:r w:rsidR="00BB6BE8">
                <w:rPr>
                  <w:rFonts w:ascii="Calibri" w:hAnsi="Calibri"/>
                  <w:sz w:val="18"/>
                  <w:szCs w:val="18"/>
                </w:rPr>
                <w:t>9</w:t>
              </w:r>
            </w:ins>
            <w:del w:id="31" w:author="Alexis Smith" w:date="2020-02-27T09:15:00Z">
              <w:r w:rsidDel="00BB6BE8">
                <w:rPr>
                  <w:rFonts w:ascii="Calibri" w:hAnsi="Calibri"/>
                  <w:sz w:val="18"/>
                  <w:szCs w:val="18"/>
                </w:rPr>
                <w:delText>6</w:delText>
              </w:r>
            </w:del>
          </w:p>
        </w:tc>
      </w:tr>
      <w:tr w:rsidR="001B7582" w:rsidRPr="0048403C" w14:paraId="6643CC84" w14:textId="77777777" w:rsidTr="00B0322C">
        <w:trPr>
          <w:trHeight w:val="291"/>
        </w:trPr>
        <w:tc>
          <w:tcPr>
            <w:tcW w:w="1435" w:type="dxa"/>
            <w:tcBorders>
              <w:top w:val="single" w:sz="6" w:space="0" w:color="auto"/>
              <w:left w:val="single" w:sz="4" w:space="0" w:color="auto"/>
              <w:bottom w:val="single" w:sz="6" w:space="0" w:color="auto"/>
            </w:tcBorders>
            <w:vAlign w:val="bottom"/>
          </w:tcPr>
          <w:p w14:paraId="22241036" w14:textId="77777777" w:rsidR="001B7582" w:rsidRPr="0048403C" w:rsidRDefault="001B7582" w:rsidP="003B5B14">
            <w:pPr>
              <w:keepNext/>
              <w:jc w:val="center"/>
              <w:rPr>
                <w:rFonts w:ascii="Calibri" w:hAnsi="Calibri"/>
                <w:sz w:val="18"/>
                <w:szCs w:val="18"/>
                <w:vertAlign w:val="superscript"/>
              </w:rPr>
            </w:pPr>
            <w:r w:rsidRPr="0048403C">
              <w:rPr>
                <w:rFonts w:ascii="Calibri" w:hAnsi="Calibri"/>
                <w:sz w:val="18"/>
                <w:szCs w:val="18"/>
              </w:rPr>
              <w:t>Dwelling Unit Name</w:t>
            </w:r>
          </w:p>
        </w:tc>
        <w:tc>
          <w:tcPr>
            <w:tcW w:w="1351" w:type="dxa"/>
            <w:tcBorders>
              <w:top w:val="single" w:sz="6" w:space="0" w:color="auto"/>
              <w:bottom w:val="single" w:sz="6" w:space="0" w:color="auto"/>
            </w:tcBorders>
            <w:vAlign w:val="bottom"/>
          </w:tcPr>
          <w:p w14:paraId="5C8EAC7A" w14:textId="77777777" w:rsidR="001B7582" w:rsidRPr="00191EC3" w:rsidRDefault="001B7582" w:rsidP="003B5B14">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1710" w:type="dxa"/>
            <w:tcBorders>
              <w:top w:val="single" w:sz="6" w:space="0" w:color="auto"/>
              <w:bottom w:val="single" w:sz="6" w:space="0" w:color="auto"/>
            </w:tcBorders>
            <w:vAlign w:val="bottom"/>
          </w:tcPr>
          <w:p w14:paraId="687B9B63" w14:textId="77777777" w:rsidR="001B7582" w:rsidRPr="0048403C" w:rsidDel="00D819A5" w:rsidRDefault="001B7582" w:rsidP="003B5B14">
            <w:pPr>
              <w:keepNext/>
              <w:jc w:val="center"/>
              <w:rPr>
                <w:rFonts w:ascii="Calibri" w:hAnsi="Calibri"/>
                <w:sz w:val="18"/>
                <w:szCs w:val="18"/>
              </w:rPr>
            </w:pPr>
            <w:r>
              <w:rPr>
                <w:rFonts w:ascii="Calibri" w:hAnsi="Calibri"/>
                <w:sz w:val="18"/>
                <w:szCs w:val="18"/>
              </w:rPr>
              <w:t>Central Water Heating System ID or Name</w:t>
            </w:r>
          </w:p>
        </w:tc>
        <w:tc>
          <w:tcPr>
            <w:tcW w:w="1530" w:type="dxa"/>
            <w:tcBorders>
              <w:top w:val="single" w:sz="6" w:space="0" w:color="auto"/>
              <w:bottom w:val="single" w:sz="6" w:space="0" w:color="auto"/>
            </w:tcBorders>
            <w:vAlign w:val="bottom"/>
          </w:tcPr>
          <w:p w14:paraId="69050159" w14:textId="77777777" w:rsidR="001B7582" w:rsidRPr="0048403C" w:rsidRDefault="001B7582" w:rsidP="003B5B14">
            <w:pPr>
              <w:keepNext/>
              <w:jc w:val="center"/>
              <w:rPr>
                <w:rFonts w:ascii="Calibri" w:hAnsi="Calibri"/>
                <w:sz w:val="18"/>
                <w:szCs w:val="18"/>
              </w:rPr>
            </w:pPr>
            <w:r>
              <w:rPr>
                <w:rFonts w:ascii="Calibri" w:hAnsi="Calibri"/>
                <w:sz w:val="18"/>
                <w:szCs w:val="18"/>
              </w:rPr>
              <w:t>Dwelling Unit Water Heating System ID or Name</w:t>
            </w:r>
          </w:p>
        </w:tc>
        <w:tc>
          <w:tcPr>
            <w:tcW w:w="1350" w:type="dxa"/>
            <w:tcBorders>
              <w:top w:val="single" w:sz="6" w:space="0" w:color="auto"/>
              <w:bottom w:val="single" w:sz="6" w:space="0" w:color="auto"/>
              <w:right w:val="single" w:sz="6" w:space="0" w:color="auto"/>
            </w:tcBorders>
            <w:vAlign w:val="bottom"/>
          </w:tcPr>
          <w:p w14:paraId="0011B21D" w14:textId="77777777" w:rsidR="001B7582" w:rsidRPr="0048403C" w:rsidRDefault="001B7582" w:rsidP="003B5B14">
            <w:pPr>
              <w:keepNext/>
              <w:jc w:val="center"/>
              <w:rPr>
                <w:rFonts w:ascii="Calibri" w:hAnsi="Calibri"/>
                <w:sz w:val="18"/>
                <w:szCs w:val="18"/>
              </w:rPr>
            </w:pPr>
            <w:r>
              <w:rPr>
                <w:rFonts w:ascii="Calibri" w:hAnsi="Calibri"/>
                <w:sz w:val="18"/>
                <w:szCs w:val="18"/>
              </w:rPr>
              <w:t>Dwelling Unit Space Conditioning System ID or Name</w:t>
            </w:r>
          </w:p>
        </w:tc>
        <w:tc>
          <w:tcPr>
            <w:tcW w:w="1259" w:type="dxa"/>
            <w:tcBorders>
              <w:top w:val="single" w:sz="6" w:space="0" w:color="auto"/>
              <w:bottom w:val="single" w:sz="6" w:space="0" w:color="auto"/>
            </w:tcBorders>
            <w:vAlign w:val="bottom"/>
          </w:tcPr>
          <w:p w14:paraId="3DEA9664" w14:textId="24F20F17" w:rsidR="001B7582" w:rsidRPr="0048403C" w:rsidRDefault="00BB6BE8" w:rsidP="00BB6BE8">
            <w:pPr>
              <w:keepNext/>
              <w:jc w:val="center"/>
              <w:rPr>
                <w:rFonts w:ascii="Calibri" w:hAnsi="Calibri"/>
                <w:sz w:val="18"/>
                <w:szCs w:val="18"/>
              </w:rPr>
            </w:pPr>
            <w:ins w:id="32" w:author="Alexis Smith" w:date="2020-02-27T09:15:00Z">
              <w:r>
                <w:rPr>
                  <w:rFonts w:ascii="Calibri" w:hAnsi="Calibri"/>
                  <w:sz w:val="18"/>
                  <w:szCs w:val="18"/>
                </w:rPr>
                <w:t>Primary Tank Volume</w:t>
              </w:r>
            </w:ins>
          </w:p>
        </w:tc>
        <w:tc>
          <w:tcPr>
            <w:tcW w:w="1801" w:type="dxa"/>
            <w:tcBorders>
              <w:top w:val="single" w:sz="6" w:space="0" w:color="auto"/>
              <w:bottom w:val="single" w:sz="6" w:space="0" w:color="auto"/>
            </w:tcBorders>
            <w:vAlign w:val="bottom"/>
          </w:tcPr>
          <w:p w14:paraId="0A246CFB" w14:textId="0BF10D74" w:rsidR="001B7582" w:rsidRPr="0048403C" w:rsidRDefault="0099410D" w:rsidP="00BB6BE8">
            <w:pPr>
              <w:keepNext/>
              <w:jc w:val="center"/>
              <w:rPr>
                <w:rFonts w:ascii="Calibri" w:hAnsi="Calibri"/>
                <w:sz w:val="18"/>
                <w:szCs w:val="18"/>
              </w:rPr>
            </w:pPr>
            <w:ins w:id="33" w:author="Alexis Smith" w:date="2020-02-27T09:21:00Z">
              <w:r>
                <w:rPr>
                  <w:rFonts w:ascii="Calibri" w:hAnsi="Calibri"/>
                  <w:sz w:val="18"/>
                  <w:szCs w:val="18"/>
                </w:rPr>
                <w:t>Loop Tank Volume</w:t>
              </w:r>
            </w:ins>
          </w:p>
        </w:tc>
        <w:tc>
          <w:tcPr>
            <w:tcW w:w="1440" w:type="dxa"/>
            <w:tcBorders>
              <w:top w:val="single" w:sz="6" w:space="0" w:color="auto"/>
              <w:bottom w:val="single" w:sz="6" w:space="0" w:color="auto"/>
              <w:right w:val="single" w:sz="6" w:space="0" w:color="auto"/>
            </w:tcBorders>
            <w:vAlign w:val="bottom"/>
          </w:tcPr>
          <w:p w14:paraId="47118201" w14:textId="520ADC5F" w:rsidR="001B7582" w:rsidRPr="0048403C" w:rsidRDefault="00F074B9" w:rsidP="00BB6BE8">
            <w:pPr>
              <w:keepNext/>
              <w:jc w:val="center"/>
              <w:rPr>
                <w:rFonts w:ascii="Calibri" w:hAnsi="Calibri"/>
                <w:sz w:val="18"/>
                <w:szCs w:val="18"/>
              </w:rPr>
            </w:pPr>
            <w:ins w:id="34" w:author="Alexis Smith" w:date="2020-02-27T10:07:00Z">
              <w:r>
                <w:rPr>
                  <w:rFonts w:ascii="Calibri" w:hAnsi="Calibri"/>
                  <w:sz w:val="18"/>
                  <w:szCs w:val="18"/>
                </w:rPr>
                <w:t>Loop Tank Heater Type</w:t>
              </w:r>
            </w:ins>
          </w:p>
        </w:tc>
        <w:tc>
          <w:tcPr>
            <w:tcW w:w="2520" w:type="dxa"/>
            <w:tcBorders>
              <w:top w:val="single" w:sz="6" w:space="0" w:color="auto"/>
              <w:left w:val="single" w:sz="6" w:space="0" w:color="auto"/>
              <w:bottom w:val="single" w:sz="6" w:space="0" w:color="auto"/>
              <w:right w:val="single" w:sz="4" w:space="0" w:color="auto"/>
            </w:tcBorders>
            <w:vAlign w:val="bottom"/>
          </w:tcPr>
          <w:p w14:paraId="41EAC2E6" w14:textId="5C79C899" w:rsidR="001B7582" w:rsidRPr="0048403C" w:rsidRDefault="001B7582" w:rsidP="003B5B14">
            <w:pPr>
              <w:keepNext/>
              <w:jc w:val="center"/>
              <w:rPr>
                <w:rFonts w:ascii="Calibri" w:hAnsi="Calibri"/>
                <w:sz w:val="18"/>
                <w:szCs w:val="18"/>
              </w:rPr>
            </w:pPr>
            <w:r w:rsidRPr="0048403C">
              <w:rPr>
                <w:rFonts w:ascii="Calibri" w:hAnsi="Calibri"/>
                <w:sz w:val="18"/>
                <w:szCs w:val="18"/>
              </w:rPr>
              <w:t>Comments</w:t>
            </w:r>
          </w:p>
        </w:tc>
      </w:tr>
      <w:tr w:rsidR="001B7582" w14:paraId="2DFE4DEB" w14:textId="77777777" w:rsidTr="00B0322C">
        <w:trPr>
          <w:trHeight w:val="250"/>
        </w:trPr>
        <w:tc>
          <w:tcPr>
            <w:tcW w:w="1435" w:type="dxa"/>
            <w:tcBorders>
              <w:top w:val="single" w:sz="6" w:space="0" w:color="auto"/>
              <w:left w:val="single" w:sz="4" w:space="0" w:color="auto"/>
              <w:bottom w:val="single" w:sz="6" w:space="0" w:color="auto"/>
            </w:tcBorders>
          </w:tcPr>
          <w:p w14:paraId="5209DF0F" w14:textId="77777777" w:rsidR="001B7582" w:rsidRDefault="001B7582" w:rsidP="003B5B14">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5FBF2CFF" w14:textId="77777777" w:rsidR="001B7582" w:rsidRPr="00C24189" w:rsidRDefault="001B7582" w:rsidP="003B5B14">
            <w:pPr>
              <w:keepNext/>
              <w:rPr>
                <w:rFonts w:ascii="Calibri" w:hAnsi="Calibri"/>
                <w:sz w:val="18"/>
                <w:szCs w:val="18"/>
              </w:rPr>
            </w:pPr>
            <w:r>
              <w:rPr>
                <w:rFonts w:ascii="Calibri" w:hAnsi="Calibri"/>
                <w:sz w:val="18"/>
                <w:szCs w:val="18"/>
              </w:rPr>
              <w:t>do not allow duplicate dwelling unit names&gt;&gt;</w:t>
            </w:r>
          </w:p>
        </w:tc>
        <w:tc>
          <w:tcPr>
            <w:tcW w:w="1351" w:type="dxa"/>
            <w:tcBorders>
              <w:top w:val="single" w:sz="6" w:space="0" w:color="auto"/>
              <w:bottom w:val="single" w:sz="6" w:space="0" w:color="auto"/>
            </w:tcBorders>
          </w:tcPr>
          <w:p w14:paraId="442E17B7" w14:textId="021ADCBE" w:rsidR="001B7582" w:rsidRDefault="001B7582" w:rsidP="003B5B14">
            <w:pPr>
              <w:keepNext/>
              <w:rPr>
                <w:rFonts w:ascii="Calibri" w:hAnsi="Calibri"/>
                <w:sz w:val="18"/>
                <w:szCs w:val="18"/>
              </w:rPr>
            </w:pPr>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N01&gt;&gt;</w:t>
            </w:r>
          </w:p>
        </w:tc>
        <w:tc>
          <w:tcPr>
            <w:tcW w:w="1710" w:type="dxa"/>
            <w:tcBorders>
              <w:top w:val="single" w:sz="6" w:space="0" w:color="auto"/>
              <w:bottom w:val="single" w:sz="6" w:space="0" w:color="auto"/>
            </w:tcBorders>
          </w:tcPr>
          <w:p w14:paraId="3750A298" w14:textId="77777777" w:rsidR="001B7582" w:rsidRDefault="001B7582" w:rsidP="003B5B14">
            <w:pPr>
              <w:keepNext/>
              <w:rPr>
                <w:rFonts w:ascii="Calibri" w:hAnsi="Calibri"/>
                <w:sz w:val="18"/>
                <w:szCs w:val="18"/>
              </w:rPr>
            </w:pPr>
            <w:r>
              <w:rPr>
                <w:rFonts w:ascii="Calibri" w:hAnsi="Calibri"/>
                <w:sz w:val="18"/>
                <w:szCs w:val="18"/>
              </w:rPr>
              <w:t>&lt;&lt;user pick from list comprised of all the Water Heating Systems in M01 in which M02 = Central; allow user to enter NA if the dwelling unit is not served by a central DHW system&gt;&gt;</w:t>
            </w:r>
          </w:p>
        </w:tc>
        <w:tc>
          <w:tcPr>
            <w:tcW w:w="1530" w:type="dxa"/>
            <w:tcBorders>
              <w:top w:val="single" w:sz="6" w:space="0" w:color="auto"/>
              <w:bottom w:val="single" w:sz="6" w:space="0" w:color="auto"/>
            </w:tcBorders>
          </w:tcPr>
          <w:p w14:paraId="2B7A7644" w14:textId="77777777" w:rsidR="001B7582" w:rsidRPr="00C24189" w:rsidRDefault="001B7582" w:rsidP="003B5B14">
            <w:pPr>
              <w:keepNext/>
              <w:rPr>
                <w:rFonts w:ascii="Calibri" w:hAnsi="Calibri"/>
                <w:sz w:val="18"/>
                <w:szCs w:val="18"/>
              </w:rPr>
            </w:pPr>
            <w:r>
              <w:rPr>
                <w:rFonts w:ascii="Calibri" w:hAnsi="Calibri"/>
                <w:sz w:val="18"/>
                <w:szCs w:val="18"/>
              </w:rPr>
              <w:t xml:space="preserve">&lt;&lt;user pick from list comprised of all the Water Heating Systems in M01 in which M02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p>
        </w:tc>
        <w:tc>
          <w:tcPr>
            <w:tcW w:w="1350" w:type="dxa"/>
            <w:tcBorders>
              <w:top w:val="single" w:sz="6" w:space="0" w:color="auto"/>
              <w:bottom w:val="single" w:sz="6" w:space="0" w:color="auto"/>
              <w:right w:val="single" w:sz="6" w:space="0" w:color="auto"/>
            </w:tcBorders>
          </w:tcPr>
          <w:p w14:paraId="1417C867" w14:textId="6A807308" w:rsidR="001B7582" w:rsidRPr="00C24189" w:rsidRDefault="001B7582" w:rsidP="001B7582">
            <w:pPr>
              <w:keepNext/>
              <w:rPr>
                <w:rFonts w:ascii="Calibri" w:hAnsi="Calibri"/>
                <w:sz w:val="18"/>
                <w:szCs w:val="18"/>
              </w:rPr>
            </w:pPr>
            <w:r>
              <w:rPr>
                <w:rFonts w:ascii="Calibri" w:hAnsi="Calibri"/>
                <w:sz w:val="18"/>
                <w:szCs w:val="18"/>
              </w:rPr>
              <w:t>&lt;&lt;user pick from list comprised of all the SC System names in K01&gt;&gt;</w:t>
            </w:r>
          </w:p>
        </w:tc>
        <w:tc>
          <w:tcPr>
            <w:tcW w:w="1259" w:type="dxa"/>
            <w:tcBorders>
              <w:top w:val="single" w:sz="6" w:space="0" w:color="auto"/>
              <w:bottom w:val="single" w:sz="6" w:space="0" w:color="auto"/>
            </w:tcBorders>
          </w:tcPr>
          <w:p w14:paraId="4ADC8A15" w14:textId="4C5FFA63" w:rsidR="001B7582" w:rsidRDefault="0099410D" w:rsidP="007302E3">
            <w:pPr>
              <w:keepNext/>
              <w:rPr>
                <w:rFonts w:ascii="Calibri" w:hAnsi="Calibri"/>
                <w:sz w:val="18"/>
                <w:szCs w:val="18"/>
              </w:rPr>
            </w:pPr>
            <w:ins w:id="35" w:author="Alexis Smith" w:date="2020-02-27T09:20:00Z">
              <w:r>
                <w:rPr>
                  <w:rFonts w:ascii="Calibri" w:hAnsi="Calibri"/>
                  <w:sz w:val="18"/>
                  <w:szCs w:val="18"/>
                </w:rPr>
                <w:t xml:space="preserve">&lt;&lt;if M03 = C1 or C2, </w:t>
              </w:r>
            </w:ins>
            <w:ins w:id="36" w:author="Alexis Smith" w:date="2020-02-27T09:28:00Z">
              <w:r w:rsidR="00C93948">
                <w:rPr>
                  <w:rFonts w:ascii="Calibri" w:hAnsi="Calibri"/>
                  <w:sz w:val="18"/>
                  <w:szCs w:val="18"/>
                </w:rPr>
                <w:t>value =</w:t>
              </w:r>
            </w:ins>
            <w:ins w:id="37" w:author="Alexis Smith" w:date="2020-02-27T09:15:00Z">
              <w:r w:rsidR="00BB6BE8" w:rsidRPr="00BB6BE8">
                <w:rPr>
                  <w:rFonts w:ascii="Calibri" w:hAnsi="Calibri"/>
                  <w:sz w:val="18"/>
                  <w:szCs w:val="18"/>
                </w:rPr>
                <w:t xml:space="preserve"> 80</w:t>
              </w:r>
            </w:ins>
            <w:ins w:id="38" w:author="Alexis Smith" w:date="2020-02-27T09:29:00Z">
              <w:r w:rsidR="00C93948">
                <w:rPr>
                  <w:rFonts w:ascii="Calibri" w:hAnsi="Calibri"/>
                  <w:sz w:val="18"/>
                  <w:szCs w:val="18"/>
                </w:rPr>
                <w:t xml:space="preserve"> </w:t>
              </w:r>
            </w:ins>
            <w:ins w:id="39" w:author="Alexis Smith" w:date="2020-02-27T09:15:00Z">
              <w:r w:rsidR="00BB6BE8" w:rsidRPr="00BB6BE8">
                <w:rPr>
                  <w:rFonts w:ascii="Calibri" w:hAnsi="Calibri"/>
                  <w:sz w:val="18"/>
                  <w:szCs w:val="18"/>
                </w:rPr>
                <w:t xml:space="preserve">* </w:t>
              </w:r>
            </w:ins>
            <w:ins w:id="40" w:author="Alexis Smith" w:date="2020-02-27T09:28:00Z">
              <w:r w:rsidR="00C93948">
                <w:rPr>
                  <w:rFonts w:ascii="Calibri" w:hAnsi="Calibri"/>
                  <w:sz w:val="18"/>
                  <w:szCs w:val="18"/>
                </w:rPr>
                <w:t>M09</w:t>
              </w:r>
            </w:ins>
            <w:ins w:id="41" w:author="Alexis Smith" w:date="2020-02-27T10:19:00Z">
              <w:r w:rsidR="007302E3">
                <w:rPr>
                  <w:rFonts w:ascii="Calibri" w:hAnsi="Calibri"/>
                  <w:sz w:val="18"/>
                  <w:szCs w:val="18"/>
                </w:rPr>
                <w:t>;</w:t>
              </w:r>
            </w:ins>
            <w:ins w:id="42" w:author="Alexis Smith" w:date="2020-02-27T09:20:00Z">
              <w:r>
                <w:rPr>
                  <w:rFonts w:ascii="Calibri" w:hAnsi="Calibri"/>
                  <w:sz w:val="18"/>
                  <w:szCs w:val="18"/>
                </w:rPr>
                <w:t xml:space="preserve"> else value = NA&gt;&gt;</w:t>
              </w:r>
            </w:ins>
          </w:p>
        </w:tc>
        <w:tc>
          <w:tcPr>
            <w:tcW w:w="1801" w:type="dxa"/>
            <w:tcBorders>
              <w:top w:val="single" w:sz="6" w:space="0" w:color="auto"/>
              <w:bottom w:val="single" w:sz="6" w:space="0" w:color="auto"/>
            </w:tcBorders>
          </w:tcPr>
          <w:p w14:paraId="4911DFFD" w14:textId="475C3FD4" w:rsidR="001B7582" w:rsidRDefault="0067657D" w:rsidP="003B5B14">
            <w:pPr>
              <w:keepNext/>
              <w:rPr>
                <w:ins w:id="43" w:author="Alexis Smith" w:date="2020-02-27T09:51:00Z"/>
                <w:rFonts w:ascii="Calibri" w:hAnsi="Calibri"/>
                <w:sz w:val="18"/>
                <w:szCs w:val="18"/>
              </w:rPr>
            </w:pPr>
            <w:ins w:id="44" w:author="Alexis Smith" w:date="2020-02-27T09:47:00Z">
              <w:r>
                <w:rPr>
                  <w:rFonts w:ascii="Calibri" w:hAnsi="Calibri"/>
                  <w:sz w:val="18"/>
                  <w:szCs w:val="18"/>
                </w:rPr>
                <w:t>&lt;&lt;</w:t>
              </w:r>
            </w:ins>
            <w:ins w:id="45" w:author="Alexis Smith" w:date="2020-02-27T10:25:00Z">
              <w:r w:rsidR="007302E3">
                <w:rPr>
                  <w:rFonts w:ascii="Calibri" w:hAnsi="Calibri"/>
                  <w:sz w:val="18"/>
                  <w:szCs w:val="18"/>
                </w:rPr>
                <w:t xml:space="preserve">if  M03 = C1 or C2, then: </w:t>
              </w:r>
            </w:ins>
            <w:ins w:id="46" w:author="Alexis Smith" w:date="2020-02-27T09:51:00Z">
              <w:r>
                <w:rPr>
                  <w:rFonts w:ascii="Calibri" w:hAnsi="Calibri"/>
                  <w:sz w:val="18"/>
                  <w:szCs w:val="18"/>
                </w:rPr>
                <w:t xml:space="preserve">if </w:t>
              </w:r>
            </w:ins>
            <w:ins w:id="47" w:author="Alexis Smith" w:date="2020-03-02T14:42:00Z">
              <w:r w:rsidR="00C33495">
                <w:rPr>
                  <w:rFonts w:ascii="Calibri" w:hAnsi="Calibri"/>
                  <w:sz w:val="18"/>
                  <w:szCs w:val="18"/>
                </w:rPr>
                <w:t>A06</w:t>
              </w:r>
            </w:ins>
            <w:ins w:id="48" w:author="Alexis Smith" w:date="2020-02-27T09:51:00Z">
              <w:r>
                <w:rPr>
                  <w:rFonts w:ascii="Calibri" w:hAnsi="Calibri"/>
                  <w:sz w:val="18"/>
                  <w:szCs w:val="18"/>
                </w:rPr>
                <w:t xml:space="preserve"> </w:t>
              </w:r>
            </w:ins>
            <w:ins w:id="49" w:author="Alexis Smith" w:date="2020-02-27T09:54:00Z">
              <w:r w:rsidRPr="004A470C">
                <w:rPr>
                  <w:rFonts w:ascii="Calibri" w:hAnsi="Calibri"/>
                  <w:sz w:val="18"/>
                  <w:szCs w:val="14"/>
                </w:rPr>
                <w:t>≤</w:t>
              </w:r>
            </w:ins>
            <w:ins w:id="50" w:author="Alexis Smith" w:date="2020-02-27T09:51:00Z">
              <w:r>
                <w:rPr>
                  <w:rFonts w:ascii="Calibri" w:hAnsi="Calibri"/>
                  <w:sz w:val="18"/>
                  <w:szCs w:val="18"/>
                </w:rPr>
                <w:t xml:space="preserve"> 7, then value = 40;</w:t>
              </w:r>
            </w:ins>
          </w:p>
          <w:p w14:paraId="4F51CBA3" w14:textId="7608EF44" w:rsidR="00B0322C" w:rsidRDefault="0067657D" w:rsidP="0067657D">
            <w:pPr>
              <w:keepNext/>
              <w:rPr>
                <w:ins w:id="51" w:author="Alexis Smith" w:date="2020-02-27T09:57:00Z"/>
                <w:rFonts w:ascii="Calibri" w:hAnsi="Calibri"/>
                <w:sz w:val="18"/>
                <w:szCs w:val="18"/>
              </w:rPr>
            </w:pPr>
            <w:ins w:id="52" w:author="Alexis Smith" w:date="2020-02-27T09:51:00Z">
              <w:r>
                <w:rPr>
                  <w:rFonts w:ascii="Calibri" w:hAnsi="Calibri"/>
                  <w:sz w:val="18"/>
                  <w:szCs w:val="18"/>
                </w:rPr>
                <w:t xml:space="preserve">Elseif </w:t>
              </w:r>
            </w:ins>
            <w:ins w:id="53" w:author="Alexis Smith" w:date="2020-02-27T09:52:00Z">
              <w:r w:rsidR="00B0322C">
                <w:rPr>
                  <w:rFonts w:ascii="Calibri" w:hAnsi="Calibri"/>
                  <w:sz w:val="18"/>
                  <w:szCs w:val="18"/>
                </w:rPr>
                <w:t>8</w:t>
              </w:r>
            </w:ins>
            <w:ins w:id="54" w:author="Alexis Smith" w:date="2020-02-27T09:57:00Z">
              <w:r w:rsidR="00B0322C">
                <w:rPr>
                  <w:rFonts w:ascii="Calibri" w:hAnsi="Calibri"/>
                  <w:sz w:val="18"/>
                  <w:szCs w:val="18"/>
                </w:rPr>
                <w:t xml:space="preserve"> </w:t>
              </w:r>
            </w:ins>
            <w:ins w:id="55" w:author="Alexis Smith" w:date="2020-02-27T09:58:00Z">
              <w:r w:rsidR="00B0322C" w:rsidRPr="004A470C">
                <w:rPr>
                  <w:rFonts w:ascii="Calibri" w:hAnsi="Calibri"/>
                  <w:sz w:val="18"/>
                  <w:szCs w:val="14"/>
                </w:rPr>
                <w:t>≤</w:t>
              </w:r>
              <w:r w:rsidR="00B0322C">
                <w:rPr>
                  <w:rFonts w:ascii="Calibri" w:hAnsi="Calibri"/>
                  <w:sz w:val="18"/>
                  <w:szCs w:val="14"/>
                </w:rPr>
                <w:t xml:space="preserve"> </w:t>
              </w:r>
            </w:ins>
            <w:ins w:id="56" w:author="Alexis Smith" w:date="2020-03-02T14:42:00Z">
              <w:r w:rsidR="00C33495">
                <w:rPr>
                  <w:rFonts w:ascii="Calibri" w:hAnsi="Calibri"/>
                  <w:sz w:val="18"/>
                  <w:szCs w:val="18"/>
                </w:rPr>
                <w:t>A06</w:t>
              </w:r>
            </w:ins>
            <w:ins w:id="57" w:author="Alexis Smith" w:date="2020-02-27T09:57:00Z">
              <w:r w:rsidR="00B0322C">
                <w:rPr>
                  <w:rFonts w:ascii="Calibri" w:hAnsi="Calibri"/>
                  <w:sz w:val="18"/>
                  <w:szCs w:val="18"/>
                </w:rPr>
                <w:t xml:space="preserve"> </w:t>
              </w:r>
            </w:ins>
            <w:ins w:id="58" w:author="Alexis Smith" w:date="2020-02-27T09:54:00Z">
              <w:r w:rsidRPr="004A470C">
                <w:rPr>
                  <w:rFonts w:ascii="Calibri" w:hAnsi="Calibri"/>
                  <w:sz w:val="18"/>
                  <w:szCs w:val="14"/>
                </w:rPr>
                <w:t>≤</w:t>
              </w:r>
            </w:ins>
            <w:ins w:id="59" w:author="Alexis Smith" w:date="2020-02-27T09:57:00Z">
              <w:r w:rsidR="00B0322C">
                <w:rPr>
                  <w:rFonts w:ascii="Calibri" w:hAnsi="Calibri"/>
                  <w:sz w:val="18"/>
                  <w:szCs w:val="14"/>
                </w:rPr>
                <w:t xml:space="preserve"> </w:t>
              </w:r>
            </w:ins>
            <w:ins w:id="60" w:author="Alexis Smith" w:date="2020-02-27T09:53:00Z">
              <w:r>
                <w:rPr>
                  <w:rFonts w:ascii="Calibri" w:hAnsi="Calibri"/>
                  <w:sz w:val="18"/>
                  <w:szCs w:val="18"/>
                </w:rPr>
                <w:t>11</w:t>
              </w:r>
            </w:ins>
            <w:ins w:id="61" w:author="Alexis Smith" w:date="2020-02-27T09:57:00Z">
              <w:r w:rsidR="00B0322C">
                <w:rPr>
                  <w:rFonts w:ascii="Calibri" w:hAnsi="Calibri"/>
                  <w:sz w:val="18"/>
                  <w:szCs w:val="18"/>
                </w:rPr>
                <w:t>, then value = 80;</w:t>
              </w:r>
            </w:ins>
          </w:p>
          <w:p w14:paraId="78CF1987" w14:textId="350CDA26" w:rsidR="0067657D" w:rsidRDefault="00B0322C" w:rsidP="0067657D">
            <w:pPr>
              <w:keepNext/>
              <w:rPr>
                <w:ins w:id="62" w:author="Alexis Smith" w:date="2020-02-27T10:02:00Z"/>
                <w:rFonts w:ascii="Calibri" w:hAnsi="Calibri"/>
                <w:sz w:val="18"/>
                <w:szCs w:val="14"/>
              </w:rPr>
            </w:pPr>
            <w:ins w:id="63" w:author="Alexis Smith" w:date="2020-02-27T09:57:00Z">
              <w:r>
                <w:rPr>
                  <w:rFonts w:ascii="Calibri" w:hAnsi="Calibri"/>
                  <w:sz w:val="18"/>
                  <w:szCs w:val="18"/>
                </w:rPr>
                <w:t xml:space="preserve">Elseif </w:t>
              </w:r>
            </w:ins>
            <w:ins w:id="64" w:author="Alexis Smith" w:date="2020-02-27T09:51:00Z">
              <w:r w:rsidR="0067657D">
                <w:rPr>
                  <w:rFonts w:ascii="Calibri" w:hAnsi="Calibri"/>
                  <w:sz w:val="18"/>
                  <w:szCs w:val="18"/>
                </w:rPr>
                <w:t xml:space="preserve"> </w:t>
              </w:r>
            </w:ins>
            <w:ins w:id="65" w:author="Alexis Smith" w:date="2020-02-27T09:58:00Z">
              <w:r>
                <w:rPr>
                  <w:rFonts w:ascii="Calibri" w:hAnsi="Calibri"/>
                  <w:sz w:val="18"/>
                  <w:szCs w:val="18"/>
                </w:rPr>
                <w:t xml:space="preserve">12 </w:t>
              </w:r>
              <w:r w:rsidRPr="004A470C">
                <w:rPr>
                  <w:rFonts w:ascii="Calibri" w:hAnsi="Calibri"/>
                  <w:sz w:val="18"/>
                  <w:szCs w:val="14"/>
                </w:rPr>
                <w:t>≤</w:t>
              </w:r>
              <w:r>
                <w:rPr>
                  <w:rFonts w:ascii="Calibri" w:hAnsi="Calibri"/>
                  <w:sz w:val="18"/>
                  <w:szCs w:val="14"/>
                </w:rPr>
                <w:t xml:space="preserve"> </w:t>
              </w:r>
            </w:ins>
            <w:ins w:id="66" w:author="Alexis Smith" w:date="2020-03-02T14:42:00Z">
              <w:r w:rsidR="00C33495">
                <w:rPr>
                  <w:rFonts w:ascii="Calibri" w:hAnsi="Calibri"/>
                  <w:sz w:val="18"/>
                  <w:szCs w:val="14"/>
                </w:rPr>
                <w:t>A06</w:t>
              </w:r>
            </w:ins>
            <w:ins w:id="67" w:author="Alexis Smith" w:date="2020-02-27T09:58:00Z">
              <w:r>
                <w:rPr>
                  <w:rFonts w:ascii="Calibri" w:hAnsi="Calibri"/>
                  <w:sz w:val="18"/>
                  <w:szCs w:val="14"/>
                </w:rPr>
                <w:t xml:space="preserve"> </w:t>
              </w:r>
            </w:ins>
            <w:ins w:id="68" w:author="Alexis Smith" w:date="2020-02-27T10:02:00Z">
              <w:r w:rsidRPr="004A470C">
                <w:rPr>
                  <w:rFonts w:ascii="Calibri" w:hAnsi="Calibri"/>
                  <w:sz w:val="18"/>
                  <w:szCs w:val="14"/>
                </w:rPr>
                <w:t>≤</w:t>
              </w:r>
              <w:r>
                <w:rPr>
                  <w:rFonts w:ascii="Calibri" w:hAnsi="Calibri"/>
                  <w:sz w:val="18"/>
                  <w:szCs w:val="14"/>
                </w:rPr>
                <w:t xml:space="preserve"> 23, then value = 96;</w:t>
              </w:r>
            </w:ins>
          </w:p>
          <w:p w14:paraId="6E5A32E6" w14:textId="06183083" w:rsidR="00B0322C" w:rsidRDefault="00B0322C" w:rsidP="0067657D">
            <w:pPr>
              <w:keepNext/>
              <w:rPr>
                <w:ins w:id="69" w:author="Alexis Smith" w:date="2020-02-27T10:03:00Z"/>
                <w:rFonts w:ascii="Calibri" w:hAnsi="Calibri"/>
                <w:sz w:val="18"/>
                <w:szCs w:val="14"/>
              </w:rPr>
            </w:pPr>
            <w:ins w:id="70" w:author="Alexis Smith" w:date="2020-02-27T10:02:00Z">
              <w:r>
                <w:rPr>
                  <w:rFonts w:ascii="Calibri" w:hAnsi="Calibri"/>
                  <w:sz w:val="18"/>
                  <w:szCs w:val="14"/>
                </w:rPr>
                <w:t xml:space="preserve">Elseif </w:t>
              </w:r>
            </w:ins>
            <w:ins w:id="71" w:author="Alexis Smith" w:date="2020-02-27T10:03:00Z">
              <w:r>
                <w:rPr>
                  <w:rFonts w:ascii="Calibri" w:hAnsi="Calibri"/>
                  <w:sz w:val="18"/>
                  <w:szCs w:val="14"/>
                </w:rPr>
                <w:t xml:space="preserve">24 </w:t>
              </w:r>
              <w:r w:rsidRPr="004A470C">
                <w:rPr>
                  <w:rFonts w:ascii="Calibri" w:hAnsi="Calibri"/>
                  <w:sz w:val="18"/>
                  <w:szCs w:val="14"/>
                </w:rPr>
                <w:t>≤</w:t>
              </w:r>
              <w:r>
                <w:rPr>
                  <w:rFonts w:ascii="Calibri" w:hAnsi="Calibri"/>
                  <w:sz w:val="18"/>
                  <w:szCs w:val="14"/>
                </w:rPr>
                <w:t xml:space="preserve"> </w:t>
              </w:r>
            </w:ins>
            <w:ins w:id="72" w:author="Alexis Smith" w:date="2020-03-02T14:43:00Z">
              <w:r w:rsidR="00C33495">
                <w:rPr>
                  <w:rFonts w:ascii="Calibri" w:hAnsi="Calibri"/>
                  <w:sz w:val="18"/>
                  <w:szCs w:val="14"/>
                </w:rPr>
                <w:t>A06</w:t>
              </w:r>
            </w:ins>
            <w:ins w:id="73" w:author="Alexis Smith" w:date="2020-02-27T10:03:00Z">
              <w:r>
                <w:rPr>
                  <w:rFonts w:ascii="Calibri" w:hAnsi="Calibri"/>
                  <w:sz w:val="18"/>
                  <w:szCs w:val="14"/>
                </w:rPr>
                <w:t xml:space="preserve"> </w:t>
              </w:r>
              <w:r w:rsidRPr="004A470C">
                <w:rPr>
                  <w:rFonts w:ascii="Calibri" w:hAnsi="Calibri"/>
                  <w:sz w:val="18"/>
                  <w:szCs w:val="14"/>
                </w:rPr>
                <w:t>≤</w:t>
              </w:r>
              <w:r>
                <w:rPr>
                  <w:rFonts w:ascii="Calibri" w:hAnsi="Calibri"/>
                  <w:sz w:val="18"/>
                  <w:szCs w:val="14"/>
                </w:rPr>
                <w:t xml:space="preserve"> 47, then value = 168; elseif 48 </w:t>
              </w:r>
              <w:r w:rsidRPr="004A470C">
                <w:rPr>
                  <w:rFonts w:ascii="Calibri" w:hAnsi="Calibri"/>
                  <w:sz w:val="18"/>
                  <w:szCs w:val="14"/>
                </w:rPr>
                <w:t>≤</w:t>
              </w:r>
              <w:r>
                <w:rPr>
                  <w:rFonts w:ascii="Calibri" w:hAnsi="Calibri"/>
                  <w:sz w:val="18"/>
                  <w:szCs w:val="14"/>
                </w:rPr>
                <w:t xml:space="preserve"> </w:t>
              </w:r>
            </w:ins>
            <w:ins w:id="74" w:author="Alexis Smith" w:date="2020-03-02T14:43:00Z">
              <w:r w:rsidR="00C33495">
                <w:rPr>
                  <w:rFonts w:ascii="Calibri" w:hAnsi="Calibri"/>
                  <w:sz w:val="18"/>
                  <w:szCs w:val="14"/>
                </w:rPr>
                <w:t>A06</w:t>
              </w:r>
            </w:ins>
            <w:ins w:id="75" w:author="Alexis Smith" w:date="2020-02-27T10:03:00Z">
              <w:r>
                <w:rPr>
                  <w:rFonts w:ascii="Calibri" w:hAnsi="Calibri"/>
                  <w:sz w:val="18"/>
                  <w:szCs w:val="14"/>
                </w:rPr>
                <w:t xml:space="preserve"> </w:t>
              </w:r>
              <w:r w:rsidRPr="004A470C">
                <w:rPr>
                  <w:rFonts w:ascii="Calibri" w:hAnsi="Calibri"/>
                  <w:sz w:val="18"/>
                  <w:szCs w:val="14"/>
                </w:rPr>
                <w:t>≤</w:t>
              </w:r>
              <w:r>
                <w:rPr>
                  <w:rFonts w:ascii="Calibri" w:hAnsi="Calibri"/>
                  <w:sz w:val="18"/>
                  <w:szCs w:val="14"/>
                </w:rPr>
                <w:t xml:space="preserve"> 95, then value = 2</w:t>
              </w:r>
            </w:ins>
            <w:ins w:id="76" w:author="Alexis Smith" w:date="2020-02-27T10:25:00Z">
              <w:r w:rsidR="007302E3">
                <w:rPr>
                  <w:rFonts w:ascii="Calibri" w:hAnsi="Calibri"/>
                  <w:sz w:val="18"/>
                  <w:szCs w:val="14"/>
                </w:rPr>
                <w:t>88</w:t>
              </w:r>
            </w:ins>
            <w:ins w:id="77" w:author="Alexis Smith" w:date="2020-02-27T10:03:00Z">
              <w:r>
                <w:rPr>
                  <w:rFonts w:ascii="Calibri" w:hAnsi="Calibri"/>
                  <w:sz w:val="18"/>
                  <w:szCs w:val="14"/>
                </w:rPr>
                <w:t>;</w:t>
              </w:r>
            </w:ins>
          </w:p>
          <w:p w14:paraId="6FCAC066" w14:textId="26E32E96" w:rsidR="007302E3" w:rsidRDefault="00B0322C" w:rsidP="0067657D">
            <w:pPr>
              <w:keepNext/>
              <w:rPr>
                <w:ins w:id="78" w:author="Alexis Smith" w:date="2020-02-27T10:26:00Z"/>
                <w:rFonts w:ascii="Calibri" w:hAnsi="Calibri"/>
                <w:sz w:val="18"/>
                <w:szCs w:val="14"/>
              </w:rPr>
            </w:pPr>
            <w:ins w:id="79" w:author="Alexis Smith" w:date="2020-02-27T10:03:00Z">
              <w:r>
                <w:rPr>
                  <w:rFonts w:ascii="Calibri" w:hAnsi="Calibri"/>
                  <w:sz w:val="18"/>
                  <w:szCs w:val="14"/>
                </w:rPr>
                <w:t xml:space="preserve">Elseif </w:t>
              </w:r>
            </w:ins>
            <w:ins w:id="80" w:author="Alexis Smith" w:date="2020-03-02T14:43:00Z">
              <w:r w:rsidR="00C33495">
                <w:rPr>
                  <w:rFonts w:ascii="Calibri" w:hAnsi="Calibri"/>
                  <w:sz w:val="18"/>
                  <w:szCs w:val="14"/>
                </w:rPr>
                <w:t>A06</w:t>
              </w:r>
            </w:ins>
            <w:ins w:id="81" w:author="Alexis Smith" w:date="2020-02-27T10:03:00Z">
              <w:r>
                <w:rPr>
                  <w:rFonts w:ascii="Calibri" w:hAnsi="Calibri"/>
                  <w:sz w:val="18"/>
                  <w:szCs w:val="14"/>
                </w:rPr>
                <w:t xml:space="preserve"> </w:t>
              </w:r>
            </w:ins>
            <w:ins w:id="82" w:author="Alexis Smith" w:date="2020-02-27T10:04:00Z">
              <w:r>
                <w:rPr>
                  <w:rFonts w:ascii="Calibri" w:hAnsi="Calibri" w:cs="Calibri"/>
                  <w:sz w:val="18"/>
                  <w:szCs w:val="14"/>
                </w:rPr>
                <w:t>≥</w:t>
              </w:r>
              <w:r>
                <w:rPr>
                  <w:rFonts w:ascii="Calibri" w:hAnsi="Calibri"/>
                  <w:sz w:val="18"/>
                  <w:szCs w:val="14"/>
                </w:rPr>
                <w:t xml:space="preserve"> 96</w:t>
              </w:r>
            </w:ins>
            <w:ins w:id="83" w:author="Alexis Smith" w:date="2020-02-27T10:25:00Z">
              <w:r w:rsidR="007302E3">
                <w:rPr>
                  <w:rFonts w:ascii="Calibri" w:hAnsi="Calibri"/>
                  <w:sz w:val="18"/>
                  <w:szCs w:val="14"/>
                </w:rPr>
                <w:t>, then value = 480</w:t>
              </w:r>
            </w:ins>
            <w:ins w:id="84" w:author="Alexis Smith" w:date="2020-02-27T10:26:00Z">
              <w:r w:rsidR="007302E3">
                <w:rPr>
                  <w:rFonts w:ascii="Calibri" w:hAnsi="Calibri"/>
                  <w:sz w:val="18"/>
                  <w:szCs w:val="14"/>
                </w:rPr>
                <w:t>;</w:t>
              </w:r>
            </w:ins>
          </w:p>
          <w:p w14:paraId="65AA1E25" w14:textId="682E2BA9" w:rsidR="00B0322C" w:rsidRDefault="007302E3" w:rsidP="0067657D">
            <w:pPr>
              <w:keepNext/>
              <w:rPr>
                <w:rFonts w:ascii="Calibri" w:hAnsi="Calibri"/>
                <w:sz w:val="18"/>
                <w:szCs w:val="18"/>
              </w:rPr>
            </w:pPr>
            <w:ins w:id="85" w:author="Alexis Smith" w:date="2020-02-27T10:26:00Z">
              <w:r>
                <w:rPr>
                  <w:rFonts w:ascii="Calibri" w:hAnsi="Calibri"/>
                  <w:sz w:val="18"/>
                  <w:szCs w:val="14"/>
                </w:rPr>
                <w:t>Else value = NA</w:t>
              </w:r>
            </w:ins>
            <w:ins w:id="86" w:author="Alexis Smith" w:date="2020-02-27T10:25:00Z">
              <w:r>
                <w:rPr>
                  <w:rFonts w:ascii="Calibri" w:hAnsi="Calibri"/>
                  <w:sz w:val="18"/>
                  <w:szCs w:val="14"/>
                </w:rPr>
                <w:t>&gt;&gt;</w:t>
              </w:r>
            </w:ins>
          </w:p>
        </w:tc>
        <w:tc>
          <w:tcPr>
            <w:tcW w:w="1440" w:type="dxa"/>
            <w:tcBorders>
              <w:top w:val="single" w:sz="6" w:space="0" w:color="auto"/>
              <w:bottom w:val="single" w:sz="6" w:space="0" w:color="auto"/>
              <w:right w:val="single" w:sz="6" w:space="0" w:color="auto"/>
            </w:tcBorders>
          </w:tcPr>
          <w:p w14:paraId="1392598F" w14:textId="48A07AAC" w:rsidR="001B7582" w:rsidRDefault="00F074B9" w:rsidP="003B5B14">
            <w:pPr>
              <w:keepNext/>
              <w:rPr>
                <w:rFonts w:ascii="Calibri" w:hAnsi="Calibri"/>
                <w:sz w:val="18"/>
                <w:szCs w:val="18"/>
              </w:rPr>
            </w:pPr>
            <w:ins w:id="87" w:author="Alexis Smith" w:date="2020-02-27T10:07:00Z">
              <w:r>
                <w:rPr>
                  <w:rFonts w:ascii="Calibri" w:hAnsi="Calibri"/>
                  <w:sz w:val="18"/>
                  <w:szCs w:val="18"/>
                </w:rPr>
                <w:t>&lt;&lt;</w:t>
              </w:r>
            </w:ins>
            <w:ins w:id="88" w:author="Alexis Smith" w:date="2020-02-27T10:19:00Z">
              <w:r w:rsidR="007302E3">
                <w:rPr>
                  <w:rFonts w:ascii="Calibri" w:hAnsi="Calibri"/>
                  <w:sz w:val="18"/>
                  <w:szCs w:val="18"/>
                </w:rPr>
                <w:t xml:space="preserve"> if M03 = C1 or C2, </w:t>
              </w:r>
            </w:ins>
            <w:ins w:id="89" w:author="Alexis Smith" w:date="2020-03-02T14:43:00Z">
              <w:r w:rsidR="00C33495">
                <w:rPr>
                  <w:rFonts w:ascii="Calibri" w:hAnsi="Calibri"/>
                  <w:sz w:val="18"/>
                  <w:szCs w:val="18"/>
                </w:rPr>
                <w:t xml:space="preserve">then </w:t>
              </w:r>
            </w:ins>
            <w:ins w:id="90" w:author="Alexis Smith" w:date="2020-02-27T10:19:00Z">
              <w:r w:rsidR="007302E3">
                <w:rPr>
                  <w:rFonts w:ascii="Calibri" w:hAnsi="Calibri"/>
                  <w:sz w:val="18"/>
                  <w:szCs w:val="18"/>
                </w:rPr>
                <w:t>value</w:t>
              </w:r>
            </w:ins>
            <w:ins w:id="91" w:author="Alexis Smith" w:date="2020-02-27T10:07:00Z">
              <w:r>
                <w:rPr>
                  <w:rFonts w:ascii="Calibri" w:hAnsi="Calibri"/>
                  <w:sz w:val="18"/>
                  <w:szCs w:val="18"/>
                </w:rPr>
                <w:t xml:space="preserve"> = electric resistance</w:t>
              </w:r>
            </w:ins>
            <w:ins w:id="92" w:author="Alexis Smith" w:date="2020-02-27T10:19:00Z">
              <w:r w:rsidR="007302E3">
                <w:rPr>
                  <w:rFonts w:ascii="Calibri" w:hAnsi="Calibri"/>
                  <w:sz w:val="18"/>
                  <w:szCs w:val="18"/>
                </w:rPr>
                <w:t>; else value = NA</w:t>
              </w:r>
            </w:ins>
            <w:ins w:id="93" w:author="Alexis Smith" w:date="2020-02-27T10:07:00Z">
              <w:r>
                <w:rPr>
                  <w:rFonts w:ascii="Calibri" w:hAnsi="Calibri"/>
                  <w:sz w:val="18"/>
                  <w:szCs w:val="18"/>
                </w:rPr>
                <w:t>&gt;&gt;</w:t>
              </w:r>
            </w:ins>
          </w:p>
        </w:tc>
        <w:tc>
          <w:tcPr>
            <w:tcW w:w="2520" w:type="dxa"/>
            <w:tcBorders>
              <w:top w:val="single" w:sz="6" w:space="0" w:color="auto"/>
              <w:left w:val="single" w:sz="6" w:space="0" w:color="auto"/>
              <w:bottom w:val="single" w:sz="6" w:space="0" w:color="auto"/>
              <w:right w:val="single" w:sz="4" w:space="0" w:color="auto"/>
            </w:tcBorders>
          </w:tcPr>
          <w:p w14:paraId="6F6FC5A5" w14:textId="05B533D6" w:rsidR="001B7582" w:rsidRDefault="001B7582" w:rsidP="003B5B14">
            <w:pPr>
              <w:keepNext/>
              <w:rPr>
                <w:rFonts w:ascii="Calibri" w:hAnsi="Calibri"/>
                <w:sz w:val="18"/>
                <w:szCs w:val="18"/>
              </w:rPr>
            </w:pPr>
            <w:r>
              <w:rPr>
                <w:rFonts w:ascii="Calibri" w:hAnsi="Calibri"/>
                <w:sz w:val="18"/>
                <w:szCs w:val="18"/>
              </w:rPr>
              <w:t>&lt;&lt;user input text&gt;&gt;</w:t>
            </w:r>
          </w:p>
        </w:tc>
      </w:tr>
      <w:tr w:rsidR="001B7582" w:rsidRPr="00C24189" w14:paraId="71C0C098" w14:textId="77777777" w:rsidTr="00B0322C">
        <w:trPr>
          <w:trHeight w:val="250"/>
        </w:trPr>
        <w:tc>
          <w:tcPr>
            <w:tcW w:w="1435" w:type="dxa"/>
            <w:tcBorders>
              <w:top w:val="single" w:sz="6" w:space="0" w:color="auto"/>
              <w:left w:val="single" w:sz="4" w:space="0" w:color="auto"/>
              <w:bottom w:val="single" w:sz="4" w:space="0" w:color="auto"/>
            </w:tcBorders>
            <w:vAlign w:val="bottom"/>
          </w:tcPr>
          <w:p w14:paraId="0FFFF755" w14:textId="77777777" w:rsidR="001B7582" w:rsidRPr="00C24189" w:rsidRDefault="001B7582" w:rsidP="003B5B14">
            <w:pPr>
              <w:keepNext/>
              <w:jc w:val="center"/>
              <w:rPr>
                <w:rFonts w:ascii="Calibri" w:hAnsi="Calibri"/>
                <w:sz w:val="18"/>
                <w:szCs w:val="18"/>
              </w:rPr>
            </w:pPr>
          </w:p>
        </w:tc>
        <w:tc>
          <w:tcPr>
            <w:tcW w:w="1351" w:type="dxa"/>
            <w:tcBorders>
              <w:top w:val="single" w:sz="6" w:space="0" w:color="auto"/>
              <w:bottom w:val="single" w:sz="4" w:space="0" w:color="auto"/>
            </w:tcBorders>
          </w:tcPr>
          <w:p w14:paraId="69C02BE0" w14:textId="77777777" w:rsidR="001B7582" w:rsidRPr="00C24189" w:rsidRDefault="001B7582" w:rsidP="003B5B14">
            <w:pPr>
              <w:keepNext/>
              <w:jc w:val="center"/>
              <w:rPr>
                <w:rFonts w:ascii="Calibri" w:hAnsi="Calibri"/>
                <w:sz w:val="18"/>
                <w:szCs w:val="18"/>
              </w:rPr>
            </w:pPr>
          </w:p>
        </w:tc>
        <w:tc>
          <w:tcPr>
            <w:tcW w:w="1710" w:type="dxa"/>
            <w:tcBorders>
              <w:top w:val="single" w:sz="6" w:space="0" w:color="auto"/>
              <w:bottom w:val="single" w:sz="4" w:space="0" w:color="auto"/>
            </w:tcBorders>
          </w:tcPr>
          <w:p w14:paraId="0C6032D4" w14:textId="77777777" w:rsidR="001B7582" w:rsidRPr="00C24189" w:rsidRDefault="001B7582" w:rsidP="003B5B14">
            <w:pPr>
              <w:keepNext/>
              <w:jc w:val="center"/>
              <w:rPr>
                <w:rFonts w:ascii="Calibri" w:hAnsi="Calibri"/>
                <w:sz w:val="18"/>
                <w:szCs w:val="18"/>
              </w:rPr>
            </w:pPr>
          </w:p>
        </w:tc>
        <w:tc>
          <w:tcPr>
            <w:tcW w:w="1530" w:type="dxa"/>
            <w:tcBorders>
              <w:top w:val="single" w:sz="6" w:space="0" w:color="auto"/>
              <w:bottom w:val="single" w:sz="4" w:space="0" w:color="auto"/>
            </w:tcBorders>
            <w:vAlign w:val="bottom"/>
          </w:tcPr>
          <w:p w14:paraId="618AAB8E" w14:textId="77777777" w:rsidR="001B7582" w:rsidRPr="00C24189" w:rsidRDefault="001B7582" w:rsidP="003B5B14">
            <w:pPr>
              <w:keepNext/>
              <w:jc w:val="center"/>
              <w:rPr>
                <w:rFonts w:ascii="Calibri" w:hAnsi="Calibri"/>
                <w:sz w:val="18"/>
                <w:szCs w:val="18"/>
              </w:rPr>
            </w:pPr>
          </w:p>
        </w:tc>
        <w:tc>
          <w:tcPr>
            <w:tcW w:w="1350" w:type="dxa"/>
            <w:tcBorders>
              <w:top w:val="single" w:sz="6" w:space="0" w:color="auto"/>
              <w:bottom w:val="single" w:sz="4" w:space="0" w:color="auto"/>
              <w:right w:val="single" w:sz="6" w:space="0" w:color="auto"/>
            </w:tcBorders>
            <w:vAlign w:val="bottom"/>
          </w:tcPr>
          <w:p w14:paraId="1FE45DCD" w14:textId="77777777" w:rsidR="001B7582" w:rsidRPr="00C24189" w:rsidRDefault="001B7582" w:rsidP="003B5B14">
            <w:pPr>
              <w:keepNext/>
              <w:jc w:val="center"/>
              <w:rPr>
                <w:rFonts w:ascii="Calibri" w:hAnsi="Calibri"/>
                <w:sz w:val="18"/>
                <w:szCs w:val="18"/>
              </w:rPr>
            </w:pPr>
          </w:p>
        </w:tc>
        <w:tc>
          <w:tcPr>
            <w:tcW w:w="1259" w:type="dxa"/>
            <w:tcBorders>
              <w:top w:val="single" w:sz="6" w:space="0" w:color="auto"/>
              <w:bottom w:val="single" w:sz="4" w:space="0" w:color="auto"/>
            </w:tcBorders>
          </w:tcPr>
          <w:p w14:paraId="5E2C11C4" w14:textId="77777777" w:rsidR="001B7582" w:rsidRPr="00C24189" w:rsidRDefault="001B7582" w:rsidP="003B5B14">
            <w:pPr>
              <w:keepNext/>
              <w:jc w:val="center"/>
              <w:rPr>
                <w:rFonts w:ascii="Calibri" w:hAnsi="Calibri"/>
                <w:sz w:val="18"/>
                <w:szCs w:val="18"/>
              </w:rPr>
            </w:pPr>
          </w:p>
        </w:tc>
        <w:tc>
          <w:tcPr>
            <w:tcW w:w="1801" w:type="dxa"/>
            <w:tcBorders>
              <w:top w:val="single" w:sz="6" w:space="0" w:color="auto"/>
              <w:bottom w:val="single" w:sz="4" w:space="0" w:color="auto"/>
            </w:tcBorders>
          </w:tcPr>
          <w:p w14:paraId="7E2499A5" w14:textId="09AA1D20" w:rsidR="001B7582" w:rsidRPr="00C24189" w:rsidRDefault="001B7582" w:rsidP="003B5B14">
            <w:pPr>
              <w:keepNext/>
              <w:jc w:val="center"/>
              <w:rPr>
                <w:rFonts w:ascii="Calibri" w:hAnsi="Calibri"/>
                <w:sz w:val="18"/>
                <w:szCs w:val="18"/>
              </w:rPr>
            </w:pPr>
          </w:p>
        </w:tc>
        <w:tc>
          <w:tcPr>
            <w:tcW w:w="1440" w:type="dxa"/>
            <w:tcBorders>
              <w:top w:val="single" w:sz="6" w:space="0" w:color="auto"/>
              <w:bottom w:val="single" w:sz="4" w:space="0" w:color="auto"/>
              <w:right w:val="single" w:sz="6" w:space="0" w:color="auto"/>
            </w:tcBorders>
          </w:tcPr>
          <w:p w14:paraId="58B55D61" w14:textId="4A53710B" w:rsidR="001B7582" w:rsidRPr="00C24189" w:rsidRDefault="001B7582" w:rsidP="003B5B14">
            <w:pPr>
              <w:keepNext/>
              <w:jc w:val="center"/>
              <w:rPr>
                <w:rFonts w:ascii="Calibri" w:hAnsi="Calibri"/>
                <w:sz w:val="18"/>
                <w:szCs w:val="18"/>
              </w:rPr>
            </w:pPr>
          </w:p>
        </w:tc>
        <w:tc>
          <w:tcPr>
            <w:tcW w:w="2520" w:type="dxa"/>
            <w:tcBorders>
              <w:top w:val="single" w:sz="6" w:space="0" w:color="auto"/>
              <w:left w:val="single" w:sz="6" w:space="0" w:color="auto"/>
              <w:bottom w:val="single" w:sz="4" w:space="0" w:color="auto"/>
              <w:right w:val="single" w:sz="4" w:space="0" w:color="auto"/>
            </w:tcBorders>
          </w:tcPr>
          <w:p w14:paraId="16EF3494" w14:textId="70827AFE" w:rsidR="001B7582" w:rsidRPr="00C24189" w:rsidRDefault="001B7582" w:rsidP="003B5B14">
            <w:pPr>
              <w:keepNext/>
              <w:jc w:val="center"/>
              <w:rPr>
                <w:rFonts w:ascii="Calibri" w:hAnsi="Calibri"/>
                <w:sz w:val="18"/>
                <w:szCs w:val="18"/>
              </w:rPr>
            </w:pPr>
          </w:p>
        </w:tc>
      </w:tr>
    </w:tbl>
    <w:p w14:paraId="3B4F829C" w14:textId="77777777" w:rsidR="006F45C4" w:rsidRDefault="006F45C4"/>
    <w:tbl>
      <w:tblPr>
        <w:tblStyle w:val="TableGrid"/>
        <w:tblW w:w="14390" w:type="dxa"/>
        <w:tblLook w:val="04A0" w:firstRow="1" w:lastRow="0" w:firstColumn="1" w:lastColumn="0" w:noHBand="0" w:noVBand="1"/>
      </w:tblPr>
      <w:tblGrid>
        <w:gridCol w:w="2313"/>
        <w:gridCol w:w="1944"/>
        <w:gridCol w:w="1876"/>
        <w:gridCol w:w="1935"/>
        <w:gridCol w:w="1737"/>
        <w:gridCol w:w="1710"/>
        <w:gridCol w:w="2875"/>
      </w:tblGrid>
      <w:tr w:rsidR="006304B9" w14:paraId="58A63662" w14:textId="77777777" w:rsidTr="00712217">
        <w:tc>
          <w:tcPr>
            <w:tcW w:w="14390" w:type="dxa"/>
            <w:gridSpan w:val="7"/>
          </w:tcPr>
          <w:p w14:paraId="249DE6A6" w14:textId="5BB342AB" w:rsidR="006304B9" w:rsidRPr="007C6199" w:rsidRDefault="007F7049" w:rsidP="00496217">
            <w:pPr>
              <w:rPr>
                <w:rFonts w:ascii="Calibri" w:hAnsi="Calibri"/>
                <w:sz w:val="20"/>
                <w:highlight w:val="yellow"/>
              </w:rPr>
            </w:pPr>
            <w:r>
              <w:rPr>
                <w:rFonts w:ascii="Calibri" w:hAnsi="Calibri"/>
                <w:b/>
                <w:sz w:val="20"/>
              </w:rPr>
              <w:t>O</w:t>
            </w:r>
            <w:r w:rsidR="006304B9" w:rsidRPr="005E368E">
              <w:rPr>
                <w:rFonts w:ascii="Calibri" w:hAnsi="Calibri"/>
                <w:b/>
                <w:sz w:val="20"/>
              </w:rPr>
              <w:t>. Photovoltaic Requirements</w:t>
            </w:r>
            <w:r w:rsidR="006304B9" w:rsidRPr="005E368E">
              <w:rPr>
                <w:rFonts w:ascii="Calibri" w:hAnsi="Calibri"/>
                <w:sz w:val="20"/>
              </w:rPr>
              <w:t xml:space="preserve"> (Section 150.1(c)14)</w:t>
            </w:r>
          </w:p>
        </w:tc>
      </w:tr>
      <w:tr w:rsidR="000B3ABA" w14:paraId="228BC18C" w14:textId="77777777" w:rsidTr="000B3ABA">
        <w:tc>
          <w:tcPr>
            <w:tcW w:w="2313" w:type="dxa"/>
          </w:tcPr>
          <w:p w14:paraId="5CBE95C4" w14:textId="26C2F44E" w:rsidR="000B3ABA" w:rsidRPr="006304B9" w:rsidRDefault="000B3ABA" w:rsidP="00496217">
            <w:pPr>
              <w:jc w:val="center"/>
              <w:rPr>
                <w:rFonts w:ascii="Calibri" w:hAnsi="Calibri"/>
                <w:sz w:val="18"/>
                <w:szCs w:val="18"/>
              </w:rPr>
            </w:pPr>
            <w:r>
              <w:rPr>
                <w:rFonts w:ascii="Calibri" w:hAnsi="Calibri"/>
                <w:sz w:val="18"/>
                <w:szCs w:val="18"/>
              </w:rPr>
              <w:t>01</w:t>
            </w:r>
          </w:p>
        </w:tc>
        <w:tc>
          <w:tcPr>
            <w:tcW w:w="1944" w:type="dxa"/>
            <w:vAlign w:val="bottom"/>
          </w:tcPr>
          <w:p w14:paraId="7B8143C3" w14:textId="1E93D6FD"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2</w:t>
            </w:r>
          </w:p>
        </w:tc>
        <w:tc>
          <w:tcPr>
            <w:tcW w:w="1876" w:type="dxa"/>
            <w:vAlign w:val="bottom"/>
          </w:tcPr>
          <w:p w14:paraId="29117AD7" w14:textId="28AB6D12"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3</w:t>
            </w:r>
          </w:p>
        </w:tc>
        <w:tc>
          <w:tcPr>
            <w:tcW w:w="1935" w:type="dxa"/>
            <w:vAlign w:val="bottom"/>
          </w:tcPr>
          <w:p w14:paraId="1EA24C45" w14:textId="5384181D"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4</w:t>
            </w:r>
          </w:p>
        </w:tc>
        <w:tc>
          <w:tcPr>
            <w:tcW w:w="1737" w:type="dxa"/>
            <w:vAlign w:val="bottom"/>
          </w:tcPr>
          <w:p w14:paraId="71D46CAA" w14:textId="0D9E02CE" w:rsidR="000B3ABA" w:rsidRPr="007C6199" w:rsidRDefault="000B3ABA" w:rsidP="008D4970">
            <w:pPr>
              <w:jc w:val="center"/>
              <w:rPr>
                <w:rFonts w:ascii="Calibri" w:hAnsi="Calibri"/>
                <w:sz w:val="18"/>
                <w:szCs w:val="18"/>
              </w:rPr>
            </w:pPr>
            <w:r w:rsidRPr="007C6199">
              <w:rPr>
                <w:rFonts w:ascii="Calibri" w:hAnsi="Calibri"/>
                <w:sz w:val="18"/>
                <w:szCs w:val="18"/>
              </w:rPr>
              <w:t>0</w:t>
            </w:r>
            <w:r>
              <w:rPr>
                <w:rFonts w:ascii="Calibri" w:hAnsi="Calibri"/>
                <w:sz w:val="18"/>
                <w:szCs w:val="18"/>
              </w:rPr>
              <w:t>5</w:t>
            </w:r>
          </w:p>
        </w:tc>
        <w:tc>
          <w:tcPr>
            <w:tcW w:w="1710" w:type="dxa"/>
            <w:vAlign w:val="bottom"/>
          </w:tcPr>
          <w:p w14:paraId="7D599DAE" w14:textId="01DE4C64" w:rsidR="000B3ABA" w:rsidRPr="007C6199" w:rsidRDefault="000B3ABA" w:rsidP="00594445">
            <w:pPr>
              <w:jc w:val="center"/>
              <w:rPr>
                <w:rFonts w:ascii="Calibri" w:hAnsi="Calibri"/>
                <w:sz w:val="18"/>
                <w:szCs w:val="18"/>
              </w:rPr>
            </w:pPr>
            <w:r w:rsidRPr="007C6199">
              <w:rPr>
                <w:rFonts w:ascii="Calibri" w:hAnsi="Calibri"/>
                <w:sz w:val="18"/>
                <w:szCs w:val="18"/>
              </w:rPr>
              <w:t>0</w:t>
            </w:r>
            <w:r>
              <w:rPr>
                <w:rFonts w:ascii="Calibri" w:hAnsi="Calibri"/>
                <w:sz w:val="18"/>
                <w:szCs w:val="18"/>
              </w:rPr>
              <w:t>6</w:t>
            </w:r>
          </w:p>
        </w:tc>
        <w:tc>
          <w:tcPr>
            <w:tcW w:w="2875" w:type="dxa"/>
            <w:vAlign w:val="bottom"/>
          </w:tcPr>
          <w:p w14:paraId="7C09E464" w14:textId="48254A9B" w:rsidR="000B3ABA" w:rsidRPr="007C6199" w:rsidRDefault="000B3ABA" w:rsidP="00496217">
            <w:pPr>
              <w:jc w:val="center"/>
              <w:rPr>
                <w:rFonts w:ascii="Calibri" w:hAnsi="Calibri"/>
                <w:sz w:val="18"/>
                <w:szCs w:val="18"/>
              </w:rPr>
            </w:pPr>
            <w:r>
              <w:rPr>
                <w:rFonts w:ascii="Calibri" w:hAnsi="Calibri"/>
                <w:sz w:val="18"/>
                <w:szCs w:val="18"/>
              </w:rPr>
              <w:t>07</w:t>
            </w:r>
          </w:p>
        </w:tc>
      </w:tr>
      <w:tr w:rsidR="000B3ABA" w14:paraId="3A9FA44E" w14:textId="77777777" w:rsidTr="000B3ABA">
        <w:tc>
          <w:tcPr>
            <w:tcW w:w="2313" w:type="dxa"/>
            <w:vAlign w:val="bottom"/>
          </w:tcPr>
          <w:p w14:paraId="7233BEFD" w14:textId="19D0E65D" w:rsidR="000B3ABA" w:rsidRPr="006304B9" w:rsidRDefault="000B3ABA" w:rsidP="00101C4A">
            <w:pPr>
              <w:jc w:val="center"/>
              <w:rPr>
                <w:rFonts w:ascii="Calibri" w:hAnsi="Calibri"/>
                <w:sz w:val="18"/>
                <w:szCs w:val="18"/>
              </w:rPr>
            </w:pPr>
            <w:r w:rsidRPr="00101C4A">
              <w:rPr>
                <w:rFonts w:ascii="Calibri" w:hAnsi="Calibri"/>
                <w:sz w:val="18"/>
                <w:szCs w:val="18"/>
              </w:rPr>
              <w:t>PV Array ID or Name</w:t>
            </w:r>
          </w:p>
        </w:tc>
        <w:tc>
          <w:tcPr>
            <w:tcW w:w="1944" w:type="dxa"/>
            <w:vAlign w:val="bottom"/>
          </w:tcPr>
          <w:p w14:paraId="32EBF16F" w14:textId="77777777" w:rsidR="000B3ABA" w:rsidRDefault="000B3ABA" w:rsidP="00496217">
            <w:pPr>
              <w:jc w:val="center"/>
              <w:rPr>
                <w:rFonts w:ascii="Calibri" w:hAnsi="Calibri"/>
                <w:sz w:val="18"/>
                <w:szCs w:val="18"/>
              </w:rPr>
            </w:pPr>
            <w:r w:rsidRPr="007C6199">
              <w:rPr>
                <w:rFonts w:ascii="Calibri" w:hAnsi="Calibri"/>
                <w:sz w:val="18"/>
                <w:szCs w:val="18"/>
              </w:rPr>
              <w:t xml:space="preserve">Value A </w:t>
            </w:r>
          </w:p>
          <w:p w14:paraId="668CDD04" w14:textId="28893611" w:rsidR="000B3ABA" w:rsidRPr="007C6199" w:rsidRDefault="000B3ABA" w:rsidP="00496217">
            <w:pPr>
              <w:jc w:val="center"/>
              <w:rPr>
                <w:rFonts w:ascii="Calibri" w:hAnsi="Calibri"/>
                <w:sz w:val="18"/>
                <w:szCs w:val="18"/>
              </w:rPr>
            </w:pPr>
            <w:r w:rsidRPr="007C6199">
              <w:rPr>
                <w:rFonts w:ascii="Calibri" w:hAnsi="Calibri"/>
                <w:sz w:val="18"/>
                <w:szCs w:val="18"/>
              </w:rPr>
              <w:t>from Table 150.1-C</w:t>
            </w:r>
          </w:p>
        </w:tc>
        <w:tc>
          <w:tcPr>
            <w:tcW w:w="1876" w:type="dxa"/>
            <w:vAlign w:val="bottom"/>
          </w:tcPr>
          <w:p w14:paraId="4507D565" w14:textId="77777777" w:rsidR="000B3ABA" w:rsidRPr="007C6199" w:rsidRDefault="000B3ABA" w:rsidP="00496217">
            <w:pPr>
              <w:jc w:val="center"/>
              <w:rPr>
                <w:rFonts w:ascii="Calibri" w:hAnsi="Calibri"/>
                <w:sz w:val="18"/>
                <w:szCs w:val="18"/>
              </w:rPr>
            </w:pPr>
            <w:r w:rsidRPr="007C6199">
              <w:rPr>
                <w:rFonts w:ascii="Calibri" w:hAnsi="Calibri"/>
                <w:sz w:val="18"/>
                <w:szCs w:val="18"/>
              </w:rPr>
              <w:t>Value B from Table 150.1-C</w:t>
            </w:r>
          </w:p>
        </w:tc>
        <w:tc>
          <w:tcPr>
            <w:tcW w:w="1935" w:type="dxa"/>
            <w:vAlign w:val="bottom"/>
          </w:tcPr>
          <w:p w14:paraId="58924F98" w14:textId="77777777" w:rsidR="000B3ABA" w:rsidRPr="007C6199" w:rsidRDefault="000B3ABA" w:rsidP="00496217">
            <w:pPr>
              <w:jc w:val="center"/>
              <w:rPr>
                <w:rFonts w:ascii="Calibri" w:hAnsi="Calibri"/>
                <w:sz w:val="18"/>
                <w:szCs w:val="18"/>
              </w:rPr>
            </w:pPr>
            <w:r w:rsidRPr="007C6199">
              <w:rPr>
                <w:rFonts w:ascii="Calibri" w:hAnsi="Calibri"/>
                <w:sz w:val="18"/>
                <w:szCs w:val="18"/>
              </w:rPr>
              <w:t>Minimum PV Size</w:t>
            </w:r>
          </w:p>
        </w:tc>
        <w:tc>
          <w:tcPr>
            <w:tcW w:w="1737" w:type="dxa"/>
            <w:vAlign w:val="bottom"/>
          </w:tcPr>
          <w:p w14:paraId="3797F5F5" w14:textId="77777777" w:rsidR="000B3ABA" w:rsidRPr="007C6199" w:rsidRDefault="000B3ABA" w:rsidP="00496217">
            <w:pPr>
              <w:jc w:val="center"/>
              <w:rPr>
                <w:rFonts w:ascii="Calibri" w:hAnsi="Calibri"/>
                <w:sz w:val="18"/>
                <w:szCs w:val="18"/>
              </w:rPr>
            </w:pPr>
            <w:r w:rsidRPr="007C6199">
              <w:rPr>
                <w:rFonts w:ascii="Calibri" w:hAnsi="Calibri"/>
                <w:sz w:val="18"/>
                <w:szCs w:val="18"/>
              </w:rPr>
              <w:t>Water Heating Adjustment</w:t>
            </w:r>
          </w:p>
        </w:tc>
        <w:tc>
          <w:tcPr>
            <w:tcW w:w="1710" w:type="dxa"/>
            <w:vAlign w:val="bottom"/>
          </w:tcPr>
          <w:p w14:paraId="5BC39789" w14:textId="77777777" w:rsidR="000B3ABA" w:rsidRPr="007C6199" w:rsidRDefault="000B3ABA" w:rsidP="00496217">
            <w:pPr>
              <w:jc w:val="center"/>
              <w:rPr>
                <w:rFonts w:ascii="Calibri" w:hAnsi="Calibri"/>
                <w:sz w:val="18"/>
                <w:szCs w:val="18"/>
              </w:rPr>
            </w:pPr>
            <w:r w:rsidRPr="007C6199">
              <w:rPr>
                <w:rFonts w:ascii="Calibri" w:hAnsi="Calibri"/>
                <w:sz w:val="18"/>
                <w:szCs w:val="18"/>
              </w:rPr>
              <w:t>Adjusted Minimum PV Size</w:t>
            </w:r>
          </w:p>
        </w:tc>
        <w:tc>
          <w:tcPr>
            <w:tcW w:w="2875" w:type="dxa"/>
            <w:vAlign w:val="bottom"/>
          </w:tcPr>
          <w:p w14:paraId="0A1DF729" w14:textId="77777777" w:rsidR="000B3ABA" w:rsidRPr="007C6199" w:rsidRDefault="000B3ABA" w:rsidP="00496217">
            <w:pPr>
              <w:jc w:val="center"/>
              <w:rPr>
                <w:rFonts w:ascii="Calibri" w:hAnsi="Calibri"/>
                <w:sz w:val="18"/>
                <w:szCs w:val="18"/>
              </w:rPr>
            </w:pPr>
            <w:r w:rsidRPr="007C6199">
              <w:rPr>
                <w:rFonts w:ascii="Calibri" w:hAnsi="Calibri"/>
                <w:sz w:val="18"/>
                <w:szCs w:val="18"/>
              </w:rPr>
              <w:t>Comments</w:t>
            </w:r>
          </w:p>
        </w:tc>
      </w:tr>
      <w:tr w:rsidR="000B3ABA" w14:paraId="25767E50" w14:textId="77777777" w:rsidTr="00FD19A0">
        <w:tc>
          <w:tcPr>
            <w:tcW w:w="2313" w:type="dxa"/>
            <w:tcBorders>
              <w:bottom w:val="single" w:sz="4" w:space="0" w:color="auto"/>
            </w:tcBorders>
            <w:vAlign w:val="bottom"/>
          </w:tcPr>
          <w:p w14:paraId="288BF8CE" w14:textId="76B8133D" w:rsidR="000B3ABA" w:rsidRPr="006304B9" w:rsidRDefault="000B3ABA" w:rsidP="007C6199">
            <w:pPr>
              <w:rPr>
                <w:rFonts w:ascii="Calibri" w:hAnsi="Calibri"/>
                <w:sz w:val="18"/>
                <w:szCs w:val="18"/>
              </w:rPr>
            </w:pPr>
            <w:r>
              <w:rPr>
                <w:rFonts w:ascii="Calibri" w:hAnsi="Calibri"/>
                <w:sz w:val="18"/>
                <w:szCs w:val="18"/>
              </w:rPr>
              <w:t>&lt;&lt;user input text&gt;&gt;</w:t>
            </w:r>
          </w:p>
        </w:tc>
        <w:tc>
          <w:tcPr>
            <w:tcW w:w="1944" w:type="dxa"/>
            <w:tcBorders>
              <w:bottom w:val="single" w:sz="4" w:space="0" w:color="auto"/>
            </w:tcBorders>
            <w:vAlign w:val="bottom"/>
          </w:tcPr>
          <w:p w14:paraId="196F17F5" w14:textId="59ABF194" w:rsidR="000B3ABA" w:rsidRPr="007C6199" w:rsidRDefault="000B3ABA" w:rsidP="007C6199">
            <w:pPr>
              <w:rPr>
                <w:rFonts w:ascii="Calibri" w:hAnsi="Calibri"/>
                <w:sz w:val="18"/>
                <w:szCs w:val="18"/>
              </w:rPr>
            </w:pPr>
            <w:r w:rsidRPr="007C6199">
              <w:rPr>
                <w:rFonts w:ascii="Calibri" w:hAnsi="Calibri"/>
                <w:sz w:val="18"/>
                <w:szCs w:val="18"/>
              </w:rPr>
              <w:t>&lt;&lt;</w:t>
            </w:r>
            <w:r>
              <w:rPr>
                <w:rFonts w:ascii="Calibri" w:hAnsi="Calibri"/>
                <w:sz w:val="18"/>
                <w:szCs w:val="18"/>
              </w:rPr>
              <w:t>Reference l</w:t>
            </w:r>
            <w:r w:rsidRPr="007C6199">
              <w:rPr>
                <w:rFonts w:ascii="Calibri" w:hAnsi="Calibri"/>
                <w:sz w:val="18"/>
                <w:szCs w:val="18"/>
              </w:rPr>
              <w:t xml:space="preserve">ookup </w:t>
            </w:r>
            <w:r>
              <w:rPr>
                <w:rFonts w:ascii="Calibri" w:hAnsi="Calibri"/>
                <w:sz w:val="18"/>
                <w:szCs w:val="18"/>
              </w:rPr>
              <w:t xml:space="preserve">table: </w:t>
            </w:r>
            <w:r w:rsidRPr="007C6199">
              <w:rPr>
                <w:rFonts w:ascii="Calibri" w:hAnsi="Calibri"/>
                <w:sz w:val="18"/>
                <w:szCs w:val="18"/>
              </w:rPr>
              <w:t>enter value from column A for CZ from A09&gt;&gt;</w:t>
            </w:r>
          </w:p>
        </w:tc>
        <w:tc>
          <w:tcPr>
            <w:tcW w:w="1876" w:type="dxa"/>
            <w:tcBorders>
              <w:bottom w:val="single" w:sz="4" w:space="0" w:color="auto"/>
            </w:tcBorders>
            <w:vAlign w:val="bottom"/>
          </w:tcPr>
          <w:p w14:paraId="55F6E0C1" w14:textId="345FA05F" w:rsidR="000B3ABA" w:rsidRPr="007C6199" w:rsidRDefault="000B3ABA" w:rsidP="007C6199">
            <w:pPr>
              <w:rPr>
                <w:rFonts w:ascii="Calibri" w:hAnsi="Calibri"/>
                <w:sz w:val="18"/>
                <w:szCs w:val="18"/>
              </w:rPr>
            </w:pPr>
            <w:r w:rsidRPr="007C6199">
              <w:rPr>
                <w:rFonts w:ascii="Calibri" w:hAnsi="Calibri"/>
                <w:sz w:val="18"/>
                <w:szCs w:val="18"/>
              </w:rPr>
              <w:t>&lt;&lt;</w:t>
            </w:r>
            <w:r>
              <w:rPr>
                <w:rFonts w:ascii="Calibri" w:hAnsi="Calibri"/>
                <w:sz w:val="18"/>
                <w:szCs w:val="18"/>
              </w:rPr>
              <w:t>Reference l</w:t>
            </w:r>
            <w:r w:rsidRPr="007C6199">
              <w:rPr>
                <w:rFonts w:ascii="Calibri" w:hAnsi="Calibri"/>
                <w:sz w:val="18"/>
                <w:szCs w:val="18"/>
              </w:rPr>
              <w:t xml:space="preserve">ookup </w:t>
            </w:r>
            <w:r>
              <w:rPr>
                <w:rFonts w:ascii="Calibri" w:hAnsi="Calibri"/>
                <w:sz w:val="18"/>
                <w:szCs w:val="18"/>
              </w:rPr>
              <w:t xml:space="preserve">table: </w:t>
            </w:r>
            <w:r w:rsidRPr="007C6199">
              <w:rPr>
                <w:rFonts w:ascii="Calibri" w:hAnsi="Calibri"/>
                <w:sz w:val="18"/>
                <w:szCs w:val="18"/>
              </w:rPr>
              <w:t>enter value from column B for CZ from A09&gt;&gt;</w:t>
            </w:r>
          </w:p>
        </w:tc>
        <w:tc>
          <w:tcPr>
            <w:tcW w:w="1935" w:type="dxa"/>
            <w:tcBorders>
              <w:bottom w:val="single" w:sz="4" w:space="0" w:color="auto"/>
            </w:tcBorders>
            <w:vAlign w:val="bottom"/>
          </w:tcPr>
          <w:p w14:paraId="645084AA" w14:textId="77777777" w:rsidR="000B3ABA" w:rsidRDefault="000B3ABA" w:rsidP="007C6199">
            <w:pPr>
              <w:rPr>
                <w:rFonts w:ascii="Calibri" w:hAnsi="Calibri"/>
                <w:sz w:val="18"/>
                <w:szCs w:val="18"/>
              </w:rPr>
            </w:pPr>
            <w:r w:rsidRPr="007C6199">
              <w:rPr>
                <w:rFonts w:ascii="Calibri" w:hAnsi="Calibri"/>
                <w:sz w:val="18"/>
                <w:szCs w:val="18"/>
              </w:rPr>
              <w:t>&lt;&lt;Calculate</w:t>
            </w:r>
            <w:r>
              <w:rPr>
                <w:rFonts w:ascii="Calibri" w:hAnsi="Calibri"/>
                <w:sz w:val="18"/>
                <w:szCs w:val="18"/>
              </w:rPr>
              <w:t>d field:</w:t>
            </w:r>
            <w:r w:rsidRPr="007C6199">
              <w:rPr>
                <w:rFonts w:ascii="Calibri" w:hAnsi="Calibri"/>
                <w:sz w:val="18"/>
                <w:szCs w:val="18"/>
              </w:rPr>
              <w:t xml:space="preserve"> </w:t>
            </w:r>
          </w:p>
          <w:p w14:paraId="7B192247" w14:textId="630D9FF4" w:rsidR="000B3ABA" w:rsidRPr="007C6199" w:rsidRDefault="000B3ABA" w:rsidP="007C6199">
            <w:pPr>
              <w:rPr>
                <w:rFonts w:ascii="Calibri" w:hAnsi="Calibri"/>
                <w:sz w:val="18"/>
                <w:szCs w:val="18"/>
              </w:rPr>
            </w:pPr>
            <w:r w:rsidRPr="007C6199">
              <w:rPr>
                <w:rFonts w:ascii="Calibri" w:hAnsi="Calibri"/>
                <w:sz w:val="18"/>
                <w:szCs w:val="18"/>
              </w:rPr>
              <w:t>(A10</w:t>
            </w:r>
            <w:r>
              <w:rPr>
                <w:rFonts w:ascii="Calibri" w:hAnsi="Calibri"/>
                <w:sz w:val="18"/>
                <w:szCs w:val="18"/>
              </w:rPr>
              <w:t xml:space="preserve"> * O</w:t>
            </w:r>
            <w:r w:rsidRPr="007C6199">
              <w:rPr>
                <w:rFonts w:ascii="Calibri" w:hAnsi="Calibri"/>
                <w:sz w:val="18"/>
                <w:szCs w:val="18"/>
              </w:rPr>
              <w:t>0</w:t>
            </w:r>
            <w:r>
              <w:rPr>
                <w:rFonts w:ascii="Calibri" w:hAnsi="Calibri"/>
                <w:sz w:val="18"/>
                <w:szCs w:val="18"/>
              </w:rPr>
              <w:t>2</w:t>
            </w:r>
            <w:r w:rsidRPr="007C6199">
              <w:rPr>
                <w:rFonts w:ascii="Calibri" w:hAnsi="Calibri"/>
                <w:sz w:val="18"/>
                <w:szCs w:val="18"/>
              </w:rPr>
              <w:t>)/1000</w:t>
            </w:r>
            <w:r>
              <w:rPr>
                <w:rFonts w:ascii="Calibri" w:hAnsi="Calibri"/>
                <w:sz w:val="18"/>
                <w:szCs w:val="18"/>
              </w:rPr>
              <w:t xml:space="preserve"> </w:t>
            </w:r>
            <w:r w:rsidRPr="007C6199">
              <w:rPr>
                <w:rFonts w:ascii="Calibri" w:hAnsi="Calibri"/>
                <w:sz w:val="18"/>
                <w:szCs w:val="18"/>
              </w:rPr>
              <w:t>+</w:t>
            </w:r>
            <w:r>
              <w:rPr>
                <w:rFonts w:ascii="Calibri" w:hAnsi="Calibri"/>
                <w:sz w:val="18"/>
                <w:szCs w:val="18"/>
              </w:rPr>
              <w:t xml:space="preserve"> </w:t>
            </w:r>
            <w:r w:rsidRPr="007C6199">
              <w:rPr>
                <w:rFonts w:ascii="Calibri" w:hAnsi="Calibri"/>
                <w:sz w:val="18"/>
                <w:szCs w:val="18"/>
              </w:rPr>
              <w:t>(A06</w:t>
            </w:r>
            <w:r>
              <w:rPr>
                <w:rFonts w:ascii="Calibri" w:hAnsi="Calibri"/>
                <w:sz w:val="18"/>
                <w:szCs w:val="18"/>
              </w:rPr>
              <w:t>*O</w:t>
            </w:r>
            <w:r w:rsidRPr="007C6199">
              <w:rPr>
                <w:rFonts w:ascii="Calibri" w:hAnsi="Calibri"/>
                <w:sz w:val="18"/>
                <w:szCs w:val="18"/>
              </w:rPr>
              <w:t>0</w:t>
            </w:r>
            <w:r>
              <w:rPr>
                <w:rFonts w:ascii="Calibri" w:hAnsi="Calibri"/>
                <w:sz w:val="18"/>
                <w:szCs w:val="18"/>
              </w:rPr>
              <w:t>3)</w:t>
            </w:r>
            <w:r w:rsidRPr="007C6199">
              <w:rPr>
                <w:rFonts w:ascii="Calibri" w:hAnsi="Calibri"/>
                <w:sz w:val="18"/>
                <w:szCs w:val="18"/>
              </w:rPr>
              <w:t>&gt;&gt;</w:t>
            </w:r>
          </w:p>
        </w:tc>
        <w:tc>
          <w:tcPr>
            <w:tcW w:w="1737" w:type="dxa"/>
            <w:tcBorders>
              <w:bottom w:val="single" w:sz="4" w:space="0" w:color="auto"/>
            </w:tcBorders>
            <w:vAlign w:val="bottom"/>
          </w:tcPr>
          <w:p w14:paraId="001EA7B7" w14:textId="71BD2E4A" w:rsidR="000B3ABA" w:rsidRPr="007C6199" w:rsidRDefault="000B3ABA" w:rsidP="00FD19A0">
            <w:pPr>
              <w:rPr>
                <w:rFonts w:ascii="Calibri" w:hAnsi="Calibri"/>
                <w:sz w:val="18"/>
                <w:szCs w:val="18"/>
              </w:rPr>
            </w:pPr>
            <w:r w:rsidRPr="007C6199">
              <w:rPr>
                <w:rFonts w:ascii="Calibri" w:hAnsi="Calibri"/>
                <w:sz w:val="18"/>
                <w:szCs w:val="18"/>
              </w:rPr>
              <w:t>&lt;&lt;</w:t>
            </w:r>
            <w:r w:rsidR="00FD19A0">
              <w:rPr>
                <w:rFonts w:ascii="Calibri" w:hAnsi="Calibri"/>
                <w:sz w:val="18"/>
                <w:szCs w:val="18"/>
              </w:rPr>
              <w:t>sum of</w:t>
            </w:r>
            <w:r w:rsidRPr="007C6199">
              <w:rPr>
                <w:rFonts w:ascii="Calibri" w:hAnsi="Calibri"/>
                <w:sz w:val="18"/>
                <w:szCs w:val="18"/>
              </w:rPr>
              <w:t xml:space="preserve"> M</w:t>
            </w:r>
            <w:r w:rsidR="00E1251E">
              <w:rPr>
                <w:rFonts w:ascii="Calibri" w:hAnsi="Calibri"/>
                <w:sz w:val="18"/>
                <w:szCs w:val="18"/>
              </w:rPr>
              <w:t>12</w:t>
            </w:r>
            <w:r w:rsidRPr="007C6199">
              <w:rPr>
                <w:rFonts w:ascii="Calibri" w:hAnsi="Calibri"/>
                <w:sz w:val="18"/>
                <w:szCs w:val="18"/>
              </w:rPr>
              <w:t>&gt;&gt;</w:t>
            </w:r>
          </w:p>
        </w:tc>
        <w:tc>
          <w:tcPr>
            <w:tcW w:w="1710" w:type="dxa"/>
            <w:tcBorders>
              <w:bottom w:val="single" w:sz="4" w:space="0" w:color="auto"/>
            </w:tcBorders>
            <w:vAlign w:val="bottom"/>
          </w:tcPr>
          <w:p w14:paraId="3F736283" w14:textId="3EE537C5" w:rsidR="00CA280E" w:rsidRDefault="000B3ABA" w:rsidP="00DE3C25">
            <w:pPr>
              <w:rPr>
                <w:rFonts w:ascii="Calibri" w:hAnsi="Calibri"/>
                <w:sz w:val="18"/>
                <w:szCs w:val="18"/>
              </w:rPr>
            </w:pPr>
            <w:r w:rsidRPr="007C6199">
              <w:rPr>
                <w:rFonts w:ascii="Calibri" w:hAnsi="Calibri"/>
                <w:sz w:val="18"/>
                <w:szCs w:val="18"/>
              </w:rPr>
              <w:t>&lt;&lt;</w:t>
            </w:r>
            <w:r>
              <w:rPr>
                <w:rFonts w:ascii="Calibri" w:hAnsi="Calibri"/>
                <w:sz w:val="18"/>
                <w:szCs w:val="18"/>
              </w:rPr>
              <w:t>if O05 &gt; 0, then calculated field = O04 + O05;</w:t>
            </w:r>
          </w:p>
          <w:p w14:paraId="3314C9C2" w14:textId="4DC0400C" w:rsidR="000B3ABA" w:rsidRPr="007C6199" w:rsidRDefault="000B3ABA" w:rsidP="007C6199">
            <w:pPr>
              <w:rPr>
                <w:rFonts w:ascii="Calibri" w:hAnsi="Calibri"/>
                <w:sz w:val="18"/>
                <w:szCs w:val="18"/>
              </w:rPr>
            </w:pPr>
            <w:r>
              <w:rPr>
                <w:rFonts w:ascii="Calibri" w:hAnsi="Calibri"/>
                <w:sz w:val="18"/>
                <w:szCs w:val="18"/>
              </w:rPr>
              <w:t xml:space="preserve">Else value = O04 </w:t>
            </w:r>
            <w:r w:rsidRPr="007C6199">
              <w:rPr>
                <w:rFonts w:ascii="Calibri" w:hAnsi="Calibri"/>
                <w:sz w:val="18"/>
                <w:szCs w:val="18"/>
              </w:rPr>
              <w:t>&gt;&gt;</w:t>
            </w:r>
          </w:p>
        </w:tc>
        <w:tc>
          <w:tcPr>
            <w:tcW w:w="2875" w:type="dxa"/>
            <w:tcBorders>
              <w:bottom w:val="single" w:sz="4" w:space="0" w:color="auto"/>
            </w:tcBorders>
            <w:vAlign w:val="bottom"/>
          </w:tcPr>
          <w:p w14:paraId="1C633860" w14:textId="57173213" w:rsidR="000B3ABA" w:rsidRPr="007C6199" w:rsidRDefault="000B3ABA" w:rsidP="007C6199">
            <w:pPr>
              <w:rPr>
                <w:rFonts w:ascii="Calibri" w:hAnsi="Calibri"/>
                <w:sz w:val="18"/>
                <w:szCs w:val="18"/>
              </w:rPr>
            </w:pPr>
            <w:r w:rsidRPr="00EF7D2A">
              <w:rPr>
                <w:rFonts w:ascii="Calibri" w:hAnsi="Calibri"/>
                <w:sz w:val="18"/>
                <w:szCs w:val="18"/>
              </w:rPr>
              <w:t>&lt;&lt;user input text&gt;&gt;</w:t>
            </w:r>
          </w:p>
        </w:tc>
      </w:tr>
      <w:tr w:rsidR="000B3ABA" w14:paraId="2B1C8466" w14:textId="77777777" w:rsidTr="00FD19A0">
        <w:tc>
          <w:tcPr>
            <w:tcW w:w="2313" w:type="dxa"/>
            <w:tcBorders>
              <w:bottom w:val="single" w:sz="4" w:space="0" w:color="auto"/>
            </w:tcBorders>
          </w:tcPr>
          <w:p w14:paraId="28960E35" w14:textId="77777777" w:rsidR="000B3ABA" w:rsidRPr="006304B9" w:rsidRDefault="000B3ABA" w:rsidP="00496217">
            <w:pPr>
              <w:jc w:val="center"/>
              <w:rPr>
                <w:rFonts w:ascii="Calibri" w:hAnsi="Calibri"/>
                <w:sz w:val="18"/>
                <w:szCs w:val="18"/>
              </w:rPr>
            </w:pPr>
          </w:p>
        </w:tc>
        <w:tc>
          <w:tcPr>
            <w:tcW w:w="1944" w:type="dxa"/>
            <w:tcBorders>
              <w:bottom w:val="single" w:sz="4" w:space="0" w:color="auto"/>
            </w:tcBorders>
            <w:vAlign w:val="bottom"/>
          </w:tcPr>
          <w:p w14:paraId="4DD888D2" w14:textId="1CD4BE52" w:rsidR="000B3ABA" w:rsidRPr="007C6199" w:rsidRDefault="000B3ABA" w:rsidP="00496217">
            <w:pPr>
              <w:jc w:val="center"/>
              <w:rPr>
                <w:rFonts w:ascii="Calibri" w:hAnsi="Calibri"/>
                <w:sz w:val="18"/>
                <w:szCs w:val="18"/>
              </w:rPr>
            </w:pPr>
          </w:p>
        </w:tc>
        <w:tc>
          <w:tcPr>
            <w:tcW w:w="1876" w:type="dxa"/>
            <w:tcBorders>
              <w:bottom w:val="single" w:sz="4" w:space="0" w:color="auto"/>
            </w:tcBorders>
            <w:vAlign w:val="bottom"/>
          </w:tcPr>
          <w:p w14:paraId="0705BE41" w14:textId="77777777" w:rsidR="000B3ABA" w:rsidRDefault="000B3ABA" w:rsidP="00496217">
            <w:pPr>
              <w:jc w:val="center"/>
              <w:rPr>
                <w:rFonts w:ascii="Calibri" w:hAnsi="Calibri"/>
                <w:sz w:val="20"/>
              </w:rPr>
            </w:pPr>
          </w:p>
        </w:tc>
        <w:tc>
          <w:tcPr>
            <w:tcW w:w="1935" w:type="dxa"/>
            <w:tcBorders>
              <w:bottom w:val="single" w:sz="4" w:space="0" w:color="auto"/>
            </w:tcBorders>
            <w:vAlign w:val="bottom"/>
          </w:tcPr>
          <w:p w14:paraId="02606E8D" w14:textId="77777777" w:rsidR="000B3ABA" w:rsidRDefault="000B3ABA" w:rsidP="00496217">
            <w:pPr>
              <w:jc w:val="center"/>
              <w:rPr>
                <w:rFonts w:ascii="Calibri" w:hAnsi="Calibri"/>
                <w:sz w:val="20"/>
              </w:rPr>
            </w:pPr>
          </w:p>
        </w:tc>
        <w:tc>
          <w:tcPr>
            <w:tcW w:w="1737" w:type="dxa"/>
            <w:tcBorders>
              <w:bottom w:val="single" w:sz="4" w:space="0" w:color="auto"/>
            </w:tcBorders>
            <w:vAlign w:val="bottom"/>
          </w:tcPr>
          <w:p w14:paraId="073259B6" w14:textId="77777777" w:rsidR="000B3ABA" w:rsidRDefault="000B3ABA" w:rsidP="00496217">
            <w:pPr>
              <w:jc w:val="center"/>
              <w:rPr>
                <w:rFonts w:ascii="Calibri" w:hAnsi="Calibri"/>
                <w:sz w:val="20"/>
              </w:rPr>
            </w:pPr>
          </w:p>
        </w:tc>
        <w:tc>
          <w:tcPr>
            <w:tcW w:w="1710" w:type="dxa"/>
            <w:tcBorders>
              <w:bottom w:val="single" w:sz="4" w:space="0" w:color="auto"/>
            </w:tcBorders>
            <w:vAlign w:val="bottom"/>
          </w:tcPr>
          <w:p w14:paraId="31A84A67" w14:textId="77777777" w:rsidR="000B3ABA" w:rsidRDefault="000B3ABA" w:rsidP="00496217">
            <w:pPr>
              <w:jc w:val="center"/>
              <w:rPr>
                <w:rFonts w:ascii="Calibri" w:hAnsi="Calibri"/>
                <w:sz w:val="20"/>
              </w:rPr>
            </w:pPr>
          </w:p>
        </w:tc>
        <w:tc>
          <w:tcPr>
            <w:tcW w:w="2875" w:type="dxa"/>
            <w:tcBorders>
              <w:bottom w:val="single" w:sz="4" w:space="0" w:color="auto"/>
            </w:tcBorders>
            <w:vAlign w:val="bottom"/>
          </w:tcPr>
          <w:p w14:paraId="14736CAA" w14:textId="77777777" w:rsidR="000B3ABA" w:rsidRDefault="000B3ABA" w:rsidP="00496217">
            <w:pPr>
              <w:jc w:val="center"/>
              <w:rPr>
                <w:rFonts w:ascii="Calibri" w:hAnsi="Calibri"/>
                <w:sz w:val="20"/>
              </w:rPr>
            </w:pPr>
          </w:p>
        </w:tc>
      </w:tr>
    </w:tbl>
    <w:p w14:paraId="4A088E11" w14:textId="4C3CA7A4" w:rsidR="002D5E07" w:rsidRDefault="002D5E07" w:rsidP="002F643D">
      <w:pPr>
        <w:rPr>
          <w:rFonts w:ascii="Calibri" w:hAnsi="Calibri"/>
          <w:sz w:val="20"/>
        </w:rPr>
      </w:pPr>
    </w:p>
    <w:tbl>
      <w:tblPr>
        <w:tblStyle w:val="TableGrid"/>
        <w:tblW w:w="0" w:type="auto"/>
        <w:tblLook w:val="04A0" w:firstRow="1" w:lastRow="0" w:firstColumn="1" w:lastColumn="0" w:noHBand="0" w:noVBand="1"/>
      </w:tblPr>
      <w:tblGrid>
        <w:gridCol w:w="1435"/>
        <w:gridCol w:w="2070"/>
        <w:gridCol w:w="2070"/>
      </w:tblGrid>
      <w:tr w:rsidR="003E58E6" w14:paraId="0FA6B3E0" w14:textId="77777777" w:rsidTr="003E58E6">
        <w:tc>
          <w:tcPr>
            <w:tcW w:w="5575" w:type="dxa"/>
            <w:gridSpan w:val="3"/>
          </w:tcPr>
          <w:p w14:paraId="75D536DD" w14:textId="705A0D98" w:rsidR="003E58E6" w:rsidRDefault="001C0462" w:rsidP="002A339A">
            <w:pPr>
              <w:rPr>
                <w:rFonts w:ascii="Calibri" w:hAnsi="Calibri"/>
                <w:sz w:val="20"/>
              </w:rPr>
            </w:pPr>
            <w:r>
              <w:rPr>
                <w:rFonts w:ascii="Calibri" w:hAnsi="Calibri"/>
                <w:sz w:val="20"/>
              </w:rPr>
              <w:t xml:space="preserve">&lt;&lt; do not show table, only use for lookup for Table </w:t>
            </w:r>
            <w:r w:rsidR="007F7049">
              <w:rPr>
                <w:rFonts w:ascii="Calibri" w:hAnsi="Calibri"/>
                <w:sz w:val="20"/>
              </w:rPr>
              <w:t>O</w:t>
            </w:r>
            <w:r>
              <w:rPr>
                <w:rFonts w:ascii="Calibri" w:hAnsi="Calibri"/>
                <w:sz w:val="20"/>
              </w:rPr>
              <w:t>&gt;&gt;</w:t>
            </w:r>
          </w:p>
        </w:tc>
      </w:tr>
      <w:tr w:rsidR="003E58E6" w14:paraId="16081267" w14:textId="77777777" w:rsidTr="00B1712A">
        <w:tc>
          <w:tcPr>
            <w:tcW w:w="1435" w:type="dxa"/>
          </w:tcPr>
          <w:p w14:paraId="20C63C84" w14:textId="754B1918" w:rsidR="003E58E6" w:rsidRDefault="003E58E6" w:rsidP="003E58E6">
            <w:pPr>
              <w:rPr>
                <w:rFonts w:ascii="Calibri" w:hAnsi="Calibri"/>
                <w:sz w:val="20"/>
              </w:rPr>
            </w:pPr>
            <w:r>
              <w:rPr>
                <w:rFonts w:ascii="Calibri" w:hAnsi="Calibri"/>
                <w:sz w:val="20"/>
              </w:rPr>
              <w:t>Row # &amp; CZ</w:t>
            </w:r>
          </w:p>
        </w:tc>
        <w:tc>
          <w:tcPr>
            <w:tcW w:w="2070" w:type="dxa"/>
          </w:tcPr>
          <w:p w14:paraId="700C4E2B" w14:textId="5D0EAC1F" w:rsidR="003E58E6" w:rsidRDefault="003E58E6" w:rsidP="003E58E6">
            <w:pPr>
              <w:rPr>
                <w:rFonts w:ascii="Calibri" w:hAnsi="Calibri"/>
                <w:sz w:val="20"/>
              </w:rPr>
            </w:pPr>
            <w:r>
              <w:rPr>
                <w:rFonts w:ascii="Calibri" w:hAnsi="Calibri"/>
                <w:sz w:val="20"/>
              </w:rPr>
              <w:t>A</w:t>
            </w:r>
          </w:p>
        </w:tc>
        <w:tc>
          <w:tcPr>
            <w:tcW w:w="2070" w:type="dxa"/>
          </w:tcPr>
          <w:p w14:paraId="231FCCFF" w14:textId="16EE0B96" w:rsidR="003E58E6" w:rsidRDefault="003E58E6" w:rsidP="003E58E6">
            <w:pPr>
              <w:rPr>
                <w:rFonts w:ascii="Calibri" w:hAnsi="Calibri"/>
                <w:sz w:val="20"/>
              </w:rPr>
            </w:pPr>
            <w:r>
              <w:rPr>
                <w:rFonts w:ascii="Calibri" w:hAnsi="Calibri"/>
                <w:sz w:val="20"/>
              </w:rPr>
              <w:t>B</w:t>
            </w:r>
          </w:p>
        </w:tc>
      </w:tr>
      <w:tr w:rsidR="003E58E6" w14:paraId="236F8ABA" w14:textId="77777777" w:rsidTr="00B1712A">
        <w:tc>
          <w:tcPr>
            <w:tcW w:w="1435" w:type="dxa"/>
          </w:tcPr>
          <w:p w14:paraId="094F47F5" w14:textId="6A3B7BA1" w:rsidR="003E58E6" w:rsidRDefault="003E58E6" w:rsidP="003E58E6">
            <w:pPr>
              <w:rPr>
                <w:rFonts w:ascii="Calibri" w:hAnsi="Calibri"/>
                <w:sz w:val="20"/>
              </w:rPr>
            </w:pPr>
            <w:r>
              <w:rPr>
                <w:rFonts w:ascii="Calibri" w:hAnsi="Calibri"/>
                <w:sz w:val="20"/>
              </w:rPr>
              <w:t>1</w:t>
            </w:r>
          </w:p>
        </w:tc>
        <w:tc>
          <w:tcPr>
            <w:tcW w:w="2070" w:type="dxa"/>
          </w:tcPr>
          <w:p w14:paraId="10D28299" w14:textId="7A1C5A42" w:rsidR="003E58E6" w:rsidRDefault="003E58E6" w:rsidP="003E58E6">
            <w:pPr>
              <w:rPr>
                <w:rFonts w:ascii="Calibri" w:hAnsi="Calibri"/>
                <w:sz w:val="20"/>
              </w:rPr>
            </w:pPr>
            <w:r>
              <w:rPr>
                <w:rFonts w:ascii="Calibri" w:hAnsi="Calibri"/>
                <w:sz w:val="20"/>
              </w:rPr>
              <w:t>0.793</w:t>
            </w:r>
          </w:p>
        </w:tc>
        <w:tc>
          <w:tcPr>
            <w:tcW w:w="2070" w:type="dxa"/>
          </w:tcPr>
          <w:p w14:paraId="41884298" w14:textId="215DE6F7" w:rsidR="003E58E6" w:rsidRDefault="003E58E6" w:rsidP="003E58E6">
            <w:pPr>
              <w:rPr>
                <w:rFonts w:ascii="Calibri" w:hAnsi="Calibri"/>
                <w:sz w:val="20"/>
              </w:rPr>
            </w:pPr>
            <w:r>
              <w:rPr>
                <w:rFonts w:ascii="Calibri" w:hAnsi="Calibri"/>
                <w:sz w:val="20"/>
              </w:rPr>
              <w:t>1.27</w:t>
            </w:r>
          </w:p>
        </w:tc>
      </w:tr>
      <w:tr w:rsidR="003E58E6" w14:paraId="6ADFAEB0" w14:textId="77777777" w:rsidTr="00B1712A">
        <w:tc>
          <w:tcPr>
            <w:tcW w:w="1435" w:type="dxa"/>
          </w:tcPr>
          <w:p w14:paraId="0929BC51" w14:textId="3C0992EA" w:rsidR="003E58E6" w:rsidRDefault="003E58E6" w:rsidP="003E58E6">
            <w:pPr>
              <w:rPr>
                <w:rFonts w:ascii="Calibri" w:hAnsi="Calibri"/>
                <w:sz w:val="20"/>
              </w:rPr>
            </w:pPr>
            <w:r>
              <w:rPr>
                <w:rFonts w:ascii="Calibri" w:hAnsi="Calibri"/>
                <w:sz w:val="20"/>
              </w:rPr>
              <w:t>2</w:t>
            </w:r>
          </w:p>
        </w:tc>
        <w:tc>
          <w:tcPr>
            <w:tcW w:w="2070" w:type="dxa"/>
          </w:tcPr>
          <w:p w14:paraId="5D0EECCB" w14:textId="23C4F915" w:rsidR="003E58E6" w:rsidRDefault="003E58E6" w:rsidP="003E58E6">
            <w:pPr>
              <w:rPr>
                <w:rFonts w:ascii="Calibri" w:hAnsi="Calibri"/>
                <w:sz w:val="20"/>
              </w:rPr>
            </w:pPr>
            <w:r>
              <w:rPr>
                <w:rFonts w:ascii="Calibri" w:hAnsi="Calibri"/>
                <w:sz w:val="20"/>
              </w:rPr>
              <w:t>0.621</w:t>
            </w:r>
          </w:p>
        </w:tc>
        <w:tc>
          <w:tcPr>
            <w:tcW w:w="2070" w:type="dxa"/>
          </w:tcPr>
          <w:p w14:paraId="212A327D" w14:textId="0817D3C1" w:rsidR="003E58E6" w:rsidRDefault="003E58E6" w:rsidP="003E58E6">
            <w:pPr>
              <w:rPr>
                <w:rFonts w:ascii="Calibri" w:hAnsi="Calibri"/>
                <w:sz w:val="20"/>
              </w:rPr>
            </w:pPr>
            <w:r>
              <w:rPr>
                <w:rFonts w:ascii="Calibri" w:hAnsi="Calibri"/>
                <w:sz w:val="20"/>
              </w:rPr>
              <w:t>1.22</w:t>
            </w:r>
          </w:p>
        </w:tc>
      </w:tr>
      <w:tr w:rsidR="003E58E6" w14:paraId="02D79AEA" w14:textId="77777777" w:rsidTr="00B1712A">
        <w:tc>
          <w:tcPr>
            <w:tcW w:w="1435" w:type="dxa"/>
          </w:tcPr>
          <w:p w14:paraId="223D8881" w14:textId="52265D0A" w:rsidR="003E58E6" w:rsidRDefault="003E58E6" w:rsidP="003E58E6">
            <w:pPr>
              <w:rPr>
                <w:rFonts w:ascii="Calibri" w:hAnsi="Calibri"/>
                <w:sz w:val="20"/>
              </w:rPr>
            </w:pPr>
            <w:r>
              <w:rPr>
                <w:rFonts w:ascii="Calibri" w:hAnsi="Calibri"/>
                <w:sz w:val="20"/>
              </w:rPr>
              <w:t>3</w:t>
            </w:r>
          </w:p>
        </w:tc>
        <w:tc>
          <w:tcPr>
            <w:tcW w:w="2070" w:type="dxa"/>
          </w:tcPr>
          <w:p w14:paraId="12038706" w14:textId="71180A9C" w:rsidR="003E58E6" w:rsidRDefault="003E58E6" w:rsidP="003E58E6">
            <w:pPr>
              <w:rPr>
                <w:rFonts w:ascii="Calibri" w:hAnsi="Calibri"/>
                <w:sz w:val="20"/>
              </w:rPr>
            </w:pPr>
            <w:r>
              <w:rPr>
                <w:rFonts w:ascii="Calibri" w:hAnsi="Calibri"/>
                <w:sz w:val="20"/>
              </w:rPr>
              <w:t>0.628</w:t>
            </w:r>
          </w:p>
        </w:tc>
        <w:tc>
          <w:tcPr>
            <w:tcW w:w="2070" w:type="dxa"/>
          </w:tcPr>
          <w:p w14:paraId="2DAA8C5D" w14:textId="391C57C6" w:rsidR="003E58E6" w:rsidRDefault="003E58E6" w:rsidP="003E58E6">
            <w:pPr>
              <w:rPr>
                <w:rFonts w:ascii="Calibri" w:hAnsi="Calibri"/>
                <w:sz w:val="20"/>
              </w:rPr>
            </w:pPr>
            <w:r>
              <w:rPr>
                <w:rFonts w:ascii="Calibri" w:hAnsi="Calibri"/>
                <w:sz w:val="20"/>
              </w:rPr>
              <w:t>1.12</w:t>
            </w:r>
          </w:p>
        </w:tc>
      </w:tr>
      <w:tr w:rsidR="003E58E6" w14:paraId="0907C1BC" w14:textId="77777777" w:rsidTr="00B1712A">
        <w:tc>
          <w:tcPr>
            <w:tcW w:w="1435" w:type="dxa"/>
          </w:tcPr>
          <w:p w14:paraId="245EAF4B" w14:textId="2C33348C" w:rsidR="003E58E6" w:rsidRDefault="003E58E6" w:rsidP="003E58E6">
            <w:pPr>
              <w:rPr>
                <w:rFonts w:ascii="Calibri" w:hAnsi="Calibri"/>
                <w:sz w:val="20"/>
              </w:rPr>
            </w:pPr>
            <w:r>
              <w:rPr>
                <w:rFonts w:ascii="Calibri" w:hAnsi="Calibri"/>
                <w:sz w:val="20"/>
              </w:rPr>
              <w:t>4</w:t>
            </w:r>
          </w:p>
        </w:tc>
        <w:tc>
          <w:tcPr>
            <w:tcW w:w="2070" w:type="dxa"/>
          </w:tcPr>
          <w:p w14:paraId="6FDA290F" w14:textId="63CEEEE8" w:rsidR="003E58E6" w:rsidRDefault="003E58E6" w:rsidP="003E58E6">
            <w:pPr>
              <w:rPr>
                <w:rFonts w:ascii="Calibri" w:hAnsi="Calibri"/>
                <w:sz w:val="20"/>
              </w:rPr>
            </w:pPr>
            <w:r>
              <w:rPr>
                <w:rFonts w:ascii="Calibri" w:hAnsi="Calibri"/>
                <w:sz w:val="20"/>
              </w:rPr>
              <w:t>0.586</w:t>
            </w:r>
          </w:p>
        </w:tc>
        <w:tc>
          <w:tcPr>
            <w:tcW w:w="2070" w:type="dxa"/>
          </w:tcPr>
          <w:p w14:paraId="5F779122" w14:textId="67380014" w:rsidR="003E58E6" w:rsidRDefault="003E58E6" w:rsidP="003E58E6">
            <w:pPr>
              <w:rPr>
                <w:rFonts w:ascii="Calibri" w:hAnsi="Calibri"/>
                <w:sz w:val="20"/>
              </w:rPr>
            </w:pPr>
            <w:r>
              <w:rPr>
                <w:rFonts w:ascii="Calibri" w:hAnsi="Calibri"/>
                <w:sz w:val="20"/>
              </w:rPr>
              <w:t>1.21</w:t>
            </w:r>
          </w:p>
        </w:tc>
      </w:tr>
      <w:tr w:rsidR="003E58E6" w14:paraId="69810D08" w14:textId="77777777" w:rsidTr="00B1712A">
        <w:tc>
          <w:tcPr>
            <w:tcW w:w="1435" w:type="dxa"/>
          </w:tcPr>
          <w:p w14:paraId="09A010DB" w14:textId="4F214BFC" w:rsidR="003E58E6" w:rsidRDefault="003E58E6" w:rsidP="003E58E6">
            <w:pPr>
              <w:rPr>
                <w:rFonts w:ascii="Calibri" w:hAnsi="Calibri"/>
                <w:sz w:val="20"/>
              </w:rPr>
            </w:pPr>
            <w:r>
              <w:rPr>
                <w:rFonts w:ascii="Calibri" w:hAnsi="Calibri"/>
                <w:sz w:val="20"/>
              </w:rPr>
              <w:t>5</w:t>
            </w:r>
          </w:p>
        </w:tc>
        <w:tc>
          <w:tcPr>
            <w:tcW w:w="2070" w:type="dxa"/>
          </w:tcPr>
          <w:p w14:paraId="29239440" w14:textId="571A1ECE" w:rsidR="003E58E6" w:rsidRDefault="003E58E6" w:rsidP="003E58E6">
            <w:pPr>
              <w:rPr>
                <w:rFonts w:ascii="Calibri" w:hAnsi="Calibri"/>
                <w:sz w:val="20"/>
              </w:rPr>
            </w:pPr>
            <w:r>
              <w:rPr>
                <w:rFonts w:ascii="Calibri" w:hAnsi="Calibri"/>
                <w:sz w:val="20"/>
              </w:rPr>
              <w:t>0.585</w:t>
            </w:r>
          </w:p>
        </w:tc>
        <w:tc>
          <w:tcPr>
            <w:tcW w:w="2070" w:type="dxa"/>
          </w:tcPr>
          <w:p w14:paraId="5CB366F1" w14:textId="4AA116D5" w:rsidR="003E58E6" w:rsidRDefault="003E58E6" w:rsidP="003E58E6">
            <w:pPr>
              <w:rPr>
                <w:rFonts w:ascii="Calibri" w:hAnsi="Calibri"/>
                <w:sz w:val="20"/>
              </w:rPr>
            </w:pPr>
            <w:r>
              <w:rPr>
                <w:rFonts w:ascii="Calibri" w:hAnsi="Calibri"/>
                <w:sz w:val="20"/>
              </w:rPr>
              <w:t>1.06</w:t>
            </w:r>
          </w:p>
        </w:tc>
      </w:tr>
      <w:tr w:rsidR="003E58E6" w14:paraId="626DE763" w14:textId="77777777" w:rsidTr="00B1712A">
        <w:tc>
          <w:tcPr>
            <w:tcW w:w="1435" w:type="dxa"/>
          </w:tcPr>
          <w:p w14:paraId="20207548" w14:textId="7304EFFA" w:rsidR="003E58E6" w:rsidRDefault="003E58E6" w:rsidP="003E58E6">
            <w:pPr>
              <w:rPr>
                <w:rFonts w:ascii="Calibri" w:hAnsi="Calibri"/>
                <w:sz w:val="20"/>
              </w:rPr>
            </w:pPr>
            <w:r>
              <w:rPr>
                <w:rFonts w:ascii="Calibri" w:hAnsi="Calibri"/>
                <w:sz w:val="20"/>
              </w:rPr>
              <w:lastRenderedPageBreak/>
              <w:t>6</w:t>
            </w:r>
          </w:p>
        </w:tc>
        <w:tc>
          <w:tcPr>
            <w:tcW w:w="2070" w:type="dxa"/>
          </w:tcPr>
          <w:p w14:paraId="18401D5B" w14:textId="07C934C0" w:rsidR="003E58E6" w:rsidRDefault="003E58E6" w:rsidP="003E58E6">
            <w:pPr>
              <w:rPr>
                <w:rFonts w:ascii="Calibri" w:hAnsi="Calibri"/>
                <w:sz w:val="20"/>
              </w:rPr>
            </w:pPr>
            <w:r>
              <w:rPr>
                <w:rFonts w:ascii="Calibri" w:hAnsi="Calibri"/>
                <w:sz w:val="20"/>
              </w:rPr>
              <w:t>0.594</w:t>
            </w:r>
          </w:p>
        </w:tc>
        <w:tc>
          <w:tcPr>
            <w:tcW w:w="2070" w:type="dxa"/>
          </w:tcPr>
          <w:p w14:paraId="6EB2F500" w14:textId="49C84171" w:rsidR="003E58E6" w:rsidRDefault="003E58E6" w:rsidP="003E58E6">
            <w:pPr>
              <w:rPr>
                <w:rFonts w:ascii="Calibri" w:hAnsi="Calibri"/>
                <w:sz w:val="20"/>
              </w:rPr>
            </w:pPr>
            <w:r>
              <w:rPr>
                <w:rFonts w:ascii="Calibri" w:hAnsi="Calibri"/>
                <w:sz w:val="20"/>
              </w:rPr>
              <w:t>1.23</w:t>
            </w:r>
          </w:p>
        </w:tc>
      </w:tr>
      <w:tr w:rsidR="003E58E6" w14:paraId="017182CA" w14:textId="77777777" w:rsidTr="00B1712A">
        <w:tc>
          <w:tcPr>
            <w:tcW w:w="1435" w:type="dxa"/>
          </w:tcPr>
          <w:p w14:paraId="534EBE27" w14:textId="3876A724" w:rsidR="003E58E6" w:rsidRDefault="003E58E6" w:rsidP="003E58E6">
            <w:pPr>
              <w:rPr>
                <w:rFonts w:ascii="Calibri" w:hAnsi="Calibri"/>
                <w:sz w:val="20"/>
              </w:rPr>
            </w:pPr>
            <w:r>
              <w:rPr>
                <w:rFonts w:ascii="Calibri" w:hAnsi="Calibri"/>
                <w:sz w:val="20"/>
              </w:rPr>
              <w:t>7</w:t>
            </w:r>
          </w:p>
        </w:tc>
        <w:tc>
          <w:tcPr>
            <w:tcW w:w="2070" w:type="dxa"/>
          </w:tcPr>
          <w:p w14:paraId="0EE1B3AA" w14:textId="30F173C9" w:rsidR="003E58E6" w:rsidRDefault="003E58E6" w:rsidP="003E58E6">
            <w:pPr>
              <w:rPr>
                <w:rFonts w:ascii="Calibri" w:hAnsi="Calibri"/>
                <w:sz w:val="20"/>
              </w:rPr>
            </w:pPr>
            <w:r>
              <w:rPr>
                <w:rFonts w:ascii="Calibri" w:hAnsi="Calibri"/>
                <w:sz w:val="20"/>
              </w:rPr>
              <w:t>0.572</w:t>
            </w:r>
          </w:p>
        </w:tc>
        <w:tc>
          <w:tcPr>
            <w:tcW w:w="2070" w:type="dxa"/>
          </w:tcPr>
          <w:p w14:paraId="03B63DE7" w14:textId="1FE82FE6" w:rsidR="003E58E6" w:rsidRDefault="003E58E6" w:rsidP="003E58E6">
            <w:pPr>
              <w:rPr>
                <w:rFonts w:ascii="Calibri" w:hAnsi="Calibri"/>
                <w:sz w:val="20"/>
              </w:rPr>
            </w:pPr>
            <w:r>
              <w:rPr>
                <w:rFonts w:ascii="Calibri" w:hAnsi="Calibri"/>
                <w:sz w:val="20"/>
              </w:rPr>
              <w:t>1.15</w:t>
            </w:r>
          </w:p>
        </w:tc>
      </w:tr>
      <w:tr w:rsidR="003E58E6" w14:paraId="057CF9F4" w14:textId="77777777" w:rsidTr="00B1712A">
        <w:tc>
          <w:tcPr>
            <w:tcW w:w="1435" w:type="dxa"/>
          </w:tcPr>
          <w:p w14:paraId="7B4480A3" w14:textId="1BE5E674" w:rsidR="003E58E6" w:rsidRDefault="003E58E6" w:rsidP="003E58E6">
            <w:pPr>
              <w:rPr>
                <w:rFonts w:ascii="Calibri" w:hAnsi="Calibri"/>
                <w:sz w:val="20"/>
              </w:rPr>
            </w:pPr>
            <w:r>
              <w:rPr>
                <w:rFonts w:ascii="Calibri" w:hAnsi="Calibri"/>
                <w:sz w:val="20"/>
              </w:rPr>
              <w:t>8</w:t>
            </w:r>
          </w:p>
        </w:tc>
        <w:tc>
          <w:tcPr>
            <w:tcW w:w="2070" w:type="dxa"/>
          </w:tcPr>
          <w:p w14:paraId="0E07FA4F" w14:textId="075C5B78" w:rsidR="003E58E6" w:rsidRDefault="003E58E6" w:rsidP="003E58E6">
            <w:pPr>
              <w:rPr>
                <w:rFonts w:ascii="Calibri" w:hAnsi="Calibri"/>
                <w:sz w:val="20"/>
              </w:rPr>
            </w:pPr>
            <w:r>
              <w:rPr>
                <w:rFonts w:ascii="Calibri" w:hAnsi="Calibri"/>
                <w:sz w:val="20"/>
              </w:rPr>
              <w:t>0.586</w:t>
            </w:r>
          </w:p>
        </w:tc>
        <w:tc>
          <w:tcPr>
            <w:tcW w:w="2070" w:type="dxa"/>
          </w:tcPr>
          <w:p w14:paraId="631A5D5F" w14:textId="4885ED89" w:rsidR="003E58E6" w:rsidRDefault="003E58E6" w:rsidP="003E58E6">
            <w:pPr>
              <w:rPr>
                <w:rFonts w:ascii="Calibri" w:hAnsi="Calibri"/>
                <w:sz w:val="20"/>
              </w:rPr>
            </w:pPr>
            <w:r>
              <w:rPr>
                <w:rFonts w:ascii="Calibri" w:hAnsi="Calibri"/>
                <w:sz w:val="20"/>
              </w:rPr>
              <w:t>1.37</w:t>
            </w:r>
          </w:p>
        </w:tc>
      </w:tr>
      <w:tr w:rsidR="003E58E6" w14:paraId="4C288349" w14:textId="77777777" w:rsidTr="00B1712A">
        <w:tc>
          <w:tcPr>
            <w:tcW w:w="1435" w:type="dxa"/>
          </w:tcPr>
          <w:p w14:paraId="4D35D3F0" w14:textId="517AA488" w:rsidR="003E58E6" w:rsidRDefault="003E58E6" w:rsidP="003E58E6">
            <w:pPr>
              <w:rPr>
                <w:rFonts w:ascii="Calibri" w:hAnsi="Calibri"/>
                <w:sz w:val="20"/>
              </w:rPr>
            </w:pPr>
            <w:r>
              <w:rPr>
                <w:rFonts w:ascii="Calibri" w:hAnsi="Calibri"/>
                <w:sz w:val="20"/>
              </w:rPr>
              <w:t>9</w:t>
            </w:r>
          </w:p>
        </w:tc>
        <w:tc>
          <w:tcPr>
            <w:tcW w:w="2070" w:type="dxa"/>
          </w:tcPr>
          <w:p w14:paraId="2510872A" w14:textId="0ED8DA55" w:rsidR="003E58E6" w:rsidRDefault="003E58E6" w:rsidP="003E58E6">
            <w:pPr>
              <w:rPr>
                <w:rFonts w:ascii="Calibri" w:hAnsi="Calibri"/>
                <w:sz w:val="20"/>
              </w:rPr>
            </w:pPr>
            <w:r>
              <w:rPr>
                <w:rFonts w:ascii="Calibri" w:hAnsi="Calibri"/>
                <w:sz w:val="20"/>
              </w:rPr>
              <w:t>0.613</w:t>
            </w:r>
          </w:p>
        </w:tc>
        <w:tc>
          <w:tcPr>
            <w:tcW w:w="2070" w:type="dxa"/>
          </w:tcPr>
          <w:p w14:paraId="061E1C18" w14:textId="1B478697" w:rsidR="003E58E6" w:rsidRDefault="003E58E6" w:rsidP="003E58E6">
            <w:pPr>
              <w:rPr>
                <w:rFonts w:ascii="Calibri" w:hAnsi="Calibri"/>
                <w:sz w:val="20"/>
              </w:rPr>
            </w:pPr>
            <w:r>
              <w:rPr>
                <w:rFonts w:ascii="Calibri" w:hAnsi="Calibri"/>
                <w:sz w:val="20"/>
              </w:rPr>
              <w:t>1.36</w:t>
            </w:r>
          </w:p>
        </w:tc>
      </w:tr>
      <w:tr w:rsidR="003E58E6" w14:paraId="108F242D" w14:textId="77777777" w:rsidTr="00B1712A">
        <w:tc>
          <w:tcPr>
            <w:tcW w:w="1435" w:type="dxa"/>
          </w:tcPr>
          <w:p w14:paraId="0795109D" w14:textId="3C375EDF" w:rsidR="003E58E6" w:rsidRDefault="003E58E6" w:rsidP="003E58E6">
            <w:pPr>
              <w:rPr>
                <w:rFonts w:ascii="Calibri" w:hAnsi="Calibri"/>
                <w:sz w:val="20"/>
              </w:rPr>
            </w:pPr>
            <w:r>
              <w:rPr>
                <w:rFonts w:ascii="Calibri" w:hAnsi="Calibri"/>
                <w:sz w:val="20"/>
              </w:rPr>
              <w:t>10</w:t>
            </w:r>
          </w:p>
        </w:tc>
        <w:tc>
          <w:tcPr>
            <w:tcW w:w="2070" w:type="dxa"/>
          </w:tcPr>
          <w:p w14:paraId="7CAB1A05" w14:textId="588BA873" w:rsidR="003E58E6" w:rsidRDefault="003E58E6" w:rsidP="003E58E6">
            <w:pPr>
              <w:rPr>
                <w:rFonts w:ascii="Calibri" w:hAnsi="Calibri"/>
                <w:sz w:val="20"/>
              </w:rPr>
            </w:pPr>
            <w:r>
              <w:rPr>
                <w:rFonts w:ascii="Calibri" w:hAnsi="Calibri"/>
                <w:sz w:val="20"/>
              </w:rPr>
              <w:t>0.627</w:t>
            </w:r>
          </w:p>
        </w:tc>
        <w:tc>
          <w:tcPr>
            <w:tcW w:w="2070" w:type="dxa"/>
          </w:tcPr>
          <w:p w14:paraId="4B121A7E" w14:textId="506B1A2E" w:rsidR="003E58E6" w:rsidRDefault="003E58E6" w:rsidP="003E58E6">
            <w:pPr>
              <w:rPr>
                <w:rFonts w:ascii="Calibri" w:hAnsi="Calibri"/>
                <w:sz w:val="20"/>
              </w:rPr>
            </w:pPr>
            <w:r>
              <w:rPr>
                <w:rFonts w:ascii="Calibri" w:hAnsi="Calibri"/>
                <w:sz w:val="20"/>
              </w:rPr>
              <w:t>1.41</w:t>
            </w:r>
          </w:p>
        </w:tc>
      </w:tr>
      <w:tr w:rsidR="003E58E6" w14:paraId="6EF890D7" w14:textId="77777777" w:rsidTr="00B1712A">
        <w:tc>
          <w:tcPr>
            <w:tcW w:w="1435" w:type="dxa"/>
          </w:tcPr>
          <w:p w14:paraId="39227D77" w14:textId="3F22D8FC" w:rsidR="003E58E6" w:rsidRDefault="003E58E6" w:rsidP="003E58E6">
            <w:pPr>
              <w:rPr>
                <w:rFonts w:ascii="Calibri" w:hAnsi="Calibri"/>
                <w:sz w:val="20"/>
              </w:rPr>
            </w:pPr>
            <w:r>
              <w:rPr>
                <w:rFonts w:ascii="Calibri" w:hAnsi="Calibri"/>
                <w:sz w:val="20"/>
              </w:rPr>
              <w:t>11</w:t>
            </w:r>
          </w:p>
        </w:tc>
        <w:tc>
          <w:tcPr>
            <w:tcW w:w="2070" w:type="dxa"/>
          </w:tcPr>
          <w:p w14:paraId="7B3407BB" w14:textId="60776DC3" w:rsidR="003E58E6" w:rsidRDefault="003E58E6" w:rsidP="003E58E6">
            <w:pPr>
              <w:rPr>
                <w:rFonts w:ascii="Calibri" w:hAnsi="Calibri"/>
                <w:sz w:val="20"/>
              </w:rPr>
            </w:pPr>
            <w:r>
              <w:rPr>
                <w:rFonts w:ascii="Calibri" w:hAnsi="Calibri"/>
                <w:sz w:val="20"/>
              </w:rPr>
              <w:t>0.836</w:t>
            </w:r>
          </w:p>
        </w:tc>
        <w:tc>
          <w:tcPr>
            <w:tcW w:w="2070" w:type="dxa"/>
          </w:tcPr>
          <w:p w14:paraId="16199868" w14:textId="20A65412" w:rsidR="003E58E6" w:rsidRDefault="003E58E6" w:rsidP="003E58E6">
            <w:pPr>
              <w:rPr>
                <w:rFonts w:ascii="Calibri" w:hAnsi="Calibri"/>
                <w:sz w:val="20"/>
              </w:rPr>
            </w:pPr>
            <w:r>
              <w:rPr>
                <w:rFonts w:ascii="Calibri" w:hAnsi="Calibri"/>
                <w:sz w:val="20"/>
              </w:rPr>
              <w:t>1.44</w:t>
            </w:r>
          </w:p>
        </w:tc>
      </w:tr>
      <w:tr w:rsidR="003E58E6" w14:paraId="359E1BD0" w14:textId="77777777" w:rsidTr="00B1712A">
        <w:tc>
          <w:tcPr>
            <w:tcW w:w="1435" w:type="dxa"/>
          </w:tcPr>
          <w:p w14:paraId="67BB2EF9" w14:textId="2CBC5B27" w:rsidR="003E58E6" w:rsidRDefault="003E58E6" w:rsidP="003E58E6">
            <w:pPr>
              <w:rPr>
                <w:rFonts w:ascii="Calibri" w:hAnsi="Calibri"/>
                <w:sz w:val="20"/>
              </w:rPr>
            </w:pPr>
            <w:r>
              <w:rPr>
                <w:rFonts w:ascii="Calibri" w:hAnsi="Calibri"/>
                <w:sz w:val="20"/>
              </w:rPr>
              <w:t>12</w:t>
            </w:r>
          </w:p>
        </w:tc>
        <w:tc>
          <w:tcPr>
            <w:tcW w:w="2070" w:type="dxa"/>
          </w:tcPr>
          <w:p w14:paraId="1305E22C" w14:textId="6A106FA7" w:rsidR="003E58E6" w:rsidRDefault="003E58E6" w:rsidP="003E58E6">
            <w:pPr>
              <w:rPr>
                <w:rFonts w:ascii="Calibri" w:hAnsi="Calibri"/>
                <w:sz w:val="20"/>
              </w:rPr>
            </w:pPr>
            <w:r>
              <w:rPr>
                <w:rFonts w:ascii="Calibri" w:hAnsi="Calibri"/>
                <w:sz w:val="20"/>
              </w:rPr>
              <w:t>0.613</w:t>
            </w:r>
          </w:p>
        </w:tc>
        <w:tc>
          <w:tcPr>
            <w:tcW w:w="2070" w:type="dxa"/>
          </w:tcPr>
          <w:p w14:paraId="63C2720C" w14:textId="105001BC" w:rsidR="003E58E6" w:rsidRDefault="003E58E6" w:rsidP="003E58E6">
            <w:pPr>
              <w:rPr>
                <w:rFonts w:ascii="Calibri" w:hAnsi="Calibri"/>
                <w:sz w:val="20"/>
              </w:rPr>
            </w:pPr>
            <w:r>
              <w:rPr>
                <w:rFonts w:ascii="Calibri" w:hAnsi="Calibri"/>
                <w:sz w:val="20"/>
              </w:rPr>
              <w:t>1.40</w:t>
            </w:r>
          </w:p>
        </w:tc>
      </w:tr>
      <w:tr w:rsidR="003E58E6" w14:paraId="7D46A523" w14:textId="77777777" w:rsidTr="00B1712A">
        <w:tc>
          <w:tcPr>
            <w:tcW w:w="1435" w:type="dxa"/>
          </w:tcPr>
          <w:p w14:paraId="261F4C65" w14:textId="5FA21044" w:rsidR="003E58E6" w:rsidRDefault="003E58E6" w:rsidP="003E58E6">
            <w:pPr>
              <w:rPr>
                <w:rFonts w:ascii="Calibri" w:hAnsi="Calibri"/>
                <w:sz w:val="20"/>
              </w:rPr>
            </w:pPr>
            <w:r>
              <w:rPr>
                <w:rFonts w:ascii="Calibri" w:hAnsi="Calibri"/>
                <w:sz w:val="20"/>
              </w:rPr>
              <w:t>13</w:t>
            </w:r>
          </w:p>
        </w:tc>
        <w:tc>
          <w:tcPr>
            <w:tcW w:w="2070" w:type="dxa"/>
          </w:tcPr>
          <w:p w14:paraId="19C2795D" w14:textId="6FE6137B" w:rsidR="003E58E6" w:rsidRDefault="003E58E6" w:rsidP="003E58E6">
            <w:pPr>
              <w:rPr>
                <w:rFonts w:ascii="Calibri" w:hAnsi="Calibri"/>
                <w:sz w:val="20"/>
              </w:rPr>
            </w:pPr>
            <w:r>
              <w:rPr>
                <w:rFonts w:ascii="Calibri" w:hAnsi="Calibri"/>
                <w:sz w:val="20"/>
              </w:rPr>
              <w:t>0.894</w:t>
            </w:r>
          </w:p>
        </w:tc>
        <w:tc>
          <w:tcPr>
            <w:tcW w:w="2070" w:type="dxa"/>
          </w:tcPr>
          <w:p w14:paraId="54B6A0E0" w14:textId="0E5D0872" w:rsidR="003E58E6" w:rsidRDefault="003E58E6" w:rsidP="003E58E6">
            <w:pPr>
              <w:rPr>
                <w:rFonts w:ascii="Calibri" w:hAnsi="Calibri"/>
                <w:sz w:val="20"/>
              </w:rPr>
            </w:pPr>
            <w:r>
              <w:rPr>
                <w:rFonts w:ascii="Calibri" w:hAnsi="Calibri"/>
                <w:sz w:val="20"/>
              </w:rPr>
              <w:t>1.51</w:t>
            </w:r>
          </w:p>
        </w:tc>
      </w:tr>
      <w:tr w:rsidR="003E58E6" w14:paraId="2D842077" w14:textId="77777777" w:rsidTr="00B1712A">
        <w:tc>
          <w:tcPr>
            <w:tcW w:w="1435" w:type="dxa"/>
          </w:tcPr>
          <w:p w14:paraId="346BFD4E" w14:textId="1DB602AD" w:rsidR="003E58E6" w:rsidRDefault="003E58E6" w:rsidP="003E58E6">
            <w:pPr>
              <w:rPr>
                <w:rFonts w:ascii="Calibri" w:hAnsi="Calibri"/>
                <w:sz w:val="20"/>
              </w:rPr>
            </w:pPr>
            <w:r>
              <w:rPr>
                <w:rFonts w:ascii="Calibri" w:hAnsi="Calibri"/>
                <w:sz w:val="20"/>
              </w:rPr>
              <w:t>14</w:t>
            </w:r>
          </w:p>
        </w:tc>
        <w:tc>
          <w:tcPr>
            <w:tcW w:w="2070" w:type="dxa"/>
          </w:tcPr>
          <w:p w14:paraId="2DE166AA" w14:textId="4B187F35" w:rsidR="003E58E6" w:rsidRDefault="003E58E6" w:rsidP="003E58E6">
            <w:pPr>
              <w:rPr>
                <w:rFonts w:ascii="Calibri" w:hAnsi="Calibri"/>
                <w:sz w:val="20"/>
              </w:rPr>
            </w:pPr>
            <w:r>
              <w:rPr>
                <w:rFonts w:ascii="Calibri" w:hAnsi="Calibri"/>
                <w:sz w:val="20"/>
              </w:rPr>
              <w:t>0.741</w:t>
            </w:r>
          </w:p>
        </w:tc>
        <w:tc>
          <w:tcPr>
            <w:tcW w:w="2070" w:type="dxa"/>
          </w:tcPr>
          <w:p w14:paraId="3B2C4C9E" w14:textId="5D7A2992" w:rsidR="003E58E6" w:rsidRDefault="003E58E6" w:rsidP="003E58E6">
            <w:pPr>
              <w:rPr>
                <w:rFonts w:ascii="Calibri" w:hAnsi="Calibri"/>
                <w:sz w:val="20"/>
              </w:rPr>
            </w:pPr>
            <w:r>
              <w:rPr>
                <w:rFonts w:ascii="Calibri" w:hAnsi="Calibri"/>
                <w:sz w:val="20"/>
              </w:rPr>
              <w:t>1.26</w:t>
            </w:r>
          </w:p>
        </w:tc>
      </w:tr>
      <w:tr w:rsidR="003E58E6" w14:paraId="2CAD3734" w14:textId="77777777" w:rsidTr="00B1712A">
        <w:tc>
          <w:tcPr>
            <w:tcW w:w="1435" w:type="dxa"/>
          </w:tcPr>
          <w:p w14:paraId="2E4F19E0" w14:textId="0AEC9723" w:rsidR="003E58E6" w:rsidRDefault="003E58E6" w:rsidP="003E58E6">
            <w:pPr>
              <w:rPr>
                <w:rFonts w:ascii="Calibri" w:hAnsi="Calibri"/>
                <w:sz w:val="20"/>
              </w:rPr>
            </w:pPr>
            <w:r>
              <w:rPr>
                <w:rFonts w:ascii="Calibri" w:hAnsi="Calibri"/>
                <w:sz w:val="20"/>
              </w:rPr>
              <w:t>15</w:t>
            </w:r>
          </w:p>
        </w:tc>
        <w:tc>
          <w:tcPr>
            <w:tcW w:w="2070" w:type="dxa"/>
          </w:tcPr>
          <w:p w14:paraId="2BA06A30" w14:textId="59EF1D0E" w:rsidR="003E58E6" w:rsidRDefault="003E58E6" w:rsidP="003E58E6">
            <w:pPr>
              <w:rPr>
                <w:rFonts w:ascii="Calibri" w:hAnsi="Calibri"/>
                <w:sz w:val="20"/>
              </w:rPr>
            </w:pPr>
            <w:r>
              <w:rPr>
                <w:rFonts w:ascii="Calibri" w:hAnsi="Calibri"/>
                <w:sz w:val="20"/>
              </w:rPr>
              <w:t>1.56</w:t>
            </w:r>
          </w:p>
        </w:tc>
        <w:tc>
          <w:tcPr>
            <w:tcW w:w="2070" w:type="dxa"/>
          </w:tcPr>
          <w:p w14:paraId="441675AD" w14:textId="19650B05" w:rsidR="003E58E6" w:rsidRDefault="003E58E6" w:rsidP="003E58E6">
            <w:pPr>
              <w:rPr>
                <w:rFonts w:ascii="Calibri" w:hAnsi="Calibri"/>
                <w:sz w:val="20"/>
              </w:rPr>
            </w:pPr>
            <w:r>
              <w:rPr>
                <w:rFonts w:ascii="Calibri" w:hAnsi="Calibri"/>
                <w:sz w:val="20"/>
              </w:rPr>
              <w:t>1.47</w:t>
            </w:r>
          </w:p>
        </w:tc>
      </w:tr>
      <w:tr w:rsidR="003E58E6" w14:paraId="5CAEC622" w14:textId="77777777" w:rsidTr="00B1712A">
        <w:tc>
          <w:tcPr>
            <w:tcW w:w="1435" w:type="dxa"/>
          </w:tcPr>
          <w:p w14:paraId="7E82FF93" w14:textId="0A9B10A4" w:rsidR="003E58E6" w:rsidRDefault="003E58E6" w:rsidP="003E58E6">
            <w:pPr>
              <w:rPr>
                <w:rFonts w:ascii="Calibri" w:hAnsi="Calibri"/>
                <w:sz w:val="20"/>
              </w:rPr>
            </w:pPr>
            <w:r>
              <w:rPr>
                <w:rFonts w:ascii="Calibri" w:hAnsi="Calibri"/>
                <w:sz w:val="20"/>
              </w:rPr>
              <w:t>16</w:t>
            </w:r>
          </w:p>
        </w:tc>
        <w:tc>
          <w:tcPr>
            <w:tcW w:w="2070" w:type="dxa"/>
          </w:tcPr>
          <w:p w14:paraId="0293AB82" w14:textId="197F04DE" w:rsidR="003E58E6" w:rsidRDefault="003E58E6" w:rsidP="003E58E6">
            <w:pPr>
              <w:rPr>
                <w:rFonts w:ascii="Calibri" w:hAnsi="Calibri"/>
                <w:sz w:val="20"/>
              </w:rPr>
            </w:pPr>
            <w:r>
              <w:rPr>
                <w:rFonts w:ascii="Calibri" w:hAnsi="Calibri"/>
                <w:sz w:val="20"/>
              </w:rPr>
              <w:t>0.59</w:t>
            </w:r>
          </w:p>
        </w:tc>
        <w:tc>
          <w:tcPr>
            <w:tcW w:w="2070" w:type="dxa"/>
          </w:tcPr>
          <w:p w14:paraId="76274C80" w14:textId="59CB338B" w:rsidR="003E58E6" w:rsidRDefault="003E58E6" w:rsidP="003E58E6">
            <w:pPr>
              <w:rPr>
                <w:rFonts w:ascii="Calibri" w:hAnsi="Calibri"/>
                <w:sz w:val="20"/>
              </w:rPr>
            </w:pPr>
            <w:r>
              <w:rPr>
                <w:rFonts w:ascii="Calibri" w:hAnsi="Calibri"/>
                <w:sz w:val="20"/>
              </w:rPr>
              <w:t>1.22</w:t>
            </w:r>
          </w:p>
        </w:tc>
      </w:tr>
    </w:tbl>
    <w:p w14:paraId="6DB71A5B" w14:textId="359BC6A3" w:rsidR="002F643D" w:rsidRDefault="002F643D" w:rsidP="0031551A">
      <w:pPr>
        <w:rPr>
          <w:rFonts w:ascii="Calibri" w:hAnsi="Calibri"/>
        </w:rPr>
      </w:pPr>
    </w:p>
    <w:tbl>
      <w:tblPr>
        <w:tblStyle w:val="TableGrid"/>
        <w:tblW w:w="0" w:type="auto"/>
        <w:tblLook w:val="04A0" w:firstRow="1" w:lastRow="0" w:firstColumn="1" w:lastColumn="0" w:noHBand="0" w:noVBand="1"/>
      </w:tblPr>
      <w:tblGrid>
        <w:gridCol w:w="4796"/>
        <w:gridCol w:w="4797"/>
        <w:gridCol w:w="4797"/>
      </w:tblGrid>
      <w:tr w:rsidR="002239E8" w14:paraId="16BCA2D0" w14:textId="77777777" w:rsidTr="00FD4EC3">
        <w:tc>
          <w:tcPr>
            <w:tcW w:w="14390" w:type="dxa"/>
            <w:gridSpan w:val="3"/>
          </w:tcPr>
          <w:p w14:paraId="15CDE451" w14:textId="02A1B1A9" w:rsidR="002239E8" w:rsidRPr="0045259E" w:rsidRDefault="002239E8" w:rsidP="00FD4EC3">
            <w:pPr>
              <w:rPr>
                <w:rFonts w:ascii="Calibri" w:hAnsi="Calibri"/>
                <w:b/>
              </w:rPr>
            </w:pPr>
            <w:r>
              <w:rPr>
                <w:rFonts w:ascii="Calibri" w:hAnsi="Calibri"/>
                <w:b/>
                <w:sz w:val="20"/>
              </w:rPr>
              <w:t>P</w:t>
            </w:r>
            <w:r w:rsidRPr="0045259E">
              <w:rPr>
                <w:rFonts w:ascii="Calibri" w:hAnsi="Calibri"/>
                <w:b/>
                <w:sz w:val="20"/>
              </w:rPr>
              <w:t>. IAQ</w:t>
            </w:r>
            <w:r>
              <w:rPr>
                <w:rFonts w:ascii="Calibri" w:hAnsi="Calibri"/>
                <w:b/>
                <w:sz w:val="20"/>
              </w:rPr>
              <w:t xml:space="preserve"> Fan Information </w:t>
            </w:r>
          </w:p>
        </w:tc>
      </w:tr>
      <w:tr w:rsidR="002239E8" w14:paraId="45A3EA70" w14:textId="77777777" w:rsidTr="00FD4EC3">
        <w:tc>
          <w:tcPr>
            <w:tcW w:w="4796" w:type="dxa"/>
          </w:tcPr>
          <w:p w14:paraId="5DBEBF8E" w14:textId="77777777" w:rsidR="002239E8" w:rsidRPr="003C4CE8" w:rsidRDefault="002239E8" w:rsidP="00FD4EC3">
            <w:pPr>
              <w:jc w:val="center"/>
              <w:rPr>
                <w:rFonts w:ascii="Calibri" w:hAnsi="Calibri"/>
                <w:sz w:val="18"/>
                <w:szCs w:val="18"/>
              </w:rPr>
            </w:pPr>
            <w:r w:rsidRPr="003C4CE8">
              <w:rPr>
                <w:rFonts w:ascii="Calibri" w:hAnsi="Calibri"/>
                <w:sz w:val="18"/>
                <w:szCs w:val="18"/>
              </w:rPr>
              <w:t>01</w:t>
            </w:r>
          </w:p>
        </w:tc>
        <w:tc>
          <w:tcPr>
            <w:tcW w:w="4797" w:type="dxa"/>
          </w:tcPr>
          <w:p w14:paraId="79C79B0D" w14:textId="77777777" w:rsidR="002239E8" w:rsidRPr="003C4CE8" w:rsidRDefault="002239E8" w:rsidP="00FD4EC3">
            <w:pPr>
              <w:jc w:val="center"/>
              <w:rPr>
                <w:rFonts w:ascii="Calibri" w:hAnsi="Calibri"/>
                <w:sz w:val="18"/>
                <w:szCs w:val="18"/>
              </w:rPr>
            </w:pPr>
            <w:r w:rsidRPr="003C4CE8">
              <w:rPr>
                <w:rFonts w:ascii="Calibri" w:hAnsi="Calibri"/>
                <w:sz w:val="18"/>
                <w:szCs w:val="18"/>
              </w:rPr>
              <w:t>02</w:t>
            </w:r>
          </w:p>
        </w:tc>
        <w:tc>
          <w:tcPr>
            <w:tcW w:w="4797" w:type="dxa"/>
          </w:tcPr>
          <w:p w14:paraId="79943436" w14:textId="77777777" w:rsidR="002239E8" w:rsidRPr="003C4CE8" w:rsidRDefault="002239E8" w:rsidP="00FD4EC3">
            <w:pPr>
              <w:jc w:val="center"/>
              <w:rPr>
                <w:rFonts w:ascii="Calibri" w:hAnsi="Calibri"/>
                <w:sz w:val="18"/>
                <w:szCs w:val="18"/>
              </w:rPr>
            </w:pPr>
            <w:r w:rsidRPr="003C4CE8">
              <w:rPr>
                <w:rFonts w:ascii="Calibri" w:hAnsi="Calibri"/>
                <w:sz w:val="18"/>
                <w:szCs w:val="18"/>
              </w:rPr>
              <w:t>03</w:t>
            </w:r>
          </w:p>
        </w:tc>
      </w:tr>
      <w:tr w:rsidR="002239E8" w:rsidRPr="003C4CE8" w14:paraId="0A4F85BE" w14:textId="77777777" w:rsidTr="00FD4EC3">
        <w:tc>
          <w:tcPr>
            <w:tcW w:w="4796" w:type="dxa"/>
          </w:tcPr>
          <w:p w14:paraId="3C65970A" w14:textId="77777777" w:rsidR="002239E8" w:rsidRPr="003C4CE8" w:rsidRDefault="002239E8" w:rsidP="00FD4EC3">
            <w:pPr>
              <w:jc w:val="center"/>
              <w:rPr>
                <w:rFonts w:ascii="Calibri" w:hAnsi="Calibri"/>
                <w:sz w:val="18"/>
                <w:szCs w:val="18"/>
              </w:rPr>
            </w:pPr>
            <w:r w:rsidRPr="003C4CE8">
              <w:rPr>
                <w:rFonts w:ascii="Calibri" w:hAnsi="Calibri"/>
                <w:sz w:val="18"/>
                <w:szCs w:val="18"/>
              </w:rPr>
              <w:t>Fan Name</w:t>
            </w:r>
          </w:p>
        </w:tc>
        <w:tc>
          <w:tcPr>
            <w:tcW w:w="4797" w:type="dxa"/>
          </w:tcPr>
          <w:p w14:paraId="206037FF" w14:textId="77777777" w:rsidR="002239E8" w:rsidRPr="003C4CE8" w:rsidRDefault="002239E8" w:rsidP="00FD4EC3">
            <w:pPr>
              <w:jc w:val="center"/>
              <w:rPr>
                <w:rFonts w:ascii="Calibri" w:hAnsi="Calibri"/>
                <w:sz w:val="18"/>
                <w:szCs w:val="18"/>
              </w:rPr>
            </w:pPr>
            <w:r>
              <w:rPr>
                <w:rFonts w:ascii="Calibri" w:hAnsi="Calibri"/>
                <w:sz w:val="18"/>
                <w:szCs w:val="18"/>
              </w:rPr>
              <w:t>IAQ Type</w:t>
            </w:r>
          </w:p>
        </w:tc>
        <w:tc>
          <w:tcPr>
            <w:tcW w:w="4797" w:type="dxa"/>
          </w:tcPr>
          <w:p w14:paraId="2650F18D" w14:textId="77777777" w:rsidR="002239E8" w:rsidRPr="003C4CE8" w:rsidRDefault="002239E8" w:rsidP="00FD4EC3">
            <w:pPr>
              <w:jc w:val="center"/>
              <w:rPr>
                <w:rFonts w:ascii="Calibri" w:hAnsi="Calibri"/>
                <w:sz w:val="18"/>
                <w:szCs w:val="18"/>
              </w:rPr>
            </w:pPr>
            <w:r>
              <w:rPr>
                <w:rFonts w:ascii="Calibri" w:hAnsi="Calibri"/>
                <w:sz w:val="18"/>
                <w:szCs w:val="18"/>
              </w:rPr>
              <w:t>Comments</w:t>
            </w:r>
          </w:p>
        </w:tc>
      </w:tr>
      <w:tr w:rsidR="002239E8" w:rsidRPr="003C4CE8" w14:paraId="09CB21C3" w14:textId="77777777" w:rsidTr="00FD4EC3">
        <w:trPr>
          <w:trHeight w:val="593"/>
        </w:trPr>
        <w:tc>
          <w:tcPr>
            <w:tcW w:w="4796" w:type="dxa"/>
            <w:vAlign w:val="bottom"/>
          </w:tcPr>
          <w:p w14:paraId="27CA837F" w14:textId="77777777" w:rsidR="002239E8" w:rsidRPr="003C4CE8" w:rsidRDefault="002239E8" w:rsidP="00FD4EC3">
            <w:pPr>
              <w:jc w:val="center"/>
              <w:rPr>
                <w:rFonts w:ascii="Calibri" w:hAnsi="Calibri"/>
                <w:sz w:val="18"/>
                <w:szCs w:val="18"/>
              </w:rPr>
            </w:pPr>
            <w:r>
              <w:rPr>
                <w:rFonts w:ascii="Calibri" w:hAnsi="Calibri"/>
                <w:sz w:val="18"/>
                <w:szCs w:val="18"/>
              </w:rPr>
              <w:t>&lt;&lt;user input text&gt;&gt;</w:t>
            </w:r>
          </w:p>
        </w:tc>
        <w:tc>
          <w:tcPr>
            <w:tcW w:w="4797" w:type="dxa"/>
            <w:vAlign w:val="bottom"/>
          </w:tcPr>
          <w:p w14:paraId="1F235ED4" w14:textId="77777777" w:rsidR="002239E8" w:rsidRDefault="002239E8" w:rsidP="00FD4EC3">
            <w:pPr>
              <w:rPr>
                <w:rFonts w:ascii="Calibri" w:hAnsi="Calibri"/>
                <w:sz w:val="18"/>
                <w:szCs w:val="18"/>
              </w:rPr>
            </w:pPr>
            <w:r>
              <w:rPr>
                <w:rFonts w:ascii="Calibri" w:hAnsi="Calibri"/>
                <w:sz w:val="18"/>
                <w:szCs w:val="18"/>
              </w:rPr>
              <w:t xml:space="preserve">&lt;&lt;User pick from list: </w:t>
            </w:r>
          </w:p>
          <w:p w14:paraId="2AF9ADA1" w14:textId="77777777" w:rsidR="002239E8" w:rsidRDefault="002239E8" w:rsidP="00FD4EC3">
            <w:pPr>
              <w:rPr>
                <w:rFonts w:asciiTheme="minorHAnsi" w:hAnsiTheme="minorHAnsi" w:cstheme="minorHAnsi"/>
                <w:sz w:val="18"/>
                <w:szCs w:val="18"/>
              </w:rPr>
            </w:pPr>
            <w:r w:rsidRPr="007A5D38">
              <w:rPr>
                <w:rFonts w:asciiTheme="minorHAnsi" w:hAnsiTheme="minorHAnsi" w:cstheme="minorHAnsi"/>
                <w:sz w:val="18"/>
                <w:szCs w:val="18"/>
              </w:rPr>
              <w:t>**Supply</w:t>
            </w:r>
          </w:p>
          <w:p w14:paraId="4786BF52" w14:textId="77777777" w:rsidR="002239E8" w:rsidRPr="007A5D38" w:rsidRDefault="002239E8" w:rsidP="00FD4EC3">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176691B8"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or</w:t>
            </w:r>
          </w:p>
          <w:p w14:paraId="54F10D05"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3E8D561A"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4F2D02C1"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CCF81C1"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FB18236"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27DD14D4" w14:textId="77777777" w:rsidR="002239E8" w:rsidRPr="003C4CE8" w:rsidRDefault="002239E8" w:rsidP="00FD4EC3">
            <w:pPr>
              <w:rPr>
                <w:rFonts w:ascii="Calibri" w:hAnsi="Calibri"/>
                <w:sz w:val="18"/>
                <w:szCs w:val="18"/>
              </w:rPr>
            </w:pPr>
            <w:r w:rsidRPr="001C365C">
              <w:rPr>
                <w:rFonts w:asciiTheme="minorHAnsi" w:hAnsiTheme="minorHAnsi" w:cstheme="minorHAnsi"/>
                <w:sz w:val="18"/>
                <w:szCs w:val="18"/>
              </w:rPr>
              <w:t>**Central Ventilation System – Balanced</w:t>
            </w:r>
            <w:r>
              <w:rPr>
                <w:rFonts w:asciiTheme="minorHAnsi" w:hAnsiTheme="minorHAnsi" w:cstheme="minorHAnsi"/>
                <w:sz w:val="18"/>
                <w:szCs w:val="18"/>
              </w:rPr>
              <w:t>&gt;&gt;</w:t>
            </w:r>
          </w:p>
        </w:tc>
        <w:tc>
          <w:tcPr>
            <w:tcW w:w="4797" w:type="dxa"/>
            <w:vAlign w:val="bottom"/>
          </w:tcPr>
          <w:p w14:paraId="6774E03B" w14:textId="77777777" w:rsidR="002239E8" w:rsidRPr="003C4CE8" w:rsidRDefault="002239E8" w:rsidP="00FD4EC3">
            <w:pPr>
              <w:jc w:val="center"/>
              <w:rPr>
                <w:rFonts w:ascii="Calibri" w:hAnsi="Calibri"/>
                <w:sz w:val="18"/>
                <w:szCs w:val="18"/>
              </w:rPr>
            </w:pPr>
            <w:r>
              <w:rPr>
                <w:rFonts w:ascii="Calibri" w:hAnsi="Calibri"/>
                <w:sz w:val="18"/>
                <w:szCs w:val="18"/>
              </w:rPr>
              <w:t>&lt;&lt;user input text&gt;&gt;</w:t>
            </w:r>
          </w:p>
        </w:tc>
      </w:tr>
      <w:tr w:rsidR="002239E8" w:rsidRPr="003C4CE8" w14:paraId="6109A806" w14:textId="77777777" w:rsidTr="00FD4EC3">
        <w:trPr>
          <w:trHeight w:val="278"/>
        </w:trPr>
        <w:tc>
          <w:tcPr>
            <w:tcW w:w="4796" w:type="dxa"/>
            <w:vAlign w:val="bottom"/>
          </w:tcPr>
          <w:p w14:paraId="50DADFA6" w14:textId="77777777" w:rsidR="002239E8" w:rsidRDefault="002239E8" w:rsidP="00FD4EC3">
            <w:pPr>
              <w:jc w:val="center"/>
              <w:rPr>
                <w:rFonts w:ascii="Calibri" w:hAnsi="Calibri"/>
                <w:sz w:val="18"/>
                <w:szCs w:val="18"/>
              </w:rPr>
            </w:pPr>
          </w:p>
        </w:tc>
        <w:tc>
          <w:tcPr>
            <w:tcW w:w="4797" w:type="dxa"/>
            <w:vAlign w:val="bottom"/>
          </w:tcPr>
          <w:p w14:paraId="77C2CAC7" w14:textId="77777777" w:rsidR="002239E8" w:rsidRDefault="002239E8" w:rsidP="00FD4EC3">
            <w:pPr>
              <w:rPr>
                <w:rFonts w:ascii="Calibri" w:hAnsi="Calibri"/>
                <w:sz w:val="18"/>
                <w:szCs w:val="18"/>
              </w:rPr>
            </w:pPr>
          </w:p>
        </w:tc>
        <w:tc>
          <w:tcPr>
            <w:tcW w:w="4797" w:type="dxa"/>
            <w:vAlign w:val="bottom"/>
          </w:tcPr>
          <w:p w14:paraId="06EA2E94" w14:textId="77777777" w:rsidR="002239E8" w:rsidRDefault="002239E8" w:rsidP="00FD4EC3">
            <w:pPr>
              <w:jc w:val="center"/>
              <w:rPr>
                <w:rFonts w:ascii="Calibri" w:hAnsi="Calibri"/>
                <w:sz w:val="18"/>
                <w:szCs w:val="18"/>
              </w:rPr>
            </w:pPr>
          </w:p>
        </w:tc>
      </w:tr>
    </w:tbl>
    <w:p w14:paraId="2F0F4381" w14:textId="77777777" w:rsidR="002239E8" w:rsidRDefault="002239E8" w:rsidP="0031551A">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C39A9" w:rsidRPr="009B3A0C" w14:paraId="308DB7EA" w14:textId="77777777" w:rsidTr="002239E8">
        <w:trPr>
          <w:cantSplit/>
          <w:trHeight w:val="352"/>
        </w:trPr>
        <w:tc>
          <w:tcPr>
            <w:tcW w:w="14390" w:type="dxa"/>
            <w:shd w:val="clear" w:color="auto" w:fill="auto"/>
          </w:tcPr>
          <w:p w14:paraId="0BAC26ED" w14:textId="01A5D016" w:rsidR="003C6339" w:rsidRPr="00DA26CD" w:rsidRDefault="00DF1F18" w:rsidP="002239E8">
            <w:pPr>
              <w:keepNext/>
              <w:rPr>
                <w:rFonts w:ascii="Calibri" w:eastAsia="Calibri" w:hAnsi="Calibri"/>
                <w:b/>
                <w:sz w:val="18"/>
                <w:szCs w:val="18"/>
              </w:rPr>
            </w:pPr>
            <w:r>
              <w:rPr>
                <w:rFonts w:ascii="Calibri" w:eastAsia="Calibri" w:hAnsi="Calibri"/>
                <w:b/>
                <w:sz w:val="18"/>
                <w:szCs w:val="18"/>
              </w:rPr>
              <w:t>Q</w:t>
            </w:r>
            <w:r w:rsidR="005C39A9" w:rsidRPr="00DA26CD">
              <w:rPr>
                <w:rFonts w:ascii="Calibri" w:eastAsia="Calibri" w:hAnsi="Calibri"/>
                <w:b/>
                <w:sz w:val="18"/>
                <w:szCs w:val="18"/>
              </w:rPr>
              <w:t xml:space="preserve">. HERS </w:t>
            </w:r>
            <w:r w:rsidR="003C6339" w:rsidRPr="00DA26CD">
              <w:rPr>
                <w:rFonts w:ascii="Calibri" w:eastAsia="Calibri" w:hAnsi="Calibri"/>
                <w:b/>
                <w:sz w:val="18"/>
                <w:szCs w:val="18"/>
              </w:rPr>
              <w:t>Verification Summary</w:t>
            </w:r>
          </w:p>
          <w:p w14:paraId="308DB7E9" w14:textId="465AE3D8" w:rsidR="005C39A9" w:rsidRPr="00DA26CD" w:rsidRDefault="005C39A9" w:rsidP="002239E8">
            <w:pPr>
              <w:keepNext/>
              <w:rPr>
                <w:rFonts w:ascii="Calibri" w:eastAsia="Calibri" w:hAnsi="Calibri"/>
                <w:b/>
                <w:sz w:val="18"/>
                <w:szCs w:val="18"/>
              </w:rPr>
            </w:pPr>
            <w:r w:rsidRPr="00DA26CD">
              <w:rPr>
                <w:rFonts w:ascii="Calibri" w:eastAsia="Calibri" w:hAnsi="Calibri"/>
                <w:sz w:val="18"/>
                <w:szCs w:val="18"/>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8F7F85" w:rsidRPr="009B3A0C" w14:paraId="36A76E80" w14:textId="77777777" w:rsidTr="002239E8">
        <w:trPr>
          <w:cantSplit/>
          <w:trHeight w:val="352"/>
        </w:trPr>
        <w:tc>
          <w:tcPr>
            <w:tcW w:w="14390" w:type="dxa"/>
          </w:tcPr>
          <w:p w14:paraId="7CCEE8FD" w14:textId="77777777" w:rsidR="008F7F85" w:rsidRPr="00DA26CD" w:rsidRDefault="008F7F85" w:rsidP="002239E8">
            <w:pPr>
              <w:keepNext/>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Quality Insulation Installation – Section 150.1(c)1E</w:t>
            </w:r>
          </w:p>
          <w:p w14:paraId="28CD3017" w14:textId="77777777" w:rsidR="008F7F85" w:rsidRPr="00DA26CD" w:rsidRDefault="008F7F85" w:rsidP="002239E8">
            <w:pPr>
              <w:pStyle w:val="ListParagraph"/>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The dwelling unit shall meet all requirements of Quality Insulation Installation (QII) as specified in Reference Appendix RA3.5 as verified by a HERS rater.</w:t>
            </w:r>
          </w:p>
          <w:p w14:paraId="26AF85A9" w14:textId="62BAB7B2" w:rsidR="008F7F85" w:rsidRPr="00DA26CD" w:rsidRDefault="008F7F85" w:rsidP="002239E8">
            <w:pPr>
              <w:keepNext/>
              <w:tabs>
                <w:tab w:val="left" w:pos="720"/>
                <w:tab w:val="left" w:pos="2700"/>
                <w:tab w:val="left" w:pos="3420"/>
                <w:tab w:val="left" w:pos="3780"/>
                <w:tab w:val="left" w:pos="5760"/>
                <w:tab w:val="left" w:pos="7212"/>
              </w:tabs>
              <w:spacing w:line="276" w:lineRule="auto"/>
              <w:ind w:left="360"/>
              <w:rPr>
                <w:rFonts w:ascii="Calibri" w:hAnsi="Calibri"/>
                <w:sz w:val="18"/>
                <w:szCs w:val="18"/>
              </w:rPr>
            </w:pPr>
            <w:r w:rsidRPr="00DA26CD">
              <w:rPr>
                <w:rFonts w:ascii="Calibri" w:hAnsi="Calibri"/>
                <w:sz w:val="18"/>
                <w:szCs w:val="18"/>
              </w:rPr>
              <w:t>EXCEPTION: Multifamily dwelling units in Climate Zone 7.</w:t>
            </w:r>
          </w:p>
        </w:tc>
      </w:tr>
      <w:tr w:rsidR="005C39A9" w:rsidRPr="009B3A0C" w14:paraId="308DB7EE" w14:textId="77777777" w:rsidTr="002239E8">
        <w:trPr>
          <w:cantSplit/>
          <w:trHeight w:val="352"/>
        </w:trPr>
        <w:tc>
          <w:tcPr>
            <w:tcW w:w="14390" w:type="dxa"/>
            <w:vAlign w:val="center"/>
          </w:tcPr>
          <w:p w14:paraId="308DB7EB"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Duct Leakage Verification- Section 150.0(m)11</w:t>
            </w:r>
          </w:p>
          <w:p w14:paraId="308DB7EC" w14:textId="77777777"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Duct leakage testing is required (Residential Appendix RA3.1) in all climate zones for ducted heating and cooling systems.</w:t>
            </w:r>
          </w:p>
          <w:p w14:paraId="308DB7ED" w14:textId="77777777"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System is zonally controlled. No bypass ducts are allowed, as confirmed by HERS verification</w:t>
            </w:r>
            <w:r w:rsidRPr="00DA26CD">
              <w:rPr>
                <w:rFonts w:ascii="Calibri" w:eastAsia="MS Mincho" w:hAnsi="Calibri"/>
                <w:bCs/>
                <w:sz w:val="18"/>
                <w:szCs w:val="18"/>
                <w:lang w:eastAsia="ja-JP"/>
              </w:rPr>
              <w:t xml:space="preserve"> </w:t>
            </w:r>
          </w:p>
        </w:tc>
      </w:tr>
      <w:tr w:rsidR="005C39A9" w:rsidRPr="009B3A0C" w14:paraId="308DB7F1" w14:textId="77777777" w:rsidTr="002239E8">
        <w:trPr>
          <w:cantSplit/>
          <w:trHeight w:val="352"/>
        </w:trPr>
        <w:tc>
          <w:tcPr>
            <w:tcW w:w="14390" w:type="dxa"/>
            <w:vAlign w:val="center"/>
          </w:tcPr>
          <w:p w14:paraId="308DB7EF"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Zonally Controlled Systems – Bypass Dampers - Section 150.1(c)13</w:t>
            </w:r>
          </w:p>
          <w:p w14:paraId="308DB7F0" w14:textId="256BF560" w:rsidR="005C39A9" w:rsidRPr="00DA26CD" w:rsidRDefault="005C39A9" w:rsidP="002239E8">
            <w:pPr>
              <w:pStyle w:val="ListParagraph"/>
              <w:keepNext/>
              <w:numPr>
                <w:ilvl w:val="0"/>
                <w:numId w:val="22"/>
              </w:numPr>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If system is zonally controlled, no bypass ducts are allowed, as confirmed by HERS verification</w:t>
            </w:r>
            <w:r w:rsidR="008F7F85" w:rsidRPr="00DA26CD">
              <w:rPr>
                <w:rFonts w:ascii="Calibri" w:hAnsi="Calibri"/>
                <w:sz w:val="18"/>
                <w:szCs w:val="18"/>
              </w:rPr>
              <w:t xml:space="preserve"> </w:t>
            </w:r>
            <w:r w:rsidR="008F7F85" w:rsidRPr="00DA26CD">
              <w:rPr>
                <w:rFonts w:ascii="Calibri" w:eastAsia="MS Mincho" w:hAnsi="Calibri"/>
                <w:bCs/>
                <w:sz w:val="18"/>
                <w:szCs w:val="18"/>
                <w:lang w:eastAsia="ja-JP"/>
              </w:rPr>
              <w:t>(Reference Appendix RA 3.4.1.6).</w:t>
            </w:r>
          </w:p>
        </w:tc>
      </w:tr>
      <w:tr w:rsidR="005C39A9" w:rsidRPr="009B3A0C" w14:paraId="308DB7F5" w14:textId="77777777" w:rsidTr="002239E8">
        <w:trPr>
          <w:cantSplit/>
          <w:trHeight w:val="352"/>
        </w:trPr>
        <w:tc>
          <w:tcPr>
            <w:tcW w:w="14390" w:type="dxa"/>
            <w:vAlign w:val="center"/>
          </w:tcPr>
          <w:p w14:paraId="308DB7F2"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Refrigerant Charge Verification – Section 150.1(c)7a</w:t>
            </w:r>
          </w:p>
          <w:p w14:paraId="3834F780" w14:textId="39B13D91" w:rsidR="00502131" w:rsidRPr="00DA26CD" w:rsidRDefault="005C39A9" w:rsidP="002239E8">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DA26CD">
              <w:rPr>
                <w:rFonts w:ascii="Calibri" w:hAnsi="Calibri"/>
                <w:sz w:val="18"/>
                <w:szCs w:val="18"/>
              </w:rPr>
              <w:lastRenderedPageBreak/>
              <w:t xml:space="preserve">Refrigerant Charge Testing is required (Residential Appendix RA3.2) in climate zones 2 and 8-15  for all </w:t>
            </w:r>
            <w:r w:rsidR="008F7F85" w:rsidRPr="00DA26CD">
              <w:rPr>
                <w:rFonts w:ascii="Calibri" w:hAnsi="Calibri"/>
                <w:sz w:val="18"/>
                <w:szCs w:val="18"/>
              </w:rPr>
              <w:t xml:space="preserve">air-cooled air conditions and </w:t>
            </w:r>
            <w:r w:rsidRPr="00DA26CD">
              <w:rPr>
                <w:rFonts w:ascii="Calibri" w:hAnsi="Calibri"/>
                <w:sz w:val="18"/>
                <w:szCs w:val="18"/>
              </w:rPr>
              <w:t>air source heat</w:t>
            </w:r>
            <w:r w:rsidR="00D11A7A" w:rsidRPr="00DA26CD">
              <w:rPr>
                <w:rFonts w:ascii="Calibri" w:hAnsi="Calibri"/>
                <w:sz w:val="18"/>
                <w:szCs w:val="18"/>
              </w:rPr>
              <w:t xml:space="preserve"> </w:t>
            </w:r>
            <w:r w:rsidRPr="00DA26CD">
              <w:rPr>
                <w:rFonts w:ascii="Calibri" w:hAnsi="Calibri"/>
                <w:sz w:val="18"/>
                <w:szCs w:val="18"/>
              </w:rPr>
              <w:t>pumps</w:t>
            </w:r>
            <w:r w:rsidR="008F7F85" w:rsidRPr="00DA26CD">
              <w:rPr>
                <w:rFonts w:ascii="Calibri" w:hAnsi="Calibri"/>
                <w:sz w:val="18"/>
                <w:szCs w:val="18"/>
              </w:rPr>
              <w:t>,</w:t>
            </w:r>
            <w:r w:rsidR="00B9305D" w:rsidRPr="00DA26CD">
              <w:rPr>
                <w:rFonts w:ascii="Calibri" w:hAnsi="Calibri"/>
                <w:sz w:val="18"/>
                <w:szCs w:val="18"/>
              </w:rPr>
              <w:t xml:space="preserve"> </w:t>
            </w:r>
            <w:r w:rsidR="00502131" w:rsidRPr="00DA26CD">
              <w:rPr>
                <w:rFonts w:ascii="Calibri" w:hAnsi="Calibri"/>
                <w:sz w:val="18"/>
                <w:szCs w:val="18"/>
              </w:rPr>
              <w:t>including ducted split systems, ducted package systems, small duct high velocity systems, and mini-split systems.</w:t>
            </w:r>
          </w:p>
          <w:p w14:paraId="308DB7F4" w14:textId="644EE1A5"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Some exceptions apply to factory charged package systems</w:t>
            </w:r>
            <w:r w:rsidR="00502131" w:rsidRPr="00DA26CD">
              <w:rPr>
                <w:rFonts w:ascii="Calibri" w:hAnsi="Calibri"/>
                <w:sz w:val="18"/>
                <w:szCs w:val="18"/>
              </w:rPr>
              <w:t>.</w:t>
            </w:r>
          </w:p>
        </w:tc>
      </w:tr>
      <w:tr w:rsidR="005C39A9" w:rsidRPr="009B3A0C" w14:paraId="308DB7FA" w14:textId="77777777" w:rsidTr="002239E8">
        <w:trPr>
          <w:cantSplit/>
          <w:trHeight w:val="254"/>
        </w:trPr>
        <w:tc>
          <w:tcPr>
            <w:tcW w:w="14390" w:type="dxa"/>
            <w:vAlign w:val="center"/>
          </w:tcPr>
          <w:p w14:paraId="308DB7F6"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lastRenderedPageBreak/>
              <w:t>Central System Air Handlers – Air Flow and Fan Efficacy Verification  - Section 150.0(m)13</w:t>
            </w:r>
          </w:p>
          <w:p w14:paraId="308DB7F7" w14:textId="5F93A769"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Airflow (min</w:t>
            </w:r>
            <w:r w:rsidR="008F7F85" w:rsidRPr="00DA26CD">
              <w:rPr>
                <w:rFonts w:ascii="Calibri" w:hAnsi="Calibri"/>
                <w:sz w:val="18"/>
                <w:szCs w:val="18"/>
              </w:rPr>
              <w:t>imum</w:t>
            </w:r>
            <w:r w:rsidRPr="00DA26CD">
              <w:rPr>
                <w:rFonts w:ascii="Calibri" w:hAnsi="Calibri"/>
                <w:sz w:val="18"/>
                <w:szCs w:val="18"/>
              </w:rPr>
              <w:t xml:space="preserve"> 350 cfm/ton) and Fan Efficacy (max </w:t>
            </w:r>
            <w:r w:rsidR="008F7F85" w:rsidRPr="00DA26CD">
              <w:rPr>
                <w:rFonts w:ascii="Calibri" w:hAnsi="Calibri"/>
                <w:sz w:val="18"/>
                <w:szCs w:val="18"/>
              </w:rPr>
              <w:t xml:space="preserve">0.45 Watts/cfm for gas furnace air handlers / </w:t>
            </w:r>
            <w:r w:rsidRPr="00DA26CD">
              <w:rPr>
                <w:rFonts w:ascii="Calibri" w:hAnsi="Calibri"/>
                <w:sz w:val="18"/>
                <w:szCs w:val="18"/>
              </w:rPr>
              <w:t>0.58 watts/cfm</w:t>
            </w:r>
            <w:r w:rsidR="008F7F85" w:rsidRPr="00DA26CD">
              <w:rPr>
                <w:rFonts w:ascii="Calibri" w:hAnsi="Calibri"/>
                <w:sz w:val="18"/>
                <w:szCs w:val="18"/>
              </w:rPr>
              <w:t xml:space="preserve"> for air handlers that are not gas furnaces</w:t>
            </w:r>
            <w:r w:rsidRPr="00DA26CD">
              <w:rPr>
                <w:rFonts w:ascii="Calibri" w:hAnsi="Calibri"/>
                <w:sz w:val="18"/>
                <w:szCs w:val="18"/>
              </w:rPr>
              <w:t xml:space="preserve">) on systems with ducted air conditioning </w:t>
            </w:r>
            <w:r w:rsidR="008F7F85" w:rsidRPr="00DA26CD">
              <w:rPr>
                <w:rFonts w:ascii="Calibri" w:hAnsi="Calibri"/>
                <w:sz w:val="18"/>
                <w:szCs w:val="18"/>
              </w:rPr>
              <w:t>as</w:t>
            </w:r>
            <w:r w:rsidRPr="00DA26CD">
              <w:rPr>
                <w:rFonts w:ascii="Calibri" w:hAnsi="Calibri"/>
                <w:sz w:val="18"/>
                <w:szCs w:val="18"/>
              </w:rPr>
              <w:t xml:space="preserve"> field verified by a HERS rater or Return Duct and Filter System Design according to tables 150.0-C/D will be HERS verified </w:t>
            </w:r>
          </w:p>
          <w:p w14:paraId="4BA23C49" w14:textId="5A16C7C4"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sz w:val="18"/>
                <w:szCs w:val="18"/>
              </w:rPr>
              <w:t xml:space="preserve">Heat-only systems with Central Fan Integrated (CFI) ventilation are required to have less than </w:t>
            </w:r>
            <w:r w:rsidR="008F7F85" w:rsidRPr="00DA26CD">
              <w:rPr>
                <w:rFonts w:ascii="Calibri" w:hAnsi="Calibri"/>
                <w:sz w:val="18"/>
                <w:szCs w:val="18"/>
              </w:rPr>
              <w:t>0.45</w:t>
            </w:r>
            <w:r w:rsidRPr="00DA26CD">
              <w:rPr>
                <w:rFonts w:ascii="Calibri" w:hAnsi="Calibri"/>
                <w:sz w:val="18"/>
                <w:szCs w:val="18"/>
              </w:rPr>
              <w:t xml:space="preserve"> watts</w:t>
            </w:r>
            <w:r w:rsidR="008F7F85" w:rsidRPr="00DA26CD">
              <w:rPr>
                <w:rFonts w:ascii="Calibri" w:hAnsi="Calibri"/>
                <w:sz w:val="18"/>
                <w:szCs w:val="18"/>
              </w:rPr>
              <w:t>/</w:t>
            </w:r>
            <w:r w:rsidRPr="00DA26CD">
              <w:rPr>
                <w:rFonts w:ascii="Calibri" w:hAnsi="Calibri"/>
                <w:sz w:val="18"/>
                <w:szCs w:val="18"/>
              </w:rPr>
              <w:t>cfm as verified by a HERS rater.</w:t>
            </w:r>
          </w:p>
          <w:p w14:paraId="308DB7F9" w14:textId="17EAFDC5" w:rsidR="008F7F85" w:rsidRPr="00DA26CD" w:rsidRDefault="008F7F85"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sz w:val="18"/>
                <w:szCs w:val="18"/>
              </w:rPr>
              <w:t>Small duct high velocity systems: airflow (minimum 250 cfm/ton) and fan efficacy (max 0.62 W/cfm) as verified by a HERS rater.</w:t>
            </w:r>
          </w:p>
        </w:tc>
      </w:tr>
      <w:tr w:rsidR="005C39A9" w:rsidRPr="009B3A0C" w14:paraId="308DB7FD" w14:textId="77777777" w:rsidTr="002239E8">
        <w:trPr>
          <w:cantSplit/>
          <w:trHeight w:val="168"/>
        </w:trPr>
        <w:tc>
          <w:tcPr>
            <w:tcW w:w="14390" w:type="dxa"/>
            <w:vAlign w:val="center"/>
          </w:tcPr>
          <w:p w14:paraId="308DB7FB" w14:textId="7809C87B"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Indoor Air Quality Mechanical Ventilation</w:t>
            </w:r>
            <w:r w:rsidR="008F7F85" w:rsidRPr="00DA26CD">
              <w:rPr>
                <w:rFonts w:ascii="Calibri" w:hAnsi="Calibri"/>
                <w:b/>
                <w:sz w:val="18"/>
                <w:szCs w:val="18"/>
              </w:rPr>
              <w:t xml:space="preserve"> – Section 150.0(o)</w:t>
            </w:r>
          </w:p>
          <w:p w14:paraId="308DB7FC" w14:textId="66AC25A4" w:rsidR="005C39A9" w:rsidRPr="00DA26CD" w:rsidRDefault="00FB36BF"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M</w:t>
            </w:r>
            <w:r w:rsidR="005C39A9" w:rsidRPr="00DA26CD">
              <w:rPr>
                <w:rFonts w:ascii="Calibri" w:hAnsi="Calibri"/>
                <w:sz w:val="18"/>
                <w:szCs w:val="18"/>
              </w:rPr>
              <w:t xml:space="preserve">echanical ventilation airflow rate according to ASHRAE 62.2 is required to be verified by a HERS rater (RA3.7) </w:t>
            </w:r>
          </w:p>
        </w:tc>
      </w:tr>
    </w:tbl>
    <w:p w14:paraId="308DB7FE" w14:textId="77777777" w:rsidR="005C39A9" w:rsidRDefault="005C39A9" w:rsidP="006E5709">
      <w:pPr>
        <w:rPr>
          <w:rFonts w:ascii="Calibri" w:hAnsi="Calibri"/>
        </w:rPr>
      </w:pPr>
    </w:p>
    <w:sectPr w:rsidR="005C39A9" w:rsidSect="00C23F22">
      <w:headerReference w:type="default" r:id="rId21"/>
      <w:pgSz w:w="15840" w:h="12240" w:orient="landscape" w:code="1"/>
      <w:pgMar w:top="720" w:right="720" w:bottom="720" w:left="72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33B7E" w14:textId="77777777" w:rsidR="005A4551" w:rsidRDefault="005A4551">
      <w:r>
        <w:separator/>
      </w:r>
    </w:p>
  </w:endnote>
  <w:endnote w:type="continuationSeparator" w:id="0">
    <w:p w14:paraId="197BEBB6" w14:textId="77777777" w:rsidR="005A4551" w:rsidRDefault="005A4551">
      <w:r>
        <w:continuationSeparator/>
      </w:r>
    </w:p>
  </w:endnote>
  <w:endnote w:type="continuationNotice" w:id="1">
    <w:p w14:paraId="3BCE2C5D" w14:textId="77777777" w:rsidR="005A4551" w:rsidRDefault="005A45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2" w14:textId="77777777" w:rsidR="005A4551" w:rsidRPr="00A97A73" w:rsidRDefault="005A4551" w:rsidP="00A97A73">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308DB813" w14:textId="799C957B" w:rsidR="005A4551" w:rsidRPr="00A97A73" w:rsidRDefault="005A4551" w:rsidP="00A97A73">
    <w:pPr>
      <w:pBdr>
        <w:top w:val="single" w:sz="4" w:space="1" w:color="auto"/>
      </w:pBdr>
      <w:tabs>
        <w:tab w:val="center" w:pos="7920"/>
        <w:tab w:val="right" w:pos="14310"/>
      </w:tabs>
      <w:ind w:left="-90"/>
      <w:rPr>
        <w:rFonts w:ascii="Calibri" w:hAnsi="Calibri"/>
        <w:sz w:val="18"/>
        <w:szCs w:val="18"/>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22" w:author="Alexis Smith" w:date="2020-02-20T08:11:00Z">
      <w:r w:rsidDel="00FB4BA1">
        <w:rPr>
          <w:rFonts w:ascii="Calibri" w:hAnsi="Calibri"/>
          <w:sz w:val="18"/>
          <w:szCs w:val="18"/>
        </w:rPr>
        <w:delText xml:space="preserve">January </w:delText>
      </w:r>
    </w:del>
    <w:ins w:id="23" w:author="Alexis Smith" w:date="2020-02-20T08:11:00Z">
      <w:r>
        <w:rPr>
          <w:rFonts w:ascii="Calibri" w:hAnsi="Calibri"/>
          <w:sz w:val="18"/>
          <w:szCs w:val="18"/>
        </w:rPr>
        <w:t xml:space="preserve">March </w:t>
      </w:r>
    </w:ins>
    <w:r>
      <w:rPr>
        <w:rFonts w:ascii="Calibri" w:hAnsi="Calibri"/>
        <w:sz w:val="18"/>
        <w:szCs w:val="18"/>
      </w:rP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F" w14:textId="394FDACD" w:rsidR="005A4551" w:rsidRPr="00A97A73" w:rsidRDefault="005A4551" w:rsidP="00556C2C">
    <w:pPr>
      <w:pBdr>
        <w:top w:val="single" w:sz="4" w:space="1" w:color="auto"/>
      </w:pBdr>
      <w:tabs>
        <w:tab w:val="center" w:pos="7920"/>
        <w:tab w:val="right" w:pos="14400"/>
      </w:tabs>
      <w:ind w:left="-90"/>
      <w:rPr>
        <w:rFonts w:ascii="Calibri" w:hAnsi="Calibri"/>
        <w:sz w:val="18"/>
        <w:szCs w:val="18"/>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24" w:author="Alexis Smith" w:date="2020-02-20T08:11:00Z">
      <w:r w:rsidDel="00FB4BA1">
        <w:rPr>
          <w:rFonts w:ascii="Calibri" w:hAnsi="Calibri"/>
          <w:sz w:val="18"/>
          <w:szCs w:val="18"/>
        </w:rPr>
        <w:delText xml:space="preserve">January </w:delText>
      </w:r>
    </w:del>
    <w:ins w:id="25" w:author="Alexis Smith" w:date="2020-02-20T08:11:00Z">
      <w:r>
        <w:rPr>
          <w:rFonts w:ascii="Calibri" w:hAnsi="Calibri"/>
          <w:sz w:val="18"/>
          <w:szCs w:val="18"/>
        </w:rPr>
        <w:t xml:space="preserve">March </w:t>
      </w:r>
    </w:ins>
    <w:r>
      <w:rPr>
        <w:rFonts w:ascii="Calibri" w:hAnsi="Calibri"/>
        <w:sz w:val="18"/>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6962C" w14:textId="77777777" w:rsidR="005A4551" w:rsidRDefault="005A4551">
      <w:r>
        <w:separator/>
      </w:r>
    </w:p>
  </w:footnote>
  <w:footnote w:type="continuationSeparator" w:id="0">
    <w:p w14:paraId="653E9C69" w14:textId="77777777" w:rsidR="005A4551" w:rsidRDefault="005A4551">
      <w:r>
        <w:continuationSeparator/>
      </w:r>
    </w:p>
  </w:footnote>
  <w:footnote w:type="continuationNotice" w:id="1">
    <w:p w14:paraId="52C9FB62" w14:textId="77777777" w:rsidR="005A4551" w:rsidRDefault="005A455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6" w14:textId="77777777" w:rsidR="005A4551" w:rsidRDefault="004F4AF1">
    <w:pPr>
      <w:pStyle w:val="Header"/>
    </w:pPr>
    <w:r>
      <w:rPr>
        <w:noProof/>
      </w:rPr>
      <w:pict w14:anchorId="308DB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3" o:spid="_x0000_s2056"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7" w14:textId="752D0288" w:rsidR="005A4551" w:rsidRPr="00FA5C66" w:rsidRDefault="005A4551" w:rsidP="00FA5C66">
    <w:pPr>
      <w:suppressAutoHyphens/>
      <w:ind w:left="-90"/>
      <w:rPr>
        <w:rFonts w:ascii="Arial" w:hAnsi="Arial" w:cs="Arial"/>
        <w:sz w:val="14"/>
        <w:szCs w:val="14"/>
      </w:rPr>
    </w:pPr>
    <w:r w:rsidRPr="004358FA">
      <w:rPr>
        <w:rFonts w:ascii="Arial" w:hAnsi="Arial" w:cs="Arial"/>
        <w:noProof/>
        <w:sz w:val="14"/>
        <w:szCs w:val="14"/>
      </w:rPr>
      <w:drawing>
        <wp:anchor distT="0" distB="0" distL="114300" distR="114300" simplePos="0" relativeHeight="251658240" behindDoc="0" locked="0" layoutInCell="1" allowOverlap="1" wp14:anchorId="308DB82A" wp14:editId="0E521144">
          <wp:simplePos x="0" y="0"/>
          <wp:positionH relativeFrom="margin">
            <wp:posOffset>8821420</wp:posOffset>
          </wp:positionH>
          <wp:positionV relativeFrom="margin">
            <wp:posOffset>-1026795</wp:posOffset>
          </wp:positionV>
          <wp:extent cx="356235" cy="3124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6235" cy="312420"/>
                  </a:xfrm>
                  <a:prstGeom prst="rect">
                    <a:avLst/>
                  </a:prstGeom>
                  <a:noFill/>
                </pic:spPr>
              </pic:pic>
            </a:graphicData>
          </a:graphic>
          <wp14:sizeRelV relativeFrom="margin">
            <wp14:pctHeight>0</wp14:pctHeight>
          </wp14:sizeRelV>
        </wp:anchor>
      </w:drawing>
    </w:r>
    <w:r w:rsidR="004F4AF1">
      <w:rPr>
        <w:rFonts w:ascii="Arial" w:hAnsi="Arial" w:cs="Arial"/>
        <w:noProof/>
        <w:sz w:val="14"/>
        <w:szCs w:val="14"/>
      </w:rPr>
      <w:pict w14:anchorId="308DB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4" o:spid="_x0000_s2057"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FA5C66">
      <w:rPr>
        <w:rFonts w:ascii="Arial" w:hAnsi="Arial" w:cs="Arial"/>
        <w:sz w:val="14"/>
        <w:szCs w:val="14"/>
      </w:rPr>
      <w:t>STATE OF CALIFORNIA</w:t>
    </w:r>
  </w:p>
  <w:p w14:paraId="308DB808" w14:textId="5AC70235" w:rsidR="005A4551" w:rsidRPr="00FA5C66" w:rsidRDefault="005A4551" w:rsidP="00FA5C66">
    <w:pPr>
      <w:suppressAutoHyphens/>
      <w:ind w:left="-90"/>
      <w:rPr>
        <w:rFonts w:ascii="Arial" w:hAnsi="Arial" w:cs="Arial"/>
        <w:b/>
      </w:rPr>
    </w:pPr>
    <w:r>
      <w:rPr>
        <w:rFonts w:ascii="Arial" w:hAnsi="Arial" w:cs="Arial"/>
        <w:b/>
      </w:rPr>
      <w:t>NEWLY CONSTRUCTED BUILDINGS</w:t>
    </w:r>
  </w:p>
  <w:p w14:paraId="308DB809" w14:textId="4A11E4BC" w:rsidR="005A4551" w:rsidRPr="00FA5C66" w:rsidRDefault="005A4551" w:rsidP="00FA5C66">
    <w:pPr>
      <w:suppressAutoHyphens/>
      <w:ind w:left="-90"/>
      <w:rPr>
        <w:rFonts w:ascii="Arial" w:hAnsi="Arial" w:cs="Arial"/>
        <w:sz w:val="14"/>
        <w:szCs w:val="14"/>
      </w:rPr>
    </w:pPr>
    <w:r w:rsidRPr="00FA5C66">
      <w:rPr>
        <w:rFonts w:ascii="Arial" w:hAnsi="Arial" w:cs="Arial"/>
        <w:sz w:val="14"/>
        <w:szCs w:val="14"/>
      </w:rPr>
      <w:t>CEC-</w:t>
    </w:r>
    <w:r>
      <w:rPr>
        <w:rFonts w:ascii="Arial" w:hAnsi="Arial" w:cs="Arial"/>
        <w:sz w:val="14"/>
        <w:szCs w:val="14"/>
      </w:rPr>
      <w:t>CF1R-NCB</w:t>
    </w:r>
    <w:r w:rsidRPr="00FA5C66">
      <w:rPr>
        <w:rFonts w:ascii="Arial" w:hAnsi="Arial" w:cs="Arial"/>
        <w:sz w:val="14"/>
        <w:szCs w:val="14"/>
      </w:rPr>
      <w:t>-01-E (Revised</w:t>
    </w:r>
    <w:r>
      <w:rPr>
        <w:rFonts w:ascii="Arial" w:hAnsi="Arial" w:cs="Arial"/>
        <w:sz w:val="14"/>
        <w:szCs w:val="14"/>
      </w:rPr>
      <w:t xml:space="preserve"> 0</w:t>
    </w:r>
    <w:del w:id="20" w:author="Alexis Smith" w:date="2020-02-20T08:11:00Z">
      <w:r w:rsidDel="00FB4BA1">
        <w:rPr>
          <w:rFonts w:ascii="Arial" w:hAnsi="Arial" w:cs="Arial"/>
          <w:sz w:val="14"/>
          <w:szCs w:val="14"/>
        </w:rPr>
        <w:delText>1</w:delText>
      </w:r>
    </w:del>
    <w:ins w:id="21" w:author="Alexis Smith" w:date="2020-02-20T08:11:00Z">
      <w:r>
        <w:rPr>
          <w:rFonts w:ascii="Arial" w:hAnsi="Arial" w:cs="Arial"/>
          <w:sz w:val="14"/>
          <w:szCs w:val="14"/>
        </w:rPr>
        <w:t>3</w:t>
      </w:r>
    </w:ins>
    <w:r>
      <w:rPr>
        <w:rFonts w:ascii="Arial" w:hAnsi="Arial" w:cs="Arial"/>
        <w:sz w:val="14"/>
        <w:szCs w:val="14"/>
      </w:rPr>
      <w:t>/20</w:t>
    </w:r>
    <w:r w:rsidRPr="00FA5C6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r w:rsidRPr="00FA5C66">
      <w:rPr>
        <w:rFonts w:ascii="Arial" w:hAnsi="Arial" w:cs="Arial"/>
        <w:sz w:val="14"/>
        <w:szCs w:val="14"/>
      </w:rPr>
      <w:t>CALIFORNIA ENERGY COMMISSION</w:t>
    </w:r>
  </w:p>
  <w:tbl>
    <w:tblPr>
      <w:tblW w:w="493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136"/>
      <w:gridCol w:w="4078"/>
    </w:tblGrid>
    <w:tr w:rsidR="005A4551" w:rsidRPr="009B3A0C" w14:paraId="308DB80B" w14:textId="77777777" w:rsidTr="007C6199">
      <w:tc>
        <w:tcPr>
          <w:tcW w:w="14215" w:type="dxa"/>
          <w:gridSpan w:val="2"/>
          <w:shd w:val="clear" w:color="auto" w:fill="auto"/>
        </w:tcPr>
        <w:p w14:paraId="308DB80A" w14:textId="35836CF9" w:rsidR="005A4551" w:rsidRPr="009B3A0C" w:rsidRDefault="005A4551" w:rsidP="0018347D">
          <w:pPr>
            <w:pStyle w:val="Header"/>
            <w:tabs>
              <w:tab w:val="clear" w:pos="4320"/>
              <w:tab w:val="clear" w:pos="8640"/>
              <w:tab w:val="right" w:pos="14310"/>
            </w:tabs>
            <w:rPr>
              <w:rFonts w:ascii="Calibri" w:hAnsi="Calibri"/>
              <w:b/>
              <w:sz w:val="22"/>
            </w:rPr>
          </w:pPr>
          <w:r w:rsidRPr="003611B9">
            <w:rPr>
              <w:rFonts w:ascii="Calibri" w:hAnsi="Calibri"/>
              <w:sz w:val="20"/>
              <w:szCs w:val="20"/>
            </w:rPr>
            <w:t>CERTIFICATE OF COMPLIANCE</w:t>
          </w:r>
          <w:r w:rsidRPr="009B3A0C">
            <w:rPr>
              <w:rFonts w:ascii="Calibri" w:hAnsi="Calibri"/>
              <w:b/>
              <w:sz w:val="22"/>
            </w:rPr>
            <w:tab/>
          </w:r>
          <w:r w:rsidRPr="00D662D6">
            <w:rPr>
              <w:rFonts w:ascii="Calibri" w:hAnsi="Calibri"/>
              <w:sz w:val="20"/>
            </w:rPr>
            <w:t>CF1R</w:t>
          </w:r>
          <w:r w:rsidRPr="00D662D6">
            <w:rPr>
              <w:rFonts w:ascii="Calibri" w:hAnsi="Calibri"/>
              <w:sz w:val="20"/>
              <w:szCs w:val="22"/>
            </w:rPr>
            <w:t>-NCB-01-E</w:t>
          </w:r>
        </w:p>
      </w:tc>
    </w:tr>
    <w:tr w:rsidR="005A4551" w:rsidRPr="009B3A0C" w14:paraId="308DB80D" w14:textId="77777777" w:rsidTr="007C6199">
      <w:tc>
        <w:tcPr>
          <w:tcW w:w="14215" w:type="dxa"/>
          <w:gridSpan w:val="2"/>
          <w:shd w:val="clear" w:color="auto" w:fill="auto"/>
        </w:tcPr>
        <w:p w14:paraId="308DB80C" w14:textId="0BD57C2A" w:rsidR="005A4551" w:rsidRPr="00C645D8" w:rsidRDefault="005A4551" w:rsidP="00A97A73">
          <w:pPr>
            <w:pStyle w:val="Header"/>
            <w:tabs>
              <w:tab w:val="clear" w:pos="4320"/>
              <w:tab w:val="clear" w:pos="8640"/>
              <w:tab w:val="right" w:pos="14310"/>
            </w:tabs>
            <w:rPr>
              <w:rFonts w:asciiTheme="minorHAnsi" w:hAnsiTheme="minorHAnsi"/>
              <w:sz w:val="20"/>
              <w:szCs w:val="20"/>
            </w:rPr>
          </w:pPr>
          <w:r>
            <w:rPr>
              <w:rFonts w:asciiTheme="minorHAnsi" w:hAnsiTheme="minorHAnsi"/>
              <w:sz w:val="20"/>
              <w:szCs w:val="20"/>
            </w:rPr>
            <w:t xml:space="preserve">Prescriptive </w:t>
          </w:r>
          <w:r w:rsidRPr="00C645D8">
            <w:rPr>
              <w:rFonts w:asciiTheme="minorHAnsi" w:hAnsiTheme="minorHAnsi"/>
              <w:sz w:val="20"/>
              <w:szCs w:val="20"/>
            </w:rPr>
            <w:t>Newly Constructed Buildings</w:t>
          </w:r>
          <w:r w:rsidRPr="00C645D8">
            <w:rPr>
              <w:rFonts w:asciiTheme="minorHAnsi" w:hAnsiTheme="minorHAnsi"/>
              <w:sz w:val="20"/>
              <w:szCs w:val="20"/>
            </w:rPr>
            <w:tab/>
            <w:t xml:space="preserve">(Page </w:t>
          </w:r>
          <w:r w:rsidRPr="00C645D8">
            <w:rPr>
              <w:rFonts w:asciiTheme="minorHAnsi" w:hAnsiTheme="minorHAnsi"/>
              <w:sz w:val="20"/>
              <w:szCs w:val="20"/>
            </w:rPr>
            <w:fldChar w:fldCharType="begin"/>
          </w:r>
          <w:r w:rsidRPr="00C645D8">
            <w:rPr>
              <w:rFonts w:asciiTheme="minorHAnsi" w:hAnsiTheme="minorHAnsi"/>
              <w:sz w:val="20"/>
              <w:szCs w:val="20"/>
            </w:rPr>
            <w:instrText xml:space="preserve"> PAGE   \* MERGEFORMAT </w:instrText>
          </w:r>
          <w:r w:rsidRPr="00C645D8">
            <w:rPr>
              <w:rFonts w:asciiTheme="minorHAnsi" w:hAnsiTheme="minorHAnsi"/>
              <w:sz w:val="20"/>
              <w:szCs w:val="20"/>
            </w:rPr>
            <w:fldChar w:fldCharType="separate"/>
          </w:r>
          <w:r w:rsidR="004F4AF1">
            <w:rPr>
              <w:rFonts w:asciiTheme="minorHAnsi" w:hAnsiTheme="minorHAnsi"/>
              <w:noProof/>
              <w:sz w:val="20"/>
              <w:szCs w:val="20"/>
            </w:rPr>
            <w:t>1</w:t>
          </w:r>
          <w:r w:rsidRPr="00C645D8">
            <w:rPr>
              <w:rFonts w:asciiTheme="minorHAnsi" w:hAnsiTheme="minorHAnsi"/>
              <w:sz w:val="20"/>
              <w:szCs w:val="20"/>
            </w:rPr>
            <w:fldChar w:fldCharType="end"/>
          </w:r>
          <w:r w:rsidRPr="00C645D8">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4F4AF1">
            <w:rPr>
              <w:rFonts w:asciiTheme="minorHAnsi" w:hAnsiTheme="minorHAnsi"/>
              <w:noProof/>
              <w:sz w:val="20"/>
              <w:szCs w:val="20"/>
            </w:rPr>
            <w:t>8</w:t>
          </w:r>
          <w:r>
            <w:rPr>
              <w:rFonts w:asciiTheme="minorHAnsi" w:hAnsiTheme="minorHAnsi"/>
              <w:noProof/>
              <w:sz w:val="20"/>
              <w:szCs w:val="20"/>
            </w:rPr>
            <w:fldChar w:fldCharType="end"/>
          </w:r>
          <w:r w:rsidRPr="00C645D8">
            <w:rPr>
              <w:rFonts w:asciiTheme="minorHAnsi" w:hAnsiTheme="minorHAnsi"/>
              <w:sz w:val="20"/>
              <w:szCs w:val="20"/>
            </w:rPr>
            <w:t>)</w:t>
          </w:r>
        </w:p>
      </w:tc>
    </w:tr>
    <w:tr w:rsidR="005A4551" w:rsidRPr="009B3A0C" w14:paraId="308DB810" w14:textId="77777777" w:rsidTr="007C6199">
      <w:tc>
        <w:tcPr>
          <w:tcW w:w="10137" w:type="dxa"/>
          <w:shd w:val="clear" w:color="auto" w:fill="auto"/>
        </w:tcPr>
        <w:p w14:paraId="308DB80E" w14:textId="77777777" w:rsidR="005A4551" w:rsidRPr="003611B9" w:rsidRDefault="005A4551">
          <w:pPr>
            <w:pStyle w:val="Header"/>
            <w:rPr>
              <w:rFonts w:ascii="Calibri" w:hAnsi="Calibri"/>
              <w:sz w:val="20"/>
            </w:rPr>
          </w:pPr>
          <w:r w:rsidRPr="003611B9">
            <w:rPr>
              <w:rFonts w:ascii="Calibri" w:hAnsi="Calibri"/>
              <w:sz w:val="20"/>
            </w:rPr>
            <w:t>Project Name:</w:t>
          </w:r>
        </w:p>
      </w:tc>
      <w:tc>
        <w:tcPr>
          <w:tcW w:w="4078" w:type="dxa"/>
          <w:shd w:val="clear" w:color="auto" w:fill="auto"/>
        </w:tcPr>
        <w:p w14:paraId="308DB80F" w14:textId="77777777" w:rsidR="005A4551" w:rsidRPr="003611B9" w:rsidRDefault="005A4551">
          <w:pPr>
            <w:pStyle w:val="Header"/>
            <w:rPr>
              <w:rFonts w:ascii="Calibri" w:hAnsi="Calibri"/>
              <w:sz w:val="20"/>
            </w:rPr>
          </w:pPr>
          <w:r w:rsidRPr="003611B9">
            <w:rPr>
              <w:rFonts w:ascii="Calibri" w:hAnsi="Calibri"/>
              <w:sz w:val="20"/>
            </w:rPr>
            <w:t>Date</w:t>
          </w:r>
          <w:r>
            <w:rPr>
              <w:rFonts w:ascii="Calibri" w:hAnsi="Calibri"/>
              <w:sz w:val="20"/>
            </w:rPr>
            <w:t xml:space="preserve"> Prepared</w:t>
          </w:r>
          <w:r w:rsidRPr="003611B9">
            <w:rPr>
              <w:rFonts w:ascii="Calibri" w:hAnsi="Calibri"/>
              <w:sz w:val="20"/>
            </w:rPr>
            <w:t>:</w:t>
          </w:r>
        </w:p>
      </w:tc>
    </w:tr>
  </w:tbl>
  <w:p w14:paraId="308DB811" w14:textId="77777777" w:rsidR="005A4551" w:rsidRPr="004358FA" w:rsidRDefault="005A4551">
    <w:pPr>
      <w:pStyle w:val="Header"/>
      <w:rPr>
        <w:rFonts w:ascii="Calibri" w:hAnsi="Calibri"/>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4" w14:textId="77777777" w:rsidR="005A4551" w:rsidRDefault="004F4AF1">
    <w:pPr>
      <w:pStyle w:val="Header"/>
    </w:pPr>
    <w:r>
      <w:rPr>
        <w:noProof/>
      </w:rPr>
      <w:pict w14:anchorId="308DB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2" o:spid="_x0000_s2055"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5" w14:textId="77777777" w:rsidR="005A4551" w:rsidRDefault="004F4AF1">
    <w:pPr>
      <w:pStyle w:val="Header"/>
    </w:pPr>
    <w:r>
      <w:rPr>
        <w:noProof/>
      </w:rPr>
      <w:pict w14:anchorId="308DB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0"/>
    </w:tblGrid>
    <w:tr w:rsidR="005A4551" w14:paraId="308DB81D" w14:textId="77777777" w:rsidTr="00B054BA">
      <w:tc>
        <w:tcPr>
          <w:tcW w:w="14616" w:type="dxa"/>
          <w:tcBorders>
            <w:top w:val="nil"/>
            <w:left w:val="nil"/>
            <w:bottom w:val="nil"/>
            <w:right w:val="nil"/>
          </w:tcBorders>
          <w:shd w:val="clear" w:color="auto" w:fill="auto"/>
        </w:tcPr>
        <w:tbl>
          <w:tblPr>
            <w:tblW w:w="14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2"/>
            <w:gridCol w:w="3965"/>
            <w:gridCol w:w="3033"/>
          </w:tblGrid>
          <w:tr w:rsidR="005A4551" w:rsidRPr="006869A0" w14:paraId="308DB818" w14:textId="77777777" w:rsidTr="007C6199">
            <w:trPr>
              <w:cantSplit/>
              <w:trHeight w:val="288"/>
            </w:trPr>
            <w:tc>
              <w:tcPr>
                <w:tcW w:w="3932" w:type="pct"/>
                <w:gridSpan w:val="2"/>
                <w:tcBorders>
                  <w:bottom w:val="single" w:sz="4" w:space="0" w:color="auto"/>
                  <w:right w:val="nil"/>
                </w:tcBorders>
                <w:vAlign w:val="center"/>
              </w:tcPr>
              <w:p w14:paraId="308DB816" w14:textId="695F250A" w:rsidR="005A4551" w:rsidRPr="00F85124" w:rsidRDefault="005A4551" w:rsidP="004425FA">
                <w:pPr>
                  <w:pStyle w:val="Style77"/>
                  <w:rPr>
                    <w:b/>
                  </w:rPr>
                </w:pPr>
                <w:r>
                  <w:t xml:space="preserve">CERTIFICATE OF COMPLIANCE </w:t>
                </w:r>
                <w:r w:rsidRPr="00155DD0">
                  <w:t>– USER INSTRUCTIONS</w:t>
                </w:r>
              </w:p>
            </w:tc>
            <w:tc>
              <w:tcPr>
                <w:tcW w:w="1068" w:type="pct"/>
                <w:tcBorders>
                  <w:left w:val="nil"/>
                  <w:bottom w:val="single" w:sz="4" w:space="0" w:color="auto"/>
                </w:tcBorders>
                <w:tcMar>
                  <w:left w:w="115" w:type="dxa"/>
                  <w:right w:w="115" w:type="dxa"/>
                </w:tcMar>
                <w:vAlign w:val="center"/>
              </w:tcPr>
              <w:p w14:paraId="308DB817" w14:textId="6B2B9DE1" w:rsidR="005A4551" w:rsidRPr="006869A0" w:rsidRDefault="005A4551" w:rsidP="0018347D">
                <w:pPr>
                  <w:pStyle w:val="Heading1"/>
                  <w:jc w:val="right"/>
                  <w:rPr>
                    <w:rFonts w:asciiTheme="minorHAnsi" w:hAnsiTheme="minorHAnsi"/>
                    <w:b w:val="0"/>
                    <w:bCs/>
                    <w:sz w:val="20"/>
                  </w:rPr>
                </w:pPr>
                <w:r w:rsidRPr="00155DD0">
                  <w:rPr>
                    <w:rFonts w:asciiTheme="minorHAnsi" w:hAnsiTheme="minorHAnsi"/>
                    <w:b w:val="0"/>
                    <w:bCs/>
                    <w:sz w:val="20"/>
                  </w:rPr>
                  <w:t>CF1R-</w:t>
                </w:r>
                <w:r>
                  <w:rPr>
                    <w:rFonts w:asciiTheme="minorHAnsi" w:hAnsiTheme="minorHAnsi"/>
                    <w:b w:val="0"/>
                    <w:bCs/>
                    <w:sz w:val="20"/>
                  </w:rPr>
                  <w:t>NCB-01</w:t>
                </w:r>
                <w:r w:rsidRPr="00155DD0">
                  <w:rPr>
                    <w:rFonts w:asciiTheme="minorHAnsi" w:hAnsiTheme="minorHAnsi"/>
                    <w:b w:val="0"/>
                    <w:bCs/>
                    <w:sz w:val="20"/>
                  </w:rPr>
                  <w:t>-</w:t>
                </w:r>
                <w:r>
                  <w:rPr>
                    <w:rFonts w:asciiTheme="minorHAnsi" w:hAnsiTheme="minorHAnsi"/>
                    <w:b w:val="0"/>
                    <w:bCs/>
                    <w:sz w:val="20"/>
                  </w:rPr>
                  <w:t>H</w:t>
                </w:r>
              </w:p>
            </w:tc>
          </w:tr>
          <w:tr w:rsidR="005A4551" w:rsidRPr="00C645D8" w14:paraId="308DB81B" w14:textId="77777777" w:rsidTr="007C6199">
            <w:trPr>
              <w:cantSplit/>
              <w:trHeight w:val="288"/>
            </w:trPr>
            <w:tc>
              <w:tcPr>
                <w:tcW w:w="2536" w:type="pct"/>
                <w:tcBorders>
                  <w:right w:val="nil"/>
                </w:tcBorders>
              </w:tcPr>
              <w:p w14:paraId="308DB819" w14:textId="77777777" w:rsidR="005A4551" w:rsidRPr="00C645D8" w:rsidRDefault="005A4551" w:rsidP="00155DD0">
                <w:pPr>
                  <w:pStyle w:val="Header"/>
                  <w:tabs>
                    <w:tab w:val="clear" w:pos="4320"/>
                    <w:tab w:val="clear" w:pos="8640"/>
                    <w:tab w:val="right" w:pos="14310"/>
                  </w:tabs>
                  <w:rPr>
                    <w:rFonts w:ascii="Calibri" w:hAnsi="Calibri"/>
                    <w:sz w:val="20"/>
                    <w:szCs w:val="20"/>
                  </w:rPr>
                </w:pPr>
                <w:r>
                  <w:rPr>
                    <w:rFonts w:ascii="Calibri" w:hAnsi="Calibri"/>
                    <w:sz w:val="20"/>
                    <w:szCs w:val="20"/>
                  </w:rPr>
                  <w:t>N</w:t>
                </w:r>
                <w:r w:rsidRPr="00C645D8">
                  <w:rPr>
                    <w:rFonts w:ascii="Calibri" w:hAnsi="Calibri"/>
                    <w:sz w:val="20"/>
                    <w:szCs w:val="20"/>
                  </w:rPr>
                  <w:t>ewly Constructed Buildings and Additions</w:t>
                </w:r>
              </w:p>
            </w:tc>
            <w:tc>
              <w:tcPr>
                <w:tcW w:w="2464" w:type="pct"/>
                <w:gridSpan w:val="2"/>
                <w:tcBorders>
                  <w:left w:val="nil"/>
                </w:tcBorders>
              </w:tcPr>
              <w:p w14:paraId="308DB81A" w14:textId="4A21052E" w:rsidR="005A4551" w:rsidRPr="00C645D8" w:rsidRDefault="005A4551" w:rsidP="003E435B">
                <w:pPr>
                  <w:tabs>
                    <w:tab w:val="right" w:pos="10543"/>
                  </w:tabs>
                  <w:jc w:val="right"/>
                  <w:rPr>
                    <w:rFonts w:asciiTheme="minorHAnsi" w:hAnsiTheme="minorHAnsi"/>
                    <w:sz w:val="20"/>
                    <w:szCs w:val="20"/>
                  </w:rPr>
                </w:pPr>
                <w:r w:rsidRPr="00F85124">
                  <w:t>(</w:t>
                </w:r>
                <w:r w:rsidRPr="00D45D0B">
                  <w:rPr>
                    <w:rFonts w:asciiTheme="minorHAnsi" w:hAnsiTheme="minorHAnsi"/>
                    <w:sz w:val="20"/>
                    <w:szCs w:val="20"/>
                  </w:rPr>
                  <w:t xml:space="preserve">Page </w:t>
                </w:r>
                <w:r w:rsidRPr="00D45D0B">
                  <w:rPr>
                    <w:rFonts w:asciiTheme="minorHAnsi" w:hAnsiTheme="minorHAnsi"/>
                    <w:sz w:val="20"/>
                    <w:szCs w:val="20"/>
                  </w:rPr>
                  <w:fldChar w:fldCharType="begin"/>
                </w:r>
                <w:r w:rsidRPr="00D45D0B">
                  <w:rPr>
                    <w:rFonts w:asciiTheme="minorHAnsi" w:hAnsiTheme="minorHAnsi"/>
                    <w:sz w:val="20"/>
                    <w:szCs w:val="20"/>
                  </w:rPr>
                  <w:instrText xml:space="preserve"> PAGE   \* MERGEFORMAT </w:instrText>
                </w:r>
                <w:r w:rsidRPr="00D45D0B">
                  <w:rPr>
                    <w:rFonts w:asciiTheme="minorHAnsi" w:hAnsiTheme="minorHAnsi"/>
                    <w:sz w:val="20"/>
                    <w:szCs w:val="20"/>
                  </w:rPr>
                  <w:fldChar w:fldCharType="separate"/>
                </w:r>
                <w:r w:rsidR="004F4AF1">
                  <w:rPr>
                    <w:rFonts w:asciiTheme="minorHAnsi" w:hAnsiTheme="minorHAnsi"/>
                    <w:noProof/>
                    <w:sz w:val="20"/>
                    <w:szCs w:val="20"/>
                  </w:rPr>
                  <w:t>8</w:t>
                </w:r>
                <w:r w:rsidRPr="00D45D0B">
                  <w:rPr>
                    <w:rFonts w:asciiTheme="minorHAnsi" w:hAnsiTheme="minorHAnsi"/>
                    <w:sz w:val="20"/>
                    <w:szCs w:val="20"/>
                  </w:rPr>
                  <w:fldChar w:fldCharType="end"/>
                </w:r>
                <w:r w:rsidRPr="00D45D0B">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4F4AF1">
                  <w:rPr>
                    <w:rFonts w:asciiTheme="minorHAnsi" w:hAnsiTheme="minorHAnsi"/>
                    <w:noProof/>
                    <w:sz w:val="20"/>
                    <w:szCs w:val="20"/>
                  </w:rPr>
                  <w:t>8</w:t>
                </w:r>
                <w:r>
                  <w:rPr>
                    <w:rFonts w:asciiTheme="minorHAnsi" w:hAnsiTheme="minorHAnsi"/>
                    <w:noProof/>
                    <w:sz w:val="20"/>
                    <w:szCs w:val="20"/>
                  </w:rPr>
                  <w:fldChar w:fldCharType="end"/>
                </w:r>
                <w:r w:rsidRPr="00C645D8">
                  <w:rPr>
                    <w:rFonts w:asciiTheme="minorHAnsi" w:hAnsiTheme="minorHAnsi"/>
                    <w:sz w:val="20"/>
                    <w:szCs w:val="20"/>
                  </w:rPr>
                  <w:t>)</w:t>
                </w:r>
              </w:p>
            </w:tc>
          </w:tr>
        </w:tbl>
        <w:p w14:paraId="308DB81C" w14:textId="77777777" w:rsidR="005A4551" w:rsidRPr="009B3A0C" w:rsidRDefault="005A4551" w:rsidP="0017357F">
          <w:pPr>
            <w:pStyle w:val="Header"/>
            <w:tabs>
              <w:tab w:val="clear" w:pos="4320"/>
              <w:tab w:val="clear" w:pos="8640"/>
              <w:tab w:val="right" w:pos="14310"/>
            </w:tabs>
            <w:rPr>
              <w:rFonts w:ascii="Calibri" w:hAnsi="Calibri"/>
            </w:rPr>
          </w:pPr>
        </w:p>
      </w:tc>
    </w:tr>
  </w:tbl>
  <w:p w14:paraId="308DB81E" w14:textId="021CE5D3" w:rsidR="005A4551" w:rsidRPr="004358FA" w:rsidRDefault="004F4AF1" w:rsidP="00D04FD6">
    <w:pPr>
      <w:pStyle w:val="Header"/>
      <w:rPr>
        <w:sz w:val="20"/>
      </w:rPr>
    </w:pPr>
    <w:r>
      <w:rPr>
        <w:noProof/>
      </w:rPr>
      <w:pict w14:anchorId="308DB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7" o:spid="_x0000_s2061"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20" w14:textId="77777777" w:rsidR="005A4551" w:rsidRDefault="004F4AF1">
    <w:pPr>
      <w:pStyle w:val="Header"/>
    </w:pPr>
    <w:r>
      <w:rPr>
        <w:noProof/>
      </w:rPr>
      <w:pict w14:anchorId="308DB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5" o:spid="_x0000_s2058"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5A4551" w:rsidRPr="00C23F22" w14:paraId="308DB823" w14:textId="77777777" w:rsidTr="00D97726">
      <w:trPr>
        <w:cantSplit/>
        <w:trHeight w:val="288"/>
      </w:trPr>
      <w:tc>
        <w:tcPr>
          <w:tcW w:w="3877" w:type="pct"/>
          <w:tcBorders>
            <w:right w:val="nil"/>
          </w:tcBorders>
          <w:vAlign w:val="center"/>
        </w:tcPr>
        <w:p w14:paraId="308DB821" w14:textId="77777777" w:rsidR="005A4551" w:rsidRPr="00C23F22" w:rsidRDefault="005A4551" w:rsidP="00C23F22">
          <w:pPr>
            <w:keepNext/>
            <w:outlineLvl w:val="0"/>
            <w:rPr>
              <w:rFonts w:ascii="Calibri" w:hAnsi="Calibri"/>
              <w:b/>
              <w:bCs/>
              <w:sz w:val="20"/>
              <w:szCs w:val="20"/>
            </w:rPr>
          </w:pPr>
          <w:r w:rsidRPr="00C23F22">
            <w:rPr>
              <w:rFonts w:ascii="Calibri" w:hAnsi="Calibri"/>
              <w:bCs/>
              <w:sz w:val="20"/>
              <w:szCs w:val="20"/>
            </w:rPr>
            <w:t>CERTIFICATE OF COMPLIANCE – DATA FIELD DEFINITIONS AND CALCULATIONS</w:t>
          </w:r>
        </w:p>
      </w:tc>
      <w:tc>
        <w:tcPr>
          <w:tcW w:w="1123" w:type="pct"/>
          <w:tcBorders>
            <w:left w:val="nil"/>
          </w:tcBorders>
          <w:tcMar>
            <w:left w:w="115" w:type="dxa"/>
            <w:right w:w="115" w:type="dxa"/>
          </w:tcMar>
          <w:vAlign w:val="center"/>
        </w:tcPr>
        <w:p w14:paraId="308DB822" w14:textId="67BD7E88" w:rsidR="005A4551" w:rsidRPr="00556C2C" w:rsidRDefault="005A4551" w:rsidP="0018347D">
          <w:pPr>
            <w:keepNext/>
            <w:jc w:val="right"/>
            <w:outlineLvl w:val="0"/>
            <w:rPr>
              <w:rFonts w:ascii="Calibri" w:hAnsi="Calibri"/>
              <w:bCs/>
              <w:sz w:val="20"/>
              <w:szCs w:val="20"/>
            </w:rPr>
          </w:pPr>
          <w:r w:rsidRPr="00556C2C">
            <w:rPr>
              <w:rFonts w:asciiTheme="minorHAnsi" w:hAnsiTheme="minorHAnsi"/>
              <w:bCs/>
              <w:sz w:val="20"/>
            </w:rPr>
            <w:t>CF1R-NCB-01-</w:t>
          </w:r>
          <w:r>
            <w:rPr>
              <w:rFonts w:asciiTheme="minorHAnsi" w:hAnsiTheme="minorHAnsi"/>
              <w:bCs/>
              <w:sz w:val="20"/>
            </w:rPr>
            <w:t>H</w:t>
          </w:r>
        </w:p>
      </w:tc>
    </w:tr>
    <w:tr w:rsidR="005A4551" w:rsidRPr="00C23F22" w14:paraId="308DB826" w14:textId="77777777" w:rsidTr="00D97726">
      <w:trPr>
        <w:cantSplit/>
        <w:trHeight w:val="288"/>
      </w:trPr>
      <w:tc>
        <w:tcPr>
          <w:tcW w:w="3877" w:type="pct"/>
          <w:tcBorders>
            <w:right w:val="nil"/>
          </w:tcBorders>
        </w:tcPr>
        <w:p w14:paraId="308DB824" w14:textId="77777777" w:rsidR="005A4551" w:rsidRPr="00C23F22" w:rsidRDefault="005A4551" w:rsidP="00C23F22">
          <w:pPr>
            <w:keepNext/>
            <w:outlineLvl w:val="0"/>
            <w:rPr>
              <w:rFonts w:ascii="Calibri" w:hAnsi="Calibri"/>
              <w:bCs/>
              <w:sz w:val="20"/>
              <w:szCs w:val="20"/>
            </w:rPr>
          </w:pPr>
          <w:r>
            <w:rPr>
              <w:rFonts w:ascii="Calibri" w:hAnsi="Calibri"/>
              <w:sz w:val="20"/>
              <w:szCs w:val="20"/>
            </w:rPr>
            <w:t>N</w:t>
          </w:r>
          <w:r w:rsidRPr="00C645D8">
            <w:rPr>
              <w:rFonts w:ascii="Calibri" w:hAnsi="Calibri"/>
              <w:sz w:val="20"/>
              <w:szCs w:val="20"/>
            </w:rPr>
            <w:t>ewly Constructed Buildings and Additions</w:t>
          </w:r>
        </w:p>
      </w:tc>
      <w:tc>
        <w:tcPr>
          <w:tcW w:w="1123" w:type="pct"/>
          <w:tcBorders>
            <w:left w:val="nil"/>
          </w:tcBorders>
        </w:tcPr>
        <w:p w14:paraId="308DB825" w14:textId="0574C6F9" w:rsidR="005A4551" w:rsidRPr="00C23F22" w:rsidRDefault="005A4551" w:rsidP="00C23F22">
          <w:pPr>
            <w:keepNext/>
            <w:jc w:val="right"/>
            <w:outlineLvl w:val="0"/>
            <w:rPr>
              <w:rFonts w:ascii="Calibri" w:hAnsi="Calibri"/>
              <w:bCs/>
              <w:sz w:val="20"/>
              <w:szCs w:val="20"/>
            </w:rPr>
          </w:pPr>
          <w:r w:rsidRPr="00C23F22">
            <w:rPr>
              <w:rFonts w:ascii="Calibri" w:hAnsi="Calibri"/>
              <w:bCs/>
              <w:sz w:val="20"/>
              <w:szCs w:val="20"/>
            </w:rPr>
            <w:tab/>
            <w:t xml:space="preserve">(Page </w:t>
          </w:r>
          <w:r w:rsidRPr="00C23F22">
            <w:rPr>
              <w:rFonts w:ascii="Calibri" w:hAnsi="Calibri"/>
              <w:bCs/>
              <w:sz w:val="20"/>
              <w:szCs w:val="20"/>
            </w:rPr>
            <w:fldChar w:fldCharType="begin"/>
          </w:r>
          <w:r w:rsidRPr="00C23F22">
            <w:rPr>
              <w:rFonts w:ascii="Calibri" w:hAnsi="Calibri"/>
              <w:bCs/>
              <w:sz w:val="20"/>
              <w:szCs w:val="20"/>
            </w:rPr>
            <w:instrText xml:space="preserve"> PAGE   \* MERGEFORMAT </w:instrText>
          </w:r>
          <w:r w:rsidRPr="00C23F22">
            <w:rPr>
              <w:rFonts w:ascii="Calibri" w:hAnsi="Calibri"/>
              <w:bCs/>
              <w:sz w:val="20"/>
              <w:szCs w:val="20"/>
            </w:rPr>
            <w:fldChar w:fldCharType="separate"/>
          </w:r>
          <w:r w:rsidR="004F4AF1">
            <w:rPr>
              <w:rFonts w:ascii="Calibri" w:hAnsi="Calibri"/>
              <w:bCs/>
              <w:noProof/>
              <w:sz w:val="20"/>
              <w:szCs w:val="20"/>
            </w:rPr>
            <w:t>5</w:t>
          </w:r>
          <w:r w:rsidRPr="00C23F22">
            <w:rPr>
              <w:rFonts w:ascii="Calibri" w:hAnsi="Calibri"/>
              <w:bCs/>
              <w:sz w:val="20"/>
              <w:szCs w:val="20"/>
            </w:rPr>
            <w:fldChar w:fldCharType="end"/>
          </w:r>
          <w:r w:rsidRPr="00C23F22">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4F4AF1">
            <w:rPr>
              <w:rFonts w:ascii="Calibri" w:hAnsi="Calibri"/>
              <w:bCs/>
              <w:noProof/>
              <w:sz w:val="20"/>
              <w:szCs w:val="20"/>
            </w:rPr>
            <w:t>18</w:t>
          </w:r>
          <w:r>
            <w:rPr>
              <w:rFonts w:ascii="Calibri" w:hAnsi="Calibri"/>
              <w:bCs/>
              <w:noProof/>
              <w:sz w:val="20"/>
              <w:szCs w:val="20"/>
            </w:rPr>
            <w:fldChar w:fldCharType="end"/>
          </w:r>
          <w:r w:rsidRPr="00C23F22">
            <w:rPr>
              <w:rFonts w:ascii="Calibri" w:hAnsi="Calibri"/>
              <w:bCs/>
              <w:sz w:val="20"/>
              <w:szCs w:val="20"/>
            </w:rPr>
            <w:t>)</w:t>
          </w:r>
        </w:p>
      </w:tc>
    </w:tr>
  </w:tbl>
  <w:p w14:paraId="308DB827" w14:textId="77777777" w:rsidR="005A4551" w:rsidRPr="004358FA" w:rsidRDefault="005A4551">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2155"/>
    <w:multiLevelType w:val="hybridMultilevel"/>
    <w:tmpl w:val="CC660CE8"/>
    <w:lvl w:ilvl="0" w:tplc="BC302C58">
      <w:start w:val="1"/>
      <w:numFmt w:val="upp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267DE"/>
    <w:multiLevelType w:val="hybridMultilevel"/>
    <w:tmpl w:val="4B9CFF28"/>
    <w:lvl w:ilvl="0" w:tplc="BC94F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10E3"/>
    <w:multiLevelType w:val="hybridMultilevel"/>
    <w:tmpl w:val="3A5C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04BE3"/>
    <w:multiLevelType w:val="hybridMultilevel"/>
    <w:tmpl w:val="137AB458"/>
    <w:lvl w:ilvl="0" w:tplc="04090015">
      <w:start w:val="1"/>
      <w:numFmt w:val="upperLetter"/>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75E3E"/>
    <w:multiLevelType w:val="hybridMultilevel"/>
    <w:tmpl w:val="531A5C04"/>
    <w:lvl w:ilvl="0" w:tplc="5C861D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903CE"/>
    <w:multiLevelType w:val="hybridMultilevel"/>
    <w:tmpl w:val="969AFEC4"/>
    <w:lvl w:ilvl="0" w:tplc="0409000F">
      <w:start w:val="1"/>
      <w:numFmt w:val="decimal"/>
      <w:lvlText w:val="%1."/>
      <w:lvlJc w:val="left"/>
      <w:pPr>
        <w:ind w:left="1260" w:hanging="360"/>
      </w:pPr>
    </w:lvl>
    <w:lvl w:ilvl="1" w:tplc="BC302C58">
      <w:start w:val="1"/>
      <w:numFmt w:val="upperLetter"/>
      <w:lvlText w:val="%2."/>
      <w:lvlJc w:val="left"/>
      <w:pPr>
        <w:ind w:left="1800" w:hanging="360"/>
      </w:pPr>
      <w:rPr>
        <w:rFonts w:asciiTheme="minorHAnsi" w:hAnsiTheme="minorHAns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FB1C45"/>
    <w:multiLevelType w:val="hybridMultilevel"/>
    <w:tmpl w:val="5F4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F77A4"/>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C3929"/>
    <w:multiLevelType w:val="hybridMultilevel"/>
    <w:tmpl w:val="A6DCB16E"/>
    <w:lvl w:ilvl="0" w:tplc="4A9C8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26583C"/>
    <w:multiLevelType w:val="hybridMultilevel"/>
    <w:tmpl w:val="5936002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15:restartNumberingAfterBreak="0">
    <w:nsid w:val="259D234E"/>
    <w:multiLevelType w:val="hybridMultilevel"/>
    <w:tmpl w:val="CE5E7490"/>
    <w:lvl w:ilvl="0" w:tplc="A100F39A">
      <w:start w:val="1"/>
      <w:numFmt w:val="decimal"/>
      <w:lvlText w:val="%1."/>
      <w:lvlJc w:val="left"/>
      <w:pPr>
        <w:ind w:left="720" w:hanging="360"/>
      </w:pPr>
      <w:rPr>
        <w:rFonts w:hint="default"/>
        <w:b w:val="0"/>
        <w:sz w:val="20"/>
        <w:szCs w:val="20"/>
      </w:rPr>
    </w:lvl>
    <w:lvl w:ilvl="1" w:tplc="ADEA64B2">
      <w:start w:val="1"/>
      <w:numFmt w:val="decimal"/>
      <w:lvlText w:val="%2."/>
      <w:lvlJc w:val="left"/>
      <w:pPr>
        <w:ind w:left="1440" w:hanging="360"/>
      </w:pPr>
      <w:rPr>
        <w:rFonts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96752"/>
    <w:multiLevelType w:val="hybridMultilevel"/>
    <w:tmpl w:val="AB08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570F2"/>
    <w:multiLevelType w:val="hybridMultilevel"/>
    <w:tmpl w:val="CF4AC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7E4F30"/>
    <w:multiLevelType w:val="hybridMultilevel"/>
    <w:tmpl w:val="58B2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D6DA5"/>
    <w:multiLevelType w:val="hybridMultilevel"/>
    <w:tmpl w:val="31142364"/>
    <w:lvl w:ilvl="0" w:tplc="2160A6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61372C"/>
    <w:multiLevelType w:val="hybridMultilevel"/>
    <w:tmpl w:val="A82E76AE"/>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2047C5"/>
    <w:multiLevelType w:val="hybridMultilevel"/>
    <w:tmpl w:val="0802A268"/>
    <w:lvl w:ilvl="0" w:tplc="1ECA7D80">
      <w:start w:val="1"/>
      <w:numFmt w:val="decimal"/>
      <w:lvlText w:val="%1."/>
      <w:lvlJc w:val="left"/>
      <w:pPr>
        <w:ind w:left="1080" w:hanging="360"/>
      </w:pPr>
      <w:rPr>
        <w:rFonts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D04525"/>
    <w:multiLevelType w:val="hybridMultilevel"/>
    <w:tmpl w:val="AA10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1D0B44"/>
    <w:multiLevelType w:val="hybridMultilevel"/>
    <w:tmpl w:val="62A24714"/>
    <w:lvl w:ilvl="0" w:tplc="7E48EDFC">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493926"/>
    <w:multiLevelType w:val="hybridMultilevel"/>
    <w:tmpl w:val="3C001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BB740C"/>
    <w:multiLevelType w:val="hybridMultilevel"/>
    <w:tmpl w:val="6F92B7F2"/>
    <w:lvl w:ilvl="0" w:tplc="5542223C">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314BC6"/>
    <w:multiLevelType w:val="hybridMultilevel"/>
    <w:tmpl w:val="7CEE4820"/>
    <w:lvl w:ilvl="0" w:tplc="485EB1B0">
      <w:start w:val="1"/>
      <w:numFmt w:val="decimal"/>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05223C"/>
    <w:multiLevelType w:val="hybridMultilevel"/>
    <w:tmpl w:val="19F67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C4904BC"/>
    <w:multiLevelType w:val="hybridMultilevel"/>
    <w:tmpl w:val="9272BD92"/>
    <w:lvl w:ilvl="0" w:tplc="4288E99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9E1D6D"/>
    <w:multiLevelType w:val="hybridMultilevel"/>
    <w:tmpl w:val="0EEA826A"/>
    <w:lvl w:ilvl="0" w:tplc="ADEA64B2">
      <w:start w:val="1"/>
      <w:numFmt w:val="decimal"/>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414C5278"/>
    <w:multiLevelType w:val="hybridMultilevel"/>
    <w:tmpl w:val="2C9CC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896FF9"/>
    <w:multiLevelType w:val="hybridMultilevel"/>
    <w:tmpl w:val="062E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310672"/>
    <w:multiLevelType w:val="hybridMultilevel"/>
    <w:tmpl w:val="83CED86C"/>
    <w:lvl w:ilvl="0" w:tplc="5F5CD87A">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6C53E4"/>
    <w:multiLevelType w:val="hybridMultilevel"/>
    <w:tmpl w:val="63588360"/>
    <w:lvl w:ilvl="0" w:tplc="0409000F">
      <w:start w:val="1"/>
      <w:numFmt w:val="decimal"/>
      <w:lvlText w:val="%1."/>
      <w:lvlJc w:val="left"/>
      <w:pPr>
        <w:ind w:left="1260" w:hanging="360"/>
      </w:pPr>
    </w:lvl>
    <w:lvl w:ilvl="1" w:tplc="485EB1B0">
      <w:start w:val="1"/>
      <w:numFmt w:val="decimal"/>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8D30A3E"/>
    <w:multiLevelType w:val="hybridMultilevel"/>
    <w:tmpl w:val="5B6A4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9"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E060729"/>
    <w:multiLevelType w:val="hybridMultilevel"/>
    <w:tmpl w:val="BA34F696"/>
    <w:lvl w:ilvl="0" w:tplc="4B580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B50799"/>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7F429E"/>
    <w:multiLevelType w:val="hybridMultilevel"/>
    <w:tmpl w:val="C0FC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001B9B"/>
    <w:multiLevelType w:val="hybridMultilevel"/>
    <w:tmpl w:val="74DCBDC8"/>
    <w:lvl w:ilvl="0" w:tplc="7B90D1B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2826FE"/>
    <w:multiLevelType w:val="hybridMultilevel"/>
    <w:tmpl w:val="ECEEE9A0"/>
    <w:lvl w:ilvl="0" w:tplc="1ECA7D80">
      <w:start w:val="1"/>
      <w:numFmt w:val="decimal"/>
      <w:lvlText w:val="%1."/>
      <w:lvlJc w:val="left"/>
      <w:pPr>
        <w:ind w:left="72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C203C8"/>
    <w:multiLevelType w:val="hybridMultilevel"/>
    <w:tmpl w:val="7BE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3C321E"/>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AD6F8D"/>
    <w:multiLevelType w:val="hybridMultilevel"/>
    <w:tmpl w:val="7ABE2FF6"/>
    <w:lvl w:ilvl="0" w:tplc="4022AA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C44427"/>
    <w:multiLevelType w:val="hybridMultilevel"/>
    <w:tmpl w:val="B6EC2230"/>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1B414B1"/>
    <w:multiLevelType w:val="hybridMultilevel"/>
    <w:tmpl w:val="A768C84E"/>
    <w:lvl w:ilvl="0" w:tplc="7DEE71A8">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52"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182E9B"/>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ED4A9C"/>
    <w:multiLevelType w:val="hybridMultilevel"/>
    <w:tmpl w:val="1A9E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E74786"/>
    <w:multiLevelType w:val="hybridMultilevel"/>
    <w:tmpl w:val="4304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BE049F"/>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B3375C"/>
    <w:multiLevelType w:val="hybridMultilevel"/>
    <w:tmpl w:val="33720DBA"/>
    <w:lvl w:ilvl="0" w:tplc="BC302C58">
      <w:start w:val="1"/>
      <w:numFmt w:val="upperLetter"/>
      <w:lvlText w:val="%1."/>
      <w:lvlJc w:val="left"/>
      <w:pPr>
        <w:ind w:left="1590" w:hanging="360"/>
      </w:pPr>
      <w:rPr>
        <w:rFonts w:asciiTheme="minorHAnsi" w:hAnsiTheme="minorHAnsi"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58"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7B650FA"/>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AD568C"/>
    <w:multiLevelType w:val="hybridMultilevel"/>
    <w:tmpl w:val="A692B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C45557"/>
    <w:multiLevelType w:val="hybridMultilevel"/>
    <w:tmpl w:val="C4186318"/>
    <w:lvl w:ilvl="0" w:tplc="304AF15A">
      <w:start w:val="1"/>
      <w:numFmt w:val="upperLetter"/>
      <w:lvlText w:val="%1."/>
      <w:lvlJc w:val="left"/>
      <w:pPr>
        <w:ind w:left="3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54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31"/>
  </w:num>
  <w:num w:numId="3">
    <w:abstractNumId w:val="44"/>
  </w:num>
  <w:num w:numId="4">
    <w:abstractNumId w:val="45"/>
  </w:num>
  <w:num w:numId="5">
    <w:abstractNumId w:val="5"/>
  </w:num>
  <w:num w:numId="6">
    <w:abstractNumId w:val="37"/>
  </w:num>
  <w:num w:numId="7">
    <w:abstractNumId w:val="14"/>
  </w:num>
  <w:num w:numId="8">
    <w:abstractNumId w:val="19"/>
  </w:num>
  <w:num w:numId="9">
    <w:abstractNumId w:val="8"/>
  </w:num>
  <w:num w:numId="10">
    <w:abstractNumId w:val="9"/>
  </w:num>
  <w:num w:numId="11">
    <w:abstractNumId w:val="33"/>
  </w:num>
  <w:num w:numId="12">
    <w:abstractNumId w:val="25"/>
  </w:num>
  <w:num w:numId="13">
    <w:abstractNumId w:val="58"/>
  </w:num>
  <w:num w:numId="14">
    <w:abstractNumId w:val="50"/>
  </w:num>
  <w:num w:numId="15">
    <w:abstractNumId w:val="30"/>
  </w:num>
  <w:num w:numId="16">
    <w:abstractNumId w:val="48"/>
  </w:num>
  <w:num w:numId="17">
    <w:abstractNumId w:val="1"/>
  </w:num>
  <w:num w:numId="18">
    <w:abstractNumId w:val="38"/>
  </w:num>
  <w:num w:numId="19">
    <w:abstractNumId w:val="26"/>
  </w:num>
  <w:num w:numId="20">
    <w:abstractNumId w:val="6"/>
  </w:num>
  <w:num w:numId="21">
    <w:abstractNumId w:val="43"/>
  </w:num>
  <w:num w:numId="22">
    <w:abstractNumId w:val="15"/>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4"/>
  </w:num>
  <w:num w:numId="25">
    <w:abstractNumId w:val="23"/>
  </w:num>
  <w:num w:numId="26">
    <w:abstractNumId w:val="29"/>
  </w:num>
  <w:num w:numId="27">
    <w:abstractNumId w:val="46"/>
  </w:num>
  <w:num w:numId="28">
    <w:abstractNumId w:val="41"/>
  </w:num>
  <w:num w:numId="29">
    <w:abstractNumId w:val="55"/>
  </w:num>
  <w:num w:numId="30">
    <w:abstractNumId w:val="3"/>
  </w:num>
  <w:num w:numId="31">
    <w:abstractNumId w:val="51"/>
  </w:num>
  <w:num w:numId="32">
    <w:abstractNumId w:val="42"/>
  </w:num>
  <w:num w:numId="33">
    <w:abstractNumId w:val="27"/>
  </w:num>
  <w:num w:numId="34">
    <w:abstractNumId w:val="32"/>
  </w:num>
  <w:num w:numId="35">
    <w:abstractNumId w:val="36"/>
  </w:num>
  <w:num w:numId="36">
    <w:abstractNumId w:val="28"/>
  </w:num>
  <w:num w:numId="37">
    <w:abstractNumId w:val="40"/>
  </w:num>
  <w:num w:numId="38">
    <w:abstractNumId w:val="52"/>
  </w:num>
  <w:num w:numId="39">
    <w:abstractNumId w:val="22"/>
  </w:num>
  <w:num w:numId="40">
    <w:abstractNumId w:val="12"/>
  </w:num>
  <w:num w:numId="41">
    <w:abstractNumId w:val="34"/>
  </w:num>
  <w:num w:numId="42">
    <w:abstractNumId w:val="10"/>
  </w:num>
  <w:num w:numId="43">
    <w:abstractNumId w:val="2"/>
  </w:num>
  <w:num w:numId="44">
    <w:abstractNumId w:val="61"/>
  </w:num>
  <w:num w:numId="45">
    <w:abstractNumId w:val="18"/>
  </w:num>
  <w:num w:numId="46">
    <w:abstractNumId w:val="56"/>
  </w:num>
  <w:num w:numId="47">
    <w:abstractNumId w:val="17"/>
  </w:num>
  <w:num w:numId="48">
    <w:abstractNumId w:val="13"/>
  </w:num>
  <w:num w:numId="49">
    <w:abstractNumId w:val="11"/>
  </w:num>
  <w:num w:numId="50">
    <w:abstractNumId w:val="60"/>
  </w:num>
  <w:num w:numId="51">
    <w:abstractNumId w:val="4"/>
  </w:num>
  <w:num w:numId="52">
    <w:abstractNumId w:val="7"/>
  </w:num>
  <w:num w:numId="53">
    <w:abstractNumId w:val="49"/>
  </w:num>
  <w:num w:numId="54">
    <w:abstractNumId w:val="24"/>
  </w:num>
  <w:num w:numId="55">
    <w:abstractNumId w:val="21"/>
  </w:num>
  <w:num w:numId="56">
    <w:abstractNumId w:val="47"/>
  </w:num>
  <w:num w:numId="57">
    <w:abstractNumId w:val="53"/>
  </w:num>
  <w:num w:numId="58">
    <w:abstractNumId w:val="59"/>
  </w:num>
  <w:num w:numId="59">
    <w:abstractNumId w:val="57"/>
  </w:num>
  <w:num w:numId="60">
    <w:abstractNumId w:val="0"/>
  </w:num>
  <w:num w:numId="61">
    <w:abstractNumId w:val="16"/>
  </w:num>
  <w:num w:numId="62">
    <w:abstractNumId w:val="20"/>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20"/>
  <w:displayHorizont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3B"/>
    <w:rsid w:val="00003F88"/>
    <w:rsid w:val="00006CB2"/>
    <w:rsid w:val="00007822"/>
    <w:rsid w:val="00007E41"/>
    <w:rsid w:val="00007E66"/>
    <w:rsid w:val="0001021E"/>
    <w:rsid w:val="000106CE"/>
    <w:rsid w:val="00011DE3"/>
    <w:rsid w:val="00011FBA"/>
    <w:rsid w:val="000136B7"/>
    <w:rsid w:val="0001376D"/>
    <w:rsid w:val="00013BE8"/>
    <w:rsid w:val="000140D6"/>
    <w:rsid w:val="00015988"/>
    <w:rsid w:val="00015C26"/>
    <w:rsid w:val="00016383"/>
    <w:rsid w:val="00016821"/>
    <w:rsid w:val="00016A8C"/>
    <w:rsid w:val="00017C9B"/>
    <w:rsid w:val="00020102"/>
    <w:rsid w:val="00020561"/>
    <w:rsid w:val="0002099F"/>
    <w:rsid w:val="00020A5D"/>
    <w:rsid w:val="00020C3C"/>
    <w:rsid w:val="00021015"/>
    <w:rsid w:val="00021D79"/>
    <w:rsid w:val="00021E42"/>
    <w:rsid w:val="00022818"/>
    <w:rsid w:val="0002364F"/>
    <w:rsid w:val="00023AF8"/>
    <w:rsid w:val="00023E60"/>
    <w:rsid w:val="0002430A"/>
    <w:rsid w:val="00024CAE"/>
    <w:rsid w:val="0002630E"/>
    <w:rsid w:val="0002650A"/>
    <w:rsid w:val="00026FDC"/>
    <w:rsid w:val="0002735A"/>
    <w:rsid w:val="000278EE"/>
    <w:rsid w:val="00027B68"/>
    <w:rsid w:val="00027CC8"/>
    <w:rsid w:val="00031B81"/>
    <w:rsid w:val="00031C12"/>
    <w:rsid w:val="0003204A"/>
    <w:rsid w:val="000328A2"/>
    <w:rsid w:val="00032BD5"/>
    <w:rsid w:val="000330FB"/>
    <w:rsid w:val="000333A2"/>
    <w:rsid w:val="00033D21"/>
    <w:rsid w:val="00033DA6"/>
    <w:rsid w:val="00033FD8"/>
    <w:rsid w:val="000364DC"/>
    <w:rsid w:val="00036637"/>
    <w:rsid w:val="00036E07"/>
    <w:rsid w:val="00037592"/>
    <w:rsid w:val="00037F21"/>
    <w:rsid w:val="000424D9"/>
    <w:rsid w:val="00046C92"/>
    <w:rsid w:val="00050B88"/>
    <w:rsid w:val="00053DC3"/>
    <w:rsid w:val="00054AFD"/>
    <w:rsid w:val="00055076"/>
    <w:rsid w:val="00055888"/>
    <w:rsid w:val="00055C51"/>
    <w:rsid w:val="00055F5C"/>
    <w:rsid w:val="00056327"/>
    <w:rsid w:val="000567EC"/>
    <w:rsid w:val="0005733B"/>
    <w:rsid w:val="00057B45"/>
    <w:rsid w:val="000603CC"/>
    <w:rsid w:val="0006047B"/>
    <w:rsid w:val="00060887"/>
    <w:rsid w:val="00060D8C"/>
    <w:rsid w:val="00060F1B"/>
    <w:rsid w:val="0006144A"/>
    <w:rsid w:val="00061D5E"/>
    <w:rsid w:val="000623B5"/>
    <w:rsid w:val="000635C7"/>
    <w:rsid w:val="0006381C"/>
    <w:rsid w:val="000641BB"/>
    <w:rsid w:val="00064CEE"/>
    <w:rsid w:val="00065005"/>
    <w:rsid w:val="00065F48"/>
    <w:rsid w:val="00066AC4"/>
    <w:rsid w:val="00066EAB"/>
    <w:rsid w:val="000673ED"/>
    <w:rsid w:val="00067C38"/>
    <w:rsid w:val="000719BD"/>
    <w:rsid w:val="00072C83"/>
    <w:rsid w:val="00073DF6"/>
    <w:rsid w:val="00074971"/>
    <w:rsid w:val="00074E89"/>
    <w:rsid w:val="000756F4"/>
    <w:rsid w:val="00075714"/>
    <w:rsid w:val="000759BF"/>
    <w:rsid w:val="000763E7"/>
    <w:rsid w:val="000770B1"/>
    <w:rsid w:val="00077ACC"/>
    <w:rsid w:val="0008161F"/>
    <w:rsid w:val="000818B3"/>
    <w:rsid w:val="00081B10"/>
    <w:rsid w:val="00082EC6"/>
    <w:rsid w:val="00083508"/>
    <w:rsid w:val="00084F80"/>
    <w:rsid w:val="000853A3"/>
    <w:rsid w:val="00085ABC"/>
    <w:rsid w:val="00087DB1"/>
    <w:rsid w:val="00090213"/>
    <w:rsid w:val="00090C86"/>
    <w:rsid w:val="00091266"/>
    <w:rsid w:val="00092508"/>
    <w:rsid w:val="0009324D"/>
    <w:rsid w:val="000935B0"/>
    <w:rsid w:val="00093BBC"/>
    <w:rsid w:val="00093CCE"/>
    <w:rsid w:val="0009415E"/>
    <w:rsid w:val="00094AC3"/>
    <w:rsid w:val="0009570C"/>
    <w:rsid w:val="0009764B"/>
    <w:rsid w:val="00097958"/>
    <w:rsid w:val="000A0694"/>
    <w:rsid w:val="000A26AC"/>
    <w:rsid w:val="000A2C0B"/>
    <w:rsid w:val="000A2C24"/>
    <w:rsid w:val="000A2C53"/>
    <w:rsid w:val="000A3A31"/>
    <w:rsid w:val="000A436A"/>
    <w:rsid w:val="000A43E8"/>
    <w:rsid w:val="000A464D"/>
    <w:rsid w:val="000A598B"/>
    <w:rsid w:val="000A5FE7"/>
    <w:rsid w:val="000A7630"/>
    <w:rsid w:val="000A7D87"/>
    <w:rsid w:val="000B0B47"/>
    <w:rsid w:val="000B178E"/>
    <w:rsid w:val="000B1C35"/>
    <w:rsid w:val="000B226C"/>
    <w:rsid w:val="000B2827"/>
    <w:rsid w:val="000B3ABA"/>
    <w:rsid w:val="000B53C5"/>
    <w:rsid w:val="000B5D58"/>
    <w:rsid w:val="000B62A7"/>
    <w:rsid w:val="000B6C45"/>
    <w:rsid w:val="000B70AA"/>
    <w:rsid w:val="000B71BA"/>
    <w:rsid w:val="000C00FD"/>
    <w:rsid w:val="000C045A"/>
    <w:rsid w:val="000C16FE"/>
    <w:rsid w:val="000C19F1"/>
    <w:rsid w:val="000C1EFF"/>
    <w:rsid w:val="000C262E"/>
    <w:rsid w:val="000C3B04"/>
    <w:rsid w:val="000C413C"/>
    <w:rsid w:val="000C4330"/>
    <w:rsid w:val="000C4332"/>
    <w:rsid w:val="000C5480"/>
    <w:rsid w:val="000C5647"/>
    <w:rsid w:val="000C6003"/>
    <w:rsid w:val="000C60F3"/>
    <w:rsid w:val="000C643F"/>
    <w:rsid w:val="000C6808"/>
    <w:rsid w:val="000C6F06"/>
    <w:rsid w:val="000C7274"/>
    <w:rsid w:val="000D01AC"/>
    <w:rsid w:val="000D08D0"/>
    <w:rsid w:val="000D13CE"/>
    <w:rsid w:val="000D1C1B"/>
    <w:rsid w:val="000D1C8D"/>
    <w:rsid w:val="000D24D3"/>
    <w:rsid w:val="000D3A7F"/>
    <w:rsid w:val="000D3BC5"/>
    <w:rsid w:val="000D415F"/>
    <w:rsid w:val="000D4585"/>
    <w:rsid w:val="000D5015"/>
    <w:rsid w:val="000D50D2"/>
    <w:rsid w:val="000D55B8"/>
    <w:rsid w:val="000D5DFB"/>
    <w:rsid w:val="000D6B22"/>
    <w:rsid w:val="000D7874"/>
    <w:rsid w:val="000D7A85"/>
    <w:rsid w:val="000E1448"/>
    <w:rsid w:val="000E1AE9"/>
    <w:rsid w:val="000E1C50"/>
    <w:rsid w:val="000E263A"/>
    <w:rsid w:val="000E4603"/>
    <w:rsid w:val="000E4D60"/>
    <w:rsid w:val="000E4FAF"/>
    <w:rsid w:val="000E52BA"/>
    <w:rsid w:val="000E692D"/>
    <w:rsid w:val="000E6C93"/>
    <w:rsid w:val="000E71E7"/>
    <w:rsid w:val="000F1694"/>
    <w:rsid w:val="000F2202"/>
    <w:rsid w:val="000F5356"/>
    <w:rsid w:val="000F56FC"/>
    <w:rsid w:val="000F6449"/>
    <w:rsid w:val="000F6EC5"/>
    <w:rsid w:val="001000FB"/>
    <w:rsid w:val="00100D62"/>
    <w:rsid w:val="0010129B"/>
    <w:rsid w:val="00101C07"/>
    <w:rsid w:val="00101C4A"/>
    <w:rsid w:val="00102A84"/>
    <w:rsid w:val="0010307C"/>
    <w:rsid w:val="001032AA"/>
    <w:rsid w:val="00104C6C"/>
    <w:rsid w:val="00105458"/>
    <w:rsid w:val="00106D44"/>
    <w:rsid w:val="00106FD4"/>
    <w:rsid w:val="0010798F"/>
    <w:rsid w:val="00107F4C"/>
    <w:rsid w:val="001105EE"/>
    <w:rsid w:val="00110B70"/>
    <w:rsid w:val="001113EC"/>
    <w:rsid w:val="0011149F"/>
    <w:rsid w:val="0011181E"/>
    <w:rsid w:val="0011312A"/>
    <w:rsid w:val="00114474"/>
    <w:rsid w:val="001144D7"/>
    <w:rsid w:val="001153B6"/>
    <w:rsid w:val="00115521"/>
    <w:rsid w:val="00115AF4"/>
    <w:rsid w:val="00115B0D"/>
    <w:rsid w:val="00115CFC"/>
    <w:rsid w:val="001162E7"/>
    <w:rsid w:val="00116600"/>
    <w:rsid w:val="0011782F"/>
    <w:rsid w:val="001213F7"/>
    <w:rsid w:val="0012199E"/>
    <w:rsid w:val="00122663"/>
    <w:rsid w:val="00122BBE"/>
    <w:rsid w:val="00124185"/>
    <w:rsid w:val="00125856"/>
    <w:rsid w:val="001272E6"/>
    <w:rsid w:val="001278C8"/>
    <w:rsid w:val="001279E2"/>
    <w:rsid w:val="00127E14"/>
    <w:rsid w:val="00130114"/>
    <w:rsid w:val="00130CE7"/>
    <w:rsid w:val="00130D3C"/>
    <w:rsid w:val="001321F3"/>
    <w:rsid w:val="001325C8"/>
    <w:rsid w:val="00133B55"/>
    <w:rsid w:val="001342F7"/>
    <w:rsid w:val="00134C81"/>
    <w:rsid w:val="00134F10"/>
    <w:rsid w:val="00135A1B"/>
    <w:rsid w:val="00135F88"/>
    <w:rsid w:val="00136B1E"/>
    <w:rsid w:val="00136BAD"/>
    <w:rsid w:val="00136D97"/>
    <w:rsid w:val="00136FF6"/>
    <w:rsid w:val="001402B1"/>
    <w:rsid w:val="001418F9"/>
    <w:rsid w:val="00142C39"/>
    <w:rsid w:val="00143372"/>
    <w:rsid w:val="001441E5"/>
    <w:rsid w:val="0014528B"/>
    <w:rsid w:val="00145A37"/>
    <w:rsid w:val="00146AEF"/>
    <w:rsid w:val="00146B10"/>
    <w:rsid w:val="0014717D"/>
    <w:rsid w:val="001471B0"/>
    <w:rsid w:val="00150B1F"/>
    <w:rsid w:val="0015131A"/>
    <w:rsid w:val="001517F1"/>
    <w:rsid w:val="00151D47"/>
    <w:rsid w:val="00153009"/>
    <w:rsid w:val="0015483A"/>
    <w:rsid w:val="00155B44"/>
    <w:rsid w:val="00155C80"/>
    <w:rsid w:val="00155CBF"/>
    <w:rsid w:val="00155DD0"/>
    <w:rsid w:val="001562D9"/>
    <w:rsid w:val="00156EE5"/>
    <w:rsid w:val="001571CD"/>
    <w:rsid w:val="001571DF"/>
    <w:rsid w:val="00160ADA"/>
    <w:rsid w:val="00161FDE"/>
    <w:rsid w:val="001625A6"/>
    <w:rsid w:val="0016302E"/>
    <w:rsid w:val="00164685"/>
    <w:rsid w:val="00164935"/>
    <w:rsid w:val="00165056"/>
    <w:rsid w:val="00166008"/>
    <w:rsid w:val="001662AF"/>
    <w:rsid w:val="0016652C"/>
    <w:rsid w:val="00166531"/>
    <w:rsid w:val="0016679A"/>
    <w:rsid w:val="001671F0"/>
    <w:rsid w:val="00167664"/>
    <w:rsid w:val="001705BC"/>
    <w:rsid w:val="00170C8F"/>
    <w:rsid w:val="00171026"/>
    <w:rsid w:val="001712D7"/>
    <w:rsid w:val="00171D9F"/>
    <w:rsid w:val="00171F8F"/>
    <w:rsid w:val="001732F4"/>
    <w:rsid w:val="0017357F"/>
    <w:rsid w:val="0017582B"/>
    <w:rsid w:val="001758BE"/>
    <w:rsid w:val="001766F7"/>
    <w:rsid w:val="00176897"/>
    <w:rsid w:val="001775D4"/>
    <w:rsid w:val="0017761C"/>
    <w:rsid w:val="001802BB"/>
    <w:rsid w:val="00180B03"/>
    <w:rsid w:val="00182E4A"/>
    <w:rsid w:val="0018347D"/>
    <w:rsid w:val="00184B7D"/>
    <w:rsid w:val="00184BAF"/>
    <w:rsid w:val="00184CF6"/>
    <w:rsid w:val="0018610C"/>
    <w:rsid w:val="00186BBF"/>
    <w:rsid w:val="001875EB"/>
    <w:rsid w:val="001913B1"/>
    <w:rsid w:val="001913B2"/>
    <w:rsid w:val="001925ED"/>
    <w:rsid w:val="00193206"/>
    <w:rsid w:val="0019320D"/>
    <w:rsid w:val="0019432B"/>
    <w:rsid w:val="00196375"/>
    <w:rsid w:val="00197191"/>
    <w:rsid w:val="00197F91"/>
    <w:rsid w:val="001A0338"/>
    <w:rsid w:val="001A0396"/>
    <w:rsid w:val="001A0C1C"/>
    <w:rsid w:val="001A0CBC"/>
    <w:rsid w:val="001A28D4"/>
    <w:rsid w:val="001A3ECC"/>
    <w:rsid w:val="001A4F2E"/>
    <w:rsid w:val="001A4F5F"/>
    <w:rsid w:val="001A658D"/>
    <w:rsid w:val="001A6D1E"/>
    <w:rsid w:val="001A6E9A"/>
    <w:rsid w:val="001A722C"/>
    <w:rsid w:val="001A7AD1"/>
    <w:rsid w:val="001B0826"/>
    <w:rsid w:val="001B1346"/>
    <w:rsid w:val="001B163D"/>
    <w:rsid w:val="001B19FB"/>
    <w:rsid w:val="001B218B"/>
    <w:rsid w:val="001B22F7"/>
    <w:rsid w:val="001B251B"/>
    <w:rsid w:val="001B2D9B"/>
    <w:rsid w:val="001B3765"/>
    <w:rsid w:val="001B3EB0"/>
    <w:rsid w:val="001B464E"/>
    <w:rsid w:val="001B4C9C"/>
    <w:rsid w:val="001B535F"/>
    <w:rsid w:val="001B66A5"/>
    <w:rsid w:val="001B7582"/>
    <w:rsid w:val="001B761B"/>
    <w:rsid w:val="001C0462"/>
    <w:rsid w:val="001C099B"/>
    <w:rsid w:val="001C1122"/>
    <w:rsid w:val="001C11C1"/>
    <w:rsid w:val="001C19C6"/>
    <w:rsid w:val="001C2A41"/>
    <w:rsid w:val="001C2BCE"/>
    <w:rsid w:val="001C39D8"/>
    <w:rsid w:val="001C4445"/>
    <w:rsid w:val="001C4DE7"/>
    <w:rsid w:val="001C7A44"/>
    <w:rsid w:val="001D03E0"/>
    <w:rsid w:val="001D1487"/>
    <w:rsid w:val="001D16B9"/>
    <w:rsid w:val="001D28DF"/>
    <w:rsid w:val="001D2CD5"/>
    <w:rsid w:val="001D2E6D"/>
    <w:rsid w:val="001D3459"/>
    <w:rsid w:val="001D3604"/>
    <w:rsid w:val="001D4C9C"/>
    <w:rsid w:val="001D720F"/>
    <w:rsid w:val="001E0252"/>
    <w:rsid w:val="001E13B8"/>
    <w:rsid w:val="001E153A"/>
    <w:rsid w:val="001E2BBC"/>
    <w:rsid w:val="001E4517"/>
    <w:rsid w:val="001E4798"/>
    <w:rsid w:val="001E4CF9"/>
    <w:rsid w:val="001E5963"/>
    <w:rsid w:val="001E5EAB"/>
    <w:rsid w:val="001E6F07"/>
    <w:rsid w:val="001E7898"/>
    <w:rsid w:val="001E7B5A"/>
    <w:rsid w:val="001E7D8E"/>
    <w:rsid w:val="001F06DF"/>
    <w:rsid w:val="001F119B"/>
    <w:rsid w:val="001F1349"/>
    <w:rsid w:val="001F2244"/>
    <w:rsid w:val="001F3026"/>
    <w:rsid w:val="001F3969"/>
    <w:rsid w:val="001F3E6F"/>
    <w:rsid w:val="001F4543"/>
    <w:rsid w:val="001F46D0"/>
    <w:rsid w:val="001F51A5"/>
    <w:rsid w:val="001F62B2"/>
    <w:rsid w:val="001F679F"/>
    <w:rsid w:val="001F6A53"/>
    <w:rsid w:val="001F76F6"/>
    <w:rsid w:val="001F7A37"/>
    <w:rsid w:val="0020064D"/>
    <w:rsid w:val="00200AEA"/>
    <w:rsid w:val="00200D94"/>
    <w:rsid w:val="00201936"/>
    <w:rsid w:val="00201E69"/>
    <w:rsid w:val="002023E8"/>
    <w:rsid w:val="0020261B"/>
    <w:rsid w:val="00202781"/>
    <w:rsid w:val="00202E61"/>
    <w:rsid w:val="002032C9"/>
    <w:rsid w:val="00203593"/>
    <w:rsid w:val="00204AF5"/>
    <w:rsid w:val="0020573B"/>
    <w:rsid w:val="002066E4"/>
    <w:rsid w:val="00206776"/>
    <w:rsid w:val="00207197"/>
    <w:rsid w:val="0020782D"/>
    <w:rsid w:val="00211B57"/>
    <w:rsid w:val="002120EC"/>
    <w:rsid w:val="00214071"/>
    <w:rsid w:val="002143D8"/>
    <w:rsid w:val="002153C6"/>
    <w:rsid w:val="002156F7"/>
    <w:rsid w:val="00215A59"/>
    <w:rsid w:val="00215F63"/>
    <w:rsid w:val="00216840"/>
    <w:rsid w:val="0021697E"/>
    <w:rsid w:val="00217236"/>
    <w:rsid w:val="002205A5"/>
    <w:rsid w:val="0022080A"/>
    <w:rsid w:val="002208A7"/>
    <w:rsid w:val="00220EC6"/>
    <w:rsid w:val="002211D9"/>
    <w:rsid w:val="00222008"/>
    <w:rsid w:val="002224DB"/>
    <w:rsid w:val="00222CE4"/>
    <w:rsid w:val="00222F7B"/>
    <w:rsid w:val="00223396"/>
    <w:rsid w:val="002239E8"/>
    <w:rsid w:val="00223D1C"/>
    <w:rsid w:val="00223D32"/>
    <w:rsid w:val="00224060"/>
    <w:rsid w:val="00224197"/>
    <w:rsid w:val="00224605"/>
    <w:rsid w:val="00224A1C"/>
    <w:rsid w:val="00224B1C"/>
    <w:rsid w:val="00225438"/>
    <w:rsid w:val="002266FE"/>
    <w:rsid w:val="00226DC5"/>
    <w:rsid w:val="002278C0"/>
    <w:rsid w:val="0023012A"/>
    <w:rsid w:val="002302E7"/>
    <w:rsid w:val="00230558"/>
    <w:rsid w:val="00233A5A"/>
    <w:rsid w:val="00234611"/>
    <w:rsid w:val="00236671"/>
    <w:rsid w:val="00240A7F"/>
    <w:rsid w:val="0024143D"/>
    <w:rsid w:val="002422FD"/>
    <w:rsid w:val="00243DEF"/>
    <w:rsid w:val="00244BE7"/>
    <w:rsid w:val="00245018"/>
    <w:rsid w:val="0024568D"/>
    <w:rsid w:val="0024586B"/>
    <w:rsid w:val="00247841"/>
    <w:rsid w:val="00247AA5"/>
    <w:rsid w:val="00250367"/>
    <w:rsid w:val="002510C0"/>
    <w:rsid w:val="00251A1A"/>
    <w:rsid w:val="00251E57"/>
    <w:rsid w:val="0025223A"/>
    <w:rsid w:val="00252403"/>
    <w:rsid w:val="00252603"/>
    <w:rsid w:val="00252D1D"/>
    <w:rsid w:val="00252ED1"/>
    <w:rsid w:val="00253113"/>
    <w:rsid w:val="00253151"/>
    <w:rsid w:val="00253AEC"/>
    <w:rsid w:val="00253CD4"/>
    <w:rsid w:val="00254AF6"/>
    <w:rsid w:val="0025538E"/>
    <w:rsid w:val="002554A7"/>
    <w:rsid w:val="00255C2C"/>
    <w:rsid w:val="00257068"/>
    <w:rsid w:val="002602E8"/>
    <w:rsid w:val="00260460"/>
    <w:rsid w:val="00260827"/>
    <w:rsid w:val="00260E70"/>
    <w:rsid w:val="00261F08"/>
    <w:rsid w:val="00261FB4"/>
    <w:rsid w:val="002620B3"/>
    <w:rsid w:val="00262A08"/>
    <w:rsid w:val="002630CB"/>
    <w:rsid w:val="0026361E"/>
    <w:rsid w:val="002642EE"/>
    <w:rsid w:val="00264706"/>
    <w:rsid w:val="00264813"/>
    <w:rsid w:val="002656E4"/>
    <w:rsid w:val="002662B4"/>
    <w:rsid w:val="00267B2D"/>
    <w:rsid w:val="0027046A"/>
    <w:rsid w:val="00270A17"/>
    <w:rsid w:val="00271D92"/>
    <w:rsid w:val="00272A73"/>
    <w:rsid w:val="0027347C"/>
    <w:rsid w:val="0027374D"/>
    <w:rsid w:val="00273F45"/>
    <w:rsid w:val="00274609"/>
    <w:rsid w:val="00275E04"/>
    <w:rsid w:val="00275F67"/>
    <w:rsid w:val="002772C1"/>
    <w:rsid w:val="0027753D"/>
    <w:rsid w:val="00280481"/>
    <w:rsid w:val="0028096F"/>
    <w:rsid w:val="00280A86"/>
    <w:rsid w:val="0028140F"/>
    <w:rsid w:val="00281749"/>
    <w:rsid w:val="0028368F"/>
    <w:rsid w:val="00284004"/>
    <w:rsid w:val="00284060"/>
    <w:rsid w:val="002859BD"/>
    <w:rsid w:val="002865C8"/>
    <w:rsid w:val="00286FA2"/>
    <w:rsid w:val="00291229"/>
    <w:rsid w:val="00291C26"/>
    <w:rsid w:val="00292A62"/>
    <w:rsid w:val="00292F3F"/>
    <w:rsid w:val="00293365"/>
    <w:rsid w:val="00294564"/>
    <w:rsid w:val="00294E08"/>
    <w:rsid w:val="00295F42"/>
    <w:rsid w:val="00296E22"/>
    <w:rsid w:val="002A0F2E"/>
    <w:rsid w:val="002A10EE"/>
    <w:rsid w:val="002A158E"/>
    <w:rsid w:val="002A1BAA"/>
    <w:rsid w:val="002A1E7D"/>
    <w:rsid w:val="002A24A7"/>
    <w:rsid w:val="002A2C5F"/>
    <w:rsid w:val="002A2E92"/>
    <w:rsid w:val="002A30A0"/>
    <w:rsid w:val="002A313B"/>
    <w:rsid w:val="002A3248"/>
    <w:rsid w:val="002A339A"/>
    <w:rsid w:val="002A6C2D"/>
    <w:rsid w:val="002A6E4C"/>
    <w:rsid w:val="002A71C1"/>
    <w:rsid w:val="002A77C0"/>
    <w:rsid w:val="002B0ABE"/>
    <w:rsid w:val="002B10FA"/>
    <w:rsid w:val="002B12DC"/>
    <w:rsid w:val="002B1F3F"/>
    <w:rsid w:val="002B248A"/>
    <w:rsid w:val="002B41E9"/>
    <w:rsid w:val="002B42C5"/>
    <w:rsid w:val="002B459E"/>
    <w:rsid w:val="002B54E6"/>
    <w:rsid w:val="002B6248"/>
    <w:rsid w:val="002B67E5"/>
    <w:rsid w:val="002B6E33"/>
    <w:rsid w:val="002B7164"/>
    <w:rsid w:val="002C0148"/>
    <w:rsid w:val="002C0163"/>
    <w:rsid w:val="002C0515"/>
    <w:rsid w:val="002C106B"/>
    <w:rsid w:val="002C1D8C"/>
    <w:rsid w:val="002C2212"/>
    <w:rsid w:val="002C2929"/>
    <w:rsid w:val="002C2A3E"/>
    <w:rsid w:val="002C2E27"/>
    <w:rsid w:val="002C3057"/>
    <w:rsid w:val="002C30CC"/>
    <w:rsid w:val="002C3281"/>
    <w:rsid w:val="002C362D"/>
    <w:rsid w:val="002C3658"/>
    <w:rsid w:val="002C36E6"/>
    <w:rsid w:val="002C3F70"/>
    <w:rsid w:val="002C5A87"/>
    <w:rsid w:val="002C6134"/>
    <w:rsid w:val="002C6B5B"/>
    <w:rsid w:val="002C6E0A"/>
    <w:rsid w:val="002C7CED"/>
    <w:rsid w:val="002D01E2"/>
    <w:rsid w:val="002D1C94"/>
    <w:rsid w:val="002D2B09"/>
    <w:rsid w:val="002D3E7E"/>
    <w:rsid w:val="002D54C1"/>
    <w:rsid w:val="002D561D"/>
    <w:rsid w:val="002D5D80"/>
    <w:rsid w:val="002D5E07"/>
    <w:rsid w:val="002D6CA1"/>
    <w:rsid w:val="002D7D59"/>
    <w:rsid w:val="002D7E72"/>
    <w:rsid w:val="002E08F1"/>
    <w:rsid w:val="002E0C14"/>
    <w:rsid w:val="002E0CB5"/>
    <w:rsid w:val="002E145C"/>
    <w:rsid w:val="002E14F0"/>
    <w:rsid w:val="002E1EC5"/>
    <w:rsid w:val="002E40E8"/>
    <w:rsid w:val="002E4745"/>
    <w:rsid w:val="002E47DE"/>
    <w:rsid w:val="002E5337"/>
    <w:rsid w:val="002E5699"/>
    <w:rsid w:val="002E5C5A"/>
    <w:rsid w:val="002E5F14"/>
    <w:rsid w:val="002E6590"/>
    <w:rsid w:val="002E6643"/>
    <w:rsid w:val="002E6E8F"/>
    <w:rsid w:val="002E7459"/>
    <w:rsid w:val="002E74C3"/>
    <w:rsid w:val="002E7ACF"/>
    <w:rsid w:val="002F030D"/>
    <w:rsid w:val="002F15C5"/>
    <w:rsid w:val="002F1D87"/>
    <w:rsid w:val="002F1EE6"/>
    <w:rsid w:val="002F31E0"/>
    <w:rsid w:val="002F3F1C"/>
    <w:rsid w:val="002F4CCE"/>
    <w:rsid w:val="002F52D0"/>
    <w:rsid w:val="002F585F"/>
    <w:rsid w:val="002F643D"/>
    <w:rsid w:val="002F6DBD"/>
    <w:rsid w:val="002F71A0"/>
    <w:rsid w:val="002F7719"/>
    <w:rsid w:val="00300107"/>
    <w:rsid w:val="00300F1B"/>
    <w:rsid w:val="003020BA"/>
    <w:rsid w:val="00302D8D"/>
    <w:rsid w:val="00304579"/>
    <w:rsid w:val="0030497A"/>
    <w:rsid w:val="0030504C"/>
    <w:rsid w:val="003059F8"/>
    <w:rsid w:val="00307298"/>
    <w:rsid w:val="00307809"/>
    <w:rsid w:val="00307F75"/>
    <w:rsid w:val="003108DB"/>
    <w:rsid w:val="003108F9"/>
    <w:rsid w:val="00311993"/>
    <w:rsid w:val="00311F1C"/>
    <w:rsid w:val="00313550"/>
    <w:rsid w:val="0031462D"/>
    <w:rsid w:val="003151DA"/>
    <w:rsid w:val="0031551A"/>
    <w:rsid w:val="003161C5"/>
    <w:rsid w:val="00316566"/>
    <w:rsid w:val="003204C3"/>
    <w:rsid w:val="00320C11"/>
    <w:rsid w:val="003215EF"/>
    <w:rsid w:val="00321D85"/>
    <w:rsid w:val="003226D9"/>
    <w:rsid w:val="00323204"/>
    <w:rsid w:val="00323237"/>
    <w:rsid w:val="0032404C"/>
    <w:rsid w:val="003240A0"/>
    <w:rsid w:val="0032558F"/>
    <w:rsid w:val="003261F9"/>
    <w:rsid w:val="003261FD"/>
    <w:rsid w:val="00326490"/>
    <w:rsid w:val="003272F8"/>
    <w:rsid w:val="003304E6"/>
    <w:rsid w:val="00330911"/>
    <w:rsid w:val="00330F25"/>
    <w:rsid w:val="00332105"/>
    <w:rsid w:val="00332A07"/>
    <w:rsid w:val="0033320F"/>
    <w:rsid w:val="00333266"/>
    <w:rsid w:val="0033366B"/>
    <w:rsid w:val="003348D1"/>
    <w:rsid w:val="003360B5"/>
    <w:rsid w:val="00336442"/>
    <w:rsid w:val="00336644"/>
    <w:rsid w:val="0033710E"/>
    <w:rsid w:val="0034039A"/>
    <w:rsid w:val="003407F6"/>
    <w:rsid w:val="00340C17"/>
    <w:rsid w:val="0034102B"/>
    <w:rsid w:val="003428CF"/>
    <w:rsid w:val="0034291A"/>
    <w:rsid w:val="0034400C"/>
    <w:rsid w:val="003442B3"/>
    <w:rsid w:val="00345025"/>
    <w:rsid w:val="003471FE"/>
    <w:rsid w:val="00347435"/>
    <w:rsid w:val="003479EF"/>
    <w:rsid w:val="00347C2D"/>
    <w:rsid w:val="003509F2"/>
    <w:rsid w:val="0035206F"/>
    <w:rsid w:val="003532AB"/>
    <w:rsid w:val="00353B08"/>
    <w:rsid w:val="00354B8A"/>
    <w:rsid w:val="0035505A"/>
    <w:rsid w:val="00355068"/>
    <w:rsid w:val="00355DBD"/>
    <w:rsid w:val="003571C7"/>
    <w:rsid w:val="003611B9"/>
    <w:rsid w:val="00361C88"/>
    <w:rsid w:val="00362333"/>
    <w:rsid w:val="00362CA1"/>
    <w:rsid w:val="003639EF"/>
    <w:rsid w:val="0036430D"/>
    <w:rsid w:val="00364C47"/>
    <w:rsid w:val="00365624"/>
    <w:rsid w:val="00365B75"/>
    <w:rsid w:val="00365BB0"/>
    <w:rsid w:val="003662B6"/>
    <w:rsid w:val="003668AE"/>
    <w:rsid w:val="00367EAA"/>
    <w:rsid w:val="00367EAE"/>
    <w:rsid w:val="0037077A"/>
    <w:rsid w:val="00370D49"/>
    <w:rsid w:val="003718D5"/>
    <w:rsid w:val="00371952"/>
    <w:rsid w:val="00371A47"/>
    <w:rsid w:val="00371A7D"/>
    <w:rsid w:val="00371E03"/>
    <w:rsid w:val="00371E7B"/>
    <w:rsid w:val="00372265"/>
    <w:rsid w:val="00372810"/>
    <w:rsid w:val="003733A0"/>
    <w:rsid w:val="00373B29"/>
    <w:rsid w:val="00373B50"/>
    <w:rsid w:val="00374FA0"/>
    <w:rsid w:val="00375E2A"/>
    <w:rsid w:val="003762B2"/>
    <w:rsid w:val="00376666"/>
    <w:rsid w:val="003770B6"/>
    <w:rsid w:val="0037779F"/>
    <w:rsid w:val="0037787E"/>
    <w:rsid w:val="00380908"/>
    <w:rsid w:val="003809E0"/>
    <w:rsid w:val="00380FEF"/>
    <w:rsid w:val="00381159"/>
    <w:rsid w:val="0038210A"/>
    <w:rsid w:val="00382415"/>
    <w:rsid w:val="00382595"/>
    <w:rsid w:val="00382F8F"/>
    <w:rsid w:val="0038343E"/>
    <w:rsid w:val="00385C4F"/>
    <w:rsid w:val="00386787"/>
    <w:rsid w:val="00386A0E"/>
    <w:rsid w:val="003903FE"/>
    <w:rsid w:val="003905FD"/>
    <w:rsid w:val="0039083C"/>
    <w:rsid w:val="00391460"/>
    <w:rsid w:val="00391693"/>
    <w:rsid w:val="00392B10"/>
    <w:rsid w:val="00392D61"/>
    <w:rsid w:val="00394132"/>
    <w:rsid w:val="003956BF"/>
    <w:rsid w:val="00397466"/>
    <w:rsid w:val="00397B96"/>
    <w:rsid w:val="003A01B1"/>
    <w:rsid w:val="003A0B7E"/>
    <w:rsid w:val="003A1424"/>
    <w:rsid w:val="003A29C8"/>
    <w:rsid w:val="003A2E8B"/>
    <w:rsid w:val="003A3346"/>
    <w:rsid w:val="003A3D04"/>
    <w:rsid w:val="003A443D"/>
    <w:rsid w:val="003A459B"/>
    <w:rsid w:val="003A53ED"/>
    <w:rsid w:val="003A6203"/>
    <w:rsid w:val="003A73A6"/>
    <w:rsid w:val="003B0CBD"/>
    <w:rsid w:val="003B1154"/>
    <w:rsid w:val="003B1954"/>
    <w:rsid w:val="003B3616"/>
    <w:rsid w:val="003B3FD5"/>
    <w:rsid w:val="003B581C"/>
    <w:rsid w:val="003B5B14"/>
    <w:rsid w:val="003B67FB"/>
    <w:rsid w:val="003B7526"/>
    <w:rsid w:val="003C002B"/>
    <w:rsid w:val="003C0F4F"/>
    <w:rsid w:val="003C115F"/>
    <w:rsid w:val="003C164A"/>
    <w:rsid w:val="003C1674"/>
    <w:rsid w:val="003C4CE8"/>
    <w:rsid w:val="003C50D6"/>
    <w:rsid w:val="003C5F59"/>
    <w:rsid w:val="003C6339"/>
    <w:rsid w:val="003C6371"/>
    <w:rsid w:val="003C667A"/>
    <w:rsid w:val="003C66AC"/>
    <w:rsid w:val="003C67E5"/>
    <w:rsid w:val="003C680B"/>
    <w:rsid w:val="003C733E"/>
    <w:rsid w:val="003C7D70"/>
    <w:rsid w:val="003D02B2"/>
    <w:rsid w:val="003D057F"/>
    <w:rsid w:val="003D1912"/>
    <w:rsid w:val="003D427B"/>
    <w:rsid w:val="003D4AEB"/>
    <w:rsid w:val="003D52E8"/>
    <w:rsid w:val="003D534A"/>
    <w:rsid w:val="003D5FA4"/>
    <w:rsid w:val="003D602B"/>
    <w:rsid w:val="003D6818"/>
    <w:rsid w:val="003D73E3"/>
    <w:rsid w:val="003D78F7"/>
    <w:rsid w:val="003D7E18"/>
    <w:rsid w:val="003E0353"/>
    <w:rsid w:val="003E0764"/>
    <w:rsid w:val="003E0BB5"/>
    <w:rsid w:val="003E1117"/>
    <w:rsid w:val="003E181C"/>
    <w:rsid w:val="003E21D4"/>
    <w:rsid w:val="003E2403"/>
    <w:rsid w:val="003E346A"/>
    <w:rsid w:val="003E3A17"/>
    <w:rsid w:val="003E435B"/>
    <w:rsid w:val="003E49CA"/>
    <w:rsid w:val="003E4BC6"/>
    <w:rsid w:val="003E4D8D"/>
    <w:rsid w:val="003E58E6"/>
    <w:rsid w:val="003E5D2D"/>
    <w:rsid w:val="003E6383"/>
    <w:rsid w:val="003E71FC"/>
    <w:rsid w:val="003E750A"/>
    <w:rsid w:val="003E7534"/>
    <w:rsid w:val="003E7849"/>
    <w:rsid w:val="003E7AA1"/>
    <w:rsid w:val="003F0046"/>
    <w:rsid w:val="003F12DD"/>
    <w:rsid w:val="003F2CA1"/>
    <w:rsid w:val="003F349E"/>
    <w:rsid w:val="003F356B"/>
    <w:rsid w:val="003F3A38"/>
    <w:rsid w:val="003F3E9C"/>
    <w:rsid w:val="003F3EE7"/>
    <w:rsid w:val="003F486F"/>
    <w:rsid w:val="003F4988"/>
    <w:rsid w:val="003F4E2E"/>
    <w:rsid w:val="003F5E49"/>
    <w:rsid w:val="003F64CF"/>
    <w:rsid w:val="003F6F69"/>
    <w:rsid w:val="003F70E9"/>
    <w:rsid w:val="003F751E"/>
    <w:rsid w:val="004000BF"/>
    <w:rsid w:val="004002F7"/>
    <w:rsid w:val="0040042C"/>
    <w:rsid w:val="00401A5B"/>
    <w:rsid w:val="00402803"/>
    <w:rsid w:val="004030BE"/>
    <w:rsid w:val="00403992"/>
    <w:rsid w:val="00403B1D"/>
    <w:rsid w:val="0040626B"/>
    <w:rsid w:val="00406B92"/>
    <w:rsid w:val="004103E1"/>
    <w:rsid w:val="00410F3A"/>
    <w:rsid w:val="004110E9"/>
    <w:rsid w:val="00411C2C"/>
    <w:rsid w:val="00411F5D"/>
    <w:rsid w:val="00412BFD"/>
    <w:rsid w:val="00414517"/>
    <w:rsid w:val="004145EE"/>
    <w:rsid w:val="00414A0F"/>
    <w:rsid w:val="004166B2"/>
    <w:rsid w:val="00416E16"/>
    <w:rsid w:val="004203E0"/>
    <w:rsid w:val="00420425"/>
    <w:rsid w:val="00420C18"/>
    <w:rsid w:val="00422FCB"/>
    <w:rsid w:val="00424504"/>
    <w:rsid w:val="004248B2"/>
    <w:rsid w:val="00425350"/>
    <w:rsid w:val="0042584F"/>
    <w:rsid w:val="004264D1"/>
    <w:rsid w:val="00426AF2"/>
    <w:rsid w:val="00427B4A"/>
    <w:rsid w:val="004301B0"/>
    <w:rsid w:val="004302F4"/>
    <w:rsid w:val="00430667"/>
    <w:rsid w:val="00431408"/>
    <w:rsid w:val="0043144C"/>
    <w:rsid w:val="004317D4"/>
    <w:rsid w:val="00431E29"/>
    <w:rsid w:val="00432227"/>
    <w:rsid w:val="0043264C"/>
    <w:rsid w:val="00433E67"/>
    <w:rsid w:val="004341CC"/>
    <w:rsid w:val="004342AC"/>
    <w:rsid w:val="00435562"/>
    <w:rsid w:val="004358FA"/>
    <w:rsid w:val="0043692F"/>
    <w:rsid w:val="00436D48"/>
    <w:rsid w:val="0043745C"/>
    <w:rsid w:val="00437C59"/>
    <w:rsid w:val="00440095"/>
    <w:rsid w:val="004400F5"/>
    <w:rsid w:val="00440CBA"/>
    <w:rsid w:val="004425FA"/>
    <w:rsid w:val="00442FB5"/>
    <w:rsid w:val="00443A8B"/>
    <w:rsid w:val="00443FE6"/>
    <w:rsid w:val="00445083"/>
    <w:rsid w:val="00445A18"/>
    <w:rsid w:val="00445C7D"/>
    <w:rsid w:val="004466C4"/>
    <w:rsid w:val="0044689B"/>
    <w:rsid w:val="00447AC5"/>
    <w:rsid w:val="00447C89"/>
    <w:rsid w:val="004505AC"/>
    <w:rsid w:val="00451599"/>
    <w:rsid w:val="00451DE3"/>
    <w:rsid w:val="00451E25"/>
    <w:rsid w:val="0045259E"/>
    <w:rsid w:val="004527B3"/>
    <w:rsid w:val="00453470"/>
    <w:rsid w:val="00453BFF"/>
    <w:rsid w:val="004542FC"/>
    <w:rsid w:val="00454A40"/>
    <w:rsid w:val="0045575A"/>
    <w:rsid w:val="004559CF"/>
    <w:rsid w:val="00455AF7"/>
    <w:rsid w:val="0045606D"/>
    <w:rsid w:val="004564DD"/>
    <w:rsid w:val="00456712"/>
    <w:rsid w:val="00456FA1"/>
    <w:rsid w:val="004570AE"/>
    <w:rsid w:val="004574D9"/>
    <w:rsid w:val="00457CA9"/>
    <w:rsid w:val="00460F5E"/>
    <w:rsid w:val="004613E8"/>
    <w:rsid w:val="0046280F"/>
    <w:rsid w:val="00462B33"/>
    <w:rsid w:val="004631D6"/>
    <w:rsid w:val="0046440E"/>
    <w:rsid w:val="00464633"/>
    <w:rsid w:val="00464A12"/>
    <w:rsid w:val="00465206"/>
    <w:rsid w:val="0046525F"/>
    <w:rsid w:val="00465608"/>
    <w:rsid w:val="00465A85"/>
    <w:rsid w:val="00466267"/>
    <w:rsid w:val="004672DD"/>
    <w:rsid w:val="004675DC"/>
    <w:rsid w:val="0046778E"/>
    <w:rsid w:val="004701CE"/>
    <w:rsid w:val="00470777"/>
    <w:rsid w:val="00470B89"/>
    <w:rsid w:val="00473D8A"/>
    <w:rsid w:val="00474113"/>
    <w:rsid w:val="0047427C"/>
    <w:rsid w:val="00475B91"/>
    <w:rsid w:val="00476F9E"/>
    <w:rsid w:val="004771A8"/>
    <w:rsid w:val="00480A2D"/>
    <w:rsid w:val="00480E14"/>
    <w:rsid w:val="00481267"/>
    <w:rsid w:val="00482AFE"/>
    <w:rsid w:val="0048304B"/>
    <w:rsid w:val="0048403C"/>
    <w:rsid w:val="004863C2"/>
    <w:rsid w:val="00490CA8"/>
    <w:rsid w:val="00491E86"/>
    <w:rsid w:val="004921F3"/>
    <w:rsid w:val="00493CB9"/>
    <w:rsid w:val="0049446D"/>
    <w:rsid w:val="00494C01"/>
    <w:rsid w:val="00495579"/>
    <w:rsid w:val="004958CE"/>
    <w:rsid w:val="00495D0F"/>
    <w:rsid w:val="00496217"/>
    <w:rsid w:val="004962D7"/>
    <w:rsid w:val="00496A75"/>
    <w:rsid w:val="00497173"/>
    <w:rsid w:val="00497FCF"/>
    <w:rsid w:val="004A1820"/>
    <w:rsid w:val="004A1D25"/>
    <w:rsid w:val="004A2098"/>
    <w:rsid w:val="004A20D7"/>
    <w:rsid w:val="004A22A0"/>
    <w:rsid w:val="004A2993"/>
    <w:rsid w:val="004A2B96"/>
    <w:rsid w:val="004A2E4B"/>
    <w:rsid w:val="004A3E74"/>
    <w:rsid w:val="004A516E"/>
    <w:rsid w:val="004A58F6"/>
    <w:rsid w:val="004A660D"/>
    <w:rsid w:val="004A79CC"/>
    <w:rsid w:val="004B1452"/>
    <w:rsid w:val="004B17E9"/>
    <w:rsid w:val="004B1A3E"/>
    <w:rsid w:val="004B276A"/>
    <w:rsid w:val="004B3F4D"/>
    <w:rsid w:val="004B4069"/>
    <w:rsid w:val="004B4673"/>
    <w:rsid w:val="004B489B"/>
    <w:rsid w:val="004B51A9"/>
    <w:rsid w:val="004B5E8F"/>
    <w:rsid w:val="004B6188"/>
    <w:rsid w:val="004B6CA7"/>
    <w:rsid w:val="004B7D60"/>
    <w:rsid w:val="004C068E"/>
    <w:rsid w:val="004C0C93"/>
    <w:rsid w:val="004C26C7"/>
    <w:rsid w:val="004C29BD"/>
    <w:rsid w:val="004C3496"/>
    <w:rsid w:val="004C4205"/>
    <w:rsid w:val="004C4C73"/>
    <w:rsid w:val="004C4C78"/>
    <w:rsid w:val="004C4D5E"/>
    <w:rsid w:val="004C5087"/>
    <w:rsid w:val="004C511D"/>
    <w:rsid w:val="004C5381"/>
    <w:rsid w:val="004C547A"/>
    <w:rsid w:val="004C5829"/>
    <w:rsid w:val="004C5AA0"/>
    <w:rsid w:val="004C60E2"/>
    <w:rsid w:val="004C6CF1"/>
    <w:rsid w:val="004C74E0"/>
    <w:rsid w:val="004D1A90"/>
    <w:rsid w:val="004D2600"/>
    <w:rsid w:val="004D3450"/>
    <w:rsid w:val="004D359C"/>
    <w:rsid w:val="004D472D"/>
    <w:rsid w:val="004D499A"/>
    <w:rsid w:val="004D5138"/>
    <w:rsid w:val="004D5348"/>
    <w:rsid w:val="004D5782"/>
    <w:rsid w:val="004D6415"/>
    <w:rsid w:val="004D7062"/>
    <w:rsid w:val="004D75A5"/>
    <w:rsid w:val="004E07D2"/>
    <w:rsid w:val="004E1907"/>
    <w:rsid w:val="004E192A"/>
    <w:rsid w:val="004E1A08"/>
    <w:rsid w:val="004E31BE"/>
    <w:rsid w:val="004E32E1"/>
    <w:rsid w:val="004E35A3"/>
    <w:rsid w:val="004E3626"/>
    <w:rsid w:val="004E3740"/>
    <w:rsid w:val="004E43EC"/>
    <w:rsid w:val="004E52CE"/>
    <w:rsid w:val="004E60A5"/>
    <w:rsid w:val="004E66F1"/>
    <w:rsid w:val="004E67D0"/>
    <w:rsid w:val="004E6B12"/>
    <w:rsid w:val="004E6FEA"/>
    <w:rsid w:val="004E7346"/>
    <w:rsid w:val="004E763F"/>
    <w:rsid w:val="004E76ED"/>
    <w:rsid w:val="004E7DD2"/>
    <w:rsid w:val="004F0629"/>
    <w:rsid w:val="004F06CA"/>
    <w:rsid w:val="004F1C17"/>
    <w:rsid w:val="004F1F40"/>
    <w:rsid w:val="004F2C59"/>
    <w:rsid w:val="004F3E5B"/>
    <w:rsid w:val="004F49BE"/>
    <w:rsid w:val="004F4AF1"/>
    <w:rsid w:val="004F5368"/>
    <w:rsid w:val="004F5787"/>
    <w:rsid w:val="004F5BD4"/>
    <w:rsid w:val="004F5F79"/>
    <w:rsid w:val="004F73BD"/>
    <w:rsid w:val="004F7ACB"/>
    <w:rsid w:val="004F7CE9"/>
    <w:rsid w:val="004F7F49"/>
    <w:rsid w:val="005007D2"/>
    <w:rsid w:val="005009C4"/>
    <w:rsid w:val="00501907"/>
    <w:rsid w:val="00502131"/>
    <w:rsid w:val="005036C6"/>
    <w:rsid w:val="00503B3B"/>
    <w:rsid w:val="005062A4"/>
    <w:rsid w:val="005066C1"/>
    <w:rsid w:val="00507ED5"/>
    <w:rsid w:val="00510E15"/>
    <w:rsid w:val="005111EB"/>
    <w:rsid w:val="00511285"/>
    <w:rsid w:val="00511A65"/>
    <w:rsid w:val="005126A6"/>
    <w:rsid w:val="005136DB"/>
    <w:rsid w:val="005140C7"/>
    <w:rsid w:val="005152C2"/>
    <w:rsid w:val="0051599E"/>
    <w:rsid w:val="00515B09"/>
    <w:rsid w:val="00516FE3"/>
    <w:rsid w:val="00517430"/>
    <w:rsid w:val="00517EA0"/>
    <w:rsid w:val="005209FB"/>
    <w:rsid w:val="00520B37"/>
    <w:rsid w:val="00520B59"/>
    <w:rsid w:val="00521C14"/>
    <w:rsid w:val="005232EE"/>
    <w:rsid w:val="00523702"/>
    <w:rsid w:val="00524BBF"/>
    <w:rsid w:val="005251F5"/>
    <w:rsid w:val="00526565"/>
    <w:rsid w:val="00526986"/>
    <w:rsid w:val="00526C46"/>
    <w:rsid w:val="00527C20"/>
    <w:rsid w:val="005309B0"/>
    <w:rsid w:val="005316AE"/>
    <w:rsid w:val="00531970"/>
    <w:rsid w:val="00532828"/>
    <w:rsid w:val="00532D74"/>
    <w:rsid w:val="005337F1"/>
    <w:rsid w:val="00533817"/>
    <w:rsid w:val="00534434"/>
    <w:rsid w:val="005349F0"/>
    <w:rsid w:val="00535FC4"/>
    <w:rsid w:val="00536955"/>
    <w:rsid w:val="005401A7"/>
    <w:rsid w:val="0054226B"/>
    <w:rsid w:val="0054254F"/>
    <w:rsid w:val="0054263B"/>
    <w:rsid w:val="00542F8A"/>
    <w:rsid w:val="005430E6"/>
    <w:rsid w:val="00544B65"/>
    <w:rsid w:val="0054582B"/>
    <w:rsid w:val="00545A1C"/>
    <w:rsid w:val="005500B3"/>
    <w:rsid w:val="005508DA"/>
    <w:rsid w:val="005509AE"/>
    <w:rsid w:val="00550BF5"/>
    <w:rsid w:val="00550E86"/>
    <w:rsid w:val="005520EB"/>
    <w:rsid w:val="00552617"/>
    <w:rsid w:val="005527DA"/>
    <w:rsid w:val="00552CEB"/>
    <w:rsid w:val="005538B3"/>
    <w:rsid w:val="00553EBC"/>
    <w:rsid w:val="005548C0"/>
    <w:rsid w:val="00554B6B"/>
    <w:rsid w:val="005557A8"/>
    <w:rsid w:val="00555A4B"/>
    <w:rsid w:val="00555E21"/>
    <w:rsid w:val="00556C2C"/>
    <w:rsid w:val="00557C51"/>
    <w:rsid w:val="00557D09"/>
    <w:rsid w:val="00557DC6"/>
    <w:rsid w:val="00557FEE"/>
    <w:rsid w:val="005606B2"/>
    <w:rsid w:val="00561842"/>
    <w:rsid w:val="0056230E"/>
    <w:rsid w:val="005643F3"/>
    <w:rsid w:val="00564D91"/>
    <w:rsid w:val="005653A5"/>
    <w:rsid w:val="005657C1"/>
    <w:rsid w:val="00566FA4"/>
    <w:rsid w:val="00567B36"/>
    <w:rsid w:val="00567DC7"/>
    <w:rsid w:val="00570842"/>
    <w:rsid w:val="0057099D"/>
    <w:rsid w:val="005714B9"/>
    <w:rsid w:val="00571626"/>
    <w:rsid w:val="00571768"/>
    <w:rsid w:val="00571C4C"/>
    <w:rsid w:val="00572CAC"/>
    <w:rsid w:val="005738FD"/>
    <w:rsid w:val="00573AF7"/>
    <w:rsid w:val="005740A5"/>
    <w:rsid w:val="0057479D"/>
    <w:rsid w:val="00575361"/>
    <w:rsid w:val="00576156"/>
    <w:rsid w:val="005773AB"/>
    <w:rsid w:val="005778E4"/>
    <w:rsid w:val="0058016C"/>
    <w:rsid w:val="005803D5"/>
    <w:rsid w:val="00580605"/>
    <w:rsid w:val="00581556"/>
    <w:rsid w:val="00581D2E"/>
    <w:rsid w:val="00582870"/>
    <w:rsid w:val="00582B47"/>
    <w:rsid w:val="00582F6C"/>
    <w:rsid w:val="00583FDF"/>
    <w:rsid w:val="00584269"/>
    <w:rsid w:val="005843ED"/>
    <w:rsid w:val="005848A7"/>
    <w:rsid w:val="00584D2F"/>
    <w:rsid w:val="0058534A"/>
    <w:rsid w:val="00586182"/>
    <w:rsid w:val="00586656"/>
    <w:rsid w:val="00587BDD"/>
    <w:rsid w:val="0059065D"/>
    <w:rsid w:val="005909CF"/>
    <w:rsid w:val="005921FA"/>
    <w:rsid w:val="00592822"/>
    <w:rsid w:val="005931FB"/>
    <w:rsid w:val="00593A8F"/>
    <w:rsid w:val="00594388"/>
    <w:rsid w:val="00594445"/>
    <w:rsid w:val="00594F0A"/>
    <w:rsid w:val="005955F7"/>
    <w:rsid w:val="0059577A"/>
    <w:rsid w:val="005959F4"/>
    <w:rsid w:val="00595D56"/>
    <w:rsid w:val="00595DF9"/>
    <w:rsid w:val="00595EF6"/>
    <w:rsid w:val="00596E29"/>
    <w:rsid w:val="00597052"/>
    <w:rsid w:val="00597179"/>
    <w:rsid w:val="005A0439"/>
    <w:rsid w:val="005A04D5"/>
    <w:rsid w:val="005A06A9"/>
    <w:rsid w:val="005A2003"/>
    <w:rsid w:val="005A245E"/>
    <w:rsid w:val="005A2C90"/>
    <w:rsid w:val="005A329D"/>
    <w:rsid w:val="005A3401"/>
    <w:rsid w:val="005A3426"/>
    <w:rsid w:val="005A3ECD"/>
    <w:rsid w:val="005A403A"/>
    <w:rsid w:val="005A438B"/>
    <w:rsid w:val="005A4551"/>
    <w:rsid w:val="005A5C6B"/>
    <w:rsid w:val="005A5E6C"/>
    <w:rsid w:val="005A6B30"/>
    <w:rsid w:val="005A79C2"/>
    <w:rsid w:val="005B030A"/>
    <w:rsid w:val="005B0652"/>
    <w:rsid w:val="005B292F"/>
    <w:rsid w:val="005B2EE8"/>
    <w:rsid w:val="005B3DAA"/>
    <w:rsid w:val="005B4025"/>
    <w:rsid w:val="005B4484"/>
    <w:rsid w:val="005B58F1"/>
    <w:rsid w:val="005B6009"/>
    <w:rsid w:val="005B6BE2"/>
    <w:rsid w:val="005B7D3A"/>
    <w:rsid w:val="005B7D5D"/>
    <w:rsid w:val="005C0705"/>
    <w:rsid w:val="005C0839"/>
    <w:rsid w:val="005C08A8"/>
    <w:rsid w:val="005C1AD0"/>
    <w:rsid w:val="005C1F5C"/>
    <w:rsid w:val="005C24B0"/>
    <w:rsid w:val="005C2F82"/>
    <w:rsid w:val="005C2F91"/>
    <w:rsid w:val="005C3099"/>
    <w:rsid w:val="005C39A9"/>
    <w:rsid w:val="005C49F4"/>
    <w:rsid w:val="005C52E5"/>
    <w:rsid w:val="005C5FBA"/>
    <w:rsid w:val="005C607E"/>
    <w:rsid w:val="005C6234"/>
    <w:rsid w:val="005C75F9"/>
    <w:rsid w:val="005D0CE5"/>
    <w:rsid w:val="005D0DC8"/>
    <w:rsid w:val="005D12EB"/>
    <w:rsid w:val="005D1F45"/>
    <w:rsid w:val="005D250B"/>
    <w:rsid w:val="005D266C"/>
    <w:rsid w:val="005D2E6E"/>
    <w:rsid w:val="005D407B"/>
    <w:rsid w:val="005D40A6"/>
    <w:rsid w:val="005D4464"/>
    <w:rsid w:val="005D4C92"/>
    <w:rsid w:val="005D5688"/>
    <w:rsid w:val="005D6B69"/>
    <w:rsid w:val="005D6CAE"/>
    <w:rsid w:val="005D6CCA"/>
    <w:rsid w:val="005D74FF"/>
    <w:rsid w:val="005E0570"/>
    <w:rsid w:val="005E157A"/>
    <w:rsid w:val="005E3035"/>
    <w:rsid w:val="005E3567"/>
    <w:rsid w:val="005E368E"/>
    <w:rsid w:val="005E5554"/>
    <w:rsid w:val="005E5DDC"/>
    <w:rsid w:val="005E7613"/>
    <w:rsid w:val="005F036F"/>
    <w:rsid w:val="005F4A8B"/>
    <w:rsid w:val="005F56C3"/>
    <w:rsid w:val="005F604D"/>
    <w:rsid w:val="005F6872"/>
    <w:rsid w:val="005F6E21"/>
    <w:rsid w:val="005F7E21"/>
    <w:rsid w:val="006012A3"/>
    <w:rsid w:val="00602377"/>
    <w:rsid w:val="0060326E"/>
    <w:rsid w:val="00603646"/>
    <w:rsid w:val="006052B4"/>
    <w:rsid w:val="00606CC1"/>
    <w:rsid w:val="00607730"/>
    <w:rsid w:val="006078BC"/>
    <w:rsid w:val="00607E31"/>
    <w:rsid w:val="00607F21"/>
    <w:rsid w:val="00610458"/>
    <w:rsid w:val="00610BBE"/>
    <w:rsid w:val="00611240"/>
    <w:rsid w:val="006119D8"/>
    <w:rsid w:val="00612F8E"/>
    <w:rsid w:val="00614296"/>
    <w:rsid w:val="00615212"/>
    <w:rsid w:val="00615AAC"/>
    <w:rsid w:val="00615E63"/>
    <w:rsid w:val="006168FF"/>
    <w:rsid w:val="00617B1C"/>
    <w:rsid w:val="00617DEC"/>
    <w:rsid w:val="00617E1E"/>
    <w:rsid w:val="00617F83"/>
    <w:rsid w:val="00620B3A"/>
    <w:rsid w:val="00621807"/>
    <w:rsid w:val="00622052"/>
    <w:rsid w:val="006228E8"/>
    <w:rsid w:val="00622D71"/>
    <w:rsid w:val="006230FA"/>
    <w:rsid w:val="0062368E"/>
    <w:rsid w:val="0062460D"/>
    <w:rsid w:val="00624A87"/>
    <w:rsid w:val="006255A6"/>
    <w:rsid w:val="006304B9"/>
    <w:rsid w:val="00631472"/>
    <w:rsid w:val="006319F6"/>
    <w:rsid w:val="006319FF"/>
    <w:rsid w:val="006333AD"/>
    <w:rsid w:val="0063361A"/>
    <w:rsid w:val="0063481F"/>
    <w:rsid w:val="00634827"/>
    <w:rsid w:val="006368E9"/>
    <w:rsid w:val="0063713B"/>
    <w:rsid w:val="006372C4"/>
    <w:rsid w:val="00637B8C"/>
    <w:rsid w:val="00640250"/>
    <w:rsid w:val="006413C1"/>
    <w:rsid w:val="006419E3"/>
    <w:rsid w:val="00641BB0"/>
    <w:rsid w:val="00642DFF"/>
    <w:rsid w:val="00643DF4"/>
    <w:rsid w:val="00643EB9"/>
    <w:rsid w:val="00643FB6"/>
    <w:rsid w:val="006444CE"/>
    <w:rsid w:val="0064450F"/>
    <w:rsid w:val="00644870"/>
    <w:rsid w:val="00645072"/>
    <w:rsid w:val="00645B3F"/>
    <w:rsid w:val="00645D80"/>
    <w:rsid w:val="006463D9"/>
    <w:rsid w:val="00646640"/>
    <w:rsid w:val="00647409"/>
    <w:rsid w:val="0064745D"/>
    <w:rsid w:val="00647CDB"/>
    <w:rsid w:val="00647D70"/>
    <w:rsid w:val="00647DF4"/>
    <w:rsid w:val="00653E89"/>
    <w:rsid w:val="00654F34"/>
    <w:rsid w:val="0065591F"/>
    <w:rsid w:val="006561FA"/>
    <w:rsid w:val="006565F5"/>
    <w:rsid w:val="00657126"/>
    <w:rsid w:val="006579AD"/>
    <w:rsid w:val="006601F5"/>
    <w:rsid w:val="00660C13"/>
    <w:rsid w:val="00661974"/>
    <w:rsid w:val="00662B11"/>
    <w:rsid w:val="0066339E"/>
    <w:rsid w:val="00663C69"/>
    <w:rsid w:val="0066500B"/>
    <w:rsid w:val="00665624"/>
    <w:rsid w:val="00665AFD"/>
    <w:rsid w:val="00665B22"/>
    <w:rsid w:val="00665D18"/>
    <w:rsid w:val="006660E1"/>
    <w:rsid w:val="0066616D"/>
    <w:rsid w:val="00667463"/>
    <w:rsid w:val="00667B3E"/>
    <w:rsid w:val="006721AA"/>
    <w:rsid w:val="0067243B"/>
    <w:rsid w:val="00672C02"/>
    <w:rsid w:val="00672F42"/>
    <w:rsid w:val="006730E2"/>
    <w:rsid w:val="00674931"/>
    <w:rsid w:val="0067574B"/>
    <w:rsid w:val="00675A0D"/>
    <w:rsid w:val="0067657D"/>
    <w:rsid w:val="006768F9"/>
    <w:rsid w:val="00676A6C"/>
    <w:rsid w:val="00676DD6"/>
    <w:rsid w:val="00677A63"/>
    <w:rsid w:val="0068053B"/>
    <w:rsid w:val="006819A0"/>
    <w:rsid w:val="00682B99"/>
    <w:rsid w:val="00682E2C"/>
    <w:rsid w:val="0068415E"/>
    <w:rsid w:val="0068478D"/>
    <w:rsid w:val="00684804"/>
    <w:rsid w:val="0068486E"/>
    <w:rsid w:val="00685F50"/>
    <w:rsid w:val="006872C8"/>
    <w:rsid w:val="00690051"/>
    <w:rsid w:val="00690852"/>
    <w:rsid w:val="006923A1"/>
    <w:rsid w:val="00692CEF"/>
    <w:rsid w:val="00692EF0"/>
    <w:rsid w:val="0069321A"/>
    <w:rsid w:val="0069407C"/>
    <w:rsid w:val="00695A3A"/>
    <w:rsid w:val="006961EF"/>
    <w:rsid w:val="006963F3"/>
    <w:rsid w:val="006965EE"/>
    <w:rsid w:val="006966D4"/>
    <w:rsid w:val="006A0126"/>
    <w:rsid w:val="006A03CF"/>
    <w:rsid w:val="006A041B"/>
    <w:rsid w:val="006A085B"/>
    <w:rsid w:val="006A1758"/>
    <w:rsid w:val="006A28B6"/>
    <w:rsid w:val="006A3046"/>
    <w:rsid w:val="006A39BB"/>
    <w:rsid w:val="006A3B24"/>
    <w:rsid w:val="006A42E2"/>
    <w:rsid w:val="006A495C"/>
    <w:rsid w:val="006A4CD6"/>
    <w:rsid w:val="006A5FE9"/>
    <w:rsid w:val="006A67BD"/>
    <w:rsid w:val="006A681E"/>
    <w:rsid w:val="006A69A2"/>
    <w:rsid w:val="006A69BB"/>
    <w:rsid w:val="006A7583"/>
    <w:rsid w:val="006A7CAA"/>
    <w:rsid w:val="006B00D9"/>
    <w:rsid w:val="006B0178"/>
    <w:rsid w:val="006B01D5"/>
    <w:rsid w:val="006B0386"/>
    <w:rsid w:val="006B0919"/>
    <w:rsid w:val="006B18D6"/>
    <w:rsid w:val="006B1E2B"/>
    <w:rsid w:val="006B398C"/>
    <w:rsid w:val="006B4D3D"/>
    <w:rsid w:val="006B55E8"/>
    <w:rsid w:val="006B62F9"/>
    <w:rsid w:val="006B7029"/>
    <w:rsid w:val="006B7C09"/>
    <w:rsid w:val="006C033F"/>
    <w:rsid w:val="006C0751"/>
    <w:rsid w:val="006C1C1E"/>
    <w:rsid w:val="006C225C"/>
    <w:rsid w:val="006C25F1"/>
    <w:rsid w:val="006C2691"/>
    <w:rsid w:val="006C2B8F"/>
    <w:rsid w:val="006C36AB"/>
    <w:rsid w:val="006C37AD"/>
    <w:rsid w:val="006C4A84"/>
    <w:rsid w:val="006C4CE5"/>
    <w:rsid w:val="006C6A4A"/>
    <w:rsid w:val="006C6CD9"/>
    <w:rsid w:val="006C70F8"/>
    <w:rsid w:val="006C7183"/>
    <w:rsid w:val="006D05C5"/>
    <w:rsid w:val="006D0B02"/>
    <w:rsid w:val="006D202B"/>
    <w:rsid w:val="006D209F"/>
    <w:rsid w:val="006D227C"/>
    <w:rsid w:val="006D422F"/>
    <w:rsid w:val="006D4E2B"/>
    <w:rsid w:val="006D5007"/>
    <w:rsid w:val="006D5FFF"/>
    <w:rsid w:val="006D65ED"/>
    <w:rsid w:val="006D673F"/>
    <w:rsid w:val="006D6951"/>
    <w:rsid w:val="006D74CF"/>
    <w:rsid w:val="006E05EC"/>
    <w:rsid w:val="006E11F1"/>
    <w:rsid w:val="006E20A8"/>
    <w:rsid w:val="006E2ECD"/>
    <w:rsid w:val="006E3DB0"/>
    <w:rsid w:val="006E3F74"/>
    <w:rsid w:val="006E4EC4"/>
    <w:rsid w:val="006E519C"/>
    <w:rsid w:val="006E5709"/>
    <w:rsid w:val="006E5B5B"/>
    <w:rsid w:val="006E5BAE"/>
    <w:rsid w:val="006E66B0"/>
    <w:rsid w:val="006E68D1"/>
    <w:rsid w:val="006E6D1F"/>
    <w:rsid w:val="006E7AD9"/>
    <w:rsid w:val="006F0516"/>
    <w:rsid w:val="006F154A"/>
    <w:rsid w:val="006F3D15"/>
    <w:rsid w:val="006F41D2"/>
    <w:rsid w:val="006F45C4"/>
    <w:rsid w:val="006F5BB7"/>
    <w:rsid w:val="006F6F35"/>
    <w:rsid w:val="006F7E0E"/>
    <w:rsid w:val="0070051D"/>
    <w:rsid w:val="00701B23"/>
    <w:rsid w:val="00702C6E"/>
    <w:rsid w:val="00702E56"/>
    <w:rsid w:val="007033CE"/>
    <w:rsid w:val="00703B54"/>
    <w:rsid w:val="00704276"/>
    <w:rsid w:val="00704A6B"/>
    <w:rsid w:val="007068E9"/>
    <w:rsid w:val="007074C8"/>
    <w:rsid w:val="00711106"/>
    <w:rsid w:val="007113B8"/>
    <w:rsid w:val="00711560"/>
    <w:rsid w:val="00711ADA"/>
    <w:rsid w:val="00711AFE"/>
    <w:rsid w:val="00712132"/>
    <w:rsid w:val="00712217"/>
    <w:rsid w:val="007131FF"/>
    <w:rsid w:val="00713403"/>
    <w:rsid w:val="00713A4F"/>
    <w:rsid w:val="00713CC8"/>
    <w:rsid w:val="00714840"/>
    <w:rsid w:val="007150C6"/>
    <w:rsid w:val="007157F3"/>
    <w:rsid w:val="00715991"/>
    <w:rsid w:val="00716563"/>
    <w:rsid w:val="00716924"/>
    <w:rsid w:val="007169B1"/>
    <w:rsid w:val="007169E8"/>
    <w:rsid w:val="007178F5"/>
    <w:rsid w:val="00720D6A"/>
    <w:rsid w:val="00720E19"/>
    <w:rsid w:val="00721BAD"/>
    <w:rsid w:val="00721CF7"/>
    <w:rsid w:val="00722B9E"/>
    <w:rsid w:val="007237D9"/>
    <w:rsid w:val="007244AF"/>
    <w:rsid w:val="007249F2"/>
    <w:rsid w:val="00724AFD"/>
    <w:rsid w:val="0072520E"/>
    <w:rsid w:val="007263F4"/>
    <w:rsid w:val="007268C9"/>
    <w:rsid w:val="00726BD0"/>
    <w:rsid w:val="007302E3"/>
    <w:rsid w:val="00730BE5"/>
    <w:rsid w:val="00730D17"/>
    <w:rsid w:val="00731EA7"/>
    <w:rsid w:val="007327BC"/>
    <w:rsid w:val="00732A4C"/>
    <w:rsid w:val="00733B40"/>
    <w:rsid w:val="00734CA8"/>
    <w:rsid w:val="0073598F"/>
    <w:rsid w:val="007368F5"/>
    <w:rsid w:val="00736D5B"/>
    <w:rsid w:val="007372F3"/>
    <w:rsid w:val="007406E4"/>
    <w:rsid w:val="00740B95"/>
    <w:rsid w:val="00741C60"/>
    <w:rsid w:val="00744861"/>
    <w:rsid w:val="0074533F"/>
    <w:rsid w:val="0074688F"/>
    <w:rsid w:val="00746FED"/>
    <w:rsid w:val="007472AD"/>
    <w:rsid w:val="007472E9"/>
    <w:rsid w:val="00747FA9"/>
    <w:rsid w:val="00750401"/>
    <w:rsid w:val="0075234A"/>
    <w:rsid w:val="00753180"/>
    <w:rsid w:val="00753686"/>
    <w:rsid w:val="00754A48"/>
    <w:rsid w:val="0075504F"/>
    <w:rsid w:val="00756053"/>
    <w:rsid w:val="00756221"/>
    <w:rsid w:val="0075682B"/>
    <w:rsid w:val="00756D82"/>
    <w:rsid w:val="00760C95"/>
    <w:rsid w:val="00761699"/>
    <w:rsid w:val="00762203"/>
    <w:rsid w:val="0076284F"/>
    <w:rsid w:val="00764136"/>
    <w:rsid w:val="00764BA6"/>
    <w:rsid w:val="007655B6"/>
    <w:rsid w:val="00767054"/>
    <w:rsid w:val="00767547"/>
    <w:rsid w:val="00767B77"/>
    <w:rsid w:val="00770256"/>
    <w:rsid w:val="00770388"/>
    <w:rsid w:val="0077038B"/>
    <w:rsid w:val="00770F8D"/>
    <w:rsid w:val="00770FE1"/>
    <w:rsid w:val="0077195D"/>
    <w:rsid w:val="007720D3"/>
    <w:rsid w:val="007723AF"/>
    <w:rsid w:val="00772F7C"/>
    <w:rsid w:val="00773279"/>
    <w:rsid w:val="0077354B"/>
    <w:rsid w:val="007737DF"/>
    <w:rsid w:val="00773DC9"/>
    <w:rsid w:val="007742B2"/>
    <w:rsid w:val="00774787"/>
    <w:rsid w:val="00775991"/>
    <w:rsid w:val="00775997"/>
    <w:rsid w:val="007809CB"/>
    <w:rsid w:val="00782147"/>
    <w:rsid w:val="007825C0"/>
    <w:rsid w:val="00783441"/>
    <w:rsid w:val="00783FE3"/>
    <w:rsid w:val="007842B3"/>
    <w:rsid w:val="007847DB"/>
    <w:rsid w:val="0078577E"/>
    <w:rsid w:val="00785829"/>
    <w:rsid w:val="00786450"/>
    <w:rsid w:val="00787CA9"/>
    <w:rsid w:val="00790FCB"/>
    <w:rsid w:val="00791608"/>
    <w:rsid w:val="00791B9E"/>
    <w:rsid w:val="0079213C"/>
    <w:rsid w:val="007925F2"/>
    <w:rsid w:val="0079326F"/>
    <w:rsid w:val="00793420"/>
    <w:rsid w:val="00793B1F"/>
    <w:rsid w:val="00793E25"/>
    <w:rsid w:val="007941D8"/>
    <w:rsid w:val="0079430F"/>
    <w:rsid w:val="0079442D"/>
    <w:rsid w:val="00797263"/>
    <w:rsid w:val="00797ABD"/>
    <w:rsid w:val="007A0074"/>
    <w:rsid w:val="007A029A"/>
    <w:rsid w:val="007A16C3"/>
    <w:rsid w:val="007A19B1"/>
    <w:rsid w:val="007A1EEA"/>
    <w:rsid w:val="007A2702"/>
    <w:rsid w:val="007A358E"/>
    <w:rsid w:val="007A3AE3"/>
    <w:rsid w:val="007A42C4"/>
    <w:rsid w:val="007A4E51"/>
    <w:rsid w:val="007A4F99"/>
    <w:rsid w:val="007A5001"/>
    <w:rsid w:val="007A5F1A"/>
    <w:rsid w:val="007A61BC"/>
    <w:rsid w:val="007A63A6"/>
    <w:rsid w:val="007A6EB1"/>
    <w:rsid w:val="007A71DE"/>
    <w:rsid w:val="007A7A6F"/>
    <w:rsid w:val="007B0DFF"/>
    <w:rsid w:val="007B13B6"/>
    <w:rsid w:val="007B22F6"/>
    <w:rsid w:val="007B25E1"/>
    <w:rsid w:val="007B3327"/>
    <w:rsid w:val="007B41CF"/>
    <w:rsid w:val="007B474A"/>
    <w:rsid w:val="007B4B70"/>
    <w:rsid w:val="007B50CA"/>
    <w:rsid w:val="007B53A4"/>
    <w:rsid w:val="007B5951"/>
    <w:rsid w:val="007B5F33"/>
    <w:rsid w:val="007B5F6E"/>
    <w:rsid w:val="007B60C1"/>
    <w:rsid w:val="007B7C18"/>
    <w:rsid w:val="007C0341"/>
    <w:rsid w:val="007C0CB6"/>
    <w:rsid w:val="007C0D02"/>
    <w:rsid w:val="007C1098"/>
    <w:rsid w:val="007C126E"/>
    <w:rsid w:val="007C187D"/>
    <w:rsid w:val="007C1C78"/>
    <w:rsid w:val="007C1ED0"/>
    <w:rsid w:val="007C23A1"/>
    <w:rsid w:val="007C2BA0"/>
    <w:rsid w:val="007C31B5"/>
    <w:rsid w:val="007C3916"/>
    <w:rsid w:val="007C4E4C"/>
    <w:rsid w:val="007C6199"/>
    <w:rsid w:val="007C6C22"/>
    <w:rsid w:val="007C767A"/>
    <w:rsid w:val="007C7972"/>
    <w:rsid w:val="007C7FA7"/>
    <w:rsid w:val="007D00A6"/>
    <w:rsid w:val="007D0F0E"/>
    <w:rsid w:val="007D202E"/>
    <w:rsid w:val="007D207F"/>
    <w:rsid w:val="007D2199"/>
    <w:rsid w:val="007D2C84"/>
    <w:rsid w:val="007D3D1F"/>
    <w:rsid w:val="007D6DE2"/>
    <w:rsid w:val="007D7D47"/>
    <w:rsid w:val="007D7DA6"/>
    <w:rsid w:val="007D7FC7"/>
    <w:rsid w:val="007E030D"/>
    <w:rsid w:val="007E27E7"/>
    <w:rsid w:val="007E2C97"/>
    <w:rsid w:val="007E2FC3"/>
    <w:rsid w:val="007E3704"/>
    <w:rsid w:val="007E3F6E"/>
    <w:rsid w:val="007E427B"/>
    <w:rsid w:val="007E4F01"/>
    <w:rsid w:val="007E5C8E"/>
    <w:rsid w:val="007E63C3"/>
    <w:rsid w:val="007E73FB"/>
    <w:rsid w:val="007F0732"/>
    <w:rsid w:val="007F0F83"/>
    <w:rsid w:val="007F12ED"/>
    <w:rsid w:val="007F276B"/>
    <w:rsid w:val="007F27E9"/>
    <w:rsid w:val="007F4C49"/>
    <w:rsid w:val="007F59C9"/>
    <w:rsid w:val="007F5CEC"/>
    <w:rsid w:val="007F7049"/>
    <w:rsid w:val="007F7863"/>
    <w:rsid w:val="007F78E2"/>
    <w:rsid w:val="007F7928"/>
    <w:rsid w:val="00800E9F"/>
    <w:rsid w:val="0080281E"/>
    <w:rsid w:val="0080304D"/>
    <w:rsid w:val="00803D0B"/>
    <w:rsid w:val="00804EED"/>
    <w:rsid w:val="00805423"/>
    <w:rsid w:val="008058A6"/>
    <w:rsid w:val="00805901"/>
    <w:rsid w:val="0080626C"/>
    <w:rsid w:val="008075B7"/>
    <w:rsid w:val="00810270"/>
    <w:rsid w:val="00810422"/>
    <w:rsid w:val="00810489"/>
    <w:rsid w:val="00810651"/>
    <w:rsid w:val="00810662"/>
    <w:rsid w:val="0081125F"/>
    <w:rsid w:val="00811485"/>
    <w:rsid w:val="00811983"/>
    <w:rsid w:val="00811EC4"/>
    <w:rsid w:val="008128FC"/>
    <w:rsid w:val="0081292F"/>
    <w:rsid w:val="008142C7"/>
    <w:rsid w:val="00814828"/>
    <w:rsid w:val="00815D76"/>
    <w:rsid w:val="008169F7"/>
    <w:rsid w:val="008214A6"/>
    <w:rsid w:val="00821EE7"/>
    <w:rsid w:val="00822209"/>
    <w:rsid w:val="00822B83"/>
    <w:rsid w:val="00822D76"/>
    <w:rsid w:val="008232E3"/>
    <w:rsid w:val="00824AFA"/>
    <w:rsid w:val="00824B5A"/>
    <w:rsid w:val="00824B8F"/>
    <w:rsid w:val="00825987"/>
    <w:rsid w:val="00825C1B"/>
    <w:rsid w:val="008262FB"/>
    <w:rsid w:val="0082652C"/>
    <w:rsid w:val="008265D1"/>
    <w:rsid w:val="00827179"/>
    <w:rsid w:val="008277F2"/>
    <w:rsid w:val="00830C10"/>
    <w:rsid w:val="00830CFC"/>
    <w:rsid w:val="00831286"/>
    <w:rsid w:val="008316D5"/>
    <w:rsid w:val="008317E5"/>
    <w:rsid w:val="0083331D"/>
    <w:rsid w:val="0083456D"/>
    <w:rsid w:val="008350C1"/>
    <w:rsid w:val="0083511B"/>
    <w:rsid w:val="0083798F"/>
    <w:rsid w:val="00840FFE"/>
    <w:rsid w:val="0084143D"/>
    <w:rsid w:val="00841EAB"/>
    <w:rsid w:val="00842105"/>
    <w:rsid w:val="0084216C"/>
    <w:rsid w:val="0084224F"/>
    <w:rsid w:val="008422C0"/>
    <w:rsid w:val="008423A4"/>
    <w:rsid w:val="008442E6"/>
    <w:rsid w:val="00845D4A"/>
    <w:rsid w:val="008461C6"/>
    <w:rsid w:val="008468D1"/>
    <w:rsid w:val="00846B06"/>
    <w:rsid w:val="00846F11"/>
    <w:rsid w:val="0085005A"/>
    <w:rsid w:val="00850236"/>
    <w:rsid w:val="008511A8"/>
    <w:rsid w:val="00852152"/>
    <w:rsid w:val="00852AEB"/>
    <w:rsid w:val="00852BA8"/>
    <w:rsid w:val="008535C4"/>
    <w:rsid w:val="0085423A"/>
    <w:rsid w:val="0085493C"/>
    <w:rsid w:val="00860773"/>
    <w:rsid w:val="0086090D"/>
    <w:rsid w:val="008611C3"/>
    <w:rsid w:val="008617FC"/>
    <w:rsid w:val="00863792"/>
    <w:rsid w:val="00863C5E"/>
    <w:rsid w:val="0086430D"/>
    <w:rsid w:val="0086524A"/>
    <w:rsid w:val="00866842"/>
    <w:rsid w:val="008703FB"/>
    <w:rsid w:val="00871895"/>
    <w:rsid w:val="008719D3"/>
    <w:rsid w:val="00871C06"/>
    <w:rsid w:val="00871F46"/>
    <w:rsid w:val="008722C8"/>
    <w:rsid w:val="008724ED"/>
    <w:rsid w:val="00875BAE"/>
    <w:rsid w:val="00875F24"/>
    <w:rsid w:val="00876053"/>
    <w:rsid w:val="008764F2"/>
    <w:rsid w:val="0087707B"/>
    <w:rsid w:val="0088010F"/>
    <w:rsid w:val="00880458"/>
    <w:rsid w:val="00880573"/>
    <w:rsid w:val="0088109C"/>
    <w:rsid w:val="0088166A"/>
    <w:rsid w:val="0088294B"/>
    <w:rsid w:val="008836DB"/>
    <w:rsid w:val="00884369"/>
    <w:rsid w:val="00884510"/>
    <w:rsid w:val="00885A7E"/>
    <w:rsid w:val="00885DB0"/>
    <w:rsid w:val="008862D2"/>
    <w:rsid w:val="008862E9"/>
    <w:rsid w:val="008868FB"/>
    <w:rsid w:val="00887186"/>
    <w:rsid w:val="008877AF"/>
    <w:rsid w:val="008878FC"/>
    <w:rsid w:val="0089051B"/>
    <w:rsid w:val="00891120"/>
    <w:rsid w:val="008919D3"/>
    <w:rsid w:val="00892237"/>
    <w:rsid w:val="008926BF"/>
    <w:rsid w:val="00892DD1"/>
    <w:rsid w:val="00892F78"/>
    <w:rsid w:val="00893F71"/>
    <w:rsid w:val="00893FBB"/>
    <w:rsid w:val="00894365"/>
    <w:rsid w:val="00895B1F"/>
    <w:rsid w:val="00895C3E"/>
    <w:rsid w:val="00896B04"/>
    <w:rsid w:val="00897622"/>
    <w:rsid w:val="008A00C8"/>
    <w:rsid w:val="008A1D53"/>
    <w:rsid w:val="008A3148"/>
    <w:rsid w:val="008A34AB"/>
    <w:rsid w:val="008A35DA"/>
    <w:rsid w:val="008A3BA9"/>
    <w:rsid w:val="008A4EAC"/>
    <w:rsid w:val="008A6D82"/>
    <w:rsid w:val="008B02E0"/>
    <w:rsid w:val="008B045C"/>
    <w:rsid w:val="008B17D7"/>
    <w:rsid w:val="008B2DB4"/>
    <w:rsid w:val="008B3967"/>
    <w:rsid w:val="008B3C9F"/>
    <w:rsid w:val="008B4538"/>
    <w:rsid w:val="008B4CAF"/>
    <w:rsid w:val="008B4D69"/>
    <w:rsid w:val="008B583B"/>
    <w:rsid w:val="008B5BF5"/>
    <w:rsid w:val="008B5E5D"/>
    <w:rsid w:val="008B75A0"/>
    <w:rsid w:val="008B75B4"/>
    <w:rsid w:val="008B7A3F"/>
    <w:rsid w:val="008C12A8"/>
    <w:rsid w:val="008C14E0"/>
    <w:rsid w:val="008C1BBB"/>
    <w:rsid w:val="008C3E78"/>
    <w:rsid w:val="008C4906"/>
    <w:rsid w:val="008C4D47"/>
    <w:rsid w:val="008C4F71"/>
    <w:rsid w:val="008C61D8"/>
    <w:rsid w:val="008C7A36"/>
    <w:rsid w:val="008C7F9F"/>
    <w:rsid w:val="008D03AF"/>
    <w:rsid w:val="008D0CCE"/>
    <w:rsid w:val="008D1409"/>
    <w:rsid w:val="008D2416"/>
    <w:rsid w:val="008D2602"/>
    <w:rsid w:val="008D29F9"/>
    <w:rsid w:val="008D45C6"/>
    <w:rsid w:val="008D46DA"/>
    <w:rsid w:val="008D4970"/>
    <w:rsid w:val="008D54D8"/>
    <w:rsid w:val="008D6DC5"/>
    <w:rsid w:val="008D78B2"/>
    <w:rsid w:val="008D7AB3"/>
    <w:rsid w:val="008E0F0A"/>
    <w:rsid w:val="008E11BD"/>
    <w:rsid w:val="008E2B1A"/>
    <w:rsid w:val="008E3EA0"/>
    <w:rsid w:val="008E4BF0"/>
    <w:rsid w:val="008E6424"/>
    <w:rsid w:val="008F1E33"/>
    <w:rsid w:val="008F2688"/>
    <w:rsid w:val="008F3DD0"/>
    <w:rsid w:val="008F5C85"/>
    <w:rsid w:val="008F6AE3"/>
    <w:rsid w:val="008F7F85"/>
    <w:rsid w:val="00900BF3"/>
    <w:rsid w:val="00900EC6"/>
    <w:rsid w:val="009017A0"/>
    <w:rsid w:val="009027F4"/>
    <w:rsid w:val="00902C4D"/>
    <w:rsid w:val="00903FC6"/>
    <w:rsid w:val="009040B2"/>
    <w:rsid w:val="009045D0"/>
    <w:rsid w:val="009056C5"/>
    <w:rsid w:val="009067E7"/>
    <w:rsid w:val="00906C2E"/>
    <w:rsid w:val="00907291"/>
    <w:rsid w:val="0090738C"/>
    <w:rsid w:val="00911470"/>
    <w:rsid w:val="00911B33"/>
    <w:rsid w:val="00911F08"/>
    <w:rsid w:val="00913C09"/>
    <w:rsid w:val="009141B6"/>
    <w:rsid w:val="009142A0"/>
    <w:rsid w:val="00914DD9"/>
    <w:rsid w:val="0091519A"/>
    <w:rsid w:val="00915253"/>
    <w:rsid w:val="0091611B"/>
    <w:rsid w:val="00921B8E"/>
    <w:rsid w:val="00922FCB"/>
    <w:rsid w:val="00924480"/>
    <w:rsid w:val="00924C7A"/>
    <w:rsid w:val="00924F92"/>
    <w:rsid w:val="00926250"/>
    <w:rsid w:val="0092730F"/>
    <w:rsid w:val="00927B17"/>
    <w:rsid w:val="00927B7F"/>
    <w:rsid w:val="0093249D"/>
    <w:rsid w:val="009334E5"/>
    <w:rsid w:val="0093463E"/>
    <w:rsid w:val="00934ABE"/>
    <w:rsid w:val="00934CBC"/>
    <w:rsid w:val="00935844"/>
    <w:rsid w:val="00936338"/>
    <w:rsid w:val="00936D0E"/>
    <w:rsid w:val="00937333"/>
    <w:rsid w:val="00937BBD"/>
    <w:rsid w:val="009401BC"/>
    <w:rsid w:val="0094091F"/>
    <w:rsid w:val="00941419"/>
    <w:rsid w:val="009419DA"/>
    <w:rsid w:val="00941E43"/>
    <w:rsid w:val="009427C9"/>
    <w:rsid w:val="00943662"/>
    <w:rsid w:val="00943DB9"/>
    <w:rsid w:val="009446AB"/>
    <w:rsid w:val="00945905"/>
    <w:rsid w:val="00945FB6"/>
    <w:rsid w:val="009461E3"/>
    <w:rsid w:val="0094731D"/>
    <w:rsid w:val="009507F6"/>
    <w:rsid w:val="00951D7E"/>
    <w:rsid w:val="009525A0"/>
    <w:rsid w:val="00952879"/>
    <w:rsid w:val="00952EBA"/>
    <w:rsid w:val="009532D0"/>
    <w:rsid w:val="0095389E"/>
    <w:rsid w:val="00954442"/>
    <w:rsid w:val="0095485E"/>
    <w:rsid w:val="009549DF"/>
    <w:rsid w:val="00955F8A"/>
    <w:rsid w:val="009563A7"/>
    <w:rsid w:val="00957318"/>
    <w:rsid w:val="00957BBA"/>
    <w:rsid w:val="00962795"/>
    <w:rsid w:val="009629A0"/>
    <w:rsid w:val="009629A9"/>
    <w:rsid w:val="00962FC1"/>
    <w:rsid w:val="00964581"/>
    <w:rsid w:val="00965EE6"/>
    <w:rsid w:val="00965F35"/>
    <w:rsid w:val="0096661B"/>
    <w:rsid w:val="0096680F"/>
    <w:rsid w:val="009671E7"/>
    <w:rsid w:val="00967EA1"/>
    <w:rsid w:val="009712FB"/>
    <w:rsid w:val="00971447"/>
    <w:rsid w:val="009716EB"/>
    <w:rsid w:val="009717BA"/>
    <w:rsid w:val="009722F4"/>
    <w:rsid w:val="009731D1"/>
    <w:rsid w:val="009734E7"/>
    <w:rsid w:val="00974478"/>
    <w:rsid w:val="00974C33"/>
    <w:rsid w:val="00975610"/>
    <w:rsid w:val="009756EF"/>
    <w:rsid w:val="00975A3D"/>
    <w:rsid w:val="00975B7C"/>
    <w:rsid w:val="00975DBF"/>
    <w:rsid w:val="0097716D"/>
    <w:rsid w:val="00977453"/>
    <w:rsid w:val="009774B4"/>
    <w:rsid w:val="0097773B"/>
    <w:rsid w:val="00980E13"/>
    <w:rsid w:val="00981D82"/>
    <w:rsid w:val="009834D7"/>
    <w:rsid w:val="0098423B"/>
    <w:rsid w:val="0098448A"/>
    <w:rsid w:val="00985280"/>
    <w:rsid w:val="00985E31"/>
    <w:rsid w:val="0099022C"/>
    <w:rsid w:val="00990CAF"/>
    <w:rsid w:val="009911AA"/>
    <w:rsid w:val="00991961"/>
    <w:rsid w:val="0099241E"/>
    <w:rsid w:val="00992E77"/>
    <w:rsid w:val="009936A4"/>
    <w:rsid w:val="00993FDD"/>
    <w:rsid w:val="0099410D"/>
    <w:rsid w:val="009950B6"/>
    <w:rsid w:val="00995A25"/>
    <w:rsid w:val="009965C9"/>
    <w:rsid w:val="00997A47"/>
    <w:rsid w:val="009A0F01"/>
    <w:rsid w:val="009A3AC4"/>
    <w:rsid w:val="009A3C7B"/>
    <w:rsid w:val="009A42F3"/>
    <w:rsid w:val="009A446F"/>
    <w:rsid w:val="009A4FFA"/>
    <w:rsid w:val="009A5BB2"/>
    <w:rsid w:val="009A67F9"/>
    <w:rsid w:val="009B087A"/>
    <w:rsid w:val="009B13D5"/>
    <w:rsid w:val="009B1DAF"/>
    <w:rsid w:val="009B3A0C"/>
    <w:rsid w:val="009B3CF1"/>
    <w:rsid w:val="009B4F56"/>
    <w:rsid w:val="009B60F6"/>
    <w:rsid w:val="009B645C"/>
    <w:rsid w:val="009C0050"/>
    <w:rsid w:val="009C01B4"/>
    <w:rsid w:val="009C0A61"/>
    <w:rsid w:val="009C1595"/>
    <w:rsid w:val="009C1B95"/>
    <w:rsid w:val="009C20D1"/>
    <w:rsid w:val="009C2415"/>
    <w:rsid w:val="009C2E63"/>
    <w:rsid w:val="009C4583"/>
    <w:rsid w:val="009C62B5"/>
    <w:rsid w:val="009C69E1"/>
    <w:rsid w:val="009C75ED"/>
    <w:rsid w:val="009C7A2E"/>
    <w:rsid w:val="009D00DB"/>
    <w:rsid w:val="009D0A1B"/>
    <w:rsid w:val="009D12D7"/>
    <w:rsid w:val="009D159C"/>
    <w:rsid w:val="009D198F"/>
    <w:rsid w:val="009D2407"/>
    <w:rsid w:val="009D24D4"/>
    <w:rsid w:val="009D30BB"/>
    <w:rsid w:val="009D341F"/>
    <w:rsid w:val="009D41ED"/>
    <w:rsid w:val="009D55C5"/>
    <w:rsid w:val="009D72A3"/>
    <w:rsid w:val="009D7879"/>
    <w:rsid w:val="009E0F33"/>
    <w:rsid w:val="009E19D0"/>
    <w:rsid w:val="009E32B8"/>
    <w:rsid w:val="009E3500"/>
    <w:rsid w:val="009E558B"/>
    <w:rsid w:val="009E5845"/>
    <w:rsid w:val="009E5D8F"/>
    <w:rsid w:val="009E6214"/>
    <w:rsid w:val="009E6C72"/>
    <w:rsid w:val="009E7527"/>
    <w:rsid w:val="009F0735"/>
    <w:rsid w:val="009F1515"/>
    <w:rsid w:val="009F2749"/>
    <w:rsid w:val="009F3B40"/>
    <w:rsid w:val="009F4B29"/>
    <w:rsid w:val="009F5958"/>
    <w:rsid w:val="009F5987"/>
    <w:rsid w:val="009F759C"/>
    <w:rsid w:val="00A007B9"/>
    <w:rsid w:val="00A008BA"/>
    <w:rsid w:val="00A00B0F"/>
    <w:rsid w:val="00A01DAB"/>
    <w:rsid w:val="00A03549"/>
    <w:rsid w:val="00A03A31"/>
    <w:rsid w:val="00A04FD1"/>
    <w:rsid w:val="00A062D5"/>
    <w:rsid w:val="00A06530"/>
    <w:rsid w:val="00A06E0F"/>
    <w:rsid w:val="00A0752B"/>
    <w:rsid w:val="00A078DE"/>
    <w:rsid w:val="00A07CE5"/>
    <w:rsid w:val="00A10480"/>
    <w:rsid w:val="00A10B8D"/>
    <w:rsid w:val="00A10C7F"/>
    <w:rsid w:val="00A10D7E"/>
    <w:rsid w:val="00A10F95"/>
    <w:rsid w:val="00A114A2"/>
    <w:rsid w:val="00A115C0"/>
    <w:rsid w:val="00A11FFA"/>
    <w:rsid w:val="00A1267A"/>
    <w:rsid w:val="00A12693"/>
    <w:rsid w:val="00A13A6F"/>
    <w:rsid w:val="00A14683"/>
    <w:rsid w:val="00A1671C"/>
    <w:rsid w:val="00A16901"/>
    <w:rsid w:val="00A16B5E"/>
    <w:rsid w:val="00A1709F"/>
    <w:rsid w:val="00A20034"/>
    <w:rsid w:val="00A20183"/>
    <w:rsid w:val="00A216DF"/>
    <w:rsid w:val="00A21ECE"/>
    <w:rsid w:val="00A266AE"/>
    <w:rsid w:val="00A27FBF"/>
    <w:rsid w:val="00A30B2D"/>
    <w:rsid w:val="00A310B7"/>
    <w:rsid w:val="00A31329"/>
    <w:rsid w:val="00A31A58"/>
    <w:rsid w:val="00A31B41"/>
    <w:rsid w:val="00A32006"/>
    <w:rsid w:val="00A3314C"/>
    <w:rsid w:val="00A33314"/>
    <w:rsid w:val="00A33515"/>
    <w:rsid w:val="00A35B68"/>
    <w:rsid w:val="00A35D92"/>
    <w:rsid w:val="00A3611E"/>
    <w:rsid w:val="00A36137"/>
    <w:rsid w:val="00A3674B"/>
    <w:rsid w:val="00A3712F"/>
    <w:rsid w:val="00A3786E"/>
    <w:rsid w:val="00A40415"/>
    <w:rsid w:val="00A406D3"/>
    <w:rsid w:val="00A41EEA"/>
    <w:rsid w:val="00A42599"/>
    <w:rsid w:val="00A426E1"/>
    <w:rsid w:val="00A42BD4"/>
    <w:rsid w:val="00A42D5A"/>
    <w:rsid w:val="00A4322D"/>
    <w:rsid w:val="00A44169"/>
    <w:rsid w:val="00A4466B"/>
    <w:rsid w:val="00A45743"/>
    <w:rsid w:val="00A4585D"/>
    <w:rsid w:val="00A45A86"/>
    <w:rsid w:val="00A461A0"/>
    <w:rsid w:val="00A466D3"/>
    <w:rsid w:val="00A479B0"/>
    <w:rsid w:val="00A47F33"/>
    <w:rsid w:val="00A50A51"/>
    <w:rsid w:val="00A512FA"/>
    <w:rsid w:val="00A51ACF"/>
    <w:rsid w:val="00A521D2"/>
    <w:rsid w:val="00A521DF"/>
    <w:rsid w:val="00A539D8"/>
    <w:rsid w:val="00A55020"/>
    <w:rsid w:val="00A56EA2"/>
    <w:rsid w:val="00A60E9F"/>
    <w:rsid w:val="00A624DA"/>
    <w:rsid w:val="00A62BCA"/>
    <w:rsid w:val="00A62CCF"/>
    <w:rsid w:val="00A64E1D"/>
    <w:rsid w:val="00A650D1"/>
    <w:rsid w:val="00A65935"/>
    <w:rsid w:val="00A65A15"/>
    <w:rsid w:val="00A66316"/>
    <w:rsid w:val="00A66F34"/>
    <w:rsid w:val="00A67C27"/>
    <w:rsid w:val="00A70023"/>
    <w:rsid w:val="00A70632"/>
    <w:rsid w:val="00A70B54"/>
    <w:rsid w:val="00A712E8"/>
    <w:rsid w:val="00A714CE"/>
    <w:rsid w:val="00A739BF"/>
    <w:rsid w:val="00A739D4"/>
    <w:rsid w:val="00A73C09"/>
    <w:rsid w:val="00A73E4B"/>
    <w:rsid w:val="00A7473E"/>
    <w:rsid w:val="00A751FA"/>
    <w:rsid w:val="00A76870"/>
    <w:rsid w:val="00A76AE7"/>
    <w:rsid w:val="00A76EEF"/>
    <w:rsid w:val="00A77908"/>
    <w:rsid w:val="00A77FB5"/>
    <w:rsid w:val="00A800F5"/>
    <w:rsid w:val="00A80854"/>
    <w:rsid w:val="00A814F3"/>
    <w:rsid w:val="00A834A6"/>
    <w:rsid w:val="00A837E7"/>
    <w:rsid w:val="00A84C74"/>
    <w:rsid w:val="00A84DE8"/>
    <w:rsid w:val="00A84FEB"/>
    <w:rsid w:val="00A85396"/>
    <w:rsid w:val="00A857C6"/>
    <w:rsid w:val="00A86FF5"/>
    <w:rsid w:val="00A90234"/>
    <w:rsid w:val="00A90524"/>
    <w:rsid w:val="00A90999"/>
    <w:rsid w:val="00A90A3A"/>
    <w:rsid w:val="00A90BBF"/>
    <w:rsid w:val="00A9172F"/>
    <w:rsid w:val="00A918B2"/>
    <w:rsid w:val="00A91BC7"/>
    <w:rsid w:val="00A922E1"/>
    <w:rsid w:val="00A925A6"/>
    <w:rsid w:val="00A92B36"/>
    <w:rsid w:val="00A9381B"/>
    <w:rsid w:val="00A93C35"/>
    <w:rsid w:val="00A94FB1"/>
    <w:rsid w:val="00A96A3B"/>
    <w:rsid w:val="00A972F5"/>
    <w:rsid w:val="00A97A73"/>
    <w:rsid w:val="00A97EA4"/>
    <w:rsid w:val="00AA0DAA"/>
    <w:rsid w:val="00AA4C28"/>
    <w:rsid w:val="00AA4E02"/>
    <w:rsid w:val="00AA5964"/>
    <w:rsid w:val="00AA62D2"/>
    <w:rsid w:val="00AA6C1C"/>
    <w:rsid w:val="00AA7195"/>
    <w:rsid w:val="00AA7D6B"/>
    <w:rsid w:val="00AB083B"/>
    <w:rsid w:val="00AB0A7A"/>
    <w:rsid w:val="00AB1B81"/>
    <w:rsid w:val="00AB2762"/>
    <w:rsid w:val="00AB29B8"/>
    <w:rsid w:val="00AB2CB6"/>
    <w:rsid w:val="00AB365D"/>
    <w:rsid w:val="00AB4E26"/>
    <w:rsid w:val="00AB616F"/>
    <w:rsid w:val="00AB663F"/>
    <w:rsid w:val="00AB6935"/>
    <w:rsid w:val="00AB7921"/>
    <w:rsid w:val="00AC02CE"/>
    <w:rsid w:val="00AC116E"/>
    <w:rsid w:val="00AC16FB"/>
    <w:rsid w:val="00AC1774"/>
    <w:rsid w:val="00AC1F21"/>
    <w:rsid w:val="00AC27D0"/>
    <w:rsid w:val="00AC281E"/>
    <w:rsid w:val="00AC2982"/>
    <w:rsid w:val="00AC3084"/>
    <w:rsid w:val="00AC42D7"/>
    <w:rsid w:val="00AC44F2"/>
    <w:rsid w:val="00AC4766"/>
    <w:rsid w:val="00AC47D6"/>
    <w:rsid w:val="00AC5814"/>
    <w:rsid w:val="00AC5A39"/>
    <w:rsid w:val="00AC5D59"/>
    <w:rsid w:val="00AC60ED"/>
    <w:rsid w:val="00AC6887"/>
    <w:rsid w:val="00AC7A6B"/>
    <w:rsid w:val="00AC7F6B"/>
    <w:rsid w:val="00AD02A8"/>
    <w:rsid w:val="00AD112F"/>
    <w:rsid w:val="00AD20FF"/>
    <w:rsid w:val="00AD25CA"/>
    <w:rsid w:val="00AD39FB"/>
    <w:rsid w:val="00AD4A99"/>
    <w:rsid w:val="00AD5A7A"/>
    <w:rsid w:val="00AD6350"/>
    <w:rsid w:val="00AD63E6"/>
    <w:rsid w:val="00AD6676"/>
    <w:rsid w:val="00AD6C30"/>
    <w:rsid w:val="00AD701E"/>
    <w:rsid w:val="00AD7F20"/>
    <w:rsid w:val="00AE15C4"/>
    <w:rsid w:val="00AE1DF3"/>
    <w:rsid w:val="00AE1F54"/>
    <w:rsid w:val="00AE2788"/>
    <w:rsid w:val="00AE2E74"/>
    <w:rsid w:val="00AE2F1D"/>
    <w:rsid w:val="00AE3018"/>
    <w:rsid w:val="00AE35FD"/>
    <w:rsid w:val="00AE4ED0"/>
    <w:rsid w:val="00AE5C34"/>
    <w:rsid w:val="00AE6996"/>
    <w:rsid w:val="00AE6B8B"/>
    <w:rsid w:val="00AE7506"/>
    <w:rsid w:val="00AE7D02"/>
    <w:rsid w:val="00AF1BD1"/>
    <w:rsid w:val="00AF1CC7"/>
    <w:rsid w:val="00AF1CFB"/>
    <w:rsid w:val="00AF2140"/>
    <w:rsid w:val="00AF2481"/>
    <w:rsid w:val="00AF4881"/>
    <w:rsid w:val="00AF66A6"/>
    <w:rsid w:val="00AF77C1"/>
    <w:rsid w:val="00AF7D7F"/>
    <w:rsid w:val="00B013A1"/>
    <w:rsid w:val="00B015C3"/>
    <w:rsid w:val="00B01DF7"/>
    <w:rsid w:val="00B0322C"/>
    <w:rsid w:val="00B03417"/>
    <w:rsid w:val="00B04C23"/>
    <w:rsid w:val="00B052C4"/>
    <w:rsid w:val="00B054BA"/>
    <w:rsid w:val="00B05CF4"/>
    <w:rsid w:val="00B06FBB"/>
    <w:rsid w:val="00B0796B"/>
    <w:rsid w:val="00B10053"/>
    <w:rsid w:val="00B10C74"/>
    <w:rsid w:val="00B115F2"/>
    <w:rsid w:val="00B11F48"/>
    <w:rsid w:val="00B125E0"/>
    <w:rsid w:val="00B12723"/>
    <w:rsid w:val="00B12794"/>
    <w:rsid w:val="00B1388E"/>
    <w:rsid w:val="00B155BF"/>
    <w:rsid w:val="00B1563A"/>
    <w:rsid w:val="00B157D6"/>
    <w:rsid w:val="00B15925"/>
    <w:rsid w:val="00B160D2"/>
    <w:rsid w:val="00B167CE"/>
    <w:rsid w:val="00B16C18"/>
    <w:rsid w:val="00B1712A"/>
    <w:rsid w:val="00B17A9C"/>
    <w:rsid w:val="00B20D7E"/>
    <w:rsid w:val="00B213E9"/>
    <w:rsid w:val="00B217DF"/>
    <w:rsid w:val="00B224D0"/>
    <w:rsid w:val="00B22D35"/>
    <w:rsid w:val="00B2319C"/>
    <w:rsid w:val="00B235BC"/>
    <w:rsid w:val="00B2447C"/>
    <w:rsid w:val="00B24A58"/>
    <w:rsid w:val="00B24AD0"/>
    <w:rsid w:val="00B24B66"/>
    <w:rsid w:val="00B25819"/>
    <w:rsid w:val="00B25A40"/>
    <w:rsid w:val="00B25B99"/>
    <w:rsid w:val="00B263EA"/>
    <w:rsid w:val="00B2654F"/>
    <w:rsid w:val="00B26B62"/>
    <w:rsid w:val="00B26DFE"/>
    <w:rsid w:val="00B27C11"/>
    <w:rsid w:val="00B27DB7"/>
    <w:rsid w:val="00B309D6"/>
    <w:rsid w:val="00B326B7"/>
    <w:rsid w:val="00B32B0A"/>
    <w:rsid w:val="00B3310A"/>
    <w:rsid w:val="00B348C3"/>
    <w:rsid w:val="00B34C1F"/>
    <w:rsid w:val="00B366D9"/>
    <w:rsid w:val="00B37051"/>
    <w:rsid w:val="00B3741B"/>
    <w:rsid w:val="00B37669"/>
    <w:rsid w:val="00B403CC"/>
    <w:rsid w:val="00B40666"/>
    <w:rsid w:val="00B41DCC"/>
    <w:rsid w:val="00B42247"/>
    <w:rsid w:val="00B42343"/>
    <w:rsid w:val="00B42603"/>
    <w:rsid w:val="00B43448"/>
    <w:rsid w:val="00B44041"/>
    <w:rsid w:val="00B44590"/>
    <w:rsid w:val="00B44A9C"/>
    <w:rsid w:val="00B45B5A"/>
    <w:rsid w:val="00B45EC9"/>
    <w:rsid w:val="00B45FBF"/>
    <w:rsid w:val="00B46CD9"/>
    <w:rsid w:val="00B47290"/>
    <w:rsid w:val="00B47CC2"/>
    <w:rsid w:val="00B500B9"/>
    <w:rsid w:val="00B512ED"/>
    <w:rsid w:val="00B51ABA"/>
    <w:rsid w:val="00B52E13"/>
    <w:rsid w:val="00B5453E"/>
    <w:rsid w:val="00B54CB9"/>
    <w:rsid w:val="00B54CFE"/>
    <w:rsid w:val="00B55B19"/>
    <w:rsid w:val="00B56A85"/>
    <w:rsid w:val="00B577AB"/>
    <w:rsid w:val="00B60B32"/>
    <w:rsid w:val="00B60F5E"/>
    <w:rsid w:val="00B610F1"/>
    <w:rsid w:val="00B6244A"/>
    <w:rsid w:val="00B62C2B"/>
    <w:rsid w:val="00B6359C"/>
    <w:rsid w:val="00B635FC"/>
    <w:rsid w:val="00B63651"/>
    <w:rsid w:val="00B63AAA"/>
    <w:rsid w:val="00B63BE6"/>
    <w:rsid w:val="00B63FD0"/>
    <w:rsid w:val="00B65204"/>
    <w:rsid w:val="00B65640"/>
    <w:rsid w:val="00B65FA7"/>
    <w:rsid w:val="00B6669C"/>
    <w:rsid w:val="00B67043"/>
    <w:rsid w:val="00B677A4"/>
    <w:rsid w:val="00B7053E"/>
    <w:rsid w:val="00B70928"/>
    <w:rsid w:val="00B70DE7"/>
    <w:rsid w:val="00B7174C"/>
    <w:rsid w:val="00B71B11"/>
    <w:rsid w:val="00B723A7"/>
    <w:rsid w:val="00B73336"/>
    <w:rsid w:val="00B73B63"/>
    <w:rsid w:val="00B73CBD"/>
    <w:rsid w:val="00B74572"/>
    <w:rsid w:val="00B74AB6"/>
    <w:rsid w:val="00B74E86"/>
    <w:rsid w:val="00B75129"/>
    <w:rsid w:val="00B7579B"/>
    <w:rsid w:val="00B75D8D"/>
    <w:rsid w:val="00B75D9E"/>
    <w:rsid w:val="00B76094"/>
    <w:rsid w:val="00B76250"/>
    <w:rsid w:val="00B76385"/>
    <w:rsid w:val="00B76A3B"/>
    <w:rsid w:val="00B76FFF"/>
    <w:rsid w:val="00B77616"/>
    <w:rsid w:val="00B777A6"/>
    <w:rsid w:val="00B77D43"/>
    <w:rsid w:val="00B8032B"/>
    <w:rsid w:val="00B8069A"/>
    <w:rsid w:val="00B81CEA"/>
    <w:rsid w:val="00B82949"/>
    <w:rsid w:val="00B82A11"/>
    <w:rsid w:val="00B8505F"/>
    <w:rsid w:val="00B86B04"/>
    <w:rsid w:val="00B902CB"/>
    <w:rsid w:val="00B91800"/>
    <w:rsid w:val="00B91A52"/>
    <w:rsid w:val="00B92D66"/>
    <w:rsid w:val="00B92F0C"/>
    <w:rsid w:val="00B9305D"/>
    <w:rsid w:val="00B9352F"/>
    <w:rsid w:val="00B948F2"/>
    <w:rsid w:val="00B95A52"/>
    <w:rsid w:val="00B968D2"/>
    <w:rsid w:val="00B96BF5"/>
    <w:rsid w:val="00B9776F"/>
    <w:rsid w:val="00B977AD"/>
    <w:rsid w:val="00BA25E5"/>
    <w:rsid w:val="00BA38C9"/>
    <w:rsid w:val="00BA38EE"/>
    <w:rsid w:val="00BA3E94"/>
    <w:rsid w:val="00BA5686"/>
    <w:rsid w:val="00BA570D"/>
    <w:rsid w:val="00BA7671"/>
    <w:rsid w:val="00BB1122"/>
    <w:rsid w:val="00BB404C"/>
    <w:rsid w:val="00BB44B8"/>
    <w:rsid w:val="00BB5144"/>
    <w:rsid w:val="00BB518E"/>
    <w:rsid w:val="00BB558C"/>
    <w:rsid w:val="00BB55D5"/>
    <w:rsid w:val="00BB6BE8"/>
    <w:rsid w:val="00BB7B8D"/>
    <w:rsid w:val="00BC19C5"/>
    <w:rsid w:val="00BC2442"/>
    <w:rsid w:val="00BC2756"/>
    <w:rsid w:val="00BC31D6"/>
    <w:rsid w:val="00BC3A5B"/>
    <w:rsid w:val="00BC3BC8"/>
    <w:rsid w:val="00BC3F41"/>
    <w:rsid w:val="00BC42EB"/>
    <w:rsid w:val="00BC43E6"/>
    <w:rsid w:val="00BC4B61"/>
    <w:rsid w:val="00BC4E22"/>
    <w:rsid w:val="00BC4EA1"/>
    <w:rsid w:val="00BC55CA"/>
    <w:rsid w:val="00BC67CA"/>
    <w:rsid w:val="00BC6DB5"/>
    <w:rsid w:val="00BC7969"/>
    <w:rsid w:val="00BC7B33"/>
    <w:rsid w:val="00BC7D41"/>
    <w:rsid w:val="00BC7E4B"/>
    <w:rsid w:val="00BD0C75"/>
    <w:rsid w:val="00BD1887"/>
    <w:rsid w:val="00BD19FF"/>
    <w:rsid w:val="00BD1AB7"/>
    <w:rsid w:val="00BD2439"/>
    <w:rsid w:val="00BD2713"/>
    <w:rsid w:val="00BD3FAB"/>
    <w:rsid w:val="00BD4E9E"/>
    <w:rsid w:val="00BD51C1"/>
    <w:rsid w:val="00BD6051"/>
    <w:rsid w:val="00BD60B4"/>
    <w:rsid w:val="00BD7093"/>
    <w:rsid w:val="00BD74C3"/>
    <w:rsid w:val="00BD7928"/>
    <w:rsid w:val="00BD7BD9"/>
    <w:rsid w:val="00BD7C3E"/>
    <w:rsid w:val="00BE09E3"/>
    <w:rsid w:val="00BE0E02"/>
    <w:rsid w:val="00BE15A8"/>
    <w:rsid w:val="00BE1F04"/>
    <w:rsid w:val="00BE20CF"/>
    <w:rsid w:val="00BE329C"/>
    <w:rsid w:val="00BE33E6"/>
    <w:rsid w:val="00BE35A1"/>
    <w:rsid w:val="00BE365F"/>
    <w:rsid w:val="00BE429B"/>
    <w:rsid w:val="00BE511B"/>
    <w:rsid w:val="00BE5432"/>
    <w:rsid w:val="00BE57F7"/>
    <w:rsid w:val="00BE5C4E"/>
    <w:rsid w:val="00BE64DC"/>
    <w:rsid w:val="00BE73AA"/>
    <w:rsid w:val="00BE792D"/>
    <w:rsid w:val="00BE794A"/>
    <w:rsid w:val="00BE7C8D"/>
    <w:rsid w:val="00BE7EF2"/>
    <w:rsid w:val="00BF06B8"/>
    <w:rsid w:val="00BF06C8"/>
    <w:rsid w:val="00BF11F0"/>
    <w:rsid w:val="00BF146C"/>
    <w:rsid w:val="00BF16B7"/>
    <w:rsid w:val="00BF2447"/>
    <w:rsid w:val="00BF3BBA"/>
    <w:rsid w:val="00BF4102"/>
    <w:rsid w:val="00BF43E0"/>
    <w:rsid w:val="00BF5A7C"/>
    <w:rsid w:val="00BF5EB1"/>
    <w:rsid w:val="00BF677B"/>
    <w:rsid w:val="00BF69F2"/>
    <w:rsid w:val="00BF6FF5"/>
    <w:rsid w:val="00C0180F"/>
    <w:rsid w:val="00C01FE8"/>
    <w:rsid w:val="00C029DE"/>
    <w:rsid w:val="00C02FDE"/>
    <w:rsid w:val="00C03579"/>
    <w:rsid w:val="00C04165"/>
    <w:rsid w:val="00C04B33"/>
    <w:rsid w:val="00C04E3A"/>
    <w:rsid w:val="00C055CF"/>
    <w:rsid w:val="00C05AFA"/>
    <w:rsid w:val="00C05C27"/>
    <w:rsid w:val="00C05D05"/>
    <w:rsid w:val="00C0677E"/>
    <w:rsid w:val="00C07523"/>
    <w:rsid w:val="00C0781A"/>
    <w:rsid w:val="00C10204"/>
    <w:rsid w:val="00C1074D"/>
    <w:rsid w:val="00C11106"/>
    <w:rsid w:val="00C1145C"/>
    <w:rsid w:val="00C11763"/>
    <w:rsid w:val="00C1190B"/>
    <w:rsid w:val="00C11917"/>
    <w:rsid w:val="00C14178"/>
    <w:rsid w:val="00C151CA"/>
    <w:rsid w:val="00C1703B"/>
    <w:rsid w:val="00C17554"/>
    <w:rsid w:val="00C1768C"/>
    <w:rsid w:val="00C202F1"/>
    <w:rsid w:val="00C22C76"/>
    <w:rsid w:val="00C23F22"/>
    <w:rsid w:val="00C2494A"/>
    <w:rsid w:val="00C25AFD"/>
    <w:rsid w:val="00C26CB8"/>
    <w:rsid w:val="00C2725B"/>
    <w:rsid w:val="00C2776C"/>
    <w:rsid w:val="00C27F52"/>
    <w:rsid w:val="00C3025C"/>
    <w:rsid w:val="00C30951"/>
    <w:rsid w:val="00C3181D"/>
    <w:rsid w:val="00C31A65"/>
    <w:rsid w:val="00C32081"/>
    <w:rsid w:val="00C324F3"/>
    <w:rsid w:val="00C32AF6"/>
    <w:rsid w:val="00C33495"/>
    <w:rsid w:val="00C34068"/>
    <w:rsid w:val="00C3470A"/>
    <w:rsid w:val="00C36FEF"/>
    <w:rsid w:val="00C400F0"/>
    <w:rsid w:val="00C40C9B"/>
    <w:rsid w:val="00C416A5"/>
    <w:rsid w:val="00C431CF"/>
    <w:rsid w:val="00C43360"/>
    <w:rsid w:val="00C4496A"/>
    <w:rsid w:val="00C461D5"/>
    <w:rsid w:val="00C47006"/>
    <w:rsid w:val="00C470CF"/>
    <w:rsid w:val="00C4727B"/>
    <w:rsid w:val="00C47B70"/>
    <w:rsid w:val="00C5113D"/>
    <w:rsid w:val="00C51362"/>
    <w:rsid w:val="00C51442"/>
    <w:rsid w:val="00C51DC3"/>
    <w:rsid w:val="00C52AD4"/>
    <w:rsid w:val="00C5451E"/>
    <w:rsid w:val="00C548EE"/>
    <w:rsid w:val="00C54A14"/>
    <w:rsid w:val="00C55497"/>
    <w:rsid w:val="00C55A8B"/>
    <w:rsid w:val="00C55AC5"/>
    <w:rsid w:val="00C56491"/>
    <w:rsid w:val="00C5652C"/>
    <w:rsid w:val="00C56570"/>
    <w:rsid w:val="00C5723A"/>
    <w:rsid w:val="00C573EA"/>
    <w:rsid w:val="00C575F8"/>
    <w:rsid w:val="00C5786F"/>
    <w:rsid w:val="00C61A76"/>
    <w:rsid w:val="00C61BEB"/>
    <w:rsid w:val="00C626FD"/>
    <w:rsid w:val="00C6274A"/>
    <w:rsid w:val="00C640D4"/>
    <w:rsid w:val="00C645D8"/>
    <w:rsid w:val="00C6493A"/>
    <w:rsid w:val="00C64F0B"/>
    <w:rsid w:val="00C665EE"/>
    <w:rsid w:val="00C66912"/>
    <w:rsid w:val="00C66D4D"/>
    <w:rsid w:val="00C6797F"/>
    <w:rsid w:val="00C70999"/>
    <w:rsid w:val="00C71232"/>
    <w:rsid w:val="00C71EF0"/>
    <w:rsid w:val="00C720F8"/>
    <w:rsid w:val="00C72272"/>
    <w:rsid w:val="00C72C51"/>
    <w:rsid w:val="00C73115"/>
    <w:rsid w:val="00C74984"/>
    <w:rsid w:val="00C74BD0"/>
    <w:rsid w:val="00C75769"/>
    <w:rsid w:val="00C759FB"/>
    <w:rsid w:val="00C75D31"/>
    <w:rsid w:val="00C765D9"/>
    <w:rsid w:val="00C76EA3"/>
    <w:rsid w:val="00C76FD1"/>
    <w:rsid w:val="00C7762D"/>
    <w:rsid w:val="00C8051B"/>
    <w:rsid w:val="00C810F7"/>
    <w:rsid w:val="00C81EC1"/>
    <w:rsid w:val="00C82449"/>
    <w:rsid w:val="00C825B7"/>
    <w:rsid w:val="00C82869"/>
    <w:rsid w:val="00C82B3E"/>
    <w:rsid w:val="00C82BC3"/>
    <w:rsid w:val="00C8362B"/>
    <w:rsid w:val="00C84F45"/>
    <w:rsid w:val="00C85D64"/>
    <w:rsid w:val="00C9117A"/>
    <w:rsid w:val="00C920B3"/>
    <w:rsid w:val="00C92A58"/>
    <w:rsid w:val="00C92A77"/>
    <w:rsid w:val="00C92E57"/>
    <w:rsid w:val="00C92EB6"/>
    <w:rsid w:val="00C92EE7"/>
    <w:rsid w:val="00C930E2"/>
    <w:rsid w:val="00C93948"/>
    <w:rsid w:val="00C941AB"/>
    <w:rsid w:val="00C94AF1"/>
    <w:rsid w:val="00C95147"/>
    <w:rsid w:val="00C95D48"/>
    <w:rsid w:val="00C95E0A"/>
    <w:rsid w:val="00C97214"/>
    <w:rsid w:val="00C97375"/>
    <w:rsid w:val="00CA03C9"/>
    <w:rsid w:val="00CA0B20"/>
    <w:rsid w:val="00CA1A66"/>
    <w:rsid w:val="00CA280E"/>
    <w:rsid w:val="00CA3BEB"/>
    <w:rsid w:val="00CA3EDF"/>
    <w:rsid w:val="00CA4552"/>
    <w:rsid w:val="00CA53FC"/>
    <w:rsid w:val="00CA63EE"/>
    <w:rsid w:val="00CA6EC3"/>
    <w:rsid w:val="00CA70A7"/>
    <w:rsid w:val="00CB02DE"/>
    <w:rsid w:val="00CB099C"/>
    <w:rsid w:val="00CB26B3"/>
    <w:rsid w:val="00CB2BE1"/>
    <w:rsid w:val="00CB3D43"/>
    <w:rsid w:val="00CB4887"/>
    <w:rsid w:val="00CB4FA7"/>
    <w:rsid w:val="00CB53AF"/>
    <w:rsid w:val="00CB544F"/>
    <w:rsid w:val="00CB5A32"/>
    <w:rsid w:val="00CB5ECC"/>
    <w:rsid w:val="00CB6670"/>
    <w:rsid w:val="00CB6B1C"/>
    <w:rsid w:val="00CC0B7B"/>
    <w:rsid w:val="00CC0BF8"/>
    <w:rsid w:val="00CC135D"/>
    <w:rsid w:val="00CC150A"/>
    <w:rsid w:val="00CC16C8"/>
    <w:rsid w:val="00CC35BE"/>
    <w:rsid w:val="00CC466A"/>
    <w:rsid w:val="00CC4F14"/>
    <w:rsid w:val="00CC4F4D"/>
    <w:rsid w:val="00CC5714"/>
    <w:rsid w:val="00CD0BF8"/>
    <w:rsid w:val="00CD1577"/>
    <w:rsid w:val="00CD300E"/>
    <w:rsid w:val="00CD3351"/>
    <w:rsid w:val="00CD361B"/>
    <w:rsid w:val="00CD41A5"/>
    <w:rsid w:val="00CD5AD6"/>
    <w:rsid w:val="00CD63E7"/>
    <w:rsid w:val="00CD6B36"/>
    <w:rsid w:val="00CD6FB4"/>
    <w:rsid w:val="00CD7A65"/>
    <w:rsid w:val="00CE0BB5"/>
    <w:rsid w:val="00CE19C9"/>
    <w:rsid w:val="00CE2EC9"/>
    <w:rsid w:val="00CE313B"/>
    <w:rsid w:val="00CE367F"/>
    <w:rsid w:val="00CE37A2"/>
    <w:rsid w:val="00CE5AB5"/>
    <w:rsid w:val="00CF1157"/>
    <w:rsid w:val="00CF1434"/>
    <w:rsid w:val="00CF258F"/>
    <w:rsid w:val="00CF3A66"/>
    <w:rsid w:val="00CF4374"/>
    <w:rsid w:val="00CF4C56"/>
    <w:rsid w:val="00CF55CA"/>
    <w:rsid w:val="00CF6121"/>
    <w:rsid w:val="00CF65DA"/>
    <w:rsid w:val="00CF66AD"/>
    <w:rsid w:val="00CF6E50"/>
    <w:rsid w:val="00CF731C"/>
    <w:rsid w:val="00D00C97"/>
    <w:rsid w:val="00D01FA9"/>
    <w:rsid w:val="00D02415"/>
    <w:rsid w:val="00D03288"/>
    <w:rsid w:val="00D04744"/>
    <w:rsid w:val="00D04D63"/>
    <w:rsid w:val="00D04FD6"/>
    <w:rsid w:val="00D060AE"/>
    <w:rsid w:val="00D060B0"/>
    <w:rsid w:val="00D07587"/>
    <w:rsid w:val="00D1004F"/>
    <w:rsid w:val="00D1020B"/>
    <w:rsid w:val="00D102EB"/>
    <w:rsid w:val="00D10753"/>
    <w:rsid w:val="00D11A7A"/>
    <w:rsid w:val="00D129D5"/>
    <w:rsid w:val="00D12FF4"/>
    <w:rsid w:val="00D12FF8"/>
    <w:rsid w:val="00D130B7"/>
    <w:rsid w:val="00D136E1"/>
    <w:rsid w:val="00D13802"/>
    <w:rsid w:val="00D15223"/>
    <w:rsid w:val="00D15D16"/>
    <w:rsid w:val="00D15EA1"/>
    <w:rsid w:val="00D16080"/>
    <w:rsid w:val="00D16624"/>
    <w:rsid w:val="00D16A7A"/>
    <w:rsid w:val="00D20573"/>
    <w:rsid w:val="00D21437"/>
    <w:rsid w:val="00D218D0"/>
    <w:rsid w:val="00D23101"/>
    <w:rsid w:val="00D23441"/>
    <w:rsid w:val="00D234C5"/>
    <w:rsid w:val="00D2355B"/>
    <w:rsid w:val="00D2360A"/>
    <w:rsid w:val="00D240AA"/>
    <w:rsid w:val="00D249C4"/>
    <w:rsid w:val="00D24B6A"/>
    <w:rsid w:val="00D25180"/>
    <w:rsid w:val="00D25212"/>
    <w:rsid w:val="00D254F1"/>
    <w:rsid w:val="00D278C8"/>
    <w:rsid w:val="00D305BB"/>
    <w:rsid w:val="00D315E4"/>
    <w:rsid w:val="00D31A17"/>
    <w:rsid w:val="00D33105"/>
    <w:rsid w:val="00D3377E"/>
    <w:rsid w:val="00D33D81"/>
    <w:rsid w:val="00D34A0D"/>
    <w:rsid w:val="00D35696"/>
    <w:rsid w:val="00D35DA0"/>
    <w:rsid w:val="00D36AEC"/>
    <w:rsid w:val="00D37510"/>
    <w:rsid w:val="00D37533"/>
    <w:rsid w:val="00D37C3F"/>
    <w:rsid w:val="00D4083A"/>
    <w:rsid w:val="00D40843"/>
    <w:rsid w:val="00D4144B"/>
    <w:rsid w:val="00D42958"/>
    <w:rsid w:val="00D43573"/>
    <w:rsid w:val="00D437E1"/>
    <w:rsid w:val="00D43EBE"/>
    <w:rsid w:val="00D43FCF"/>
    <w:rsid w:val="00D4422C"/>
    <w:rsid w:val="00D4432F"/>
    <w:rsid w:val="00D44641"/>
    <w:rsid w:val="00D44866"/>
    <w:rsid w:val="00D45D0B"/>
    <w:rsid w:val="00D45D6A"/>
    <w:rsid w:val="00D4745B"/>
    <w:rsid w:val="00D4773D"/>
    <w:rsid w:val="00D50009"/>
    <w:rsid w:val="00D51088"/>
    <w:rsid w:val="00D5131F"/>
    <w:rsid w:val="00D51BC9"/>
    <w:rsid w:val="00D52322"/>
    <w:rsid w:val="00D526C4"/>
    <w:rsid w:val="00D52954"/>
    <w:rsid w:val="00D52AC6"/>
    <w:rsid w:val="00D5349C"/>
    <w:rsid w:val="00D55C5C"/>
    <w:rsid w:val="00D56A5C"/>
    <w:rsid w:val="00D5728C"/>
    <w:rsid w:val="00D57864"/>
    <w:rsid w:val="00D6052C"/>
    <w:rsid w:val="00D62303"/>
    <w:rsid w:val="00D63320"/>
    <w:rsid w:val="00D63B5A"/>
    <w:rsid w:val="00D63F10"/>
    <w:rsid w:val="00D64364"/>
    <w:rsid w:val="00D64466"/>
    <w:rsid w:val="00D64730"/>
    <w:rsid w:val="00D64CCB"/>
    <w:rsid w:val="00D64D9B"/>
    <w:rsid w:val="00D6531D"/>
    <w:rsid w:val="00D66161"/>
    <w:rsid w:val="00D661F9"/>
    <w:rsid w:val="00D662D6"/>
    <w:rsid w:val="00D66634"/>
    <w:rsid w:val="00D7113C"/>
    <w:rsid w:val="00D7162A"/>
    <w:rsid w:val="00D72D0A"/>
    <w:rsid w:val="00D74E69"/>
    <w:rsid w:val="00D75220"/>
    <w:rsid w:val="00D75AB4"/>
    <w:rsid w:val="00D77EEA"/>
    <w:rsid w:val="00D804CD"/>
    <w:rsid w:val="00D80C80"/>
    <w:rsid w:val="00D80EDC"/>
    <w:rsid w:val="00D81578"/>
    <w:rsid w:val="00D815E4"/>
    <w:rsid w:val="00D819A5"/>
    <w:rsid w:val="00D8276A"/>
    <w:rsid w:val="00D82978"/>
    <w:rsid w:val="00D82F94"/>
    <w:rsid w:val="00D84473"/>
    <w:rsid w:val="00D8556A"/>
    <w:rsid w:val="00D85E92"/>
    <w:rsid w:val="00D8643E"/>
    <w:rsid w:val="00D875B3"/>
    <w:rsid w:val="00D901A8"/>
    <w:rsid w:val="00D909D4"/>
    <w:rsid w:val="00D91668"/>
    <w:rsid w:val="00D92F7C"/>
    <w:rsid w:val="00D9484D"/>
    <w:rsid w:val="00D94ABF"/>
    <w:rsid w:val="00D95135"/>
    <w:rsid w:val="00D96778"/>
    <w:rsid w:val="00D97726"/>
    <w:rsid w:val="00DA168B"/>
    <w:rsid w:val="00DA1A59"/>
    <w:rsid w:val="00DA26CD"/>
    <w:rsid w:val="00DA28AD"/>
    <w:rsid w:val="00DA2FA0"/>
    <w:rsid w:val="00DA3258"/>
    <w:rsid w:val="00DA39A9"/>
    <w:rsid w:val="00DA3EE3"/>
    <w:rsid w:val="00DA3F60"/>
    <w:rsid w:val="00DA41F6"/>
    <w:rsid w:val="00DA41FC"/>
    <w:rsid w:val="00DA4908"/>
    <w:rsid w:val="00DA4D25"/>
    <w:rsid w:val="00DA4D9A"/>
    <w:rsid w:val="00DA6254"/>
    <w:rsid w:val="00DA6844"/>
    <w:rsid w:val="00DB036B"/>
    <w:rsid w:val="00DB0C07"/>
    <w:rsid w:val="00DB165F"/>
    <w:rsid w:val="00DB2148"/>
    <w:rsid w:val="00DB2848"/>
    <w:rsid w:val="00DB3E10"/>
    <w:rsid w:val="00DB3EA6"/>
    <w:rsid w:val="00DB405B"/>
    <w:rsid w:val="00DC1A92"/>
    <w:rsid w:val="00DC1B22"/>
    <w:rsid w:val="00DC1C2B"/>
    <w:rsid w:val="00DC2976"/>
    <w:rsid w:val="00DC2B30"/>
    <w:rsid w:val="00DC3A85"/>
    <w:rsid w:val="00DC408A"/>
    <w:rsid w:val="00DC561B"/>
    <w:rsid w:val="00DC5987"/>
    <w:rsid w:val="00DC5BAD"/>
    <w:rsid w:val="00DC7401"/>
    <w:rsid w:val="00DC74ED"/>
    <w:rsid w:val="00DC7A04"/>
    <w:rsid w:val="00DC7BE0"/>
    <w:rsid w:val="00DD03C8"/>
    <w:rsid w:val="00DD03EB"/>
    <w:rsid w:val="00DD1836"/>
    <w:rsid w:val="00DD27BD"/>
    <w:rsid w:val="00DD5483"/>
    <w:rsid w:val="00DD5906"/>
    <w:rsid w:val="00DD63FB"/>
    <w:rsid w:val="00DD6B11"/>
    <w:rsid w:val="00DD7208"/>
    <w:rsid w:val="00DD7DF6"/>
    <w:rsid w:val="00DE1C6E"/>
    <w:rsid w:val="00DE2388"/>
    <w:rsid w:val="00DE3146"/>
    <w:rsid w:val="00DE3B95"/>
    <w:rsid w:val="00DE3C25"/>
    <w:rsid w:val="00DE44F8"/>
    <w:rsid w:val="00DE6649"/>
    <w:rsid w:val="00DE773E"/>
    <w:rsid w:val="00DE7E4B"/>
    <w:rsid w:val="00DF00B5"/>
    <w:rsid w:val="00DF050D"/>
    <w:rsid w:val="00DF0F70"/>
    <w:rsid w:val="00DF1F18"/>
    <w:rsid w:val="00DF2490"/>
    <w:rsid w:val="00DF2BD3"/>
    <w:rsid w:val="00DF39C6"/>
    <w:rsid w:val="00DF440C"/>
    <w:rsid w:val="00DF5C77"/>
    <w:rsid w:val="00DF65AD"/>
    <w:rsid w:val="00DF6A36"/>
    <w:rsid w:val="00DF7756"/>
    <w:rsid w:val="00DF79BC"/>
    <w:rsid w:val="00E004BB"/>
    <w:rsid w:val="00E00656"/>
    <w:rsid w:val="00E016BA"/>
    <w:rsid w:val="00E019C1"/>
    <w:rsid w:val="00E01CE6"/>
    <w:rsid w:val="00E02FA5"/>
    <w:rsid w:val="00E03520"/>
    <w:rsid w:val="00E0377D"/>
    <w:rsid w:val="00E03A35"/>
    <w:rsid w:val="00E03DB1"/>
    <w:rsid w:val="00E04A01"/>
    <w:rsid w:val="00E04F58"/>
    <w:rsid w:val="00E05A28"/>
    <w:rsid w:val="00E05E62"/>
    <w:rsid w:val="00E06158"/>
    <w:rsid w:val="00E07076"/>
    <w:rsid w:val="00E10441"/>
    <w:rsid w:val="00E10FCD"/>
    <w:rsid w:val="00E11C01"/>
    <w:rsid w:val="00E1251E"/>
    <w:rsid w:val="00E129AF"/>
    <w:rsid w:val="00E133BC"/>
    <w:rsid w:val="00E1369F"/>
    <w:rsid w:val="00E13AB7"/>
    <w:rsid w:val="00E15D63"/>
    <w:rsid w:val="00E17949"/>
    <w:rsid w:val="00E2002B"/>
    <w:rsid w:val="00E213CB"/>
    <w:rsid w:val="00E22E68"/>
    <w:rsid w:val="00E23C49"/>
    <w:rsid w:val="00E23D1C"/>
    <w:rsid w:val="00E24186"/>
    <w:rsid w:val="00E24238"/>
    <w:rsid w:val="00E243CF"/>
    <w:rsid w:val="00E24C81"/>
    <w:rsid w:val="00E25287"/>
    <w:rsid w:val="00E261B8"/>
    <w:rsid w:val="00E26604"/>
    <w:rsid w:val="00E26DBA"/>
    <w:rsid w:val="00E30809"/>
    <w:rsid w:val="00E3175A"/>
    <w:rsid w:val="00E3224D"/>
    <w:rsid w:val="00E325A9"/>
    <w:rsid w:val="00E330C2"/>
    <w:rsid w:val="00E330C5"/>
    <w:rsid w:val="00E3368A"/>
    <w:rsid w:val="00E33BAB"/>
    <w:rsid w:val="00E34299"/>
    <w:rsid w:val="00E34BEA"/>
    <w:rsid w:val="00E35495"/>
    <w:rsid w:val="00E36297"/>
    <w:rsid w:val="00E371AB"/>
    <w:rsid w:val="00E37420"/>
    <w:rsid w:val="00E374AF"/>
    <w:rsid w:val="00E37909"/>
    <w:rsid w:val="00E37E9D"/>
    <w:rsid w:val="00E40972"/>
    <w:rsid w:val="00E41B84"/>
    <w:rsid w:val="00E41E53"/>
    <w:rsid w:val="00E42848"/>
    <w:rsid w:val="00E428BF"/>
    <w:rsid w:val="00E42A5E"/>
    <w:rsid w:val="00E4377F"/>
    <w:rsid w:val="00E438AF"/>
    <w:rsid w:val="00E466D6"/>
    <w:rsid w:val="00E46F20"/>
    <w:rsid w:val="00E472D0"/>
    <w:rsid w:val="00E50ABC"/>
    <w:rsid w:val="00E5107D"/>
    <w:rsid w:val="00E5194D"/>
    <w:rsid w:val="00E51A98"/>
    <w:rsid w:val="00E51F8E"/>
    <w:rsid w:val="00E52839"/>
    <w:rsid w:val="00E5329F"/>
    <w:rsid w:val="00E533C8"/>
    <w:rsid w:val="00E547CB"/>
    <w:rsid w:val="00E55F6D"/>
    <w:rsid w:val="00E56375"/>
    <w:rsid w:val="00E56773"/>
    <w:rsid w:val="00E57399"/>
    <w:rsid w:val="00E6113F"/>
    <w:rsid w:val="00E63866"/>
    <w:rsid w:val="00E64EBD"/>
    <w:rsid w:val="00E65BC4"/>
    <w:rsid w:val="00E66053"/>
    <w:rsid w:val="00E663F5"/>
    <w:rsid w:val="00E666FF"/>
    <w:rsid w:val="00E67057"/>
    <w:rsid w:val="00E67E86"/>
    <w:rsid w:val="00E70492"/>
    <w:rsid w:val="00E70556"/>
    <w:rsid w:val="00E70DC8"/>
    <w:rsid w:val="00E70E9D"/>
    <w:rsid w:val="00E71622"/>
    <w:rsid w:val="00E7181F"/>
    <w:rsid w:val="00E71D53"/>
    <w:rsid w:val="00E71DE5"/>
    <w:rsid w:val="00E7309C"/>
    <w:rsid w:val="00E733B7"/>
    <w:rsid w:val="00E74867"/>
    <w:rsid w:val="00E757FA"/>
    <w:rsid w:val="00E75844"/>
    <w:rsid w:val="00E760D4"/>
    <w:rsid w:val="00E77535"/>
    <w:rsid w:val="00E77A45"/>
    <w:rsid w:val="00E77CCC"/>
    <w:rsid w:val="00E77D9C"/>
    <w:rsid w:val="00E800EF"/>
    <w:rsid w:val="00E82D27"/>
    <w:rsid w:val="00E838B3"/>
    <w:rsid w:val="00E862D5"/>
    <w:rsid w:val="00E864A0"/>
    <w:rsid w:val="00E86ADA"/>
    <w:rsid w:val="00E87542"/>
    <w:rsid w:val="00E87CC6"/>
    <w:rsid w:val="00E87F95"/>
    <w:rsid w:val="00E907E5"/>
    <w:rsid w:val="00E91267"/>
    <w:rsid w:val="00E91275"/>
    <w:rsid w:val="00E91599"/>
    <w:rsid w:val="00E9167A"/>
    <w:rsid w:val="00E91834"/>
    <w:rsid w:val="00E93501"/>
    <w:rsid w:val="00E938D8"/>
    <w:rsid w:val="00E94742"/>
    <w:rsid w:val="00E967A7"/>
    <w:rsid w:val="00E96E88"/>
    <w:rsid w:val="00E97630"/>
    <w:rsid w:val="00E97D4E"/>
    <w:rsid w:val="00EA064B"/>
    <w:rsid w:val="00EA19D5"/>
    <w:rsid w:val="00EA1B69"/>
    <w:rsid w:val="00EA2290"/>
    <w:rsid w:val="00EA3234"/>
    <w:rsid w:val="00EA4030"/>
    <w:rsid w:val="00EA55C7"/>
    <w:rsid w:val="00EA6999"/>
    <w:rsid w:val="00EA7179"/>
    <w:rsid w:val="00EA7800"/>
    <w:rsid w:val="00EB0503"/>
    <w:rsid w:val="00EB080A"/>
    <w:rsid w:val="00EB0CE6"/>
    <w:rsid w:val="00EB0F67"/>
    <w:rsid w:val="00EB11DD"/>
    <w:rsid w:val="00EB1A6D"/>
    <w:rsid w:val="00EB2332"/>
    <w:rsid w:val="00EB2C4B"/>
    <w:rsid w:val="00EB4ECE"/>
    <w:rsid w:val="00EB4FCF"/>
    <w:rsid w:val="00EB5345"/>
    <w:rsid w:val="00EB57F6"/>
    <w:rsid w:val="00EB62AA"/>
    <w:rsid w:val="00EB63F4"/>
    <w:rsid w:val="00EB679B"/>
    <w:rsid w:val="00EB6809"/>
    <w:rsid w:val="00EB6D91"/>
    <w:rsid w:val="00EB75A5"/>
    <w:rsid w:val="00EB7809"/>
    <w:rsid w:val="00EC0F0E"/>
    <w:rsid w:val="00EC18AA"/>
    <w:rsid w:val="00EC2A38"/>
    <w:rsid w:val="00EC2BE1"/>
    <w:rsid w:val="00EC3848"/>
    <w:rsid w:val="00EC3EEC"/>
    <w:rsid w:val="00EC405E"/>
    <w:rsid w:val="00EC4CA9"/>
    <w:rsid w:val="00EC50F0"/>
    <w:rsid w:val="00EC6D75"/>
    <w:rsid w:val="00EC75FF"/>
    <w:rsid w:val="00EC76A2"/>
    <w:rsid w:val="00ED113F"/>
    <w:rsid w:val="00ED268D"/>
    <w:rsid w:val="00ED274B"/>
    <w:rsid w:val="00ED35D9"/>
    <w:rsid w:val="00ED6111"/>
    <w:rsid w:val="00ED6D7F"/>
    <w:rsid w:val="00ED777E"/>
    <w:rsid w:val="00EE1981"/>
    <w:rsid w:val="00EE1A21"/>
    <w:rsid w:val="00EE1DDD"/>
    <w:rsid w:val="00EE203D"/>
    <w:rsid w:val="00EE28C9"/>
    <w:rsid w:val="00EE3A5E"/>
    <w:rsid w:val="00EE3B73"/>
    <w:rsid w:val="00EE45C1"/>
    <w:rsid w:val="00EE4902"/>
    <w:rsid w:val="00EE4B45"/>
    <w:rsid w:val="00EE4F53"/>
    <w:rsid w:val="00EE6263"/>
    <w:rsid w:val="00EE6BA0"/>
    <w:rsid w:val="00EE6BFA"/>
    <w:rsid w:val="00EE6F43"/>
    <w:rsid w:val="00EE7739"/>
    <w:rsid w:val="00EF001D"/>
    <w:rsid w:val="00EF0045"/>
    <w:rsid w:val="00EF0310"/>
    <w:rsid w:val="00EF1062"/>
    <w:rsid w:val="00EF1D7A"/>
    <w:rsid w:val="00EF30D7"/>
    <w:rsid w:val="00EF352E"/>
    <w:rsid w:val="00EF38D5"/>
    <w:rsid w:val="00EF3DCB"/>
    <w:rsid w:val="00EF46D8"/>
    <w:rsid w:val="00EF5589"/>
    <w:rsid w:val="00EF6CAA"/>
    <w:rsid w:val="00EF79F2"/>
    <w:rsid w:val="00EF7D2A"/>
    <w:rsid w:val="00F006CD"/>
    <w:rsid w:val="00F019E2"/>
    <w:rsid w:val="00F01DDA"/>
    <w:rsid w:val="00F02217"/>
    <w:rsid w:val="00F02A99"/>
    <w:rsid w:val="00F02FBD"/>
    <w:rsid w:val="00F037F5"/>
    <w:rsid w:val="00F04D38"/>
    <w:rsid w:val="00F0584D"/>
    <w:rsid w:val="00F06095"/>
    <w:rsid w:val="00F06349"/>
    <w:rsid w:val="00F06A04"/>
    <w:rsid w:val="00F074B9"/>
    <w:rsid w:val="00F0762C"/>
    <w:rsid w:val="00F10F7A"/>
    <w:rsid w:val="00F1121C"/>
    <w:rsid w:val="00F12055"/>
    <w:rsid w:val="00F1205C"/>
    <w:rsid w:val="00F12E5F"/>
    <w:rsid w:val="00F130EB"/>
    <w:rsid w:val="00F13206"/>
    <w:rsid w:val="00F1359C"/>
    <w:rsid w:val="00F14406"/>
    <w:rsid w:val="00F1537A"/>
    <w:rsid w:val="00F1690D"/>
    <w:rsid w:val="00F16988"/>
    <w:rsid w:val="00F16AE6"/>
    <w:rsid w:val="00F16CAF"/>
    <w:rsid w:val="00F1704D"/>
    <w:rsid w:val="00F17880"/>
    <w:rsid w:val="00F17A55"/>
    <w:rsid w:val="00F20D07"/>
    <w:rsid w:val="00F216DF"/>
    <w:rsid w:val="00F21C08"/>
    <w:rsid w:val="00F21ECB"/>
    <w:rsid w:val="00F22D2B"/>
    <w:rsid w:val="00F23A34"/>
    <w:rsid w:val="00F2407A"/>
    <w:rsid w:val="00F26532"/>
    <w:rsid w:val="00F26608"/>
    <w:rsid w:val="00F27A32"/>
    <w:rsid w:val="00F31131"/>
    <w:rsid w:val="00F31507"/>
    <w:rsid w:val="00F31A91"/>
    <w:rsid w:val="00F31E72"/>
    <w:rsid w:val="00F32C24"/>
    <w:rsid w:val="00F33B94"/>
    <w:rsid w:val="00F3441B"/>
    <w:rsid w:val="00F34B79"/>
    <w:rsid w:val="00F34CA8"/>
    <w:rsid w:val="00F34CE4"/>
    <w:rsid w:val="00F357EE"/>
    <w:rsid w:val="00F35DE8"/>
    <w:rsid w:val="00F36F28"/>
    <w:rsid w:val="00F407AA"/>
    <w:rsid w:val="00F40C2E"/>
    <w:rsid w:val="00F4136E"/>
    <w:rsid w:val="00F4234A"/>
    <w:rsid w:val="00F42533"/>
    <w:rsid w:val="00F433F9"/>
    <w:rsid w:val="00F43B6D"/>
    <w:rsid w:val="00F44EEA"/>
    <w:rsid w:val="00F44F43"/>
    <w:rsid w:val="00F45838"/>
    <w:rsid w:val="00F46D08"/>
    <w:rsid w:val="00F47A94"/>
    <w:rsid w:val="00F50700"/>
    <w:rsid w:val="00F5109A"/>
    <w:rsid w:val="00F51BEF"/>
    <w:rsid w:val="00F52128"/>
    <w:rsid w:val="00F524FA"/>
    <w:rsid w:val="00F535CA"/>
    <w:rsid w:val="00F54217"/>
    <w:rsid w:val="00F543AB"/>
    <w:rsid w:val="00F5563F"/>
    <w:rsid w:val="00F55848"/>
    <w:rsid w:val="00F5588A"/>
    <w:rsid w:val="00F56A49"/>
    <w:rsid w:val="00F60964"/>
    <w:rsid w:val="00F61750"/>
    <w:rsid w:val="00F61E99"/>
    <w:rsid w:val="00F6219C"/>
    <w:rsid w:val="00F6219D"/>
    <w:rsid w:val="00F626D7"/>
    <w:rsid w:val="00F63ABD"/>
    <w:rsid w:val="00F66340"/>
    <w:rsid w:val="00F66392"/>
    <w:rsid w:val="00F66935"/>
    <w:rsid w:val="00F66FEB"/>
    <w:rsid w:val="00F67A9B"/>
    <w:rsid w:val="00F701C7"/>
    <w:rsid w:val="00F706C4"/>
    <w:rsid w:val="00F709F4"/>
    <w:rsid w:val="00F711BB"/>
    <w:rsid w:val="00F71D06"/>
    <w:rsid w:val="00F729FD"/>
    <w:rsid w:val="00F72AC4"/>
    <w:rsid w:val="00F72CAF"/>
    <w:rsid w:val="00F730B2"/>
    <w:rsid w:val="00F7324C"/>
    <w:rsid w:val="00F733D1"/>
    <w:rsid w:val="00F73493"/>
    <w:rsid w:val="00F7372D"/>
    <w:rsid w:val="00F747A4"/>
    <w:rsid w:val="00F74A1B"/>
    <w:rsid w:val="00F768EF"/>
    <w:rsid w:val="00F777E1"/>
    <w:rsid w:val="00F77FF0"/>
    <w:rsid w:val="00F80392"/>
    <w:rsid w:val="00F80625"/>
    <w:rsid w:val="00F807DD"/>
    <w:rsid w:val="00F81797"/>
    <w:rsid w:val="00F83DEA"/>
    <w:rsid w:val="00F849D7"/>
    <w:rsid w:val="00F86B5A"/>
    <w:rsid w:val="00F87B3B"/>
    <w:rsid w:val="00F87D8B"/>
    <w:rsid w:val="00F90489"/>
    <w:rsid w:val="00F920CE"/>
    <w:rsid w:val="00F92D23"/>
    <w:rsid w:val="00F9460A"/>
    <w:rsid w:val="00F9694D"/>
    <w:rsid w:val="00F96D45"/>
    <w:rsid w:val="00F96DE4"/>
    <w:rsid w:val="00F972F0"/>
    <w:rsid w:val="00F97B3F"/>
    <w:rsid w:val="00F97F9A"/>
    <w:rsid w:val="00FA0ABF"/>
    <w:rsid w:val="00FA1333"/>
    <w:rsid w:val="00FA2997"/>
    <w:rsid w:val="00FA31DA"/>
    <w:rsid w:val="00FA331A"/>
    <w:rsid w:val="00FA39D6"/>
    <w:rsid w:val="00FA3CAA"/>
    <w:rsid w:val="00FA49D3"/>
    <w:rsid w:val="00FA5C66"/>
    <w:rsid w:val="00FA5E1E"/>
    <w:rsid w:val="00FB0E46"/>
    <w:rsid w:val="00FB1F1B"/>
    <w:rsid w:val="00FB2647"/>
    <w:rsid w:val="00FB28A8"/>
    <w:rsid w:val="00FB31DE"/>
    <w:rsid w:val="00FB36BF"/>
    <w:rsid w:val="00FB3C13"/>
    <w:rsid w:val="00FB44DF"/>
    <w:rsid w:val="00FB4BA1"/>
    <w:rsid w:val="00FB6674"/>
    <w:rsid w:val="00FB6D69"/>
    <w:rsid w:val="00FB765F"/>
    <w:rsid w:val="00FC04FC"/>
    <w:rsid w:val="00FC119B"/>
    <w:rsid w:val="00FC1329"/>
    <w:rsid w:val="00FC1493"/>
    <w:rsid w:val="00FC1594"/>
    <w:rsid w:val="00FC1AF0"/>
    <w:rsid w:val="00FC1C1C"/>
    <w:rsid w:val="00FC1CDD"/>
    <w:rsid w:val="00FC27AC"/>
    <w:rsid w:val="00FC2950"/>
    <w:rsid w:val="00FC2C30"/>
    <w:rsid w:val="00FC33BB"/>
    <w:rsid w:val="00FC33F3"/>
    <w:rsid w:val="00FC3B5B"/>
    <w:rsid w:val="00FC4BE1"/>
    <w:rsid w:val="00FC4D97"/>
    <w:rsid w:val="00FC4F83"/>
    <w:rsid w:val="00FC5AEE"/>
    <w:rsid w:val="00FC5D6E"/>
    <w:rsid w:val="00FC6382"/>
    <w:rsid w:val="00FC6960"/>
    <w:rsid w:val="00FC770A"/>
    <w:rsid w:val="00FC7DF5"/>
    <w:rsid w:val="00FD12DA"/>
    <w:rsid w:val="00FD19A0"/>
    <w:rsid w:val="00FD29C8"/>
    <w:rsid w:val="00FD2D14"/>
    <w:rsid w:val="00FD2EC4"/>
    <w:rsid w:val="00FD3B12"/>
    <w:rsid w:val="00FD3B9D"/>
    <w:rsid w:val="00FD41D1"/>
    <w:rsid w:val="00FD49B7"/>
    <w:rsid w:val="00FD4EC3"/>
    <w:rsid w:val="00FD5122"/>
    <w:rsid w:val="00FD5227"/>
    <w:rsid w:val="00FD5346"/>
    <w:rsid w:val="00FD54EB"/>
    <w:rsid w:val="00FD6293"/>
    <w:rsid w:val="00FD6397"/>
    <w:rsid w:val="00FD66F8"/>
    <w:rsid w:val="00FD7853"/>
    <w:rsid w:val="00FD78C7"/>
    <w:rsid w:val="00FD791A"/>
    <w:rsid w:val="00FD7AC6"/>
    <w:rsid w:val="00FE052A"/>
    <w:rsid w:val="00FE29F6"/>
    <w:rsid w:val="00FE3383"/>
    <w:rsid w:val="00FE3400"/>
    <w:rsid w:val="00FE3854"/>
    <w:rsid w:val="00FE42A0"/>
    <w:rsid w:val="00FE4A65"/>
    <w:rsid w:val="00FE4C78"/>
    <w:rsid w:val="00FE4FA4"/>
    <w:rsid w:val="00FE503E"/>
    <w:rsid w:val="00FE54A2"/>
    <w:rsid w:val="00FE6B38"/>
    <w:rsid w:val="00FF01C2"/>
    <w:rsid w:val="00FF1ED6"/>
    <w:rsid w:val="00FF2DBD"/>
    <w:rsid w:val="00FF312F"/>
    <w:rsid w:val="00FF397A"/>
    <w:rsid w:val="00FF4D11"/>
    <w:rsid w:val="00FF4E3C"/>
    <w:rsid w:val="00FF56C2"/>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62"/>
    <o:shapelayout v:ext="edit">
      <o:idmap v:ext="edit" data="1"/>
    </o:shapelayout>
  </w:shapeDefaults>
  <w:decimalSymbol w:val="."/>
  <w:listSeparator w:val=","/>
  <w14:docId w14:val="308DB0DC"/>
  <w15:docId w15:val="{488C844C-8DF5-4406-A856-3E48454C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link w:val="Heading1Char"/>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3E435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943DB9"/>
    <w:rPr>
      <w:sz w:val="16"/>
      <w:szCs w:val="16"/>
    </w:rPr>
  </w:style>
  <w:style w:type="paragraph" w:styleId="CommentText">
    <w:name w:val="annotation text"/>
    <w:basedOn w:val="Normal"/>
    <w:link w:val="CommentTextChar"/>
    <w:uiPriority w:val="99"/>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82652C"/>
    <w:pPr>
      <w:pBdr>
        <w:top w:val="single" w:sz="4" w:space="1" w:color="auto"/>
      </w:pBdr>
      <w:tabs>
        <w:tab w:val="clear" w:pos="4680"/>
        <w:tab w:val="clear" w:pos="9360"/>
        <w:tab w:val="center" w:pos="4320"/>
        <w:tab w:val="right" w:pos="9900"/>
      </w:tabs>
    </w:pPr>
    <w:rPr>
      <w:i/>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character" w:customStyle="1" w:styleId="Heading1Char">
    <w:name w:val="Heading 1 Char"/>
    <w:basedOn w:val="DefaultParagraphFont"/>
    <w:link w:val="Heading1"/>
    <w:rsid w:val="00C645D8"/>
    <w:rPr>
      <w:b/>
      <w:sz w:val="30"/>
    </w:rPr>
  </w:style>
  <w:style w:type="character" w:customStyle="1" w:styleId="Heading3Char">
    <w:name w:val="Heading 3 Char"/>
    <w:basedOn w:val="DefaultParagraphFont"/>
    <w:link w:val="Heading3"/>
    <w:uiPriority w:val="9"/>
    <w:semiHidden/>
    <w:rsid w:val="003E435B"/>
    <w:rPr>
      <w:rFonts w:asciiTheme="majorHAnsi" w:eastAsiaTheme="majorEastAsia" w:hAnsiTheme="majorHAnsi" w:cstheme="majorBidi"/>
      <w:b/>
      <w:bCs/>
      <w:color w:val="4F81BD" w:themeColor="accent1"/>
      <w:sz w:val="24"/>
      <w:szCs w:val="24"/>
    </w:rPr>
  </w:style>
  <w:style w:type="paragraph" w:customStyle="1" w:styleId="Style77">
    <w:name w:val="Style77"/>
    <w:basedOn w:val="Normal"/>
    <w:link w:val="Style77Char"/>
    <w:qFormat/>
    <w:rsid w:val="003E435B"/>
    <w:pPr>
      <w:keepNext/>
      <w:outlineLvl w:val="0"/>
    </w:pPr>
    <w:rPr>
      <w:rFonts w:asciiTheme="minorHAnsi" w:hAnsiTheme="minorHAnsi"/>
      <w:bCs/>
      <w:sz w:val="20"/>
      <w:szCs w:val="20"/>
    </w:rPr>
  </w:style>
  <w:style w:type="character" w:customStyle="1" w:styleId="Style77Char">
    <w:name w:val="Style77 Char"/>
    <w:basedOn w:val="DefaultParagraphFont"/>
    <w:link w:val="Style77"/>
    <w:rsid w:val="003E435B"/>
    <w:rPr>
      <w:rFonts w:asciiTheme="minorHAnsi" w:hAnsiTheme="minorHAnsi"/>
      <w:bCs/>
    </w:rPr>
  </w:style>
  <w:style w:type="paragraph" w:customStyle="1" w:styleId="BulletB1Number">
    <w:name w:val="Bullet B (1. Number)"/>
    <w:basedOn w:val="Normal"/>
    <w:rsid w:val="00165056"/>
    <w:pPr>
      <w:suppressAutoHyphens/>
      <w:spacing w:before="120"/>
      <w:ind w:left="720" w:hanging="360"/>
    </w:pPr>
    <w:rPr>
      <w:sz w:val="20"/>
      <w:szCs w:val="20"/>
    </w:rPr>
  </w:style>
  <w:style w:type="character" w:customStyle="1" w:styleId="Char-Subscript">
    <w:name w:val="Char - Subscript"/>
    <w:rsid w:val="00165056"/>
    <w:rPr>
      <w:vertAlign w:val="subscript"/>
    </w:rPr>
  </w:style>
  <w:style w:type="character" w:customStyle="1" w:styleId="CommentTextChar">
    <w:name w:val="Comment Text Char"/>
    <w:basedOn w:val="DefaultParagraphFont"/>
    <w:link w:val="CommentText"/>
    <w:uiPriority w:val="99"/>
    <w:semiHidden/>
    <w:rsid w:val="00B0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cacertappliances.energy.c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acertappliances.energy.ca.gov/" TargetMode="Externa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yperlink" Target="https://cacertappliances.energy.ca.gov/" TargetMode="External"/><Relationship Id="rId14" Type="http://schemas.openxmlformats.org/officeDocument/2006/relationships/hyperlink" Target="http://www.nfrc.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9908A-CD92-43D9-BF3D-EEA2C6E8649C}">
  <ds:schemaRefs>
    <ds:schemaRef ds:uri="http://schemas.openxmlformats.org/officeDocument/2006/bibliography"/>
  </ds:schemaRefs>
</ds:datastoreItem>
</file>

<file path=customXml/itemProps2.xml><?xml version="1.0" encoding="utf-8"?>
<ds:datastoreItem xmlns:ds="http://schemas.openxmlformats.org/officeDocument/2006/customXml" ds:itemID="{49B3FCAA-D28B-467D-81ED-96E4898A0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12824</Words>
  <Characters>67377</Characters>
  <Application>Microsoft Office Word</Application>
  <DocSecurity>0</DocSecurity>
  <Lines>561</Lines>
  <Paragraphs>160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80041</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jrm20130728</dc:creator>
  <cp:lastModifiedBy>Smith, Alexis@Energy</cp:lastModifiedBy>
  <cp:revision>2</cp:revision>
  <cp:lastPrinted>2018-10-17T22:40:00Z</cp:lastPrinted>
  <dcterms:created xsi:type="dcterms:W3CDTF">2020-03-24T18:48:00Z</dcterms:created>
  <dcterms:modified xsi:type="dcterms:W3CDTF">2020-03-24T18:48:00Z</dcterms:modified>
</cp:coreProperties>
</file>
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471"/>
        <w:gridCol w:w="2833"/>
        <w:gridCol w:w="3540"/>
        <w:gridCol w:w="443"/>
        <w:gridCol w:w="3451"/>
        <w:gridCol w:w="3652"/>
      </w:tblGrid>
      <w:tr w:rsidR="00EE26F4" w:rsidRPr="004F470C" w14:paraId="0B73A565" w14:textId="77777777" w:rsidTr="003B53FE">
        <w:tc>
          <w:tcPr>
            <w:tcW w:w="14630" w:type="dxa"/>
            <w:gridSpan w:val="6"/>
            <w:shd w:val="clear" w:color="auto" w:fill="auto"/>
          </w:tcPr>
          <w:p w14:paraId="0B73A563" w14:textId="72C0B28A" w:rsidR="00EE26F4" w:rsidRDefault="00EE26F4" w:rsidP="00E87648">
            <w:pPr>
              <w:keepNext/>
              <w:rPr>
                <w:rFonts w:ascii="Calibri" w:hAnsi="Calibri"/>
                <w:b/>
              </w:rPr>
            </w:pPr>
            <w:bookmarkStart w:id="0" w:name="_GoBack"/>
            <w:bookmarkEnd w:id="0"/>
            <w:r w:rsidRPr="00D637CA">
              <w:rPr>
                <w:rFonts w:ascii="Calibri" w:hAnsi="Calibri"/>
                <w:b/>
                <w:sz w:val="20"/>
              </w:rPr>
              <w:t xml:space="preserve">A. </w:t>
            </w:r>
            <w:r w:rsidR="00812E4A">
              <w:rPr>
                <w:rFonts w:ascii="Calibri" w:hAnsi="Calibri"/>
                <w:b/>
                <w:sz w:val="20"/>
              </w:rPr>
              <w:t>General Information</w:t>
            </w:r>
          </w:p>
          <w:p w14:paraId="0B73A564" w14:textId="4483C313" w:rsidR="00EE26F4" w:rsidRPr="00125E71" w:rsidRDefault="00EE26F4" w:rsidP="00E87648">
            <w:pPr>
              <w:keepNext/>
              <w:rPr>
                <w:rFonts w:ascii="Calibri" w:hAnsi="Calibri"/>
                <w:sz w:val="18"/>
                <w:szCs w:val="18"/>
              </w:rPr>
            </w:pPr>
            <w:r w:rsidRPr="00125E71">
              <w:rPr>
                <w:rFonts w:ascii="Calibri" w:hAnsi="Calibri"/>
                <w:sz w:val="18"/>
                <w:szCs w:val="18"/>
              </w:rPr>
              <w:t>CF1R-ALT-02 is applicable to multiple space conditioning systems contained within a single dwelling unit. When multiple dwelling units must be documented, use one CF1R-ALT-02 document for each dwelling unit.</w:t>
            </w:r>
          </w:p>
        </w:tc>
      </w:tr>
      <w:tr w:rsidR="00EE26F4" w:rsidRPr="004F470C" w14:paraId="0B73A56C" w14:textId="77777777" w:rsidTr="00E87648">
        <w:tc>
          <w:tcPr>
            <w:tcW w:w="475" w:type="dxa"/>
            <w:vAlign w:val="center"/>
          </w:tcPr>
          <w:p w14:paraId="0B73A566" w14:textId="77777777" w:rsidR="00EE26F4" w:rsidRPr="00D637CA" w:rsidRDefault="00EE26F4" w:rsidP="00E87648">
            <w:pPr>
              <w:jc w:val="center"/>
              <w:rPr>
                <w:rFonts w:ascii="Calibri" w:hAnsi="Calibri"/>
                <w:sz w:val="18"/>
                <w:szCs w:val="18"/>
              </w:rPr>
            </w:pPr>
            <w:r w:rsidRPr="00D637CA">
              <w:rPr>
                <w:rFonts w:ascii="Calibri" w:hAnsi="Calibri"/>
                <w:sz w:val="18"/>
                <w:szCs w:val="18"/>
              </w:rPr>
              <w:t>01</w:t>
            </w:r>
          </w:p>
        </w:tc>
        <w:tc>
          <w:tcPr>
            <w:tcW w:w="2880" w:type="dxa"/>
            <w:vAlign w:val="center"/>
          </w:tcPr>
          <w:p w14:paraId="0B73A567" w14:textId="77777777" w:rsidR="00EE26F4" w:rsidRPr="00D637CA" w:rsidRDefault="00EE26F4" w:rsidP="00E87648">
            <w:pPr>
              <w:rPr>
                <w:rFonts w:ascii="Calibri" w:hAnsi="Calibri"/>
                <w:sz w:val="18"/>
                <w:szCs w:val="18"/>
              </w:rPr>
            </w:pPr>
            <w:r w:rsidRPr="00D637CA">
              <w:rPr>
                <w:rFonts w:ascii="Calibri" w:hAnsi="Calibri"/>
                <w:sz w:val="18"/>
                <w:szCs w:val="18"/>
              </w:rPr>
              <w:t>Project Name:</w:t>
            </w:r>
          </w:p>
        </w:tc>
        <w:tc>
          <w:tcPr>
            <w:tcW w:w="3600" w:type="dxa"/>
            <w:vAlign w:val="center"/>
          </w:tcPr>
          <w:p w14:paraId="0B73A568"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69" w14:textId="77777777" w:rsidR="00EE26F4" w:rsidRPr="00D637CA" w:rsidRDefault="00EE26F4" w:rsidP="00E87648">
            <w:pPr>
              <w:jc w:val="center"/>
              <w:rPr>
                <w:rFonts w:ascii="Calibri" w:hAnsi="Calibri"/>
                <w:sz w:val="18"/>
                <w:szCs w:val="18"/>
              </w:rPr>
            </w:pPr>
            <w:r w:rsidRPr="00D637CA">
              <w:rPr>
                <w:rFonts w:ascii="Calibri" w:hAnsi="Calibri"/>
                <w:sz w:val="18"/>
                <w:szCs w:val="18"/>
              </w:rPr>
              <w:t>02</w:t>
            </w:r>
          </w:p>
        </w:tc>
        <w:tc>
          <w:tcPr>
            <w:tcW w:w="3510" w:type="dxa"/>
            <w:vAlign w:val="center"/>
          </w:tcPr>
          <w:p w14:paraId="0B73A56A" w14:textId="77777777" w:rsidR="00EE26F4" w:rsidRPr="00D637CA" w:rsidRDefault="00EE26F4" w:rsidP="00E87648">
            <w:pPr>
              <w:rPr>
                <w:rFonts w:ascii="Calibri" w:hAnsi="Calibri"/>
                <w:sz w:val="18"/>
                <w:szCs w:val="18"/>
              </w:rPr>
            </w:pPr>
            <w:r w:rsidRPr="00D637CA">
              <w:rPr>
                <w:rFonts w:ascii="Calibri" w:hAnsi="Calibri"/>
                <w:sz w:val="18"/>
                <w:szCs w:val="18"/>
              </w:rPr>
              <w:t>Date Prepared:</w:t>
            </w:r>
          </w:p>
        </w:tc>
        <w:tc>
          <w:tcPr>
            <w:tcW w:w="3715" w:type="dxa"/>
            <w:vAlign w:val="center"/>
          </w:tcPr>
          <w:p w14:paraId="0B73A56B" w14:textId="77777777" w:rsidR="00EE26F4" w:rsidRPr="00D637CA" w:rsidRDefault="00EE26F4" w:rsidP="00E87648">
            <w:pPr>
              <w:rPr>
                <w:rFonts w:ascii="Calibri" w:hAnsi="Calibri"/>
                <w:sz w:val="18"/>
                <w:szCs w:val="18"/>
              </w:rPr>
            </w:pPr>
          </w:p>
        </w:tc>
      </w:tr>
      <w:tr w:rsidR="00EE26F4" w:rsidRPr="004F470C" w14:paraId="0B73A573" w14:textId="77777777" w:rsidTr="00E87648">
        <w:tc>
          <w:tcPr>
            <w:tcW w:w="475" w:type="dxa"/>
            <w:vAlign w:val="center"/>
          </w:tcPr>
          <w:p w14:paraId="0B73A56D" w14:textId="77777777" w:rsidR="00EE26F4" w:rsidRPr="00D637CA" w:rsidRDefault="00EE26F4" w:rsidP="00E87648">
            <w:pPr>
              <w:jc w:val="center"/>
              <w:rPr>
                <w:rFonts w:ascii="Calibri" w:hAnsi="Calibri"/>
                <w:sz w:val="18"/>
                <w:szCs w:val="18"/>
              </w:rPr>
            </w:pPr>
            <w:r w:rsidRPr="00D637CA">
              <w:rPr>
                <w:rFonts w:ascii="Calibri" w:hAnsi="Calibri"/>
                <w:sz w:val="18"/>
                <w:szCs w:val="18"/>
              </w:rPr>
              <w:t>03</w:t>
            </w:r>
          </w:p>
        </w:tc>
        <w:tc>
          <w:tcPr>
            <w:tcW w:w="2880" w:type="dxa"/>
            <w:vAlign w:val="center"/>
          </w:tcPr>
          <w:p w14:paraId="0B73A56E" w14:textId="77777777" w:rsidR="00EE26F4" w:rsidRPr="00D637CA" w:rsidRDefault="00EE26F4" w:rsidP="00E87648">
            <w:pPr>
              <w:rPr>
                <w:rFonts w:ascii="Calibri" w:hAnsi="Calibri"/>
                <w:sz w:val="18"/>
                <w:szCs w:val="18"/>
              </w:rPr>
            </w:pPr>
            <w:r w:rsidRPr="00D637CA">
              <w:rPr>
                <w:rFonts w:ascii="Calibri" w:hAnsi="Calibri"/>
                <w:sz w:val="18"/>
                <w:szCs w:val="18"/>
              </w:rPr>
              <w:t>Project Location:</w:t>
            </w:r>
          </w:p>
        </w:tc>
        <w:tc>
          <w:tcPr>
            <w:tcW w:w="3600" w:type="dxa"/>
            <w:vAlign w:val="center"/>
          </w:tcPr>
          <w:p w14:paraId="0B73A56F"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70" w14:textId="77777777" w:rsidR="00EE26F4" w:rsidRPr="00D637CA" w:rsidRDefault="00EE26F4" w:rsidP="00E87648">
            <w:pPr>
              <w:jc w:val="center"/>
              <w:rPr>
                <w:rFonts w:ascii="Calibri" w:hAnsi="Calibri"/>
                <w:sz w:val="18"/>
                <w:szCs w:val="18"/>
              </w:rPr>
            </w:pPr>
            <w:r w:rsidRPr="00D637CA">
              <w:rPr>
                <w:rFonts w:ascii="Calibri" w:hAnsi="Calibri"/>
                <w:sz w:val="18"/>
                <w:szCs w:val="18"/>
              </w:rPr>
              <w:t>04</w:t>
            </w:r>
          </w:p>
        </w:tc>
        <w:tc>
          <w:tcPr>
            <w:tcW w:w="3510" w:type="dxa"/>
            <w:vAlign w:val="center"/>
          </w:tcPr>
          <w:p w14:paraId="0B73A571" w14:textId="77777777" w:rsidR="00EE26F4" w:rsidRPr="00D637CA" w:rsidRDefault="00EE26F4" w:rsidP="00E87648">
            <w:pPr>
              <w:rPr>
                <w:rFonts w:ascii="Calibri" w:hAnsi="Calibri"/>
                <w:sz w:val="18"/>
                <w:szCs w:val="18"/>
              </w:rPr>
            </w:pPr>
            <w:r w:rsidRPr="00D637CA">
              <w:rPr>
                <w:rFonts w:ascii="Calibri" w:hAnsi="Calibri"/>
                <w:sz w:val="18"/>
                <w:szCs w:val="18"/>
              </w:rPr>
              <w:t>Building Type:</w:t>
            </w:r>
          </w:p>
        </w:tc>
        <w:tc>
          <w:tcPr>
            <w:tcW w:w="3715" w:type="dxa"/>
            <w:vAlign w:val="center"/>
          </w:tcPr>
          <w:p w14:paraId="0B73A572" w14:textId="77777777" w:rsidR="00EE26F4" w:rsidRPr="00D637CA" w:rsidRDefault="00EE26F4" w:rsidP="00E87648">
            <w:pPr>
              <w:rPr>
                <w:rFonts w:ascii="Calibri" w:hAnsi="Calibri"/>
                <w:sz w:val="18"/>
                <w:szCs w:val="18"/>
              </w:rPr>
            </w:pPr>
          </w:p>
        </w:tc>
      </w:tr>
      <w:tr w:rsidR="00EE26F4" w:rsidRPr="004F470C" w14:paraId="0B73A57A" w14:textId="77777777" w:rsidTr="00E87648">
        <w:tc>
          <w:tcPr>
            <w:tcW w:w="475" w:type="dxa"/>
            <w:vAlign w:val="center"/>
          </w:tcPr>
          <w:p w14:paraId="0B73A574" w14:textId="77777777" w:rsidR="00EE26F4" w:rsidRPr="00D637CA" w:rsidRDefault="00EE26F4" w:rsidP="00E87648">
            <w:pPr>
              <w:jc w:val="center"/>
              <w:rPr>
                <w:rFonts w:ascii="Calibri" w:hAnsi="Calibri"/>
                <w:sz w:val="18"/>
                <w:szCs w:val="18"/>
              </w:rPr>
            </w:pPr>
            <w:r w:rsidRPr="00D637CA">
              <w:rPr>
                <w:rFonts w:ascii="Calibri" w:hAnsi="Calibri"/>
                <w:sz w:val="18"/>
                <w:szCs w:val="18"/>
              </w:rPr>
              <w:t>05</w:t>
            </w:r>
          </w:p>
        </w:tc>
        <w:tc>
          <w:tcPr>
            <w:tcW w:w="2880" w:type="dxa"/>
            <w:vAlign w:val="center"/>
          </w:tcPr>
          <w:p w14:paraId="0B73A575" w14:textId="77777777" w:rsidR="00EE26F4" w:rsidRPr="00D637CA" w:rsidRDefault="00EE26F4" w:rsidP="00E87648">
            <w:pPr>
              <w:rPr>
                <w:rFonts w:ascii="Calibri" w:hAnsi="Calibri"/>
                <w:sz w:val="18"/>
                <w:szCs w:val="18"/>
              </w:rPr>
            </w:pPr>
            <w:r w:rsidRPr="00D637CA">
              <w:rPr>
                <w:rFonts w:ascii="Calibri" w:hAnsi="Calibri"/>
                <w:sz w:val="18"/>
                <w:szCs w:val="18"/>
              </w:rPr>
              <w:t>CA City:</w:t>
            </w:r>
          </w:p>
        </w:tc>
        <w:tc>
          <w:tcPr>
            <w:tcW w:w="3600" w:type="dxa"/>
            <w:vAlign w:val="center"/>
          </w:tcPr>
          <w:p w14:paraId="0B73A576" w14:textId="77777777" w:rsidR="00EE26F4" w:rsidRPr="00D637CA" w:rsidRDefault="00EE26F4" w:rsidP="00E87648">
            <w:pPr>
              <w:tabs>
                <w:tab w:val="left" w:pos="1194"/>
              </w:tabs>
              <w:rPr>
                <w:rFonts w:ascii="Calibri" w:hAnsi="Calibri"/>
                <w:sz w:val="18"/>
                <w:szCs w:val="18"/>
              </w:rPr>
            </w:pPr>
          </w:p>
        </w:tc>
        <w:tc>
          <w:tcPr>
            <w:tcW w:w="450" w:type="dxa"/>
            <w:tcMar>
              <w:left w:w="29" w:type="dxa"/>
              <w:right w:w="29" w:type="dxa"/>
            </w:tcMar>
            <w:vAlign w:val="center"/>
          </w:tcPr>
          <w:p w14:paraId="0B73A577" w14:textId="77777777" w:rsidR="00EE26F4" w:rsidRPr="00D637CA" w:rsidRDefault="00EE26F4" w:rsidP="00E87648">
            <w:pPr>
              <w:jc w:val="center"/>
              <w:rPr>
                <w:rFonts w:ascii="Calibri" w:hAnsi="Calibri"/>
                <w:sz w:val="18"/>
                <w:szCs w:val="18"/>
              </w:rPr>
            </w:pPr>
            <w:r w:rsidRPr="00D637CA">
              <w:rPr>
                <w:rFonts w:ascii="Calibri" w:hAnsi="Calibri"/>
                <w:sz w:val="18"/>
                <w:szCs w:val="18"/>
              </w:rPr>
              <w:t>06</w:t>
            </w:r>
          </w:p>
        </w:tc>
        <w:tc>
          <w:tcPr>
            <w:tcW w:w="3510" w:type="dxa"/>
            <w:vAlign w:val="center"/>
          </w:tcPr>
          <w:p w14:paraId="0B73A578" w14:textId="77777777" w:rsidR="00EE26F4" w:rsidRPr="00D637CA" w:rsidRDefault="00EE26F4" w:rsidP="00E87648">
            <w:pPr>
              <w:rPr>
                <w:rFonts w:ascii="Calibri" w:hAnsi="Calibri"/>
                <w:sz w:val="18"/>
                <w:szCs w:val="18"/>
              </w:rPr>
            </w:pPr>
            <w:r w:rsidRPr="00D637CA">
              <w:rPr>
                <w:rFonts w:ascii="Calibri" w:hAnsi="Calibri"/>
                <w:sz w:val="18"/>
                <w:szCs w:val="18"/>
              </w:rPr>
              <w:t>Dwelling Unit Name:</w:t>
            </w:r>
          </w:p>
        </w:tc>
        <w:tc>
          <w:tcPr>
            <w:tcW w:w="3715" w:type="dxa"/>
            <w:vAlign w:val="center"/>
          </w:tcPr>
          <w:p w14:paraId="0B73A579" w14:textId="77777777" w:rsidR="00EE26F4" w:rsidRPr="00D637CA" w:rsidRDefault="00EE26F4" w:rsidP="00E87648">
            <w:pPr>
              <w:rPr>
                <w:rFonts w:ascii="Calibri" w:hAnsi="Calibri"/>
                <w:sz w:val="18"/>
                <w:szCs w:val="18"/>
              </w:rPr>
            </w:pPr>
          </w:p>
        </w:tc>
      </w:tr>
      <w:tr w:rsidR="00EE26F4" w:rsidRPr="004F470C" w14:paraId="0B73A581" w14:textId="77777777" w:rsidTr="00E87648">
        <w:tc>
          <w:tcPr>
            <w:tcW w:w="475" w:type="dxa"/>
            <w:vAlign w:val="center"/>
          </w:tcPr>
          <w:p w14:paraId="0B73A57B" w14:textId="77777777" w:rsidR="00EE26F4" w:rsidRPr="00D637CA" w:rsidRDefault="00EE26F4" w:rsidP="00E87648">
            <w:pPr>
              <w:jc w:val="center"/>
              <w:rPr>
                <w:rFonts w:ascii="Calibri" w:hAnsi="Calibri"/>
                <w:sz w:val="18"/>
                <w:szCs w:val="18"/>
              </w:rPr>
            </w:pPr>
            <w:r w:rsidRPr="00D637CA">
              <w:rPr>
                <w:rFonts w:ascii="Calibri" w:hAnsi="Calibri"/>
                <w:sz w:val="18"/>
                <w:szCs w:val="18"/>
              </w:rPr>
              <w:t>07</w:t>
            </w:r>
          </w:p>
        </w:tc>
        <w:tc>
          <w:tcPr>
            <w:tcW w:w="2880" w:type="dxa"/>
            <w:vAlign w:val="center"/>
          </w:tcPr>
          <w:p w14:paraId="0B73A57C" w14:textId="77777777" w:rsidR="00EE26F4" w:rsidRPr="00D637CA" w:rsidRDefault="00EE26F4" w:rsidP="00E87648">
            <w:pPr>
              <w:rPr>
                <w:rFonts w:ascii="Calibri" w:hAnsi="Calibri"/>
                <w:sz w:val="18"/>
                <w:szCs w:val="18"/>
              </w:rPr>
            </w:pPr>
            <w:r w:rsidRPr="00D637CA">
              <w:rPr>
                <w:rFonts w:ascii="Calibri" w:hAnsi="Calibri"/>
                <w:sz w:val="18"/>
                <w:szCs w:val="18"/>
              </w:rPr>
              <w:t>Zip Code:</w:t>
            </w:r>
          </w:p>
        </w:tc>
        <w:tc>
          <w:tcPr>
            <w:tcW w:w="3600" w:type="dxa"/>
            <w:vAlign w:val="center"/>
          </w:tcPr>
          <w:p w14:paraId="0B73A57D"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7E" w14:textId="77777777" w:rsidR="00EE26F4" w:rsidRPr="00D637CA" w:rsidRDefault="00EE26F4" w:rsidP="00E87648">
            <w:pPr>
              <w:jc w:val="center"/>
              <w:rPr>
                <w:rFonts w:ascii="Calibri" w:hAnsi="Calibri"/>
                <w:sz w:val="18"/>
                <w:szCs w:val="18"/>
              </w:rPr>
            </w:pPr>
            <w:r w:rsidRPr="00D637CA">
              <w:rPr>
                <w:rFonts w:ascii="Calibri" w:hAnsi="Calibri"/>
                <w:sz w:val="18"/>
                <w:szCs w:val="18"/>
              </w:rPr>
              <w:t>08</w:t>
            </w:r>
          </w:p>
        </w:tc>
        <w:tc>
          <w:tcPr>
            <w:tcW w:w="3510" w:type="dxa"/>
            <w:vAlign w:val="center"/>
          </w:tcPr>
          <w:p w14:paraId="0B73A57F" w14:textId="77777777" w:rsidR="00EE26F4" w:rsidRPr="00D637CA" w:rsidRDefault="00EE26F4" w:rsidP="00E87648">
            <w:pPr>
              <w:rPr>
                <w:rFonts w:ascii="Calibri" w:hAnsi="Calibri"/>
                <w:sz w:val="18"/>
                <w:szCs w:val="18"/>
              </w:rPr>
            </w:pPr>
            <w:r w:rsidRPr="00D637CA">
              <w:rPr>
                <w:rFonts w:ascii="Calibri" w:hAnsi="Calibri"/>
                <w:sz w:val="18"/>
                <w:szCs w:val="18"/>
              </w:rPr>
              <w:t>Dwelling Unit CFA (ft</w:t>
            </w:r>
            <w:r w:rsidRPr="00812E4A">
              <w:rPr>
                <w:rFonts w:ascii="Calibri" w:hAnsi="Calibri"/>
                <w:sz w:val="18"/>
                <w:szCs w:val="18"/>
                <w:vertAlign w:val="superscript"/>
              </w:rPr>
              <w:t>2</w:t>
            </w:r>
            <w:r w:rsidRPr="00D637CA">
              <w:rPr>
                <w:rFonts w:ascii="Calibri" w:hAnsi="Calibri"/>
                <w:sz w:val="18"/>
                <w:szCs w:val="18"/>
              </w:rPr>
              <w:t>)</w:t>
            </w:r>
            <w:r w:rsidR="005722F6" w:rsidRPr="00D637CA">
              <w:rPr>
                <w:rFonts w:ascii="Calibri" w:hAnsi="Calibri"/>
                <w:sz w:val="18"/>
                <w:szCs w:val="18"/>
              </w:rPr>
              <w:t>:</w:t>
            </w:r>
          </w:p>
        </w:tc>
        <w:tc>
          <w:tcPr>
            <w:tcW w:w="3715" w:type="dxa"/>
            <w:vAlign w:val="center"/>
          </w:tcPr>
          <w:p w14:paraId="0B73A580" w14:textId="77777777" w:rsidR="00EE26F4" w:rsidRPr="00D637CA" w:rsidRDefault="00EE26F4" w:rsidP="00E87648">
            <w:pPr>
              <w:rPr>
                <w:rFonts w:ascii="Calibri" w:hAnsi="Calibri"/>
                <w:sz w:val="18"/>
                <w:szCs w:val="18"/>
              </w:rPr>
            </w:pPr>
          </w:p>
        </w:tc>
      </w:tr>
      <w:tr w:rsidR="00EE26F4" w:rsidRPr="004F470C" w14:paraId="0B73A588" w14:textId="77777777" w:rsidTr="00E87648">
        <w:tc>
          <w:tcPr>
            <w:tcW w:w="475" w:type="dxa"/>
            <w:vAlign w:val="center"/>
          </w:tcPr>
          <w:p w14:paraId="0B73A582" w14:textId="77777777" w:rsidR="00EE26F4" w:rsidRPr="00D637CA" w:rsidRDefault="00EE26F4" w:rsidP="00E87648">
            <w:pPr>
              <w:jc w:val="center"/>
              <w:rPr>
                <w:rFonts w:ascii="Calibri" w:hAnsi="Calibri"/>
                <w:sz w:val="18"/>
                <w:szCs w:val="18"/>
              </w:rPr>
            </w:pPr>
            <w:r w:rsidRPr="00D637CA">
              <w:rPr>
                <w:rFonts w:ascii="Calibri" w:hAnsi="Calibri"/>
                <w:sz w:val="18"/>
                <w:szCs w:val="18"/>
              </w:rPr>
              <w:t>09</w:t>
            </w:r>
          </w:p>
        </w:tc>
        <w:tc>
          <w:tcPr>
            <w:tcW w:w="2880" w:type="dxa"/>
            <w:vAlign w:val="center"/>
          </w:tcPr>
          <w:p w14:paraId="0B73A583" w14:textId="77777777" w:rsidR="00EE26F4" w:rsidRPr="00D637CA" w:rsidRDefault="00EE26F4" w:rsidP="00E87648">
            <w:pPr>
              <w:rPr>
                <w:rFonts w:ascii="Calibri" w:hAnsi="Calibri"/>
                <w:sz w:val="18"/>
                <w:szCs w:val="18"/>
              </w:rPr>
            </w:pPr>
            <w:r w:rsidRPr="00D637CA">
              <w:rPr>
                <w:rFonts w:ascii="Calibri" w:hAnsi="Calibri"/>
                <w:sz w:val="18"/>
                <w:szCs w:val="18"/>
              </w:rPr>
              <w:t>Climate Zone:</w:t>
            </w:r>
          </w:p>
        </w:tc>
        <w:tc>
          <w:tcPr>
            <w:tcW w:w="3600" w:type="dxa"/>
            <w:vAlign w:val="center"/>
          </w:tcPr>
          <w:p w14:paraId="0B73A584"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85" w14:textId="77777777" w:rsidR="00EE26F4" w:rsidRPr="00D637CA" w:rsidRDefault="00EE26F4" w:rsidP="00E87648">
            <w:pPr>
              <w:jc w:val="center"/>
              <w:rPr>
                <w:rFonts w:ascii="Calibri" w:hAnsi="Calibri"/>
                <w:sz w:val="18"/>
                <w:szCs w:val="18"/>
              </w:rPr>
            </w:pPr>
            <w:r w:rsidRPr="00D637CA">
              <w:rPr>
                <w:rFonts w:ascii="Calibri" w:hAnsi="Calibri"/>
                <w:sz w:val="18"/>
                <w:szCs w:val="18"/>
              </w:rPr>
              <w:t>10</w:t>
            </w:r>
          </w:p>
        </w:tc>
        <w:tc>
          <w:tcPr>
            <w:tcW w:w="3510" w:type="dxa"/>
            <w:vAlign w:val="center"/>
          </w:tcPr>
          <w:p w14:paraId="0B73A586" w14:textId="1B9CEF96" w:rsidR="00EE26F4" w:rsidRPr="00D637CA" w:rsidRDefault="00EE26F4" w:rsidP="00B171EF">
            <w:pPr>
              <w:rPr>
                <w:rFonts w:ascii="Calibri" w:hAnsi="Calibri"/>
                <w:sz w:val="18"/>
                <w:szCs w:val="18"/>
              </w:rPr>
            </w:pPr>
            <w:r w:rsidRPr="00D637CA">
              <w:rPr>
                <w:rFonts w:ascii="Calibri" w:hAnsi="Calibri"/>
                <w:sz w:val="18"/>
                <w:szCs w:val="18"/>
              </w:rPr>
              <w:t xml:space="preserve">Number of </w:t>
            </w:r>
            <w:r w:rsidR="00B171EF">
              <w:rPr>
                <w:rFonts w:ascii="Calibri" w:hAnsi="Calibri"/>
                <w:sz w:val="18"/>
                <w:szCs w:val="18"/>
              </w:rPr>
              <w:t>S</w:t>
            </w:r>
            <w:r w:rsidRPr="00D637CA">
              <w:rPr>
                <w:rFonts w:ascii="Calibri" w:hAnsi="Calibri"/>
                <w:sz w:val="18"/>
                <w:szCs w:val="18"/>
              </w:rPr>
              <w:t xml:space="preserve">pace </w:t>
            </w:r>
            <w:r w:rsidR="00B171EF">
              <w:rPr>
                <w:rFonts w:ascii="Calibri" w:hAnsi="Calibri"/>
                <w:sz w:val="18"/>
                <w:szCs w:val="18"/>
              </w:rPr>
              <w:t>C</w:t>
            </w:r>
            <w:r w:rsidRPr="00D637CA">
              <w:rPr>
                <w:rFonts w:ascii="Calibri" w:hAnsi="Calibri"/>
                <w:sz w:val="18"/>
                <w:szCs w:val="18"/>
              </w:rPr>
              <w:t xml:space="preserve">onditioning (SC) </w:t>
            </w:r>
            <w:r w:rsidR="00B171EF">
              <w:rPr>
                <w:rFonts w:ascii="Calibri" w:hAnsi="Calibri"/>
                <w:sz w:val="18"/>
                <w:szCs w:val="18"/>
              </w:rPr>
              <w:t>S</w:t>
            </w:r>
            <w:r w:rsidRPr="00D637CA">
              <w:rPr>
                <w:rFonts w:ascii="Calibri" w:hAnsi="Calibri"/>
                <w:sz w:val="18"/>
                <w:szCs w:val="18"/>
              </w:rPr>
              <w:t xml:space="preserve">ystems in this </w:t>
            </w:r>
            <w:r w:rsidR="00B171EF">
              <w:rPr>
                <w:rFonts w:ascii="Calibri" w:hAnsi="Calibri"/>
                <w:sz w:val="18"/>
                <w:szCs w:val="18"/>
              </w:rPr>
              <w:t>D</w:t>
            </w:r>
            <w:r w:rsidRPr="00D637CA">
              <w:rPr>
                <w:rFonts w:ascii="Calibri" w:hAnsi="Calibri"/>
                <w:sz w:val="18"/>
                <w:szCs w:val="18"/>
              </w:rPr>
              <w:t xml:space="preserve">welling </w:t>
            </w:r>
            <w:r w:rsidR="00B171EF">
              <w:rPr>
                <w:rFonts w:ascii="Calibri" w:hAnsi="Calibri"/>
                <w:sz w:val="18"/>
                <w:szCs w:val="18"/>
              </w:rPr>
              <w:t>U</w:t>
            </w:r>
            <w:r w:rsidRPr="00D637CA">
              <w:rPr>
                <w:rFonts w:ascii="Calibri" w:hAnsi="Calibri"/>
                <w:sz w:val="18"/>
                <w:szCs w:val="18"/>
              </w:rPr>
              <w:t>nit</w:t>
            </w:r>
            <w:r w:rsidR="005722F6" w:rsidRPr="00D637CA">
              <w:rPr>
                <w:rFonts w:ascii="Calibri" w:hAnsi="Calibri"/>
                <w:sz w:val="18"/>
                <w:szCs w:val="18"/>
              </w:rPr>
              <w:t>:</w:t>
            </w:r>
          </w:p>
        </w:tc>
        <w:tc>
          <w:tcPr>
            <w:tcW w:w="3715" w:type="dxa"/>
            <w:vAlign w:val="center"/>
          </w:tcPr>
          <w:p w14:paraId="0B73A587" w14:textId="77777777" w:rsidR="00EE26F4" w:rsidRPr="00D637CA" w:rsidRDefault="00EE26F4" w:rsidP="00E87648">
            <w:pPr>
              <w:rPr>
                <w:rFonts w:ascii="Calibri" w:hAnsi="Calibri"/>
                <w:sz w:val="18"/>
                <w:szCs w:val="18"/>
              </w:rPr>
            </w:pPr>
          </w:p>
        </w:tc>
      </w:tr>
    </w:tbl>
    <w:p w14:paraId="0B73A589" w14:textId="1188E979" w:rsidR="00EE26F4" w:rsidRDefault="00EE26F4" w:rsidP="00EE26F4">
      <w:pPr>
        <w:rPr>
          <w:sz w:val="20"/>
        </w:rPr>
      </w:pPr>
    </w:p>
    <w:p w14:paraId="1308446F" w14:textId="77777777"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1"/>
        <w:gridCol w:w="1351"/>
        <w:gridCol w:w="1351"/>
        <w:gridCol w:w="1351"/>
        <w:gridCol w:w="1350"/>
        <w:gridCol w:w="1350"/>
        <w:gridCol w:w="1350"/>
        <w:gridCol w:w="1350"/>
        <w:gridCol w:w="1350"/>
        <w:gridCol w:w="2230"/>
      </w:tblGrid>
      <w:tr w:rsidR="003F082B" w:rsidRPr="003C15CE" w14:paraId="6221E5BB" w14:textId="77777777" w:rsidTr="008B5B52">
        <w:trPr>
          <w:trHeight w:val="222"/>
        </w:trPr>
        <w:tc>
          <w:tcPr>
            <w:tcW w:w="14616" w:type="dxa"/>
            <w:gridSpan w:val="10"/>
            <w:shd w:val="clear" w:color="auto" w:fill="auto"/>
          </w:tcPr>
          <w:p w14:paraId="1A058DE9" w14:textId="24025253" w:rsidR="003F082B" w:rsidRPr="00643D97" w:rsidRDefault="003F082B" w:rsidP="008B5B52">
            <w:pPr>
              <w:keepNext/>
              <w:rPr>
                <w:rFonts w:ascii="Calibri" w:hAnsi="Calibri"/>
                <w:b/>
                <w:sz w:val="20"/>
              </w:rPr>
            </w:pPr>
            <w:r w:rsidRPr="004713BE">
              <w:rPr>
                <w:rFonts w:ascii="Calibri" w:hAnsi="Calibri"/>
                <w:b/>
                <w:sz w:val="20"/>
              </w:rPr>
              <w:t xml:space="preserve">B. Space Conditioning (SC) System Information </w:t>
            </w:r>
          </w:p>
        </w:tc>
      </w:tr>
      <w:tr w:rsidR="003F082B" w:rsidRPr="003C15CE" w14:paraId="045C65C8" w14:textId="77777777" w:rsidTr="008B5B52">
        <w:trPr>
          <w:trHeight w:val="223"/>
        </w:trPr>
        <w:tc>
          <w:tcPr>
            <w:tcW w:w="1372" w:type="dxa"/>
            <w:vAlign w:val="bottom"/>
          </w:tcPr>
          <w:p w14:paraId="497718B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372" w:type="dxa"/>
          </w:tcPr>
          <w:p w14:paraId="78FBFFE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02</w:t>
            </w:r>
          </w:p>
        </w:tc>
        <w:tc>
          <w:tcPr>
            <w:tcW w:w="1372" w:type="dxa"/>
            <w:vAlign w:val="bottom"/>
          </w:tcPr>
          <w:p w14:paraId="7694BEB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03</w:t>
            </w:r>
          </w:p>
        </w:tc>
        <w:tc>
          <w:tcPr>
            <w:tcW w:w="1372" w:type="dxa"/>
          </w:tcPr>
          <w:p w14:paraId="436675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04</w:t>
            </w:r>
          </w:p>
        </w:tc>
        <w:tc>
          <w:tcPr>
            <w:tcW w:w="1372" w:type="dxa"/>
          </w:tcPr>
          <w:p w14:paraId="4CA4B768"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05</w:t>
            </w:r>
          </w:p>
        </w:tc>
        <w:tc>
          <w:tcPr>
            <w:tcW w:w="1372" w:type="dxa"/>
          </w:tcPr>
          <w:p w14:paraId="661CE22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06</w:t>
            </w:r>
          </w:p>
        </w:tc>
        <w:tc>
          <w:tcPr>
            <w:tcW w:w="1372" w:type="dxa"/>
          </w:tcPr>
          <w:p w14:paraId="7D1CD60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07</w:t>
            </w:r>
          </w:p>
        </w:tc>
        <w:tc>
          <w:tcPr>
            <w:tcW w:w="1372" w:type="dxa"/>
          </w:tcPr>
          <w:p w14:paraId="564C691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08</w:t>
            </w:r>
          </w:p>
        </w:tc>
        <w:tc>
          <w:tcPr>
            <w:tcW w:w="1372" w:type="dxa"/>
          </w:tcPr>
          <w:p w14:paraId="4C67A1C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09</w:t>
            </w:r>
          </w:p>
        </w:tc>
        <w:tc>
          <w:tcPr>
            <w:tcW w:w="2268" w:type="dxa"/>
            <w:vAlign w:val="bottom"/>
          </w:tcPr>
          <w:p w14:paraId="3EB6C2CF"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10</w:t>
            </w:r>
          </w:p>
        </w:tc>
      </w:tr>
      <w:tr w:rsidR="003F082B" w:rsidRPr="003C15CE" w14:paraId="6F009E02" w14:textId="77777777" w:rsidTr="008B5B52">
        <w:trPr>
          <w:trHeight w:val="390"/>
        </w:trPr>
        <w:tc>
          <w:tcPr>
            <w:tcW w:w="1372" w:type="dxa"/>
            <w:vAlign w:val="bottom"/>
          </w:tcPr>
          <w:p w14:paraId="67B9505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SC System  </w:t>
            </w:r>
            <w:r>
              <w:rPr>
                <w:rFonts w:ascii="Calibri" w:hAnsi="Calibri"/>
                <w:sz w:val="18"/>
                <w:szCs w:val="18"/>
              </w:rPr>
              <w:t>ID/</w:t>
            </w:r>
            <w:r w:rsidRPr="004713BE">
              <w:rPr>
                <w:rFonts w:ascii="Calibri" w:hAnsi="Calibri"/>
                <w:sz w:val="18"/>
                <w:szCs w:val="18"/>
              </w:rPr>
              <w:t>Name</w:t>
            </w:r>
          </w:p>
        </w:tc>
        <w:tc>
          <w:tcPr>
            <w:tcW w:w="1372" w:type="dxa"/>
            <w:vAlign w:val="bottom"/>
          </w:tcPr>
          <w:p w14:paraId="4B4B292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SC System </w:t>
            </w:r>
          </w:p>
          <w:p w14:paraId="1D760B45"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Description of </w:t>
            </w:r>
            <w:r w:rsidRPr="004713BE">
              <w:rPr>
                <w:rFonts w:ascii="Calibri" w:hAnsi="Calibri"/>
                <w:sz w:val="18"/>
                <w:szCs w:val="18"/>
              </w:rPr>
              <w:t>Area Served</w:t>
            </w:r>
          </w:p>
        </w:tc>
        <w:tc>
          <w:tcPr>
            <w:tcW w:w="1372" w:type="dxa"/>
            <w:vAlign w:val="bottom"/>
          </w:tcPr>
          <w:p w14:paraId="549B0A9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CFA served by this SC System (ft</w:t>
            </w:r>
            <w:r w:rsidRPr="00383471">
              <w:rPr>
                <w:rFonts w:ascii="Calibri" w:hAnsi="Calibri"/>
                <w:sz w:val="18"/>
                <w:szCs w:val="18"/>
                <w:vertAlign w:val="superscript"/>
              </w:rPr>
              <w:t>2</w:t>
            </w:r>
            <w:r w:rsidRPr="004713BE">
              <w:rPr>
                <w:rFonts w:ascii="Calibri" w:hAnsi="Calibri"/>
                <w:sz w:val="18"/>
                <w:szCs w:val="18"/>
              </w:rPr>
              <w:t>):</w:t>
            </w:r>
          </w:p>
        </w:tc>
        <w:tc>
          <w:tcPr>
            <w:tcW w:w="1372" w:type="dxa"/>
            <w:vAlign w:val="bottom"/>
          </w:tcPr>
          <w:p w14:paraId="5AF2295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Is the SC system a ducted system?</w:t>
            </w:r>
          </w:p>
        </w:tc>
        <w:tc>
          <w:tcPr>
            <w:tcW w:w="1372" w:type="dxa"/>
            <w:vAlign w:val="bottom"/>
          </w:tcPr>
          <w:p w14:paraId="1729747C"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a refrigerant containing component?</w:t>
            </w:r>
          </w:p>
        </w:tc>
        <w:tc>
          <w:tcPr>
            <w:tcW w:w="1372" w:type="dxa"/>
            <w:vAlign w:val="bottom"/>
          </w:tcPr>
          <w:p w14:paraId="2C666628"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Installing new SC system components? </w:t>
            </w:r>
          </w:p>
        </w:tc>
        <w:tc>
          <w:tcPr>
            <w:tcW w:w="1372" w:type="dxa"/>
            <w:vAlign w:val="bottom"/>
          </w:tcPr>
          <w:p w14:paraId="6F69CD57"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more than 40 feet of ducts?</w:t>
            </w:r>
          </w:p>
        </w:tc>
        <w:tc>
          <w:tcPr>
            <w:tcW w:w="1372" w:type="dxa"/>
            <w:vAlign w:val="bottom"/>
          </w:tcPr>
          <w:p w14:paraId="48F78761"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entirely new duct system?</w:t>
            </w:r>
          </w:p>
        </w:tc>
        <w:tc>
          <w:tcPr>
            <w:tcW w:w="1372" w:type="dxa"/>
            <w:vAlign w:val="bottom"/>
          </w:tcPr>
          <w:p w14:paraId="5B1168F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 Installing entirely new SC system?</w:t>
            </w:r>
          </w:p>
        </w:tc>
        <w:tc>
          <w:tcPr>
            <w:tcW w:w="2268" w:type="dxa"/>
            <w:vAlign w:val="bottom"/>
          </w:tcPr>
          <w:p w14:paraId="45F54FB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Alteration Type:</w:t>
            </w:r>
          </w:p>
        </w:tc>
      </w:tr>
      <w:tr w:rsidR="003F082B" w:rsidRPr="003C15CE" w14:paraId="2A70CB7F" w14:textId="77777777" w:rsidTr="008B5B52">
        <w:trPr>
          <w:trHeight w:val="390"/>
        </w:trPr>
        <w:tc>
          <w:tcPr>
            <w:tcW w:w="1372" w:type="dxa"/>
            <w:vAlign w:val="bottom"/>
          </w:tcPr>
          <w:p w14:paraId="39486B0C" w14:textId="77777777" w:rsidR="003F082B" w:rsidRPr="004713BE" w:rsidRDefault="003F082B" w:rsidP="008B5B52">
            <w:pPr>
              <w:keepNext/>
              <w:jc w:val="center"/>
              <w:rPr>
                <w:rFonts w:ascii="Calibri" w:hAnsi="Calibri"/>
                <w:sz w:val="18"/>
                <w:szCs w:val="18"/>
              </w:rPr>
            </w:pPr>
          </w:p>
        </w:tc>
        <w:tc>
          <w:tcPr>
            <w:tcW w:w="1372" w:type="dxa"/>
            <w:vAlign w:val="bottom"/>
          </w:tcPr>
          <w:p w14:paraId="2A3F887F" w14:textId="77777777" w:rsidR="003F082B" w:rsidRPr="004713BE" w:rsidRDefault="003F082B" w:rsidP="008B5B52">
            <w:pPr>
              <w:keepNext/>
              <w:jc w:val="center"/>
              <w:rPr>
                <w:rFonts w:ascii="Calibri" w:hAnsi="Calibri"/>
                <w:sz w:val="18"/>
                <w:szCs w:val="18"/>
              </w:rPr>
            </w:pPr>
          </w:p>
        </w:tc>
        <w:tc>
          <w:tcPr>
            <w:tcW w:w="1372" w:type="dxa"/>
            <w:vAlign w:val="bottom"/>
          </w:tcPr>
          <w:p w14:paraId="62644182" w14:textId="31D813C0" w:rsidR="003F082B" w:rsidRPr="004713BE" w:rsidRDefault="00A43A23" w:rsidP="008B5B52">
            <w:pPr>
              <w:keepNext/>
              <w:jc w:val="center"/>
              <w:rPr>
                <w:rFonts w:ascii="Calibri" w:hAnsi="Calibri"/>
                <w:sz w:val="18"/>
                <w:szCs w:val="18"/>
              </w:rPr>
            </w:pPr>
            <w:r>
              <w:rPr>
                <w:rFonts w:ascii="Calibri" w:hAnsi="Calibri"/>
                <w:sz w:val="18"/>
                <w:szCs w:val="18"/>
              </w:rPr>
              <w:t xml:space="preserve"> </w:t>
            </w:r>
          </w:p>
        </w:tc>
        <w:tc>
          <w:tcPr>
            <w:tcW w:w="1372" w:type="dxa"/>
            <w:vAlign w:val="bottom"/>
          </w:tcPr>
          <w:p w14:paraId="3B31FC1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07A17686"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584C9692"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0D39391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67508105"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16729035"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2268" w:type="dxa"/>
            <w:vAlign w:val="bottom"/>
          </w:tcPr>
          <w:p w14:paraId="4413109A" w14:textId="77777777" w:rsidR="003F082B" w:rsidRPr="004713BE" w:rsidRDefault="003F082B" w:rsidP="008B5B52">
            <w:pPr>
              <w:keepNext/>
              <w:jc w:val="center"/>
              <w:rPr>
                <w:rFonts w:ascii="Calibri" w:hAnsi="Calibri"/>
                <w:sz w:val="18"/>
                <w:szCs w:val="18"/>
              </w:rPr>
            </w:pPr>
          </w:p>
        </w:tc>
      </w:tr>
    </w:tbl>
    <w:p w14:paraId="7F555341" w14:textId="098E9612" w:rsidR="003F082B" w:rsidRDefault="003F082B" w:rsidP="003F082B"/>
    <w:p w14:paraId="567E3CF1" w14:textId="54B9AADE"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2"/>
        <w:gridCol w:w="1259"/>
        <w:gridCol w:w="1259"/>
        <w:gridCol w:w="10610"/>
      </w:tblGrid>
      <w:tr w:rsidR="003F082B" w:rsidRPr="004F470C" w14:paraId="439747F8" w14:textId="77777777" w:rsidTr="00643D97">
        <w:trPr>
          <w:trHeight w:val="222"/>
        </w:trPr>
        <w:tc>
          <w:tcPr>
            <w:tcW w:w="14616" w:type="dxa"/>
            <w:gridSpan w:val="4"/>
            <w:tcBorders>
              <w:top w:val="single" w:sz="4" w:space="0" w:color="auto"/>
              <w:left w:val="single" w:sz="4" w:space="0" w:color="auto"/>
              <w:right w:val="single" w:sz="4" w:space="0" w:color="auto"/>
            </w:tcBorders>
          </w:tcPr>
          <w:p w14:paraId="2453F2D3" w14:textId="5DFC0EA8" w:rsidR="003F082B" w:rsidRPr="00643D97" w:rsidRDefault="003F082B" w:rsidP="008B5B52">
            <w:pPr>
              <w:keepNext/>
              <w:rPr>
                <w:rFonts w:ascii="Calibri" w:hAnsi="Calibri"/>
                <w:b/>
                <w:sz w:val="20"/>
              </w:rPr>
            </w:pPr>
            <w:r w:rsidRPr="004713BE">
              <w:rPr>
                <w:rFonts w:ascii="Calibri" w:hAnsi="Calibri"/>
                <w:b/>
                <w:sz w:val="20"/>
              </w:rPr>
              <w:t>C. Extension of Existing Duct System, Greater Than 40 Feet (Section 150.2(b)1Diib)</w:t>
            </w:r>
          </w:p>
        </w:tc>
      </w:tr>
      <w:tr w:rsidR="003F082B" w:rsidRPr="004F470C" w14:paraId="6F1226D8" w14:textId="77777777" w:rsidTr="00643D97">
        <w:trPr>
          <w:trHeight w:val="223"/>
        </w:trPr>
        <w:tc>
          <w:tcPr>
            <w:tcW w:w="1280" w:type="dxa"/>
            <w:tcBorders>
              <w:top w:val="single" w:sz="4" w:space="0" w:color="auto"/>
              <w:left w:val="single" w:sz="4" w:space="0" w:color="auto"/>
              <w:bottom w:val="single" w:sz="4" w:space="0" w:color="auto"/>
              <w:right w:val="single" w:sz="4" w:space="0" w:color="auto"/>
            </w:tcBorders>
            <w:shd w:val="clear" w:color="auto" w:fill="auto"/>
          </w:tcPr>
          <w:p w14:paraId="1DB0BB3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76" w:type="dxa"/>
            <w:tcBorders>
              <w:top w:val="single" w:sz="4" w:space="0" w:color="auto"/>
              <w:left w:val="single" w:sz="4" w:space="0" w:color="auto"/>
              <w:bottom w:val="single" w:sz="4" w:space="0" w:color="auto"/>
              <w:right w:val="single" w:sz="4" w:space="0" w:color="auto"/>
            </w:tcBorders>
          </w:tcPr>
          <w:p w14:paraId="200B7A83"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76" w:type="dxa"/>
            <w:tcBorders>
              <w:top w:val="single" w:sz="4" w:space="0" w:color="auto"/>
              <w:left w:val="single" w:sz="4" w:space="0" w:color="auto"/>
              <w:bottom w:val="single" w:sz="4" w:space="0" w:color="auto"/>
              <w:right w:val="single" w:sz="4" w:space="0" w:color="auto"/>
            </w:tcBorders>
          </w:tcPr>
          <w:p w14:paraId="7367B047"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0784" w:type="dxa"/>
            <w:tcBorders>
              <w:left w:val="single" w:sz="4" w:space="0" w:color="auto"/>
              <w:bottom w:val="nil"/>
              <w:right w:val="single" w:sz="4" w:space="0" w:color="auto"/>
            </w:tcBorders>
          </w:tcPr>
          <w:p w14:paraId="6BE298F0" w14:textId="77777777" w:rsidR="003F082B" w:rsidRDefault="003F082B" w:rsidP="008B5B52">
            <w:pPr>
              <w:keepNext/>
              <w:jc w:val="center"/>
              <w:rPr>
                <w:rFonts w:ascii="Calibri" w:hAnsi="Calibri"/>
                <w:b/>
                <w:sz w:val="18"/>
                <w:szCs w:val="18"/>
              </w:rPr>
            </w:pPr>
          </w:p>
        </w:tc>
      </w:tr>
      <w:tr w:rsidR="003F082B" w:rsidRPr="004F470C" w14:paraId="0DD4587B" w14:textId="77777777" w:rsidTr="00643D97">
        <w:trPr>
          <w:trHeight w:val="390"/>
        </w:trPr>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14:paraId="26692FD2"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276" w:type="dxa"/>
            <w:tcBorders>
              <w:top w:val="single" w:sz="4" w:space="0" w:color="auto"/>
              <w:left w:val="single" w:sz="4" w:space="0" w:color="auto"/>
              <w:bottom w:val="single" w:sz="4" w:space="0" w:color="auto"/>
              <w:right w:val="single" w:sz="4" w:space="0" w:color="auto"/>
            </w:tcBorders>
          </w:tcPr>
          <w:p w14:paraId="2C5C4ECD" w14:textId="77777777" w:rsidR="003F082B" w:rsidRPr="00231CD7" w:rsidRDefault="003F082B" w:rsidP="008B5B52">
            <w:pPr>
              <w:keepNext/>
              <w:jc w:val="center"/>
              <w:rPr>
                <w:rFonts w:ascii="Calibri" w:hAnsi="Calibri"/>
                <w:sz w:val="18"/>
                <w:szCs w:val="18"/>
              </w:rPr>
            </w:pPr>
            <w:r w:rsidRPr="00231CD7">
              <w:rPr>
                <w:rFonts w:ascii="Calibri" w:hAnsi="Calibri"/>
                <w:sz w:val="18"/>
                <w:szCs w:val="18"/>
              </w:rPr>
              <w:t xml:space="preserve">SC System </w:t>
            </w:r>
          </w:p>
          <w:p w14:paraId="6C47DB32" w14:textId="77777777" w:rsidR="003F082B" w:rsidRDefault="003F082B" w:rsidP="008B5B52">
            <w:pPr>
              <w:keepNext/>
              <w:jc w:val="center"/>
              <w:rPr>
                <w:rFonts w:ascii="Calibri" w:hAnsi="Calibri"/>
                <w:sz w:val="18"/>
                <w:szCs w:val="18"/>
              </w:rPr>
            </w:pPr>
            <w:r>
              <w:rPr>
                <w:rFonts w:ascii="Calibri" w:hAnsi="Calibri"/>
                <w:sz w:val="18"/>
                <w:szCs w:val="18"/>
              </w:rPr>
              <w:t>Description of</w:t>
            </w:r>
            <w:r w:rsidRPr="00231CD7">
              <w:rPr>
                <w:rFonts w:ascii="Calibri" w:hAnsi="Calibri"/>
                <w:sz w:val="18"/>
                <w:szCs w:val="18"/>
              </w:rPr>
              <w:t xml:space="preserve"> Area Served</w:t>
            </w:r>
          </w:p>
        </w:tc>
        <w:tc>
          <w:tcPr>
            <w:tcW w:w="1276" w:type="dxa"/>
            <w:tcBorders>
              <w:top w:val="single" w:sz="4" w:space="0" w:color="auto"/>
              <w:left w:val="single" w:sz="4" w:space="0" w:color="auto"/>
              <w:bottom w:val="single" w:sz="4" w:space="0" w:color="auto"/>
              <w:right w:val="single" w:sz="4" w:space="0" w:color="auto"/>
            </w:tcBorders>
            <w:vAlign w:val="bottom"/>
          </w:tcPr>
          <w:p w14:paraId="1BB10D5E" w14:textId="77777777" w:rsidR="003F082B" w:rsidRDefault="003F082B" w:rsidP="008B5B52">
            <w:pPr>
              <w:keepNext/>
              <w:jc w:val="center"/>
              <w:rPr>
                <w:rFonts w:ascii="Calibri" w:hAnsi="Calibri"/>
                <w:sz w:val="18"/>
                <w:szCs w:val="18"/>
              </w:rPr>
            </w:pPr>
            <w:r>
              <w:rPr>
                <w:rFonts w:ascii="Calibri" w:hAnsi="Calibri"/>
                <w:sz w:val="18"/>
                <w:szCs w:val="18"/>
              </w:rPr>
              <w:t>Required</w:t>
            </w:r>
          </w:p>
          <w:p w14:paraId="725AA0E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 </w:t>
            </w:r>
            <w:r w:rsidRPr="004713BE">
              <w:rPr>
                <w:rFonts w:ascii="Calibri" w:hAnsi="Calibri"/>
                <w:sz w:val="18"/>
                <w:szCs w:val="18"/>
              </w:rPr>
              <w:t xml:space="preserve">New Duct </w:t>
            </w:r>
            <w:r w:rsidRPr="004713BE">
              <w:rPr>
                <w:rFonts w:ascii="Calibri" w:hAnsi="Calibri"/>
                <w:sz w:val="18"/>
                <w:szCs w:val="18"/>
              </w:rPr>
              <w:br/>
              <w:t>R-Value</w:t>
            </w:r>
          </w:p>
        </w:tc>
        <w:tc>
          <w:tcPr>
            <w:tcW w:w="10784" w:type="dxa"/>
            <w:tcBorders>
              <w:top w:val="nil"/>
              <w:left w:val="single" w:sz="4" w:space="0" w:color="auto"/>
              <w:bottom w:val="nil"/>
              <w:right w:val="single" w:sz="4" w:space="0" w:color="auto"/>
            </w:tcBorders>
          </w:tcPr>
          <w:p w14:paraId="19DB518D" w14:textId="77777777" w:rsidR="003F082B" w:rsidRPr="00387387" w:rsidRDefault="003F082B" w:rsidP="008B5B52">
            <w:pPr>
              <w:keepNext/>
              <w:jc w:val="center"/>
              <w:rPr>
                <w:rFonts w:ascii="Calibri" w:hAnsi="Calibri"/>
                <w:b/>
                <w:sz w:val="18"/>
                <w:szCs w:val="18"/>
              </w:rPr>
            </w:pPr>
          </w:p>
        </w:tc>
      </w:tr>
      <w:tr w:rsidR="003F082B" w:rsidRPr="004F470C" w14:paraId="0750D820" w14:textId="77777777" w:rsidTr="00643D97">
        <w:trPr>
          <w:trHeight w:val="432"/>
        </w:trPr>
        <w:tc>
          <w:tcPr>
            <w:tcW w:w="1280" w:type="dxa"/>
            <w:tcBorders>
              <w:top w:val="single" w:sz="4" w:space="0" w:color="auto"/>
              <w:left w:val="single" w:sz="4" w:space="0" w:color="auto"/>
              <w:bottom w:val="single" w:sz="4" w:space="0" w:color="auto"/>
              <w:right w:val="single" w:sz="4" w:space="0" w:color="auto"/>
            </w:tcBorders>
            <w:shd w:val="clear" w:color="auto" w:fill="auto"/>
          </w:tcPr>
          <w:p w14:paraId="699211AE" w14:textId="77777777" w:rsidR="003F082B" w:rsidRDefault="003F082B" w:rsidP="008B5B52">
            <w:pPr>
              <w:keepNext/>
              <w:jc w:val="center"/>
              <w:rPr>
                <w:rFonts w:ascii="Calibri" w:hAnsi="Calibri"/>
                <w:sz w:val="18"/>
                <w:szCs w:val="18"/>
              </w:rPr>
            </w:pPr>
          </w:p>
        </w:tc>
        <w:tc>
          <w:tcPr>
            <w:tcW w:w="1276" w:type="dxa"/>
            <w:tcBorders>
              <w:top w:val="single" w:sz="4" w:space="0" w:color="auto"/>
              <w:left w:val="single" w:sz="4" w:space="0" w:color="auto"/>
              <w:bottom w:val="single" w:sz="4" w:space="0" w:color="auto"/>
              <w:right w:val="single" w:sz="4" w:space="0" w:color="auto"/>
            </w:tcBorders>
          </w:tcPr>
          <w:p w14:paraId="23BD26B7" w14:textId="77777777" w:rsidR="003F082B" w:rsidRDefault="003F082B" w:rsidP="008B5B52">
            <w:pPr>
              <w:keepNext/>
              <w:jc w:val="center"/>
              <w:rPr>
                <w:rFonts w:ascii="Calibri" w:hAnsi="Calibri"/>
                <w:sz w:val="18"/>
                <w:szCs w:val="18"/>
              </w:rPr>
            </w:pPr>
          </w:p>
        </w:tc>
        <w:tc>
          <w:tcPr>
            <w:tcW w:w="1276" w:type="dxa"/>
            <w:tcBorders>
              <w:top w:val="single" w:sz="4" w:space="0" w:color="auto"/>
              <w:left w:val="single" w:sz="4" w:space="0" w:color="auto"/>
              <w:bottom w:val="single" w:sz="4" w:space="0" w:color="auto"/>
              <w:right w:val="single" w:sz="4" w:space="0" w:color="auto"/>
            </w:tcBorders>
          </w:tcPr>
          <w:p w14:paraId="2A83008A" w14:textId="77777777" w:rsidR="003F082B" w:rsidRDefault="003F082B" w:rsidP="008B5B52">
            <w:pPr>
              <w:keepNext/>
              <w:jc w:val="center"/>
              <w:rPr>
                <w:rFonts w:ascii="Calibri" w:hAnsi="Calibri"/>
                <w:sz w:val="18"/>
                <w:szCs w:val="18"/>
              </w:rPr>
            </w:pPr>
          </w:p>
        </w:tc>
        <w:tc>
          <w:tcPr>
            <w:tcW w:w="10784" w:type="dxa"/>
            <w:tcBorders>
              <w:top w:val="nil"/>
              <w:left w:val="single" w:sz="4" w:space="0" w:color="auto"/>
              <w:right w:val="single" w:sz="4" w:space="0" w:color="auto"/>
            </w:tcBorders>
          </w:tcPr>
          <w:p w14:paraId="7EB88199" w14:textId="5B1D2BCF" w:rsidR="003F082B" w:rsidRDefault="003F082B" w:rsidP="008B5B52">
            <w:pPr>
              <w:keepNext/>
              <w:jc w:val="center"/>
              <w:rPr>
                <w:rFonts w:ascii="Calibri" w:hAnsi="Calibri"/>
                <w:sz w:val="18"/>
                <w:szCs w:val="18"/>
              </w:rPr>
            </w:pPr>
          </w:p>
        </w:tc>
      </w:tr>
      <w:tr w:rsidR="003F082B" w:rsidRPr="004F470C" w14:paraId="457C59C5" w14:textId="77777777" w:rsidTr="00643D97">
        <w:trPr>
          <w:trHeight w:val="432"/>
        </w:trPr>
        <w:tc>
          <w:tcPr>
            <w:tcW w:w="14616" w:type="dxa"/>
            <w:gridSpan w:val="4"/>
            <w:tcBorders>
              <w:left w:val="single" w:sz="4" w:space="0" w:color="auto"/>
              <w:bottom w:val="single" w:sz="4" w:space="0" w:color="auto"/>
              <w:right w:val="single" w:sz="4" w:space="0" w:color="auto"/>
            </w:tcBorders>
          </w:tcPr>
          <w:p w14:paraId="437FFBBF"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1FE9AA1A"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CF2R-MCH-01-E - Space Conditioning Systems</w:t>
            </w:r>
          </w:p>
          <w:p w14:paraId="622F6782"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04E42">
              <w:rPr>
                <w:rFonts w:asciiTheme="minorHAnsi" w:hAnsiTheme="minorHAnsi"/>
                <w:sz w:val="18"/>
                <w:szCs w:val="18"/>
              </w:rPr>
              <w:t>R6</w:t>
            </w:r>
            <w:r>
              <w:rPr>
                <w:rFonts w:asciiTheme="minorHAnsi" w:hAnsiTheme="minorHAnsi"/>
                <w:sz w:val="18"/>
                <w:szCs w:val="18"/>
              </w:rPr>
              <w:t xml:space="preserve"> (CZ 1-10, 12 &amp; 13) and R-8 (CZ 11 &amp; 14-16)</w:t>
            </w:r>
            <w:r w:rsidRPr="00125E71">
              <w:rPr>
                <w:rFonts w:asciiTheme="minorHAnsi" w:hAnsiTheme="minorHAnsi"/>
                <w:sz w:val="18"/>
                <w:szCs w:val="18"/>
              </w:rPr>
              <w:t>.</w:t>
            </w:r>
          </w:p>
          <w:p w14:paraId="4FA2CBAE"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p>
          <w:p w14:paraId="336CA9CE"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6ABB0446"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39FD35D" w14:textId="77777777" w:rsidR="003F082B" w:rsidRPr="00F91C97" w:rsidRDefault="003F082B" w:rsidP="008B5B52">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4E8CC33E" w14:textId="77777777"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07"/>
        <w:gridCol w:w="1107"/>
        <w:gridCol w:w="1106"/>
        <w:gridCol w:w="1107"/>
        <w:gridCol w:w="1106"/>
        <w:gridCol w:w="1106"/>
        <w:gridCol w:w="1107"/>
        <w:gridCol w:w="1106"/>
        <w:gridCol w:w="1106"/>
        <w:gridCol w:w="1107"/>
        <w:gridCol w:w="1106"/>
        <w:gridCol w:w="1106"/>
        <w:gridCol w:w="1107"/>
      </w:tblGrid>
      <w:tr w:rsidR="003F082B" w:rsidRPr="004F470C" w14:paraId="6A9C09C7" w14:textId="77777777" w:rsidTr="008B5B52">
        <w:trPr>
          <w:trHeight w:val="222"/>
        </w:trPr>
        <w:tc>
          <w:tcPr>
            <w:tcW w:w="14616" w:type="dxa"/>
            <w:gridSpan w:val="13"/>
          </w:tcPr>
          <w:p w14:paraId="4F8CE0E1" w14:textId="1F78AC73" w:rsidR="003F082B" w:rsidRPr="00643D97" w:rsidRDefault="003F082B" w:rsidP="008B5B52">
            <w:pPr>
              <w:keepNext/>
              <w:rPr>
                <w:rFonts w:ascii="Calibri" w:hAnsi="Calibri"/>
                <w:b/>
              </w:rPr>
            </w:pPr>
            <w:r w:rsidRPr="004713BE">
              <w:rPr>
                <w:rFonts w:ascii="Calibri" w:hAnsi="Calibri"/>
                <w:b/>
                <w:sz w:val="20"/>
                <w:szCs w:val="22"/>
              </w:rPr>
              <w:lastRenderedPageBreak/>
              <w:t>D. Altered Space Conditioning System (Sections 150.2(b)1E and F)</w:t>
            </w:r>
          </w:p>
        </w:tc>
      </w:tr>
      <w:tr w:rsidR="003F082B" w:rsidRPr="004F470C" w14:paraId="3AB5D131" w14:textId="77777777" w:rsidTr="007C3086">
        <w:trPr>
          <w:trHeight w:val="223"/>
        </w:trPr>
        <w:tc>
          <w:tcPr>
            <w:tcW w:w="1124" w:type="dxa"/>
            <w:shd w:val="clear" w:color="auto" w:fill="auto"/>
          </w:tcPr>
          <w:p w14:paraId="7F3002A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124" w:type="dxa"/>
          </w:tcPr>
          <w:p w14:paraId="6FE318C2"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124" w:type="dxa"/>
            <w:shd w:val="clear" w:color="auto" w:fill="auto"/>
          </w:tcPr>
          <w:p w14:paraId="7639C4FB"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125" w:type="dxa"/>
          </w:tcPr>
          <w:p w14:paraId="2146D0CA"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124" w:type="dxa"/>
          </w:tcPr>
          <w:p w14:paraId="34C495BF"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124" w:type="dxa"/>
          </w:tcPr>
          <w:p w14:paraId="74B19B59"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125" w:type="dxa"/>
          </w:tcPr>
          <w:p w14:paraId="5CA192CD"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124" w:type="dxa"/>
          </w:tcPr>
          <w:p w14:paraId="3D89AAD9"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124" w:type="dxa"/>
          </w:tcPr>
          <w:p w14:paraId="656C21A5"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125" w:type="dxa"/>
          </w:tcPr>
          <w:p w14:paraId="0053967B"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124" w:type="dxa"/>
          </w:tcPr>
          <w:p w14:paraId="21C09080"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124" w:type="dxa"/>
          </w:tcPr>
          <w:p w14:paraId="73745198"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c>
          <w:tcPr>
            <w:tcW w:w="1125" w:type="dxa"/>
          </w:tcPr>
          <w:p w14:paraId="506B2D4D" w14:textId="77777777" w:rsidR="003F082B" w:rsidRPr="004713BE" w:rsidRDefault="003F082B" w:rsidP="008B5B52">
            <w:pPr>
              <w:keepNext/>
              <w:jc w:val="center"/>
              <w:rPr>
                <w:rFonts w:ascii="Calibri" w:hAnsi="Calibri"/>
                <w:sz w:val="18"/>
                <w:szCs w:val="18"/>
              </w:rPr>
            </w:pPr>
            <w:r>
              <w:rPr>
                <w:rFonts w:ascii="Calibri" w:hAnsi="Calibri"/>
                <w:sz w:val="18"/>
                <w:szCs w:val="18"/>
              </w:rPr>
              <w:t>13</w:t>
            </w:r>
          </w:p>
        </w:tc>
      </w:tr>
      <w:tr w:rsidR="003F082B" w:rsidRPr="004F470C" w14:paraId="4F5BC2E1" w14:textId="77777777" w:rsidTr="007C3086">
        <w:trPr>
          <w:trHeight w:val="390"/>
        </w:trPr>
        <w:tc>
          <w:tcPr>
            <w:tcW w:w="1124" w:type="dxa"/>
            <w:shd w:val="clear" w:color="auto" w:fill="auto"/>
            <w:vAlign w:val="bottom"/>
          </w:tcPr>
          <w:p w14:paraId="6C27260E"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124" w:type="dxa"/>
          </w:tcPr>
          <w:p w14:paraId="34EBDE73" w14:textId="77777777" w:rsidR="003F082B" w:rsidRPr="0069003B" w:rsidRDefault="003F082B" w:rsidP="008B5B52">
            <w:pPr>
              <w:keepNext/>
              <w:jc w:val="center"/>
              <w:rPr>
                <w:rFonts w:ascii="Calibri" w:hAnsi="Calibri"/>
                <w:sz w:val="18"/>
                <w:szCs w:val="18"/>
              </w:rPr>
            </w:pPr>
            <w:r w:rsidRPr="0069003B">
              <w:rPr>
                <w:rFonts w:ascii="Calibri" w:hAnsi="Calibri"/>
                <w:sz w:val="18"/>
                <w:szCs w:val="18"/>
              </w:rPr>
              <w:t xml:space="preserve">SC System </w:t>
            </w:r>
          </w:p>
          <w:p w14:paraId="57C1A2E4" w14:textId="77777777" w:rsidR="003F082B" w:rsidRPr="004713BE" w:rsidRDefault="003F082B" w:rsidP="008B5B52">
            <w:pPr>
              <w:keepNext/>
              <w:jc w:val="center"/>
              <w:rPr>
                <w:rFonts w:ascii="Calibri" w:hAnsi="Calibri"/>
                <w:sz w:val="18"/>
                <w:szCs w:val="18"/>
              </w:rPr>
            </w:pPr>
            <w:r>
              <w:rPr>
                <w:rFonts w:ascii="Calibri" w:hAnsi="Calibri"/>
                <w:sz w:val="18"/>
                <w:szCs w:val="18"/>
              </w:rPr>
              <w:t>Description of</w:t>
            </w:r>
            <w:r w:rsidRPr="0069003B">
              <w:rPr>
                <w:rFonts w:ascii="Calibri" w:hAnsi="Calibri"/>
                <w:sz w:val="18"/>
                <w:szCs w:val="18"/>
              </w:rPr>
              <w:t xml:space="preserve"> Area Served</w:t>
            </w:r>
          </w:p>
        </w:tc>
        <w:tc>
          <w:tcPr>
            <w:tcW w:w="1124" w:type="dxa"/>
            <w:shd w:val="clear" w:color="auto" w:fill="auto"/>
            <w:vAlign w:val="bottom"/>
          </w:tcPr>
          <w:p w14:paraId="3A92D8C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125" w:type="dxa"/>
            <w:vAlign w:val="bottom"/>
          </w:tcPr>
          <w:p w14:paraId="2E92020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3263F2C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124" w:type="dxa"/>
            <w:vAlign w:val="bottom"/>
          </w:tcPr>
          <w:p w14:paraId="3F656CEC"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Heating Efficiency Type</w:t>
            </w:r>
          </w:p>
        </w:tc>
        <w:tc>
          <w:tcPr>
            <w:tcW w:w="1124" w:type="dxa"/>
            <w:vAlign w:val="bottom"/>
          </w:tcPr>
          <w:p w14:paraId="31106F27"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Heating </w:t>
            </w:r>
          </w:p>
          <w:p w14:paraId="5E8507B4"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125" w:type="dxa"/>
            <w:vAlign w:val="bottom"/>
          </w:tcPr>
          <w:p w14:paraId="30856AB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124" w:type="dxa"/>
            <w:vAlign w:val="bottom"/>
          </w:tcPr>
          <w:p w14:paraId="095CD98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4A112BF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124" w:type="dxa"/>
            <w:vAlign w:val="bottom"/>
          </w:tcPr>
          <w:p w14:paraId="0FCF7C9E"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Cooling Efficiency Type</w:t>
            </w:r>
          </w:p>
        </w:tc>
        <w:tc>
          <w:tcPr>
            <w:tcW w:w="1125" w:type="dxa"/>
            <w:vAlign w:val="bottom"/>
          </w:tcPr>
          <w:p w14:paraId="25EC787D"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Cooling </w:t>
            </w:r>
          </w:p>
          <w:p w14:paraId="7BD72AFF"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124" w:type="dxa"/>
            <w:vAlign w:val="bottom"/>
          </w:tcPr>
          <w:p w14:paraId="089985C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124" w:type="dxa"/>
            <w:vAlign w:val="bottom"/>
          </w:tcPr>
          <w:p w14:paraId="04AEEB68" w14:textId="77777777" w:rsidR="003F082B" w:rsidRPr="00A80BA0" w:rsidRDefault="003F082B" w:rsidP="008B5B52">
            <w:pPr>
              <w:keepNext/>
              <w:jc w:val="center"/>
              <w:rPr>
                <w:rFonts w:ascii="Calibri" w:hAnsi="Calibri"/>
                <w:sz w:val="18"/>
                <w:szCs w:val="18"/>
              </w:rPr>
            </w:pPr>
            <w:r w:rsidRPr="00A80BA0">
              <w:rPr>
                <w:rFonts w:ascii="Calibri" w:hAnsi="Calibri"/>
                <w:sz w:val="18"/>
                <w:szCs w:val="18"/>
              </w:rPr>
              <w:t>New or Replaced Duct Length</w:t>
            </w:r>
          </w:p>
        </w:tc>
        <w:tc>
          <w:tcPr>
            <w:tcW w:w="1125" w:type="dxa"/>
            <w:vAlign w:val="bottom"/>
          </w:tcPr>
          <w:p w14:paraId="4589B7C4" w14:textId="77777777" w:rsidR="003F082B" w:rsidRPr="00A80BA0" w:rsidRDefault="003F082B" w:rsidP="008B5B52">
            <w:pPr>
              <w:keepNext/>
              <w:jc w:val="center"/>
              <w:rPr>
                <w:rFonts w:ascii="Calibri" w:hAnsi="Calibri"/>
                <w:sz w:val="18"/>
                <w:szCs w:val="18"/>
              </w:rPr>
            </w:pPr>
            <w:r w:rsidRPr="00A80BA0">
              <w:rPr>
                <w:rFonts w:ascii="Calibri" w:hAnsi="Calibri"/>
                <w:sz w:val="18"/>
                <w:szCs w:val="18"/>
              </w:rPr>
              <w:t xml:space="preserve">New Duct </w:t>
            </w:r>
            <w:r w:rsidRPr="00A80BA0">
              <w:rPr>
                <w:rFonts w:ascii="Calibri" w:hAnsi="Calibri"/>
                <w:sz w:val="18"/>
                <w:szCs w:val="18"/>
              </w:rPr>
              <w:br/>
              <w:t>R-Value</w:t>
            </w:r>
          </w:p>
        </w:tc>
      </w:tr>
      <w:tr w:rsidR="003F082B" w:rsidRPr="004F470C" w14:paraId="614D471D" w14:textId="77777777" w:rsidTr="007C3086">
        <w:trPr>
          <w:trHeight w:val="432"/>
        </w:trPr>
        <w:tc>
          <w:tcPr>
            <w:tcW w:w="1124" w:type="dxa"/>
            <w:shd w:val="clear" w:color="auto" w:fill="auto"/>
          </w:tcPr>
          <w:p w14:paraId="01BDE71E" w14:textId="77777777" w:rsidR="003F082B" w:rsidRDefault="003F082B" w:rsidP="008B5B52">
            <w:pPr>
              <w:keepNext/>
              <w:jc w:val="center"/>
              <w:rPr>
                <w:rFonts w:ascii="Calibri" w:hAnsi="Calibri"/>
                <w:sz w:val="18"/>
                <w:szCs w:val="18"/>
              </w:rPr>
            </w:pPr>
          </w:p>
        </w:tc>
        <w:tc>
          <w:tcPr>
            <w:tcW w:w="1124" w:type="dxa"/>
          </w:tcPr>
          <w:p w14:paraId="6D582876" w14:textId="77777777" w:rsidR="003F082B" w:rsidRDefault="003F082B" w:rsidP="008B5B52">
            <w:pPr>
              <w:keepNext/>
              <w:jc w:val="center"/>
              <w:rPr>
                <w:rFonts w:ascii="Calibri" w:hAnsi="Calibri"/>
                <w:sz w:val="18"/>
                <w:szCs w:val="18"/>
              </w:rPr>
            </w:pPr>
          </w:p>
        </w:tc>
        <w:tc>
          <w:tcPr>
            <w:tcW w:w="1124" w:type="dxa"/>
            <w:shd w:val="clear" w:color="auto" w:fill="auto"/>
          </w:tcPr>
          <w:p w14:paraId="6A152A68" w14:textId="77777777" w:rsidR="003F082B" w:rsidRDefault="003F082B" w:rsidP="008B5B52">
            <w:pPr>
              <w:keepNext/>
              <w:jc w:val="center"/>
              <w:rPr>
                <w:rFonts w:ascii="Calibri" w:hAnsi="Calibri"/>
                <w:sz w:val="18"/>
                <w:szCs w:val="18"/>
              </w:rPr>
            </w:pPr>
          </w:p>
        </w:tc>
        <w:tc>
          <w:tcPr>
            <w:tcW w:w="1125" w:type="dxa"/>
          </w:tcPr>
          <w:p w14:paraId="4908CC25" w14:textId="77777777" w:rsidR="003F082B" w:rsidRDefault="003F082B" w:rsidP="008B5B52">
            <w:pPr>
              <w:keepNext/>
              <w:jc w:val="center"/>
              <w:rPr>
                <w:rFonts w:ascii="Calibri" w:hAnsi="Calibri"/>
                <w:sz w:val="18"/>
                <w:szCs w:val="18"/>
              </w:rPr>
            </w:pPr>
          </w:p>
        </w:tc>
        <w:tc>
          <w:tcPr>
            <w:tcW w:w="1124" w:type="dxa"/>
          </w:tcPr>
          <w:p w14:paraId="718C84A6" w14:textId="77777777" w:rsidR="003F082B" w:rsidRDefault="003F082B" w:rsidP="008B5B52">
            <w:pPr>
              <w:keepNext/>
              <w:jc w:val="center"/>
              <w:rPr>
                <w:rFonts w:ascii="Calibri" w:hAnsi="Calibri"/>
                <w:sz w:val="18"/>
                <w:szCs w:val="18"/>
              </w:rPr>
            </w:pPr>
          </w:p>
        </w:tc>
        <w:tc>
          <w:tcPr>
            <w:tcW w:w="1124" w:type="dxa"/>
          </w:tcPr>
          <w:p w14:paraId="36C9D302" w14:textId="77777777" w:rsidR="003F082B" w:rsidRDefault="003F082B" w:rsidP="008B5B52">
            <w:pPr>
              <w:keepNext/>
              <w:jc w:val="center"/>
              <w:rPr>
                <w:rFonts w:ascii="Calibri" w:hAnsi="Calibri"/>
                <w:sz w:val="18"/>
                <w:szCs w:val="18"/>
              </w:rPr>
            </w:pPr>
          </w:p>
        </w:tc>
        <w:tc>
          <w:tcPr>
            <w:tcW w:w="1125" w:type="dxa"/>
          </w:tcPr>
          <w:p w14:paraId="77B0D38F" w14:textId="77777777" w:rsidR="003F082B" w:rsidRDefault="003F082B" w:rsidP="008B5B52">
            <w:pPr>
              <w:keepNext/>
              <w:jc w:val="center"/>
              <w:rPr>
                <w:rFonts w:ascii="Calibri" w:hAnsi="Calibri"/>
                <w:sz w:val="18"/>
                <w:szCs w:val="18"/>
              </w:rPr>
            </w:pPr>
          </w:p>
        </w:tc>
        <w:tc>
          <w:tcPr>
            <w:tcW w:w="1124" w:type="dxa"/>
          </w:tcPr>
          <w:p w14:paraId="55B0FB00" w14:textId="77777777" w:rsidR="003F082B" w:rsidRDefault="003F082B" w:rsidP="008B5B52">
            <w:pPr>
              <w:keepNext/>
              <w:jc w:val="center"/>
              <w:rPr>
                <w:rFonts w:ascii="Calibri" w:hAnsi="Calibri"/>
                <w:sz w:val="18"/>
                <w:szCs w:val="18"/>
              </w:rPr>
            </w:pPr>
          </w:p>
        </w:tc>
        <w:tc>
          <w:tcPr>
            <w:tcW w:w="1124" w:type="dxa"/>
          </w:tcPr>
          <w:p w14:paraId="019A1821" w14:textId="77777777" w:rsidR="003F082B" w:rsidRDefault="003F082B" w:rsidP="008B5B52">
            <w:pPr>
              <w:keepNext/>
              <w:jc w:val="center"/>
              <w:rPr>
                <w:rFonts w:ascii="Calibri" w:hAnsi="Calibri"/>
                <w:sz w:val="18"/>
                <w:szCs w:val="18"/>
              </w:rPr>
            </w:pPr>
          </w:p>
        </w:tc>
        <w:tc>
          <w:tcPr>
            <w:tcW w:w="1125" w:type="dxa"/>
          </w:tcPr>
          <w:p w14:paraId="0F9C5766" w14:textId="77777777" w:rsidR="003F082B" w:rsidRDefault="003F082B" w:rsidP="008B5B52">
            <w:pPr>
              <w:keepNext/>
              <w:jc w:val="center"/>
              <w:rPr>
                <w:rFonts w:ascii="Calibri" w:hAnsi="Calibri"/>
                <w:sz w:val="18"/>
                <w:szCs w:val="18"/>
              </w:rPr>
            </w:pPr>
          </w:p>
        </w:tc>
        <w:tc>
          <w:tcPr>
            <w:tcW w:w="1124" w:type="dxa"/>
          </w:tcPr>
          <w:p w14:paraId="7BD19A60" w14:textId="77777777" w:rsidR="003F082B" w:rsidRDefault="003F082B" w:rsidP="008B5B52">
            <w:pPr>
              <w:keepNext/>
              <w:jc w:val="center"/>
              <w:rPr>
                <w:rFonts w:ascii="Calibri" w:hAnsi="Calibri"/>
                <w:sz w:val="18"/>
                <w:szCs w:val="18"/>
              </w:rPr>
            </w:pPr>
          </w:p>
        </w:tc>
        <w:tc>
          <w:tcPr>
            <w:tcW w:w="1124" w:type="dxa"/>
          </w:tcPr>
          <w:p w14:paraId="331C54AB" w14:textId="77777777" w:rsidR="003F082B" w:rsidRDefault="003F082B" w:rsidP="008B5B52">
            <w:pPr>
              <w:keepNext/>
              <w:jc w:val="center"/>
              <w:rPr>
                <w:rFonts w:ascii="Calibri" w:hAnsi="Calibri"/>
                <w:sz w:val="18"/>
                <w:szCs w:val="18"/>
              </w:rPr>
            </w:pPr>
          </w:p>
        </w:tc>
        <w:tc>
          <w:tcPr>
            <w:tcW w:w="1125" w:type="dxa"/>
          </w:tcPr>
          <w:p w14:paraId="60E8E2AF" w14:textId="77777777" w:rsidR="003F082B" w:rsidRDefault="003F082B" w:rsidP="008B5B52">
            <w:pPr>
              <w:keepNext/>
              <w:jc w:val="center"/>
              <w:rPr>
                <w:rFonts w:ascii="Calibri" w:hAnsi="Calibri"/>
                <w:sz w:val="18"/>
                <w:szCs w:val="18"/>
              </w:rPr>
            </w:pPr>
          </w:p>
        </w:tc>
      </w:tr>
      <w:tr w:rsidR="003F082B" w:rsidRPr="004F470C" w14:paraId="5E9B271E" w14:textId="77777777" w:rsidTr="008B5B52">
        <w:trPr>
          <w:trHeight w:val="432"/>
        </w:trPr>
        <w:tc>
          <w:tcPr>
            <w:tcW w:w="14616" w:type="dxa"/>
            <w:gridSpan w:val="13"/>
          </w:tcPr>
          <w:p w14:paraId="6CAE00D2"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6A625798"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59C76438"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515C97CD"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r w:rsidRPr="00125E71">
              <w:rPr>
                <w:rFonts w:asciiTheme="minorHAnsi" w:hAnsiTheme="minorHAnsi"/>
                <w:sz w:val="18"/>
                <w:szCs w:val="18"/>
              </w:rPr>
              <w:t xml:space="preserve"> required when heating or cooling components are installed in ducted systems</w:t>
            </w:r>
            <w:r>
              <w:rPr>
                <w:rFonts w:asciiTheme="minorHAnsi" w:hAnsiTheme="minorHAnsi"/>
                <w:sz w:val="18"/>
                <w:szCs w:val="18"/>
              </w:rPr>
              <w:t>, or when more than 40 ft of duct length is replaced</w:t>
            </w:r>
            <w:r w:rsidRPr="00125E71">
              <w:rPr>
                <w:rFonts w:asciiTheme="minorHAnsi" w:hAnsiTheme="minorHAnsi"/>
                <w:sz w:val="18"/>
                <w:szCs w:val="18"/>
              </w:rPr>
              <w:t>.</w:t>
            </w:r>
          </w:p>
          <w:p w14:paraId="68387D0B"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5A220C93"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304E42">
              <w:rPr>
                <w:rFonts w:asciiTheme="minorHAnsi" w:hAnsiTheme="minorHAnsi"/>
                <w:sz w:val="18"/>
                <w:szCs w:val="18"/>
              </w:rPr>
              <w:t>(</w:t>
            </w:r>
            <w:r w:rsidRPr="00304E42">
              <w:rPr>
                <w:rFonts w:asciiTheme="minorHAnsi" w:hAnsiTheme="minorHAnsi" w:cs="Calibri"/>
                <w:color w:val="000000"/>
                <w:sz w:val="16"/>
                <w:szCs w:val="16"/>
              </w:rPr>
              <w:t>applicable in CZ 2, 8-15)</w:t>
            </w:r>
            <w:r w:rsidRPr="00304E42">
              <w:rPr>
                <w:rFonts w:asciiTheme="minorHAnsi" w:hAnsiTheme="minorHAnsi"/>
                <w:sz w:val="18"/>
                <w:szCs w:val="18"/>
              </w:rPr>
              <w:t>.</w:t>
            </w:r>
          </w:p>
          <w:p w14:paraId="67494DB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low</w:t>
            </w:r>
            <w:r>
              <w:rPr>
                <w:rFonts w:asciiTheme="minorHAnsi" w:hAnsiTheme="minorHAnsi"/>
                <w:sz w:val="18"/>
                <w:szCs w:val="18"/>
              </w:rPr>
              <w:t xml:space="preserve"> Rate</w:t>
            </w:r>
            <w:r w:rsidRPr="00125E71">
              <w:rPr>
                <w:rFonts w:asciiTheme="minorHAnsi" w:hAnsiTheme="minorHAnsi"/>
                <w:sz w:val="18"/>
                <w:szCs w:val="18"/>
              </w:rPr>
              <w:t xml:space="preserve"> ≥ 300 CFM/ton required when MCH-25 is required.</w:t>
            </w:r>
          </w:p>
          <w:p w14:paraId="0237A8BF"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C516880" w14:textId="77777777" w:rsidR="003F082B" w:rsidRPr="00815A95" w:rsidRDefault="003F082B" w:rsidP="008B5B52">
            <w:pPr>
              <w:keepNext/>
              <w:rPr>
                <w:rFonts w:asciiTheme="minorHAnsi" w:hAnsiTheme="minorHAnsi"/>
                <w:sz w:val="18"/>
                <w:szCs w:val="18"/>
              </w:rPr>
            </w:pPr>
            <w:r w:rsidRPr="00815A95">
              <w:rPr>
                <w:rFonts w:asciiTheme="minorHAnsi" w:hAnsiTheme="minorHAnsi"/>
                <w:sz w:val="18"/>
                <w:szCs w:val="18"/>
              </w:rPr>
              <w:t>-Duct systems registered with HERS provider as previously sealed are exempt from MCH-20 Duct Leakage Testing requirements.</w:t>
            </w:r>
          </w:p>
          <w:p w14:paraId="4A22CA6C" w14:textId="77777777" w:rsidR="003F082B" w:rsidRPr="00815A95" w:rsidRDefault="003F082B" w:rsidP="008B5B52">
            <w:pPr>
              <w:keepNext/>
              <w:rPr>
                <w:rFonts w:asciiTheme="minorHAnsi" w:hAnsiTheme="minorHAnsi"/>
                <w:sz w:val="18"/>
                <w:szCs w:val="18"/>
              </w:rPr>
            </w:pPr>
            <w:r w:rsidRPr="00815A95">
              <w:rPr>
                <w:rFonts w:asciiTheme="minorHAnsi" w:hAnsiTheme="minorHAnsi"/>
                <w:sz w:val="18"/>
                <w:szCs w:val="18"/>
              </w:rPr>
              <w:t>-Heating-only systems and Air Handler/Furnace changes do not require verification of Air Flow MCH-23, or Refrigerant Charge MCH-25.</w:t>
            </w:r>
          </w:p>
          <w:p w14:paraId="33BC6C80" w14:textId="77777777" w:rsidR="003F082B" w:rsidRPr="00F91C97" w:rsidRDefault="003F082B" w:rsidP="008B5B52">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013881B8" w14:textId="4EC2A93A" w:rsidR="003F082B" w:rsidRDefault="003F082B" w:rsidP="003F082B"/>
    <w:p w14:paraId="7F80A8C9" w14:textId="77777777" w:rsidR="00643D97" w:rsidRDefault="00643D97" w:rsidP="003F08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1200"/>
        <w:gridCol w:w="1199"/>
        <w:gridCol w:w="1199"/>
        <w:gridCol w:w="1199"/>
        <w:gridCol w:w="1199"/>
        <w:gridCol w:w="1199"/>
        <w:gridCol w:w="1199"/>
        <w:gridCol w:w="1199"/>
        <w:gridCol w:w="1199"/>
        <w:gridCol w:w="1199"/>
        <w:gridCol w:w="1199"/>
      </w:tblGrid>
      <w:tr w:rsidR="003F082B" w:rsidRPr="004F470C" w14:paraId="1AEE0C5C" w14:textId="77777777" w:rsidTr="007C3086">
        <w:trPr>
          <w:trHeight w:val="222"/>
        </w:trPr>
        <w:tc>
          <w:tcPr>
            <w:tcW w:w="14616" w:type="dxa"/>
            <w:gridSpan w:val="12"/>
          </w:tcPr>
          <w:p w14:paraId="5E0C5A38" w14:textId="524EF3E4" w:rsidR="003F082B" w:rsidRPr="004F470C" w:rsidRDefault="003F082B" w:rsidP="008B5B52">
            <w:pPr>
              <w:keepNext/>
              <w:rPr>
                <w:rFonts w:ascii="Calibri" w:hAnsi="Calibri"/>
                <w:b/>
              </w:rPr>
            </w:pPr>
            <w:r w:rsidRPr="004713BE">
              <w:rPr>
                <w:rFonts w:ascii="Calibri" w:hAnsi="Calibri"/>
                <w:b/>
                <w:sz w:val="20"/>
                <w:szCs w:val="22"/>
              </w:rPr>
              <w:lastRenderedPageBreak/>
              <w:t>E. Entirely New or Complete Replacement Duct System, with or without Equipment Changeout (Sections 150.2(b)1Diia and 150.2(b)1E, F)</w:t>
            </w:r>
          </w:p>
        </w:tc>
      </w:tr>
      <w:tr w:rsidR="003F082B" w:rsidRPr="004F470C" w14:paraId="6C7DACC0" w14:textId="77777777" w:rsidTr="007C3086">
        <w:trPr>
          <w:trHeight w:val="223"/>
        </w:trPr>
        <w:tc>
          <w:tcPr>
            <w:tcW w:w="1218" w:type="dxa"/>
            <w:shd w:val="clear" w:color="auto" w:fill="auto"/>
          </w:tcPr>
          <w:p w14:paraId="395CDC1F"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18" w:type="dxa"/>
          </w:tcPr>
          <w:p w14:paraId="3A755BAB"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18" w:type="dxa"/>
            <w:shd w:val="clear" w:color="auto" w:fill="auto"/>
          </w:tcPr>
          <w:p w14:paraId="434A70C2"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218" w:type="dxa"/>
          </w:tcPr>
          <w:p w14:paraId="19D4A0D0"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218" w:type="dxa"/>
          </w:tcPr>
          <w:p w14:paraId="0D2A1957"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218" w:type="dxa"/>
          </w:tcPr>
          <w:p w14:paraId="231AE6EA"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218" w:type="dxa"/>
          </w:tcPr>
          <w:p w14:paraId="5A195D59"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218" w:type="dxa"/>
          </w:tcPr>
          <w:p w14:paraId="1A1EFDF8"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218" w:type="dxa"/>
          </w:tcPr>
          <w:p w14:paraId="3201D661"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218" w:type="dxa"/>
          </w:tcPr>
          <w:p w14:paraId="0B8A256D"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218" w:type="dxa"/>
          </w:tcPr>
          <w:p w14:paraId="4DCA8670"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218" w:type="dxa"/>
          </w:tcPr>
          <w:p w14:paraId="6D94473C"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r>
      <w:tr w:rsidR="003F082B" w:rsidRPr="004F470C" w14:paraId="7C454CF1" w14:textId="77777777" w:rsidTr="007C3086">
        <w:trPr>
          <w:trHeight w:val="390"/>
        </w:trPr>
        <w:tc>
          <w:tcPr>
            <w:tcW w:w="1218" w:type="dxa"/>
            <w:shd w:val="clear" w:color="auto" w:fill="auto"/>
            <w:vAlign w:val="bottom"/>
          </w:tcPr>
          <w:p w14:paraId="2C59279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sidRPr="005A7C2A">
              <w:rPr>
                <w:rFonts w:ascii="Calibri" w:hAnsi="Calibri"/>
                <w:sz w:val="10"/>
                <w:szCs w:val="10"/>
              </w:rPr>
              <w:t>Identification or</w:t>
            </w:r>
            <w:r w:rsidRPr="004713BE">
              <w:rPr>
                <w:rFonts w:ascii="Calibri" w:hAnsi="Calibri"/>
                <w:sz w:val="18"/>
                <w:szCs w:val="18"/>
              </w:rPr>
              <w:t xml:space="preserve"> </w:t>
            </w:r>
            <w:r>
              <w:rPr>
                <w:rFonts w:ascii="Calibri" w:hAnsi="Calibri"/>
                <w:sz w:val="18"/>
                <w:szCs w:val="18"/>
              </w:rPr>
              <w:t>ID/</w:t>
            </w:r>
            <w:r w:rsidRPr="004713BE">
              <w:rPr>
                <w:rFonts w:ascii="Calibri" w:hAnsi="Calibri"/>
                <w:sz w:val="18"/>
                <w:szCs w:val="18"/>
              </w:rPr>
              <w:t>Name</w:t>
            </w:r>
          </w:p>
        </w:tc>
        <w:tc>
          <w:tcPr>
            <w:tcW w:w="1218" w:type="dxa"/>
          </w:tcPr>
          <w:p w14:paraId="73502CE8" w14:textId="77777777" w:rsidR="003F082B" w:rsidRPr="00A32895" w:rsidRDefault="003F082B" w:rsidP="008B5B52">
            <w:pPr>
              <w:keepNext/>
              <w:jc w:val="center"/>
              <w:rPr>
                <w:rFonts w:ascii="Calibri" w:hAnsi="Calibri"/>
                <w:sz w:val="18"/>
                <w:szCs w:val="18"/>
              </w:rPr>
            </w:pPr>
            <w:r w:rsidRPr="00A32895">
              <w:rPr>
                <w:rFonts w:ascii="Calibri" w:hAnsi="Calibri"/>
                <w:sz w:val="18"/>
                <w:szCs w:val="18"/>
              </w:rPr>
              <w:t xml:space="preserve">SC System </w:t>
            </w:r>
          </w:p>
          <w:p w14:paraId="65D7BFCF" w14:textId="77777777" w:rsidR="003F082B" w:rsidRPr="004713BE" w:rsidRDefault="003F082B" w:rsidP="008B5B52">
            <w:pPr>
              <w:keepNext/>
              <w:jc w:val="center"/>
              <w:rPr>
                <w:rFonts w:ascii="Calibri" w:hAnsi="Calibri"/>
                <w:sz w:val="18"/>
                <w:szCs w:val="18"/>
              </w:rPr>
            </w:pPr>
            <w:r>
              <w:rPr>
                <w:rFonts w:ascii="Calibri" w:hAnsi="Calibri"/>
                <w:sz w:val="18"/>
                <w:szCs w:val="18"/>
              </w:rPr>
              <w:t>Description of</w:t>
            </w:r>
            <w:r w:rsidRPr="00A32895">
              <w:rPr>
                <w:rFonts w:ascii="Calibri" w:hAnsi="Calibri"/>
                <w:sz w:val="18"/>
                <w:szCs w:val="18"/>
              </w:rPr>
              <w:t xml:space="preserve"> Area Served</w:t>
            </w:r>
          </w:p>
        </w:tc>
        <w:tc>
          <w:tcPr>
            <w:tcW w:w="1218" w:type="dxa"/>
            <w:shd w:val="clear" w:color="auto" w:fill="auto"/>
            <w:vAlign w:val="bottom"/>
          </w:tcPr>
          <w:p w14:paraId="20E648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218" w:type="dxa"/>
            <w:vAlign w:val="bottom"/>
          </w:tcPr>
          <w:p w14:paraId="3D6640F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16D6DFF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218" w:type="dxa"/>
            <w:vAlign w:val="bottom"/>
          </w:tcPr>
          <w:p w14:paraId="4C5B660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Efficiency Type</w:t>
            </w:r>
          </w:p>
        </w:tc>
        <w:tc>
          <w:tcPr>
            <w:tcW w:w="1218" w:type="dxa"/>
            <w:vAlign w:val="bottom"/>
          </w:tcPr>
          <w:p w14:paraId="69658C6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Heating </w:t>
            </w:r>
          </w:p>
          <w:p w14:paraId="77C758C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Minimum Efficiency Value</w:t>
            </w:r>
          </w:p>
        </w:tc>
        <w:tc>
          <w:tcPr>
            <w:tcW w:w="1218" w:type="dxa"/>
            <w:vAlign w:val="bottom"/>
          </w:tcPr>
          <w:p w14:paraId="35A5A79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218" w:type="dxa"/>
            <w:vAlign w:val="bottom"/>
          </w:tcPr>
          <w:p w14:paraId="2F1AB82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2F176C6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218" w:type="dxa"/>
            <w:vAlign w:val="bottom"/>
          </w:tcPr>
          <w:p w14:paraId="30A6D37C"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Cooling </w:t>
            </w:r>
          </w:p>
          <w:p w14:paraId="0B0BFFA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Efficiency Type</w:t>
            </w:r>
          </w:p>
        </w:tc>
        <w:tc>
          <w:tcPr>
            <w:tcW w:w="1218" w:type="dxa"/>
            <w:vAlign w:val="bottom"/>
          </w:tcPr>
          <w:p w14:paraId="665ABD8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Cooling </w:t>
            </w:r>
          </w:p>
          <w:p w14:paraId="4226799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Minimum Efficiency Value</w:t>
            </w:r>
          </w:p>
        </w:tc>
        <w:tc>
          <w:tcPr>
            <w:tcW w:w="1218" w:type="dxa"/>
            <w:vAlign w:val="bottom"/>
          </w:tcPr>
          <w:p w14:paraId="5912F4D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18" w:type="dxa"/>
            <w:vAlign w:val="bottom"/>
          </w:tcPr>
          <w:p w14:paraId="4746A56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3F082B" w:rsidRPr="004F470C" w14:paraId="3D221FAB" w14:textId="77777777" w:rsidTr="007C3086">
        <w:trPr>
          <w:trHeight w:val="432"/>
        </w:trPr>
        <w:tc>
          <w:tcPr>
            <w:tcW w:w="1218" w:type="dxa"/>
            <w:shd w:val="clear" w:color="auto" w:fill="auto"/>
          </w:tcPr>
          <w:p w14:paraId="2DA77A22" w14:textId="77777777" w:rsidR="003F082B" w:rsidRDefault="003F082B" w:rsidP="008B5B52">
            <w:pPr>
              <w:keepNext/>
              <w:jc w:val="center"/>
              <w:rPr>
                <w:rFonts w:ascii="Calibri" w:hAnsi="Calibri"/>
                <w:sz w:val="18"/>
                <w:szCs w:val="18"/>
              </w:rPr>
            </w:pPr>
          </w:p>
        </w:tc>
        <w:tc>
          <w:tcPr>
            <w:tcW w:w="1218" w:type="dxa"/>
          </w:tcPr>
          <w:p w14:paraId="0D052D57" w14:textId="77777777" w:rsidR="003F082B" w:rsidRDefault="003F082B" w:rsidP="008B5B52">
            <w:pPr>
              <w:keepNext/>
              <w:jc w:val="center"/>
              <w:rPr>
                <w:rFonts w:ascii="Calibri" w:hAnsi="Calibri"/>
                <w:sz w:val="18"/>
                <w:szCs w:val="18"/>
              </w:rPr>
            </w:pPr>
          </w:p>
        </w:tc>
        <w:tc>
          <w:tcPr>
            <w:tcW w:w="1218" w:type="dxa"/>
            <w:shd w:val="clear" w:color="auto" w:fill="auto"/>
          </w:tcPr>
          <w:p w14:paraId="1AA924EB" w14:textId="77777777" w:rsidR="003F082B" w:rsidRDefault="003F082B" w:rsidP="008B5B52">
            <w:pPr>
              <w:keepNext/>
              <w:jc w:val="center"/>
              <w:rPr>
                <w:rFonts w:ascii="Calibri" w:hAnsi="Calibri"/>
                <w:sz w:val="18"/>
                <w:szCs w:val="18"/>
              </w:rPr>
            </w:pPr>
          </w:p>
        </w:tc>
        <w:tc>
          <w:tcPr>
            <w:tcW w:w="1218" w:type="dxa"/>
          </w:tcPr>
          <w:p w14:paraId="65FA1BB1" w14:textId="77777777" w:rsidR="003F082B" w:rsidRDefault="003F082B" w:rsidP="008B5B52">
            <w:pPr>
              <w:keepNext/>
              <w:jc w:val="center"/>
              <w:rPr>
                <w:rFonts w:ascii="Calibri" w:hAnsi="Calibri"/>
                <w:sz w:val="18"/>
                <w:szCs w:val="18"/>
              </w:rPr>
            </w:pPr>
          </w:p>
        </w:tc>
        <w:tc>
          <w:tcPr>
            <w:tcW w:w="1218" w:type="dxa"/>
          </w:tcPr>
          <w:p w14:paraId="47054AB7" w14:textId="77777777" w:rsidR="003F082B" w:rsidRDefault="003F082B" w:rsidP="008B5B52">
            <w:pPr>
              <w:keepNext/>
              <w:jc w:val="center"/>
              <w:rPr>
                <w:rFonts w:ascii="Calibri" w:hAnsi="Calibri"/>
                <w:sz w:val="18"/>
                <w:szCs w:val="18"/>
              </w:rPr>
            </w:pPr>
          </w:p>
        </w:tc>
        <w:tc>
          <w:tcPr>
            <w:tcW w:w="1218" w:type="dxa"/>
          </w:tcPr>
          <w:p w14:paraId="31101A29" w14:textId="77777777" w:rsidR="003F082B" w:rsidRDefault="003F082B" w:rsidP="008B5B52">
            <w:pPr>
              <w:keepNext/>
              <w:jc w:val="center"/>
              <w:rPr>
                <w:rFonts w:ascii="Calibri" w:hAnsi="Calibri"/>
                <w:sz w:val="18"/>
                <w:szCs w:val="18"/>
              </w:rPr>
            </w:pPr>
          </w:p>
        </w:tc>
        <w:tc>
          <w:tcPr>
            <w:tcW w:w="1218" w:type="dxa"/>
          </w:tcPr>
          <w:p w14:paraId="51C85BE7" w14:textId="77777777" w:rsidR="003F082B" w:rsidRDefault="003F082B" w:rsidP="008B5B52">
            <w:pPr>
              <w:keepNext/>
              <w:jc w:val="center"/>
              <w:rPr>
                <w:rFonts w:ascii="Calibri" w:hAnsi="Calibri"/>
                <w:sz w:val="18"/>
                <w:szCs w:val="18"/>
              </w:rPr>
            </w:pPr>
          </w:p>
        </w:tc>
        <w:tc>
          <w:tcPr>
            <w:tcW w:w="1218" w:type="dxa"/>
          </w:tcPr>
          <w:p w14:paraId="0E7A91ED" w14:textId="77777777" w:rsidR="003F082B" w:rsidRDefault="003F082B" w:rsidP="008B5B52">
            <w:pPr>
              <w:keepNext/>
              <w:jc w:val="center"/>
              <w:rPr>
                <w:rFonts w:ascii="Calibri" w:hAnsi="Calibri"/>
                <w:sz w:val="18"/>
                <w:szCs w:val="18"/>
              </w:rPr>
            </w:pPr>
          </w:p>
        </w:tc>
        <w:tc>
          <w:tcPr>
            <w:tcW w:w="1218" w:type="dxa"/>
          </w:tcPr>
          <w:p w14:paraId="0F3CDEE2" w14:textId="77777777" w:rsidR="003F082B" w:rsidRDefault="003F082B" w:rsidP="008B5B52">
            <w:pPr>
              <w:keepNext/>
              <w:jc w:val="center"/>
              <w:rPr>
                <w:rFonts w:ascii="Calibri" w:hAnsi="Calibri"/>
                <w:sz w:val="18"/>
                <w:szCs w:val="18"/>
              </w:rPr>
            </w:pPr>
          </w:p>
        </w:tc>
        <w:tc>
          <w:tcPr>
            <w:tcW w:w="1218" w:type="dxa"/>
          </w:tcPr>
          <w:p w14:paraId="2D3F36E8" w14:textId="77777777" w:rsidR="003F082B" w:rsidRDefault="003F082B" w:rsidP="008B5B52">
            <w:pPr>
              <w:keepNext/>
              <w:jc w:val="center"/>
              <w:rPr>
                <w:rFonts w:ascii="Calibri" w:hAnsi="Calibri"/>
                <w:sz w:val="18"/>
                <w:szCs w:val="18"/>
              </w:rPr>
            </w:pPr>
          </w:p>
        </w:tc>
        <w:tc>
          <w:tcPr>
            <w:tcW w:w="1218" w:type="dxa"/>
          </w:tcPr>
          <w:p w14:paraId="6D2A1B99" w14:textId="77777777" w:rsidR="003F082B" w:rsidRDefault="003F082B" w:rsidP="008B5B52">
            <w:pPr>
              <w:keepNext/>
              <w:jc w:val="center"/>
              <w:rPr>
                <w:rFonts w:ascii="Calibri" w:hAnsi="Calibri"/>
                <w:sz w:val="18"/>
                <w:szCs w:val="18"/>
              </w:rPr>
            </w:pPr>
          </w:p>
        </w:tc>
        <w:tc>
          <w:tcPr>
            <w:tcW w:w="1218" w:type="dxa"/>
          </w:tcPr>
          <w:p w14:paraId="0371BB11" w14:textId="77777777" w:rsidR="003F082B" w:rsidRDefault="003F082B" w:rsidP="008B5B52">
            <w:pPr>
              <w:keepNext/>
              <w:jc w:val="center"/>
              <w:rPr>
                <w:rFonts w:ascii="Calibri" w:hAnsi="Calibri"/>
                <w:sz w:val="18"/>
                <w:szCs w:val="18"/>
              </w:rPr>
            </w:pPr>
          </w:p>
        </w:tc>
      </w:tr>
      <w:tr w:rsidR="003F082B" w:rsidRPr="004F470C" w14:paraId="6C14F366" w14:textId="77777777" w:rsidTr="007C30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6125A834"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7CB2BEDC"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7050F44E"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6CB9543C"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1CE18466"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-Leakage rate compliance:  ≤ </w:t>
            </w:r>
            <w:r w:rsidRPr="00375465">
              <w:rPr>
                <w:rFonts w:asciiTheme="minorHAnsi" w:hAnsiTheme="minorHAnsi"/>
                <w:sz w:val="18"/>
                <w:szCs w:val="18"/>
              </w:rPr>
              <w:t>5%.</w:t>
            </w:r>
          </w:p>
          <w:p w14:paraId="12A1079D"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CF3R-MCH-22 Fan Efficacy</w:t>
            </w:r>
          </w:p>
          <w:p w14:paraId="46ADBB3F"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11F535FC" w14:textId="0A7FC384"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-Compliance: Fan Efficacy ≤ 0.58 W/cfm </w:t>
            </w:r>
            <w:r w:rsidR="00B94D1A">
              <w:rPr>
                <w:rFonts w:asciiTheme="minorHAnsi" w:hAnsiTheme="minorHAnsi"/>
                <w:sz w:val="18"/>
                <w:szCs w:val="18"/>
              </w:rPr>
              <w:t>for non-gas furnaces and 0.45 W/cfm for gas furnaces</w:t>
            </w:r>
            <w:r w:rsidR="00B94D1A" w:rsidRPr="00125E71">
              <w:rPr>
                <w:rFonts w:asciiTheme="minorHAnsi" w:hAnsiTheme="minorHAnsi"/>
                <w:sz w:val="18"/>
                <w:szCs w:val="18"/>
              </w:rPr>
              <w:t xml:space="preserve"> </w:t>
            </w:r>
            <w:r w:rsidRPr="00125E71">
              <w:rPr>
                <w:rFonts w:asciiTheme="minorHAnsi" w:hAnsiTheme="minorHAnsi"/>
                <w:sz w:val="18"/>
                <w:szCs w:val="18"/>
              </w:rPr>
              <w:t>and System Airflow ≥ 350 cfm/ton.</w:t>
            </w:r>
          </w:p>
          <w:p w14:paraId="0724ACB6"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25028362"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Pr>
                <w:rFonts w:asciiTheme="minorHAnsi" w:hAnsiTheme="minorHAnsi" w:cs="Calibri"/>
                <w:color w:val="000000"/>
                <w:sz w:val="16"/>
                <w:szCs w:val="16"/>
              </w:rPr>
              <w:t>)</w:t>
            </w:r>
            <w:r w:rsidRPr="00125E71">
              <w:rPr>
                <w:rFonts w:asciiTheme="minorHAnsi" w:hAnsiTheme="minorHAnsi"/>
                <w:sz w:val="18"/>
                <w:szCs w:val="18"/>
              </w:rPr>
              <w:t>.</w:t>
            </w:r>
          </w:p>
          <w:p w14:paraId="6C770218"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C98351A" w14:textId="77777777" w:rsidR="003F082B" w:rsidRPr="00125E71" w:rsidRDefault="003F082B" w:rsidP="008B5B52">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6639ECF3"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Note:</w:t>
            </w:r>
          </w:p>
          <w:p w14:paraId="5744238E" w14:textId="77777777" w:rsidR="003F082B" w:rsidRPr="00F91C97" w:rsidRDefault="003F082B" w:rsidP="008B5B52">
            <w:pPr>
              <w:keepNext/>
            </w:pPr>
            <w:r w:rsidRPr="00125E71">
              <w:rPr>
                <w:rFonts w:asciiTheme="minorHAnsi" w:hAnsiTheme="minorHAnsi"/>
                <w:sz w:val="18"/>
                <w:szCs w:val="18"/>
              </w:rPr>
              <w:t xml:space="preserve">An "entirely new or </w:t>
            </w:r>
            <w:r>
              <w:rPr>
                <w:rFonts w:asciiTheme="minorHAnsi" w:hAnsiTheme="minorHAnsi"/>
                <w:sz w:val="18"/>
                <w:szCs w:val="18"/>
              </w:rPr>
              <w:t xml:space="preserve">complete </w:t>
            </w:r>
            <w:r w:rsidRPr="00125E71">
              <w:rPr>
                <w:rFonts w:asciiTheme="minorHAnsi" w:hAnsiTheme="minorHAnsi"/>
                <w:sz w:val="18"/>
                <w:szCs w:val="18"/>
              </w:rPr>
              <w:t>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7ACA70B5" w14:textId="77777777" w:rsidR="003F082B" w:rsidRDefault="003F082B" w:rsidP="003F082B"/>
    <w:p w14:paraId="4352DC3F" w14:textId="77777777" w:rsidR="003F082B" w:rsidRDefault="003F082B" w:rsidP="003F08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1200"/>
        <w:gridCol w:w="1199"/>
        <w:gridCol w:w="1199"/>
        <w:gridCol w:w="1199"/>
        <w:gridCol w:w="1199"/>
        <w:gridCol w:w="1199"/>
        <w:gridCol w:w="1199"/>
        <w:gridCol w:w="1199"/>
        <w:gridCol w:w="1199"/>
        <w:gridCol w:w="1199"/>
        <w:gridCol w:w="1199"/>
      </w:tblGrid>
      <w:tr w:rsidR="003F082B" w:rsidRPr="004F470C" w14:paraId="475B7E88" w14:textId="77777777" w:rsidTr="008B5B52">
        <w:trPr>
          <w:trHeight w:val="222"/>
        </w:trPr>
        <w:tc>
          <w:tcPr>
            <w:tcW w:w="14616" w:type="dxa"/>
            <w:gridSpan w:val="12"/>
          </w:tcPr>
          <w:p w14:paraId="6B4B6B2D" w14:textId="25CF33D5" w:rsidR="003F082B" w:rsidRPr="00A71F6C" w:rsidRDefault="003F082B" w:rsidP="008B5B52">
            <w:pPr>
              <w:keepNext/>
              <w:rPr>
                <w:rFonts w:ascii="Calibri" w:hAnsi="Calibri"/>
                <w:b/>
              </w:rPr>
            </w:pPr>
            <w:r w:rsidRPr="004713BE">
              <w:rPr>
                <w:rFonts w:ascii="Calibri" w:hAnsi="Calibri"/>
                <w:b/>
                <w:sz w:val="20"/>
                <w:szCs w:val="22"/>
              </w:rPr>
              <w:lastRenderedPageBreak/>
              <w:t>F. Entirely New or Complete Replacement Space Conditioning System (Section 150.2(b)1C)</w:t>
            </w:r>
          </w:p>
        </w:tc>
      </w:tr>
      <w:tr w:rsidR="003F082B" w:rsidRPr="004F470C" w14:paraId="7BA21808" w14:textId="77777777" w:rsidTr="007C3086">
        <w:trPr>
          <w:trHeight w:val="223"/>
        </w:trPr>
        <w:tc>
          <w:tcPr>
            <w:tcW w:w="1218" w:type="dxa"/>
            <w:shd w:val="clear" w:color="auto" w:fill="auto"/>
          </w:tcPr>
          <w:p w14:paraId="1C11F18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18" w:type="dxa"/>
          </w:tcPr>
          <w:p w14:paraId="776AFAB7"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18" w:type="dxa"/>
            <w:shd w:val="clear" w:color="auto" w:fill="auto"/>
          </w:tcPr>
          <w:p w14:paraId="5E212D4C"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218" w:type="dxa"/>
          </w:tcPr>
          <w:p w14:paraId="39D3AF53"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218" w:type="dxa"/>
          </w:tcPr>
          <w:p w14:paraId="08F9E084"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218" w:type="dxa"/>
          </w:tcPr>
          <w:p w14:paraId="7526E7DD"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218" w:type="dxa"/>
          </w:tcPr>
          <w:p w14:paraId="709A0729"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218" w:type="dxa"/>
          </w:tcPr>
          <w:p w14:paraId="6011B617"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218" w:type="dxa"/>
          </w:tcPr>
          <w:p w14:paraId="2283767C"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218" w:type="dxa"/>
          </w:tcPr>
          <w:p w14:paraId="28653CA1"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218" w:type="dxa"/>
          </w:tcPr>
          <w:p w14:paraId="4ED3AE33"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218" w:type="dxa"/>
          </w:tcPr>
          <w:p w14:paraId="29CEBFD5"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r>
      <w:tr w:rsidR="003F082B" w:rsidRPr="004F470C" w14:paraId="04B14EDE" w14:textId="77777777" w:rsidTr="007C3086">
        <w:trPr>
          <w:trHeight w:val="390"/>
        </w:trPr>
        <w:tc>
          <w:tcPr>
            <w:tcW w:w="1218" w:type="dxa"/>
            <w:shd w:val="clear" w:color="auto" w:fill="auto"/>
            <w:vAlign w:val="bottom"/>
          </w:tcPr>
          <w:p w14:paraId="1480D9F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218" w:type="dxa"/>
            <w:vAlign w:val="bottom"/>
          </w:tcPr>
          <w:p w14:paraId="2E36209C" w14:textId="77777777" w:rsidR="003F082B" w:rsidRPr="00A32895" w:rsidRDefault="003F082B" w:rsidP="008B5B52">
            <w:pPr>
              <w:keepNext/>
              <w:jc w:val="center"/>
              <w:rPr>
                <w:rFonts w:ascii="Calibri" w:hAnsi="Calibri"/>
                <w:sz w:val="18"/>
                <w:szCs w:val="18"/>
              </w:rPr>
            </w:pPr>
            <w:r w:rsidRPr="00A32895">
              <w:rPr>
                <w:rFonts w:ascii="Calibri" w:hAnsi="Calibri"/>
                <w:sz w:val="18"/>
                <w:szCs w:val="18"/>
              </w:rPr>
              <w:t>SC System</w:t>
            </w:r>
          </w:p>
          <w:p w14:paraId="6D8DD8A3"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Description of Area </w:t>
            </w:r>
            <w:r w:rsidRPr="00A32895">
              <w:rPr>
                <w:rFonts w:ascii="Calibri" w:hAnsi="Calibri"/>
                <w:sz w:val="18"/>
                <w:szCs w:val="18"/>
              </w:rPr>
              <w:t xml:space="preserve"> Served</w:t>
            </w:r>
          </w:p>
        </w:tc>
        <w:tc>
          <w:tcPr>
            <w:tcW w:w="1218" w:type="dxa"/>
            <w:shd w:val="clear" w:color="auto" w:fill="auto"/>
            <w:vAlign w:val="bottom"/>
          </w:tcPr>
          <w:p w14:paraId="75BCC87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218" w:type="dxa"/>
            <w:vAlign w:val="bottom"/>
          </w:tcPr>
          <w:p w14:paraId="66647D8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3830E3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218" w:type="dxa"/>
            <w:vAlign w:val="bottom"/>
          </w:tcPr>
          <w:p w14:paraId="4682AA2F"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Heating Efficiency Type</w:t>
            </w:r>
          </w:p>
        </w:tc>
        <w:tc>
          <w:tcPr>
            <w:tcW w:w="1218" w:type="dxa"/>
            <w:vAlign w:val="bottom"/>
          </w:tcPr>
          <w:p w14:paraId="1DC7A5B8"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Heating </w:t>
            </w:r>
          </w:p>
          <w:p w14:paraId="0F2D32C1"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218" w:type="dxa"/>
            <w:vAlign w:val="bottom"/>
          </w:tcPr>
          <w:p w14:paraId="5400BE5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218" w:type="dxa"/>
            <w:vAlign w:val="bottom"/>
          </w:tcPr>
          <w:p w14:paraId="3B934AED"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1CAE43D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218" w:type="dxa"/>
            <w:vAlign w:val="bottom"/>
          </w:tcPr>
          <w:p w14:paraId="646D2522"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Cooling Efficiency Type</w:t>
            </w:r>
          </w:p>
        </w:tc>
        <w:tc>
          <w:tcPr>
            <w:tcW w:w="1218" w:type="dxa"/>
            <w:vAlign w:val="bottom"/>
          </w:tcPr>
          <w:p w14:paraId="4A3672A0"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Cooling </w:t>
            </w:r>
          </w:p>
          <w:p w14:paraId="25D845D5"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Minimum Efficiency Value</w:t>
            </w:r>
          </w:p>
        </w:tc>
        <w:tc>
          <w:tcPr>
            <w:tcW w:w="1218" w:type="dxa"/>
            <w:vAlign w:val="bottom"/>
          </w:tcPr>
          <w:p w14:paraId="74FBD0D2"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18" w:type="dxa"/>
            <w:vAlign w:val="bottom"/>
          </w:tcPr>
          <w:p w14:paraId="7B86FD5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3F082B" w:rsidRPr="004F470C" w14:paraId="7818714F" w14:textId="77777777" w:rsidTr="007C3086">
        <w:trPr>
          <w:trHeight w:val="432"/>
        </w:trPr>
        <w:tc>
          <w:tcPr>
            <w:tcW w:w="1218" w:type="dxa"/>
            <w:shd w:val="clear" w:color="auto" w:fill="auto"/>
          </w:tcPr>
          <w:p w14:paraId="040DF268" w14:textId="77777777" w:rsidR="003F082B" w:rsidRDefault="003F082B" w:rsidP="008B5B52">
            <w:pPr>
              <w:keepNext/>
              <w:jc w:val="center"/>
              <w:rPr>
                <w:rFonts w:ascii="Calibri" w:hAnsi="Calibri"/>
                <w:sz w:val="18"/>
                <w:szCs w:val="18"/>
              </w:rPr>
            </w:pPr>
          </w:p>
        </w:tc>
        <w:tc>
          <w:tcPr>
            <w:tcW w:w="1218" w:type="dxa"/>
          </w:tcPr>
          <w:p w14:paraId="26192519" w14:textId="77777777" w:rsidR="003F082B" w:rsidRDefault="003F082B" w:rsidP="008B5B52">
            <w:pPr>
              <w:keepNext/>
              <w:jc w:val="center"/>
              <w:rPr>
                <w:rFonts w:ascii="Calibri" w:hAnsi="Calibri"/>
                <w:sz w:val="18"/>
                <w:szCs w:val="18"/>
              </w:rPr>
            </w:pPr>
          </w:p>
        </w:tc>
        <w:tc>
          <w:tcPr>
            <w:tcW w:w="1218" w:type="dxa"/>
            <w:shd w:val="clear" w:color="auto" w:fill="auto"/>
          </w:tcPr>
          <w:p w14:paraId="2DB0F518" w14:textId="77777777" w:rsidR="003F082B" w:rsidRDefault="003F082B" w:rsidP="008B5B52">
            <w:pPr>
              <w:keepNext/>
              <w:jc w:val="center"/>
              <w:rPr>
                <w:rFonts w:ascii="Calibri" w:hAnsi="Calibri"/>
                <w:sz w:val="18"/>
                <w:szCs w:val="18"/>
              </w:rPr>
            </w:pPr>
          </w:p>
        </w:tc>
        <w:tc>
          <w:tcPr>
            <w:tcW w:w="1218" w:type="dxa"/>
          </w:tcPr>
          <w:p w14:paraId="78B7585B" w14:textId="77777777" w:rsidR="003F082B" w:rsidRDefault="003F082B" w:rsidP="008B5B52">
            <w:pPr>
              <w:keepNext/>
              <w:jc w:val="center"/>
              <w:rPr>
                <w:rFonts w:ascii="Calibri" w:hAnsi="Calibri"/>
                <w:sz w:val="18"/>
                <w:szCs w:val="18"/>
              </w:rPr>
            </w:pPr>
          </w:p>
        </w:tc>
        <w:tc>
          <w:tcPr>
            <w:tcW w:w="1218" w:type="dxa"/>
          </w:tcPr>
          <w:p w14:paraId="2CC59591" w14:textId="77777777" w:rsidR="003F082B" w:rsidRDefault="003F082B" w:rsidP="008B5B52">
            <w:pPr>
              <w:keepNext/>
              <w:jc w:val="center"/>
              <w:rPr>
                <w:rFonts w:ascii="Calibri" w:hAnsi="Calibri"/>
                <w:sz w:val="18"/>
                <w:szCs w:val="18"/>
              </w:rPr>
            </w:pPr>
          </w:p>
        </w:tc>
        <w:tc>
          <w:tcPr>
            <w:tcW w:w="1218" w:type="dxa"/>
          </w:tcPr>
          <w:p w14:paraId="3307B4EB" w14:textId="77777777" w:rsidR="003F082B" w:rsidRDefault="003F082B" w:rsidP="008B5B52">
            <w:pPr>
              <w:keepNext/>
              <w:jc w:val="center"/>
              <w:rPr>
                <w:rFonts w:ascii="Calibri" w:hAnsi="Calibri"/>
                <w:sz w:val="18"/>
                <w:szCs w:val="18"/>
              </w:rPr>
            </w:pPr>
          </w:p>
        </w:tc>
        <w:tc>
          <w:tcPr>
            <w:tcW w:w="1218" w:type="dxa"/>
          </w:tcPr>
          <w:p w14:paraId="49B45BA9" w14:textId="77777777" w:rsidR="003F082B" w:rsidRDefault="003F082B" w:rsidP="008B5B52">
            <w:pPr>
              <w:keepNext/>
              <w:jc w:val="center"/>
              <w:rPr>
                <w:rFonts w:ascii="Calibri" w:hAnsi="Calibri"/>
                <w:sz w:val="18"/>
                <w:szCs w:val="18"/>
              </w:rPr>
            </w:pPr>
          </w:p>
        </w:tc>
        <w:tc>
          <w:tcPr>
            <w:tcW w:w="1218" w:type="dxa"/>
          </w:tcPr>
          <w:p w14:paraId="272D3664" w14:textId="77777777" w:rsidR="003F082B" w:rsidRDefault="003F082B" w:rsidP="008B5B52">
            <w:pPr>
              <w:keepNext/>
              <w:jc w:val="center"/>
              <w:rPr>
                <w:rFonts w:ascii="Calibri" w:hAnsi="Calibri"/>
                <w:sz w:val="18"/>
                <w:szCs w:val="18"/>
              </w:rPr>
            </w:pPr>
          </w:p>
        </w:tc>
        <w:tc>
          <w:tcPr>
            <w:tcW w:w="1218" w:type="dxa"/>
          </w:tcPr>
          <w:p w14:paraId="0C8C658F" w14:textId="77777777" w:rsidR="003F082B" w:rsidRDefault="003F082B" w:rsidP="008B5B52">
            <w:pPr>
              <w:keepNext/>
              <w:jc w:val="center"/>
              <w:rPr>
                <w:rFonts w:ascii="Calibri" w:hAnsi="Calibri"/>
                <w:sz w:val="18"/>
                <w:szCs w:val="18"/>
              </w:rPr>
            </w:pPr>
          </w:p>
        </w:tc>
        <w:tc>
          <w:tcPr>
            <w:tcW w:w="1218" w:type="dxa"/>
          </w:tcPr>
          <w:p w14:paraId="0120E084" w14:textId="77777777" w:rsidR="003F082B" w:rsidRDefault="003F082B" w:rsidP="008B5B52">
            <w:pPr>
              <w:keepNext/>
              <w:jc w:val="center"/>
              <w:rPr>
                <w:rFonts w:ascii="Calibri" w:hAnsi="Calibri"/>
                <w:sz w:val="18"/>
                <w:szCs w:val="18"/>
              </w:rPr>
            </w:pPr>
          </w:p>
        </w:tc>
        <w:tc>
          <w:tcPr>
            <w:tcW w:w="1218" w:type="dxa"/>
          </w:tcPr>
          <w:p w14:paraId="6551D8F4" w14:textId="77777777" w:rsidR="003F082B" w:rsidRDefault="003F082B" w:rsidP="008B5B52">
            <w:pPr>
              <w:keepNext/>
              <w:jc w:val="center"/>
              <w:rPr>
                <w:rFonts w:ascii="Calibri" w:hAnsi="Calibri"/>
                <w:sz w:val="18"/>
                <w:szCs w:val="18"/>
              </w:rPr>
            </w:pPr>
          </w:p>
        </w:tc>
        <w:tc>
          <w:tcPr>
            <w:tcW w:w="1218" w:type="dxa"/>
          </w:tcPr>
          <w:p w14:paraId="0FFD00E8" w14:textId="77777777" w:rsidR="003F082B" w:rsidRDefault="003F082B" w:rsidP="008B5B52">
            <w:pPr>
              <w:keepNext/>
              <w:jc w:val="center"/>
              <w:rPr>
                <w:rFonts w:ascii="Calibri" w:hAnsi="Calibri"/>
                <w:sz w:val="18"/>
                <w:szCs w:val="18"/>
              </w:rPr>
            </w:pPr>
          </w:p>
        </w:tc>
      </w:tr>
      <w:tr w:rsidR="003F082B" w:rsidRPr="004F470C" w14:paraId="03DF0168" w14:textId="77777777" w:rsidTr="008B5B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5CBFEA45"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498B3B9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w:t>
            </w:r>
            <w:r w:rsidRPr="00125E71">
              <w:rPr>
                <w:rFonts w:asciiTheme="minorHAnsi" w:hAnsiTheme="minorHAnsi"/>
                <w:bCs/>
                <w:sz w:val="18"/>
                <w:szCs w:val="18"/>
              </w:rPr>
              <w:t>Space Conditioning Systems</w:t>
            </w:r>
          </w:p>
          <w:p w14:paraId="7D7A30F3"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B171EF">
              <w:rPr>
                <w:rFonts w:asciiTheme="minorHAnsi" w:hAnsiTheme="minorHAnsi"/>
                <w:sz w:val="18"/>
                <w:szCs w:val="18"/>
              </w:rPr>
              <w:t>R6</w:t>
            </w:r>
            <w:r>
              <w:rPr>
                <w:rFonts w:asciiTheme="minorHAnsi" w:hAnsiTheme="minorHAnsi"/>
                <w:sz w:val="18"/>
                <w:szCs w:val="18"/>
              </w:rPr>
              <w:t xml:space="preserve"> (CZ 1-10, 12 &amp; 13) and R-8 (CZ 11 &amp; 14-16)</w:t>
            </w:r>
          </w:p>
          <w:p w14:paraId="53B4C85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5976D1BA"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-Leakage rate compliance:  ≤ </w:t>
            </w:r>
            <w:r w:rsidRPr="00B171EF">
              <w:rPr>
                <w:rFonts w:asciiTheme="minorHAnsi" w:hAnsiTheme="minorHAnsi"/>
                <w:sz w:val="18"/>
                <w:szCs w:val="18"/>
              </w:rPr>
              <w:t>5%.</w:t>
            </w:r>
          </w:p>
          <w:p w14:paraId="3E58ACC7"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CF3R-MCH-22 Fan Efficacy </w:t>
            </w:r>
          </w:p>
          <w:p w14:paraId="6AE930D2"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F02E306" w14:textId="54CB9C6D"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-Compliance: Fan Efficacy ≤ 0.58 W/cfm </w:t>
            </w:r>
            <w:r w:rsidR="00B94D1A">
              <w:rPr>
                <w:rFonts w:asciiTheme="minorHAnsi" w:hAnsiTheme="minorHAnsi"/>
                <w:sz w:val="18"/>
                <w:szCs w:val="18"/>
              </w:rPr>
              <w:t>for non-gas furnaces and 0.45 W/cfm for gas furnaces</w:t>
            </w:r>
            <w:r w:rsidR="00B94D1A" w:rsidRPr="00125E71">
              <w:rPr>
                <w:rFonts w:asciiTheme="minorHAnsi" w:hAnsiTheme="minorHAnsi"/>
                <w:sz w:val="18"/>
                <w:szCs w:val="18"/>
              </w:rPr>
              <w:t xml:space="preserve"> </w:t>
            </w:r>
            <w:r w:rsidRPr="00125E71">
              <w:rPr>
                <w:rFonts w:asciiTheme="minorHAnsi" w:hAnsiTheme="minorHAnsi"/>
                <w:sz w:val="18"/>
                <w:szCs w:val="18"/>
              </w:rPr>
              <w:t>and System Airflow ≥ 350 cfm/ton.</w:t>
            </w:r>
          </w:p>
          <w:p w14:paraId="7CCC2508"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 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3EB5AB87"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sidRPr="00815A95">
              <w:rPr>
                <w:rFonts w:asciiTheme="minorHAnsi" w:hAnsiTheme="minorHAnsi"/>
                <w:sz w:val="18"/>
                <w:szCs w:val="18"/>
              </w:rPr>
              <w:t>.</w:t>
            </w:r>
          </w:p>
          <w:p w14:paraId="5A822B30"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4EBFC5C6" w14:textId="77777777" w:rsidR="003F082B" w:rsidRPr="00125E71" w:rsidRDefault="003F082B" w:rsidP="008B5B52">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2E132801"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Note:</w:t>
            </w:r>
          </w:p>
          <w:p w14:paraId="2FF2777F" w14:textId="6714312F" w:rsidR="003F082B" w:rsidRPr="00F91C97" w:rsidRDefault="003F082B" w:rsidP="008B5B52">
            <w:pPr>
              <w:keepNext/>
            </w:pPr>
            <w:r w:rsidRPr="00125E71">
              <w:rPr>
                <w:rFonts w:asciiTheme="minorHAnsi" w:hAnsiTheme="minorHAnsi"/>
                <w:sz w:val="18"/>
                <w:szCs w:val="18"/>
              </w:rPr>
              <w:t>An "entirely new or</w:t>
            </w:r>
            <w:r w:rsidR="00643D97">
              <w:rPr>
                <w:rFonts w:asciiTheme="minorHAnsi" w:hAnsiTheme="minorHAnsi"/>
                <w:sz w:val="18"/>
                <w:szCs w:val="18"/>
              </w:rPr>
              <w:t xml:space="preserve"> complete</w:t>
            </w:r>
            <w:r w:rsidRPr="00125E71">
              <w:rPr>
                <w:rFonts w:asciiTheme="minorHAnsi" w:hAnsiTheme="minorHAnsi"/>
                <w:sz w:val="18"/>
                <w:szCs w:val="18"/>
              </w:rPr>
              <w:t xml:space="preserve"> 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53330D1" w14:textId="456DCA77" w:rsidR="003F082B" w:rsidRDefault="003F082B" w:rsidP="00EE26F4">
      <w:pPr>
        <w:rPr>
          <w:sz w:val="20"/>
        </w:rPr>
      </w:pPr>
    </w:p>
    <w:p w14:paraId="0B73A6B4" w14:textId="77777777" w:rsidR="00445370" w:rsidRPr="004F470C" w:rsidRDefault="00445370">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6807"/>
        <w:gridCol w:w="7583"/>
      </w:tblGrid>
      <w:tr w:rsidR="00AC6830" w:rsidRPr="00AC6830" w14:paraId="0B73A6B6" w14:textId="77777777" w:rsidTr="00F443ED">
        <w:trPr>
          <w:trHeight w:val="332"/>
        </w:trPr>
        <w:tc>
          <w:tcPr>
            <w:tcW w:w="14689" w:type="dxa"/>
            <w:gridSpan w:val="2"/>
            <w:vAlign w:val="center"/>
          </w:tcPr>
          <w:p w14:paraId="0B73A6B5" w14:textId="77777777" w:rsidR="00AC6830" w:rsidRPr="00AC6830" w:rsidRDefault="00AC6830" w:rsidP="00EE26F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AC6830">
              <w:rPr>
                <w:rFonts w:ascii="Calibri" w:hAnsi="Calibri" w:cs="Arial"/>
                <w:b/>
                <w:caps/>
                <w:sz w:val="18"/>
                <w:szCs w:val="18"/>
              </w:rPr>
              <w:lastRenderedPageBreak/>
              <w:t>Documentation Author's Declaration Statement</w:t>
            </w:r>
          </w:p>
        </w:tc>
      </w:tr>
      <w:tr w:rsidR="00AC6830" w:rsidRPr="00AC6830" w14:paraId="0B73A6B8" w14:textId="77777777">
        <w:trPr>
          <w:trHeight w:val="206"/>
        </w:trPr>
        <w:tc>
          <w:tcPr>
            <w:tcW w:w="14689" w:type="dxa"/>
            <w:gridSpan w:val="2"/>
            <w:vAlign w:val="center"/>
          </w:tcPr>
          <w:p w14:paraId="0B73A6B7" w14:textId="77777777" w:rsidR="004968E9" w:rsidRDefault="00AC6830" w:rsidP="00EE26F4">
            <w:pPr>
              <w:keepNext/>
              <w:numPr>
                <w:ilvl w:val="0"/>
                <w:numId w:val="6"/>
              </w:numPr>
              <w:rPr>
                <w:rFonts w:ascii="Calibri" w:hAnsi="Calibri"/>
                <w:sz w:val="18"/>
                <w:szCs w:val="18"/>
              </w:rPr>
            </w:pPr>
            <w:r w:rsidRPr="00AC6830">
              <w:rPr>
                <w:rFonts w:ascii="Calibri" w:hAnsi="Calibri"/>
                <w:sz w:val="18"/>
                <w:szCs w:val="18"/>
              </w:rPr>
              <w:t>I certify that this Certificate of Compliance documentation is accurate and complete.</w:t>
            </w:r>
          </w:p>
        </w:tc>
      </w:tr>
      <w:tr w:rsidR="00AC6830" w:rsidRPr="00AC6830" w14:paraId="0B73A6BB" w14:textId="77777777">
        <w:trPr>
          <w:trHeight w:val="432"/>
        </w:trPr>
        <w:tc>
          <w:tcPr>
            <w:tcW w:w="6948" w:type="dxa"/>
          </w:tcPr>
          <w:p w14:paraId="0B73A6B9" w14:textId="77777777" w:rsidR="00AC6830" w:rsidRPr="00AC6830" w:rsidRDefault="00AC6830" w:rsidP="00EE26F4">
            <w:pPr>
              <w:keepNext/>
              <w:rPr>
                <w:rFonts w:ascii="Calibri" w:hAnsi="Calibri"/>
                <w:sz w:val="14"/>
                <w:szCs w:val="14"/>
              </w:rPr>
            </w:pPr>
            <w:r w:rsidRPr="00AC6830">
              <w:rPr>
                <w:rFonts w:ascii="Calibri" w:hAnsi="Calibri"/>
                <w:sz w:val="14"/>
                <w:szCs w:val="14"/>
              </w:rPr>
              <w:t>Documentation Author Name:</w:t>
            </w:r>
          </w:p>
        </w:tc>
        <w:tc>
          <w:tcPr>
            <w:tcW w:w="7741" w:type="dxa"/>
          </w:tcPr>
          <w:p w14:paraId="0B73A6BA" w14:textId="77777777" w:rsidR="00AC6830" w:rsidRPr="00AC6830" w:rsidRDefault="00AC6830" w:rsidP="00EE26F4">
            <w:pPr>
              <w:keepNext/>
              <w:rPr>
                <w:rFonts w:ascii="Calibri" w:hAnsi="Calibri"/>
                <w:sz w:val="14"/>
                <w:szCs w:val="14"/>
              </w:rPr>
            </w:pPr>
            <w:r w:rsidRPr="00AC6830">
              <w:rPr>
                <w:rFonts w:ascii="Calibri" w:hAnsi="Calibri"/>
                <w:sz w:val="14"/>
                <w:szCs w:val="14"/>
              </w:rPr>
              <w:t>Documentation Author Signature:</w:t>
            </w:r>
          </w:p>
        </w:tc>
      </w:tr>
      <w:tr w:rsidR="00AC6830" w:rsidRPr="00AC6830" w14:paraId="0B73A6BE" w14:textId="77777777">
        <w:trPr>
          <w:trHeight w:val="432"/>
        </w:trPr>
        <w:tc>
          <w:tcPr>
            <w:tcW w:w="6948" w:type="dxa"/>
          </w:tcPr>
          <w:p w14:paraId="0B73A6BC" w14:textId="77777777" w:rsidR="00AC6830" w:rsidRPr="00AC6830" w:rsidRDefault="00AC6830" w:rsidP="00EE26F4">
            <w:pPr>
              <w:keepNext/>
              <w:rPr>
                <w:rFonts w:ascii="Calibri" w:hAnsi="Calibri"/>
                <w:sz w:val="14"/>
                <w:szCs w:val="14"/>
              </w:rPr>
            </w:pPr>
            <w:r w:rsidRPr="00AC6830">
              <w:rPr>
                <w:rFonts w:ascii="Calibri" w:hAnsi="Calibri"/>
                <w:sz w:val="14"/>
                <w:szCs w:val="14"/>
              </w:rPr>
              <w:t>Company:</w:t>
            </w:r>
          </w:p>
        </w:tc>
        <w:tc>
          <w:tcPr>
            <w:tcW w:w="7741" w:type="dxa"/>
          </w:tcPr>
          <w:p w14:paraId="0B73A6BD" w14:textId="77777777" w:rsidR="00AC6830" w:rsidRPr="00AC6830" w:rsidRDefault="00AC6830" w:rsidP="00EE26F4">
            <w:pPr>
              <w:keepNext/>
              <w:rPr>
                <w:rFonts w:ascii="Calibri" w:hAnsi="Calibri"/>
                <w:sz w:val="14"/>
                <w:szCs w:val="14"/>
              </w:rPr>
            </w:pPr>
            <w:r w:rsidRPr="00AC6830">
              <w:rPr>
                <w:rFonts w:ascii="Calibri" w:hAnsi="Calibri"/>
                <w:sz w:val="14"/>
                <w:szCs w:val="14"/>
              </w:rPr>
              <w:t>Signature Date:</w:t>
            </w:r>
          </w:p>
        </w:tc>
      </w:tr>
      <w:tr w:rsidR="00AC6830" w:rsidRPr="00AC6830" w14:paraId="0B73A6C1" w14:textId="77777777">
        <w:trPr>
          <w:trHeight w:val="432"/>
        </w:trPr>
        <w:tc>
          <w:tcPr>
            <w:tcW w:w="6948" w:type="dxa"/>
          </w:tcPr>
          <w:p w14:paraId="0B73A6BF" w14:textId="77777777" w:rsidR="00AC6830" w:rsidRPr="00AC6830" w:rsidRDefault="00AC6830" w:rsidP="00EE26F4">
            <w:pPr>
              <w:keepNext/>
              <w:rPr>
                <w:rFonts w:ascii="Calibri" w:hAnsi="Calibri"/>
                <w:sz w:val="14"/>
                <w:szCs w:val="14"/>
              </w:rPr>
            </w:pPr>
            <w:r w:rsidRPr="00AC6830">
              <w:rPr>
                <w:rFonts w:ascii="Calibri" w:hAnsi="Calibri"/>
                <w:sz w:val="14"/>
                <w:szCs w:val="14"/>
              </w:rPr>
              <w:t>Address:</w:t>
            </w:r>
          </w:p>
        </w:tc>
        <w:tc>
          <w:tcPr>
            <w:tcW w:w="7741" w:type="dxa"/>
          </w:tcPr>
          <w:p w14:paraId="0B73A6C0" w14:textId="5DACAFA8" w:rsidR="00AC6830" w:rsidRPr="00AC6830" w:rsidRDefault="00AC6830" w:rsidP="00EE26F4">
            <w:pPr>
              <w:keepNext/>
              <w:rPr>
                <w:rFonts w:ascii="Calibri" w:hAnsi="Calibri"/>
                <w:sz w:val="14"/>
                <w:szCs w:val="14"/>
              </w:rPr>
            </w:pPr>
            <w:r w:rsidRPr="00AC6830">
              <w:rPr>
                <w:rFonts w:ascii="Calibri" w:hAnsi="Calibri"/>
                <w:sz w:val="14"/>
                <w:szCs w:val="14"/>
              </w:rPr>
              <w:t>CEA/HERS Certification Identification (if applicable):</w:t>
            </w:r>
          </w:p>
        </w:tc>
      </w:tr>
      <w:tr w:rsidR="00AC6830" w:rsidRPr="00AC6830" w14:paraId="0B73A6C4" w14:textId="77777777">
        <w:trPr>
          <w:trHeight w:val="432"/>
        </w:trPr>
        <w:tc>
          <w:tcPr>
            <w:tcW w:w="6948" w:type="dxa"/>
          </w:tcPr>
          <w:p w14:paraId="0B73A6C2" w14:textId="77777777" w:rsidR="00AC6830" w:rsidRPr="00AC6830" w:rsidRDefault="00AC6830" w:rsidP="00EE26F4">
            <w:pPr>
              <w:keepNext/>
              <w:rPr>
                <w:rFonts w:ascii="Calibri" w:hAnsi="Calibri"/>
                <w:sz w:val="14"/>
                <w:szCs w:val="14"/>
              </w:rPr>
            </w:pPr>
            <w:r w:rsidRPr="00AC6830">
              <w:rPr>
                <w:rFonts w:ascii="Calibri" w:hAnsi="Calibri"/>
                <w:sz w:val="14"/>
                <w:szCs w:val="14"/>
              </w:rPr>
              <w:t>City/State/Zip:</w:t>
            </w:r>
          </w:p>
        </w:tc>
        <w:tc>
          <w:tcPr>
            <w:tcW w:w="7741" w:type="dxa"/>
          </w:tcPr>
          <w:p w14:paraId="0B73A6C3" w14:textId="77777777" w:rsidR="00AC6830" w:rsidRPr="00AC6830" w:rsidRDefault="00AC6830" w:rsidP="00EE26F4">
            <w:pPr>
              <w:keepNext/>
              <w:rPr>
                <w:rFonts w:ascii="Calibri" w:hAnsi="Calibri"/>
                <w:sz w:val="14"/>
                <w:szCs w:val="14"/>
              </w:rPr>
            </w:pPr>
            <w:r w:rsidRPr="00AC6830">
              <w:rPr>
                <w:rFonts w:ascii="Calibri" w:hAnsi="Calibri"/>
                <w:sz w:val="14"/>
                <w:szCs w:val="14"/>
              </w:rPr>
              <w:t>Phone:</w:t>
            </w:r>
          </w:p>
        </w:tc>
      </w:tr>
      <w:tr w:rsidR="00AC6830" w:rsidRPr="00AC6830" w14:paraId="0B73A6C6" w14:textId="77777777">
        <w:tblPrEx>
          <w:tblCellMar>
            <w:left w:w="115" w:type="dxa"/>
            <w:right w:w="115" w:type="dxa"/>
          </w:tblCellMar>
        </w:tblPrEx>
        <w:trPr>
          <w:trHeight w:val="296"/>
        </w:trPr>
        <w:tc>
          <w:tcPr>
            <w:tcW w:w="14689" w:type="dxa"/>
            <w:gridSpan w:val="2"/>
            <w:vAlign w:val="center"/>
          </w:tcPr>
          <w:p w14:paraId="0B73A6C5" w14:textId="77777777" w:rsidR="00AC6830" w:rsidRPr="00AC6830" w:rsidRDefault="00AC6830" w:rsidP="00EE26F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AC6830">
              <w:rPr>
                <w:rFonts w:ascii="Calibri" w:hAnsi="Calibri" w:cs="Arial"/>
                <w:b/>
                <w:caps/>
                <w:sz w:val="18"/>
                <w:szCs w:val="18"/>
              </w:rPr>
              <w:t xml:space="preserve">Responsible Person's Declaration statement  </w:t>
            </w:r>
          </w:p>
        </w:tc>
      </w:tr>
      <w:tr w:rsidR="00AC6830" w:rsidRPr="00AC6830" w14:paraId="0B73A6CD" w14:textId="77777777">
        <w:tblPrEx>
          <w:tblCellMar>
            <w:left w:w="115" w:type="dxa"/>
            <w:right w:w="115" w:type="dxa"/>
          </w:tblCellMar>
        </w:tblPrEx>
        <w:trPr>
          <w:trHeight w:val="504"/>
        </w:trPr>
        <w:tc>
          <w:tcPr>
            <w:tcW w:w="14689" w:type="dxa"/>
            <w:gridSpan w:val="2"/>
          </w:tcPr>
          <w:p w14:paraId="0B73A6C7" w14:textId="77777777" w:rsidR="00AC6830" w:rsidRPr="00AC6830" w:rsidRDefault="00AC6830" w:rsidP="00F443ED">
            <w:pPr>
              <w:keepNext/>
              <w:tabs>
                <w:tab w:val="left" w:pos="-2600"/>
              </w:tabs>
              <w:ind w:right="90"/>
              <w:outlineLvl w:val="2"/>
              <w:rPr>
                <w:rFonts w:ascii="Calibri" w:hAnsi="Calibri"/>
                <w:sz w:val="18"/>
                <w:szCs w:val="18"/>
              </w:rPr>
            </w:pPr>
            <w:r w:rsidRPr="00AC6830">
              <w:rPr>
                <w:rFonts w:ascii="Calibri" w:hAnsi="Calibri"/>
                <w:sz w:val="18"/>
                <w:szCs w:val="18"/>
              </w:rPr>
              <w:t>I certify the following under penalty of perjury, under the laws of the State of California:</w:t>
            </w:r>
          </w:p>
          <w:p w14:paraId="0B73A6C8" w14:textId="77777777" w:rsidR="004968E9" w:rsidRDefault="00AC6830" w:rsidP="00EE26F4">
            <w:pPr>
              <w:keepNext/>
              <w:numPr>
                <w:ilvl w:val="0"/>
                <w:numId w:val="5"/>
              </w:numPr>
              <w:tabs>
                <w:tab w:val="left" w:pos="-2600"/>
              </w:tabs>
              <w:ind w:right="90"/>
              <w:outlineLvl w:val="2"/>
              <w:rPr>
                <w:rFonts w:ascii="Calibri" w:hAnsi="Calibri"/>
                <w:sz w:val="18"/>
                <w:szCs w:val="18"/>
              </w:rPr>
            </w:pPr>
            <w:r w:rsidRPr="00AC6830">
              <w:rPr>
                <w:rFonts w:ascii="Calibri" w:hAnsi="Calibri"/>
                <w:sz w:val="18"/>
                <w:szCs w:val="18"/>
              </w:rPr>
              <w:t>The information provided on this Certificate of Compliance is true and correct.</w:t>
            </w:r>
          </w:p>
          <w:p w14:paraId="0B73A6C9" w14:textId="77777777" w:rsidR="004968E9" w:rsidRDefault="00AC6830" w:rsidP="00EE26F4">
            <w:pPr>
              <w:keepNext/>
              <w:numPr>
                <w:ilvl w:val="0"/>
                <w:numId w:val="5"/>
              </w:numPr>
              <w:tabs>
                <w:tab w:val="left" w:pos="-2600"/>
              </w:tabs>
              <w:ind w:right="90"/>
              <w:outlineLvl w:val="2"/>
              <w:rPr>
                <w:rFonts w:ascii="Calibri" w:hAnsi="Calibri"/>
                <w:sz w:val="18"/>
                <w:szCs w:val="18"/>
              </w:rPr>
            </w:pPr>
            <w:r w:rsidRPr="00AC6830">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0B73A6CA" w14:textId="77777777" w:rsidR="004968E9" w:rsidRDefault="00AC6830" w:rsidP="00EE26F4">
            <w:pPr>
              <w:keepNext/>
              <w:numPr>
                <w:ilvl w:val="0"/>
                <w:numId w:val="5"/>
              </w:numPr>
              <w:autoSpaceDE w:val="0"/>
              <w:autoSpaceDN w:val="0"/>
              <w:adjustRightInd w:val="0"/>
              <w:ind w:right="90"/>
              <w:rPr>
                <w:rFonts w:ascii="Calibri" w:hAnsi="Calibri"/>
                <w:sz w:val="18"/>
                <w:szCs w:val="18"/>
              </w:rPr>
            </w:pPr>
            <w:r w:rsidRPr="00AC6830">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AC6830">
              <w:rPr>
                <w:rFonts w:ascii="Calibri" w:hAnsi="Calibri" w:cs="TimesNewRomanPSMT"/>
                <w:sz w:val="18"/>
                <w:szCs w:val="18"/>
              </w:rPr>
              <w:t>.</w:t>
            </w:r>
          </w:p>
          <w:p w14:paraId="0B73A6CB" w14:textId="77777777" w:rsidR="004968E9" w:rsidRDefault="00AC6830" w:rsidP="00EE26F4">
            <w:pPr>
              <w:keepNext/>
              <w:numPr>
                <w:ilvl w:val="0"/>
                <w:numId w:val="5"/>
              </w:numPr>
              <w:autoSpaceDE w:val="0"/>
              <w:autoSpaceDN w:val="0"/>
              <w:adjustRightInd w:val="0"/>
              <w:ind w:right="90"/>
              <w:contextualSpacing/>
              <w:rPr>
                <w:rFonts w:ascii="Calibri" w:hAnsi="Calibri"/>
                <w:sz w:val="18"/>
                <w:szCs w:val="18"/>
              </w:rPr>
            </w:pPr>
            <w:r w:rsidRPr="00AC6830">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0B73A6CC" w14:textId="77777777" w:rsidR="004968E9" w:rsidRDefault="00AC6830" w:rsidP="00EE26F4">
            <w:pPr>
              <w:keepNext/>
              <w:numPr>
                <w:ilvl w:val="0"/>
                <w:numId w:val="5"/>
              </w:numPr>
              <w:autoSpaceDE w:val="0"/>
              <w:autoSpaceDN w:val="0"/>
              <w:adjustRightInd w:val="0"/>
              <w:ind w:right="90"/>
              <w:contextualSpacing/>
              <w:rPr>
                <w:rFonts w:ascii="Calibri" w:hAnsi="Calibri"/>
                <w:sz w:val="18"/>
                <w:szCs w:val="18"/>
              </w:rPr>
            </w:pPr>
            <w:r w:rsidRPr="00AC6830">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AC6830" w:rsidRPr="00AC6830" w14:paraId="0B73A6D0" w14:textId="77777777">
        <w:tblPrEx>
          <w:tblCellMar>
            <w:left w:w="108" w:type="dxa"/>
            <w:right w:w="108" w:type="dxa"/>
          </w:tblCellMar>
        </w:tblPrEx>
        <w:trPr>
          <w:trHeight w:val="504"/>
        </w:trPr>
        <w:tc>
          <w:tcPr>
            <w:tcW w:w="6948" w:type="dxa"/>
          </w:tcPr>
          <w:p w14:paraId="0B73A6CE"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Responsible Designer Name:</w:t>
            </w:r>
          </w:p>
        </w:tc>
        <w:tc>
          <w:tcPr>
            <w:tcW w:w="7741" w:type="dxa"/>
          </w:tcPr>
          <w:p w14:paraId="0B73A6CF"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Responsible Designer Signature:</w:t>
            </w:r>
          </w:p>
        </w:tc>
      </w:tr>
      <w:tr w:rsidR="00AC6830" w:rsidRPr="00AC6830" w14:paraId="0B73A6D3" w14:textId="77777777">
        <w:tblPrEx>
          <w:tblCellMar>
            <w:left w:w="108" w:type="dxa"/>
            <w:right w:w="108" w:type="dxa"/>
          </w:tblCellMar>
        </w:tblPrEx>
        <w:trPr>
          <w:trHeight w:val="504"/>
        </w:trPr>
        <w:tc>
          <w:tcPr>
            <w:tcW w:w="6948" w:type="dxa"/>
          </w:tcPr>
          <w:p w14:paraId="0B73A6D1" w14:textId="3C8558E9"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Company:</w:t>
            </w:r>
          </w:p>
        </w:tc>
        <w:tc>
          <w:tcPr>
            <w:tcW w:w="7741" w:type="dxa"/>
          </w:tcPr>
          <w:p w14:paraId="0B73A6D2"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Date Signed:</w:t>
            </w:r>
          </w:p>
        </w:tc>
      </w:tr>
      <w:tr w:rsidR="00AC6830" w:rsidRPr="00AC6830" w14:paraId="0B73A6D6" w14:textId="77777777">
        <w:tblPrEx>
          <w:tblCellMar>
            <w:left w:w="108" w:type="dxa"/>
            <w:right w:w="108" w:type="dxa"/>
          </w:tblCellMar>
        </w:tblPrEx>
        <w:trPr>
          <w:trHeight w:val="504"/>
        </w:trPr>
        <w:tc>
          <w:tcPr>
            <w:tcW w:w="6948" w:type="dxa"/>
          </w:tcPr>
          <w:p w14:paraId="0B73A6D4"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Address:</w:t>
            </w:r>
          </w:p>
        </w:tc>
        <w:tc>
          <w:tcPr>
            <w:tcW w:w="7741" w:type="dxa"/>
          </w:tcPr>
          <w:p w14:paraId="0B73A6D5"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License:</w:t>
            </w:r>
          </w:p>
        </w:tc>
      </w:tr>
      <w:tr w:rsidR="00AC6830" w:rsidRPr="00AC6830" w14:paraId="0B73A6D9" w14:textId="77777777">
        <w:tblPrEx>
          <w:tblCellMar>
            <w:left w:w="108" w:type="dxa"/>
            <w:right w:w="108" w:type="dxa"/>
          </w:tblCellMar>
        </w:tblPrEx>
        <w:trPr>
          <w:trHeight w:val="504"/>
        </w:trPr>
        <w:tc>
          <w:tcPr>
            <w:tcW w:w="6948" w:type="dxa"/>
          </w:tcPr>
          <w:p w14:paraId="0B73A6D7"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City/State/Zip:</w:t>
            </w:r>
          </w:p>
        </w:tc>
        <w:tc>
          <w:tcPr>
            <w:tcW w:w="7741" w:type="dxa"/>
          </w:tcPr>
          <w:p w14:paraId="0B73A6D8"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Phone:</w:t>
            </w:r>
          </w:p>
        </w:tc>
      </w:tr>
    </w:tbl>
    <w:p w14:paraId="0B73A6DA" w14:textId="77777777" w:rsidR="00445370" w:rsidRPr="004F470C" w:rsidRDefault="00445370" w:rsidP="005C1F5C">
      <w:pPr>
        <w:tabs>
          <w:tab w:val="left" w:pos="8559"/>
        </w:tabs>
        <w:rPr>
          <w:rFonts w:ascii="Calibri" w:hAnsi="Calibri"/>
        </w:rPr>
      </w:pPr>
    </w:p>
    <w:p w14:paraId="0B73A6DB" w14:textId="77777777" w:rsidR="000D516B" w:rsidRDefault="000D516B" w:rsidP="00E159FC">
      <w:pPr>
        <w:ind w:firstLine="720"/>
        <w:rPr>
          <w:rFonts w:ascii="Calibri" w:hAnsi="Calibri"/>
          <w:b/>
        </w:rPr>
      </w:pPr>
    </w:p>
    <w:p w14:paraId="0B73A6DC" w14:textId="77777777" w:rsidR="00F2777B" w:rsidRPr="004F470C" w:rsidRDefault="00F2777B" w:rsidP="00E159FC">
      <w:pPr>
        <w:ind w:firstLine="720"/>
        <w:rPr>
          <w:rFonts w:ascii="Calibri" w:hAnsi="Calibri"/>
          <w:b/>
        </w:rPr>
        <w:sectPr w:rsidR="00F2777B" w:rsidRPr="004F470C">
          <w:headerReference w:type="even" r:id="rId9"/>
          <w:headerReference w:type="default" r:id="rId10"/>
          <w:footerReference w:type="even" r:id="rId11"/>
          <w:footerReference w:type="default" r:id="rId12"/>
          <w:headerReference w:type="first" r:id="rId13"/>
          <w:footerReference w:type="first" r:id="rId14"/>
          <w:type w:val="continuous"/>
          <w:pgSz w:w="15840" w:h="12240" w:orient="landscape" w:code="1"/>
          <w:pgMar w:top="720" w:right="720" w:bottom="720" w:left="720" w:header="180" w:footer="432" w:gutter="0"/>
          <w:pgNumType w:start="1"/>
          <w:cols w:space="720"/>
          <w:docGrid w:linePitch="360"/>
        </w:sectPr>
      </w:pPr>
    </w:p>
    <w:p w14:paraId="0B73A6DD" w14:textId="540178D8" w:rsidR="00753BB3" w:rsidRPr="00383471" w:rsidRDefault="00D637CA" w:rsidP="004713BE">
      <w:pPr>
        <w:jc w:val="center"/>
        <w:rPr>
          <w:rFonts w:ascii="Calibri" w:hAnsi="Calibri"/>
          <w:b/>
          <w:sz w:val="20"/>
        </w:rPr>
      </w:pPr>
      <w:r w:rsidRPr="00383471">
        <w:rPr>
          <w:rFonts w:ascii="Calibri" w:hAnsi="Calibri"/>
          <w:b/>
          <w:sz w:val="20"/>
        </w:rPr>
        <w:lastRenderedPageBreak/>
        <w:t>CF1R-ALT-02-E User Instructions</w:t>
      </w:r>
    </w:p>
    <w:p w14:paraId="12D54643" w14:textId="77777777" w:rsidR="00D637CA" w:rsidRPr="00383471" w:rsidRDefault="00D637CA" w:rsidP="004774F4">
      <w:pPr>
        <w:rPr>
          <w:rFonts w:ascii="Calibri" w:hAnsi="Calibri"/>
          <w:b/>
          <w:sz w:val="20"/>
        </w:rPr>
      </w:pPr>
    </w:p>
    <w:p w14:paraId="0B73A6DF"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Minimum requirements for prescriptive HVAC alteration compliance can be found in Building Energy Efficiency Standards Section 150.2(b)1C.</w:t>
      </w:r>
    </w:p>
    <w:p w14:paraId="0B73A6E0" w14:textId="77777777" w:rsidR="003735F6" w:rsidRPr="00383471" w:rsidRDefault="003735F6" w:rsidP="004774F4">
      <w:pPr>
        <w:rPr>
          <w:rFonts w:asciiTheme="minorHAnsi" w:hAnsiTheme="minorHAnsi" w:cs="Arial"/>
          <w:sz w:val="20"/>
          <w:szCs w:val="20"/>
        </w:rPr>
      </w:pPr>
    </w:p>
    <w:p w14:paraId="0B73A6E1" w14:textId="7801CF88"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Completing these forms will require that you have the 201</w:t>
      </w:r>
      <w:r w:rsidR="00D81484">
        <w:rPr>
          <w:rFonts w:asciiTheme="minorHAnsi" w:hAnsiTheme="minorHAnsi" w:cs="Arial"/>
          <w:sz w:val="20"/>
          <w:szCs w:val="20"/>
        </w:rPr>
        <w:t>6</w:t>
      </w:r>
      <w:r w:rsidRPr="00383471">
        <w:rPr>
          <w:rFonts w:asciiTheme="minorHAnsi" w:hAnsiTheme="minorHAnsi" w:cs="Arial"/>
          <w:sz w:val="20"/>
          <w:szCs w:val="20"/>
        </w:rPr>
        <w:t xml:space="preserve"> Reference Appendices for the 201</w:t>
      </w:r>
      <w:r w:rsidR="00D81484">
        <w:rPr>
          <w:rFonts w:asciiTheme="minorHAnsi" w:hAnsiTheme="minorHAnsi" w:cs="Arial"/>
          <w:sz w:val="20"/>
          <w:szCs w:val="20"/>
        </w:rPr>
        <w:t>6</w:t>
      </w:r>
      <w:r w:rsidRPr="00383471">
        <w:rPr>
          <w:rFonts w:asciiTheme="minorHAnsi" w:hAnsiTheme="minorHAnsi" w:cs="Arial"/>
          <w:sz w:val="20"/>
          <w:szCs w:val="20"/>
        </w:rPr>
        <w:t xml:space="preserve"> Building Energy Efficiency Standards.</w:t>
      </w:r>
    </w:p>
    <w:p w14:paraId="0B73A6E2" w14:textId="77777777" w:rsidR="003735F6" w:rsidRPr="00383471" w:rsidRDefault="003735F6" w:rsidP="004774F4">
      <w:pPr>
        <w:rPr>
          <w:rFonts w:asciiTheme="minorHAnsi" w:hAnsiTheme="minorHAnsi" w:cs="Arial"/>
          <w:sz w:val="20"/>
          <w:szCs w:val="20"/>
        </w:rPr>
      </w:pPr>
    </w:p>
    <w:p w14:paraId="0B73A6E3" w14:textId="5E961B0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 xml:space="preserve">When the term CF1R is used, it is referencing the CF1R-ALT-02. Worksheets are identified by their entire name, and subsequently by only the worksheet number, such as </w:t>
      </w:r>
      <w:r w:rsidR="00F93A56">
        <w:rPr>
          <w:rFonts w:asciiTheme="minorHAnsi" w:hAnsiTheme="minorHAnsi" w:cs="Arial"/>
          <w:sz w:val="20"/>
          <w:szCs w:val="20"/>
        </w:rPr>
        <w:t>CF1R-ENV</w:t>
      </w:r>
      <w:r w:rsidRPr="00383471">
        <w:rPr>
          <w:rFonts w:asciiTheme="minorHAnsi" w:hAnsiTheme="minorHAnsi" w:cs="Arial"/>
          <w:sz w:val="20"/>
          <w:szCs w:val="20"/>
        </w:rPr>
        <w:t>-02.</w:t>
      </w:r>
    </w:p>
    <w:p w14:paraId="0B73A6E4" w14:textId="77777777" w:rsidR="003735F6" w:rsidRPr="00383471" w:rsidRDefault="003735F6" w:rsidP="004774F4">
      <w:pPr>
        <w:rPr>
          <w:rFonts w:asciiTheme="minorHAnsi" w:hAnsiTheme="minorHAnsi" w:cs="Arial"/>
          <w:sz w:val="20"/>
          <w:szCs w:val="20"/>
        </w:rPr>
      </w:pPr>
    </w:p>
    <w:p w14:paraId="0B73A6E5"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 xml:space="preserve">Instructions for sections with column numbers and row numbers are given separately.  </w:t>
      </w:r>
    </w:p>
    <w:p w14:paraId="0B73A6E6" w14:textId="77777777" w:rsidR="003735F6" w:rsidRPr="00383471" w:rsidRDefault="003735F6" w:rsidP="004774F4">
      <w:pPr>
        <w:rPr>
          <w:rFonts w:asciiTheme="minorHAnsi" w:hAnsiTheme="minorHAnsi" w:cs="Arial"/>
          <w:sz w:val="20"/>
          <w:szCs w:val="20"/>
        </w:rPr>
      </w:pPr>
    </w:p>
    <w:p w14:paraId="0B73A6E7"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If any part of the alteration does not comply with the prescriptive requirements, prescriptive compliance fails and the performance compliance approach must be used.</w:t>
      </w:r>
    </w:p>
    <w:p w14:paraId="0B73A6E8" w14:textId="77777777" w:rsidR="003735F6" w:rsidRPr="00383471" w:rsidRDefault="003735F6" w:rsidP="004774F4">
      <w:pPr>
        <w:rPr>
          <w:rFonts w:asciiTheme="minorHAnsi" w:hAnsiTheme="minorHAnsi" w:cs="Arial"/>
          <w:sz w:val="20"/>
          <w:szCs w:val="20"/>
        </w:rPr>
      </w:pPr>
    </w:p>
    <w:p w14:paraId="0B73A6E9" w14:textId="01875C6A" w:rsidR="003735F6" w:rsidRPr="00383471" w:rsidRDefault="003735F6" w:rsidP="004774F4">
      <w:pPr>
        <w:rPr>
          <w:rFonts w:asciiTheme="minorHAnsi" w:hAnsiTheme="minorHAnsi" w:cs="Arial"/>
          <w:b/>
          <w:sz w:val="20"/>
          <w:szCs w:val="20"/>
        </w:rPr>
      </w:pPr>
      <w:r w:rsidRPr="00383471">
        <w:rPr>
          <w:rFonts w:asciiTheme="minorHAnsi" w:hAnsiTheme="minorHAnsi" w:cs="Arial"/>
          <w:b/>
          <w:sz w:val="20"/>
          <w:szCs w:val="20"/>
        </w:rPr>
        <w:t xml:space="preserve">A. </w:t>
      </w:r>
      <w:r w:rsidR="00383471">
        <w:rPr>
          <w:rFonts w:asciiTheme="minorHAnsi" w:hAnsiTheme="minorHAnsi" w:cs="Arial"/>
          <w:b/>
          <w:sz w:val="20"/>
          <w:szCs w:val="20"/>
        </w:rPr>
        <w:t>General Information</w:t>
      </w:r>
    </w:p>
    <w:p w14:paraId="0B73A6EB" w14:textId="1990472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Project Name: If the project utilizes a CF1R-ALT-01 (or CF1R-ADD-01), this field will reference the same field on that document for consistency. If not, enter a unique project identifier such as the house number and street name or example: “Jones’ Furnace Change out.”</w:t>
      </w:r>
    </w:p>
    <w:p w14:paraId="0B73A6EC" w14:textId="4F06D7AB"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Date Prepared: If the project utilizes a CF1R-ALT-01 (or CF1R-ADD-01), this field will reference the same field on that document for consistency. If not, enter the date of document preparation.</w:t>
      </w:r>
    </w:p>
    <w:p w14:paraId="0B73A6ED" w14:textId="548CAAE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Project Location: If the project utilizes a CF1R-ALT-01 (or CF1R-ADD-01), this field will reference the same field on that document for consistency. If not, enter the legal street address of property or other applicable identifying information.</w:t>
      </w:r>
    </w:p>
    <w:p w14:paraId="0B73A6EE" w14:textId="3F97BA67"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Building Type: If the project utilizes a CF1R-ALT-01 (or CF1R-ADD-01), this field will reference the same field on that document for consistency. If not, enter the building type from the list: Single Family (includes duplex), or Multi</w:t>
      </w:r>
      <w:r w:rsidR="00F93A56">
        <w:rPr>
          <w:rFonts w:asciiTheme="minorHAnsi" w:hAnsiTheme="minorHAnsi" w:cs="Arial"/>
          <w:sz w:val="20"/>
          <w:szCs w:val="20"/>
        </w:rPr>
        <w:t>-</w:t>
      </w:r>
      <w:r w:rsidRPr="00383471">
        <w:rPr>
          <w:rFonts w:asciiTheme="minorHAnsi" w:hAnsiTheme="minorHAnsi" w:cs="Arial"/>
          <w:sz w:val="20"/>
          <w:szCs w:val="20"/>
        </w:rPr>
        <w:t>family (a building that shares common walls and common floors or ceilings).</w:t>
      </w:r>
    </w:p>
    <w:p w14:paraId="0B73A6EF" w14:textId="77777777"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CA City: If the project utilizes a CF1R-ALT-01 (or CF1R-ADD-01), this field will reference the same field on that document for consistency.  If not, enter the legal city/town of property.</w:t>
      </w:r>
    </w:p>
    <w:p w14:paraId="0B73A6F0" w14:textId="66661FD0"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Dwelling Unit Name: Enter a unique dwelling unit name or any other identifying name that would readily distinguish this dwelling unit from others in this project. Primarily needed for multi-family dwellings. For one-dwelling projects, use project name or another logical identifier.</w:t>
      </w:r>
    </w:p>
    <w:p w14:paraId="0B73A6F1" w14:textId="76DF64A5"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Zip Code: If the project utilizes a CF1R-ALT-01 (or CF1R-ADD-01), this field will reference the same field on that document for consistency. If not, enter the 5-digit zip code for the project location (used to determine climate zone).</w:t>
      </w:r>
    </w:p>
    <w:p w14:paraId="0B73A6F2" w14:textId="1DBD35DF"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Dwelling Unit CFA (ft</w:t>
      </w:r>
      <w:r w:rsidRPr="00F93A56">
        <w:rPr>
          <w:rFonts w:asciiTheme="minorHAnsi" w:hAnsiTheme="minorHAnsi" w:cs="Arial"/>
          <w:sz w:val="20"/>
          <w:szCs w:val="20"/>
          <w:vertAlign w:val="superscript"/>
        </w:rPr>
        <w:t>2</w:t>
      </w:r>
      <w:r w:rsidRPr="00383471">
        <w:rPr>
          <w:rFonts w:asciiTheme="minorHAnsi" w:hAnsiTheme="minorHAnsi" w:cs="Arial"/>
          <w:sz w:val="20"/>
          <w:szCs w:val="20"/>
        </w:rPr>
        <w:t>): If the project utilizes a CF1R-ALT-01 (or CF1R-ADD-01), this field will reference the same field on that document for consistency. For one-dwelling projects, this field will equal the conditioned floor area (CFA) on that document. For multi-dwelling projects, this field will sum with other dwelling units to equal the total CFA on that document. If this project does not utilize a CF1R-ALT-01 (or CF1R-ADD-01), enter the conditioned floor area in ft</w:t>
      </w:r>
      <w:r w:rsidRPr="00F93A56">
        <w:rPr>
          <w:rFonts w:asciiTheme="minorHAnsi" w:hAnsiTheme="minorHAnsi" w:cs="Arial"/>
          <w:sz w:val="20"/>
          <w:szCs w:val="20"/>
          <w:vertAlign w:val="superscript"/>
        </w:rPr>
        <w:t>2</w:t>
      </w:r>
      <w:r w:rsidRPr="00383471">
        <w:rPr>
          <w:rFonts w:asciiTheme="minorHAnsi" w:hAnsiTheme="minorHAnsi" w:cs="Arial"/>
          <w:sz w:val="20"/>
          <w:szCs w:val="20"/>
        </w:rPr>
        <w:t xml:space="preserve"> of the project. If multiple systems are being affected, a CFA value will be assigned to each system in Section B. Those must sum to this total for the project. For projects NOT involving all systems in the dwelling, this is the CFA of only the portion of the dwelling unit affected.</w:t>
      </w:r>
    </w:p>
    <w:p w14:paraId="0B73A6F3" w14:textId="78839B20"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Climate Zone: If the project utilizes a CF1R-ALT-01 (or CF1R-ADD-01), this field will reference the same field on that document for consistency. If not, select the correct climate zone for the project. From Joint Appendix JA2.1.1 of the 201</w:t>
      </w:r>
      <w:r w:rsidR="00D81484">
        <w:rPr>
          <w:rFonts w:asciiTheme="minorHAnsi" w:hAnsiTheme="minorHAnsi" w:cs="Arial"/>
          <w:sz w:val="20"/>
          <w:szCs w:val="20"/>
        </w:rPr>
        <w:t>6</w:t>
      </w:r>
      <w:r w:rsidRPr="00383471">
        <w:rPr>
          <w:rFonts w:asciiTheme="minorHAnsi" w:hAnsiTheme="minorHAnsi" w:cs="Arial"/>
          <w:sz w:val="20"/>
          <w:szCs w:val="20"/>
        </w:rPr>
        <w:t xml:space="preserve"> Reference Appendices.</w:t>
      </w:r>
    </w:p>
    <w:p w14:paraId="0B73A6F4" w14:textId="2F5BA92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 xml:space="preserve">Number of Space Conditioning (SC) Systems </w:t>
      </w:r>
      <w:r w:rsidR="00CB1318" w:rsidRPr="00383471">
        <w:rPr>
          <w:rFonts w:asciiTheme="minorHAnsi" w:hAnsiTheme="minorHAnsi" w:cs="Arial"/>
          <w:sz w:val="20"/>
          <w:szCs w:val="20"/>
        </w:rPr>
        <w:t xml:space="preserve">in this </w:t>
      </w:r>
      <w:r w:rsidR="00F93A56">
        <w:rPr>
          <w:rFonts w:asciiTheme="minorHAnsi" w:hAnsiTheme="minorHAnsi" w:cs="Arial"/>
          <w:sz w:val="20"/>
          <w:szCs w:val="20"/>
        </w:rPr>
        <w:t>D</w:t>
      </w:r>
      <w:r w:rsidR="00CB1318" w:rsidRPr="00383471">
        <w:rPr>
          <w:rFonts w:asciiTheme="minorHAnsi" w:hAnsiTheme="minorHAnsi" w:cs="Arial"/>
          <w:sz w:val="20"/>
          <w:szCs w:val="20"/>
        </w:rPr>
        <w:t xml:space="preserve">welling </w:t>
      </w:r>
      <w:r w:rsidR="00F93A56">
        <w:rPr>
          <w:rFonts w:asciiTheme="minorHAnsi" w:hAnsiTheme="minorHAnsi" w:cs="Arial"/>
          <w:sz w:val="20"/>
          <w:szCs w:val="20"/>
        </w:rPr>
        <w:t>U</w:t>
      </w:r>
      <w:r w:rsidR="00CB1318" w:rsidRPr="00383471">
        <w:rPr>
          <w:rFonts w:asciiTheme="minorHAnsi" w:hAnsiTheme="minorHAnsi" w:cs="Arial"/>
          <w:sz w:val="20"/>
          <w:szCs w:val="20"/>
        </w:rPr>
        <w:t>nit</w:t>
      </w:r>
      <w:r w:rsidRPr="00383471">
        <w:rPr>
          <w:rFonts w:asciiTheme="minorHAnsi" w:hAnsiTheme="minorHAnsi" w:cs="Arial"/>
          <w:sz w:val="20"/>
          <w:szCs w:val="20"/>
        </w:rPr>
        <w:t xml:space="preserve">: Enter the number of space conditioning systems in the dwelling unit.  </w:t>
      </w:r>
    </w:p>
    <w:p w14:paraId="0B73A6F5" w14:textId="77777777" w:rsidR="003735F6" w:rsidRPr="00383471" w:rsidRDefault="003735F6" w:rsidP="004774F4">
      <w:pPr>
        <w:rPr>
          <w:rFonts w:asciiTheme="minorHAnsi" w:hAnsiTheme="minorHAnsi" w:cs="Arial"/>
          <w:sz w:val="20"/>
          <w:szCs w:val="20"/>
        </w:rPr>
      </w:pPr>
    </w:p>
    <w:p w14:paraId="2CFF3CA9" w14:textId="77777777" w:rsidR="00383471" w:rsidRDefault="00383471">
      <w:pPr>
        <w:rPr>
          <w:rFonts w:asciiTheme="minorHAnsi" w:hAnsiTheme="minorHAnsi"/>
          <w:b/>
          <w:sz w:val="20"/>
          <w:szCs w:val="20"/>
        </w:rPr>
      </w:pPr>
      <w:r>
        <w:rPr>
          <w:rFonts w:asciiTheme="minorHAnsi" w:hAnsiTheme="minorHAnsi"/>
          <w:b/>
          <w:sz w:val="20"/>
          <w:szCs w:val="20"/>
        </w:rPr>
        <w:br w:type="page"/>
      </w:r>
    </w:p>
    <w:p w14:paraId="0B73A6F6" w14:textId="08AA7D8E" w:rsidR="003735F6" w:rsidRPr="00383471" w:rsidRDefault="003735F6" w:rsidP="004774F4">
      <w:pPr>
        <w:keepNext/>
        <w:rPr>
          <w:rFonts w:asciiTheme="minorHAnsi" w:hAnsiTheme="minorHAnsi" w:cs="Arial"/>
          <w:b/>
          <w:sz w:val="20"/>
          <w:szCs w:val="20"/>
        </w:rPr>
      </w:pPr>
      <w:r w:rsidRPr="00383471">
        <w:rPr>
          <w:rFonts w:asciiTheme="minorHAnsi" w:hAnsiTheme="minorHAnsi"/>
          <w:b/>
          <w:sz w:val="20"/>
          <w:szCs w:val="20"/>
        </w:rPr>
        <w:lastRenderedPageBreak/>
        <w:t xml:space="preserve">B. Space Conditioning (SC) System Information </w:t>
      </w:r>
      <w:r w:rsidRPr="00383471">
        <w:rPr>
          <w:rFonts w:asciiTheme="minorHAnsi" w:hAnsiTheme="minorHAnsi" w:cs="Arial"/>
          <w:b/>
          <w:sz w:val="20"/>
          <w:szCs w:val="20"/>
        </w:rPr>
        <w:t>(Section 150.2(b)1C)</w:t>
      </w:r>
    </w:p>
    <w:p w14:paraId="0B73A6F8" w14:textId="71DF9F32"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0B73A6F9" w14:textId="5094B42D"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 xml:space="preserve">SC System </w:t>
      </w:r>
      <w:r w:rsidR="007A502F">
        <w:rPr>
          <w:rFonts w:asciiTheme="minorHAnsi" w:hAnsiTheme="minorHAnsi"/>
          <w:sz w:val="20"/>
          <w:szCs w:val="20"/>
        </w:rPr>
        <w:t>Description of</w:t>
      </w:r>
      <w:r w:rsidRPr="00383471">
        <w:rPr>
          <w:rFonts w:asciiTheme="minorHAnsi" w:hAnsiTheme="minorHAnsi"/>
          <w:sz w:val="20"/>
          <w:szCs w:val="20"/>
        </w:rPr>
        <w:t xml:space="preserve"> Area Served: Enter a unique description of the portion of dwelling unit served by this system, such as “entire second floor,” “bedroom wing,” etc. For single-system dwelling units, enter a simple description such as “entire house.”</w:t>
      </w:r>
    </w:p>
    <w:p w14:paraId="0B73A6FA"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CFA served by this SC System (ft</w:t>
      </w:r>
      <w:r w:rsidRPr="00F93A56">
        <w:rPr>
          <w:rFonts w:asciiTheme="minorHAnsi" w:hAnsiTheme="minorHAnsi"/>
          <w:sz w:val="20"/>
          <w:szCs w:val="20"/>
          <w:vertAlign w:val="superscript"/>
        </w:rPr>
        <w:t>2</w:t>
      </w:r>
      <w:r w:rsidRPr="00383471">
        <w:rPr>
          <w:rFonts w:asciiTheme="minorHAnsi" w:hAnsiTheme="minorHAnsi"/>
          <w:sz w:val="20"/>
          <w:szCs w:val="20"/>
        </w:rPr>
        <w:t>): Enter the CFA served by this system.</w:t>
      </w:r>
    </w:p>
    <w:p w14:paraId="0B73A6FB" w14:textId="1CF8732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Is the altered or installed system a ducted system? Select “</w:t>
      </w:r>
      <w:r w:rsidRPr="00383471">
        <w:rPr>
          <w:rFonts w:asciiTheme="minorHAnsi" w:hAnsiTheme="minorHAnsi"/>
          <w:b/>
          <w:sz w:val="20"/>
          <w:szCs w:val="20"/>
        </w:rPr>
        <w:t>YES”</w:t>
      </w:r>
      <w:r w:rsidRPr="00383471">
        <w:rPr>
          <w:rFonts w:asciiTheme="minorHAnsi" w:hAnsiTheme="minorHAnsi"/>
          <w:sz w:val="20"/>
          <w:szCs w:val="20"/>
        </w:rPr>
        <w:t xml:space="preserve"> if the system has a central air handler (package or split) that is connected to one or more supply air outlets via ducting of any shape or material. Select “</w:t>
      </w:r>
      <w:r w:rsidRPr="00383471">
        <w:rPr>
          <w:rFonts w:asciiTheme="minorHAnsi" w:hAnsiTheme="minorHAnsi"/>
          <w:b/>
          <w:sz w:val="20"/>
          <w:szCs w:val="20"/>
        </w:rPr>
        <w:t>NO</w:t>
      </w:r>
      <w:r w:rsidRPr="00383471">
        <w:rPr>
          <w:rFonts w:asciiTheme="minorHAnsi" w:hAnsiTheme="minorHAnsi"/>
          <w:sz w:val="20"/>
          <w:szCs w:val="20"/>
        </w:rPr>
        <w:t>” for n</w:t>
      </w:r>
      <w:r w:rsidR="002F04BD" w:rsidRPr="00383471">
        <w:rPr>
          <w:rFonts w:asciiTheme="minorHAnsi" w:hAnsiTheme="minorHAnsi"/>
          <w:sz w:val="20"/>
          <w:szCs w:val="20"/>
        </w:rPr>
        <w:t>on</w:t>
      </w:r>
      <w:r w:rsidRPr="00383471">
        <w:rPr>
          <w:rFonts w:asciiTheme="minorHAnsi" w:hAnsiTheme="minorHAnsi"/>
          <w:sz w:val="20"/>
          <w:szCs w:val="20"/>
        </w:rPr>
        <w:t>ducted systems such as ductless mini-splits, through-the-wall systems, package terminal air conditioners, etc.</w:t>
      </w:r>
    </w:p>
    <w:p w14:paraId="0B73A6FC" w14:textId="02675BD2"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Altering or installing a refrigerant containing component? Select “</w:t>
      </w:r>
      <w:r w:rsidRPr="00383471">
        <w:rPr>
          <w:rFonts w:asciiTheme="minorHAnsi" w:hAnsiTheme="minorHAnsi"/>
          <w:b/>
          <w:sz w:val="20"/>
          <w:szCs w:val="20"/>
        </w:rPr>
        <w:t>YES</w:t>
      </w:r>
      <w:r w:rsidRPr="00383471">
        <w:rPr>
          <w:rFonts w:asciiTheme="minorHAnsi" w:hAnsiTheme="minorHAnsi"/>
          <w:sz w:val="20"/>
          <w:szCs w:val="20"/>
        </w:rPr>
        <w:t>” if the project includes installing or replacing a component that contains refrigerant; otherwise select “</w:t>
      </w:r>
      <w:r w:rsidRPr="00383471">
        <w:rPr>
          <w:rFonts w:asciiTheme="minorHAnsi" w:hAnsiTheme="minorHAnsi"/>
          <w:b/>
          <w:sz w:val="20"/>
          <w:szCs w:val="20"/>
        </w:rPr>
        <w:t>NO</w:t>
      </w:r>
      <w:r w:rsidRPr="00383471">
        <w:rPr>
          <w:rFonts w:asciiTheme="minorHAnsi" w:hAnsiTheme="minorHAnsi"/>
          <w:sz w:val="20"/>
          <w:szCs w:val="20"/>
        </w:rPr>
        <w:t>.” Refrigerant containing components include compressors, condensing coils, evaporator coil</w:t>
      </w:r>
      <w:r w:rsidR="002F04BD" w:rsidRPr="00383471">
        <w:rPr>
          <w:rFonts w:asciiTheme="minorHAnsi" w:hAnsiTheme="minorHAnsi"/>
          <w:sz w:val="20"/>
          <w:szCs w:val="20"/>
        </w:rPr>
        <w:t>s</w:t>
      </w:r>
      <w:r w:rsidRPr="00383471">
        <w:rPr>
          <w:rFonts w:asciiTheme="minorHAnsi" w:hAnsiTheme="minorHAnsi"/>
          <w:sz w:val="20"/>
          <w:szCs w:val="20"/>
        </w:rPr>
        <w:t>, refrigerant metering device</w:t>
      </w:r>
      <w:r w:rsidR="002F04BD" w:rsidRPr="00383471">
        <w:rPr>
          <w:rFonts w:asciiTheme="minorHAnsi" w:hAnsiTheme="minorHAnsi"/>
          <w:sz w:val="20"/>
          <w:szCs w:val="20"/>
        </w:rPr>
        <w:t>s</w:t>
      </w:r>
      <w:r w:rsidRPr="00383471">
        <w:rPr>
          <w:rFonts w:asciiTheme="minorHAnsi" w:hAnsiTheme="minorHAnsi"/>
          <w:sz w:val="20"/>
          <w:szCs w:val="20"/>
        </w:rPr>
        <w:t xml:space="preserve"> or refrigerating lines.</w:t>
      </w:r>
    </w:p>
    <w:p w14:paraId="0B73A6FD" w14:textId="523A2BE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Installing new components? Select “</w:t>
      </w:r>
      <w:r w:rsidRPr="00383471">
        <w:rPr>
          <w:rFonts w:asciiTheme="minorHAnsi" w:hAnsiTheme="minorHAnsi"/>
          <w:b/>
          <w:sz w:val="20"/>
          <w:szCs w:val="20"/>
        </w:rPr>
        <w:t>YES”</w:t>
      </w:r>
      <w:r w:rsidRPr="00383471">
        <w:rPr>
          <w:rFonts w:asciiTheme="minorHAnsi" w:hAnsiTheme="minorHAnsi"/>
          <w:sz w:val="20"/>
          <w:szCs w:val="20"/>
        </w:rPr>
        <w:t xml:space="preserve"> if new HVAC components such as a packaged unit, condensing unit, cooling/heating coil, or air-handling unit (e.g. furnace), etc. are being installed in the system; otherwise select “</w:t>
      </w:r>
      <w:r w:rsidRPr="00383471">
        <w:rPr>
          <w:rFonts w:asciiTheme="minorHAnsi" w:hAnsiTheme="minorHAnsi"/>
          <w:b/>
          <w:sz w:val="20"/>
          <w:szCs w:val="20"/>
        </w:rPr>
        <w:t>NO</w:t>
      </w:r>
      <w:r w:rsidRPr="00383471">
        <w:rPr>
          <w:rFonts w:asciiTheme="minorHAnsi" w:hAnsiTheme="minorHAnsi"/>
          <w:sz w:val="20"/>
          <w:szCs w:val="20"/>
        </w:rPr>
        <w:t>.”</w:t>
      </w:r>
    </w:p>
    <w:p w14:paraId="0B73A6FE"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Installing more than 40 linear feet of new or replacement ducts? Select “</w:t>
      </w:r>
      <w:r w:rsidRPr="00383471">
        <w:rPr>
          <w:rFonts w:asciiTheme="minorHAnsi" w:hAnsiTheme="minorHAnsi"/>
          <w:b/>
          <w:sz w:val="20"/>
          <w:szCs w:val="20"/>
        </w:rPr>
        <w:t>YES</w:t>
      </w:r>
      <w:r w:rsidRPr="00383471">
        <w:rPr>
          <w:rFonts w:asciiTheme="minorHAnsi" w:hAnsiTheme="minorHAnsi"/>
          <w:sz w:val="20"/>
          <w:szCs w:val="20"/>
        </w:rPr>
        <w:t>” if the project involves installing more than 40 linear feet of new or replacement ducts; otherwise select “</w:t>
      </w:r>
      <w:r w:rsidRPr="00383471">
        <w:rPr>
          <w:rFonts w:asciiTheme="minorHAnsi" w:hAnsiTheme="minorHAnsi"/>
          <w:b/>
          <w:sz w:val="20"/>
          <w:szCs w:val="20"/>
        </w:rPr>
        <w:t>NO</w:t>
      </w:r>
      <w:r w:rsidRPr="00383471">
        <w:rPr>
          <w:rFonts w:asciiTheme="minorHAnsi" w:hAnsiTheme="minorHAnsi"/>
          <w:sz w:val="20"/>
          <w:szCs w:val="20"/>
        </w:rPr>
        <w:t>.”</w:t>
      </w:r>
    </w:p>
    <w:p w14:paraId="0B73A6FF" w14:textId="6BE32205"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Is the entire duct system accessible for sealing and is more than 75% of the duct system new or replaced? Select “</w:t>
      </w:r>
      <w:r w:rsidRPr="00383471">
        <w:rPr>
          <w:rFonts w:asciiTheme="minorHAnsi" w:hAnsiTheme="minorHAnsi"/>
          <w:b/>
          <w:sz w:val="20"/>
          <w:szCs w:val="20"/>
        </w:rPr>
        <w:t>YES</w:t>
      </w:r>
      <w:r w:rsidRPr="00383471">
        <w:rPr>
          <w:rFonts w:asciiTheme="minorHAnsi" w:hAnsiTheme="minorHAnsi"/>
          <w:sz w:val="20"/>
          <w:szCs w:val="20"/>
        </w:rPr>
        <w:t>” when, upon completion of the project, more tha</w:t>
      </w:r>
      <w:r w:rsidR="00D81484">
        <w:rPr>
          <w:rFonts w:asciiTheme="minorHAnsi" w:hAnsiTheme="minorHAnsi"/>
          <w:sz w:val="20"/>
          <w:szCs w:val="20"/>
        </w:rPr>
        <w:t>n</w:t>
      </w:r>
      <w:r w:rsidRPr="00383471">
        <w:rPr>
          <w:rFonts w:asciiTheme="minorHAnsi" w:hAnsiTheme="minorHAnsi"/>
          <w:sz w:val="20"/>
          <w:szCs w:val="20"/>
        </w:rPr>
        <w:t xml:space="preserve"> 75% of the ducts will be new ducts and/or replaced ducts, AND if at any time during the project all of the ducts are accessible for duct sealing; otherwise select “</w:t>
      </w:r>
      <w:r w:rsidRPr="00383471">
        <w:rPr>
          <w:rFonts w:asciiTheme="minorHAnsi" w:hAnsiTheme="minorHAnsi"/>
          <w:b/>
          <w:sz w:val="20"/>
          <w:szCs w:val="20"/>
        </w:rPr>
        <w:t>NO</w:t>
      </w:r>
      <w:r w:rsidRPr="00383471">
        <w:rPr>
          <w:rFonts w:asciiTheme="minorHAnsi" w:hAnsiTheme="minorHAnsi"/>
          <w:sz w:val="20"/>
          <w:szCs w:val="20"/>
        </w:rPr>
        <w:t xml:space="preserve">.” “Accessible” is defined in Joint Appendix JA1 of the </w:t>
      </w:r>
      <w:r w:rsidR="00743AE0">
        <w:rPr>
          <w:rFonts w:asciiTheme="minorHAnsi" w:hAnsiTheme="minorHAnsi"/>
          <w:sz w:val="20"/>
          <w:szCs w:val="20"/>
        </w:rPr>
        <w:t>2016</w:t>
      </w:r>
      <w:r w:rsidR="00743AE0" w:rsidRPr="00383471">
        <w:rPr>
          <w:rFonts w:asciiTheme="minorHAnsi" w:hAnsiTheme="minorHAnsi"/>
          <w:sz w:val="20"/>
          <w:szCs w:val="20"/>
        </w:rPr>
        <w:t xml:space="preserve"> </w:t>
      </w:r>
      <w:r w:rsidRPr="00383471">
        <w:rPr>
          <w:rFonts w:asciiTheme="minorHAnsi" w:hAnsiTheme="minorHAnsi"/>
          <w:sz w:val="20"/>
          <w:szCs w:val="20"/>
        </w:rPr>
        <w:t>Reference Appendices (glossary).</w:t>
      </w:r>
    </w:p>
    <w:p w14:paraId="0B73A700"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Are all of the system's components and ducts new (entirely new system) or replaced? Select “</w:t>
      </w:r>
      <w:r w:rsidRPr="00383471">
        <w:rPr>
          <w:rFonts w:asciiTheme="minorHAnsi" w:hAnsiTheme="minorHAnsi"/>
          <w:b/>
          <w:sz w:val="20"/>
          <w:szCs w:val="20"/>
        </w:rPr>
        <w:t>YES</w:t>
      </w:r>
      <w:r w:rsidRPr="00383471">
        <w:rPr>
          <w:rFonts w:asciiTheme="minorHAnsi" w:hAnsiTheme="minorHAnsi"/>
          <w:sz w:val="20"/>
          <w:szCs w:val="20"/>
        </w:rPr>
        <w:t>” if the duct system meets the definition of an “Entirely New or Replacement Duct System” and all of the heating and cooling components (furnace, condenser, coil, etc.) are all new or replaced; otherwise select “</w:t>
      </w:r>
      <w:r w:rsidRPr="00383471">
        <w:rPr>
          <w:rFonts w:asciiTheme="minorHAnsi" w:hAnsiTheme="minorHAnsi"/>
          <w:b/>
          <w:sz w:val="20"/>
          <w:szCs w:val="20"/>
        </w:rPr>
        <w:t>NO</w:t>
      </w:r>
      <w:r w:rsidRPr="00383471">
        <w:rPr>
          <w:rFonts w:asciiTheme="minorHAnsi" w:hAnsiTheme="minorHAnsi"/>
          <w:sz w:val="20"/>
          <w:szCs w:val="20"/>
        </w:rPr>
        <w:t>.”</w:t>
      </w:r>
    </w:p>
    <w:p w14:paraId="0B73A701" w14:textId="432552D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 xml:space="preserve">Alteration Type: This field is calculated automatically based on the information entered in previous fields. Alteration types are defined in Joint Appendix JA1 of the </w:t>
      </w:r>
      <w:r w:rsidR="00743AE0">
        <w:rPr>
          <w:rFonts w:asciiTheme="minorHAnsi" w:hAnsiTheme="minorHAnsi"/>
          <w:sz w:val="20"/>
          <w:szCs w:val="20"/>
        </w:rPr>
        <w:t>2016</w:t>
      </w:r>
      <w:r w:rsidR="00743AE0" w:rsidRPr="00383471">
        <w:rPr>
          <w:rFonts w:asciiTheme="minorHAnsi" w:hAnsiTheme="minorHAnsi"/>
          <w:sz w:val="20"/>
          <w:szCs w:val="20"/>
        </w:rPr>
        <w:t xml:space="preserve"> </w:t>
      </w:r>
      <w:r w:rsidRPr="00383471">
        <w:rPr>
          <w:rFonts w:asciiTheme="minorHAnsi" w:hAnsiTheme="minorHAnsi"/>
          <w:sz w:val="20"/>
          <w:szCs w:val="20"/>
        </w:rPr>
        <w:t>Reference Appendices. The alteration type will determine which of the following sections are required by this document.</w:t>
      </w:r>
    </w:p>
    <w:p w14:paraId="0B73A702" w14:textId="77777777" w:rsidR="003735F6" w:rsidRPr="00383471" w:rsidRDefault="003735F6" w:rsidP="004774F4">
      <w:pPr>
        <w:rPr>
          <w:rFonts w:cs="Arial"/>
          <w:sz w:val="20"/>
          <w:szCs w:val="20"/>
        </w:rPr>
      </w:pPr>
    </w:p>
    <w:p w14:paraId="0B73A703" w14:textId="1CB41C7C" w:rsidR="003735F6" w:rsidRPr="00383471" w:rsidRDefault="003735F6" w:rsidP="004774F4">
      <w:pPr>
        <w:rPr>
          <w:rFonts w:asciiTheme="minorHAnsi" w:hAnsiTheme="minorHAnsi"/>
          <w:b/>
          <w:sz w:val="20"/>
          <w:szCs w:val="20"/>
        </w:rPr>
      </w:pPr>
      <w:r w:rsidRPr="00383471">
        <w:rPr>
          <w:rFonts w:asciiTheme="minorHAnsi" w:hAnsiTheme="minorHAnsi"/>
          <w:b/>
          <w:sz w:val="20"/>
          <w:szCs w:val="20"/>
        </w:rPr>
        <w:t>C. Extension of Existing Duct System, Greater Than 40 Feet (Section 150.2(b)1Diib)</w:t>
      </w:r>
    </w:p>
    <w:p w14:paraId="0B73A704" w14:textId="77777777" w:rsidR="003735F6" w:rsidRPr="00383471" w:rsidRDefault="003735F6" w:rsidP="004774F4">
      <w:pPr>
        <w:pStyle w:val="ListParagraph"/>
        <w:numPr>
          <w:ilvl w:val="0"/>
          <w:numId w:val="29"/>
        </w:numPr>
        <w:rPr>
          <w:rFonts w:asciiTheme="minorHAnsi" w:hAnsiTheme="minorHAnsi" w:cs="Arial"/>
          <w:sz w:val="20"/>
          <w:szCs w:val="20"/>
        </w:rPr>
      </w:pPr>
      <w:r w:rsidRPr="00383471">
        <w:rPr>
          <w:rFonts w:asciiTheme="minorHAnsi" w:hAnsiTheme="minorHAnsi" w:cs="Arial"/>
          <w:sz w:val="20"/>
          <w:szCs w:val="20"/>
        </w:rPr>
        <w:t>System Identification or Name: This field is automatically filled from entries in Section B.</w:t>
      </w:r>
    </w:p>
    <w:p w14:paraId="3A75C26C" w14:textId="23772A63" w:rsidR="007A502F" w:rsidRDefault="007A502F" w:rsidP="007A502F">
      <w:pPr>
        <w:pStyle w:val="ListParagraph"/>
        <w:numPr>
          <w:ilvl w:val="0"/>
          <w:numId w:val="29"/>
        </w:numPr>
        <w:rPr>
          <w:rFonts w:asciiTheme="minorHAnsi" w:hAnsiTheme="minorHAnsi" w:cs="Arial"/>
          <w:sz w:val="20"/>
          <w:szCs w:val="20"/>
        </w:rPr>
      </w:pPr>
      <w:r w:rsidRPr="007A502F">
        <w:rPr>
          <w:rFonts w:asciiTheme="minorHAnsi" w:hAnsiTheme="minorHAnsi" w:cs="Arial"/>
          <w:sz w:val="20"/>
          <w:szCs w:val="20"/>
        </w:rPr>
        <w:t xml:space="preserve">SC System Location </w:t>
      </w:r>
      <w:r w:rsidR="00951E38" w:rsidRPr="007A502F">
        <w:rPr>
          <w:rFonts w:asciiTheme="minorHAnsi" w:hAnsiTheme="minorHAnsi" w:cs="Arial"/>
          <w:sz w:val="20"/>
          <w:szCs w:val="20"/>
        </w:rPr>
        <w:t>or Description</w:t>
      </w:r>
      <w:r w:rsidRPr="007A502F">
        <w:rPr>
          <w:rFonts w:asciiTheme="minorHAnsi" w:hAnsiTheme="minorHAnsi" w:cs="Arial"/>
          <w:sz w:val="20"/>
          <w:szCs w:val="20"/>
        </w:rPr>
        <w:t xml:space="preserve"> of Area Served</w:t>
      </w:r>
      <w:r>
        <w:rPr>
          <w:rFonts w:asciiTheme="minorHAnsi" w:hAnsiTheme="minorHAnsi" w:cs="Arial"/>
          <w:sz w:val="20"/>
          <w:szCs w:val="20"/>
        </w:rPr>
        <w:t xml:space="preserve">. </w:t>
      </w:r>
      <w:r w:rsidRPr="007A502F">
        <w:rPr>
          <w:rFonts w:asciiTheme="minorHAnsi" w:hAnsiTheme="minorHAnsi" w:cs="Arial"/>
          <w:sz w:val="20"/>
          <w:szCs w:val="20"/>
        </w:rPr>
        <w:t>This field is automatically filled from entries in Section B.</w:t>
      </w:r>
    </w:p>
    <w:p w14:paraId="0B73A705" w14:textId="1DA875E1" w:rsidR="003735F6" w:rsidRPr="00383471" w:rsidRDefault="007A502F" w:rsidP="004774F4">
      <w:pPr>
        <w:pStyle w:val="ListParagraph"/>
        <w:numPr>
          <w:ilvl w:val="0"/>
          <w:numId w:val="29"/>
        </w:numPr>
        <w:rPr>
          <w:rFonts w:asciiTheme="minorHAnsi" w:hAnsiTheme="minorHAnsi" w:cs="Arial"/>
          <w:sz w:val="20"/>
          <w:szCs w:val="20"/>
        </w:rPr>
      </w:pPr>
      <w:r>
        <w:rPr>
          <w:rFonts w:asciiTheme="minorHAnsi" w:hAnsiTheme="minorHAnsi" w:cs="Arial"/>
          <w:sz w:val="20"/>
          <w:szCs w:val="20"/>
        </w:rPr>
        <w:t xml:space="preserve">Required </w:t>
      </w:r>
      <w:r w:rsidR="003735F6" w:rsidRPr="00383471">
        <w:rPr>
          <w:rFonts w:asciiTheme="minorHAnsi" w:hAnsiTheme="minorHAnsi" w:cs="Arial"/>
          <w:sz w:val="20"/>
          <w:szCs w:val="20"/>
        </w:rPr>
        <w:t>New Duct R-value: This field is automatically calculated based on the climate zone selected in Section A. It represents the minimum R-value required. The installed R-value shown on the installation certificate (CF2R) must meet or exceed this value.</w:t>
      </w:r>
    </w:p>
    <w:p w14:paraId="0B73A706" w14:textId="77777777" w:rsidR="003735F6" w:rsidRPr="00383471" w:rsidRDefault="003735F6" w:rsidP="004774F4">
      <w:pPr>
        <w:rPr>
          <w:rFonts w:asciiTheme="minorHAnsi" w:hAnsiTheme="minorHAnsi"/>
          <w:b/>
          <w:sz w:val="20"/>
          <w:szCs w:val="20"/>
        </w:rPr>
      </w:pPr>
    </w:p>
    <w:p w14:paraId="0B73A707" w14:textId="44B5956B" w:rsidR="003735F6" w:rsidRPr="00383471" w:rsidRDefault="003735F6" w:rsidP="004774F4">
      <w:pPr>
        <w:rPr>
          <w:rFonts w:asciiTheme="minorHAnsi" w:hAnsiTheme="minorHAnsi"/>
          <w:b/>
          <w:sz w:val="20"/>
          <w:szCs w:val="20"/>
        </w:rPr>
      </w:pPr>
      <w:r w:rsidRPr="00383471">
        <w:rPr>
          <w:rFonts w:asciiTheme="minorHAnsi" w:hAnsiTheme="minorHAnsi"/>
          <w:b/>
          <w:sz w:val="20"/>
          <w:szCs w:val="20"/>
        </w:rPr>
        <w:t>D. Altered Space Conditioning System (Sections 150.2(b)1E and F)</w:t>
      </w:r>
    </w:p>
    <w:p w14:paraId="0B73A708"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1B98655B" w14:textId="66C5E526" w:rsidR="00951E38" w:rsidRDefault="00951E38" w:rsidP="00951E38">
      <w:pPr>
        <w:pStyle w:val="ListParagraph"/>
        <w:numPr>
          <w:ilvl w:val="0"/>
          <w:numId w:val="31"/>
        </w:numPr>
        <w:rPr>
          <w:rFonts w:asciiTheme="minorHAnsi" w:hAnsiTheme="minorHAnsi"/>
          <w:sz w:val="20"/>
          <w:szCs w:val="20"/>
        </w:rPr>
      </w:pPr>
      <w:r w:rsidRPr="00951E38">
        <w:rPr>
          <w:rFonts w:asciiTheme="minorHAnsi" w:hAnsiTheme="minorHAnsi"/>
          <w:sz w:val="20"/>
          <w:szCs w:val="20"/>
        </w:rPr>
        <w:t>SC System Location or Description of Area Served. This field is automatically filled from entries in Section B.</w:t>
      </w:r>
    </w:p>
    <w:p w14:paraId="0B73A709" w14:textId="13F0E546"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0A"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Altered Heating Component: Select the most appropriate heating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0B"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0C" w14:textId="49B857BA"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lastRenderedPageBreak/>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 efficiency value.</w:t>
      </w:r>
    </w:p>
    <w:p w14:paraId="0B73A70D"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0E" w14:textId="77777777" w:rsidR="003735F6" w:rsidRPr="00383471" w:rsidRDefault="003735F6" w:rsidP="004774F4">
      <w:pPr>
        <w:pStyle w:val="ListParagraph"/>
        <w:numPr>
          <w:ilvl w:val="0"/>
          <w:numId w:val="31"/>
        </w:numPr>
        <w:rPr>
          <w:sz w:val="20"/>
          <w:szCs w:val="20"/>
        </w:rPr>
      </w:pPr>
      <w:r w:rsidRPr="00383471">
        <w:rPr>
          <w:rFonts w:asciiTheme="minorHAnsi" w:hAnsiTheme="minorHAnsi"/>
          <w:sz w:val="20"/>
          <w:szCs w:val="20"/>
        </w:rPr>
        <w:t>Altered Cooling Components: User chooses as many as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0F"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10" w14:textId="650D8C11" w:rsidR="003735F6" w:rsidRPr="00383471" w:rsidRDefault="003735F6" w:rsidP="004774F4">
      <w:pPr>
        <w:pStyle w:val="ListParagraph"/>
        <w:numPr>
          <w:ilvl w:val="0"/>
          <w:numId w:val="31"/>
        </w:numPr>
        <w:rPr>
          <w:sz w:val="20"/>
          <w:szCs w:val="20"/>
        </w:rPr>
      </w:pPr>
      <w:r w:rsidRPr="00383471">
        <w:rPr>
          <w:rFonts w:asciiTheme="minorHAnsi" w:hAnsiTheme="minorHAnsi"/>
          <w:sz w:val="20"/>
          <w:szCs w:val="20"/>
        </w:rPr>
        <w:t>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11"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of Section 150.0(i) is required to be installed as part of this project.</w:t>
      </w:r>
    </w:p>
    <w:p w14:paraId="0B73A712" w14:textId="4EED770D"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 xml:space="preserve">New or Replaced Duct Length: Select the descriptor that describes the amount of duct, at the completion of the </w:t>
      </w:r>
      <w:r w:rsidR="00D637CA" w:rsidRPr="00383471">
        <w:rPr>
          <w:rFonts w:asciiTheme="minorHAnsi" w:hAnsiTheme="minorHAnsi"/>
          <w:sz w:val="20"/>
          <w:szCs w:val="20"/>
        </w:rPr>
        <w:t>project that</w:t>
      </w:r>
      <w:r w:rsidRPr="00383471">
        <w:rPr>
          <w:rFonts w:asciiTheme="minorHAnsi" w:hAnsiTheme="minorHAnsi"/>
          <w:sz w:val="20"/>
          <w:szCs w:val="20"/>
        </w:rPr>
        <w:t xml:space="preserve"> is added or replaced as part of this project.</w:t>
      </w:r>
    </w:p>
    <w:p w14:paraId="0B73A713" w14:textId="77777777" w:rsidR="003735F6" w:rsidRPr="00383471" w:rsidRDefault="003735F6" w:rsidP="004774F4">
      <w:pPr>
        <w:pStyle w:val="ListParagraph"/>
        <w:numPr>
          <w:ilvl w:val="0"/>
          <w:numId w:val="31"/>
        </w:numPr>
        <w:rPr>
          <w:rFonts w:asciiTheme="minorHAnsi" w:hAnsiTheme="minorHAnsi" w:cs="Arial"/>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p>
    <w:p w14:paraId="0B73A714" w14:textId="77777777" w:rsidR="003735F6" w:rsidRPr="00383471" w:rsidRDefault="003735F6" w:rsidP="004774F4">
      <w:pPr>
        <w:rPr>
          <w:rFonts w:asciiTheme="minorHAnsi" w:hAnsiTheme="minorHAnsi"/>
          <w:sz w:val="20"/>
          <w:szCs w:val="20"/>
        </w:rPr>
      </w:pPr>
    </w:p>
    <w:p w14:paraId="0B73A715" w14:textId="0531F195" w:rsidR="003735F6" w:rsidRPr="00383471" w:rsidRDefault="003735F6" w:rsidP="004713BE">
      <w:pPr>
        <w:keepNext/>
        <w:rPr>
          <w:rFonts w:ascii="Calibri" w:hAnsi="Calibri"/>
          <w:b/>
          <w:sz w:val="20"/>
          <w:szCs w:val="20"/>
        </w:rPr>
      </w:pPr>
      <w:r w:rsidRPr="00383471">
        <w:rPr>
          <w:rFonts w:ascii="Calibri" w:hAnsi="Calibri"/>
          <w:b/>
          <w:sz w:val="20"/>
          <w:szCs w:val="20"/>
        </w:rPr>
        <w:lastRenderedPageBreak/>
        <w:t>E. Entirely New or Complete Replacement Duct System, with or without Equipment Changeout (Sections 150.2(b)1Diia and 150.2(b)1E, F)</w:t>
      </w:r>
    </w:p>
    <w:p w14:paraId="0B73A717" w14:textId="77777777"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2F194D0B" w14:textId="5D4BF836" w:rsidR="003F082B" w:rsidRDefault="003F082B" w:rsidP="003F082B">
      <w:pPr>
        <w:pStyle w:val="ListParagraph"/>
        <w:keepNext/>
        <w:numPr>
          <w:ilvl w:val="0"/>
          <w:numId w:val="43"/>
        </w:numPr>
        <w:rPr>
          <w:rFonts w:asciiTheme="minorHAnsi" w:hAnsiTheme="minorHAnsi"/>
          <w:sz w:val="20"/>
          <w:szCs w:val="20"/>
        </w:rPr>
      </w:pPr>
      <w:r w:rsidRPr="003F082B">
        <w:rPr>
          <w:rFonts w:asciiTheme="minorHAnsi" w:hAnsiTheme="minorHAnsi"/>
          <w:sz w:val="20"/>
          <w:szCs w:val="20"/>
        </w:rPr>
        <w:t>SC System Location or Description of Area Served. This field is automatically filled from entries in Section B</w:t>
      </w:r>
      <w:r>
        <w:rPr>
          <w:rFonts w:asciiTheme="minorHAnsi" w:hAnsiTheme="minorHAnsi"/>
          <w:sz w:val="20"/>
          <w:szCs w:val="20"/>
        </w:rPr>
        <w:t>.</w:t>
      </w:r>
    </w:p>
    <w:p w14:paraId="0B73A718" w14:textId="339325AE"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19" w14:textId="7BEBAD15"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Altered Heating Component: Select the most appropriate heating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1A" w14:textId="77777777"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1B" w14:textId="095A507E"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1C" w14:textId="6CAC7F82"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1D" w14:textId="30A497D6" w:rsidR="003735F6" w:rsidRPr="00383471" w:rsidRDefault="003735F6" w:rsidP="004713BE">
      <w:pPr>
        <w:pStyle w:val="ListParagraph"/>
        <w:keepNext/>
        <w:numPr>
          <w:ilvl w:val="0"/>
          <w:numId w:val="43"/>
        </w:numPr>
        <w:rPr>
          <w:sz w:val="20"/>
          <w:szCs w:val="20"/>
        </w:rPr>
      </w:pPr>
      <w:r w:rsidRPr="00383471">
        <w:rPr>
          <w:rFonts w:asciiTheme="minorHAnsi" w:hAnsiTheme="minorHAnsi"/>
          <w:sz w:val="20"/>
          <w:szCs w:val="20"/>
        </w:rPr>
        <w:t>Altered Cooling Components: User chooses as many as that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1E" w14:textId="77777777" w:rsidR="003735F6" w:rsidRPr="00383471" w:rsidDel="002A740C"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1F" w14:textId="5C302834" w:rsidR="003735F6" w:rsidRPr="00383471" w:rsidRDefault="003735F6" w:rsidP="004713BE">
      <w:pPr>
        <w:pStyle w:val="ListParagraph"/>
        <w:keepNext/>
        <w:numPr>
          <w:ilvl w:val="0"/>
          <w:numId w:val="43"/>
        </w:numPr>
        <w:rPr>
          <w:sz w:val="20"/>
          <w:szCs w:val="20"/>
        </w:rPr>
      </w:pPr>
      <w:r w:rsidRPr="00383471">
        <w:rPr>
          <w:rFonts w:asciiTheme="minorHAnsi" w:hAnsiTheme="minorHAnsi"/>
          <w:sz w:val="20"/>
          <w:szCs w:val="20"/>
        </w:rPr>
        <w:t>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20" w14:textId="6DDF1BCB"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is required to be installed as part of this project.</w:t>
      </w:r>
    </w:p>
    <w:p w14:paraId="0B73A721" w14:textId="77777777" w:rsidR="003735F6" w:rsidRPr="00383471" w:rsidRDefault="003735F6" w:rsidP="004713BE">
      <w:pPr>
        <w:pStyle w:val="ListParagraph"/>
        <w:keepNext/>
        <w:numPr>
          <w:ilvl w:val="0"/>
          <w:numId w:val="43"/>
        </w:numPr>
        <w:rPr>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p>
    <w:p w14:paraId="750EA697" w14:textId="77777777" w:rsidR="004774F4" w:rsidRPr="00383471" w:rsidRDefault="004774F4" w:rsidP="004713BE">
      <w:pPr>
        <w:pStyle w:val="ListParagraph"/>
        <w:ind w:left="1080"/>
        <w:rPr>
          <w:sz w:val="20"/>
          <w:szCs w:val="20"/>
        </w:rPr>
      </w:pPr>
    </w:p>
    <w:p w14:paraId="0B73A722" w14:textId="233A303D" w:rsidR="003735F6" w:rsidRPr="00383471" w:rsidRDefault="003735F6" w:rsidP="004713BE">
      <w:pPr>
        <w:keepNext/>
        <w:rPr>
          <w:rFonts w:ascii="Calibri" w:hAnsi="Calibri"/>
          <w:b/>
          <w:sz w:val="20"/>
          <w:szCs w:val="20"/>
        </w:rPr>
      </w:pPr>
      <w:r w:rsidRPr="00383471">
        <w:rPr>
          <w:rFonts w:ascii="Calibri" w:hAnsi="Calibri"/>
          <w:b/>
          <w:sz w:val="20"/>
          <w:szCs w:val="20"/>
        </w:rPr>
        <w:lastRenderedPageBreak/>
        <w:t>F. Entirely New or Complete Replacement Space Conditioning System (Section 150.2(b)1C)</w:t>
      </w:r>
    </w:p>
    <w:p w14:paraId="0B73A724"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79C08835" w14:textId="42B37CF2" w:rsidR="003F082B" w:rsidRDefault="003F082B" w:rsidP="003F082B">
      <w:pPr>
        <w:pStyle w:val="ListParagraph"/>
        <w:keepNext/>
        <w:numPr>
          <w:ilvl w:val="0"/>
          <w:numId w:val="45"/>
        </w:numPr>
        <w:rPr>
          <w:rFonts w:asciiTheme="minorHAnsi" w:hAnsiTheme="minorHAnsi"/>
          <w:sz w:val="20"/>
          <w:szCs w:val="20"/>
        </w:rPr>
      </w:pPr>
      <w:r w:rsidRPr="003F082B">
        <w:rPr>
          <w:rFonts w:asciiTheme="minorHAnsi" w:hAnsiTheme="minorHAnsi"/>
          <w:sz w:val="20"/>
          <w:szCs w:val="20"/>
        </w:rPr>
        <w:t>SC System Location or Description of Area Served. This field is automatically filled from entries in Section B</w:t>
      </w:r>
    </w:p>
    <w:p w14:paraId="0B73A725" w14:textId="526B4EF2"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26"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Altered Heating Component: This field is automatically filled.</w:t>
      </w:r>
    </w:p>
    <w:p w14:paraId="0B73A727"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28" w14:textId="4AE761A1"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29" w14:textId="2DD5C45E"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2A" w14:textId="7A4BDD42"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Altered Cooling Components (user chooses as many as that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2B" w14:textId="77777777" w:rsidR="003735F6" w:rsidRPr="00383471" w:rsidDel="002A740C"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2C" w14:textId="3FBA34B4"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 xml:space="preserve">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higher-than-default value for situations where local codes or programs require a higher minimum. </w:t>
      </w:r>
    </w:p>
    <w:p w14:paraId="0B73A72D" w14:textId="6584BB59"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is required to be installed as part of this project.</w:t>
      </w:r>
    </w:p>
    <w:p w14:paraId="0B73A72E" w14:textId="77777777" w:rsidR="003735F6" w:rsidRPr="00383471" w:rsidRDefault="003735F6" w:rsidP="004713BE">
      <w:pPr>
        <w:pStyle w:val="ListParagraph"/>
        <w:keepNext/>
        <w:numPr>
          <w:ilvl w:val="0"/>
          <w:numId w:val="45"/>
        </w:numPr>
        <w:rPr>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r w:rsidRPr="00383471">
        <w:rPr>
          <w:rFonts w:asciiTheme="minorHAnsi" w:hAnsiTheme="minorHAnsi"/>
          <w:sz w:val="20"/>
          <w:szCs w:val="20"/>
        </w:rPr>
        <w:t xml:space="preserve"> </w:t>
      </w:r>
    </w:p>
    <w:p w14:paraId="0B73A72F" w14:textId="77777777" w:rsidR="003735F6" w:rsidRDefault="003735F6" w:rsidP="00F852A8">
      <w:pPr>
        <w:rPr>
          <w:rFonts w:ascii="Calibri" w:hAnsi="Calibri"/>
          <w:b/>
        </w:rPr>
      </w:pPr>
    </w:p>
    <w:p w14:paraId="0B73A730" w14:textId="77777777" w:rsidR="004451D0" w:rsidRDefault="004451D0" w:rsidP="00F852A8">
      <w:pPr>
        <w:rPr>
          <w:rFonts w:ascii="Calibri" w:hAnsi="Calibri"/>
          <w:b/>
        </w:rPr>
      </w:pPr>
    </w:p>
    <w:p w14:paraId="0B73A731" w14:textId="77777777" w:rsidR="004451D0" w:rsidRDefault="004451D0" w:rsidP="00F852A8">
      <w:pPr>
        <w:rPr>
          <w:rFonts w:ascii="Calibri" w:hAnsi="Calibri"/>
          <w:b/>
        </w:rPr>
      </w:pPr>
    </w:p>
    <w:p w14:paraId="0B73A732" w14:textId="77777777" w:rsidR="00753BB3" w:rsidRPr="004F470C" w:rsidRDefault="00753BB3" w:rsidP="00F852A8">
      <w:pPr>
        <w:rPr>
          <w:rFonts w:ascii="Calibri" w:hAnsi="Calibri"/>
        </w:rPr>
      </w:pPr>
    </w:p>
    <w:p w14:paraId="0B73A733" w14:textId="77777777" w:rsidR="00F2777B" w:rsidRPr="004F470C" w:rsidRDefault="00F2777B" w:rsidP="003765F8">
      <w:pPr>
        <w:rPr>
          <w:rFonts w:ascii="Calibri" w:hAnsi="Calibri"/>
        </w:rPr>
        <w:sectPr w:rsidR="00F2777B" w:rsidRPr="004F470C">
          <w:headerReference w:type="even" r:id="rId15"/>
          <w:headerReference w:type="default" r:id="rId16"/>
          <w:footerReference w:type="default" r:id="rId17"/>
          <w:headerReference w:type="first" r:id="rId18"/>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471"/>
        <w:gridCol w:w="2833"/>
        <w:gridCol w:w="3540"/>
        <w:gridCol w:w="443"/>
        <w:gridCol w:w="3451"/>
        <w:gridCol w:w="3652"/>
      </w:tblGrid>
      <w:tr w:rsidR="00F2777B" w:rsidRPr="004F470C" w14:paraId="0B73A738" w14:textId="77777777" w:rsidTr="003B53FE">
        <w:tc>
          <w:tcPr>
            <w:tcW w:w="14630" w:type="dxa"/>
            <w:gridSpan w:val="6"/>
            <w:shd w:val="clear" w:color="auto" w:fill="auto"/>
          </w:tcPr>
          <w:p w14:paraId="0B73A736" w14:textId="39D8DFCA" w:rsidR="00F2777B" w:rsidRPr="004713BE" w:rsidRDefault="00F2777B" w:rsidP="00B73D3F">
            <w:pPr>
              <w:keepNext/>
              <w:rPr>
                <w:rFonts w:ascii="Calibri" w:hAnsi="Calibri"/>
                <w:b/>
                <w:sz w:val="20"/>
              </w:rPr>
            </w:pPr>
            <w:r w:rsidRPr="004713BE">
              <w:rPr>
                <w:rFonts w:ascii="Calibri" w:hAnsi="Calibri"/>
                <w:b/>
                <w:sz w:val="20"/>
              </w:rPr>
              <w:lastRenderedPageBreak/>
              <w:t xml:space="preserve">A. </w:t>
            </w:r>
            <w:r w:rsidR="00383471">
              <w:rPr>
                <w:rFonts w:ascii="Calibri" w:hAnsi="Calibri"/>
                <w:b/>
                <w:sz w:val="20"/>
              </w:rPr>
              <w:t>General Information</w:t>
            </w:r>
          </w:p>
          <w:p w14:paraId="0B73A737" w14:textId="77777777" w:rsidR="007C34FA" w:rsidRPr="00125E71" w:rsidRDefault="007C34FA" w:rsidP="003D3F59">
            <w:pPr>
              <w:keepNext/>
              <w:rPr>
                <w:rFonts w:ascii="Calibri" w:hAnsi="Calibri"/>
                <w:sz w:val="18"/>
                <w:szCs w:val="18"/>
              </w:rPr>
            </w:pPr>
            <w:r w:rsidRPr="00125E71">
              <w:rPr>
                <w:rFonts w:ascii="Calibri" w:hAnsi="Calibri"/>
                <w:sz w:val="18"/>
                <w:szCs w:val="18"/>
              </w:rPr>
              <w:t xml:space="preserve">CF1R-ALT-02 is applicable to multiple </w:t>
            </w:r>
            <w:r w:rsidR="003D3F59" w:rsidRPr="00125E71">
              <w:rPr>
                <w:rFonts w:ascii="Calibri" w:hAnsi="Calibri"/>
                <w:sz w:val="18"/>
                <w:szCs w:val="18"/>
              </w:rPr>
              <w:t>s</w:t>
            </w:r>
            <w:r w:rsidRPr="00125E71">
              <w:rPr>
                <w:rFonts w:ascii="Calibri" w:hAnsi="Calibri"/>
                <w:sz w:val="18"/>
                <w:szCs w:val="18"/>
              </w:rPr>
              <w:t xml:space="preserve">pace </w:t>
            </w:r>
            <w:r w:rsidR="003D3F59" w:rsidRPr="00125E71">
              <w:rPr>
                <w:rFonts w:ascii="Calibri" w:hAnsi="Calibri"/>
                <w:sz w:val="18"/>
                <w:szCs w:val="18"/>
              </w:rPr>
              <w:t>c</w:t>
            </w:r>
            <w:r w:rsidRPr="00125E71">
              <w:rPr>
                <w:rFonts w:ascii="Calibri" w:hAnsi="Calibri"/>
                <w:sz w:val="18"/>
                <w:szCs w:val="18"/>
              </w:rPr>
              <w:t xml:space="preserve">onditioning </w:t>
            </w:r>
            <w:r w:rsidR="003D3F59" w:rsidRPr="00125E71">
              <w:rPr>
                <w:rFonts w:ascii="Calibri" w:hAnsi="Calibri"/>
                <w:sz w:val="18"/>
                <w:szCs w:val="18"/>
              </w:rPr>
              <w:t>s</w:t>
            </w:r>
            <w:r w:rsidRPr="00125E71">
              <w:rPr>
                <w:rFonts w:ascii="Calibri" w:hAnsi="Calibri"/>
                <w:sz w:val="18"/>
                <w:szCs w:val="18"/>
              </w:rPr>
              <w:t xml:space="preserve">ystems </w:t>
            </w:r>
            <w:r w:rsidR="003D3F59" w:rsidRPr="00125E71">
              <w:rPr>
                <w:rFonts w:ascii="Calibri" w:hAnsi="Calibri"/>
                <w:sz w:val="18"/>
                <w:szCs w:val="18"/>
              </w:rPr>
              <w:t>contained within</w:t>
            </w:r>
            <w:r w:rsidRPr="00125E71">
              <w:rPr>
                <w:rFonts w:ascii="Calibri" w:hAnsi="Calibri"/>
                <w:sz w:val="18"/>
                <w:szCs w:val="18"/>
              </w:rPr>
              <w:t xml:space="preserve"> </w:t>
            </w:r>
            <w:r w:rsidR="003D3F59" w:rsidRPr="00125E71">
              <w:rPr>
                <w:rFonts w:ascii="Calibri" w:hAnsi="Calibri"/>
                <w:sz w:val="18"/>
                <w:szCs w:val="18"/>
              </w:rPr>
              <w:t>a single</w:t>
            </w:r>
            <w:r w:rsidRPr="00125E71">
              <w:rPr>
                <w:rFonts w:ascii="Calibri" w:hAnsi="Calibri"/>
                <w:sz w:val="18"/>
                <w:szCs w:val="18"/>
              </w:rPr>
              <w:t xml:space="preserve"> dwelling unit.  </w:t>
            </w:r>
            <w:r w:rsidR="003D3F59" w:rsidRPr="00125E71">
              <w:rPr>
                <w:rFonts w:ascii="Calibri" w:hAnsi="Calibri"/>
                <w:sz w:val="18"/>
                <w:szCs w:val="18"/>
              </w:rPr>
              <w:t>When multiple dwelling units must be documented, use one CF1R-ALT-02 document for each dwelling unit.</w:t>
            </w:r>
          </w:p>
        </w:tc>
      </w:tr>
      <w:tr w:rsidR="00F2777B" w:rsidRPr="004F470C" w14:paraId="0B73A73F" w14:textId="77777777" w:rsidTr="003D55CE">
        <w:tc>
          <w:tcPr>
            <w:tcW w:w="475" w:type="dxa"/>
            <w:vAlign w:val="center"/>
          </w:tcPr>
          <w:p w14:paraId="0B73A739" w14:textId="77777777" w:rsidR="00F2777B" w:rsidRPr="004713BE" w:rsidRDefault="00504E29" w:rsidP="00B73D3F">
            <w:pPr>
              <w:jc w:val="center"/>
              <w:rPr>
                <w:rFonts w:ascii="Calibri" w:hAnsi="Calibri"/>
                <w:sz w:val="18"/>
                <w:szCs w:val="18"/>
              </w:rPr>
            </w:pPr>
            <w:r w:rsidRPr="004713BE">
              <w:rPr>
                <w:rFonts w:ascii="Calibri" w:hAnsi="Calibri"/>
                <w:sz w:val="18"/>
                <w:szCs w:val="18"/>
              </w:rPr>
              <w:t>01</w:t>
            </w:r>
          </w:p>
        </w:tc>
        <w:tc>
          <w:tcPr>
            <w:tcW w:w="2880" w:type="dxa"/>
            <w:vAlign w:val="center"/>
          </w:tcPr>
          <w:p w14:paraId="0B73A73A" w14:textId="77777777" w:rsidR="00F2777B" w:rsidRPr="004713BE" w:rsidRDefault="00504E29" w:rsidP="00B73D3F">
            <w:pPr>
              <w:rPr>
                <w:rFonts w:ascii="Calibri" w:hAnsi="Calibri"/>
                <w:sz w:val="18"/>
                <w:szCs w:val="18"/>
              </w:rPr>
            </w:pPr>
            <w:r w:rsidRPr="004713BE">
              <w:rPr>
                <w:rFonts w:ascii="Calibri" w:hAnsi="Calibri"/>
                <w:sz w:val="18"/>
                <w:szCs w:val="18"/>
              </w:rPr>
              <w:t>Project Name:</w:t>
            </w:r>
          </w:p>
        </w:tc>
        <w:tc>
          <w:tcPr>
            <w:tcW w:w="3600" w:type="dxa"/>
            <w:vAlign w:val="center"/>
          </w:tcPr>
          <w:p w14:paraId="0B73A73B"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text&gt;&gt;</w:t>
            </w:r>
          </w:p>
        </w:tc>
        <w:tc>
          <w:tcPr>
            <w:tcW w:w="450" w:type="dxa"/>
            <w:tcMar>
              <w:left w:w="29" w:type="dxa"/>
              <w:right w:w="29" w:type="dxa"/>
            </w:tcMar>
            <w:vAlign w:val="center"/>
          </w:tcPr>
          <w:p w14:paraId="0B73A73C" w14:textId="77777777" w:rsidR="000D516B" w:rsidRPr="004713BE" w:rsidRDefault="00504E29" w:rsidP="00866B09">
            <w:pPr>
              <w:jc w:val="center"/>
              <w:rPr>
                <w:rFonts w:ascii="Calibri" w:hAnsi="Calibri"/>
                <w:sz w:val="18"/>
                <w:szCs w:val="18"/>
              </w:rPr>
            </w:pPr>
            <w:r w:rsidRPr="004713BE">
              <w:rPr>
                <w:rFonts w:ascii="Calibri" w:hAnsi="Calibri"/>
                <w:sz w:val="18"/>
                <w:szCs w:val="18"/>
              </w:rPr>
              <w:t>02</w:t>
            </w:r>
          </w:p>
        </w:tc>
        <w:tc>
          <w:tcPr>
            <w:tcW w:w="3510" w:type="dxa"/>
            <w:vAlign w:val="center"/>
          </w:tcPr>
          <w:p w14:paraId="0B73A73D" w14:textId="77777777" w:rsidR="00F2777B" w:rsidRPr="004713BE" w:rsidRDefault="00504E29" w:rsidP="00B73D3F">
            <w:pPr>
              <w:rPr>
                <w:rFonts w:ascii="Calibri" w:hAnsi="Calibri"/>
                <w:sz w:val="18"/>
                <w:szCs w:val="18"/>
              </w:rPr>
            </w:pPr>
            <w:r w:rsidRPr="004713BE">
              <w:rPr>
                <w:rFonts w:ascii="Calibri" w:hAnsi="Calibri"/>
                <w:sz w:val="18"/>
                <w:szCs w:val="18"/>
              </w:rPr>
              <w:t>Date Prepared:</w:t>
            </w:r>
          </w:p>
        </w:tc>
        <w:tc>
          <w:tcPr>
            <w:tcW w:w="3715" w:type="dxa"/>
            <w:vAlign w:val="center"/>
          </w:tcPr>
          <w:p w14:paraId="0B73A73E"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date format; pick from enumerated list&gt;&gt;</w:t>
            </w:r>
          </w:p>
        </w:tc>
      </w:tr>
      <w:tr w:rsidR="00F2777B" w:rsidRPr="004F470C" w14:paraId="0B73A748" w14:textId="77777777" w:rsidTr="003D55CE">
        <w:tc>
          <w:tcPr>
            <w:tcW w:w="475" w:type="dxa"/>
            <w:vAlign w:val="center"/>
          </w:tcPr>
          <w:p w14:paraId="0B73A740" w14:textId="77777777" w:rsidR="00F2777B" w:rsidRPr="004713BE" w:rsidRDefault="00504E29" w:rsidP="00B73D3F">
            <w:pPr>
              <w:jc w:val="center"/>
              <w:rPr>
                <w:rFonts w:ascii="Calibri" w:hAnsi="Calibri"/>
                <w:sz w:val="18"/>
                <w:szCs w:val="18"/>
              </w:rPr>
            </w:pPr>
            <w:r w:rsidRPr="004713BE">
              <w:rPr>
                <w:rFonts w:ascii="Calibri" w:hAnsi="Calibri"/>
                <w:sz w:val="18"/>
                <w:szCs w:val="18"/>
              </w:rPr>
              <w:t>03</w:t>
            </w:r>
          </w:p>
        </w:tc>
        <w:tc>
          <w:tcPr>
            <w:tcW w:w="2880" w:type="dxa"/>
            <w:vAlign w:val="center"/>
          </w:tcPr>
          <w:p w14:paraId="0B73A741" w14:textId="77777777" w:rsidR="00F2777B" w:rsidRPr="004713BE" w:rsidRDefault="00504E29" w:rsidP="00B73D3F">
            <w:pPr>
              <w:rPr>
                <w:rFonts w:ascii="Calibri" w:hAnsi="Calibri"/>
                <w:sz w:val="18"/>
                <w:szCs w:val="18"/>
              </w:rPr>
            </w:pPr>
            <w:r w:rsidRPr="004713BE">
              <w:rPr>
                <w:rFonts w:ascii="Calibri" w:hAnsi="Calibri"/>
                <w:sz w:val="18"/>
                <w:szCs w:val="18"/>
              </w:rPr>
              <w:t>Project Location:</w:t>
            </w:r>
          </w:p>
        </w:tc>
        <w:tc>
          <w:tcPr>
            <w:tcW w:w="3600" w:type="dxa"/>
            <w:vAlign w:val="center"/>
          </w:tcPr>
          <w:p w14:paraId="0B73A742"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w:t>
            </w:r>
            <w:r w:rsidR="00925ACC" w:rsidRPr="004713BE">
              <w:rPr>
                <w:rFonts w:ascii="Calibri" w:hAnsi="Calibri"/>
                <w:sz w:val="18"/>
                <w:szCs w:val="18"/>
              </w:rPr>
              <w:t xml:space="preserve">: </w:t>
            </w:r>
            <w:r w:rsidR="00A41E69" w:rsidRPr="004713BE">
              <w:rPr>
                <w:rFonts w:ascii="Calibri" w:hAnsi="Calibri"/>
                <w:sz w:val="18"/>
                <w:szCs w:val="18"/>
              </w:rPr>
              <w:t xml:space="preserve">Street address or alternate applicable description of location </w:t>
            </w:r>
            <w:r w:rsidRPr="004713BE">
              <w:rPr>
                <w:rFonts w:ascii="Calibri" w:hAnsi="Calibri"/>
                <w:sz w:val="18"/>
                <w:szCs w:val="18"/>
              </w:rPr>
              <w:t>&gt;&gt;</w:t>
            </w:r>
          </w:p>
        </w:tc>
        <w:tc>
          <w:tcPr>
            <w:tcW w:w="450" w:type="dxa"/>
            <w:tcMar>
              <w:left w:w="29" w:type="dxa"/>
              <w:right w:w="29" w:type="dxa"/>
            </w:tcMar>
            <w:vAlign w:val="center"/>
          </w:tcPr>
          <w:p w14:paraId="0B73A743" w14:textId="77777777" w:rsidR="000D516B" w:rsidRPr="004713BE" w:rsidRDefault="00504E29" w:rsidP="00866B09">
            <w:pPr>
              <w:jc w:val="center"/>
              <w:rPr>
                <w:rFonts w:ascii="Calibri" w:hAnsi="Calibri"/>
                <w:sz w:val="18"/>
                <w:szCs w:val="18"/>
              </w:rPr>
            </w:pPr>
            <w:r w:rsidRPr="004713BE">
              <w:rPr>
                <w:rFonts w:ascii="Calibri" w:hAnsi="Calibri"/>
                <w:sz w:val="18"/>
                <w:szCs w:val="18"/>
              </w:rPr>
              <w:t>04</w:t>
            </w:r>
          </w:p>
        </w:tc>
        <w:tc>
          <w:tcPr>
            <w:tcW w:w="3510" w:type="dxa"/>
            <w:vAlign w:val="center"/>
          </w:tcPr>
          <w:p w14:paraId="0B73A744" w14:textId="77777777" w:rsidR="00F2777B" w:rsidRPr="004713BE" w:rsidRDefault="00504E29" w:rsidP="00B73D3F">
            <w:pPr>
              <w:rPr>
                <w:rFonts w:ascii="Calibri" w:hAnsi="Calibri"/>
                <w:sz w:val="18"/>
                <w:szCs w:val="18"/>
              </w:rPr>
            </w:pPr>
            <w:r w:rsidRPr="004713BE">
              <w:rPr>
                <w:rFonts w:ascii="Calibri" w:hAnsi="Calibri"/>
                <w:sz w:val="18"/>
                <w:szCs w:val="18"/>
              </w:rPr>
              <w:t>Building Type:</w:t>
            </w:r>
          </w:p>
        </w:tc>
        <w:tc>
          <w:tcPr>
            <w:tcW w:w="3715" w:type="dxa"/>
            <w:vAlign w:val="center"/>
          </w:tcPr>
          <w:p w14:paraId="0B73A745" w14:textId="77777777" w:rsidR="00D56379" w:rsidRPr="004713BE" w:rsidRDefault="002435F9" w:rsidP="00D56379">
            <w:pPr>
              <w:rPr>
                <w:rFonts w:ascii="Calibri" w:hAnsi="Calibri"/>
                <w:sz w:val="18"/>
                <w:szCs w:val="18"/>
              </w:rPr>
            </w:pPr>
            <w:r w:rsidRPr="004713BE">
              <w:rPr>
                <w:rFonts w:ascii="Calibri" w:hAnsi="Calibri"/>
                <w:sz w:val="18"/>
                <w:szCs w:val="18"/>
              </w:rPr>
              <w:t>&lt;</w:t>
            </w:r>
            <w:r w:rsidR="00D56379" w:rsidRPr="004713BE">
              <w:rPr>
                <w:rFonts w:ascii="Calibri" w:hAnsi="Calibri"/>
                <w:sz w:val="18"/>
                <w:szCs w:val="18"/>
              </w:rPr>
              <w:t xml:space="preserve"> reference from CF1R-ALT-01, or CF1R-ADD-01 if applicable, else user select one from list:</w:t>
            </w:r>
            <w:r w:rsidRPr="004713BE">
              <w:rPr>
                <w:rFonts w:ascii="Calibri" w:hAnsi="Calibri"/>
                <w:sz w:val="18"/>
                <w:szCs w:val="18"/>
              </w:rPr>
              <w:t xml:space="preserve"> </w:t>
            </w:r>
          </w:p>
          <w:p w14:paraId="0B73A746" w14:textId="77777777" w:rsidR="00D56379" w:rsidRPr="004713BE" w:rsidRDefault="00D56379" w:rsidP="00D56379">
            <w:pPr>
              <w:rPr>
                <w:rFonts w:ascii="Calibri" w:hAnsi="Calibri"/>
                <w:sz w:val="18"/>
                <w:szCs w:val="18"/>
              </w:rPr>
            </w:pPr>
            <w:r w:rsidRPr="004713BE">
              <w:rPr>
                <w:rFonts w:ascii="Calibri" w:hAnsi="Calibri"/>
                <w:sz w:val="18"/>
                <w:szCs w:val="18"/>
              </w:rPr>
              <w:t>*</w:t>
            </w:r>
            <w:r w:rsidR="002435F9" w:rsidRPr="004713BE">
              <w:rPr>
                <w:rFonts w:ascii="Calibri" w:hAnsi="Calibri"/>
                <w:sz w:val="18"/>
                <w:szCs w:val="18"/>
              </w:rPr>
              <w:t xml:space="preserve">Single Family; </w:t>
            </w:r>
          </w:p>
          <w:p w14:paraId="0B73A747" w14:textId="77777777" w:rsidR="00F2777B" w:rsidRPr="004713BE" w:rsidRDefault="00D56379" w:rsidP="00D56379">
            <w:pPr>
              <w:rPr>
                <w:rFonts w:ascii="Calibri" w:hAnsi="Calibri"/>
                <w:sz w:val="18"/>
                <w:szCs w:val="18"/>
              </w:rPr>
            </w:pPr>
            <w:r w:rsidRPr="004713BE">
              <w:rPr>
                <w:rFonts w:ascii="Calibri" w:hAnsi="Calibri"/>
                <w:sz w:val="18"/>
                <w:szCs w:val="18"/>
              </w:rPr>
              <w:t>*</w:t>
            </w:r>
            <w:r w:rsidR="002435F9" w:rsidRPr="004713BE">
              <w:rPr>
                <w:rFonts w:ascii="Calibri" w:hAnsi="Calibri"/>
                <w:sz w:val="18"/>
                <w:szCs w:val="18"/>
              </w:rPr>
              <w:t xml:space="preserve"> Multi Family&gt;&gt;</w:t>
            </w:r>
          </w:p>
        </w:tc>
      </w:tr>
      <w:tr w:rsidR="00F2777B" w:rsidRPr="004F470C" w14:paraId="0B73A74F" w14:textId="77777777" w:rsidTr="003D55CE">
        <w:tc>
          <w:tcPr>
            <w:tcW w:w="475" w:type="dxa"/>
            <w:vAlign w:val="center"/>
          </w:tcPr>
          <w:p w14:paraId="0B73A749" w14:textId="77777777" w:rsidR="00F2777B" w:rsidRPr="004713BE" w:rsidRDefault="00504E29" w:rsidP="00B73D3F">
            <w:pPr>
              <w:jc w:val="center"/>
              <w:rPr>
                <w:rFonts w:ascii="Calibri" w:hAnsi="Calibri"/>
                <w:sz w:val="18"/>
                <w:szCs w:val="18"/>
              </w:rPr>
            </w:pPr>
            <w:r w:rsidRPr="004713BE">
              <w:rPr>
                <w:rFonts w:ascii="Calibri" w:hAnsi="Calibri"/>
                <w:sz w:val="18"/>
                <w:szCs w:val="18"/>
              </w:rPr>
              <w:t>05</w:t>
            </w:r>
          </w:p>
        </w:tc>
        <w:tc>
          <w:tcPr>
            <w:tcW w:w="2880" w:type="dxa"/>
            <w:vAlign w:val="center"/>
          </w:tcPr>
          <w:p w14:paraId="0B73A74A" w14:textId="77777777" w:rsidR="00F2777B" w:rsidRPr="004713BE" w:rsidRDefault="00504E29" w:rsidP="00B73D3F">
            <w:pPr>
              <w:rPr>
                <w:rFonts w:ascii="Calibri" w:hAnsi="Calibri"/>
                <w:sz w:val="18"/>
                <w:szCs w:val="18"/>
              </w:rPr>
            </w:pPr>
            <w:r w:rsidRPr="004713BE">
              <w:rPr>
                <w:rFonts w:ascii="Calibri" w:hAnsi="Calibri"/>
                <w:sz w:val="18"/>
                <w:szCs w:val="18"/>
              </w:rPr>
              <w:t>CA City:</w:t>
            </w:r>
          </w:p>
        </w:tc>
        <w:tc>
          <w:tcPr>
            <w:tcW w:w="3600" w:type="dxa"/>
            <w:vAlign w:val="center"/>
          </w:tcPr>
          <w:p w14:paraId="0B73A74B" w14:textId="77777777" w:rsidR="00F2777B" w:rsidRPr="004713BE" w:rsidRDefault="002435F9" w:rsidP="00B73D3F">
            <w:pPr>
              <w:tabs>
                <w:tab w:val="left" w:pos="1194"/>
              </w:tabs>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a city name&gt;&gt;</w:t>
            </w:r>
          </w:p>
        </w:tc>
        <w:tc>
          <w:tcPr>
            <w:tcW w:w="450" w:type="dxa"/>
            <w:tcMar>
              <w:left w:w="29" w:type="dxa"/>
              <w:right w:w="29" w:type="dxa"/>
            </w:tcMar>
            <w:vAlign w:val="center"/>
          </w:tcPr>
          <w:p w14:paraId="0B73A74C" w14:textId="77777777" w:rsidR="000D516B" w:rsidRPr="004713BE" w:rsidRDefault="00504E29" w:rsidP="00866B09">
            <w:pPr>
              <w:jc w:val="center"/>
              <w:rPr>
                <w:rFonts w:ascii="Calibri" w:hAnsi="Calibri"/>
                <w:sz w:val="18"/>
                <w:szCs w:val="18"/>
              </w:rPr>
            </w:pPr>
            <w:r w:rsidRPr="004713BE">
              <w:rPr>
                <w:rFonts w:ascii="Calibri" w:hAnsi="Calibri"/>
                <w:sz w:val="18"/>
                <w:szCs w:val="18"/>
              </w:rPr>
              <w:t>06</w:t>
            </w:r>
          </w:p>
        </w:tc>
        <w:tc>
          <w:tcPr>
            <w:tcW w:w="3510" w:type="dxa"/>
            <w:vAlign w:val="center"/>
          </w:tcPr>
          <w:p w14:paraId="0B73A74D" w14:textId="77777777" w:rsidR="00F2777B" w:rsidRPr="004713BE" w:rsidRDefault="00504E29" w:rsidP="00B73D3F">
            <w:pPr>
              <w:rPr>
                <w:rFonts w:ascii="Calibri" w:hAnsi="Calibri"/>
                <w:sz w:val="18"/>
                <w:szCs w:val="18"/>
              </w:rPr>
            </w:pPr>
            <w:r w:rsidRPr="004713BE">
              <w:rPr>
                <w:rFonts w:ascii="Calibri" w:hAnsi="Calibri"/>
                <w:sz w:val="18"/>
                <w:szCs w:val="18"/>
              </w:rPr>
              <w:t>Dwelling Unit Name:</w:t>
            </w:r>
          </w:p>
        </w:tc>
        <w:tc>
          <w:tcPr>
            <w:tcW w:w="3715" w:type="dxa"/>
            <w:vAlign w:val="center"/>
          </w:tcPr>
          <w:p w14:paraId="0B73A74E"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text&gt;&gt;</w:t>
            </w:r>
          </w:p>
        </w:tc>
      </w:tr>
      <w:tr w:rsidR="00F2777B" w:rsidRPr="004F470C" w14:paraId="0B73A756" w14:textId="77777777" w:rsidTr="003D55CE">
        <w:tc>
          <w:tcPr>
            <w:tcW w:w="475" w:type="dxa"/>
            <w:vAlign w:val="center"/>
          </w:tcPr>
          <w:p w14:paraId="0B73A750" w14:textId="77777777" w:rsidR="00F2777B" w:rsidRPr="004713BE" w:rsidRDefault="00504E29" w:rsidP="00B73D3F">
            <w:pPr>
              <w:jc w:val="center"/>
              <w:rPr>
                <w:rFonts w:ascii="Calibri" w:hAnsi="Calibri"/>
                <w:sz w:val="18"/>
                <w:szCs w:val="18"/>
              </w:rPr>
            </w:pPr>
            <w:r w:rsidRPr="004713BE">
              <w:rPr>
                <w:rFonts w:ascii="Calibri" w:hAnsi="Calibri"/>
                <w:sz w:val="18"/>
                <w:szCs w:val="18"/>
              </w:rPr>
              <w:t>07</w:t>
            </w:r>
          </w:p>
        </w:tc>
        <w:tc>
          <w:tcPr>
            <w:tcW w:w="2880" w:type="dxa"/>
            <w:vAlign w:val="center"/>
          </w:tcPr>
          <w:p w14:paraId="0B73A751" w14:textId="77777777" w:rsidR="00F2777B" w:rsidRPr="004713BE" w:rsidRDefault="00504E29" w:rsidP="00B73D3F">
            <w:pPr>
              <w:rPr>
                <w:rFonts w:ascii="Calibri" w:hAnsi="Calibri"/>
                <w:sz w:val="18"/>
                <w:szCs w:val="18"/>
              </w:rPr>
            </w:pPr>
            <w:r w:rsidRPr="004713BE">
              <w:rPr>
                <w:rFonts w:ascii="Calibri" w:hAnsi="Calibri"/>
                <w:sz w:val="18"/>
                <w:szCs w:val="18"/>
              </w:rPr>
              <w:t>Zip Code:</w:t>
            </w:r>
          </w:p>
        </w:tc>
        <w:tc>
          <w:tcPr>
            <w:tcW w:w="3600" w:type="dxa"/>
            <w:vAlign w:val="center"/>
          </w:tcPr>
          <w:p w14:paraId="0B73A752"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pick from enumerated list&gt;&gt;</w:t>
            </w:r>
          </w:p>
        </w:tc>
        <w:tc>
          <w:tcPr>
            <w:tcW w:w="450" w:type="dxa"/>
            <w:tcMar>
              <w:left w:w="29" w:type="dxa"/>
              <w:right w:w="29" w:type="dxa"/>
            </w:tcMar>
            <w:vAlign w:val="center"/>
          </w:tcPr>
          <w:p w14:paraId="0B73A753" w14:textId="77777777" w:rsidR="000D516B" w:rsidRPr="004713BE" w:rsidRDefault="00504E29" w:rsidP="00866B09">
            <w:pPr>
              <w:jc w:val="center"/>
              <w:rPr>
                <w:rFonts w:ascii="Calibri" w:hAnsi="Calibri"/>
                <w:sz w:val="18"/>
                <w:szCs w:val="18"/>
              </w:rPr>
            </w:pPr>
            <w:r w:rsidRPr="004713BE">
              <w:rPr>
                <w:rFonts w:ascii="Calibri" w:hAnsi="Calibri"/>
                <w:sz w:val="18"/>
                <w:szCs w:val="18"/>
              </w:rPr>
              <w:t>08</w:t>
            </w:r>
          </w:p>
        </w:tc>
        <w:tc>
          <w:tcPr>
            <w:tcW w:w="3510" w:type="dxa"/>
            <w:vAlign w:val="center"/>
          </w:tcPr>
          <w:p w14:paraId="0B73A754" w14:textId="77777777" w:rsidR="00F2777B" w:rsidRPr="004713BE" w:rsidRDefault="003D3F59" w:rsidP="003D3F59">
            <w:pPr>
              <w:rPr>
                <w:rFonts w:ascii="Calibri" w:hAnsi="Calibri"/>
                <w:sz w:val="18"/>
                <w:szCs w:val="18"/>
              </w:rPr>
            </w:pPr>
            <w:r w:rsidRPr="004713BE">
              <w:rPr>
                <w:rFonts w:ascii="Calibri" w:hAnsi="Calibri"/>
                <w:sz w:val="18"/>
                <w:szCs w:val="18"/>
              </w:rPr>
              <w:t>Dwelling Unit CFA (ft</w:t>
            </w:r>
            <w:r w:rsidRPr="00383471">
              <w:rPr>
                <w:rFonts w:ascii="Calibri" w:hAnsi="Calibri"/>
                <w:sz w:val="18"/>
                <w:szCs w:val="18"/>
                <w:vertAlign w:val="superscript"/>
              </w:rPr>
              <w:t>2</w:t>
            </w:r>
            <w:r w:rsidRPr="004713BE">
              <w:rPr>
                <w:rFonts w:ascii="Calibri" w:hAnsi="Calibri"/>
                <w:sz w:val="18"/>
                <w:szCs w:val="18"/>
              </w:rPr>
              <w:t>)</w:t>
            </w:r>
          </w:p>
        </w:tc>
        <w:tc>
          <w:tcPr>
            <w:tcW w:w="3715" w:type="dxa"/>
            <w:vAlign w:val="center"/>
          </w:tcPr>
          <w:p w14:paraId="0B73A755" w14:textId="77777777" w:rsidR="00F2777B" w:rsidRPr="004713BE" w:rsidRDefault="003D3F59" w:rsidP="00C8239D">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00866B09" w:rsidRPr="004713BE">
              <w:rPr>
                <w:rFonts w:ascii="Calibri" w:hAnsi="Calibri"/>
                <w:sz w:val="18"/>
                <w:szCs w:val="18"/>
              </w:rPr>
              <w:t>integer</w:t>
            </w:r>
            <w:r w:rsidRPr="004713BE">
              <w:rPr>
                <w:rFonts w:ascii="Calibri" w:hAnsi="Calibri"/>
                <w:sz w:val="18"/>
                <w:szCs w:val="18"/>
              </w:rPr>
              <w:t>; xxxx</w:t>
            </w:r>
            <w:r w:rsidR="00866B09" w:rsidRPr="004713BE">
              <w:rPr>
                <w:rFonts w:ascii="Calibri" w:hAnsi="Calibri"/>
                <w:sz w:val="18"/>
                <w:szCs w:val="18"/>
              </w:rPr>
              <w:t>x</w:t>
            </w:r>
            <w:r w:rsidR="004F7BFE" w:rsidRPr="004713BE">
              <w:rPr>
                <w:rFonts w:ascii="Calibri" w:hAnsi="Calibri"/>
                <w:sz w:val="18"/>
                <w:szCs w:val="18"/>
              </w:rPr>
              <w:t xml:space="preserve">; </w:t>
            </w:r>
            <w:r w:rsidRPr="004713BE">
              <w:rPr>
                <w:rFonts w:ascii="Calibri" w:hAnsi="Calibri"/>
                <w:sz w:val="18"/>
                <w:szCs w:val="18"/>
              </w:rPr>
              <w:t>&gt;&gt;</w:t>
            </w:r>
          </w:p>
        </w:tc>
      </w:tr>
      <w:tr w:rsidR="00F2777B" w:rsidRPr="004F470C" w14:paraId="0B73A75D" w14:textId="77777777" w:rsidTr="003D55CE">
        <w:tc>
          <w:tcPr>
            <w:tcW w:w="475" w:type="dxa"/>
            <w:vAlign w:val="center"/>
          </w:tcPr>
          <w:p w14:paraId="0B73A757" w14:textId="77777777" w:rsidR="00F2777B" w:rsidRPr="004713BE" w:rsidRDefault="00504E29" w:rsidP="00B73D3F">
            <w:pPr>
              <w:jc w:val="center"/>
              <w:rPr>
                <w:rFonts w:ascii="Calibri" w:hAnsi="Calibri"/>
                <w:sz w:val="18"/>
                <w:szCs w:val="18"/>
              </w:rPr>
            </w:pPr>
            <w:r w:rsidRPr="004713BE">
              <w:rPr>
                <w:rFonts w:ascii="Calibri" w:hAnsi="Calibri"/>
                <w:sz w:val="18"/>
                <w:szCs w:val="18"/>
              </w:rPr>
              <w:t>09</w:t>
            </w:r>
          </w:p>
        </w:tc>
        <w:tc>
          <w:tcPr>
            <w:tcW w:w="2880" w:type="dxa"/>
            <w:vAlign w:val="center"/>
          </w:tcPr>
          <w:p w14:paraId="0B73A758" w14:textId="77777777" w:rsidR="00F2777B" w:rsidRPr="004713BE" w:rsidRDefault="00504E29" w:rsidP="00B73D3F">
            <w:pPr>
              <w:rPr>
                <w:rFonts w:ascii="Calibri" w:hAnsi="Calibri"/>
                <w:sz w:val="18"/>
                <w:szCs w:val="18"/>
              </w:rPr>
            </w:pPr>
            <w:r w:rsidRPr="004713BE">
              <w:rPr>
                <w:rFonts w:ascii="Calibri" w:hAnsi="Calibri"/>
                <w:sz w:val="18"/>
                <w:szCs w:val="18"/>
              </w:rPr>
              <w:t>Climate Zone:</w:t>
            </w:r>
          </w:p>
        </w:tc>
        <w:tc>
          <w:tcPr>
            <w:tcW w:w="3600" w:type="dxa"/>
            <w:vAlign w:val="center"/>
          </w:tcPr>
          <w:p w14:paraId="0B73A759"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pick from enumerated list&gt;&gt;</w:t>
            </w:r>
          </w:p>
        </w:tc>
        <w:tc>
          <w:tcPr>
            <w:tcW w:w="450" w:type="dxa"/>
            <w:tcMar>
              <w:left w:w="29" w:type="dxa"/>
              <w:right w:w="29" w:type="dxa"/>
            </w:tcMar>
            <w:vAlign w:val="center"/>
          </w:tcPr>
          <w:p w14:paraId="0B73A75A" w14:textId="77777777" w:rsidR="000D516B" w:rsidRPr="004713BE" w:rsidRDefault="00504E29" w:rsidP="00866B09">
            <w:pPr>
              <w:jc w:val="center"/>
              <w:rPr>
                <w:rFonts w:ascii="Calibri" w:hAnsi="Calibri"/>
                <w:sz w:val="18"/>
                <w:szCs w:val="18"/>
              </w:rPr>
            </w:pPr>
            <w:r w:rsidRPr="004713BE">
              <w:rPr>
                <w:rFonts w:ascii="Calibri" w:hAnsi="Calibri"/>
                <w:sz w:val="18"/>
                <w:szCs w:val="18"/>
              </w:rPr>
              <w:t>10</w:t>
            </w:r>
          </w:p>
        </w:tc>
        <w:tc>
          <w:tcPr>
            <w:tcW w:w="3510" w:type="dxa"/>
            <w:vAlign w:val="center"/>
          </w:tcPr>
          <w:p w14:paraId="0B73A75B" w14:textId="77777777" w:rsidR="00F2777B" w:rsidRPr="004713BE" w:rsidRDefault="003D3F59" w:rsidP="00C8239D">
            <w:pPr>
              <w:rPr>
                <w:rFonts w:ascii="Calibri" w:hAnsi="Calibri"/>
                <w:sz w:val="18"/>
                <w:szCs w:val="18"/>
              </w:rPr>
            </w:pPr>
            <w:r w:rsidRPr="004713BE">
              <w:rPr>
                <w:rFonts w:ascii="Calibri" w:hAnsi="Calibri"/>
                <w:sz w:val="18"/>
                <w:szCs w:val="18"/>
              </w:rPr>
              <w:t xml:space="preserve">Number of space conditioning </w:t>
            </w:r>
            <w:r w:rsidR="003D55CE" w:rsidRPr="004713BE">
              <w:rPr>
                <w:rFonts w:ascii="Calibri" w:hAnsi="Calibri"/>
                <w:sz w:val="18"/>
                <w:szCs w:val="18"/>
              </w:rPr>
              <w:t xml:space="preserve">(SC) </w:t>
            </w:r>
            <w:r w:rsidRPr="004713BE">
              <w:rPr>
                <w:rFonts w:ascii="Calibri" w:hAnsi="Calibri"/>
                <w:sz w:val="18"/>
                <w:szCs w:val="18"/>
              </w:rPr>
              <w:t>systems in this dwelling unit.</w:t>
            </w:r>
          </w:p>
        </w:tc>
        <w:tc>
          <w:tcPr>
            <w:tcW w:w="3715" w:type="dxa"/>
            <w:vAlign w:val="center"/>
          </w:tcPr>
          <w:p w14:paraId="0B73A75C" w14:textId="77777777" w:rsidR="00F2777B" w:rsidRPr="004713BE" w:rsidRDefault="003D3F59" w:rsidP="00866B09">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 xml:space="preserve">integer, </w:t>
            </w:r>
            <w:r w:rsidR="00866B09" w:rsidRPr="004713BE">
              <w:rPr>
                <w:rFonts w:ascii="Calibri" w:hAnsi="Calibri"/>
                <w:sz w:val="18"/>
                <w:szCs w:val="18"/>
              </w:rPr>
              <w:t>xx</w:t>
            </w:r>
            <w:r w:rsidRPr="004713BE">
              <w:rPr>
                <w:rFonts w:ascii="Calibri" w:hAnsi="Calibri"/>
                <w:sz w:val="18"/>
                <w:szCs w:val="18"/>
              </w:rPr>
              <w:t>&gt;&gt;</w:t>
            </w:r>
          </w:p>
        </w:tc>
      </w:tr>
    </w:tbl>
    <w:p w14:paraId="0B73A75E" w14:textId="77777777" w:rsidR="003F0F7A" w:rsidRDefault="003F0F7A" w:rsidP="00097AA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1"/>
        <w:gridCol w:w="1351"/>
        <w:gridCol w:w="1351"/>
        <w:gridCol w:w="1351"/>
        <w:gridCol w:w="1350"/>
        <w:gridCol w:w="1350"/>
        <w:gridCol w:w="1350"/>
        <w:gridCol w:w="1350"/>
        <w:gridCol w:w="1350"/>
        <w:gridCol w:w="2230"/>
      </w:tblGrid>
      <w:tr w:rsidR="003C15CE" w:rsidRPr="003C15CE" w14:paraId="0B73A761" w14:textId="77777777" w:rsidTr="003B53FE">
        <w:trPr>
          <w:trHeight w:val="222"/>
        </w:trPr>
        <w:tc>
          <w:tcPr>
            <w:tcW w:w="14616" w:type="dxa"/>
            <w:gridSpan w:val="10"/>
            <w:shd w:val="clear" w:color="auto" w:fill="auto"/>
          </w:tcPr>
          <w:p w14:paraId="0B73A75F" w14:textId="2B1D99A1" w:rsidR="003C15CE" w:rsidRPr="004713BE" w:rsidRDefault="003C15CE" w:rsidP="003C15CE">
            <w:pPr>
              <w:keepNext/>
              <w:rPr>
                <w:rFonts w:ascii="Calibri" w:hAnsi="Calibri"/>
                <w:b/>
                <w:sz w:val="20"/>
              </w:rPr>
            </w:pPr>
            <w:r w:rsidRPr="004713BE">
              <w:rPr>
                <w:rFonts w:ascii="Calibri" w:hAnsi="Calibri"/>
                <w:b/>
                <w:sz w:val="20"/>
              </w:rPr>
              <w:lastRenderedPageBreak/>
              <w:t xml:space="preserve">B. Space Conditioning (SC) System Information </w:t>
            </w:r>
          </w:p>
          <w:p w14:paraId="0B73A760" w14:textId="77777777" w:rsidR="003C15CE" w:rsidRPr="00125E71" w:rsidRDefault="003C15CE" w:rsidP="003C15CE">
            <w:pPr>
              <w:keepNext/>
              <w:rPr>
                <w:rFonts w:ascii="Calibri" w:hAnsi="Calibri"/>
                <w:b/>
                <w:sz w:val="18"/>
                <w:szCs w:val="18"/>
              </w:rPr>
            </w:pPr>
            <w:r w:rsidRPr="00125E71">
              <w:rPr>
                <w:rFonts w:ascii="Calibri" w:hAnsi="Calibri"/>
                <w:sz w:val="18"/>
                <w:szCs w:val="18"/>
              </w:rPr>
              <w:t>&lt;&lt;</w:t>
            </w:r>
            <w:r w:rsidRPr="00125E71">
              <w:rPr>
                <w:sz w:val="18"/>
                <w:szCs w:val="18"/>
              </w:rPr>
              <w:t xml:space="preserve"> </w:t>
            </w:r>
            <w:r w:rsidRPr="00125E71">
              <w:rPr>
                <w:rFonts w:ascii="Calibri" w:hAnsi="Calibri"/>
                <w:sz w:val="18"/>
                <w:szCs w:val="18"/>
              </w:rPr>
              <w:t>require one row of data to be entered in this table for each of the quantity of space conditioning systems entered in A10&gt;&gt;</w:t>
            </w:r>
          </w:p>
        </w:tc>
      </w:tr>
      <w:tr w:rsidR="003C15CE" w:rsidRPr="003C15CE" w14:paraId="0B73A76C" w14:textId="77777777" w:rsidTr="00C05EA8">
        <w:trPr>
          <w:trHeight w:val="223"/>
        </w:trPr>
        <w:tc>
          <w:tcPr>
            <w:tcW w:w="1372" w:type="dxa"/>
            <w:vAlign w:val="bottom"/>
          </w:tcPr>
          <w:p w14:paraId="0B73A762"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01</w:t>
            </w:r>
          </w:p>
        </w:tc>
        <w:tc>
          <w:tcPr>
            <w:tcW w:w="1372" w:type="dxa"/>
          </w:tcPr>
          <w:p w14:paraId="0B73A763"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02</w:t>
            </w:r>
          </w:p>
        </w:tc>
        <w:tc>
          <w:tcPr>
            <w:tcW w:w="1372" w:type="dxa"/>
            <w:vAlign w:val="bottom"/>
          </w:tcPr>
          <w:p w14:paraId="0B73A764"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03</w:t>
            </w:r>
          </w:p>
        </w:tc>
        <w:tc>
          <w:tcPr>
            <w:tcW w:w="1372" w:type="dxa"/>
          </w:tcPr>
          <w:p w14:paraId="0B73A765"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04</w:t>
            </w:r>
          </w:p>
        </w:tc>
        <w:tc>
          <w:tcPr>
            <w:tcW w:w="1372" w:type="dxa"/>
          </w:tcPr>
          <w:p w14:paraId="0B73A766"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05</w:t>
            </w:r>
          </w:p>
        </w:tc>
        <w:tc>
          <w:tcPr>
            <w:tcW w:w="1372" w:type="dxa"/>
          </w:tcPr>
          <w:p w14:paraId="0B73A767"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06</w:t>
            </w:r>
          </w:p>
        </w:tc>
        <w:tc>
          <w:tcPr>
            <w:tcW w:w="1372" w:type="dxa"/>
          </w:tcPr>
          <w:p w14:paraId="0B73A768"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07</w:t>
            </w:r>
          </w:p>
        </w:tc>
        <w:tc>
          <w:tcPr>
            <w:tcW w:w="1372" w:type="dxa"/>
          </w:tcPr>
          <w:p w14:paraId="0B73A769"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08</w:t>
            </w:r>
          </w:p>
        </w:tc>
        <w:tc>
          <w:tcPr>
            <w:tcW w:w="1372" w:type="dxa"/>
          </w:tcPr>
          <w:p w14:paraId="0B73A76A"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09</w:t>
            </w:r>
          </w:p>
        </w:tc>
        <w:tc>
          <w:tcPr>
            <w:tcW w:w="2268" w:type="dxa"/>
            <w:vAlign w:val="bottom"/>
          </w:tcPr>
          <w:p w14:paraId="0B73A76B"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10</w:t>
            </w:r>
          </w:p>
        </w:tc>
      </w:tr>
      <w:tr w:rsidR="003C15CE" w:rsidRPr="003C15CE" w14:paraId="0B73A779" w14:textId="77777777" w:rsidTr="00C05EA8">
        <w:trPr>
          <w:trHeight w:val="390"/>
        </w:trPr>
        <w:tc>
          <w:tcPr>
            <w:tcW w:w="1372" w:type="dxa"/>
            <w:vAlign w:val="bottom"/>
          </w:tcPr>
          <w:p w14:paraId="0B73A76E" w14:textId="4B313D1D" w:rsidR="003C15CE" w:rsidRPr="004713BE" w:rsidRDefault="003C15CE" w:rsidP="003C15CE">
            <w:pPr>
              <w:keepNext/>
              <w:jc w:val="center"/>
              <w:rPr>
                <w:rFonts w:ascii="Calibri" w:hAnsi="Calibri"/>
                <w:sz w:val="18"/>
                <w:szCs w:val="18"/>
              </w:rPr>
            </w:pPr>
            <w:r w:rsidRPr="004713BE">
              <w:rPr>
                <w:rFonts w:ascii="Calibri" w:hAnsi="Calibri"/>
                <w:sz w:val="18"/>
                <w:szCs w:val="18"/>
              </w:rPr>
              <w:t xml:space="preserve">SC System  </w:t>
            </w:r>
            <w:r w:rsidR="00B42E5A">
              <w:rPr>
                <w:rFonts w:ascii="Calibri" w:hAnsi="Calibri"/>
                <w:sz w:val="18"/>
                <w:szCs w:val="18"/>
              </w:rPr>
              <w:t>ID/</w:t>
            </w:r>
            <w:r w:rsidRPr="004713BE">
              <w:rPr>
                <w:rFonts w:ascii="Calibri" w:hAnsi="Calibri"/>
                <w:sz w:val="18"/>
                <w:szCs w:val="18"/>
              </w:rPr>
              <w:t>Name</w:t>
            </w:r>
          </w:p>
        </w:tc>
        <w:tc>
          <w:tcPr>
            <w:tcW w:w="1372" w:type="dxa"/>
            <w:vAlign w:val="bottom"/>
          </w:tcPr>
          <w:p w14:paraId="0B73A76F"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 xml:space="preserve">SC System </w:t>
            </w:r>
          </w:p>
          <w:p w14:paraId="0B73A770" w14:textId="35FCB15E" w:rsidR="003C15CE" w:rsidRPr="004713BE" w:rsidRDefault="00B42E5A" w:rsidP="003C15CE">
            <w:pPr>
              <w:keepNext/>
              <w:jc w:val="center"/>
              <w:rPr>
                <w:rFonts w:ascii="Calibri" w:hAnsi="Calibri"/>
                <w:sz w:val="18"/>
                <w:szCs w:val="18"/>
              </w:rPr>
            </w:pPr>
            <w:r>
              <w:rPr>
                <w:rFonts w:ascii="Calibri" w:hAnsi="Calibri"/>
                <w:sz w:val="18"/>
                <w:szCs w:val="18"/>
              </w:rPr>
              <w:t xml:space="preserve">Description of </w:t>
            </w:r>
            <w:r w:rsidR="003C15CE" w:rsidRPr="004713BE">
              <w:rPr>
                <w:rFonts w:ascii="Calibri" w:hAnsi="Calibri"/>
                <w:sz w:val="18"/>
                <w:szCs w:val="18"/>
              </w:rPr>
              <w:t>Area Served</w:t>
            </w:r>
          </w:p>
        </w:tc>
        <w:tc>
          <w:tcPr>
            <w:tcW w:w="1372" w:type="dxa"/>
            <w:vAlign w:val="bottom"/>
          </w:tcPr>
          <w:p w14:paraId="0B73A771"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CFA served by this SC System (ft</w:t>
            </w:r>
            <w:r w:rsidRPr="00383471">
              <w:rPr>
                <w:rFonts w:ascii="Calibri" w:hAnsi="Calibri"/>
                <w:sz w:val="18"/>
                <w:szCs w:val="18"/>
                <w:vertAlign w:val="superscript"/>
              </w:rPr>
              <w:t>2</w:t>
            </w:r>
            <w:r w:rsidRPr="004713BE">
              <w:rPr>
                <w:rFonts w:ascii="Calibri" w:hAnsi="Calibri"/>
                <w:sz w:val="18"/>
                <w:szCs w:val="18"/>
              </w:rPr>
              <w:t>):</w:t>
            </w:r>
          </w:p>
        </w:tc>
        <w:tc>
          <w:tcPr>
            <w:tcW w:w="1372" w:type="dxa"/>
            <w:vAlign w:val="bottom"/>
          </w:tcPr>
          <w:p w14:paraId="0B73A772" w14:textId="77777777" w:rsidR="003C15CE" w:rsidRPr="004713BE" w:rsidRDefault="003C15CE" w:rsidP="004A41B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Is the </w:t>
            </w:r>
            <w:r w:rsidR="004A41B2" w:rsidRPr="004713BE">
              <w:rPr>
                <w:rFonts w:asciiTheme="minorHAnsi" w:hAnsiTheme="minorHAnsi" w:cs="Calibri"/>
                <w:color w:val="000000"/>
                <w:sz w:val="18"/>
                <w:szCs w:val="18"/>
              </w:rPr>
              <w:t xml:space="preserve">SC </w:t>
            </w:r>
            <w:r w:rsidRPr="004713BE">
              <w:rPr>
                <w:rFonts w:asciiTheme="minorHAnsi" w:hAnsiTheme="minorHAnsi" w:cs="Calibri"/>
                <w:color w:val="000000"/>
                <w:sz w:val="18"/>
                <w:szCs w:val="18"/>
              </w:rPr>
              <w:t>system a ducted system?</w:t>
            </w:r>
          </w:p>
        </w:tc>
        <w:tc>
          <w:tcPr>
            <w:tcW w:w="1372" w:type="dxa"/>
            <w:vAlign w:val="bottom"/>
          </w:tcPr>
          <w:p w14:paraId="0B73A773" w14:textId="77777777" w:rsidR="003C15CE" w:rsidRPr="004713BE" w:rsidRDefault="00E97C67"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w:t>
            </w:r>
            <w:r w:rsidR="003C15CE" w:rsidRPr="004713BE">
              <w:rPr>
                <w:rFonts w:asciiTheme="minorHAnsi" w:hAnsiTheme="minorHAnsi" w:cs="Calibri"/>
                <w:color w:val="000000"/>
                <w:sz w:val="18"/>
                <w:szCs w:val="18"/>
              </w:rPr>
              <w:t>nstalling a refrigerant containing component?</w:t>
            </w:r>
          </w:p>
        </w:tc>
        <w:tc>
          <w:tcPr>
            <w:tcW w:w="1372" w:type="dxa"/>
            <w:vAlign w:val="bottom"/>
          </w:tcPr>
          <w:p w14:paraId="0B73A774" w14:textId="77777777" w:rsidR="003C15CE" w:rsidRPr="004713BE" w:rsidRDefault="003C15CE" w:rsidP="004A41B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Installing new </w:t>
            </w:r>
            <w:r w:rsidR="007B798F" w:rsidRPr="004713BE">
              <w:rPr>
                <w:rFonts w:asciiTheme="minorHAnsi" w:hAnsiTheme="minorHAnsi" w:cs="Calibri"/>
                <w:color w:val="000000"/>
                <w:sz w:val="18"/>
                <w:szCs w:val="18"/>
              </w:rPr>
              <w:t>SC s</w:t>
            </w:r>
            <w:r w:rsidR="004A41B2" w:rsidRPr="004713BE">
              <w:rPr>
                <w:rFonts w:asciiTheme="minorHAnsi" w:hAnsiTheme="minorHAnsi" w:cs="Calibri"/>
                <w:color w:val="000000"/>
                <w:sz w:val="18"/>
                <w:szCs w:val="18"/>
              </w:rPr>
              <w:t xml:space="preserve">ystem </w:t>
            </w:r>
            <w:r w:rsidRPr="004713BE">
              <w:rPr>
                <w:rFonts w:asciiTheme="minorHAnsi" w:hAnsiTheme="minorHAnsi" w:cs="Calibri"/>
                <w:color w:val="000000"/>
                <w:sz w:val="18"/>
                <w:szCs w:val="18"/>
              </w:rPr>
              <w:t xml:space="preserve">components? </w:t>
            </w:r>
          </w:p>
        </w:tc>
        <w:tc>
          <w:tcPr>
            <w:tcW w:w="1372" w:type="dxa"/>
            <w:vAlign w:val="bottom"/>
          </w:tcPr>
          <w:p w14:paraId="0B73A775" w14:textId="77777777" w:rsidR="003C15CE" w:rsidRPr="004713BE" w:rsidRDefault="003C15CE"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more than 40 feet of ducts?</w:t>
            </w:r>
          </w:p>
        </w:tc>
        <w:tc>
          <w:tcPr>
            <w:tcW w:w="1372" w:type="dxa"/>
            <w:vAlign w:val="bottom"/>
          </w:tcPr>
          <w:p w14:paraId="0B73A776" w14:textId="77777777" w:rsidR="003C15CE" w:rsidRPr="004713BE" w:rsidRDefault="00E97C67"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e</w:t>
            </w:r>
            <w:r w:rsidR="003C15CE" w:rsidRPr="004713BE">
              <w:rPr>
                <w:rFonts w:asciiTheme="minorHAnsi" w:hAnsiTheme="minorHAnsi" w:cs="Calibri"/>
                <w:color w:val="000000"/>
                <w:sz w:val="18"/>
                <w:szCs w:val="18"/>
              </w:rPr>
              <w:t>ntire</w:t>
            </w:r>
            <w:r w:rsidR="004A41B2" w:rsidRPr="004713BE">
              <w:rPr>
                <w:rFonts w:asciiTheme="minorHAnsi" w:hAnsiTheme="minorHAnsi" w:cs="Calibri"/>
                <w:color w:val="000000"/>
                <w:sz w:val="18"/>
                <w:szCs w:val="18"/>
              </w:rPr>
              <w:t xml:space="preserve">ly new </w:t>
            </w:r>
            <w:r w:rsidR="003C15CE" w:rsidRPr="004713BE">
              <w:rPr>
                <w:rFonts w:asciiTheme="minorHAnsi" w:hAnsiTheme="minorHAnsi" w:cs="Calibri"/>
                <w:color w:val="000000"/>
                <w:sz w:val="18"/>
                <w:szCs w:val="18"/>
              </w:rPr>
              <w:t>duct system?</w:t>
            </w:r>
          </w:p>
        </w:tc>
        <w:tc>
          <w:tcPr>
            <w:tcW w:w="1372" w:type="dxa"/>
            <w:vAlign w:val="bottom"/>
          </w:tcPr>
          <w:p w14:paraId="0B73A777" w14:textId="47A26CF5" w:rsidR="003C15CE" w:rsidRPr="004713BE" w:rsidRDefault="003C15CE" w:rsidP="008C087B">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 </w:t>
            </w:r>
            <w:r w:rsidR="00E97C67" w:rsidRPr="004713BE">
              <w:rPr>
                <w:rFonts w:asciiTheme="minorHAnsi" w:hAnsiTheme="minorHAnsi" w:cs="Calibri"/>
                <w:color w:val="000000"/>
                <w:sz w:val="18"/>
                <w:szCs w:val="18"/>
              </w:rPr>
              <w:t>Installing e</w:t>
            </w:r>
            <w:r w:rsidRPr="004713BE">
              <w:rPr>
                <w:rFonts w:asciiTheme="minorHAnsi" w:hAnsiTheme="minorHAnsi" w:cs="Calibri"/>
                <w:color w:val="000000"/>
                <w:sz w:val="18"/>
                <w:szCs w:val="18"/>
              </w:rPr>
              <w:t xml:space="preserve">ntirely new </w:t>
            </w:r>
            <w:del w:id="8" w:author="Alexis Smith" w:date="2020-02-11T13:23:00Z">
              <w:r w:rsidR="00516049" w:rsidDel="008C087B">
                <w:rPr>
                  <w:rFonts w:asciiTheme="minorHAnsi" w:hAnsiTheme="minorHAnsi" w:cs="Calibri"/>
                  <w:color w:val="000000"/>
                  <w:sz w:val="18"/>
                  <w:szCs w:val="18"/>
                </w:rPr>
                <w:delText xml:space="preserve">ducted </w:delText>
              </w:r>
            </w:del>
            <w:r w:rsidR="004A41B2" w:rsidRPr="004713BE">
              <w:rPr>
                <w:rFonts w:asciiTheme="minorHAnsi" w:hAnsiTheme="minorHAnsi" w:cs="Calibri"/>
                <w:color w:val="000000"/>
                <w:sz w:val="18"/>
                <w:szCs w:val="18"/>
              </w:rPr>
              <w:t xml:space="preserve">SC </w:t>
            </w:r>
            <w:r w:rsidRPr="004713BE">
              <w:rPr>
                <w:rFonts w:asciiTheme="minorHAnsi" w:hAnsiTheme="minorHAnsi" w:cs="Calibri"/>
                <w:color w:val="000000"/>
                <w:sz w:val="18"/>
                <w:szCs w:val="18"/>
              </w:rPr>
              <w:t>system</w:t>
            </w:r>
            <w:r w:rsidR="004A41B2" w:rsidRPr="004713BE">
              <w:rPr>
                <w:rFonts w:asciiTheme="minorHAnsi" w:hAnsiTheme="minorHAnsi" w:cs="Calibri"/>
                <w:color w:val="000000"/>
                <w:sz w:val="18"/>
                <w:szCs w:val="18"/>
              </w:rPr>
              <w:t>?</w:t>
            </w:r>
          </w:p>
        </w:tc>
        <w:tc>
          <w:tcPr>
            <w:tcW w:w="2268" w:type="dxa"/>
            <w:vAlign w:val="bottom"/>
          </w:tcPr>
          <w:p w14:paraId="0B73A778"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Alteration Type:</w:t>
            </w:r>
          </w:p>
        </w:tc>
      </w:tr>
      <w:tr w:rsidR="003C15CE" w:rsidRPr="006664EE" w14:paraId="0B73A78B" w14:textId="77777777" w:rsidTr="00C05EA8">
        <w:trPr>
          <w:trHeight w:val="432"/>
        </w:trPr>
        <w:tc>
          <w:tcPr>
            <w:tcW w:w="1372" w:type="dxa"/>
          </w:tcPr>
          <w:p w14:paraId="0B73A77A" w14:textId="62D55C8E" w:rsidR="006664EE" w:rsidRPr="006664EE" w:rsidRDefault="003C15CE" w:rsidP="006664EE">
            <w:pPr>
              <w:keepNext/>
              <w:rPr>
                <w:rFonts w:ascii="Calibri" w:hAnsi="Calibri"/>
                <w:sz w:val="14"/>
                <w:szCs w:val="14"/>
              </w:rPr>
            </w:pPr>
            <w:r w:rsidRPr="006664EE">
              <w:rPr>
                <w:rFonts w:ascii="Calibri" w:hAnsi="Calibri"/>
                <w:sz w:val="14"/>
                <w:szCs w:val="14"/>
              </w:rPr>
              <w:t>&lt;&lt;user input:  text, max 20 characters</w:t>
            </w:r>
          </w:p>
          <w:p w14:paraId="0B73A77B" w14:textId="77777777" w:rsidR="006664EE" w:rsidRPr="006664EE" w:rsidRDefault="006664EE" w:rsidP="006664EE">
            <w:pPr>
              <w:keepNext/>
              <w:rPr>
                <w:rFonts w:ascii="Calibri" w:hAnsi="Calibri"/>
                <w:sz w:val="14"/>
                <w:szCs w:val="14"/>
              </w:rPr>
            </w:pPr>
          </w:p>
          <w:p w14:paraId="0B73A77C" w14:textId="6CA2647F" w:rsidR="003C15CE" w:rsidRPr="006664EE" w:rsidRDefault="006664EE" w:rsidP="006664EE">
            <w:pPr>
              <w:keepNext/>
              <w:rPr>
                <w:rFonts w:ascii="Calibri" w:hAnsi="Calibri"/>
                <w:sz w:val="14"/>
                <w:szCs w:val="14"/>
              </w:rPr>
            </w:pPr>
            <w:r w:rsidRPr="006664EE">
              <w:rPr>
                <w:rFonts w:ascii="Calibri" w:hAnsi="Calibri"/>
                <w:sz w:val="14"/>
                <w:szCs w:val="14"/>
              </w:rPr>
              <w:t xml:space="preserve">do not allow duplicate system names to be used </w:t>
            </w:r>
            <w:r w:rsidR="00B42E5A">
              <w:rPr>
                <w:rFonts w:ascii="Calibri" w:hAnsi="Calibri"/>
                <w:sz w:val="14"/>
                <w:szCs w:val="14"/>
              </w:rPr>
              <w:t>for this dwelling unit</w:t>
            </w:r>
            <w:r w:rsidR="003C15CE" w:rsidRPr="006664EE">
              <w:rPr>
                <w:rFonts w:ascii="Calibri" w:hAnsi="Calibri"/>
                <w:sz w:val="14"/>
                <w:szCs w:val="14"/>
              </w:rPr>
              <w:t>&gt;&gt;</w:t>
            </w:r>
          </w:p>
        </w:tc>
        <w:tc>
          <w:tcPr>
            <w:tcW w:w="1372" w:type="dxa"/>
          </w:tcPr>
          <w:p w14:paraId="680EF175" w14:textId="76FE9151" w:rsidR="00B42E5A" w:rsidRDefault="003C15CE" w:rsidP="006664EE">
            <w:pPr>
              <w:keepNext/>
              <w:rPr>
                <w:rFonts w:ascii="Calibri" w:hAnsi="Calibri"/>
                <w:sz w:val="14"/>
                <w:szCs w:val="14"/>
              </w:rPr>
            </w:pPr>
            <w:r w:rsidRPr="006664EE">
              <w:rPr>
                <w:rFonts w:ascii="Calibri" w:hAnsi="Calibri"/>
                <w:sz w:val="14"/>
                <w:szCs w:val="14"/>
              </w:rPr>
              <w:t>&lt;&lt;user input:  text, max 20 characters</w:t>
            </w:r>
          </w:p>
          <w:p w14:paraId="272F8558" w14:textId="77777777" w:rsidR="00B42E5A" w:rsidRDefault="00B42E5A" w:rsidP="006664EE">
            <w:pPr>
              <w:keepNext/>
              <w:rPr>
                <w:rFonts w:ascii="Calibri" w:hAnsi="Calibri"/>
                <w:sz w:val="14"/>
                <w:szCs w:val="14"/>
              </w:rPr>
            </w:pPr>
          </w:p>
          <w:p w14:paraId="0B73A77D" w14:textId="4127849A" w:rsidR="003C15CE" w:rsidRPr="006664EE" w:rsidRDefault="00B42E5A" w:rsidP="0017283D">
            <w:pPr>
              <w:keepNext/>
              <w:rPr>
                <w:rFonts w:ascii="Calibri" w:hAnsi="Calibri"/>
                <w:sz w:val="14"/>
                <w:szCs w:val="14"/>
              </w:rPr>
            </w:pPr>
            <w:r w:rsidRPr="00B42E5A">
              <w:rPr>
                <w:rFonts w:ascii="Calibri" w:hAnsi="Calibri"/>
                <w:sz w:val="14"/>
                <w:szCs w:val="14"/>
              </w:rPr>
              <w:t xml:space="preserve">do not allow duplicate </w:t>
            </w:r>
            <w:r>
              <w:rPr>
                <w:rFonts w:ascii="Calibri" w:hAnsi="Calibri"/>
                <w:sz w:val="14"/>
                <w:szCs w:val="14"/>
              </w:rPr>
              <w:t xml:space="preserve">descriptions </w:t>
            </w:r>
            <w:r w:rsidRPr="00B42E5A">
              <w:rPr>
                <w:rFonts w:ascii="Calibri" w:hAnsi="Calibri"/>
                <w:sz w:val="14"/>
                <w:szCs w:val="14"/>
              </w:rPr>
              <w:t xml:space="preserve"> to be used </w:t>
            </w:r>
            <w:r>
              <w:rPr>
                <w:rFonts w:ascii="Calibri" w:hAnsi="Calibri"/>
                <w:sz w:val="14"/>
                <w:szCs w:val="14"/>
              </w:rPr>
              <w:t>for this dwelling unit</w:t>
            </w:r>
            <w:r w:rsidR="008B5B52">
              <w:rPr>
                <w:rFonts w:ascii="Calibri" w:hAnsi="Calibri"/>
                <w:sz w:val="14"/>
                <w:szCs w:val="14"/>
              </w:rPr>
              <w:t xml:space="preserve"> (for this MCH-01)</w:t>
            </w:r>
            <w:r w:rsidR="003C15CE" w:rsidRPr="006664EE">
              <w:rPr>
                <w:rFonts w:ascii="Calibri" w:hAnsi="Calibri"/>
                <w:sz w:val="14"/>
                <w:szCs w:val="14"/>
              </w:rPr>
              <w:t>&gt;&gt;</w:t>
            </w:r>
          </w:p>
        </w:tc>
        <w:tc>
          <w:tcPr>
            <w:tcW w:w="1372" w:type="dxa"/>
          </w:tcPr>
          <w:p w14:paraId="0B73A77E" w14:textId="77777777" w:rsidR="003C15CE" w:rsidRPr="006664EE" w:rsidRDefault="003C15CE" w:rsidP="006664EE">
            <w:pPr>
              <w:keepNext/>
              <w:rPr>
                <w:rFonts w:ascii="Calibri" w:hAnsi="Calibri"/>
                <w:sz w:val="14"/>
                <w:szCs w:val="14"/>
              </w:rPr>
            </w:pPr>
            <w:r w:rsidRPr="006664EE">
              <w:rPr>
                <w:rFonts w:ascii="Calibri" w:hAnsi="Calibri"/>
                <w:sz w:val="14"/>
                <w:szCs w:val="14"/>
              </w:rPr>
              <w:t xml:space="preserve">&lt;&lt;numeric; xxxx;  require the sum of the CFA values entered in this column to be equal to </w:t>
            </w:r>
            <w:r w:rsidR="00DA7125" w:rsidRPr="006664EE">
              <w:rPr>
                <w:rFonts w:ascii="Calibri" w:hAnsi="Calibri"/>
                <w:sz w:val="14"/>
                <w:szCs w:val="14"/>
              </w:rPr>
              <w:t>the value for CFA entered in A08</w:t>
            </w:r>
            <w:r w:rsidRPr="006664EE">
              <w:rPr>
                <w:rFonts w:ascii="Calibri" w:hAnsi="Calibri"/>
                <w:sz w:val="14"/>
                <w:szCs w:val="14"/>
              </w:rPr>
              <w:t>&gt;&gt;</w:t>
            </w:r>
          </w:p>
        </w:tc>
        <w:tc>
          <w:tcPr>
            <w:tcW w:w="1372" w:type="dxa"/>
          </w:tcPr>
          <w:p w14:paraId="0B73A77F"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0"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1"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2"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1372" w:type="dxa"/>
          </w:tcPr>
          <w:p w14:paraId="0B73A783"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1372" w:type="dxa"/>
          </w:tcPr>
          <w:p w14:paraId="0B73A784"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2268" w:type="dxa"/>
          </w:tcPr>
          <w:p w14:paraId="0B73A785" w14:textId="3A2D216A" w:rsidR="003C15CE" w:rsidRPr="006664EE" w:rsidRDefault="00897405" w:rsidP="006664EE">
            <w:pPr>
              <w:rPr>
                <w:rFonts w:asciiTheme="minorHAnsi" w:hAnsiTheme="minorHAnsi"/>
                <w:sz w:val="14"/>
                <w:szCs w:val="14"/>
              </w:rPr>
            </w:pPr>
            <w:r>
              <w:rPr>
                <w:rFonts w:asciiTheme="minorHAnsi" w:hAnsiTheme="minorHAnsi"/>
                <w:sz w:val="14"/>
                <w:szCs w:val="14"/>
              </w:rPr>
              <w:t xml:space="preserve">&lt;&lt;  Calculated field: determine the correct result for "alteration type" for entry in this field by the user responses in </w:t>
            </w:r>
            <w:r w:rsidRPr="008B5B52">
              <w:rPr>
                <w:rFonts w:asciiTheme="minorHAnsi" w:hAnsiTheme="minorHAnsi"/>
                <w:sz w:val="14"/>
                <w:szCs w:val="14"/>
                <w:highlight w:val="yellow"/>
              </w:rPr>
              <w:t>B04, B05 , B06, B07, B08, B09</w:t>
            </w:r>
            <w:r>
              <w:rPr>
                <w:rFonts w:asciiTheme="minorHAnsi" w:hAnsiTheme="minorHAnsi"/>
                <w:sz w:val="14"/>
                <w:szCs w:val="14"/>
              </w:rPr>
              <w:t xml:space="preserve"> and use of "</w:t>
            </w:r>
            <w:r>
              <w:rPr>
                <w:rFonts w:asciiTheme="minorHAnsi" w:hAnsiTheme="minorHAnsi" w:cs="Calibri"/>
                <w:color w:val="000000"/>
                <w:sz w:val="14"/>
                <w:szCs w:val="14"/>
                <w:u w:val="single"/>
              </w:rPr>
              <w:t>Logic Table for Determining Alteration Type and HERS Verification Requirements</w:t>
            </w:r>
            <w:r>
              <w:rPr>
                <w:rFonts w:asciiTheme="minorHAnsi" w:hAnsiTheme="minorHAnsi"/>
                <w:sz w:val="14"/>
                <w:szCs w:val="14"/>
              </w:rPr>
              <w:t xml:space="preserve">" (inserted below this section); constrain user input for fields </w:t>
            </w:r>
            <w:r w:rsidRPr="008B5B52">
              <w:rPr>
                <w:rFonts w:asciiTheme="minorHAnsi" w:hAnsiTheme="minorHAnsi"/>
                <w:sz w:val="14"/>
                <w:szCs w:val="14"/>
                <w:highlight w:val="yellow"/>
              </w:rPr>
              <w:t>B04-B09</w:t>
            </w:r>
            <w:r>
              <w:rPr>
                <w:rFonts w:asciiTheme="minorHAnsi" w:hAnsiTheme="minorHAnsi"/>
                <w:sz w:val="14"/>
                <w:szCs w:val="14"/>
              </w:rPr>
              <w:t xml:space="preserve"> to allow only the available combinations of responses given in the Logic Table in rows a through </w:t>
            </w:r>
            <w:r w:rsidR="001B1825">
              <w:rPr>
                <w:rFonts w:asciiTheme="minorHAnsi" w:hAnsiTheme="minorHAnsi"/>
                <w:sz w:val="14"/>
                <w:szCs w:val="14"/>
              </w:rPr>
              <w:t>t</w:t>
            </w:r>
            <w:r>
              <w:rPr>
                <w:rFonts w:asciiTheme="minorHAnsi" w:hAnsiTheme="minorHAnsi"/>
                <w:sz w:val="14"/>
                <w:szCs w:val="14"/>
              </w:rPr>
              <w:t>;  alteration types are:</w:t>
            </w:r>
          </w:p>
          <w:p w14:paraId="0B73A786" w14:textId="77777777" w:rsidR="003C15CE" w:rsidRPr="006664EE" w:rsidRDefault="00897405" w:rsidP="006664EE">
            <w:pPr>
              <w:rPr>
                <w:rFonts w:asciiTheme="minorHAnsi" w:hAnsiTheme="minorHAnsi"/>
                <w:sz w:val="14"/>
                <w:szCs w:val="14"/>
              </w:rPr>
            </w:pPr>
            <w:r>
              <w:rPr>
                <w:rFonts w:asciiTheme="minorHAnsi" w:hAnsiTheme="minorHAnsi"/>
                <w:sz w:val="14"/>
                <w:szCs w:val="14"/>
              </w:rPr>
              <w:t>*Extension of Existing Duct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 xml:space="preserve">C); </w:t>
            </w:r>
          </w:p>
          <w:p w14:paraId="0B73A787" w14:textId="77777777" w:rsidR="003C15C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Altered Space Conditioning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 xml:space="preserve">D); </w:t>
            </w:r>
          </w:p>
          <w:p w14:paraId="0B73A788" w14:textId="77777777" w:rsidR="003C15C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Entirely New or Complete Replacement Duct System with or without Equipment Changeout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E)</w:t>
            </w:r>
          </w:p>
          <w:p w14:paraId="0B73A789" w14:textId="77777777" w:rsidR="006664E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Entirely New or Complete Replacement Space Conditioning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F)</w:t>
            </w:r>
          </w:p>
          <w:p w14:paraId="0B73A78A" w14:textId="77777777" w:rsidR="003C15CE" w:rsidRPr="006664EE" w:rsidRDefault="006664EE" w:rsidP="006664EE">
            <w:pPr>
              <w:rPr>
                <w:sz w:val="14"/>
                <w:szCs w:val="14"/>
              </w:rPr>
            </w:pPr>
            <w:r w:rsidRPr="006664EE">
              <w:rPr>
                <w:rFonts w:asciiTheme="minorHAnsi" w:hAnsiTheme="minorHAnsi"/>
                <w:sz w:val="14"/>
                <w:szCs w:val="14"/>
              </w:rPr>
              <w:t>*</w:t>
            </w:r>
            <w:r w:rsidR="00FC1189">
              <w:rPr>
                <w:rFonts w:asciiTheme="minorHAnsi" w:hAnsiTheme="minorHAnsi" w:cs="Calibri"/>
                <w:color w:val="000000"/>
                <w:sz w:val="14"/>
                <w:szCs w:val="14"/>
              </w:rPr>
              <w:t xml:space="preserve"> No A</w:t>
            </w:r>
            <w:r w:rsidRPr="006664EE">
              <w:rPr>
                <w:rFonts w:asciiTheme="minorHAnsi" w:hAnsiTheme="minorHAnsi" w:cs="Calibri"/>
                <w:color w:val="000000"/>
                <w:sz w:val="14"/>
                <w:szCs w:val="14"/>
              </w:rPr>
              <w:t>lteration Performed</w:t>
            </w:r>
            <w:r w:rsidRPr="006664EE">
              <w:rPr>
                <w:rFonts w:asciiTheme="minorHAnsi" w:hAnsiTheme="minorHAnsi"/>
                <w:sz w:val="14"/>
                <w:szCs w:val="14"/>
              </w:rPr>
              <w:t xml:space="preserve"> </w:t>
            </w:r>
            <w:r w:rsidR="003C15CE" w:rsidRPr="006664EE">
              <w:rPr>
                <w:rFonts w:asciiTheme="minorHAnsi" w:hAnsiTheme="minorHAnsi"/>
                <w:sz w:val="14"/>
                <w:szCs w:val="14"/>
              </w:rPr>
              <w:t>&gt;&gt;</w:t>
            </w:r>
          </w:p>
        </w:tc>
      </w:tr>
    </w:tbl>
    <w:p w14:paraId="0B73A78C" w14:textId="77777777" w:rsidR="006664EE" w:rsidRDefault="006664EE" w:rsidP="00097AAE"/>
    <w:p w14:paraId="0B73A78D" w14:textId="77777777" w:rsidR="006664EE" w:rsidRDefault="006664EE">
      <w:r>
        <w:br w:type="page"/>
      </w:r>
    </w:p>
    <w:p w14:paraId="0B73A790" w14:textId="77777777" w:rsidR="00E053A3" w:rsidRDefault="00E053A3" w:rsidP="00097AAE"/>
    <w:p w14:paraId="02E2B7EE" w14:textId="77777777" w:rsidR="004713BE" w:rsidRDefault="004713BE" w:rsidP="00097AAE"/>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9571AB" w:rsidRPr="00A67A18" w14:paraId="0B73A792" w14:textId="77777777" w:rsidTr="008821AD">
        <w:trPr>
          <w:trHeight w:val="218"/>
        </w:trPr>
        <w:tc>
          <w:tcPr>
            <w:tcW w:w="14616" w:type="dxa"/>
            <w:gridSpan w:val="10"/>
            <w:tcBorders>
              <w:top w:val="single" w:sz="4" w:space="0" w:color="auto"/>
              <w:left w:val="single" w:sz="4" w:space="0" w:color="auto"/>
              <w:bottom w:val="nil"/>
              <w:right w:val="single" w:sz="4" w:space="0" w:color="auto"/>
            </w:tcBorders>
            <w:vAlign w:val="center"/>
          </w:tcPr>
          <w:p w14:paraId="0B73A791" w14:textId="77777777" w:rsidR="009571AB" w:rsidRPr="009571AB" w:rsidRDefault="009571AB" w:rsidP="009571AB">
            <w:pPr>
              <w:autoSpaceDE w:val="0"/>
              <w:autoSpaceDN w:val="0"/>
              <w:adjustRightInd w:val="0"/>
              <w:rPr>
                <w:rFonts w:asciiTheme="minorHAnsi" w:hAnsiTheme="minorHAnsi" w:cs="Calibri"/>
                <w:b/>
                <w:color w:val="000000"/>
              </w:rPr>
            </w:pPr>
            <w:r w:rsidRPr="004713BE">
              <w:rPr>
                <w:rFonts w:asciiTheme="minorHAnsi" w:hAnsiTheme="minorHAnsi" w:cs="Calibri"/>
                <w:b/>
                <w:color w:val="000000"/>
                <w:sz w:val="20"/>
              </w:rPr>
              <w:t>Logic Table for Determining Alteration Type and HERS Verification Requirements</w:t>
            </w:r>
            <w:r w:rsidR="00491069" w:rsidRPr="004713BE">
              <w:rPr>
                <w:rFonts w:asciiTheme="minorHAnsi" w:hAnsiTheme="minorHAnsi" w:cs="Calibri"/>
                <w:b/>
                <w:color w:val="000000"/>
                <w:sz w:val="20"/>
              </w:rPr>
              <w:t xml:space="preserve"> (this table not shown on the completed document)</w:t>
            </w:r>
          </w:p>
        </w:tc>
      </w:tr>
      <w:tr w:rsidR="009571AB" w:rsidRPr="00A67A18" w14:paraId="0B73A79D" w14:textId="77777777" w:rsidTr="008821AD">
        <w:trPr>
          <w:trHeight w:val="218"/>
        </w:trPr>
        <w:tc>
          <w:tcPr>
            <w:tcW w:w="258" w:type="dxa"/>
            <w:tcBorders>
              <w:top w:val="nil"/>
              <w:left w:val="single" w:sz="4" w:space="0" w:color="auto"/>
              <w:bottom w:val="nil"/>
              <w:right w:val="nil"/>
            </w:tcBorders>
            <w:vAlign w:val="center"/>
          </w:tcPr>
          <w:p w14:paraId="0B73A793" w14:textId="77777777" w:rsidR="00A67A18" w:rsidRPr="00A67A18" w:rsidRDefault="00A67A18" w:rsidP="00A67A18">
            <w:pPr>
              <w:autoSpaceDE w:val="0"/>
              <w:autoSpaceDN w:val="0"/>
              <w:adjustRightInd w:val="0"/>
              <w:jc w:val="center"/>
              <w:rPr>
                <w:rFonts w:ascii="Calibri" w:hAnsi="Calibri" w:cs="Calibri"/>
                <w:color w:val="000000"/>
              </w:rPr>
            </w:pPr>
          </w:p>
        </w:tc>
        <w:tc>
          <w:tcPr>
            <w:tcW w:w="1487" w:type="dxa"/>
            <w:tcBorders>
              <w:top w:val="single" w:sz="6" w:space="0" w:color="auto"/>
              <w:left w:val="single" w:sz="6" w:space="0" w:color="auto"/>
              <w:bottom w:val="single" w:sz="6" w:space="0" w:color="auto"/>
              <w:right w:val="single" w:sz="6" w:space="0" w:color="auto"/>
            </w:tcBorders>
            <w:vAlign w:val="center"/>
          </w:tcPr>
          <w:p w14:paraId="0B73A794"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1</w:t>
            </w:r>
          </w:p>
        </w:tc>
        <w:tc>
          <w:tcPr>
            <w:tcW w:w="1486" w:type="dxa"/>
            <w:tcBorders>
              <w:top w:val="single" w:sz="6" w:space="0" w:color="auto"/>
              <w:left w:val="single" w:sz="6" w:space="0" w:color="auto"/>
              <w:bottom w:val="single" w:sz="6" w:space="0" w:color="auto"/>
              <w:right w:val="single" w:sz="6" w:space="0" w:color="auto"/>
            </w:tcBorders>
            <w:vAlign w:val="center"/>
          </w:tcPr>
          <w:p w14:paraId="0B73A795"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2</w:t>
            </w:r>
          </w:p>
        </w:tc>
        <w:tc>
          <w:tcPr>
            <w:tcW w:w="1485" w:type="dxa"/>
            <w:tcBorders>
              <w:top w:val="single" w:sz="6" w:space="0" w:color="auto"/>
              <w:left w:val="single" w:sz="6" w:space="0" w:color="auto"/>
              <w:bottom w:val="single" w:sz="6" w:space="0" w:color="auto"/>
              <w:right w:val="single" w:sz="6" w:space="0" w:color="auto"/>
            </w:tcBorders>
            <w:vAlign w:val="center"/>
          </w:tcPr>
          <w:p w14:paraId="0B73A796"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3</w:t>
            </w:r>
          </w:p>
        </w:tc>
        <w:tc>
          <w:tcPr>
            <w:tcW w:w="1486" w:type="dxa"/>
            <w:tcBorders>
              <w:top w:val="single" w:sz="6" w:space="0" w:color="auto"/>
              <w:left w:val="single" w:sz="6" w:space="0" w:color="auto"/>
              <w:bottom w:val="single" w:sz="6" w:space="0" w:color="auto"/>
              <w:right w:val="single" w:sz="6" w:space="0" w:color="auto"/>
            </w:tcBorders>
            <w:vAlign w:val="center"/>
          </w:tcPr>
          <w:p w14:paraId="0B73A797"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4</w:t>
            </w:r>
          </w:p>
        </w:tc>
        <w:tc>
          <w:tcPr>
            <w:tcW w:w="1485" w:type="dxa"/>
            <w:tcBorders>
              <w:top w:val="single" w:sz="6" w:space="0" w:color="auto"/>
              <w:left w:val="single" w:sz="6" w:space="0" w:color="auto"/>
              <w:bottom w:val="single" w:sz="6" w:space="0" w:color="auto"/>
              <w:right w:val="single" w:sz="6" w:space="0" w:color="auto"/>
            </w:tcBorders>
            <w:vAlign w:val="center"/>
          </w:tcPr>
          <w:p w14:paraId="0B73A798"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5</w:t>
            </w:r>
          </w:p>
        </w:tc>
        <w:tc>
          <w:tcPr>
            <w:tcW w:w="1486" w:type="dxa"/>
            <w:tcBorders>
              <w:top w:val="single" w:sz="6" w:space="0" w:color="auto"/>
              <w:left w:val="single" w:sz="6" w:space="0" w:color="auto"/>
              <w:bottom w:val="single" w:sz="6" w:space="0" w:color="auto"/>
              <w:right w:val="single" w:sz="6" w:space="0" w:color="auto"/>
            </w:tcBorders>
            <w:vAlign w:val="center"/>
          </w:tcPr>
          <w:p w14:paraId="0B73A799"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6</w:t>
            </w:r>
          </w:p>
        </w:tc>
        <w:tc>
          <w:tcPr>
            <w:tcW w:w="1804" w:type="dxa"/>
            <w:tcBorders>
              <w:top w:val="single" w:sz="6" w:space="0" w:color="auto"/>
              <w:left w:val="single" w:sz="6" w:space="0" w:color="auto"/>
              <w:bottom w:val="nil"/>
              <w:right w:val="single" w:sz="6" w:space="0" w:color="auto"/>
            </w:tcBorders>
            <w:vAlign w:val="center"/>
          </w:tcPr>
          <w:p w14:paraId="0B73A79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7</w:t>
            </w:r>
          </w:p>
        </w:tc>
        <w:tc>
          <w:tcPr>
            <w:tcW w:w="1035" w:type="dxa"/>
            <w:tcBorders>
              <w:top w:val="single" w:sz="6" w:space="0" w:color="auto"/>
              <w:left w:val="single" w:sz="6" w:space="0" w:color="auto"/>
              <w:bottom w:val="nil"/>
              <w:right w:val="single" w:sz="6" w:space="0" w:color="auto"/>
            </w:tcBorders>
            <w:vAlign w:val="center"/>
          </w:tcPr>
          <w:p w14:paraId="0B73A79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8</w:t>
            </w:r>
          </w:p>
        </w:tc>
        <w:tc>
          <w:tcPr>
            <w:tcW w:w="2604" w:type="dxa"/>
            <w:tcBorders>
              <w:top w:val="single" w:sz="6" w:space="0" w:color="auto"/>
              <w:left w:val="single" w:sz="6" w:space="0" w:color="auto"/>
              <w:bottom w:val="nil"/>
              <w:right w:val="single" w:sz="4" w:space="0" w:color="auto"/>
            </w:tcBorders>
            <w:vAlign w:val="center"/>
          </w:tcPr>
          <w:p w14:paraId="0B73A79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9</w:t>
            </w:r>
          </w:p>
        </w:tc>
      </w:tr>
      <w:tr w:rsidR="009571AB" w:rsidRPr="00A67A18" w14:paraId="0B73A7A8" w14:textId="77777777" w:rsidTr="008821AD">
        <w:trPr>
          <w:trHeight w:val="1470"/>
        </w:trPr>
        <w:tc>
          <w:tcPr>
            <w:tcW w:w="258" w:type="dxa"/>
            <w:tcBorders>
              <w:top w:val="single" w:sz="6" w:space="0" w:color="auto"/>
              <w:left w:val="single" w:sz="4" w:space="0" w:color="auto"/>
              <w:bottom w:val="nil"/>
              <w:right w:val="nil"/>
            </w:tcBorders>
            <w:vAlign w:val="bottom"/>
          </w:tcPr>
          <w:p w14:paraId="0B73A79E" w14:textId="77777777" w:rsidR="00A67A18" w:rsidRPr="00A67A18" w:rsidRDefault="00A67A18" w:rsidP="00A67A18">
            <w:pPr>
              <w:autoSpaceDE w:val="0"/>
              <w:autoSpaceDN w:val="0"/>
              <w:adjustRightInd w:val="0"/>
              <w:jc w:val="center"/>
              <w:rPr>
                <w:rFonts w:ascii="Calibri" w:hAnsi="Calibri" w:cs="Calibri"/>
                <w:color w:val="000000"/>
                <w:sz w:val="16"/>
                <w:szCs w:val="16"/>
              </w:rPr>
            </w:pPr>
          </w:p>
        </w:tc>
        <w:tc>
          <w:tcPr>
            <w:tcW w:w="1487" w:type="dxa"/>
            <w:tcBorders>
              <w:top w:val="single" w:sz="6" w:space="0" w:color="auto"/>
              <w:left w:val="single" w:sz="6" w:space="0" w:color="auto"/>
              <w:bottom w:val="single" w:sz="6" w:space="0" w:color="auto"/>
              <w:right w:val="single" w:sz="6" w:space="0" w:color="auto"/>
            </w:tcBorders>
            <w:vAlign w:val="bottom"/>
          </w:tcPr>
          <w:p w14:paraId="0B73A79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Is the altered or installed system a ducted system?</w:t>
            </w:r>
          </w:p>
        </w:tc>
        <w:tc>
          <w:tcPr>
            <w:tcW w:w="1486" w:type="dxa"/>
            <w:tcBorders>
              <w:top w:val="single" w:sz="6" w:space="0" w:color="auto"/>
              <w:left w:val="single" w:sz="6" w:space="0" w:color="auto"/>
              <w:bottom w:val="single" w:sz="6" w:space="0" w:color="auto"/>
              <w:right w:val="single" w:sz="6" w:space="0" w:color="auto"/>
            </w:tcBorders>
            <w:vAlign w:val="bottom"/>
          </w:tcPr>
          <w:p w14:paraId="0B73A7A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Altering or installing a refrigerant containing component?</w:t>
            </w:r>
          </w:p>
        </w:tc>
        <w:tc>
          <w:tcPr>
            <w:tcW w:w="1485" w:type="dxa"/>
            <w:tcBorders>
              <w:top w:val="single" w:sz="6" w:space="0" w:color="auto"/>
              <w:left w:val="single" w:sz="6" w:space="0" w:color="auto"/>
              <w:bottom w:val="single" w:sz="6" w:space="0" w:color="auto"/>
              <w:right w:val="single" w:sz="6" w:space="0" w:color="auto"/>
            </w:tcBorders>
            <w:vAlign w:val="bottom"/>
          </w:tcPr>
          <w:p w14:paraId="0B73A7A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Installing new components?  (packaged unit, or condensing unit, or cooling/heating coil, or air-handling unit, etc)</w:t>
            </w:r>
          </w:p>
        </w:tc>
        <w:tc>
          <w:tcPr>
            <w:tcW w:w="1486" w:type="dxa"/>
            <w:tcBorders>
              <w:top w:val="single" w:sz="6" w:space="0" w:color="auto"/>
              <w:left w:val="single" w:sz="6" w:space="0" w:color="auto"/>
              <w:bottom w:val="single" w:sz="6" w:space="0" w:color="auto"/>
              <w:right w:val="single" w:sz="6" w:space="0" w:color="auto"/>
            </w:tcBorders>
            <w:vAlign w:val="bottom"/>
          </w:tcPr>
          <w:p w14:paraId="0B73A7A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Installing more than 40 linear feet of new or replacement ducts?</w:t>
            </w:r>
          </w:p>
        </w:tc>
        <w:tc>
          <w:tcPr>
            <w:tcW w:w="1485" w:type="dxa"/>
            <w:tcBorders>
              <w:top w:val="single" w:sz="6" w:space="0" w:color="auto"/>
              <w:left w:val="single" w:sz="6" w:space="0" w:color="auto"/>
              <w:bottom w:val="single" w:sz="6" w:space="0" w:color="auto"/>
              <w:right w:val="single" w:sz="6" w:space="0" w:color="auto"/>
            </w:tcBorders>
            <w:vAlign w:val="bottom"/>
          </w:tcPr>
          <w:p w14:paraId="0B73A7A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Is the entire duct system accessible for sealing, and is more than 75%  of the duct system new or replaced?</w:t>
            </w:r>
          </w:p>
        </w:tc>
        <w:tc>
          <w:tcPr>
            <w:tcW w:w="1486" w:type="dxa"/>
            <w:tcBorders>
              <w:top w:val="single" w:sz="6" w:space="0" w:color="auto"/>
              <w:left w:val="single" w:sz="6" w:space="0" w:color="auto"/>
              <w:bottom w:val="single" w:sz="6" w:space="0" w:color="auto"/>
              <w:right w:val="single" w:sz="6" w:space="0" w:color="auto"/>
            </w:tcBorders>
            <w:vAlign w:val="bottom"/>
          </w:tcPr>
          <w:p w14:paraId="0B73A7A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 xml:space="preserve">Are </w:t>
            </w:r>
            <w:r w:rsidRPr="00A67A18">
              <w:rPr>
                <w:rFonts w:asciiTheme="minorHAnsi" w:hAnsiTheme="minorHAnsi" w:cs="Calibri"/>
                <w:color w:val="000000"/>
                <w:sz w:val="16"/>
                <w:szCs w:val="16"/>
                <w:u w:val="single"/>
              </w:rPr>
              <w:t>all</w:t>
            </w:r>
            <w:r w:rsidRPr="00A67A18">
              <w:rPr>
                <w:rFonts w:asciiTheme="minorHAnsi" w:hAnsiTheme="minorHAnsi" w:cs="Calibri"/>
                <w:color w:val="000000"/>
                <w:sz w:val="16"/>
                <w:szCs w:val="16"/>
              </w:rPr>
              <w:t xml:space="preserve"> of the system's components and ducts new or replaced? (entirely new system)</w:t>
            </w:r>
          </w:p>
        </w:tc>
        <w:tc>
          <w:tcPr>
            <w:tcW w:w="1804" w:type="dxa"/>
            <w:tcBorders>
              <w:top w:val="single" w:sz="6" w:space="0" w:color="auto"/>
              <w:left w:val="single" w:sz="6" w:space="0" w:color="auto"/>
              <w:bottom w:val="single" w:sz="6" w:space="0" w:color="auto"/>
              <w:right w:val="single" w:sz="6" w:space="0" w:color="auto"/>
            </w:tcBorders>
            <w:vAlign w:val="bottom"/>
          </w:tcPr>
          <w:p w14:paraId="0B73A7A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alteration type</w:t>
            </w:r>
          </w:p>
        </w:tc>
        <w:tc>
          <w:tcPr>
            <w:tcW w:w="1035" w:type="dxa"/>
            <w:tcBorders>
              <w:top w:val="single" w:sz="6" w:space="0" w:color="auto"/>
              <w:left w:val="single" w:sz="6" w:space="0" w:color="auto"/>
              <w:bottom w:val="single" w:sz="6" w:space="0" w:color="auto"/>
              <w:right w:val="single" w:sz="6" w:space="0" w:color="auto"/>
            </w:tcBorders>
            <w:vAlign w:val="bottom"/>
          </w:tcPr>
          <w:p w14:paraId="0B73A7A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HERS</w:t>
            </w:r>
          </w:p>
        </w:tc>
        <w:tc>
          <w:tcPr>
            <w:tcW w:w="2604" w:type="dxa"/>
            <w:tcBorders>
              <w:top w:val="single" w:sz="6" w:space="0" w:color="auto"/>
              <w:left w:val="single" w:sz="6" w:space="0" w:color="auto"/>
              <w:bottom w:val="single" w:sz="6" w:space="0" w:color="auto"/>
              <w:right w:val="single" w:sz="4" w:space="0" w:color="auto"/>
            </w:tcBorders>
            <w:vAlign w:val="bottom"/>
          </w:tcPr>
          <w:p w14:paraId="0B73A7A7" w14:textId="77777777" w:rsidR="00A67A18" w:rsidRPr="00A67A18" w:rsidRDefault="00A67A18" w:rsidP="00A67A18">
            <w:pPr>
              <w:autoSpaceDE w:val="0"/>
              <w:autoSpaceDN w:val="0"/>
              <w:adjustRightInd w:val="0"/>
              <w:jc w:val="center"/>
              <w:rPr>
                <w:rFonts w:asciiTheme="minorHAnsi" w:hAnsiTheme="minorHAnsi" w:cs="Cambria"/>
                <w:color w:val="000000"/>
                <w:sz w:val="16"/>
                <w:szCs w:val="16"/>
              </w:rPr>
            </w:pPr>
            <w:r w:rsidRPr="00A67A18">
              <w:rPr>
                <w:rFonts w:asciiTheme="minorHAnsi" w:hAnsiTheme="minorHAnsi" w:cs="Cambria"/>
                <w:color w:val="000000"/>
                <w:sz w:val="16"/>
                <w:szCs w:val="16"/>
              </w:rPr>
              <w:t>notes</w:t>
            </w:r>
          </w:p>
        </w:tc>
      </w:tr>
      <w:tr w:rsidR="009571AB" w:rsidRPr="00A67A18" w14:paraId="0B73A7B3"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A9"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a</w:t>
            </w:r>
          </w:p>
        </w:tc>
        <w:tc>
          <w:tcPr>
            <w:tcW w:w="1487" w:type="dxa"/>
            <w:tcBorders>
              <w:top w:val="single" w:sz="6" w:space="0" w:color="auto"/>
              <w:left w:val="single" w:sz="6" w:space="0" w:color="auto"/>
              <w:bottom w:val="single" w:sz="6" w:space="0" w:color="auto"/>
              <w:right w:val="single" w:sz="6" w:space="0" w:color="auto"/>
            </w:tcBorders>
            <w:vAlign w:val="center"/>
          </w:tcPr>
          <w:p w14:paraId="0B73A7A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A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A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A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A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A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B0"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B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7B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refrigerant containing component - mini-split or packaged AC</w:t>
            </w:r>
          </w:p>
        </w:tc>
      </w:tr>
      <w:tr w:rsidR="009571AB" w:rsidRPr="00A67A18" w14:paraId="0B73A7BE"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B4"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b</w:t>
            </w:r>
          </w:p>
        </w:tc>
        <w:tc>
          <w:tcPr>
            <w:tcW w:w="1487" w:type="dxa"/>
            <w:tcBorders>
              <w:top w:val="single" w:sz="6" w:space="0" w:color="auto"/>
              <w:left w:val="single" w:sz="6" w:space="0" w:color="auto"/>
              <w:bottom w:val="single" w:sz="6" w:space="0" w:color="auto"/>
              <w:right w:val="single" w:sz="6" w:space="0" w:color="auto"/>
            </w:tcBorders>
            <w:vAlign w:val="center"/>
          </w:tcPr>
          <w:p w14:paraId="0B73A7B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B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B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B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B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B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BB"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B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7B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mini-split system component</w:t>
            </w:r>
          </w:p>
        </w:tc>
      </w:tr>
      <w:tr w:rsidR="009571AB" w:rsidRPr="00A67A18" w14:paraId="0B73A7C9"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BF"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c</w:t>
            </w:r>
          </w:p>
        </w:tc>
        <w:tc>
          <w:tcPr>
            <w:tcW w:w="1487" w:type="dxa"/>
            <w:tcBorders>
              <w:top w:val="single" w:sz="6" w:space="0" w:color="auto"/>
              <w:left w:val="single" w:sz="6" w:space="0" w:color="auto"/>
              <w:bottom w:val="single" w:sz="6" w:space="0" w:color="auto"/>
              <w:right w:val="single" w:sz="6" w:space="0" w:color="auto"/>
            </w:tcBorders>
            <w:vAlign w:val="center"/>
          </w:tcPr>
          <w:p w14:paraId="0B73A7C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C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C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C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C6"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C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C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hydronic AHU or furnace</w:t>
            </w:r>
          </w:p>
        </w:tc>
      </w:tr>
      <w:tr w:rsidR="009571AB" w:rsidRPr="00A67A18" w14:paraId="0B73A7D4"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CA"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d</w:t>
            </w:r>
          </w:p>
        </w:tc>
        <w:tc>
          <w:tcPr>
            <w:tcW w:w="1487" w:type="dxa"/>
            <w:tcBorders>
              <w:top w:val="single" w:sz="6" w:space="0" w:color="auto"/>
              <w:left w:val="single" w:sz="6" w:space="0" w:color="auto"/>
              <w:bottom w:val="single" w:sz="6" w:space="0" w:color="auto"/>
              <w:right w:val="single" w:sz="6" w:space="0" w:color="auto"/>
            </w:tcBorders>
            <w:vAlign w:val="center"/>
          </w:tcPr>
          <w:p w14:paraId="0B73A7C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C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C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D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D1"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D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D3"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furnace + duct alteration</w:t>
            </w:r>
          </w:p>
        </w:tc>
      </w:tr>
      <w:tr w:rsidR="009571AB" w:rsidRPr="00A67A18" w14:paraId="0B73A7DF"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D5"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e</w:t>
            </w:r>
          </w:p>
        </w:tc>
        <w:tc>
          <w:tcPr>
            <w:tcW w:w="1487" w:type="dxa"/>
            <w:tcBorders>
              <w:top w:val="single" w:sz="6" w:space="0" w:color="auto"/>
              <w:left w:val="single" w:sz="6" w:space="0" w:color="auto"/>
              <w:bottom w:val="single" w:sz="6" w:space="0" w:color="auto"/>
              <w:right w:val="single" w:sz="6" w:space="0" w:color="auto"/>
            </w:tcBorders>
            <w:vAlign w:val="center"/>
          </w:tcPr>
          <w:p w14:paraId="0B73A7D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D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D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D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D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D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DC"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D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7DE"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a refrigerant containing component - split system</w:t>
            </w:r>
          </w:p>
        </w:tc>
      </w:tr>
      <w:tr w:rsidR="009571AB" w:rsidRPr="00A67A18" w14:paraId="0B73A7EA"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E0"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f</w:t>
            </w:r>
          </w:p>
        </w:tc>
        <w:tc>
          <w:tcPr>
            <w:tcW w:w="1487" w:type="dxa"/>
            <w:tcBorders>
              <w:top w:val="single" w:sz="6" w:space="0" w:color="auto"/>
              <w:left w:val="single" w:sz="6" w:space="0" w:color="auto"/>
              <w:bottom w:val="single" w:sz="6" w:space="0" w:color="auto"/>
              <w:right w:val="single" w:sz="6" w:space="0" w:color="auto"/>
            </w:tcBorders>
            <w:vAlign w:val="center"/>
          </w:tcPr>
          <w:p w14:paraId="0B73A7E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E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E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E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E7"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E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E9"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components</w:t>
            </w:r>
          </w:p>
        </w:tc>
      </w:tr>
      <w:tr w:rsidR="009571AB" w:rsidRPr="00A67A18" w14:paraId="0B73A7F5"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EB"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g</w:t>
            </w:r>
          </w:p>
        </w:tc>
        <w:tc>
          <w:tcPr>
            <w:tcW w:w="1487" w:type="dxa"/>
            <w:tcBorders>
              <w:top w:val="single" w:sz="6" w:space="0" w:color="auto"/>
              <w:left w:val="single" w:sz="6" w:space="0" w:color="auto"/>
              <w:bottom w:val="single" w:sz="6" w:space="0" w:color="auto"/>
              <w:right w:val="single" w:sz="6" w:space="0" w:color="auto"/>
            </w:tcBorders>
            <w:vAlign w:val="center"/>
          </w:tcPr>
          <w:p w14:paraId="0B73A7E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E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F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F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F2"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F3"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F4"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compinent + altered ducts</w:t>
            </w:r>
          </w:p>
        </w:tc>
      </w:tr>
      <w:tr w:rsidR="009571AB" w:rsidRPr="00A67A18" w14:paraId="0B73A800"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F6"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h</w:t>
            </w:r>
          </w:p>
        </w:tc>
        <w:tc>
          <w:tcPr>
            <w:tcW w:w="1487" w:type="dxa"/>
            <w:tcBorders>
              <w:top w:val="single" w:sz="6" w:space="0" w:color="auto"/>
              <w:left w:val="single" w:sz="6" w:space="0" w:color="auto"/>
              <w:bottom w:val="single" w:sz="6" w:space="0" w:color="auto"/>
              <w:right w:val="single" w:sz="6" w:space="0" w:color="auto"/>
            </w:tcBorders>
            <w:vAlign w:val="center"/>
          </w:tcPr>
          <w:p w14:paraId="0B73A7F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F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F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F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F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F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FD"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FE"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FF"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 xml:space="preserve">e.g. alteration to refrigerant containing component + altered ducts   </w:t>
            </w:r>
          </w:p>
        </w:tc>
      </w:tr>
      <w:tr w:rsidR="009571AB" w:rsidRPr="00A67A18" w14:paraId="0B73A80B"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01"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i</w:t>
            </w:r>
          </w:p>
        </w:tc>
        <w:tc>
          <w:tcPr>
            <w:tcW w:w="1487" w:type="dxa"/>
            <w:tcBorders>
              <w:top w:val="single" w:sz="6" w:space="0" w:color="auto"/>
              <w:left w:val="single" w:sz="6" w:space="0" w:color="auto"/>
              <w:bottom w:val="single" w:sz="6" w:space="0" w:color="auto"/>
              <w:right w:val="single" w:sz="6" w:space="0" w:color="auto"/>
            </w:tcBorders>
            <w:vAlign w:val="center"/>
          </w:tcPr>
          <w:p w14:paraId="0B73A80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0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0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0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0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0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08"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09"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0A"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 system without equipment changeout</w:t>
            </w:r>
          </w:p>
        </w:tc>
      </w:tr>
      <w:tr w:rsidR="009571AB" w:rsidRPr="00A67A18" w14:paraId="0B73A816"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0C"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j</w:t>
            </w:r>
          </w:p>
        </w:tc>
        <w:tc>
          <w:tcPr>
            <w:tcW w:w="1487" w:type="dxa"/>
            <w:tcBorders>
              <w:top w:val="single" w:sz="6" w:space="0" w:color="auto"/>
              <w:left w:val="single" w:sz="6" w:space="0" w:color="auto"/>
              <w:bottom w:val="single" w:sz="6" w:space="0" w:color="auto"/>
              <w:right w:val="single" w:sz="6" w:space="0" w:color="auto"/>
            </w:tcBorders>
            <w:vAlign w:val="center"/>
          </w:tcPr>
          <w:p w14:paraId="0B73A80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0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0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1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13"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14"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15"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furnace + new duct system</w:t>
            </w:r>
          </w:p>
        </w:tc>
      </w:tr>
      <w:tr w:rsidR="009571AB" w:rsidRPr="00A67A18" w14:paraId="0B73A821"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17"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k</w:t>
            </w:r>
          </w:p>
        </w:tc>
        <w:tc>
          <w:tcPr>
            <w:tcW w:w="1487" w:type="dxa"/>
            <w:tcBorders>
              <w:top w:val="single" w:sz="6" w:space="0" w:color="auto"/>
              <w:left w:val="single" w:sz="6" w:space="0" w:color="auto"/>
              <w:bottom w:val="single" w:sz="6" w:space="0" w:color="auto"/>
              <w:right w:val="single" w:sz="6" w:space="0" w:color="auto"/>
            </w:tcBorders>
            <w:vAlign w:val="center"/>
          </w:tcPr>
          <w:p w14:paraId="0B73A81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1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1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1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1E"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1F"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20"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a refrigerant containing component + new duct system</w:t>
            </w:r>
          </w:p>
        </w:tc>
      </w:tr>
      <w:tr w:rsidR="009571AB" w:rsidRPr="00A67A18" w14:paraId="0B73A82C"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22"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l</w:t>
            </w:r>
          </w:p>
        </w:tc>
        <w:tc>
          <w:tcPr>
            <w:tcW w:w="1487" w:type="dxa"/>
            <w:tcBorders>
              <w:top w:val="single" w:sz="6" w:space="0" w:color="auto"/>
              <w:left w:val="single" w:sz="6" w:space="0" w:color="auto"/>
              <w:bottom w:val="single" w:sz="6" w:space="0" w:color="auto"/>
              <w:right w:val="single" w:sz="6" w:space="0" w:color="auto"/>
            </w:tcBorders>
            <w:vAlign w:val="center"/>
          </w:tcPr>
          <w:p w14:paraId="0B73A82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2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2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2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2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2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29"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2A"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2B"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component +  new duct system</w:t>
            </w:r>
          </w:p>
        </w:tc>
      </w:tr>
      <w:tr w:rsidR="009571AB" w:rsidRPr="00A67A18" w14:paraId="0B73A837"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2D"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lastRenderedPageBreak/>
              <w:t>m</w:t>
            </w:r>
          </w:p>
        </w:tc>
        <w:tc>
          <w:tcPr>
            <w:tcW w:w="1487" w:type="dxa"/>
            <w:tcBorders>
              <w:top w:val="single" w:sz="6" w:space="0" w:color="auto"/>
              <w:left w:val="single" w:sz="6" w:space="0" w:color="auto"/>
              <w:bottom w:val="single" w:sz="6" w:space="0" w:color="auto"/>
              <w:right w:val="single" w:sz="6" w:space="0" w:color="auto"/>
            </w:tcBorders>
            <w:vAlign w:val="center"/>
          </w:tcPr>
          <w:p w14:paraId="0B73A82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2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3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3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3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3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34"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35"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B73A836"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ductless hydronic heating system</w:t>
            </w:r>
          </w:p>
        </w:tc>
      </w:tr>
      <w:tr w:rsidR="009571AB" w:rsidRPr="00A67A18" w14:paraId="0B73A842"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38"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n</w:t>
            </w:r>
          </w:p>
        </w:tc>
        <w:tc>
          <w:tcPr>
            <w:tcW w:w="1487" w:type="dxa"/>
            <w:tcBorders>
              <w:top w:val="single" w:sz="6" w:space="0" w:color="auto"/>
              <w:left w:val="single" w:sz="6" w:space="0" w:color="auto"/>
              <w:bottom w:val="single" w:sz="6" w:space="0" w:color="auto"/>
              <w:right w:val="single" w:sz="6" w:space="0" w:color="auto"/>
            </w:tcBorders>
            <w:vAlign w:val="center"/>
          </w:tcPr>
          <w:p w14:paraId="0B73A83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3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3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3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3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3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3F"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40"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84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mini-split (weigh-in); or new room packeged AC (factory charged)</w:t>
            </w:r>
          </w:p>
        </w:tc>
      </w:tr>
      <w:tr w:rsidR="009571AB" w:rsidRPr="00A67A18" w14:paraId="0B73A84D"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43"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o</w:t>
            </w:r>
          </w:p>
        </w:tc>
        <w:tc>
          <w:tcPr>
            <w:tcW w:w="1487" w:type="dxa"/>
            <w:tcBorders>
              <w:top w:val="single" w:sz="6" w:space="0" w:color="auto"/>
              <w:left w:val="single" w:sz="6" w:space="0" w:color="auto"/>
              <w:bottom w:val="single" w:sz="6" w:space="0" w:color="auto"/>
              <w:right w:val="single" w:sz="6" w:space="0" w:color="auto"/>
            </w:tcBorders>
            <w:vAlign w:val="center"/>
          </w:tcPr>
          <w:p w14:paraId="0B73A84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4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4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4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4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4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4A"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4B" w14:textId="3E941CD5" w:rsidR="00A67A18" w:rsidRPr="00A67A18" w:rsidRDefault="00A67A18" w:rsidP="00025C7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 xml:space="preserve">DctLk </w:t>
            </w:r>
          </w:p>
        </w:tc>
        <w:tc>
          <w:tcPr>
            <w:tcW w:w="2604" w:type="dxa"/>
            <w:tcBorders>
              <w:top w:val="single" w:sz="6" w:space="0" w:color="auto"/>
              <w:left w:val="single" w:sz="6" w:space="0" w:color="auto"/>
              <w:bottom w:val="single" w:sz="6" w:space="0" w:color="auto"/>
              <w:right w:val="single" w:sz="4" w:space="0" w:color="auto"/>
            </w:tcBorders>
            <w:vAlign w:val="center"/>
          </w:tcPr>
          <w:p w14:paraId="0B73A84C" w14:textId="0B07183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ducted hydronic heating system</w:t>
            </w:r>
            <w:r w:rsidR="00025C78">
              <w:rPr>
                <w:rFonts w:asciiTheme="minorHAnsi" w:hAnsiTheme="minorHAnsi" w:cs="Calibri"/>
                <w:color w:val="000000"/>
                <w:sz w:val="16"/>
                <w:szCs w:val="16"/>
              </w:rPr>
              <w:t>, or other new heating-only system</w:t>
            </w:r>
            <w:r w:rsidR="00766A0C">
              <w:rPr>
                <w:rFonts w:asciiTheme="minorHAnsi" w:hAnsiTheme="minorHAnsi" w:cs="Calibri"/>
                <w:color w:val="000000"/>
                <w:sz w:val="16"/>
                <w:szCs w:val="16"/>
              </w:rPr>
              <w:t xml:space="preserve"> </w:t>
            </w:r>
          </w:p>
        </w:tc>
      </w:tr>
      <w:tr w:rsidR="009571AB" w:rsidRPr="00A67A18" w14:paraId="0B73A858"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4E"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p</w:t>
            </w:r>
          </w:p>
        </w:tc>
        <w:tc>
          <w:tcPr>
            <w:tcW w:w="1487" w:type="dxa"/>
            <w:tcBorders>
              <w:top w:val="single" w:sz="6" w:space="0" w:color="auto"/>
              <w:left w:val="single" w:sz="6" w:space="0" w:color="auto"/>
              <w:bottom w:val="single" w:sz="6" w:space="0" w:color="auto"/>
              <w:right w:val="single" w:sz="6" w:space="0" w:color="auto"/>
            </w:tcBorders>
            <w:vAlign w:val="center"/>
          </w:tcPr>
          <w:p w14:paraId="0B73A84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5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5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55"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56"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5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split system</w:t>
            </w:r>
          </w:p>
        </w:tc>
      </w:tr>
      <w:tr w:rsidR="009571AB" w:rsidRPr="00A67A18" w14:paraId="0B73A863"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59"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q</w:t>
            </w:r>
          </w:p>
        </w:tc>
        <w:tc>
          <w:tcPr>
            <w:tcW w:w="1487" w:type="dxa"/>
            <w:tcBorders>
              <w:top w:val="single" w:sz="6" w:space="0" w:color="auto"/>
              <w:left w:val="single" w:sz="6" w:space="0" w:color="auto"/>
              <w:bottom w:val="single" w:sz="6" w:space="0" w:color="auto"/>
              <w:right w:val="single" w:sz="6" w:space="0" w:color="auto"/>
            </w:tcBorders>
            <w:vAlign w:val="center"/>
          </w:tcPr>
          <w:p w14:paraId="0B73A85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5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5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5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5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60"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Extension of an existing duct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86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0B73A86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altered ducts</w:t>
            </w:r>
          </w:p>
        </w:tc>
      </w:tr>
      <w:tr w:rsidR="009571AB" w:rsidRPr="00A67A18" w14:paraId="0B73A86E"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64"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r</w:t>
            </w:r>
          </w:p>
        </w:tc>
        <w:tc>
          <w:tcPr>
            <w:tcW w:w="1487" w:type="dxa"/>
            <w:tcBorders>
              <w:top w:val="single" w:sz="6" w:space="0" w:color="auto"/>
              <w:left w:val="single" w:sz="6" w:space="0" w:color="auto"/>
              <w:bottom w:val="single" w:sz="6" w:space="0" w:color="auto"/>
              <w:right w:val="single" w:sz="6" w:space="0" w:color="auto"/>
            </w:tcBorders>
            <w:vAlign w:val="center"/>
          </w:tcPr>
          <w:p w14:paraId="0B73A86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6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6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6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6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6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6B"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B73A86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B73A86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 alteration performed</w:t>
            </w:r>
          </w:p>
        </w:tc>
      </w:tr>
      <w:tr w:rsidR="00FA0D34" w:rsidRPr="00A67A18" w14:paraId="0B73A879"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6F"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s</w:t>
            </w:r>
          </w:p>
        </w:tc>
        <w:tc>
          <w:tcPr>
            <w:tcW w:w="1487" w:type="dxa"/>
            <w:tcBorders>
              <w:top w:val="single" w:sz="6" w:space="0" w:color="auto"/>
              <w:left w:val="single" w:sz="6" w:space="0" w:color="auto"/>
              <w:bottom w:val="single" w:sz="6" w:space="0" w:color="auto"/>
              <w:right w:val="single" w:sz="6" w:space="0" w:color="auto"/>
            </w:tcBorders>
            <w:vAlign w:val="center"/>
          </w:tcPr>
          <w:p w14:paraId="0B73A87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7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7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7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7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7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76"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B73A87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B73A87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 alteration performed</w:t>
            </w:r>
          </w:p>
        </w:tc>
      </w:tr>
      <w:tr w:rsidR="004B56B8" w:rsidRPr="00A67A18" w14:paraId="10C2C2E9"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60D96CD" w14:textId="5C5A050B" w:rsidR="004B56B8" w:rsidRPr="00A67A18" w:rsidRDefault="004B56B8" w:rsidP="00A67A18">
            <w:pPr>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87" w:type="dxa"/>
            <w:tcBorders>
              <w:top w:val="single" w:sz="6" w:space="0" w:color="auto"/>
              <w:left w:val="single" w:sz="6" w:space="0" w:color="auto"/>
              <w:bottom w:val="single" w:sz="6" w:space="0" w:color="auto"/>
              <w:right w:val="single" w:sz="6" w:space="0" w:color="auto"/>
            </w:tcBorders>
            <w:vAlign w:val="center"/>
          </w:tcPr>
          <w:p w14:paraId="725F0AFD" w14:textId="04806BBD"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33587EB" w14:textId="4DB1E4FC"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7AC0D85" w14:textId="3CAA81A5"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E8FAEA4" w14:textId="743C7892"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92B7EB5" w14:textId="4EEA6CE1"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4A890E9" w14:textId="125FC68A"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1CC2C76" w14:textId="7F504497" w:rsidR="004B56B8" w:rsidRPr="00A67A18" w:rsidRDefault="004B56B8" w:rsidP="00A67A18">
            <w:pPr>
              <w:autoSpaceDE w:val="0"/>
              <w:autoSpaceDN w:val="0"/>
              <w:adjustRightInd w:val="0"/>
              <w:rPr>
                <w:rFonts w:asciiTheme="minorHAnsi" w:hAnsiTheme="minorHAnsi" w:cs="Cambria"/>
                <w:color w:val="000000"/>
                <w:sz w:val="16"/>
                <w:szCs w:val="16"/>
              </w:rPr>
            </w:pPr>
            <w:r>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0D28157" w14:textId="4564585B" w:rsidR="004B56B8" w:rsidRPr="00A67A18" w:rsidRDefault="004B56B8"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26B88B3F" w14:textId="359E6C82" w:rsidR="004B56B8" w:rsidRPr="00A67A18" w:rsidRDefault="004B56B8"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e.g. new ducted system that has less than 40 ft of ducts</w:t>
            </w:r>
          </w:p>
        </w:tc>
      </w:tr>
      <w:tr w:rsidR="00FA0D34" w:rsidRPr="00A67A18" w14:paraId="0B73A87E" w14:textId="77777777" w:rsidTr="008821AD">
        <w:trPr>
          <w:trHeight w:val="295"/>
        </w:trPr>
        <w:tc>
          <w:tcPr>
            <w:tcW w:w="14616" w:type="dxa"/>
            <w:gridSpan w:val="10"/>
            <w:tcBorders>
              <w:top w:val="single" w:sz="6" w:space="0" w:color="auto"/>
              <w:left w:val="single" w:sz="4" w:space="0" w:color="auto"/>
              <w:bottom w:val="single" w:sz="4" w:space="0" w:color="auto"/>
              <w:right w:val="single" w:sz="4" w:space="0" w:color="auto"/>
            </w:tcBorders>
            <w:vAlign w:val="center"/>
          </w:tcPr>
          <w:p w14:paraId="0B73A87A" w14:textId="77777777" w:rsidR="00FA0D34" w:rsidRDefault="00BD2559"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Nomenclature</w:t>
            </w:r>
            <w:r w:rsidR="00FA0D34">
              <w:rPr>
                <w:rFonts w:asciiTheme="minorHAnsi" w:hAnsiTheme="minorHAnsi" w:cs="Calibri"/>
                <w:color w:val="000000"/>
                <w:sz w:val="16"/>
                <w:szCs w:val="16"/>
              </w:rPr>
              <w:t>:</w:t>
            </w:r>
          </w:p>
          <w:p w14:paraId="0B73A87B" w14:textId="77777777" w:rsidR="00FA0D34" w:rsidRDefault="00FA0D34"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RC = Refrigerant Charge Verification (MCH-25)</w:t>
            </w:r>
            <w:r w:rsidR="00A90A9F">
              <w:rPr>
                <w:rFonts w:asciiTheme="minorHAnsi" w:hAnsiTheme="minorHAnsi" w:cs="Calibri"/>
                <w:color w:val="000000"/>
                <w:sz w:val="16"/>
                <w:szCs w:val="16"/>
              </w:rPr>
              <w:t xml:space="preserve"> applicable in CZ 2, 8-15</w:t>
            </w:r>
          </w:p>
          <w:p w14:paraId="0B73A87C" w14:textId="77777777" w:rsidR="00FA0D34" w:rsidRDefault="00FA0D34"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r>
              <w:rPr>
                <w:rFonts w:asciiTheme="minorHAnsi" w:hAnsiTheme="minorHAnsi" w:cs="Calibri"/>
                <w:color w:val="000000"/>
                <w:sz w:val="16"/>
                <w:szCs w:val="16"/>
              </w:rPr>
              <w:t xml:space="preserve"> = Duct Leakage Test (MCH-20)</w:t>
            </w:r>
          </w:p>
          <w:p w14:paraId="0B73A87D" w14:textId="77777777" w:rsidR="00FA0D34" w:rsidRPr="00A67A18" w:rsidRDefault="00FA0D34"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FE/AF or Tbl150.0-C,D</w:t>
            </w:r>
            <w:r>
              <w:rPr>
                <w:rFonts w:asciiTheme="minorHAnsi" w:hAnsiTheme="minorHAnsi" w:cs="Calibri"/>
                <w:color w:val="000000"/>
                <w:sz w:val="16"/>
                <w:szCs w:val="16"/>
              </w:rPr>
              <w:t xml:space="preserve"> - Fan Efficacy and Airflow Rate verification (MCH-22; MCH-23) or alternative compliance: (MCH-28)</w:t>
            </w:r>
          </w:p>
        </w:tc>
      </w:tr>
    </w:tbl>
    <w:p w14:paraId="0B73A87F" w14:textId="77777777" w:rsidR="00E053A3" w:rsidRDefault="00E053A3" w:rsidP="00097AA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2"/>
        <w:gridCol w:w="1259"/>
        <w:gridCol w:w="1259"/>
        <w:gridCol w:w="10610"/>
      </w:tblGrid>
      <w:tr w:rsidR="00231CD7" w:rsidRPr="004F470C" w14:paraId="0B73A883" w14:textId="77777777" w:rsidTr="00231CD7">
        <w:trPr>
          <w:trHeight w:val="222"/>
        </w:trPr>
        <w:tc>
          <w:tcPr>
            <w:tcW w:w="15978" w:type="dxa"/>
            <w:gridSpan w:val="4"/>
            <w:tcBorders>
              <w:top w:val="single" w:sz="4" w:space="0" w:color="auto"/>
              <w:left w:val="single" w:sz="4" w:space="0" w:color="auto"/>
              <w:right w:val="single" w:sz="4" w:space="0" w:color="auto"/>
            </w:tcBorders>
          </w:tcPr>
          <w:p w14:paraId="0B73A881" w14:textId="66F1E498" w:rsidR="00231CD7" w:rsidRPr="004713BE" w:rsidRDefault="00231CD7" w:rsidP="001F25DC">
            <w:pPr>
              <w:keepNext/>
              <w:rPr>
                <w:rFonts w:ascii="Calibri" w:hAnsi="Calibri"/>
                <w:b/>
                <w:sz w:val="20"/>
              </w:rPr>
            </w:pPr>
            <w:r w:rsidRPr="004713BE">
              <w:rPr>
                <w:rFonts w:ascii="Calibri" w:hAnsi="Calibri"/>
                <w:b/>
                <w:sz w:val="20"/>
              </w:rPr>
              <w:lastRenderedPageBreak/>
              <w:t>C. Extension of Existing Duct System, Greater Than 40 Feet (Section 150.2(b)1Diib)</w:t>
            </w:r>
          </w:p>
          <w:p w14:paraId="0B73A882" w14:textId="55EB00C1" w:rsidR="00231CD7" w:rsidRPr="00587582" w:rsidRDefault="00231CD7" w:rsidP="001B1825">
            <w:pPr>
              <w:keepNext/>
              <w:rPr>
                <w:rFonts w:ascii="Calibri" w:hAnsi="Calibri"/>
              </w:rPr>
            </w:pPr>
            <w:r w:rsidRPr="00125E71">
              <w:rPr>
                <w:rFonts w:ascii="Calibri" w:hAnsi="Calibri"/>
                <w:sz w:val="18"/>
                <w:szCs w:val="18"/>
              </w:rPr>
              <w:t xml:space="preserve">&lt;&lt;if there are no Alteration Types in column </w:t>
            </w:r>
            <w:r w:rsidR="001B1825" w:rsidRPr="008B5B52">
              <w:rPr>
                <w:rFonts w:ascii="Calibri" w:hAnsi="Calibri"/>
                <w:sz w:val="18"/>
                <w:szCs w:val="18"/>
                <w:highlight w:val="yellow"/>
              </w:rPr>
              <w:t>B10</w:t>
            </w:r>
            <w:r w:rsidR="001B1825" w:rsidRPr="00125E71">
              <w:rPr>
                <w:rFonts w:ascii="Calibri" w:hAnsi="Calibri"/>
                <w:sz w:val="18"/>
                <w:szCs w:val="18"/>
              </w:rPr>
              <w:t xml:space="preserve"> </w:t>
            </w:r>
            <w:r w:rsidRPr="00125E71">
              <w:rPr>
                <w:rFonts w:ascii="Calibri" w:hAnsi="Calibri"/>
                <w:sz w:val="18"/>
                <w:szCs w:val="18"/>
              </w:rPr>
              <w:t>equal to "Extension of Existing Duct System (</w:t>
            </w:r>
            <w:r>
              <w:rPr>
                <w:rFonts w:ascii="Calibri" w:hAnsi="Calibri"/>
                <w:sz w:val="18"/>
                <w:szCs w:val="18"/>
              </w:rPr>
              <w:t>Section</w:t>
            </w:r>
            <w:r w:rsidRPr="00125E71">
              <w:rPr>
                <w:rFonts w:ascii="Calibri" w:hAnsi="Calibri"/>
                <w:sz w:val="18"/>
                <w:szCs w:val="18"/>
              </w:rPr>
              <w:t xml:space="preserve"> C)" then display the "section does not apply" message</w:t>
            </w:r>
            <w:r>
              <w:rPr>
                <w:rFonts w:ascii="Calibri" w:hAnsi="Calibri"/>
                <w:sz w:val="18"/>
                <w:szCs w:val="18"/>
              </w:rPr>
              <w:t>, else</w:t>
            </w:r>
            <w:r w:rsidRPr="00125E71">
              <w:rPr>
                <w:sz w:val="18"/>
                <w:szCs w:val="18"/>
              </w:rPr>
              <w:t xml:space="preserve"> </w:t>
            </w:r>
            <w:r w:rsidRPr="00125E71">
              <w:rPr>
                <w:rFonts w:ascii="Calibri" w:hAnsi="Calibri"/>
                <w:sz w:val="18"/>
                <w:szCs w:val="18"/>
              </w:rPr>
              <w:t xml:space="preserve">require one row of data to be entered in this table for each SC System of alteration type in column </w:t>
            </w:r>
            <w:r w:rsidR="0069325F" w:rsidRPr="00435D33">
              <w:rPr>
                <w:rFonts w:ascii="Calibri" w:hAnsi="Calibri"/>
                <w:sz w:val="18"/>
                <w:szCs w:val="18"/>
                <w:highlight w:val="yellow"/>
              </w:rPr>
              <w:t>B10</w:t>
            </w:r>
            <w:r w:rsidRPr="00125E71">
              <w:rPr>
                <w:rFonts w:ascii="Calibri" w:hAnsi="Calibri"/>
                <w:sz w:val="18"/>
                <w:szCs w:val="18"/>
              </w:rPr>
              <w:t xml:space="preserve"> equal to: "Extension of Existing Duct System (</w:t>
            </w:r>
            <w:r>
              <w:rPr>
                <w:rFonts w:ascii="Calibri" w:hAnsi="Calibri"/>
                <w:sz w:val="18"/>
                <w:szCs w:val="18"/>
              </w:rPr>
              <w:t>Section</w:t>
            </w:r>
            <w:r w:rsidRPr="00125E71">
              <w:rPr>
                <w:rFonts w:ascii="Calibri" w:hAnsi="Calibri"/>
                <w:sz w:val="18"/>
                <w:szCs w:val="18"/>
              </w:rPr>
              <w:t xml:space="preserve"> C)"</w:t>
            </w:r>
          </w:p>
        </w:tc>
      </w:tr>
      <w:tr w:rsidR="00231CD7" w:rsidRPr="004F470C" w14:paraId="0B73A887" w14:textId="77777777" w:rsidTr="00231CD7">
        <w:trPr>
          <w:trHeight w:val="223"/>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84" w14:textId="77777777" w:rsidR="00231CD7" w:rsidRPr="004713BE" w:rsidRDefault="00231CD7" w:rsidP="001F25DC">
            <w:pPr>
              <w:keepNext/>
              <w:jc w:val="center"/>
              <w:rPr>
                <w:rFonts w:ascii="Calibri" w:hAnsi="Calibri"/>
                <w:sz w:val="18"/>
                <w:szCs w:val="18"/>
              </w:rPr>
            </w:pPr>
            <w:r w:rsidRPr="004713BE">
              <w:rPr>
                <w:rFonts w:ascii="Calibri" w:hAnsi="Calibri"/>
                <w:sz w:val="18"/>
                <w:szCs w:val="18"/>
              </w:rPr>
              <w:t>01</w:t>
            </w:r>
          </w:p>
        </w:tc>
        <w:tc>
          <w:tcPr>
            <w:tcW w:w="1380" w:type="dxa"/>
            <w:tcBorders>
              <w:top w:val="single" w:sz="4" w:space="0" w:color="auto"/>
              <w:left w:val="single" w:sz="4" w:space="0" w:color="auto"/>
              <w:bottom w:val="single" w:sz="4" w:space="0" w:color="auto"/>
              <w:right w:val="single" w:sz="4" w:space="0" w:color="auto"/>
            </w:tcBorders>
          </w:tcPr>
          <w:p w14:paraId="6BBE58DD" w14:textId="7BB0D554" w:rsidR="00231CD7" w:rsidRPr="004713BE" w:rsidRDefault="00CD3D2A" w:rsidP="001F25DC">
            <w:pPr>
              <w:keepNext/>
              <w:jc w:val="center"/>
              <w:rPr>
                <w:rFonts w:ascii="Calibri" w:hAnsi="Calibri"/>
                <w:sz w:val="18"/>
                <w:szCs w:val="18"/>
              </w:rPr>
            </w:pPr>
            <w:r>
              <w:rPr>
                <w:rFonts w:ascii="Calibri" w:hAnsi="Calibri"/>
                <w:sz w:val="18"/>
                <w:szCs w:val="18"/>
              </w:rPr>
              <w:t>02</w:t>
            </w:r>
          </w:p>
        </w:tc>
        <w:tc>
          <w:tcPr>
            <w:tcW w:w="1380" w:type="dxa"/>
            <w:tcBorders>
              <w:top w:val="single" w:sz="4" w:space="0" w:color="auto"/>
              <w:left w:val="single" w:sz="4" w:space="0" w:color="auto"/>
              <w:bottom w:val="single" w:sz="4" w:space="0" w:color="auto"/>
              <w:right w:val="single" w:sz="4" w:space="0" w:color="auto"/>
            </w:tcBorders>
          </w:tcPr>
          <w:p w14:paraId="0B73A885" w14:textId="3388CA00" w:rsidR="00231CD7" w:rsidRPr="004713BE" w:rsidRDefault="00CD3D2A" w:rsidP="001F25DC">
            <w:pPr>
              <w:keepNext/>
              <w:jc w:val="center"/>
              <w:rPr>
                <w:rFonts w:ascii="Calibri" w:hAnsi="Calibri"/>
                <w:sz w:val="18"/>
                <w:szCs w:val="18"/>
              </w:rPr>
            </w:pPr>
            <w:r>
              <w:rPr>
                <w:rFonts w:ascii="Calibri" w:hAnsi="Calibri"/>
                <w:sz w:val="18"/>
                <w:szCs w:val="18"/>
              </w:rPr>
              <w:t>03</w:t>
            </w:r>
          </w:p>
        </w:tc>
        <w:tc>
          <w:tcPr>
            <w:tcW w:w="11835" w:type="dxa"/>
            <w:tcBorders>
              <w:left w:val="single" w:sz="4" w:space="0" w:color="auto"/>
              <w:bottom w:val="nil"/>
              <w:right w:val="single" w:sz="4" w:space="0" w:color="auto"/>
            </w:tcBorders>
          </w:tcPr>
          <w:p w14:paraId="0B73A886" w14:textId="77777777" w:rsidR="00231CD7" w:rsidRDefault="00231CD7" w:rsidP="001F25DC">
            <w:pPr>
              <w:keepNext/>
              <w:jc w:val="center"/>
              <w:rPr>
                <w:rFonts w:ascii="Calibri" w:hAnsi="Calibri"/>
                <w:b/>
                <w:sz w:val="18"/>
                <w:szCs w:val="18"/>
              </w:rPr>
            </w:pPr>
          </w:p>
        </w:tc>
      </w:tr>
      <w:tr w:rsidR="00231CD7" w:rsidRPr="004F470C" w14:paraId="0B73A88B" w14:textId="77777777" w:rsidTr="00231CD7">
        <w:trPr>
          <w:trHeight w:val="390"/>
        </w:trPr>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0B73A888" w14:textId="7E43738B" w:rsidR="00231CD7" w:rsidRPr="004713BE" w:rsidRDefault="00C05EA8" w:rsidP="00C05EA8">
            <w:pPr>
              <w:keepNext/>
              <w:jc w:val="center"/>
              <w:rPr>
                <w:rFonts w:ascii="Calibri" w:hAnsi="Calibri"/>
                <w:sz w:val="18"/>
                <w:szCs w:val="18"/>
              </w:rPr>
            </w:pPr>
            <w:r>
              <w:rPr>
                <w:rFonts w:ascii="Calibri" w:hAnsi="Calibri"/>
                <w:sz w:val="18"/>
                <w:szCs w:val="18"/>
              </w:rPr>
              <w:t xml:space="preserve">SC </w:t>
            </w:r>
            <w:r w:rsidR="00231CD7" w:rsidRPr="004713BE">
              <w:rPr>
                <w:rFonts w:ascii="Calibri" w:hAnsi="Calibri"/>
                <w:sz w:val="18"/>
                <w:szCs w:val="18"/>
              </w:rPr>
              <w:t xml:space="preserve">System  </w:t>
            </w:r>
            <w:r>
              <w:rPr>
                <w:rFonts w:ascii="Calibri" w:hAnsi="Calibri"/>
                <w:sz w:val="18"/>
                <w:szCs w:val="18"/>
              </w:rPr>
              <w:t>ID/</w:t>
            </w:r>
            <w:r w:rsidR="00231CD7" w:rsidRPr="004713BE">
              <w:rPr>
                <w:rFonts w:ascii="Calibri" w:hAnsi="Calibri"/>
                <w:sz w:val="18"/>
                <w:szCs w:val="18"/>
              </w:rPr>
              <w:t>Name</w:t>
            </w:r>
          </w:p>
        </w:tc>
        <w:tc>
          <w:tcPr>
            <w:tcW w:w="1380" w:type="dxa"/>
            <w:tcBorders>
              <w:top w:val="single" w:sz="4" w:space="0" w:color="auto"/>
              <w:left w:val="single" w:sz="4" w:space="0" w:color="auto"/>
              <w:bottom w:val="single" w:sz="4" w:space="0" w:color="auto"/>
              <w:right w:val="single" w:sz="4" w:space="0" w:color="auto"/>
            </w:tcBorders>
          </w:tcPr>
          <w:p w14:paraId="718FCCE9" w14:textId="77777777" w:rsidR="00231CD7" w:rsidRPr="00231CD7" w:rsidRDefault="00231CD7" w:rsidP="00231CD7">
            <w:pPr>
              <w:keepNext/>
              <w:jc w:val="center"/>
              <w:rPr>
                <w:rFonts w:ascii="Calibri" w:hAnsi="Calibri"/>
                <w:sz w:val="18"/>
                <w:szCs w:val="18"/>
              </w:rPr>
            </w:pPr>
            <w:r w:rsidRPr="00231CD7">
              <w:rPr>
                <w:rFonts w:ascii="Calibri" w:hAnsi="Calibri"/>
                <w:sz w:val="18"/>
                <w:szCs w:val="18"/>
              </w:rPr>
              <w:t xml:space="preserve">SC System </w:t>
            </w:r>
          </w:p>
          <w:p w14:paraId="191BDE0B" w14:textId="12852E37" w:rsidR="00231CD7" w:rsidRDefault="0099130E" w:rsidP="00231CD7">
            <w:pPr>
              <w:keepNext/>
              <w:jc w:val="center"/>
              <w:rPr>
                <w:rFonts w:ascii="Calibri" w:hAnsi="Calibri"/>
                <w:sz w:val="18"/>
                <w:szCs w:val="18"/>
              </w:rPr>
            </w:pPr>
            <w:r>
              <w:rPr>
                <w:rFonts w:ascii="Calibri" w:hAnsi="Calibri"/>
                <w:sz w:val="18"/>
                <w:szCs w:val="18"/>
              </w:rPr>
              <w:t>Description of</w:t>
            </w:r>
            <w:r w:rsidR="00231CD7" w:rsidRPr="00231CD7">
              <w:rPr>
                <w:rFonts w:ascii="Calibri" w:hAnsi="Calibri"/>
                <w:sz w:val="18"/>
                <w:szCs w:val="18"/>
              </w:rPr>
              <w:t xml:space="preserve"> Area Served</w:t>
            </w:r>
          </w:p>
        </w:tc>
        <w:tc>
          <w:tcPr>
            <w:tcW w:w="1380" w:type="dxa"/>
            <w:tcBorders>
              <w:top w:val="single" w:sz="4" w:space="0" w:color="auto"/>
              <w:left w:val="single" w:sz="4" w:space="0" w:color="auto"/>
              <w:bottom w:val="single" w:sz="4" w:space="0" w:color="auto"/>
              <w:right w:val="single" w:sz="4" w:space="0" w:color="auto"/>
            </w:tcBorders>
            <w:vAlign w:val="bottom"/>
          </w:tcPr>
          <w:p w14:paraId="67E76E14" w14:textId="00640B8D" w:rsidR="00231CD7" w:rsidRDefault="00231CD7" w:rsidP="002C2937">
            <w:pPr>
              <w:keepNext/>
              <w:jc w:val="center"/>
              <w:rPr>
                <w:rFonts w:ascii="Calibri" w:hAnsi="Calibri"/>
                <w:sz w:val="18"/>
                <w:szCs w:val="18"/>
              </w:rPr>
            </w:pPr>
            <w:r>
              <w:rPr>
                <w:rFonts w:ascii="Calibri" w:hAnsi="Calibri"/>
                <w:sz w:val="18"/>
                <w:szCs w:val="18"/>
              </w:rPr>
              <w:t>Required</w:t>
            </w:r>
          </w:p>
          <w:p w14:paraId="0B73A889" w14:textId="16FFA19B" w:rsidR="00231CD7" w:rsidRPr="004713BE" w:rsidRDefault="00231CD7" w:rsidP="002C2937">
            <w:pPr>
              <w:keepNext/>
              <w:jc w:val="center"/>
              <w:rPr>
                <w:rFonts w:ascii="Calibri" w:hAnsi="Calibri"/>
                <w:sz w:val="18"/>
                <w:szCs w:val="18"/>
              </w:rPr>
            </w:pPr>
            <w:r>
              <w:rPr>
                <w:rFonts w:ascii="Calibri" w:hAnsi="Calibri"/>
                <w:sz w:val="18"/>
                <w:szCs w:val="18"/>
              </w:rPr>
              <w:t xml:space="preserve"> </w:t>
            </w:r>
            <w:r w:rsidRPr="004713BE">
              <w:rPr>
                <w:rFonts w:ascii="Calibri" w:hAnsi="Calibri"/>
                <w:sz w:val="18"/>
                <w:szCs w:val="18"/>
              </w:rPr>
              <w:t xml:space="preserve">New Duct </w:t>
            </w:r>
            <w:r w:rsidRPr="004713BE">
              <w:rPr>
                <w:rFonts w:ascii="Calibri" w:hAnsi="Calibri"/>
                <w:sz w:val="18"/>
                <w:szCs w:val="18"/>
              </w:rPr>
              <w:br/>
              <w:t>R-Value</w:t>
            </w:r>
          </w:p>
        </w:tc>
        <w:tc>
          <w:tcPr>
            <w:tcW w:w="11835" w:type="dxa"/>
            <w:tcBorders>
              <w:top w:val="nil"/>
              <w:left w:val="single" w:sz="4" w:space="0" w:color="auto"/>
              <w:bottom w:val="nil"/>
              <w:right w:val="single" w:sz="4" w:space="0" w:color="auto"/>
            </w:tcBorders>
          </w:tcPr>
          <w:p w14:paraId="0B73A88A" w14:textId="77777777" w:rsidR="00231CD7" w:rsidRPr="00387387" w:rsidRDefault="00231CD7" w:rsidP="002C2937">
            <w:pPr>
              <w:keepNext/>
              <w:jc w:val="center"/>
              <w:rPr>
                <w:rFonts w:ascii="Calibri" w:hAnsi="Calibri"/>
                <w:b/>
                <w:sz w:val="18"/>
                <w:szCs w:val="18"/>
              </w:rPr>
            </w:pPr>
          </w:p>
        </w:tc>
      </w:tr>
      <w:tr w:rsidR="00231CD7" w:rsidRPr="00EE5AA6" w14:paraId="0B73A88F" w14:textId="77777777" w:rsidTr="00231CD7">
        <w:trPr>
          <w:trHeight w:val="432"/>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8C" w14:textId="77777777" w:rsidR="00231CD7" w:rsidRPr="00383471" w:rsidRDefault="00231CD7" w:rsidP="004B10AF">
            <w:pPr>
              <w:keepNext/>
              <w:jc w:val="center"/>
              <w:rPr>
                <w:rFonts w:ascii="Calibri" w:hAnsi="Calibri"/>
                <w:sz w:val="16"/>
                <w:szCs w:val="16"/>
              </w:rPr>
            </w:pPr>
            <w:r w:rsidRPr="00383471">
              <w:rPr>
                <w:rFonts w:ascii="Calibri" w:hAnsi="Calibri"/>
                <w:sz w:val="16"/>
                <w:szCs w:val="16"/>
              </w:rPr>
              <w:t>&lt;&lt;</w:t>
            </w:r>
            <w:r w:rsidRPr="00383471">
              <w:rPr>
                <w:rFonts w:asciiTheme="minorHAnsi" w:hAnsiTheme="minorHAnsi"/>
                <w:sz w:val="16"/>
                <w:szCs w:val="16"/>
              </w:rPr>
              <w:t xml:space="preserve"> auto filled from </w:t>
            </w:r>
            <w:r w:rsidRPr="008B5B52">
              <w:rPr>
                <w:rFonts w:asciiTheme="minorHAnsi" w:hAnsiTheme="minorHAnsi"/>
                <w:sz w:val="16"/>
                <w:szCs w:val="16"/>
                <w:highlight w:val="yellow"/>
              </w:rPr>
              <w:t>B01</w:t>
            </w:r>
            <w:r w:rsidRPr="00383471" w:rsidDel="004B10AF">
              <w:rPr>
                <w:rFonts w:ascii="Calibri" w:hAnsi="Calibri"/>
                <w:sz w:val="16"/>
                <w:szCs w:val="16"/>
              </w:rPr>
              <w:t xml:space="preserve"> </w:t>
            </w:r>
            <w:r w:rsidRPr="00383471">
              <w:rPr>
                <w:rFonts w:ascii="Calibri" w:hAnsi="Calibri"/>
                <w:sz w:val="16"/>
                <w:szCs w:val="16"/>
              </w:rPr>
              <w:t>&gt;&gt;</w:t>
            </w:r>
          </w:p>
        </w:tc>
        <w:tc>
          <w:tcPr>
            <w:tcW w:w="1380" w:type="dxa"/>
            <w:tcBorders>
              <w:top w:val="single" w:sz="4" w:space="0" w:color="auto"/>
              <w:left w:val="single" w:sz="4" w:space="0" w:color="auto"/>
              <w:bottom w:val="single" w:sz="4" w:space="0" w:color="auto"/>
              <w:right w:val="single" w:sz="4" w:space="0" w:color="auto"/>
            </w:tcBorders>
          </w:tcPr>
          <w:p w14:paraId="7B7B0EB1" w14:textId="69FFD9FE" w:rsidR="00231CD7" w:rsidRPr="00304E42" w:rsidRDefault="00CD3D2A" w:rsidP="004C05E6">
            <w:pPr>
              <w:keepNext/>
              <w:jc w:val="center"/>
              <w:rPr>
                <w:rFonts w:ascii="Calibri" w:hAnsi="Calibri"/>
                <w:sz w:val="16"/>
                <w:szCs w:val="16"/>
              </w:rPr>
            </w:pPr>
            <w:r>
              <w:rPr>
                <w:rFonts w:ascii="Calibri" w:hAnsi="Calibri"/>
                <w:sz w:val="16"/>
                <w:szCs w:val="16"/>
              </w:rPr>
              <w:t xml:space="preserve">&lt;&lt; auto filled from </w:t>
            </w:r>
            <w:r w:rsidRPr="008B5B52">
              <w:rPr>
                <w:rFonts w:ascii="Calibri" w:hAnsi="Calibri"/>
                <w:sz w:val="16"/>
                <w:szCs w:val="16"/>
                <w:highlight w:val="yellow"/>
              </w:rPr>
              <w:t>B02</w:t>
            </w:r>
            <w:r w:rsidRPr="00CD3D2A">
              <w:rPr>
                <w:rFonts w:ascii="Calibri" w:hAnsi="Calibri"/>
                <w:sz w:val="16"/>
                <w:szCs w:val="16"/>
              </w:rPr>
              <w:t xml:space="preserve"> &gt;&gt;</w:t>
            </w:r>
          </w:p>
        </w:tc>
        <w:tc>
          <w:tcPr>
            <w:tcW w:w="1380" w:type="dxa"/>
            <w:tcBorders>
              <w:top w:val="single" w:sz="4" w:space="0" w:color="auto"/>
              <w:left w:val="single" w:sz="4" w:space="0" w:color="auto"/>
              <w:bottom w:val="single" w:sz="4" w:space="0" w:color="auto"/>
              <w:right w:val="single" w:sz="4" w:space="0" w:color="auto"/>
            </w:tcBorders>
          </w:tcPr>
          <w:p w14:paraId="0B73A88D" w14:textId="5D21F9DA" w:rsidR="00231CD7" w:rsidRPr="00EE5AA6" w:rsidRDefault="00231CD7" w:rsidP="004C05E6">
            <w:pPr>
              <w:keepNext/>
              <w:jc w:val="center"/>
              <w:rPr>
                <w:rFonts w:ascii="Calibri" w:hAnsi="Calibri"/>
                <w:sz w:val="16"/>
                <w:szCs w:val="16"/>
              </w:rPr>
            </w:pPr>
            <w:r w:rsidRPr="00304E42">
              <w:rPr>
                <w:rFonts w:ascii="Calibri" w:hAnsi="Calibri"/>
                <w:sz w:val="16"/>
                <w:szCs w:val="16"/>
              </w:rPr>
              <w:t xml:space="preserve">&lt;&lt;calculated field: if A09= CZ 1-10, 12, 13, then </w:t>
            </w:r>
            <w:r>
              <w:rPr>
                <w:rFonts w:ascii="Calibri" w:hAnsi="Calibri"/>
                <w:sz w:val="16"/>
                <w:szCs w:val="16"/>
              </w:rPr>
              <w:t xml:space="preserve">value = </w:t>
            </w:r>
            <w:r w:rsidRPr="00304E42">
              <w:rPr>
                <w:rFonts w:ascii="Calibri" w:hAnsi="Calibri"/>
                <w:sz w:val="16"/>
                <w:szCs w:val="16"/>
              </w:rPr>
              <w:t xml:space="preserve">"R-6."; else if A09=CZ 11, 14-16 then </w:t>
            </w:r>
            <w:r>
              <w:rPr>
                <w:rFonts w:ascii="Calibri" w:hAnsi="Calibri"/>
                <w:sz w:val="16"/>
                <w:szCs w:val="16"/>
              </w:rPr>
              <w:t xml:space="preserve">value = </w:t>
            </w:r>
            <w:r w:rsidRPr="00304E42">
              <w:rPr>
                <w:rFonts w:ascii="Calibri" w:hAnsi="Calibri"/>
                <w:sz w:val="16"/>
                <w:szCs w:val="16"/>
              </w:rPr>
              <w:t>"R-8."</w:t>
            </w:r>
          </w:p>
        </w:tc>
        <w:tc>
          <w:tcPr>
            <w:tcW w:w="11835" w:type="dxa"/>
            <w:tcBorders>
              <w:top w:val="nil"/>
              <w:left w:val="single" w:sz="4" w:space="0" w:color="auto"/>
              <w:bottom w:val="nil"/>
              <w:right w:val="single" w:sz="4" w:space="0" w:color="auto"/>
            </w:tcBorders>
          </w:tcPr>
          <w:p w14:paraId="0B73A88E" w14:textId="77777777" w:rsidR="00231CD7" w:rsidRPr="00EE5AA6" w:rsidRDefault="00231CD7" w:rsidP="004C05E6">
            <w:pPr>
              <w:keepNext/>
              <w:jc w:val="center"/>
              <w:rPr>
                <w:rFonts w:ascii="Calibri" w:hAnsi="Calibri"/>
                <w:sz w:val="16"/>
                <w:szCs w:val="16"/>
              </w:rPr>
            </w:pPr>
          </w:p>
        </w:tc>
      </w:tr>
      <w:tr w:rsidR="00231CD7" w:rsidRPr="004F470C" w14:paraId="0B73A893" w14:textId="77777777" w:rsidTr="00231CD7">
        <w:trPr>
          <w:trHeight w:val="432"/>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90" w14:textId="77777777" w:rsidR="00231CD7" w:rsidRDefault="00231CD7" w:rsidP="001F25DC">
            <w:pPr>
              <w:keepNext/>
              <w:jc w:val="center"/>
              <w:rPr>
                <w:rFonts w:ascii="Calibri" w:hAnsi="Calibri"/>
                <w:sz w:val="18"/>
                <w:szCs w:val="18"/>
              </w:rPr>
            </w:pPr>
          </w:p>
        </w:tc>
        <w:tc>
          <w:tcPr>
            <w:tcW w:w="1380" w:type="dxa"/>
            <w:tcBorders>
              <w:top w:val="single" w:sz="4" w:space="0" w:color="auto"/>
              <w:left w:val="single" w:sz="4" w:space="0" w:color="auto"/>
              <w:bottom w:val="single" w:sz="4" w:space="0" w:color="auto"/>
              <w:right w:val="single" w:sz="4" w:space="0" w:color="auto"/>
            </w:tcBorders>
          </w:tcPr>
          <w:p w14:paraId="160BCA56" w14:textId="77777777" w:rsidR="00231CD7" w:rsidRDefault="00231CD7" w:rsidP="001F25DC">
            <w:pPr>
              <w:keepNext/>
              <w:jc w:val="center"/>
              <w:rPr>
                <w:rFonts w:ascii="Calibri" w:hAnsi="Calibri"/>
                <w:sz w:val="18"/>
                <w:szCs w:val="18"/>
              </w:rPr>
            </w:pPr>
          </w:p>
        </w:tc>
        <w:tc>
          <w:tcPr>
            <w:tcW w:w="1380" w:type="dxa"/>
            <w:tcBorders>
              <w:top w:val="single" w:sz="4" w:space="0" w:color="auto"/>
              <w:left w:val="single" w:sz="4" w:space="0" w:color="auto"/>
              <w:bottom w:val="single" w:sz="4" w:space="0" w:color="auto"/>
              <w:right w:val="single" w:sz="4" w:space="0" w:color="auto"/>
            </w:tcBorders>
          </w:tcPr>
          <w:p w14:paraId="0B73A891" w14:textId="3AEFA14D" w:rsidR="00231CD7" w:rsidRDefault="00231CD7" w:rsidP="001F25DC">
            <w:pPr>
              <w:keepNext/>
              <w:jc w:val="center"/>
              <w:rPr>
                <w:rFonts w:ascii="Calibri" w:hAnsi="Calibri"/>
                <w:sz w:val="18"/>
                <w:szCs w:val="18"/>
              </w:rPr>
            </w:pPr>
          </w:p>
        </w:tc>
        <w:tc>
          <w:tcPr>
            <w:tcW w:w="11835" w:type="dxa"/>
            <w:tcBorders>
              <w:top w:val="nil"/>
              <w:left w:val="single" w:sz="4" w:space="0" w:color="auto"/>
              <w:right w:val="single" w:sz="4" w:space="0" w:color="auto"/>
            </w:tcBorders>
          </w:tcPr>
          <w:p w14:paraId="0B73A892" w14:textId="77777777" w:rsidR="00231CD7" w:rsidRDefault="00231CD7" w:rsidP="001F25DC">
            <w:pPr>
              <w:keepNext/>
              <w:jc w:val="center"/>
              <w:rPr>
                <w:rFonts w:ascii="Calibri" w:hAnsi="Calibri"/>
                <w:sz w:val="18"/>
                <w:szCs w:val="18"/>
              </w:rPr>
            </w:pPr>
          </w:p>
        </w:tc>
      </w:tr>
      <w:tr w:rsidR="00231CD7" w:rsidRPr="004F470C" w14:paraId="0B73A89B" w14:textId="77777777" w:rsidTr="00231CD7">
        <w:trPr>
          <w:trHeight w:val="432"/>
        </w:trPr>
        <w:tc>
          <w:tcPr>
            <w:tcW w:w="15978" w:type="dxa"/>
            <w:gridSpan w:val="4"/>
            <w:tcBorders>
              <w:left w:val="single" w:sz="4" w:space="0" w:color="auto"/>
              <w:bottom w:val="single" w:sz="4" w:space="0" w:color="auto"/>
              <w:right w:val="single" w:sz="4" w:space="0" w:color="auto"/>
            </w:tcBorders>
          </w:tcPr>
          <w:p w14:paraId="0B73A894" w14:textId="5D5E0408" w:rsidR="00231CD7" w:rsidRPr="00125E71" w:rsidRDefault="00231CD7" w:rsidP="001F25DC">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895" w14:textId="039CFC5A"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CF2R-MCH-01-E - Space Conditioning Systems</w:t>
            </w:r>
          </w:p>
          <w:p w14:paraId="0B73A896" w14:textId="3570B6CF" w:rsidR="00231CD7" w:rsidRPr="00125E71" w:rsidRDefault="00231CD7" w:rsidP="00800204">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04E42">
              <w:rPr>
                <w:rFonts w:asciiTheme="minorHAnsi" w:hAnsiTheme="minorHAnsi"/>
                <w:sz w:val="18"/>
                <w:szCs w:val="18"/>
              </w:rPr>
              <w:t>R6</w:t>
            </w:r>
            <w:r>
              <w:rPr>
                <w:rFonts w:asciiTheme="minorHAnsi" w:hAnsiTheme="minorHAnsi"/>
                <w:sz w:val="18"/>
                <w:szCs w:val="18"/>
              </w:rPr>
              <w:t xml:space="preserve"> (CZ 1-10, 12 &amp; 13) and R-8 (CZ 11 &amp; 14-16)</w:t>
            </w:r>
            <w:r w:rsidRPr="00125E71">
              <w:rPr>
                <w:rFonts w:asciiTheme="minorHAnsi" w:hAnsiTheme="minorHAnsi"/>
                <w:sz w:val="18"/>
                <w:szCs w:val="18"/>
              </w:rPr>
              <w:t>.</w:t>
            </w:r>
          </w:p>
          <w:p w14:paraId="0B73A897" w14:textId="3889B6C7"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p>
          <w:p w14:paraId="0B73A898" w14:textId="1635BEF8"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0B73A899" w14:textId="77777777" w:rsidR="00231CD7" w:rsidRPr="00815A95" w:rsidRDefault="00231CD7" w:rsidP="001F25DC">
            <w:pPr>
              <w:keepNext/>
              <w:rPr>
                <w:rFonts w:asciiTheme="minorHAnsi" w:hAnsiTheme="minorHAnsi"/>
                <w:sz w:val="18"/>
                <w:szCs w:val="18"/>
                <w:u w:val="single"/>
              </w:rPr>
            </w:pPr>
            <w:r w:rsidRPr="00815A95">
              <w:rPr>
                <w:rFonts w:asciiTheme="minorHAnsi" w:hAnsiTheme="minorHAnsi"/>
                <w:sz w:val="18"/>
                <w:szCs w:val="18"/>
                <w:u w:val="single"/>
              </w:rPr>
              <w:t>Exceptions:</w:t>
            </w:r>
          </w:p>
          <w:p w14:paraId="0B73A89A" w14:textId="77777777" w:rsidR="00231CD7" w:rsidRPr="00F91C97" w:rsidRDefault="00231CD7" w:rsidP="001F25DC">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0B73A89C" w14:textId="77777777" w:rsidR="00CB7804" w:rsidRDefault="00CB780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60"/>
        <w:gridCol w:w="996"/>
        <w:gridCol w:w="1680"/>
        <w:gridCol w:w="1063"/>
        <w:gridCol w:w="975"/>
        <w:gridCol w:w="1063"/>
        <w:gridCol w:w="1680"/>
        <w:gridCol w:w="1239"/>
        <w:gridCol w:w="975"/>
        <w:gridCol w:w="975"/>
        <w:gridCol w:w="1056"/>
        <w:gridCol w:w="889"/>
        <w:gridCol w:w="733"/>
      </w:tblGrid>
      <w:tr w:rsidR="0069003B" w:rsidRPr="004F470C" w14:paraId="0B73A8A0" w14:textId="77777777" w:rsidTr="00CD3D2A">
        <w:trPr>
          <w:trHeight w:val="222"/>
        </w:trPr>
        <w:tc>
          <w:tcPr>
            <w:tcW w:w="14616" w:type="dxa"/>
            <w:gridSpan w:val="13"/>
          </w:tcPr>
          <w:p w14:paraId="0B73A89E" w14:textId="7C2F8CC5" w:rsidR="0069003B" w:rsidRPr="004713BE" w:rsidRDefault="0069003B" w:rsidP="001F25DC">
            <w:pPr>
              <w:keepNext/>
              <w:rPr>
                <w:rFonts w:ascii="Calibri" w:hAnsi="Calibri"/>
                <w:b/>
              </w:rPr>
            </w:pPr>
            <w:r w:rsidRPr="004713BE">
              <w:rPr>
                <w:rFonts w:ascii="Calibri" w:hAnsi="Calibri"/>
                <w:b/>
                <w:sz w:val="20"/>
                <w:szCs w:val="22"/>
              </w:rPr>
              <w:lastRenderedPageBreak/>
              <w:t>D. Altered Space Conditioning System (Sections 150.2(b)1E and F)</w:t>
            </w:r>
          </w:p>
          <w:p w14:paraId="0B73A89F" w14:textId="7CB4A450" w:rsidR="0069003B" w:rsidRPr="00587582" w:rsidRDefault="0069003B" w:rsidP="00964F22">
            <w:pPr>
              <w:keepNext/>
              <w:rPr>
                <w:rFonts w:ascii="Calibri" w:hAnsi="Calibri"/>
                <w:b/>
                <w:sz w:val="20"/>
                <w:szCs w:val="20"/>
              </w:rPr>
            </w:pPr>
            <w:r w:rsidRPr="00125E71">
              <w:rPr>
                <w:rFonts w:ascii="Calibri" w:hAnsi="Calibri"/>
                <w:sz w:val="18"/>
                <w:szCs w:val="18"/>
              </w:rPr>
              <w:t>&lt;&lt;</w:t>
            </w:r>
            <w:r w:rsidRPr="008B5B52">
              <w:rPr>
                <w:rFonts w:ascii="Calibri" w:hAnsi="Calibri"/>
                <w:b/>
                <w:sz w:val="18"/>
                <w:szCs w:val="18"/>
              </w:rPr>
              <w:t>if</w:t>
            </w:r>
            <w:r w:rsidRPr="00125E71">
              <w:rPr>
                <w:rFonts w:ascii="Calibri" w:hAnsi="Calibri"/>
                <w:sz w:val="18"/>
                <w:szCs w:val="18"/>
              </w:rPr>
              <w:t xml:space="preserve"> there are no Alteration Types in column </w:t>
            </w:r>
            <w:r w:rsidRPr="008B5B52">
              <w:rPr>
                <w:rFonts w:ascii="Calibri" w:hAnsi="Calibri"/>
                <w:sz w:val="18"/>
                <w:szCs w:val="18"/>
                <w:highlight w:val="yellow"/>
              </w:rPr>
              <w:t>B10</w:t>
            </w:r>
            <w:r>
              <w:rPr>
                <w:rFonts w:ascii="Calibri" w:hAnsi="Calibri"/>
                <w:sz w:val="18"/>
                <w:szCs w:val="18"/>
              </w:rPr>
              <w:t xml:space="preserve"> </w:t>
            </w:r>
            <w:r w:rsidRPr="00125E71">
              <w:rPr>
                <w:rFonts w:ascii="Calibri" w:hAnsi="Calibri"/>
                <w:sz w:val="18"/>
                <w:szCs w:val="18"/>
              </w:rPr>
              <w:t>equal to "Altered Space Conditioning System (</w:t>
            </w:r>
            <w:r>
              <w:rPr>
                <w:rFonts w:ascii="Calibri" w:hAnsi="Calibri"/>
                <w:sz w:val="18"/>
                <w:szCs w:val="18"/>
              </w:rPr>
              <w:t>Section</w:t>
            </w:r>
            <w:r w:rsidRPr="00125E71">
              <w:rPr>
                <w:rFonts w:ascii="Calibri" w:hAnsi="Calibri"/>
                <w:sz w:val="18"/>
                <w:szCs w:val="18"/>
              </w:rPr>
              <w:t xml:space="preserve"> D)" then display the "section does not apply" message</w:t>
            </w:r>
            <w:r>
              <w:rPr>
                <w:rFonts w:ascii="Calibri" w:hAnsi="Calibri"/>
                <w:sz w:val="18"/>
                <w:szCs w:val="18"/>
              </w:rPr>
              <w:t xml:space="preserve">; </w:t>
            </w:r>
            <w:r w:rsidRPr="008B5B52">
              <w:rPr>
                <w:rFonts w:ascii="Calibri" w:hAnsi="Calibri"/>
                <w:b/>
                <w:sz w:val="18"/>
                <w:szCs w:val="18"/>
              </w:rPr>
              <w:t>else</w:t>
            </w:r>
            <w:r>
              <w:rPr>
                <w:rFonts w:ascii="Calibri" w:hAnsi="Calibri"/>
                <w:sz w:val="18"/>
                <w:szCs w:val="18"/>
              </w:rPr>
              <w:t xml:space="preserve"> </w:t>
            </w:r>
            <w:r w:rsidRPr="00125E71">
              <w:rPr>
                <w:rFonts w:ascii="Calibri" w:hAnsi="Calibri"/>
                <w:sz w:val="18"/>
                <w:szCs w:val="18"/>
              </w:rPr>
              <w:t xml:space="preserve">require one row of data in this table for each SC System of alteration type in column </w:t>
            </w:r>
            <w:r w:rsidR="00964F22" w:rsidRPr="008B5B52">
              <w:rPr>
                <w:rFonts w:ascii="Calibri" w:hAnsi="Calibri"/>
                <w:sz w:val="18"/>
                <w:szCs w:val="18"/>
                <w:highlight w:val="yellow"/>
              </w:rPr>
              <w:t>B10</w:t>
            </w:r>
            <w:r w:rsidR="00964F22" w:rsidRPr="00125E71">
              <w:rPr>
                <w:rFonts w:ascii="Calibri" w:hAnsi="Calibri"/>
                <w:sz w:val="18"/>
                <w:szCs w:val="18"/>
              </w:rPr>
              <w:t xml:space="preserve"> </w:t>
            </w:r>
            <w:r w:rsidRPr="00125E71">
              <w:rPr>
                <w:rFonts w:ascii="Calibri" w:hAnsi="Calibri"/>
                <w:sz w:val="18"/>
                <w:szCs w:val="18"/>
              </w:rPr>
              <w:t>equal to: "Altered Space Conditioning System (</w:t>
            </w:r>
            <w:r>
              <w:rPr>
                <w:rFonts w:ascii="Calibri" w:hAnsi="Calibri"/>
                <w:sz w:val="18"/>
                <w:szCs w:val="18"/>
              </w:rPr>
              <w:t>Section</w:t>
            </w:r>
            <w:r w:rsidRPr="00125E71">
              <w:rPr>
                <w:rFonts w:ascii="Calibri" w:hAnsi="Calibri"/>
                <w:sz w:val="18"/>
                <w:szCs w:val="18"/>
              </w:rPr>
              <w:t xml:space="preserve"> D)"&gt;&gt;</w:t>
            </w:r>
          </w:p>
        </w:tc>
      </w:tr>
      <w:tr w:rsidR="0099130E" w:rsidRPr="004F470C" w14:paraId="0B73A8AD" w14:textId="77777777" w:rsidTr="006C35F4">
        <w:trPr>
          <w:trHeight w:val="223"/>
        </w:trPr>
        <w:tc>
          <w:tcPr>
            <w:tcW w:w="1076" w:type="dxa"/>
            <w:shd w:val="clear" w:color="auto" w:fill="auto"/>
          </w:tcPr>
          <w:p w14:paraId="0B73A8A1" w14:textId="77777777" w:rsidR="0069003B" w:rsidRPr="004713BE" w:rsidRDefault="0069003B" w:rsidP="001F25DC">
            <w:pPr>
              <w:keepNext/>
              <w:jc w:val="center"/>
              <w:rPr>
                <w:rFonts w:ascii="Calibri" w:hAnsi="Calibri"/>
                <w:sz w:val="18"/>
                <w:szCs w:val="18"/>
              </w:rPr>
            </w:pPr>
            <w:r w:rsidRPr="004713BE">
              <w:rPr>
                <w:rFonts w:ascii="Calibri" w:hAnsi="Calibri"/>
                <w:sz w:val="18"/>
                <w:szCs w:val="18"/>
              </w:rPr>
              <w:t>01</w:t>
            </w:r>
          </w:p>
        </w:tc>
        <w:tc>
          <w:tcPr>
            <w:tcW w:w="1012" w:type="dxa"/>
          </w:tcPr>
          <w:p w14:paraId="7737FC32" w14:textId="0AA2B899" w:rsidR="0069003B" w:rsidRPr="004713BE" w:rsidRDefault="00CD3D2A" w:rsidP="001F25DC">
            <w:pPr>
              <w:keepNext/>
              <w:jc w:val="center"/>
              <w:rPr>
                <w:rFonts w:ascii="Calibri" w:hAnsi="Calibri"/>
                <w:sz w:val="18"/>
                <w:szCs w:val="18"/>
              </w:rPr>
            </w:pPr>
            <w:r>
              <w:rPr>
                <w:rFonts w:ascii="Calibri" w:hAnsi="Calibri"/>
                <w:sz w:val="18"/>
                <w:szCs w:val="18"/>
              </w:rPr>
              <w:t>02</w:t>
            </w:r>
          </w:p>
        </w:tc>
        <w:tc>
          <w:tcPr>
            <w:tcW w:w="1710" w:type="dxa"/>
            <w:shd w:val="clear" w:color="auto" w:fill="auto"/>
          </w:tcPr>
          <w:p w14:paraId="0B73A8A2" w14:textId="391084FA" w:rsidR="0069003B" w:rsidRPr="004713BE" w:rsidRDefault="00CD3D2A" w:rsidP="001F25DC">
            <w:pPr>
              <w:keepNext/>
              <w:jc w:val="center"/>
              <w:rPr>
                <w:rFonts w:ascii="Calibri" w:hAnsi="Calibri"/>
                <w:sz w:val="18"/>
                <w:szCs w:val="18"/>
              </w:rPr>
            </w:pPr>
            <w:r>
              <w:rPr>
                <w:rFonts w:ascii="Calibri" w:hAnsi="Calibri"/>
                <w:sz w:val="18"/>
                <w:szCs w:val="18"/>
              </w:rPr>
              <w:t>03</w:t>
            </w:r>
          </w:p>
        </w:tc>
        <w:tc>
          <w:tcPr>
            <w:tcW w:w="1080" w:type="dxa"/>
          </w:tcPr>
          <w:p w14:paraId="0B73A8A3" w14:textId="49CA44A9" w:rsidR="0069003B" w:rsidRPr="004713BE" w:rsidRDefault="00CD3D2A" w:rsidP="001F25DC">
            <w:pPr>
              <w:keepNext/>
              <w:jc w:val="center"/>
              <w:rPr>
                <w:rFonts w:ascii="Calibri" w:hAnsi="Calibri"/>
                <w:sz w:val="18"/>
                <w:szCs w:val="18"/>
              </w:rPr>
            </w:pPr>
            <w:r>
              <w:rPr>
                <w:rFonts w:ascii="Calibri" w:hAnsi="Calibri"/>
                <w:sz w:val="18"/>
                <w:szCs w:val="18"/>
              </w:rPr>
              <w:t>04</w:t>
            </w:r>
          </w:p>
        </w:tc>
        <w:tc>
          <w:tcPr>
            <w:tcW w:w="990" w:type="dxa"/>
          </w:tcPr>
          <w:p w14:paraId="0B73A8A4" w14:textId="6FB8D910" w:rsidR="0069003B" w:rsidRPr="004713BE" w:rsidRDefault="00CD3D2A" w:rsidP="001F25DC">
            <w:pPr>
              <w:keepNext/>
              <w:jc w:val="center"/>
              <w:rPr>
                <w:rFonts w:ascii="Calibri" w:hAnsi="Calibri"/>
                <w:sz w:val="18"/>
                <w:szCs w:val="18"/>
              </w:rPr>
            </w:pPr>
            <w:r>
              <w:rPr>
                <w:rFonts w:ascii="Calibri" w:hAnsi="Calibri"/>
                <w:sz w:val="18"/>
                <w:szCs w:val="18"/>
              </w:rPr>
              <w:t>05</w:t>
            </w:r>
          </w:p>
        </w:tc>
        <w:tc>
          <w:tcPr>
            <w:tcW w:w="1080" w:type="dxa"/>
          </w:tcPr>
          <w:p w14:paraId="0B73A8A5" w14:textId="216C3A91" w:rsidR="0069003B" w:rsidRPr="004713BE" w:rsidRDefault="00CD3D2A" w:rsidP="00E81CAD">
            <w:pPr>
              <w:keepNext/>
              <w:jc w:val="center"/>
              <w:rPr>
                <w:rFonts w:ascii="Calibri" w:hAnsi="Calibri"/>
                <w:sz w:val="18"/>
                <w:szCs w:val="18"/>
              </w:rPr>
            </w:pPr>
            <w:r>
              <w:rPr>
                <w:rFonts w:ascii="Calibri" w:hAnsi="Calibri"/>
                <w:sz w:val="18"/>
                <w:szCs w:val="18"/>
              </w:rPr>
              <w:t>06</w:t>
            </w:r>
          </w:p>
        </w:tc>
        <w:tc>
          <w:tcPr>
            <w:tcW w:w="1710" w:type="dxa"/>
          </w:tcPr>
          <w:p w14:paraId="0B73A8A6" w14:textId="500F9AFA" w:rsidR="0069003B" w:rsidRPr="004713BE" w:rsidRDefault="00CD3D2A" w:rsidP="00E81CAD">
            <w:pPr>
              <w:keepNext/>
              <w:jc w:val="center"/>
              <w:rPr>
                <w:rFonts w:ascii="Calibri" w:hAnsi="Calibri"/>
                <w:sz w:val="18"/>
                <w:szCs w:val="18"/>
              </w:rPr>
            </w:pPr>
            <w:r>
              <w:rPr>
                <w:rFonts w:ascii="Calibri" w:hAnsi="Calibri"/>
                <w:sz w:val="18"/>
                <w:szCs w:val="18"/>
              </w:rPr>
              <w:t>07</w:t>
            </w:r>
          </w:p>
        </w:tc>
        <w:tc>
          <w:tcPr>
            <w:tcW w:w="1260" w:type="dxa"/>
          </w:tcPr>
          <w:p w14:paraId="0B73A8A7" w14:textId="01B93B8C" w:rsidR="0069003B" w:rsidRPr="004713BE" w:rsidRDefault="00CD3D2A" w:rsidP="00E81CAD">
            <w:pPr>
              <w:keepNext/>
              <w:jc w:val="center"/>
              <w:rPr>
                <w:rFonts w:ascii="Calibri" w:hAnsi="Calibri"/>
                <w:sz w:val="18"/>
                <w:szCs w:val="18"/>
              </w:rPr>
            </w:pPr>
            <w:r>
              <w:rPr>
                <w:rFonts w:ascii="Calibri" w:hAnsi="Calibri"/>
                <w:sz w:val="18"/>
                <w:szCs w:val="18"/>
              </w:rPr>
              <w:t>08</w:t>
            </w:r>
          </w:p>
        </w:tc>
        <w:tc>
          <w:tcPr>
            <w:tcW w:w="990" w:type="dxa"/>
          </w:tcPr>
          <w:p w14:paraId="0B73A8A8" w14:textId="3A2E0B5A" w:rsidR="0069003B" w:rsidRPr="004713BE" w:rsidRDefault="00CD3D2A" w:rsidP="00E81CAD">
            <w:pPr>
              <w:keepNext/>
              <w:jc w:val="center"/>
              <w:rPr>
                <w:rFonts w:ascii="Calibri" w:hAnsi="Calibri"/>
                <w:sz w:val="18"/>
                <w:szCs w:val="18"/>
              </w:rPr>
            </w:pPr>
            <w:r>
              <w:rPr>
                <w:rFonts w:ascii="Calibri" w:hAnsi="Calibri"/>
                <w:sz w:val="18"/>
                <w:szCs w:val="18"/>
              </w:rPr>
              <w:t>09</w:t>
            </w:r>
          </w:p>
        </w:tc>
        <w:tc>
          <w:tcPr>
            <w:tcW w:w="990" w:type="dxa"/>
          </w:tcPr>
          <w:p w14:paraId="0B73A8A9" w14:textId="13765CF5" w:rsidR="0069003B" w:rsidRPr="004713BE" w:rsidRDefault="00CD3D2A" w:rsidP="00E81CAD">
            <w:pPr>
              <w:keepNext/>
              <w:jc w:val="center"/>
              <w:rPr>
                <w:rFonts w:ascii="Calibri" w:hAnsi="Calibri"/>
                <w:sz w:val="18"/>
                <w:szCs w:val="18"/>
              </w:rPr>
            </w:pPr>
            <w:r>
              <w:rPr>
                <w:rFonts w:ascii="Calibri" w:hAnsi="Calibri"/>
                <w:sz w:val="18"/>
                <w:szCs w:val="18"/>
              </w:rPr>
              <w:t>10</w:t>
            </w:r>
          </w:p>
        </w:tc>
        <w:tc>
          <w:tcPr>
            <w:tcW w:w="1073" w:type="dxa"/>
          </w:tcPr>
          <w:p w14:paraId="0B73A8AA" w14:textId="3ED8E4A4" w:rsidR="0069003B" w:rsidRPr="004713BE" w:rsidRDefault="00CD3D2A" w:rsidP="00E81CAD">
            <w:pPr>
              <w:keepNext/>
              <w:jc w:val="center"/>
              <w:rPr>
                <w:rFonts w:ascii="Calibri" w:hAnsi="Calibri"/>
                <w:sz w:val="18"/>
                <w:szCs w:val="18"/>
              </w:rPr>
            </w:pPr>
            <w:r>
              <w:rPr>
                <w:rFonts w:ascii="Calibri" w:hAnsi="Calibri"/>
                <w:sz w:val="18"/>
                <w:szCs w:val="18"/>
              </w:rPr>
              <w:t>11</w:t>
            </w:r>
          </w:p>
        </w:tc>
        <w:tc>
          <w:tcPr>
            <w:tcW w:w="902" w:type="dxa"/>
          </w:tcPr>
          <w:p w14:paraId="0B73A8AB" w14:textId="21C845EA" w:rsidR="0069003B" w:rsidRPr="004713BE" w:rsidRDefault="00CD3D2A" w:rsidP="001F25DC">
            <w:pPr>
              <w:keepNext/>
              <w:jc w:val="center"/>
              <w:rPr>
                <w:rFonts w:ascii="Calibri" w:hAnsi="Calibri"/>
                <w:sz w:val="18"/>
                <w:szCs w:val="18"/>
              </w:rPr>
            </w:pPr>
            <w:r>
              <w:rPr>
                <w:rFonts w:ascii="Calibri" w:hAnsi="Calibri"/>
                <w:sz w:val="18"/>
                <w:szCs w:val="18"/>
              </w:rPr>
              <w:t>12</w:t>
            </w:r>
          </w:p>
        </w:tc>
        <w:tc>
          <w:tcPr>
            <w:tcW w:w="743" w:type="dxa"/>
          </w:tcPr>
          <w:p w14:paraId="0B73A8AC" w14:textId="1B2EEFC9" w:rsidR="0069003B" w:rsidRPr="004713BE" w:rsidRDefault="00CD3D2A" w:rsidP="001F25DC">
            <w:pPr>
              <w:keepNext/>
              <w:jc w:val="center"/>
              <w:rPr>
                <w:rFonts w:ascii="Calibri" w:hAnsi="Calibri"/>
                <w:sz w:val="18"/>
                <w:szCs w:val="18"/>
              </w:rPr>
            </w:pPr>
            <w:r>
              <w:rPr>
                <w:rFonts w:ascii="Calibri" w:hAnsi="Calibri"/>
                <w:sz w:val="18"/>
                <w:szCs w:val="18"/>
              </w:rPr>
              <w:t>13</w:t>
            </w:r>
          </w:p>
        </w:tc>
      </w:tr>
      <w:tr w:rsidR="0099130E" w:rsidRPr="004F470C" w14:paraId="0B73A8BE" w14:textId="77777777" w:rsidTr="006C35F4">
        <w:trPr>
          <w:trHeight w:val="390"/>
        </w:trPr>
        <w:tc>
          <w:tcPr>
            <w:tcW w:w="1076" w:type="dxa"/>
            <w:shd w:val="clear" w:color="auto" w:fill="auto"/>
            <w:vAlign w:val="bottom"/>
          </w:tcPr>
          <w:p w14:paraId="0B73A8AE" w14:textId="2745E6DC" w:rsidR="0069003B" w:rsidRPr="004713BE" w:rsidRDefault="0069003B" w:rsidP="0069003B">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012" w:type="dxa"/>
          </w:tcPr>
          <w:p w14:paraId="1CCF1301" w14:textId="77777777" w:rsidR="0069003B" w:rsidRPr="0069003B" w:rsidRDefault="0069003B" w:rsidP="0069003B">
            <w:pPr>
              <w:keepNext/>
              <w:jc w:val="center"/>
              <w:rPr>
                <w:rFonts w:ascii="Calibri" w:hAnsi="Calibri"/>
                <w:sz w:val="18"/>
                <w:szCs w:val="18"/>
              </w:rPr>
            </w:pPr>
            <w:r w:rsidRPr="0069003B">
              <w:rPr>
                <w:rFonts w:ascii="Calibri" w:hAnsi="Calibri"/>
                <w:sz w:val="18"/>
                <w:szCs w:val="18"/>
              </w:rPr>
              <w:t xml:space="preserve">SC System </w:t>
            </w:r>
          </w:p>
          <w:p w14:paraId="702A8AED" w14:textId="734B1D85" w:rsidR="0069003B" w:rsidRPr="004713BE" w:rsidRDefault="0099130E" w:rsidP="0069003B">
            <w:pPr>
              <w:keepNext/>
              <w:jc w:val="center"/>
              <w:rPr>
                <w:rFonts w:ascii="Calibri" w:hAnsi="Calibri"/>
                <w:sz w:val="18"/>
                <w:szCs w:val="18"/>
              </w:rPr>
            </w:pPr>
            <w:r>
              <w:rPr>
                <w:rFonts w:ascii="Calibri" w:hAnsi="Calibri"/>
                <w:sz w:val="18"/>
                <w:szCs w:val="18"/>
              </w:rPr>
              <w:t>Description of</w:t>
            </w:r>
            <w:r w:rsidR="0069003B" w:rsidRPr="0069003B">
              <w:rPr>
                <w:rFonts w:ascii="Calibri" w:hAnsi="Calibri"/>
                <w:sz w:val="18"/>
                <w:szCs w:val="18"/>
              </w:rPr>
              <w:t xml:space="preserve"> Area Served</w:t>
            </w:r>
          </w:p>
        </w:tc>
        <w:tc>
          <w:tcPr>
            <w:tcW w:w="1710" w:type="dxa"/>
            <w:shd w:val="clear" w:color="auto" w:fill="auto"/>
            <w:vAlign w:val="bottom"/>
          </w:tcPr>
          <w:p w14:paraId="0B73A8AF" w14:textId="39D309C5" w:rsidR="0069003B" w:rsidRPr="004713BE" w:rsidRDefault="0069003B" w:rsidP="002C2937">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8B0"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Altered</w:t>
            </w:r>
          </w:p>
          <w:p w14:paraId="0B73A8B1"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Heating Component</w:t>
            </w:r>
          </w:p>
        </w:tc>
        <w:tc>
          <w:tcPr>
            <w:tcW w:w="990" w:type="dxa"/>
            <w:vAlign w:val="bottom"/>
          </w:tcPr>
          <w:p w14:paraId="0B73A8B2" w14:textId="77777777" w:rsidR="0069003B" w:rsidRPr="004713BE" w:rsidRDefault="0069003B" w:rsidP="002C2937">
            <w:pPr>
              <w:keepNext/>
              <w:jc w:val="center"/>
              <w:rPr>
                <w:rFonts w:ascii="Calibri" w:hAnsi="Calibri"/>
                <w:sz w:val="16"/>
                <w:szCs w:val="16"/>
              </w:rPr>
            </w:pPr>
            <w:r w:rsidRPr="004713BE">
              <w:rPr>
                <w:rFonts w:ascii="Calibri" w:hAnsi="Calibri"/>
                <w:sz w:val="16"/>
                <w:szCs w:val="16"/>
              </w:rPr>
              <w:t>Heating Efficiency Type</w:t>
            </w:r>
          </w:p>
        </w:tc>
        <w:tc>
          <w:tcPr>
            <w:tcW w:w="1080" w:type="dxa"/>
            <w:vAlign w:val="bottom"/>
          </w:tcPr>
          <w:p w14:paraId="0B73A8B3" w14:textId="77777777" w:rsidR="0069003B" w:rsidRPr="004713BE" w:rsidRDefault="0069003B" w:rsidP="00C01C5C">
            <w:pPr>
              <w:keepNext/>
              <w:jc w:val="center"/>
              <w:rPr>
                <w:rFonts w:ascii="Calibri" w:hAnsi="Calibri"/>
                <w:sz w:val="16"/>
                <w:szCs w:val="16"/>
              </w:rPr>
            </w:pPr>
            <w:r w:rsidRPr="004713BE">
              <w:rPr>
                <w:rFonts w:ascii="Calibri" w:hAnsi="Calibri"/>
                <w:sz w:val="16"/>
                <w:szCs w:val="16"/>
              </w:rPr>
              <w:t xml:space="preserve">Heating </w:t>
            </w:r>
          </w:p>
          <w:p w14:paraId="0B73A8B4" w14:textId="77777777" w:rsidR="0069003B" w:rsidRPr="004713BE" w:rsidRDefault="0069003B" w:rsidP="00861395">
            <w:pPr>
              <w:keepNext/>
              <w:jc w:val="center"/>
              <w:rPr>
                <w:rFonts w:ascii="Calibri" w:hAnsi="Calibri"/>
                <w:sz w:val="16"/>
                <w:szCs w:val="16"/>
              </w:rPr>
            </w:pPr>
            <w:r w:rsidRPr="004713BE">
              <w:rPr>
                <w:rFonts w:ascii="Calibri" w:hAnsi="Calibri"/>
                <w:sz w:val="16"/>
                <w:szCs w:val="16"/>
              </w:rPr>
              <w:t>Minimum Efficiency Value</w:t>
            </w:r>
          </w:p>
        </w:tc>
        <w:tc>
          <w:tcPr>
            <w:tcW w:w="1710" w:type="dxa"/>
            <w:vAlign w:val="bottom"/>
          </w:tcPr>
          <w:p w14:paraId="0B73A8B5"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Cooling System Type</w:t>
            </w:r>
          </w:p>
        </w:tc>
        <w:tc>
          <w:tcPr>
            <w:tcW w:w="1260" w:type="dxa"/>
            <w:vAlign w:val="bottom"/>
          </w:tcPr>
          <w:p w14:paraId="0B73A8B6"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Altered</w:t>
            </w:r>
          </w:p>
          <w:p w14:paraId="0B73A8B7"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Cooling Components</w:t>
            </w:r>
          </w:p>
        </w:tc>
        <w:tc>
          <w:tcPr>
            <w:tcW w:w="990" w:type="dxa"/>
            <w:vAlign w:val="bottom"/>
          </w:tcPr>
          <w:p w14:paraId="0B73A8B8" w14:textId="77777777" w:rsidR="0069003B" w:rsidRPr="004713BE" w:rsidRDefault="0069003B" w:rsidP="002C2937">
            <w:pPr>
              <w:keepNext/>
              <w:jc w:val="center"/>
              <w:rPr>
                <w:rFonts w:ascii="Calibri" w:hAnsi="Calibri"/>
                <w:sz w:val="16"/>
                <w:szCs w:val="16"/>
              </w:rPr>
            </w:pPr>
            <w:r w:rsidRPr="004713BE">
              <w:rPr>
                <w:rFonts w:ascii="Calibri" w:hAnsi="Calibri"/>
                <w:sz w:val="16"/>
                <w:szCs w:val="16"/>
              </w:rPr>
              <w:t>Cooling Efficiency Type</w:t>
            </w:r>
          </w:p>
        </w:tc>
        <w:tc>
          <w:tcPr>
            <w:tcW w:w="990" w:type="dxa"/>
            <w:vAlign w:val="bottom"/>
          </w:tcPr>
          <w:p w14:paraId="0B73A8B9" w14:textId="77777777" w:rsidR="0069003B" w:rsidRPr="004713BE" w:rsidRDefault="0069003B" w:rsidP="00346797">
            <w:pPr>
              <w:keepNext/>
              <w:jc w:val="center"/>
              <w:rPr>
                <w:rFonts w:ascii="Calibri" w:hAnsi="Calibri"/>
                <w:sz w:val="16"/>
                <w:szCs w:val="16"/>
              </w:rPr>
            </w:pPr>
            <w:r w:rsidRPr="004713BE">
              <w:rPr>
                <w:rFonts w:ascii="Calibri" w:hAnsi="Calibri"/>
                <w:sz w:val="16"/>
                <w:szCs w:val="16"/>
              </w:rPr>
              <w:t xml:space="preserve">Cooling </w:t>
            </w:r>
          </w:p>
          <w:p w14:paraId="0B73A8BA" w14:textId="77777777" w:rsidR="0069003B" w:rsidRPr="004713BE" w:rsidRDefault="0069003B" w:rsidP="00346797">
            <w:pPr>
              <w:keepNext/>
              <w:jc w:val="center"/>
              <w:rPr>
                <w:rFonts w:ascii="Calibri" w:hAnsi="Calibri"/>
                <w:sz w:val="16"/>
                <w:szCs w:val="16"/>
              </w:rPr>
            </w:pPr>
            <w:r w:rsidRPr="004713BE">
              <w:rPr>
                <w:rFonts w:ascii="Calibri" w:hAnsi="Calibri"/>
                <w:sz w:val="16"/>
                <w:szCs w:val="16"/>
              </w:rPr>
              <w:t>Minimum Efficiency Value</w:t>
            </w:r>
          </w:p>
        </w:tc>
        <w:tc>
          <w:tcPr>
            <w:tcW w:w="1073" w:type="dxa"/>
            <w:vAlign w:val="bottom"/>
          </w:tcPr>
          <w:p w14:paraId="0B73A8BB"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902" w:type="dxa"/>
            <w:vAlign w:val="bottom"/>
          </w:tcPr>
          <w:p w14:paraId="0B73A8BC" w14:textId="77777777" w:rsidR="0069003B" w:rsidRPr="00A80BA0" w:rsidRDefault="0069003B" w:rsidP="002C2937">
            <w:pPr>
              <w:keepNext/>
              <w:jc w:val="center"/>
              <w:rPr>
                <w:rFonts w:ascii="Calibri" w:hAnsi="Calibri"/>
                <w:sz w:val="18"/>
                <w:szCs w:val="18"/>
              </w:rPr>
            </w:pPr>
            <w:r w:rsidRPr="00A80BA0">
              <w:rPr>
                <w:rFonts w:ascii="Calibri" w:hAnsi="Calibri"/>
                <w:sz w:val="18"/>
                <w:szCs w:val="18"/>
              </w:rPr>
              <w:t>New or Replaced Duct Length</w:t>
            </w:r>
          </w:p>
        </w:tc>
        <w:tc>
          <w:tcPr>
            <w:tcW w:w="743" w:type="dxa"/>
            <w:vAlign w:val="bottom"/>
          </w:tcPr>
          <w:p w14:paraId="0B73A8BD" w14:textId="77777777" w:rsidR="0069003B" w:rsidRPr="00A80BA0" w:rsidRDefault="0069003B" w:rsidP="002C2937">
            <w:pPr>
              <w:keepNext/>
              <w:jc w:val="center"/>
              <w:rPr>
                <w:rFonts w:ascii="Calibri" w:hAnsi="Calibri"/>
                <w:sz w:val="18"/>
                <w:szCs w:val="18"/>
              </w:rPr>
            </w:pPr>
            <w:r w:rsidRPr="00A80BA0">
              <w:rPr>
                <w:rFonts w:ascii="Calibri" w:hAnsi="Calibri"/>
                <w:sz w:val="18"/>
                <w:szCs w:val="18"/>
              </w:rPr>
              <w:t xml:space="preserve">New Duct </w:t>
            </w:r>
            <w:r w:rsidRPr="00A80BA0">
              <w:rPr>
                <w:rFonts w:ascii="Calibri" w:hAnsi="Calibri"/>
                <w:sz w:val="18"/>
                <w:szCs w:val="18"/>
              </w:rPr>
              <w:br/>
              <w:t>R-Value</w:t>
            </w:r>
          </w:p>
        </w:tc>
      </w:tr>
      <w:tr w:rsidR="0099130E" w:rsidRPr="00CA7264" w14:paraId="0B73A90E" w14:textId="77777777" w:rsidTr="006C35F4">
        <w:trPr>
          <w:trHeight w:val="432"/>
        </w:trPr>
        <w:tc>
          <w:tcPr>
            <w:tcW w:w="1076" w:type="dxa"/>
            <w:shd w:val="clear" w:color="auto" w:fill="auto"/>
          </w:tcPr>
          <w:p w14:paraId="0B73A8BF" w14:textId="77777777" w:rsidR="0069003B" w:rsidRPr="00CA7264" w:rsidRDefault="0069003B" w:rsidP="004B10AF">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auto filled from </w:t>
            </w:r>
            <w:r w:rsidRPr="008B5B52">
              <w:rPr>
                <w:rFonts w:asciiTheme="minorHAnsi" w:hAnsiTheme="minorHAnsi"/>
                <w:sz w:val="14"/>
                <w:szCs w:val="14"/>
                <w:highlight w:val="yellow"/>
              </w:rPr>
              <w:t>B01</w:t>
            </w:r>
            <w:r w:rsidRPr="00CA7264" w:rsidDel="004B10AF">
              <w:rPr>
                <w:rFonts w:asciiTheme="minorHAnsi" w:hAnsiTheme="minorHAnsi"/>
                <w:sz w:val="14"/>
                <w:szCs w:val="14"/>
              </w:rPr>
              <w:t xml:space="preserve"> </w:t>
            </w:r>
            <w:r w:rsidRPr="00CA7264">
              <w:rPr>
                <w:rFonts w:asciiTheme="minorHAnsi" w:hAnsiTheme="minorHAnsi"/>
                <w:sz w:val="14"/>
                <w:szCs w:val="14"/>
              </w:rPr>
              <w:t>&gt;&gt;</w:t>
            </w:r>
          </w:p>
        </w:tc>
        <w:tc>
          <w:tcPr>
            <w:tcW w:w="1012" w:type="dxa"/>
          </w:tcPr>
          <w:p w14:paraId="1EC3C7DB" w14:textId="0D16AC7D" w:rsidR="0069003B" w:rsidRPr="00CA7264" w:rsidRDefault="00CD3D2A" w:rsidP="0073777D">
            <w:pPr>
              <w:rPr>
                <w:rFonts w:asciiTheme="minorHAnsi" w:hAnsiTheme="minorHAnsi"/>
                <w:sz w:val="14"/>
                <w:szCs w:val="14"/>
              </w:rPr>
            </w:pPr>
            <w:r w:rsidRPr="00CD3D2A">
              <w:rPr>
                <w:rFonts w:asciiTheme="minorHAnsi" w:hAnsiTheme="minorHAnsi"/>
                <w:sz w:val="14"/>
                <w:szCs w:val="14"/>
              </w:rPr>
              <w:t xml:space="preserve">&lt;&lt; auto filled from </w:t>
            </w:r>
            <w:r w:rsidRPr="008B5B52">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710" w:type="dxa"/>
            <w:shd w:val="clear" w:color="auto" w:fill="auto"/>
          </w:tcPr>
          <w:p w14:paraId="0B73A8C0" w14:textId="2B20A76D"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one from list: </w:t>
            </w:r>
          </w:p>
          <w:p w14:paraId="0B73A8C1"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gas furnace;</w:t>
            </w:r>
          </w:p>
          <w:p w14:paraId="0B73A8C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split HP; </w:t>
            </w:r>
          </w:p>
          <w:p w14:paraId="0B73A8C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packaged HP; </w:t>
            </w:r>
          </w:p>
          <w:p w14:paraId="0B73A8C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large packaged HP; </w:t>
            </w:r>
          </w:p>
          <w:p w14:paraId="0B73A8C5" w14:textId="4292CCF1" w:rsidR="0069003B" w:rsidRPr="00CA7264" w:rsidRDefault="0069003B" w:rsidP="0073777D">
            <w:pPr>
              <w:rPr>
                <w:rFonts w:asciiTheme="minorHAnsi" w:hAnsiTheme="minorHAnsi"/>
                <w:sz w:val="14"/>
                <w:szCs w:val="14"/>
              </w:rPr>
            </w:pPr>
            <w:r w:rsidRPr="00CA7264">
              <w:rPr>
                <w:rFonts w:asciiTheme="minorHAnsi" w:hAnsiTheme="minorHAnsi"/>
                <w:sz w:val="14"/>
                <w:szCs w:val="14"/>
              </w:rPr>
              <w:t>*ductless</w:t>
            </w:r>
            <w:ins w:id="9" w:author="Alexis Smith" w:date="2020-02-24T15:26:00Z">
              <w:r w:rsidR="006C35F4">
                <w:rPr>
                  <w:rFonts w:asciiTheme="minorHAnsi" w:hAnsiTheme="minorHAnsi"/>
                  <w:sz w:val="14"/>
                  <w:szCs w:val="14"/>
                </w:rPr>
                <w:t xml:space="preserve"> mini</w:t>
              </w:r>
            </w:ins>
            <w:ins w:id="10" w:author="Alexis Smith" w:date="2020-02-24T15:53:00Z">
              <w:r w:rsidR="00F7341A">
                <w:rPr>
                  <w:rFonts w:asciiTheme="minorHAnsi" w:hAnsiTheme="minorHAnsi"/>
                  <w:sz w:val="14"/>
                  <w:szCs w:val="14"/>
                </w:rPr>
                <w:t>-</w:t>
              </w:r>
            </w:ins>
            <w:r>
              <w:rPr>
                <w:rFonts w:asciiTheme="minorHAnsi" w:hAnsiTheme="minorHAnsi"/>
                <w:sz w:val="14"/>
                <w:szCs w:val="14"/>
              </w:rPr>
              <w:t xml:space="preserve">split </w:t>
            </w:r>
            <w:r w:rsidRPr="00CA7264">
              <w:rPr>
                <w:rFonts w:asciiTheme="minorHAnsi" w:hAnsiTheme="minorHAnsi"/>
                <w:sz w:val="14"/>
                <w:szCs w:val="14"/>
              </w:rPr>
              <w:t>HP;</w:t>
            </w:r>
          </w:p>
          <w:p w14:paraId="0B73A8C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*room HP;</w:t>
            </w:r>
          </w:p>
          <w:p w14:paraId="0B73A8C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*boiler;</w:t>
            </w:r>
          </w:p>
          <w:p w14:paraId="0B73A8C8" w14:textId="06E533EE" w:rsidR="0069003B" w:rsidRPr="005604F6" w:rsidRDefault="0069003B" w:rsidP="0073777D">
            <w:pPr>
              <w:rPr>
                <w:rFonts w:asciiTheme="minorHAnsi" w:hAnsiTheme="minorHAnsi"/>
                <w:sz w:val="14"/>
                <w:szCs w:val="14"/>
              </w:rPr>
            </w:pPr>
            <w:r w:rsidRPr="00CA7264">
              <w:rPr>
                <w:rFonts w:asciiTheme="minorHAnsi" w:hAnsiTheme="minorHAnsi"/>
                <w:sz w:val="14"/>
                <w:szCs w:val="14"/>
              </w:rPr>
              <w:t>*</w:t>
            </w:r>
            <w:r w:rsidRPr="005604F6">
              <w:rPr>
                <w:rFonts w:asciiTheme="minorHAnsi" w:hAnsiTheme="minorHAnsi"/>
                <w:sz w:val="14"/>
                <w:szCs w:val="14"/>
              </w:rPr>
              <w:t>hydronic;</w:t>
            </w:r>
          </w:p>
          <w:p w14:paraId="6F7A6E55" w14:textId="77777777" w:rsidR="005604F6" w:rsidRPr="005604F6" w:rsidRDefault="005604F6" w:rsidP="005604F6">
            <w:pPr>
              <w:rPr>
                <w:rFonts w:asciiTheme="minorHAnsi" w:hAnsiTheme="minorHAnsi"/>
                <w:sz w:val="14"/>
                <w:szCs w:val="14"/>
              </w:rPr>
            </w:pPr>
            <w:r w:rsidRPr="005604F6">
              <w:rPr>
                <w:rFonts w:asciiTheme="minorHAnsi" w:hAnsiTheme="minorHAnsi"/>
                <w:sz w:val="14"/>
                <w:szCs w:val="14"/>
              </w:rPr>
              <w:t>*combined hydronic;</w:t>
            </w:r>
          </w:p>
          <w:p w14:paraId="0B73A8C9" w14:textId="77777777" w:rsidR="0069003B" w:rsidRPr="005604F6" w:rsidRDefault="0069003B" w:rsidP="00CA7264">
            <w:pPr>
              <w:rPr>
                <w:rFonts w:asciiTheme="minorHAnsi" w:hAnsiTheme="minorHAnsi"/>
                <w:sz w:val="14"/>
                <w:szCs w:val="14"/>
              </w:rPr>
            </w:pPr>
            <w:r w:rsidRPr="005604F6">
              <w:rPr>
                <w:rFonts w:asciiTheme="minorHAnsi" w:hAnsiTheme="minorHAnsi"/>
                <w:sz w:val="14"/>
                <w:szCs w:val="14"/>
              </w:rPr>
              <w:t>*hydronic+forced air;</w:t>
            </w:r>
          </w:p>
          <w:p w14:paraId="0B73A8CA" w14:textId="77777777" w:rsidR="0069003B" w:rsidRPr="005604F6" w:rsidRDefault="0069003B" w:rsidP="00CA7264">
            <w:pPr>
              <w:rPr>
                <w:rFonts w:asciiTheme="minorHAnsi" w:hAnsiTheme="minorHAnsi"/>
                <w:sz w:val="14"/>
                <w:szCs w:val="14"/>
              </w:rPr>
            </w:pPr>
            <w:r w:rsidRPr="005604F6">
              <w:rPr>
                <w:rFonts w:asciiTheme="minorHAnsi" w:hAnsiTheme="minorHAnsi"/>
                <w:sz w:val="14"/>
                <w:szCs w:val="14"/>
              </w:rPr>
              <w:t>*combined hydronic+forced air;</w:t>
            </w:r>
          </w:p>
          <w:p w14:paraId="0B73A8CB" w14:textId="77777777" w:rsidR="0069003B" w:rsidRPr="005604F6" w:rsidRDefault="0069003B" w:rsidP="00CA7264">
            <w:pPr>
              <w:rPr>
                <w:rFonts w:asciiTheme="minorHAnsi" w:hAnsiTheme="minorHAnsi"/>
                <w:sz w:val="14"/>
                <w:szCs w:val="14"/>
              </w:rPr>
            </w:pPr>
            <w:r w:rsidRPr="005604F6">
              <w:rPr>
                <w:rFonts w:asciiTheme="minorHAnsi" w:hAnsiTheme="minorHAnsi"/>
                <w:sz w:val="14"/>
                <w:szCs w:val="14"/>
              </w:rPr>
              <w:t>*hydronic HP,</w:t>
            </w:r>
          </w:p>
          <w:p w14:paraId="0B73A8CC" w14:textId="77777777" w:rsidR="0069003B" w:rsidRPr="00CA7264" w:rsidRDefault="0069003B" w:rsidP="00CA7264">
            <w:pPr>
              <w:rPr>
                <w:rFonts w:asciiTheme="minorHAnsi" w:hAnsiTheme="minorHAnsi"/>
                <w:sz w:val="14"/>
                <w:szCs w:val="14"/>
              </w:rPr>
            </w:pPr>
            <w:r w:rsidRPr="005604F6">
              <w:rPr>
                <w:rFonts w:asciiTheme="minorHAnsi" w:hAnsiTheme="minorHAnsi"/>
                <w:sz w:val="14"/>
                <w:szCs w:val="14"/>
              </w:rPr>
              <w:t>*hydronic HP+forced air;</w:t>
            </w:r>
          </w:p>
          <w:p w14:paraId="0B73A8C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wall furnace;</w:t>
            </w:r>
          </w:p>
          <w:p w14:paraId="0B73A8C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space heater;</w:t>
            </w:r>
          </w:p>
          <w:p w14:paraId="0B73A8D0" w14:textId="24F891C4" w:rsidR="0069003B" w:rsidRDefault="0069003B" w:rsidP="0073777D">
            <w:pPr>
              <w:rPr>
                <w:rFonts w:asciiTheme="minorHAnsi" w:hAnsiTheme="minorHAnsi"/>
                <w:sz w:val="14"/>
                <w:szCs w:val="14"/>
              </w:rPr>
            </w:pPr>
            <w:r w:rsidRPr="00CA7264">
              <w:rPr>
                <w:rFonts w:asciiTheme="minorHAnsi" w:hAnsiTheme="minorHAnsi"/>
                <w:sz w:val="14"/>
                <w:szCs w:val="14"/>
              </w:rPr>
              <w:t>*electric</w:t>
            </w:r>
            <w:r w:rsidR="005604F6">
              <w:rPr>
                <w:rFonts w:asciiTheme="minorHAnsi" w:hAnsiTheme="minorHAnsi"/>
                <w:sz w:val="14"/>
                <w:szCs w:val="14"/>
              </w:rPr>
              <w:t>;</w:t>
            </w:r>
          </w:p>
          <w:p w14:paraId="1CFFD308" w14:textId="64068232" w:rsidR="005604F6" w:rsidRDefault="005604F6" w:rsidP="005604F6">
            <w:pPr>
              <w:rPr>
                <w:rFonts w:asciiTheme="minorHAnsi" w:hAnsiTheme="minorHAnsi"/>
                <w:sz w:val="14"/>
                <w:szCs w:val="10"/>
              </w:rPr>
            </w:pPr>
            <w:ins w:id="11" w:author="Alexis Smith" w:date="2020-02-24T15:24:00Z">
              <w:r w:rsidRPr="006C35F4">
                <w:rPr>
                  <w:rFonts w:asciiTheme="minorHAnsi" w:hAnsiTheme="minorHAnsi"/>
                  <w:sz w:val="14"/>
                  <w:szCs w:val="10"/>
                </w:rPr>
                <w:t>*non-air-source heat pump;</w:t>
              </w:r>
            </w:ins>
          </w:p>
          <w:p w14:paraId="68BD9C91" w14:textId="118A9C0D" w:rsidR="005604F6" w:rsidRPr="006C35F4" w:rsidRDefault="005604F6" w:rsidP="005604F6">
            <w:pPr>
              <w:rPr>
                <w:ins w:id="12" w:author="Alexis Smith" w:date="2020-02-24T15:24:00Z"/>
                <w:rFonts w:asciiTheme="minorHAnsi" w:hAnsiTheme="minorHAnsi"/>
                <w:sz w:val="14"/>
                <w:szCs w:val="10"/>
              </w:rPr>
            </w:pPr>
            <w:r w:rsidRPr="005604F6">
              <w:rPr>
                <w:rFonts w:asciiTheme="minorHAnsi" w:hAnsiTheme="minorHAnsi"/>
                <w:sz w:val="14"/>
                <w:szCs w:val="10"/>
              </w:rPr>
              <w:t>*Wood Heat;</w:t>
            </w:r>
          </w:p>
          <w:p w14:paraId="0B73A8D1" w14:textId="42948F0C" w:rsidR="0069003B" w:rsidRDefault="0069003B" w:rsidP="00900FD4">
            <w:pPr>
              <w:rPr>
                <w:rFonts w:asciiTheme="minorHAnsi" w:hAnsiTheme="minorHAnsi"/>
                <w:sz w:val="14"/>
                <w:szCs w:val="14"/>
              </w:rPr>
            </w:pPr>
            <w:r w:rsidRPr="00900FD4">
              <w:rPr>
                <w:rFonts w:asciiTheme="minorHAnsi" w:hAnsiTheme="minorHAnsi"/>
                <w:sz w:val="14"/>
                <w:szCs w:val="14"/>
              </w:rPr>
              <w:t>*</w:t>
            </w:r>
            <w:ins w:id="13" w:author="Smith, Alexis@Energy" w:date="2020-03-10T15:48:00Z">
              <w:r w:rsidR="001F6D61" w:rsidRPr="00900FD4" w:rsidDel="001F6D61">
                <w:rPr>
                  <w:rFonts w:asciiTheme="minorHAnsi" w:hAnsiTheme="minorHAnsi"/>
                  <w:sz w:val="14"/>
                  <w:szCs w:val="14"/>
                </w:rPr>
                <w:t xml:space="preserve"> </w:t>
              </w:r>
            </w:ins>
            <w:del w:id="14" w:author="Smith, Alexis@Energy" w:date="2020-03-10T15:48:00Z">
              <w:r w:rsidRPr="00900FD4" w:rsidDel="001F6D61">
                <w:rPr>
                  <w:rFonts w:asciiTheme="minorHAnsi" w:hAnsiTheme="minorHAnsi"/>
                  <w:sz w:val="14"/>
                  <w:szCs w:val="14"/>
                </w:rPr>
                <w:delText>N/A (</w:delText>
              </w:r>
            </w:del>
            <w:r w:rsidRPr="00900FD4">
              <w:rPr>
                <w:rFonts w:asciiTheme="minorHAnsi" w:hAnsiTheme="minorHAnsi"/>
                <w:sz w:val="14"/>
                <w:szCs w:val="14"/>
              </w:rPr>
              <w:t>no heating</w:t>
            </w:r>
            <w:del w:id="15" w:author="Smith, Alexis@Energy" w:date="2020-03-10T15:49:00Z">
              <w:r w:rsidRPr="00900FD4" w:rsidDel="001F6D61">
                <w:rPr>
                  <w:rFonts w:asciiTheme="minorHAnsi" w:hAnsiTheme="minorHAnsi"/>
                  <w:sz w:val="14"/>
                  <w:szCs w:val="14"/>
                </w:rPr>
                <w:delText>)</w:delText>
              </w:r>
            </w:del>
            <w:r w:rsidRPr="00900FD4">
              <w:rPr>
                <w:rFonts w:asciiTheme="minorHAnsi" w:hAnsiTheme="minorHAnsi"/>
                <w:sz w:val="14"/>
                <w:szCs w:val="14"/>
              </w:rPr>
              <w:t>;</w:t>
            </w:r>
          </w:p>
          <w:p w14:paraId="77BF93E5" w14:textId="441BB757" w:rsidR="005604F6" w:rsidRDefault="005604F6" w:rsidP="00900FD4">
            <w:pPr>
              <w:rPr>
                <w:rFonts w:asciiTheme="minorHAnsi" w:hAnsiTheme="minorHAnsi"/>
                <w:sz w:val="14"/>
                <w:szCs w:val="14"/>
              </w:rPr>
            </w:pPr>
            <w:r w:rsidRPr="005604F6">
              <w:rPr>
                <w:rFonts w:asciiTheme="minorHAnsi" w:hAnsiTheme="minorHAnsi"/>
                <w:sz w:val="14"/>
                <w:szCs w:val="14"/>
              </w:rPr>
              <w:t>*Small duct high velocity HP;</w:t>
            </w:r>
          </w:p>
          <w:p w14:paraId="76556509" w14:textId="72336E77" w:rsidR="005604F6" w:rsidRDefault="005604F6" w:rsidP="00900FD4">
            <w:pPr>
              <w:rPr>
                <w:rFonts w:asciiTheme="minorHAnsi" w:hAnsiTheme="minorHAnsi"/>
                <w:sz w:val="14"/>
                <w:szCs w:val="14"/>
              </w:rPr>
            </w:pPr>
            <w:ins w:id="16" w:author="Alexis Smith" w:date="2020-02-24T15:25:00Z">
              <w:r w:rsidRPr="006C35F4">
                <w:rPr>
                  <w:rFonts w:asciiTheme="minorHAnsi" w:hAnsiTheme="minorHAnsi"/>
                  <w:sz w:val="14"/>
                  <w:szCs w:val="10"/>
                </w:rPr>
                <w:t>*Ductless VRF HP;</w:t>
              </w:r>
            </w:ins>
          </w:p>
          <w:p w14:paraId="6805AB15" w14:textId="7329BD74" w:rsidR="0069003B" w:rsidRDefault="0069003B" w:rsidP="00900FD4">
            <w:pPr>
              <w:rPr>
                <w:ins w:id="17" w:author="Alexis Smith" w:date="2020-02-24T15:24:00Z"/>
                <w:rFonts w:asciiTheme="minorHAnsi" w:hAnsiTheme="minorHAnsi"/>
                <w:sz w:val="14"/>
                <w:szCs w:val="14"/>
              </w:rPr>
            </w:pPr>
            <w:r>
              <w:rPr>
                <w:rFonts w:asciiTheme="minorHAnsi" w:hAnsiTheme="minorHAnsi"/>
                <w:sz w:val="14"/>
                <w:szCs w:val="14"/>
              </w:rPr>
              <w:t>*Packaged gas furnace</w:t>
            </w:r>
          </w:p>
          <w:p w14:paraId="2DEE01ED" w14:textId="77777777" w:rsidR="006C35F4" w:rsidRPr="006C35F4" w:rsidRDefault="006C35F4" w:rsidP="006C35F4">
            <w:pPr>
              <w:rPr>
                <w:ins w:id="18" w:author="Alexis Smith" w:date="2020-02-24T15:25:00Z"/>
                <w:rFonts w:asciiTheme="minorHAnsi" w:hAnsiTheme="minorHAnsi"/>
                <w:sz w:val="14"/>
                <w:szCs w:val="10"/>
              </w:rPr>
            </w:pPr>
            <w:ins w:id="19" w:author="Alexis Smith" w:date="2020-02-24T15:25:00Z">
              <w:r w:rsidRPr="006C35F4">
                <w:rPr>
                  <w:rFonts w:asciiTheme="minorHAnsi" w:hAnsiTheme="minorHAnsi"/>
                  <w:sz w:val="14"/>
                  <w:szCs w:val="10"/>
                </w:rPr>
                <w:t>*multisplit HP-ducted</w:t>
              </w:r>
            </w:ins>
          </w:p>
          <w:p w14:paraId="1ECC99AC" w14:textId="77777777" w:rsidR="006C35F4" w:rsidRPr="006C35F4" w:rsidRDefault="006C35F4" w:rsidP="006C35F4">
            <w:pPr>
              <w:rPr>
                <w:ins w:id="20" w:author="Alexis Smith" w:date="2020-02-24T15:25:00Z"/>
                <w:rFonts w:asciiTheme="minorHAnsi" w:hAnsiTheme="minorHAnsi"/>
                <w:sz w:val="14"/>
                <w:szCs w:val="10"/>
              </w:rPr>
            </w:pPr>
            <w:ins w:id="21" w:author="Alexis Smith" w:date="2020-02-24T15:25:00Z">
              <w:r w:rsidRPr="006C35F4">
                <w:rPr>
                  <w:rFonts w:asciiTheme="minorHAnsi" w:hAnsiTheme="minorHAnsi"/>
                  <w:sz w:val="14"/>
                  <w:szCs w:val="10"/>
                </w:rPr>
                <w:t>*multisplit HP-ductless</w:t>
              </w:r>
            </w:ins>
          </w:p>
          <w:p w14:paraId="2A301448" w14:textId="77777777" w:rsidR="006C35F4" w:rsidRPr="006C35F4" w:rsidRDefault="006C35F4" w:rsidP="006C35F4">
            <w:pPr>
              <w:rPr>
                <w:ins w:id="22" w:author="Alexis Smith" w:date="2020-02-24T15:25:00Z"/>
                <w:rFonts w:asciiTheme="minorHAnsi" w:hAnsiTheme="minorHAnsi"/>
                <w:sz w:val="14"/>
                <w:szCs w:val="10"/>
              </w:rPr>
            </w:pPr>
            <w:ins w:id="23" w:author="Alexis Smith" w:date="2020-02-24T15:25:00Z">
              <w:r w:rsidRPr="006C35F4">
                <w:rPr>
                  <w:rFonts w:asciiTheme="minorHAnsi" w:hAnsiTheme="minorHAnsi"/>
                  <w:sz w:val="14"/>
                  <w:szCs w:val="10"/>
                </w:rPr>
                <w:t>*multisplit HP-ducted+ductless</w:t>
              </w:r>
            </w:ins>
          </w:p>
          <w:p w14:paraId="1186DBDC" w14:textId="77777777" w:rsidR="006C35F4" w:rsidRPr="006C35F4" w:rsidRDefault="006C35F4" w:rsidP="006C35F4">
            <w:pPr>
              <w:rPr>
                <w:ins w:id="24" w:author="Alexis Smith" w:date="2020-02-24T15:25:00Z"/>
                <w:rFonts w:asciiTheme="minorHAnsi" w:hAnsiTheme="minorHAnsi"/>
                <w:sz w:val="14"/>
                <w:szCs w:val="10"/>
              </w:rPr>
            </w:pPr>
            <w:ins w:id="25" w:author="Alexis Smith" w:date="2020-02-24T15:25:00Z">
              <w:r w:rsidRPr="006C35F4">
                <w:rPr>
                  <w:rFonts w:asciiTheme="minorHAnsi" w:hAnsiTheme="minorHAnsi"/>
                  <w:sz w:val="14"/>
                  <w:szCs w:val="10"/>
                </w:rPr>
                <w:t xml:space="preserve">*VCHP-ducted </w:t>
              </w:r>
            </w:ins>
          </w:p>
          <w:p w14:paraId="7DAD4842" w14:textId="77777777" w:rsidR="006C35F4" w:rsidRPr="006C35F4" w:rsidRDefault="006C35F4" w:rsidP="006C35F4">
            <w:pPr>
              <w:rPr>
                <w:ins w:id="26" w:author="Alexis Smith" w:date="2020-02-24T15:25:00Z"/>
                <w:rFonts w:asciiTheme="minorHAnsi" w:hAnsiTheme="minorHAnsi"/>
                <w:sz w:val="14"/>
                <w:szCs w:val="10"/>
              </w:rPr>
            </w:pPr>
            <w:ins w:id="27" w:author="Alexis Smith" w:date="2020-02-24T15:25:00Z">
              <w:r w:rsidRPr="006C35F4">
                <w:rPr>
                  <w:rFonts w:asciiTheme="minorHAnsi" w:hAnsiTheme="minorHAnsi"/>
                  <w:sz w:val="14"/>
                  <w:szCs w:val="10"/>
                </w:rPr>
                <w:t>*VCHP-ductless</w:t>
              </w:r>
            </w:ins>
          </w:p>
          <w:p w14:paraId="7BB9F4CC" w14:textId="77777777" w:rsidR="006C35F4" w:rsidRPr="006C35F4" w:rsidRDefault="006C35F4" w:rsidP="006C35F4">
            <w:pPr>
              <w:rPr>
                <w:ins w:id="28" w:author="Alexis Smith" w:date="2020-02-24T15:25:00Z"/>
                <w:rFonts w:asciiTheme="minorHAnsi" w:hAnsiTheme="minorHAnsi"/>
                <w:sz w:val="14"/>
                <w:szCs w:val="10"/>
              </w:rPr>
            </w:pPr>
            <w:ins w:id="29" w:author="Alexis Smith" w:date="2020-02-24T15:25:00Z">
              <w:r w:rsidRPr="006C35F4">
                <w:rPr>
                  <w:rFonts w:asciiTheme="minorHAnsi" w:hAnsiTheme="minorHAnsi"/>
                  <w:sz w:val="14"/>
                  <w:szCs w:val="10"/>
                </w:rPr>
                <w:t>*VCHP-ducted+ductless</w:t>
              </w:r>
            </w:ins>
          </w:p>
          <w:p w14:paraId="0B73A8D2" w14:textId="04A26C39" w:rsidR="0069003B" w:rsidRPr="005604F6" w:rsidRDefault="006C35F4" w:rsidP="0073777D">
            <w:pPr>
              <w:rPr>
                <w:rFonts w:asciiTheme="minorHAnsi" w:hAnsiTheme="minorHAnsi"/>
                <w:sz w:val="10"/>
                <w:szCs w:val="10"/>
              </w:rPr>
            </w:pPr>
            <w:ins w:id="30" w:author="Alexis Smith" w:date="2020-02-24T15:25:00Z">
              <w:r w:rsidRPr="006C35F4">
                <w:rPr>
                  <w:rFonts w:asciiTheme="minorHAnsi" w:hAnsiTheme="minorHAnsi"/>
                  <w:sz w:val="14"/>
                  <w:szCs w:val="10"/>
                </w:rPr>
                <w:t>*ducted mini-split HP</w:t>
              </w:r>
            </w:ins>
            <w:r w:rsidR="005604F6">
              <w:rPr>
                <w:rFonts w:asciiTheme="minorHAnsi" w:hAnsiTheme="minorHAnsi"/>
                <w:sz w:val="14"/>
                <w:szCs w:val="10"/>
              </w:rPr>
              <w:t>&gt;&gt;</w:t>
            </w:r>
          </w:p>
        </w:tc>
        <w:tc>
          <w:tcPr>
            <w:tcW w:w="1080" w:type="dxa"/>
          </w:tcPr>
          <w:p w14:paraId="0B73A8D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 user pick as many as are applicable from list: </w:t>
            </w:r>
          </w:p>
          <w:p w14:paraId="0B73A8D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furnace AHU;</w:t>
            </w:r>
          </w:p>
          <w:p w14:paraId="0B73A8D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*fancoil AHU;</w:t>
            </w:r>
          </w:p>
          <w:p w14:paraId="0B73A8D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*outdoor condensing unit;</w:t>
            </w:r>
          </w:p>
          <w:p w14:paraId="0B73A8D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coil;</w:t>
            </w:r>
          </w:p>
          <w:p w14:paraId="0B73A8D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*boiler;</w:t>
            </w:r>
          </w:p>
          <w:p w14:paraId="0B73A8D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*TXV or EXV;</w:t>
            </w:r>
          </w:p>
          <w:p w14:paraId="0B73A8D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*compressor;</w:t>
            </w:r>
          </w:p>
          <w:p w14:paraId="0B73A8D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*refrigerant lineset;</w:t>
            </w:r>
          </w:p>
          <w:p w14:paraId="0B73A8D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heating component altered&gt;&gt;</w:t>
            </w:r>
          </w:p>
        </w:tc>
        <w:tc>
          <w:tcPr>
            <w:tcW w:w="990" w:type="dxa"/>
          </w:tcPr>
          <w:p w14:paraId="0B73A8DD" w14:textId="3FB63E32" w:rsidR="0069003B" w:rsidRDefault="0069003B" w:rsidP="005C2153">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8DE" w14:textId="77777777" w:rsidR="0069003B" w:rsidRDefault="0069003B"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CA7264">
              <w:rPr>
                <w:rFonts w:asciiTheme="minorHAnsi" w:hAnsiTheme="minorHAnsi"/>
                <w:sz w:val="14"/>
                <w:szCs w:val="14"/>
              </w:rPr>
              <w:t xml:space="preserve">user pick from list:  </w:t>
            </w:r>
          </w:p>
          <w:p w14:paraId="0B73A8DF" w14:textId="77777777" w:rsidR="0069003B" w:rsidRPr="00CA7264" w:rsidRDefault="0069003B" w:rsidP="005C2153">
            <w:pPr>
              <w:keepNext/>
              <w:rPr>
                <w:rFonts w:asciiTheme="minorHAnsi" w:hAnsiTheme="minorHAnsi"/>
                <w:sz w:val="14"/>
                <w:szCs w:val="14"/>
              </w:rPr>
            </w:pPr>
            <w:r w:rsidRPr="00CA7264">
              <w:rPr>
                <w:rFonts w:asciiTheme="minorHAnsi" w:hAnsiTheme="minorHAnsi"/>
                <w:sz w:val="14"/>
                <w:szCs w:val="14"/>
              </w:rPr>
              <w:t>*AFUE; *HSPF; *COP&gt;&gt;</w:t>
            </w:r>
          </w:p>
        </w:tc>
        <w:tc>
          <w:tcPr>
            <w:tcW w:w="1080" w:type="dxa"/>
          </w:tcPr>
          <w:p w14:paraId="0B73A8E0" w14:textId="4D7CC773" w:rsidR="0069003B" w:rsidRDefault="0069003B" w:rsidP="0073777D">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8E1" w14:textId="43DB68E6" w:rsidR="0069003B" w:rsidRPr="00CA7264" w:rsidRDefault="0069003B" w:rsidP="0073777D">
            <w:pPr>
              <w:keepNext/>
              <w:rPr>
                <w:rFonts w:asciiTheme="minorHAnsi" w:hAnsiTheme="minorHAnsi"/>
                <w:sz w:val="14"/>
                <w:szCs w:val="14"/>
              </w:rPr>
            </w:pPr>
            <w:r>
              <w:rPr>
                <w:rFonts w:asciiTheme="minorHAnsi" w:hAnsiTheme="minorHAnsi"/>
                <w:sz w:val="14"/>
                <w:szCs w:val="14"/>
              </w:rPr>
              <w:t xml:space="preserve">else </w:t>
            </w:r>
            <w:r w:rsidRPr="00CA7264">
              <w:rPr>
                <w:rFonts w:asciiTheme="minorHAnsi" w:hAnsiTheme="minorHAnsi"/>
                <w:sz w:val="14"/>
                <w:szCs w:val="14"/>
              </w:rPr>
              <w:t xml:space="preserve">user enter </w:t>
            </w:r>
            <w:r w:rsidR="008B5B52">
              <w:rPr>
                <w:rFonts w:asciiTheme="minorHAnsi" w:hAnsiTheme="minorHAnsi"/>
                <w:sz w:val="14"/>
                <w:szCs w:val="14"/>
              </w:rPr>
              <w:t xml:space="preserve">numeric </w:t>
            </w:r>
            <w:r w:rsidRPr="00CA7264">
              <w:rPr>
                <w:rFonts w:asciiTheme="minorHAnsi" w:hAnsiTheme="minorHAnsi"/>
                <w:sz w:val="14"/>
                <w:szCs w:val="14"/>
              </w:rPr>
              <w:t>value</w:t>
            </w:r>
            <w:r w:rsidR="008B5B52">
              <w:rPr>
                <w:rFonts w:asciiTheme="minorHAnsi" w:hAnsiTheme="minorHAnsi"/>
                <w:sz w:val="14"/>
                <w:szCs w:val="14"/>
              </w:rPr>
              <w:t xml:space="preserve"> </w:t>
            </w:r>
          </w:p>
          <w:p w14:paraId="764F6B2D" w14:textId="77777777" w:rsidR="008B5B52" w:rsidRDefault="0069003B" w:rsidP="0073777D">
            <w:pPr>
              <w:keepNext/>
              <w:rPr>
                <w:rFonts w:asciiTheme="minorHAnsi" w:hAnsiTheme="minorHAnsi"/>
                <w:sz w:val="14"/>
                <w:szCs w:val="14"/>
              </w:rPr>
            </w:pPr>
            <w:r w:rsidRPr="00CA7264">
              <w:rPr>
                <w:rFonts w:asciiTheme="minorHAnsi" w:hAnsiTheme="minorHAnsi"/>
                <w:sz w:val="14"/>
                <w:szCs w:val="14"/>
              </w:rPr>
              <w:t xml:space="preserve">xx.x;  </w:t>
            </w:r>
          </w:p>
          <w:p w14:paraId="747AEE20" w14:textId="77777777" w:rsidR="008B5B52" w:rsidRDefault="008B5B52" w:rsidP="0073777D">
            <w:pPr>
              <w:keepNext/>
              <w:rPr>
                <w:rFonts w:asciiTheme="minorHAnsi" w:hAnsiTheme="minorHAnsi"/>
                <w:sz w:val="14"/>
                <w:szCs w:val="14"/>
              </w:rPr>
            </w:pPr>
          </w:p>
          <w:p w14:paraId="0B73A8E2" w14:textId="4411A886"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default minimum value for AFUE=</w:t>
            </w:r>
          </w:p>
          <w:p w14:paraId="0B73A8E3" w14:textId="6B3B9E85" w:rsidR="0069003B" w:rsidRPr="00CA7264" w:rsidRDefault="0069003B" w:rsidP="0073777D">
            <w:pPr>
              <w:keepNext/>
              <w:rPr>
                <w:rFonts w:asciiTheme="minorHAnsi" w:hAnsiTheme="minorHAnsi"/>
                <w:sz w:val="14"/>
                <w:szCs w:val="14"/>
              </w:rPr>
            </w:pPr>
            <w:r>
              <w:rPr>
                <w:rFonts w:asciiTheme="minorHAnsi" w:hAnsiTheme="minorHAnsi"/>
                <w:sz w:val="14"/>
                <w:szCs w:val="14"/>
              </w:rPr>
              <w:t>0.80</w:t>
            </w:r>
            <w:r w:rsidRPr="00CA7264">
              <w:rPr>
                <w:rFonts w:asciiTheme="minorHAnsi" w:hAnsiTheme="minorHAnsi"/>
                <w:sz w:val="14"/>
                <w:szCs w:val="14"/>
              </w:rPr>
              <w:t>; or default minimum value for HSPF=</w:t>
            </w:r>
          </w:p>
          <w:p w14:paraId="0B73A8E4" w14:textId="46ADB9DC" w:rsidR="0069003B" w:rsidRPr="00CA7264" w:rsidRDefault="0069003B" w:rsidP="0073777D">
            <w:pPr>
              <w:keepNext/>
              <w:rPr>
                <w:rFonts w:asciiTheme="minorHAnsi" w:hAnsiTheme="minorHAnsi"/>
                <w:sz w:val="14"/>
                <w:szCs w:val="14"/>
              </w:rPr>
            </w:pPr>
            <w:r>
              <w:rPr>
                <w:rFonts w:asciiTheme="minorHAnsi" w:hAnsiTheme="minorHAnsi"/>
                <w:sz w:val="14"/>
                <w:szCs w:val="14"/>
              </w:rPr>
              <w:t>8.0</w:t>
            </w:r>
            <w:r w:rsidRPr="00CA7264">
              <w:rPr>
                <w:rFonts w:asciiTheme="minorHAnsi" w:hAnsiTheme="minorHAnsi"/>
                <w:sz w:val="14"/>
                <w:szCs w:val="14"/>
              </w:rPr>
              <w:t>;  allow user to overwrite default value, but flag non-default values and report in project status notes field &gt;&gt;</w:t>
            </w:r>
          </w:p>
        </w:tc>
        <w:tc>
          <w:tcPr>
            <w:tcW w:w="1710" w:type="dxa"/>
          </w:tcPr>
          <w:p w14:paraId="0B73A8E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one from list:  </w:t>
            </w:r>
          </w:p>
          <w:p w14:paraId="0B73A8E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split AC;</w:t>
            </w:r>
          </w:p>
          <w:p w14:paraId="0B73A8E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split HP;</w:t>
            </w:r>
          </w:p>
          <w:p w14:paraId="0B73A8E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packaged AC ;</w:t>
            </w:r>
          </w:p>
          <w:p w14:paraId="0B73A8E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packaged HP;</w:t>
            </w:r>
          </w:p>
          <w:p w14:paraId="0B73A8E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central large packaged AC ;</w:t>
            </w:r>
          </w:p>
          <w:p w14:paraId="0B73A8E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large packaged HP;</w:t>
            </w:r>
          </w:p>
          <w:p w14:paraId="0B73A8EC" w14:textId="70220519"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ins w:id="31" w:author="Alexis Smith" w:date="2020-02-24T15:45:00Z">
              <w:r w:rsidR="005604F6">
                <w:rPr>
                  <w:rFonts w:asciiTheme="minorHAnsi" w:hAnsiTheme="minorHAnsi"/>
                  <w:sz w:val="14"/>
                  <w:szCs w:val="14"/>
                </w:rPr>
                <w:t>mini-</w:t>
              </w:r>
            </w:ins>
            <w:r>
              <w:rPr>
                <w:rFonts w:asciiTheme="minorHAnsi" w:hAnsiTheme="minorHAnsi"/>
                <w:sz w:val="14"/>
                <w:szCs w:val="14"/>
              </w:rPr>
              <w:t xml:space="preserve">split </w:t>
            </w:r>
            <w:r w:rsidRPr="00CA7264">
              <w:rPr>
                <w:rFonts w:asciiTheme="minorHAnsi" w:hAnsiTheme="minorHAnsi"/>
                <w:sz w:val="14"/>
                <w:szCs w:val="14"/>
              </w:rPr>
              <w:t>AC;</w:t>
            </w:r>
          </w:p>
          <w:p w14:paraId="0B73A8ED" w14:textId="1882B3D9"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ins w:id="32" w:author="Alexis Smith" w:date="2020-02-24T15:45:00Z">
              <w:r w:rsidR="005604F6">
                <w:rPr>
                  <w:rFonts w:asciiTheme="minorHAnsi" w:hAnsiTheme="minorHAnsi"/>
                  <w:sz w:val="14"/>
                  <w:szCs w:val="14"/>
                </w:rPr>
                <w:t>mini-</w:t>
              </w:r>
            </w:ins>
            <w:r>
              <w:rPr>
                <w:rFonts w:asciiTheme="minorHAnsi" w:hAnsiTheme="minorHAnsi"/>
                <w:sz w:val="14"/>
                <w:szCs w:val="14"/>
              </w:rPr>
              <w:t xml:space="preserve">split </w:t>
            </w:r>
            <w:r w:rsidRPr="00CA7264">
              <w:rPr>
                <w:rFonts w:asciiTheme="minorHAnsi" w:hAnsiTheme="minorHAnsi"/>
                <w:sz w:val="14"/>
                <w:szCs w:val="14"/>
              </w:rPr>
              <w:t>HP;</w:t>
            </w:r>
          </w:p>
          <w:p w14:paraId="0B73A8E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absorption AC;</w:t>
            </w:r>
          </w:p>
          <w:p w14:paraId="0B73A8E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*room AC;</w:t>
            </w:r>
          </w:p>
          <w:p w14:paraId="0B73A8F0"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*room HP; </w:t>
            </w:r>
          </w:p>
          <w:p w14:paraId="0B73A8F1" w14:textId="77777777" w:rsidR="0069003B" w:rsidRDefault="0069003B" w:rsidP="0073777D">
            <w:pPr>
              <w:rPr>
                <w:rFonts w:asciiTheme="minorHAnsi" w:hAnsiTheme="minorHAnsi"/>
                <w:sz w:val="14"/>
                <w:szCs w:val="14"/>
              </w:rPr>
            </w:pPr>
            <w:r w:rsidRPr="00CA7264">
              <w:rPr>
                <w:rFonts w:asciiTheme="minorHAnsi" w:hAnsiTheme="minorHAnsi"/>
                <w:sz w:val="14"/>
                <w:szCs w:val="14"/>
              </w:rPr>
              <w:t>*hydronic</w:t>
            </w:r>
            <w:r>
              <w:rPr>
                <w:rFonts w:asciiTheme="minorHAnsi" w:hAnsiTheme="minorHAnsi"/>
                <w:sz w:val="14"/>
                <w:szCs w:val="14"/>
              </w:rPr>
              <w:t xml:space="preserve"> HP</w:t>
            </w:r>
            <w:r w:rsidRPr="00CA7264">
              <w:rPr>
                <w:rFonts w:asciiTheme="minorHAnsi" w:hAnsiTheme="minorHAnsi"/>
                <w:sz w:val="14"/>
                <w:szCs w:val="14"/>
              </w:rPr>
              <w:t>;</w:t>
            </w:r>
          </w:p>
          <w:p w14:paraId="0B73A8F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*hydronic HP+forced air</w:t>
            </w:r>
          </w:p>
          <w:p w14:paraId="0B73A8F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direct;</w:t>
            </w:r>
          </w:p>
          <w:p w14:paraId="0B73A8F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indirect;</w:t>
            </w:r>
          </w:p>
          <w:p w14:paraId="0B73A8F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indirect/direct;</w:t>
            </w:r>
          </w:p>
          <w:p w14:paraId="0B73A8F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*evaporatively cooled condenser;</w:t>
            </w:r>
          </w:p>
          <w:p w14:paraId="0B73A8F7" w14:textId="32EA1272" w:rsidR="0069003B" w:rsidRDefault="0069003B" w:rsidP="0073777D">
            <w:pPr>
              <w:rPr>
                <w:ins w:id="33" w:author="Alexis Smith" w:date="2020-02-24T15:45:00Z"/>
                <w:rFonts w:asciiTheme="minorHAnsi" w:hAnsiTheme="minorHAnsi"/>
                <w:sz w:val="14"/>
                <w:szCs w:val="14"/>
              </w:rPr>
            </w:pPr>
            <w:r w:rsidRPr="00CA7264">
              <w:rPr>
                <w:rFonts w:asciiTheme="minorHAnsi" w:hAnsiTheme="minorHAnsi"/>
                <w:sz w:val="14"/>
                <w:szCs w:val="14"/>
              </w:rPr>
              <w:t>*Ice Storage AC;</w:t>
            </w:r>
          </w:p>
          <w:p w14:paraId="23F6CAD1" w14:textId="77777777" w:rsidR="005604F6" w:rsidRPr="005604F6" w:rsidRDefault="005604F6" w:rsidP="005604F6">
            <w:pPr>
              <w:rPr>
                <w:ins w:id="34" w:author="Alexis Smith" w:date="2020-02-24T15:45:00Z"/>
                <w:rFonts w:asciiTheme="minorHAnsi" w:hAnsiTheme="minorHAnsi"/>
                <w:sz w:val="14"/>
                <w:szCs w:val="14"/>
              </w:rPr>
            </w:pPr>
            <w:ins w:id="35" w:author="Alexis Smith" w:date="2020-02-24T15:45:00Z">
              <w:r w:rsidRPr="005604F6">
                <w:rPr>
                  <w:rFonts w:asciiTheme="minorHAnsi" w:hAnsiTheme="minorHAnsi"/>
                  <w:sz w:val="14"/>
                  <w:szCs w:val="14"/>
                </w:rPr>
                <w:t>*non-air-source heat pump;</w:t>
              </w:r>
            </w:ins>
          </w:p>
          <w:p w14:paraId="4DCF85D2" w14:textId="77777777" w:rsidR="005604F6" w:rsidRPr="005604F6" w:rsidRDefault="005604F6" w:rsidP="005604F6">
            <w:pPr>
              <w:rPr>
                <w:ins w:id="36" w:author="Alexis Smith" w:date="2020-02-24T15:45:00Z"/>
                <w:rFonts w:asciiTheme="minorHAnsi" w:hAnsiTheme="minorHAnsi"/>
                <w:sz w:val="14"/>
                <w:szCs w:val="14"/>
              </w:rPr>
            </w:pPr>
            <w:ins w:id="37" w:author="Alexis Smith" w:date="2020-02-24T15:45:00Z">
              <w:r w:rsidRPr="005604F6">
                <w:rPr>
                  <w:rFonts w:asciiTheme="minorHAnsi" w:hAnsiTheme="minorHAnsi"/>
                  <w:sz w:val="14"/>
                  <w:szCs w:val="14"/>
                </w:rPr>
                <w:t>*non-air-cooled air conditioner;</w:t>
              </w:r>
            </w:ins>
          </w:p>
          <w:p w14:paraId="6A3C9713" w14:textId="77777777" w:rsidR="005604F6" w:rsidRPr="005604F6" w:rsidRDefault="0069003B" w:rsidP="0073777D">
            <w:pPr>
              <w:rPr>
                <w:ins w:id="38" w:author="Alexis Smith" w:date="2020-02-24T15:45:00Z"/>
                <w:rFonts w:asciiTheme="minorHAnsi" w:hAnsiTheme="minorHAnsi"/>
                <w:sz w:val="14"/>
                <w:szCs w:val="14"/>
              </w:rPr>
            </w:pPr>
            <w:r w:rsidRPr="005604F6">
              <w:rPr>
                <w:rFonts w:asciiTheme="minorHAnsi" w:hAnsiTheme="minorHAnsi"/>
                <w:sz w:val="14"/>
                <w:szCs w:val="14"/>
              </w:rPr>
              <w:t>*no cooling</w:t>
            </w:r>
          </w:p>
          <w:p w14:paraId="4F1EEC58" w14:textId="77777777" w:rsidR="005604F6" w:rsidRPr="005604F6" w:rsidRDefault="005604F6" w:rsidP="005604F6">
            <w:pPr>
              <w:rPr>
                <w:ins w:id="39" w:author="Alexis Smith" w:date="2020-02-24T15:46:00Z"/>
                <w:rFonts w:asciiTheme="minorHAnsi" w:hAnsiTheme="minorHAnsi"/>
                <w:sz w:val="14"/>
                <w:szCs w:val="14"/>
              </w:rPr>
            </w:pPr>
            <w:ins w:id="40" w:author="Alexis Smith" w:date="2020-02-24T15:46:00Z">
              <w:r w:rsidRPr="005604F6">
                <w:rPr>
                  <w:rFonts w:asciiTheme="minorHAnsi" w:hAnsiTheme="minorHAnsi"/>
                  <w:sz w:val="14"/>
                  <w:szCs w:val="14"/>
                </w:rPr>
                <w:t>*Small duct high velocity HP;</w:t>
              </w:r>
            </w:ins>
          </w:p>
          <w:p w14:paraId="705DD6AA" w14:textId="77777777" w:rsidR="005604F6" w:rsidRPr="005604F6" w:rsidRDefault="005604F6" w:rsidP="005604F6">
            <w:pPr>
              <w:rPr>
                <w:ins w:id="41" w:author="Alexis Smith" w:date="2020-02-24T15:46:00Z"/>
                <w:rFonts w:asciiTheme="minorHAnsi" w:hAnsiTheme="minorHAnsi"/>
                <w:sz w:val="14"/>
                <w:szCs w:val="14"/>
              </w:rPr>
            </w:pPr>
            <w:ins w:id="42" w:author="Alexis Smith" w:date="2020-02-24T15:46:00Z">
              <w:r w:rsidRPr="005604F6">
                <w:rPr>
                  <w:rFonts w:asciiTheme="minorHAnsi" w:hAnsiTheme="minorHAnsi"/>
                  <w:sz w:val="14"/>
                  <w:szCs w:val="14"/>
                </w:rPr>
                <w:t>*Small duct high velocity AC;</w:t>
              </w:r>
            </w:ins>
          </w:p>
          <w:p w14:paraId="5B012AC5" w14:textId="77777777" w:rsidR="005604F6" w:rsidRPr="005604F6" w:rsidRDefault="005604F6" w:rsidP="005604F6">
            <w:pPr>
              <w:rPr>
                <w:ins w:id="43" w:author="Alexis Smith" w:date="2020-02-24T15:46:00Z"/>
                <w:rFonts w:asciiTheme="minorHAnsi" w:hAnsiTheme="minorHAnsi"/>
                <w:sz w:val="14"/>
                <w:szCs w:val="14"/>
              </w:rPr>
            </w:pPr>
            <w:ins w:id="44" w:author="Alexis Smith" w:date="2020-02-24T15:46:00Z">
              <w:r w:rsidRPr="005604F6">
                <w:rPr>
                  <w:rFonts w:asciiTheme="minorHAnsi" w:hAnsiTheme="minorHAnsi"/>
                  <w:sz w:val="14"/>
                  <w:szCs w:val="14"/>
                </w:rPr>
                <w:t>*Ductless VRF HP;</w:t>
              </w:r>
            </w:ins>
          </w:p>
          <w:p w14:paraId="56D2C0E0" w14:textId="77777777" w:rsidR="005604F6" w:rsidRPr="005604F6" w:rsidRDefault="005604F6" w:rsidP="005604F6">
            <w:pPr>
              <w:rPr>
                <w:ins w:id="45" w:author="Alexis Smith" w:date="2020-02-24T15:46:00Z"/>
                <w:rFonts w:asciiTheme="minorHAnsi" w:hAnsiTheme="minorHAnsi"/>
                <w:sz w:val="14"/>
                <w:szCs w:val="14"/>
              </w:rPr>
            </w:pPr>
            <w:ins w:id="46" w:author="Alexis Smith" w:date="2020-02-24T15:46:00Z">
              <w:r w:rsidRPr="005604F6">
                <w:rPr>
                  <w:rFonts w:asciiTheme="minorHAnsi" w:hAnsiTheme="minorHAnsi"/>
                  <w:sz w:val="14"/>
                  <w:szCs w:val="14"/>
                </w:rPr>
                <w:t>*Ductless VRF AC;</w:t>
              </w:r>
            </w:ins>
          </w:p>
          <w:p w14:paraId="6E3E2E22" w14:textId="77777777" w:rsidR="005604F6" w:rsidRPr="005604F6" w:rsidRDefault="005604F6" w:rsidP="005604F6">
            <w:pPr>
              <w:rPr>
                <w:ins w:id="47" w:author="Alexis Smith" w:date="2020-02-24T15:46:00Z"/>
                <w:rFonts w:asciiTheme="minorHAnsi" w:hAnsiTheme="minorHAnsi"/>
                <w:sz w:val="14"/>
                <w:szCs w:val="14"/>
              </w:rPr>
            </w:pPr>
            <w:ins w:id="48" w:author="Alexis Smith" w:date="2020-02-24T15:46:00Z">
              <w:r w:rsidRPr="005604F6">
                <w:rPr>
                  <w:rFonts w:asciiTheme="minorHAnsi" w:hAnsiTheme="minorHAnsi"/>
                  <w:sz w:val="14"/>
                  <w:szCs w:val="14"/>
                </w:rPr>
                <w:t>*multisplit AC-ducted</w:t>
              </w:r>
            </w:ins>
          </w:p>
          <w:p w14:paraId="627CC99B" w14:textId="77777777" w:rsidR="005604F6" w:rsidRPr="005604F6" w:rsidRDefault="005604F6" w:rsidP="005604F6">
            <w:pPr>
              <w:rPr>
                <w:ins w:id="49" w:author="Alexis Smith" w:date="2020-02-24T15:46:00Z"/>
                <w:rFonts w:asciiTheme="minorHAnsi" w:hAnsiTheme="minorHAnsi"/>
                <w:sz w:val="14"/>
                <w:szCs w:val="14"/>
              </w:rPr>
            </w:pPr>
            <w:ins w:id="50" w:author="Alexis Smith" w:date="2020-02-24T15:46:00Z">
              <w:r w:rsidRPr="005604F6">
                <w:rPr>
                  <w:rFonts w:asciiTheme="minorHAnsi" w:hAnsiTheme="minorHAnsi"/>
                  <w:sz w:val="14"/>
                  <w:szCs w:val="14"/>
                </w:rPr>
                <w:t>*multisplit AC-ductless</w:t>
              </w:r>
            </w:ins>
          </w:p>
          <w:p w14:paraId="684F37DE" w14:textId="77777777" w:rsidR="005604F6" w:rsidRPr="005604F6" w:rsidRDefault="005604F6" w:rsidP="005604F6">
            <w:pPr>
              <w:rPr>
                <w:ins w:id="51" w:author="Alexis Smith" w:date="2020-02-24T15:46:00Z"/>
                <w:rFonts w:asciiTheme="minorHAnsi" w:hAnsiTheme="minorHAnsi"/>
                <w:sz w:val="14"/>
                <w:szCs w:val="14"/>
              </w:rPr>
            </w:pPr>
            <w:ins w:id="52" w:author="Alexis Smith" w:date="2020-02-24T15:46:00Z">
              <w:r w:rsidRPr="005604F6">
                <w:rPr>
                  <w:rFonts w:asciiTheme="minorHAnsi" w:hAnsiTheme="minorHAnsi"/>
                  <w:sz w:val="14"/>
                  <w:szCs w:val="14"/>
                </w:rPr>
                <w:t>*multisplit AC-ducted+ductless</w:t>
              </w:r>
            </w:ins>
          </w:p>
          <w:p w14:paraId="421F2374" w14:textId="77777777" w:rsidR="005604F6" w:rsidRPr="005604F6" w:rsidRDefault="005604F6" w:rsidP="005604F6">
            <w:pPr>
              <w:rPr>
                <w:ins w:id="53" w:author="Alexis Smith" w:date="2020-02-24T15:46:00Z"/>
                <w:rFonts w:asciiTheme="minorHAnsi" w:hAnsiTheme="minorHAnsi"/>
                <w:sz w:val="14"/>
                <w:szCs w:val="14"/>
              </w:rPr>
            </w:pPr>
            <w:ins w:id="54" w:author="Alexis Smith" w:date="2020-02-24T15:46:00Z">
              <w:r w:rsidRPr="005604F6">
                <w:rPr>
                  <w:rFonts w:asciiTheme="minorHAnsi" w:hAnsiTheme="minorHAnsi"/>
                  <w:sz w:val="14"/>
                  <w:szCs w:val="14"/>
                </w:rPr>
                <w:t>*multisplit HP-ducted</w:t>
              </w:r>
            </w:ins>
          </w:p>
          <w:p w14:paraId="3F9FF0E2" w14:textId="77777777" w:rsidR="005604F6" w:rsidRPr="005604F6" w:rsidRDefault="005604F6" w:rsidP="005604F6">
            <w:pPr>
              <w:rPr>
                <w:ins w:id="55" w:author="Alexis Smith" w:date="2020-02-24T15:46:00Z"/>
                <w:rFonts w:asciiTheme="minorHAnsi" w:hAnsiTheme="minorHAnsi"/>
                <w:sz w:val="14"/>
                <w:szCs w:val="14"/>
              </w:rPr>
            </w:pPr>
            <w:ins w:id="56" w:author="Alexis Smith" w:date="2020-02-24T15:46:00Z">
              <w:r w:rsidRPr="005604F6">
                <w:rPr>
                  <w:rFonts w:asciiTheme="minorHAnsi" w:hAnsiTheme="minorHAnsi"/>
                  <w:sz w:val="14"/>
                  <w:szCs w:val="14"/>
                </w:rPr>
                <w:t>*multisplit HP-ductless</w:t>
              </w:r>
            </w:ins>
          </w:p>
          <w:p w14:paraId="75E8DC79" w14:textId="77777777" w:rsidR="005604F6" w:rsidRPr="005604F6" w:rsidRDefault="005604F6" w:rsidP="005604F6">
            <w:pPr>
              <w:rPr>
                <w:ins w:id="57" w:author="Alexis Smith" w:date="2020-02-24T15:46:00Z"/>
                <w:rFonts w:asciiTheme="minorHAnsi" w:hAnsiTheme="minorHAnsi"/>
                <w:sz w:val="14"/>
                <w:szCs w:val="14"/>
              </w:rPr>
            </w:pPr>
            <w:ins w:id="58" w:author="Alexis Smith" w:date="2020-02-24T15:46:00Z">
              <w:r w:rsidRPr="005604F6">
                <w:rPr>
                  <w:rFonts w:asciiTheme="minorHAnsi" w:hAnsiTheme="minorHAnsi"/>
                  <w:sz w:val="14"/>
                  <w:szCs w:val="14"/>
                </w:rPr>
                <w:t>*multisplit HP-ducted+ductless</w:t>
              </w:r>
            </w:ins>
          </w:p>
          <w:p w14:paraId="015F0E03" w14:textId="77777777" w:rsidR="005604F6" w:rsidRPr="005604F6" w:rsidRDefault="005604F6" w:rsidP="005604F6">
            <w:pPr>
              <w:rPr>
                <w:ins w:id="59" w:author="Alexis Smith" w:date="2020-02-24T15:46:00Z"/>
                <w:rFonts w:asciiTheme="minorHAnsi" w:hAnsiTheme="minorHAnsi"/>
                <w:sz w:val="14"/>
                <w:szCs w:val="14"/>
              </w:rPr>
            </w:pPr>
            <w:ins w:id="60" w:author="Alexis Smith" w:date="2020-02-24T15:46:00Z">
              <w:r w:rsidRPr="005604F6">
                <w:rPr>
                  <w:rFonts w:asciiTheme="minorHAnsi" w:hAnsiTheme="minorHAnsi"/>
                  <w:sz w:val="14"/>
                  <w:szCs w:val="14"/>
                </w:rPr>
                <w:t xml:space="preserve">*VCHP-ducted </w:t>
              </w:r>
            </w:ins>
          </w:p>
          <w:p w14:paraId="36A94CE7" w14:textId="77777777" w:rsidR="005604F6" w:rsidRPr="005604F6" w:rsidRDefault="005604F6" w:rsidP="005604F6">
            <w:pPr>
              <w:rPr>
                <w:ins w:id="61" w:author="Alexis Smith" w:date="2020-02-24T15:46:00Z"/>
                <w:rFonts w:asciiTheme="minorHAnsi" w:hAnsiTheme="minorHAnsi"/>
                <w:sz w:val="14"/>
                <w:szCs w:val="14"/>
              </w:rPr>
            </w:pPr>
            <w:ins w:id="62" w:author="Alexis Smith" w:date="2020-02-24T15:46:00Z">
              <w:r w:rsidRPr="005604F6">
                <w:rPr>
                  <w:rFonts w:asciiTheme="minorHAnsi" w:hAnsiTheme="minorHAnsi"/>
                  <w:sz w:val="14"/>
                  <w:szCs w:val="14"/>
                </w:rPr>
                <w:t>*VCHP-ductless</w:t>
              </w:r>
            </w:ins>
          </w:p>
          <w:p w14:paraId="17F7FC29" w14:textId="77777777" w:rsidR="005604F6" w:rsidRPr="005604F6" w:rsidRDefault="005604F6" w:rsidP="005604F6">
            <w:pPr>
              <w:rPr>
                <w:ins w:id="63" w:author="Alexis Smith" w:date="2020-02-24T15:46:00Z"/>
                <w:rFonts w:asciiTheme="minorHAnsi" w:hAnsiTheme="minorHAnsi"/>
                <w:sz w:val="14"/>
                <w:szCs w:val="14"/>
              </w:rPr>
            </w:pPr>
            <w:ins w:id="64" w:author="Alexis Smith" w:date="2020-02-24T15:46:00Z">
              <w:r w:rsidRPr="005604F6">
                <w:rPr>
                  <w:rFonts w:asciiTheme="minorHAnsi" w:hAnsiTheme="minorHAnsi"/>
                  <w:sz w:val="14"/>
                  <w:szCs w:val="14"/>
                </w:rPr>
                <w:t>*VCHP-ducted+ductless</w:t>
              </w:r>
            </w:ins>
          </w:p>
          <w:p w14:paraId="1F915F5A" w14:textId="77777777" w:rsidR="005604F6" w:rsidRPr="005604F6" w:rsidRDefault="005604F6" w:rsidP="005604F6">
            <w:pPr>
              <w:rPr>
                <w:ins w:id="65" w:author="Alexis Smith" w:date="2020-02-24T15:46:00Z"/>
                <w:rFonts w:asciiTheme="minorHAnsi" w:hAnsiTheme="minorHAnsi"/>
                <w:sz w:val="14"/>
                <w:szCs w:val="14"/>
              </w:rPr>
            </w:pPr>
            <w:ins w:id="66" w:author="Alexis Smith" w:date="2020-02-24T15:46:00Z">
              <w:r w:rsidRPr="005604F6">
                <w:rPr>
                  <w:rFonts w:asciiTheme="minorHAnsi" w:hAnsiTheme="minorHAnsi"/>
                  <w:sz w:val="14"/>
                  <w:szCs w:val="14"/>
                </w:rPr>
                <w:t>*ducted mini-split AC</w:t>
              </w:r>
            </w:ins>
          </w:p>
          <w:p w14:paraId="0B73A8F8" w14:textId="5789C7CA" w:rsidR="0069003B" w:rsidRPr="00CA7264" w:rsidRDefault="005604F6" w:rsidP="005604F6">
            <w:pPr>
              <w:rPr>
                <w:rFonts w:asciiTheme="minorHAnsi" w:hAnsiTheme="minorHAnsi"/>
                <w:sz w:val="14"/>
                <w:szCs w:val="14"/>
              </w:rPr>
            </w:pPr>
            <w:ins w:id="67" w:author="Alexis Smith" w:date="2020-02-24T15:46:00Z">
              <w:r w:rsidRPr="005604F6">
                <w:rPr>
                  <w:rFonts w:asciiTheme="minorHAnsi" w:hAnsiTheme="minorHAnsi"/>
                  <w:sz w:val="14"/>
                  <w:szCs w:val="14"/>
                </w:rPr>
                <w:t xml:space="preserve">*ducted mini-split HP </w:t>
              </w:r>
            </w:ins>
            <w:r w:rsidR="0069003B" w:rsidRPr="005604F6">
              <w:rPr>
                <w:rFonts w:asciiTheme="minorHAnsi" w:hAnsiTheme="minorHAnsi"/>
                <w:sz w:val="14"/>
                <w:szCs w:val="14"/>
              </w:rPr>
              <w:t>&gt;&gt;</w:t>
            </w:r>
          </w:p>
        </w:tc>
        <w:tc>
          <w:tcPr>
            <w:tcW w:w="1260" w:type="dxa"/>
          </w:tcPr>
          <w:p w14:paraId="0B73A8F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as many as are applicable from list: </w:t>
            </w:r>
          </w:p>
          <w:p w14:paraId="0B73A8F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*outdoor condensing unit;</w:t>
            </w:r>
          </w:p>
          <w:p w14:paraId="0B73A8F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fancoil AHU;</w:t>
            </w:r>
          </w:p>
          <w:p w14:paraId="0B73A8F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coil;</w:t>
            </w:r>
          </w:p>
          <w:p w14:paraId="0B73A8FD"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*TXV or EXV;</w:t>
            </w:r>
          </w:p>
          <w:p w14:paraId="0B73A8F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*Compressor;</w:t>
            </w:r>
          </w:p>
          <w:p w14:paraId="0B73A8F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*refrigerant lineset;</w:t>
            </w:r>
          </w:p>
          <w:p w14:paraId="0B73A900"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cooling component altered&gt;&gt;</w:t>
            </w:r>
          </w:p>
        </w:tc>
        <w:tc>
          <w:tcPr>
            <w:tcW w:w="990" w:type="dxa"/>
          </w:tcPr>
          <w:p w14:paraId="0B73A901" w14:textId="46FC64F6" w:rsidR="0069003B" w:rsidRDefault="0069003B" w:rsidP="005C2153">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D08</w:t>
            </w:r>
            <w:r>
              <w:rPr>
                <w:rFonts w:asciiTheme="minorHAnsi" w:hAnsiTheme="minorHAnsi"/>
                <w:sz w:val="14"/>
                <w:szCs w:val="14"/>
              </w:rPr>
              <w:t>=</w:t>
            </w:r>
            <w:r w:rsidRPr="00E01BCC">
              <w:rPr>
                <w:rFonts w:asciiTheme="minorHAnsi" w:hAnsiTheme="minorHAnsi"/>
                <w:sz w:val="14"/>
                <w:szCs w:val="14"/>
              </w:rPr>
              <w:t xml:space="preserve"> </w:t>
            </w:r>
            <w:r w:rsidRPr="00CA7264">
              <w:rPr>
                <w:rFonts w:asciiTheme="minorHAnsi" w:hAnsiTheme="minorHAnsi"/>
                <w:sz w:val="14"/>
                <w:szCs w:val="14"/>
              </w:rPr>
              <w:t>no cooling component altered</w:t>
            </w:r>
            <w:r>
              <w:rPr>
                <w:rFonts w:asciiTheme="minorHAnsi" w:hAnsiTheme="minorHAnsi"/>
                <w:sz w:val="14"/>
                <w:szCs w:val="14"/>
              </w:rPr>
              <w:t xml:space="preserve">, then value =n/a, </w:t>
            </w:r>
          </w:p>
          <w:p w14:paraId="0B73A902" w14:textId="77777777" w:rsidR="0069003B" w:rsidRDefault="0069003B"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CA7264">
              <w:rPr>
                <w:rFonts w:asciiTheme="minorHAnsi" w:hAnsiTheme="minorHAnsi"/>
                <w:sz w:val="14"/>
                <w:szCs w:val="14"/>
              </w:rPr>
              <w:t xml:space="preserve">user pick from list:  </w:t>
            </w:r>
          </w:p>
          <w:p w14:paraId="0B73A903" w14:textId="77777777" w:rsidR="0069003B" w:rsidRPr="00CA7264" w:rsidRDefault="0069003B" w:rsidP="005C2153">
            <w:pPr>
              <w:keepNext/>
              <w:rPr>
                <w:rFonts w:asciiTheme="minorHAnsi" w:hAnsiTheme="minorHAnsi"/>
                <w:sz w:val="14"/>
                <w:szCs w:val="14"/>
              </w:rPr>
            </w:pPr>
            <w:r w:rsidRPr="00CA7264">
              <w:rPr>
                <w:rFonts w:asciiTheme="minorHAnsi" w:hAnsiTheme="minorHAnsi"/>
                <w:sz w:val="14"/>
                <w:szCs w:val="14"/>
              </w:rPr>
              <w:t xml:space="preserve">*SEER; </w:t>
            </w:r>
          </w:p>
          <w:p w14:paraId="0B73A904" w14:textId="77777777"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*EER&gt;&gt;</w:t>
            </w:r>
          </w:p>
        </w:tc>
        <w:tc>
          <w:tcPr>
            <w:tcW w:w="990" w:type="dxa"/>
          </w:tcPr>
          <w:p w14:paraId="0B73A905" w14:textId="5BBA1791" w:rsidR="0069003B" w:rsidRDefault="0069003B" w:rsidP="0073777D">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D08</w:t>
            </w:r>
            <w:r>
              <w:rPr>
                <w:rFonts w:asciiTheme="minorHAnsi" w:hAnsiTheme="minorHAnsi"/>
                <w:sz w:val="14"/>
                <w:szCs w:val="14"/>
              </w:rPr>
              <w:t>=</w:t>
            </w:r>
            <w:r w:rsidRPr="00E01BCC">
              <w:rPr>
                <w:rFonts w:asciiTheme="minorHAnsi" w:hAnsiTheme="minorHAnsi"/>
                <w:sz w:val="14"/>
                <w:szCs w:val="14"/>
              </w:rPr>
              <w:t xml:space="preserve"> </w:t>
            </w:r>
            <w:r w:rsidRPr="00CA7264">
              <w:rPr>
                <w:rFonts w:asciiTheme="minorHAnsi" w:hAnsiTheme="minorHAnsi"/>
                <w:sz w:val="14"/>
                <w:szCs w:val="14"/>
              </w:rPr>
              <w:t>no cooling component altered</w:t>
            </w:r>
            <w:r>
              <w:rPr>
                <w:rFonts w:asciiTheme="minorHAnsi" w:hAnsiTheme="minorHAnsi"/>
                <w:sz w:val="14"/>
                <w:szCs w:val="14"/>
              </w:rPr>
              <w:t xml:space="preserve">, then value =n/a, </w:t>
            </w:r>
          </w:p>
          <w:p w14:paraId="0B73A906" w14:textId="77777777" w:rsidR="0069003B" w:rsidRPr="00CA7264" w:rsidRDefault="0069003B" w:rsidP="0073777D">
            <w:pPr>
              <w:keepNext/>
              <w:rPr>
                <w:rFonts w:asciiTheme="minorHAnsi" w:hAnsiTheme="minorHAnsi"/>
                <w:sz w:val="14"/>
                <w:szCs w:val="14"/>
              </w:rPr>
            </w:pPr>
            <w:r>
              <w:rPr>
                <w:rFonts w:asciiTheme="minorHAnsi" w:hAnsiTheme="minorHAnsi"/>
                <w:sz w:val="14"/>
                <w:szCs w:val="14"/>
              </w:rPr>
              <w:t xml:space="preserve">else </w:t>
            </w:r>
            <w:r w:rsidRPr="00CA7264">
              <w:rPr>
                <w:rFonts w:asciiTheme="minorHAnsi" w:hAnsiTheme="minorHAnsi"/>
                <w:sz w:val="14"/>
                <w:szCs w:val="14"/>
              </w:rPr>
              <w:t xml:space="preserve">user enter value: </w:t>
            </w:r>
          </w:p>
          <w:p w14:paraId="0B73A907" w14:textId="678CE64E" w:rsidR="0069003B" w:rsidRPr="00CA7264" w:rsidRDefault="0069003B" w:rsidP="00177600">
            <w:pPr>
              <w:keepNext/>
              <w:rPr>
                <w:rFonts w:asciiTheme="minorHAnsi" w:hAnsiTheme="minorHAnsi"/>
                <w:sz w:val="14"/>
                <w:szCs w:val="14"/>
              </w:rPr>
            </w:pPr>
            <w:r w:rsidRPr="00CA7264">
              <w:rPr>
                <w:rFonts w:asciiTheme="minorHAnsi" w:hAnsiTheme="minorHAnsi"/>
                <w:sz w:val="14"/>
                <w:szCs w:val="14"/>
              </w:rPr>
              <w:t>xx.x;  default minimum value for SEER=</w:t>
            </w:r>
            <w:r>
              <w:rPr>
                <w:rFonts w:asciiTheme="minorHAnsi" w:hAnsiTheme="minorHAnsi"/>
                <w:sz w:val="14"/>
                <w:szCs w:val="14"/>
              </w:rPr>
              <w:t>14</w:t>
            </w:r>
            <w:r w:rsidRPr="00CA7264">
              <w:rPr>
                <w:rFonts w:asciiTheme="minorHAnsi" w:hAnsiTheme="minorHAnsi"/>
                <w:sz w:val="14"/>
                <w:szCs w:val="14"/>
              </w:rPr>
              <w:t>;  allow user to overwrite default value, but flag non-default values and report in project status notes field &gt;&gt;</w:t>
            </w:r>
          </w:p>
        </w:tc>
        <w:tc>
          <w:tcPr>
            <w:tcW w:w="1073" w:type="dxa"/>
          </w:tcPr>
          <w:p w14:paraId="0B73A908" w14:textId="77777777"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&lt;&lt; setback&gt;&gt;</w:t>
            </w:r>
          </w:p>
        </w:tc>
        <w:tc>
          <w:tcPr>
            <w:tcW w:w="902" w:type="dxa"/>
          </w:tcPr>
          <w:p w14:paraId="0B73A909"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 xml:space="preserve">&lt;&lt; calculated field:  if </w:t>
            </w:r>
            <w:r w:rsidRPr="006E4AC5">
              <w:rPr>
                <w:rFonts w:asciiTheme="minorHAnsi" w:hAnsiTheme="minorHAnsi"/>
                <w:sz w:val="14"/>
                <w:szCs w:val="14"/>
                <w:highlight w:val="yellow"/>
              </w:rPr>
              <w:t>B04</w:t>
            </w:r>
            <w:r w:rsidRPr="00A80BA0">
              <w:rPr>
                <w:rFonts w:asciiTheme="minorHAnsi" w:hAnsiTheme="minorHAnsi"/>
                <w:sz w:val="14"/>
                <w:szCs w:val="14"/>
              </w:rPr>
              <w:t>=no, then display N/A; else user pick from list:</w:t>
            </w:r>
          </w:p>
          <w:p w14:paraId="0B73A90A"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*≤40ft; *&gt;40ft; *N/A-no ducts replaced&gt;&gt;</w:t>
            </w:r>
          </w:p>
        </w:tc>
        <w:tc>
          <w:tcPr>
            <w:tcW w:w="743" w:type="dxa"/>
          </w:tcPr>
          <w:p w14:paraId="0B73A90B"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 xml:space="preserve">&lt;&lt;calculated field: if </w:t>
            </w:r>
            <w:r w:rsidRPr="006E4AC5">
              <w:rPr>
                <w:rFonts w:asciiTheme="minorHAnsi" w:hAnsiTheme="minorHAnsi"/>
                <w:sz w:val="14"/>
                <w:szCs w:val="14"/>
                <w:highlight w:val="yellow"/>
              </w:rPr>
              <w:t>B04</w:t>
            </w:r>
            <w:r w:rsidRPr="00A80BA0">
              <w:rPr>
                <w:rFonts w:asciiTheme="minorHAnsi" w:hAnsiTheme="minorHAnsi"/>
                <w:sz w:val="14"/>
                <w:szCs w:val="14"/>
              </w:rPr>
              <w:t xml:space="preserve">=no, then display N/A; </w:t>
            </w:r>
          </w:p>
          <w:p w14:paraId="0B73A90C" w14:textId="0D270C97" w:rsidR="0069003B" w:rsidRPr="00A80BA0" w:rsidRDefault="0069003B" w:rsidP="001023E2">
            <w:pPr>
              <w:keepNext/>
              <w:rPr>
                <w:rFonts w:asciiTheme="minorHAnsi" w:hAnsiTheme="minorHAnsi"/>
                <w:sz w:val="14"/>
                <w:szCs w:val="14"/>
              </w:rPr>
            </w:pPr>
            <w:r w:rsidRPr="00A80BA0">
              <w:rPr>
                <w:rFonts w:asciiTheme="minorHAnsi" w:hAnsiTheme="minorHAnsi"/>
                <w:sz w:val="14"/>
                <w:szCs w:val="14"/>
              </w:rPr>
              <w:t xml:space="preserve">elseif </w:t>
            </w:r>
            <w:r w:rsidR="000441A4" w:rsidRPr="00435D33">
              <w:rPr>
                <w:rFonts w:asciiTheme="minorHAnsi" w:hAnsiTheme="minorHAnsi"/>
                <w:sz w:val="14"/>
                <w:szCs w:val="14"/>
                <w:highlight w:val="yellow"/>
              </w:rPr>
              <w:t>D12</w:t>
            </w:r>
            <w:r w:rsidRPr="00A80BA0">
              <w:rPr>
                <w:rFonts w:asciiTheme="minorHAnsi" w:hAnsiTheme="minorHAnsi"/>
                <w:sz w:val="14"/>
                <w:szCs w:val="14"/>
              </w:rPr>
              <w:t>=N/A, then display N/A;</w:t>
            </w:r>
          </w:p>
          <w:p w14:paraId="0B73A90D"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elsif A09= CZ 1-10, 12, 13, then "R-6."; else if A09=CZ 11, 14-16 then "R-8."</w:t>
            </w:r>
          </w:p>
        </w:tc>
      </w:tr>
      <w:tr w:rsidR="0099130E" w:rsidRPr="004F470C" w14:paraId="0B73A91B" w14:textId="77777777" w:rsidTr="006C35F4">
        <w:trPr>
          <w:trHeight w:val="432"/>
        </w:trPr>
        <w:tc>
          <w:tcPr>
            <w:tcW w:w="1076" w:type="dxa"/>
            <w:shd w:val="clear" w:color="auto" w:fill="auto"/>
          </w:tcPr>
          <w:p w14:paraId="0B73A90F" w14:textId="3C8144D5" w:rsidR="0069003B" w:rsidRDefault="0069003B" w:rsidP="001F25DC">
            <w:pPr>
              <w:keepNext/>
              <w:jc w:val="center"/>
              <w:rPr>
                <w:rFonts w:ascii="Calibri" w:hAnsi="Calibri"/>
                <w:sz w:val="18"/>
                <w:szCs w:val="18"/>
              </w:rPr>
            </w:pPr>
          </w:p>
        </w:tc>
        <w:tc>
          <w:tcPr>
            <w:tcW w:w="1012" w:type="dxa"/>
          </w:tcPr>
          <w:p w14:paraId="6B3929ED" w14:textId="77777777" w:rsidR="0069003B" w:rsidRDefault="0069003B" w:rsidP="001F25DC">
            <w:pPr>
              <w:keepNext/>
              <w:jc w:val="center"/>
              <w:rPr>
                <w:rFonts w:ascii="Calibri" w:hAnsi="Calibri"/>
                <w:sz w:val="18"/>
                <w:szCs w:val="18"/>
              </w:rPr>
            </w:pPr>
          </w:p>
        </w:tc>
        <w:tc>
          <w:tcPr>
            <w:tcW w:w="1710" w:type="dxa"/>
            <w:shd w:val="clear" w:color="auto" w:fill="auto"/>
          </w:tcPr>
          <w:p w14:paraId="0B73A910" w14:textId="57D6EC6E" w:rsidR="0069003B" w:rsidRDefault="0069003B" w:rsidP="001F25DC">
            <w:pPr>
              <w:keepNext/>
              <w:jc w:val="center"/>
              <w:rPr>
                <w:rFonts w:ascii="Calibri" w:hAnsi="Calibri"/>
                <w:sz w:val="18"/>
                <w:szCs w:val="18"/>
              </w:rPr>
            </w:pPr>
          </w:p>
        </w:tc>
        <w:tc>
          <w:tcPr>
            <w:tcW w:w="1080" w:type="dxa"/>
          </w:tcPr>
          <w:p w14:paraId="0B73A911" w14:textId="77777777" w:rsidR="0069003B" w:rsidRDefault="0069003B" w:rsidP="001F25DC">
            <w:pPr>
              <w:keepNext/>
              <w:jc w:val="center"/>
              <w:rPr>
                <w:rFonts w:ascii="Calibri" w:hAnsi="Calibri"/>
                <w:sz w:val="18"/>
                <w:szCs w:val="18"/>
              </w:rPr>
            </w:pPr>
          </w:p>
        </w:tc>
        <w:tc>
          <w:tcPr>
            <w:tcW w:w="990" w:type="dxa"/>
          </w:tcPr>
          <w:p w14:paraId="0B73A912" w14:textId="77777777" w:rsidR="0069003B" w:rsidRDefault="0069003B" w:rsidP="001F25DC">
            <w:pPr>
              <w:keepNext/>
              <w:jc w:val="center"/>
              <w:rPr>
                <w:rFonts w:ascii="Calibri" w:hAnsi="Calibri"/>
                <w:sz w:val="18"/>
                <w:szCs w:val="18"/>
              </w:rPr>
            </w:pPr>
          </w:p>
        </w:tc>
        <w:tc>
          <w:tcPr>
            <w:tcW w:w="1080" w:type="dxa"/>
          </w:tcPr>
          <w:p w14:paraId="0B73A913" w14:textId="77777777" w:rsidR="0069003B" w:rsidRDefault="0069003B" w:rsidP="001F25DC">
            <w:pPr>
              <w:keepNext/>
              <w:jc w:val="center"/>
              <w:rPr>
                <w:rFonts w:ascii="Calibri" w:hAnsi="Calibri"/>
                <w:sz w:val="18"/>
                <w:szCs w:val="18"/>
              </w:rPr>
            </w:pPr>
          </w:p>
        </w:tc>
        <w:tc>
          <w:tcPr>
            <w:tcW w:w="1710" w:type="dxa"/>
          </w:tcPr>
          <w:p w14:paraId="0B73A914" w14:textId="77777777" w:rsidR="0069003B" w:rsidRDefault="0069003B" w:rsidP="001F25DC">
            <w:pPr>
              <w:keepNext/>
              <w:jc w:val="center"/>
              <w:rPr>
                <w:rFonts w:ascii="Calibri" w:hAnsi="Calibri"/>
                <w:sz w:val="18"/>
                <w:szCs w:val="18"/>
              </w:rPr>
            </w:pPr>
          </w:p>
        </w:tc>
        <w:tc>
          <w:tcPr>
            <w:tcW w:w="1260" w:type="dxa"/>
          </w:tcPr>
          <w:p w14:paraId="0B73A915" w14:textId="77777777" w:rsidR="0069003B" w:rsidRDefault="0069003B" w:rsidP="001F25DC">
            <w:pPr>
              <w:keepNext/>
              <w:jc w:val="center"/>
              <w:rPr>
                <w:rFonts w:ascii="Calibri" w:hAnsi="Calibri"/>
                <w:sz w:val="18"/>
                <w:szCs w:val="18"/>
              </w:rPr>
            </w:pPr>
          </w:p>
        </w:tc>
        <w:tc>
          <w:tcPr>
            <w:tcW w:w="990" w:type="dxa"/>
          </w:tcPr>
          <w:p w14:paraId="0B73A916" w14:textId="77777777" w:rsidR="0069003B" w:rsidRDefault="0069003B" w:rsidP="001F25DC">
            <w:pPr>
              <w:keepNext/>
              <w:jc w:val="center"/>
              <w:rPr>
                <w:rFonts w:ascii="Calibri" w:hAnsi="Calibri"/>
                <w:sz w:val="18"/>
                <w:szCs w:val="18"/>
              </w:rPr>
            </w:pPr>
          </w:p>
        </w:tc>
        <w:tc>
          <w:tcPr>
            <w:tcW w:w="990" w:type="dxa"/>
          </w:tcPr>
          <w:p w14:paraId="0B73A917" w14:textId="77777777" w:rsidR="0069003B" w:rsidRDefault="0069003B" w:rsidP="001F25DC">
            <w:pPr>
              <w:keepNext/>
              <w:jc w:val="center"/>
              <w:rPr>
                <w:rFonts w:ascii="Calibri" w:hAnsi="Calibri"/>
                <w:sz w:val="18"/>
                <w:szCs w:val="18"/>
              </w:rPr>
            </w:pPr>
          </w:p>
        </w:tc>
        <w:tc>
          <w:tcPr>
            <w:tcW w:w="1073" w:type="dxa"/>
          </w:tcPr>
          <w:p w14:paraId="0B73A918" w14:textId="77777777" w:rsidR="0069003B" w:rsidRDefault="0069003B" w:rsidP="001F25DC">
            <w:pPr>
              <w:keepNext/>
              <w:jc w:val="center"/>
              <w:rPr>
                <w:rFonts w:ascii="Calibri" w:hAnsi="Calibri"/>
                <w:sz w:val="18"/>
                <w:szCs w:val="18"/>
              </w:rPr>
            </w:pPr>
          </w:p>
        </w:tc>
        <w:tc>
          <w:tcPr>
            <w:tcW w:w="902" w:type="dxa"/>
          </w:tcPr>
          <w:p w14:paraId="0B73A919" w14:textId="77777777" w:rsidR="0069003B" w:rsidRDefault="0069003B" w:rsidP="001F25DC">
            <w:pPr>
              <w:keepNext/>
              <w:jc w:val="center"/>
              <w:rPr>
                <w:rFonts w:ascii="Calibri" w:hAnsi="Calibri"/>
                <w:sz w:val="18"/>
                <w:szCs w:val="18"/>
              </w:rPr>
            </w:pPr>
          </w:p>
        </w:tc>
        <w:tc>
          <w:tcPr>
            <w:tcW w:w="743" w:type="dxa"/>
          </w:tcPr>
          <w:p w14:paraId="0B73A91A" w14:textId="77777777" w:rsidR="0069003B" w:rsidRDefault="0069003B" w:rsidP="001F25DC">
            <w:pPr>
              <w:keepNext/>
              <w:jc w:val="center"/>
              <w:rPr>
                <w:rFonts w:ascii="Calibri" w:hAnsi="Calibri"/>
                <w:sz w:val="18"/>
                <w:szCs w:val="18"/>
              </w:rPr>
            </w:pPr>
          </w:p>
        </w:tc>
      </w:tr>
      <w:tr w:rsidR="0069003B" w:rsidRPr="004F470C" w14:paraId="0B73A927" w14:textId="77777777" w:rsidTr="00CD3D2A">
        <w:trPr>
          <w:trHeight w:val="432"/>
        </w:trPr>
        <w:tc>
          <w:tcPr>
            <w:tcW w:w="14616" w:type="dxa"/>
            <w:gridSpan w:val="13"/>
          </w:tcPr>
          <w:p w14:paraId="0B73A91C" w14:textId="0B0A4D81" w:rsidR="0069003B" w:rsidRPr="00125E71" w:rsidRDefault="0069003B" w:rsidP="00FF4058">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91D" w14:textId="1034A87B"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0B73A91E" w14:textId="3F8EDE16" w:rsidR="0069003B" w:rsidRPr="00125E71" w:rsidRDefault="0069003B" w:rsidP="00C1471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0B73A91F" w14:textId="03E58E8E"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r w:rsidRPr="00125E71">
              <w:rPr>
                <w:rFonts w:asciiTheme="minorHAnsi" w:hAnsiTheme="minorHAnsi"/>
                <w:sz w:val="18"/>
                <w:szCs w:val="18"/>
              </w:rPr>
              <w:t xml:space="preserve"> required when heating or cooling components are installed in ducted systems</w:t>
            </w:r>
            <w:r>
              <w:rPr>
                <w:rFonts w:asciiTheme="minorHAnsi" w:hAnsiTheme="minorHAnsi"/>
                <w:sz w:val="18"/>
                <w:szCs w:val="18"/>
              </w:rPr>
              <w:t>, or when more than 40 ft of duct length is replaced</w:t>
            </w:r>
            <w:r w:rsidRPr="00125E71">
              <w:rPr>
                <w:rFonts w:asciiTheme="minorHAnsi" w:hAnsiTheme="minorHAnsi"/>
                <w:sz w:val="18"/>
                <w:szCs w:val="18"/>
              </w:rPr>
              <w:t>.</w:t>
            </w:r>
          </w:p>
          <w:p w14:paraId="0B73A920" w14:textId="01C2F79E"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0B73A921" w14:textId="189A9AA8"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304E42">
              <w:rPr>
                <w:rFonts w:asciiTheme="minorHAnsi" w:hAnsiTheme="minorHAnsi"/>
                <w:sz w:val="18"/>
                <w:szCs w:val="18"/>
              </w:rPr>
              <w:t>(</w:t>
            </w:r>
            <w:r w:rsidRPr="00304E42">
              <w:rPr>
                <w:rFonts w:asciiTheme="minorHAnsi" w:hAnsiTheme="minorHAnsi" w:cs="Calibri"/>
                <w:color w:val="000000"/>
                <w:sz w:val="16"/>
                <w:szCs w:val="16"/>
              </w:rPr>
              <w:t>applicable in CZ 2, 8-15)</w:t>
            </w:r>
            <w:r w:rsidRPr="00304E42">
              <w:rPr>
                <w:rFonts w:asciiTheme="minorHAnsi" w:hAnsiTheme="minorHAnsi"/>
                <w:sz w:val="18"/>
                <w:szCs w:val="18"/>
              </w:rPr>
              <w:t>.</w:t>
            </w:r>
          </w:p>
          <w:p w14:paraId="0B73A922" w14:textId="7E2BD3ED"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low</w:t>
            </w:r>
            <w:r>
              <w:rPr>
                <w:rFonts w:asciiTheme="minorHAnsi" w:hAnsiTheme="minorHAnsi"/>
                <w:sz w:val="18"/>
                <w:szCs w:val="18"/>
              </w:rPr>
              <w:t xml:space="preserve"> Rate</w:t>
            </w:r>
            <w:r w:rsidRPr="00125E71">
              <w:rPr>
                <w:rFonts w:asciiTheme="minorHAnsi" w:hAnsiTheme="minorHAnsi"/>
                <w:sz w:val="18"/>
                <w:szCs w:val="18"/>
              </w:rPr>
              <w:t xml:space="preserve"> ≥ 300 CFM/ton required when MCH-25 is required.</w:t>
            </w:r>
          </w:p>
          <w:p w14:paraId="0B73A923" w14:textId="77777777" w:rsidR="0069003B" w:rsidRPr="00815A95" w:rsidRDefault="0069003B" w:rsidP="00C14712">
            <w:pPr>
              <w:keepNext/>
              <w:rPr>
                <w:rFonts w:asciiTheme="minorHAnsi" w:hAnsiTheme="minorHAnsi"/>
                <w:sz w:val="18"/>
                <w:szCs w:val="18"/>
                <w:u w:val="single"/>
              </w:rPr>
            </w:pPr>
            <w:r w:rsidRPr="00815A95">
              <w:rPr>
                <w:rFonts w:asciiTheme="minorHAnsi" w:hAnsiTheme="minorHAnsi"/>
                <w:sz w:val="18"/>
                <w:szCs w:val="18"/>
                <w:u w:val="single"/>
              </w:rPr>
              <w:t>Exceptions:</w:t>
            </w:r>
          </w:p>
          <w:p w14:paraId="0B73A924" w14:textId="77777777" w:rsidR="0069003B" w:rsidRPr="00815A95" w:rsidRDefault="0069003B" w:rsidP="00C14712">
            <w:pPr>
              <w:keepNext/>
              <w:rPr>
                <w:rFonts w:asciiTheme="minorHAnsi" w:hAnsiTheme="minorHAnsi"/>
                <w:sz w:val="18"/>
                <w:szCs w:val="18"/>
              </w:rPr>
            </w:pPr>
            <w:r w:rsidRPr="00815A95">
              <w:rPr>
                <w:rFonts w:asciiTheme="minorHAnsi" w:hAnsiTheme="minorHAnsi"/>
                <w:sz w:val="18"/>
                <w:szCs w:val="18"/>
              </w:rPr>
              <w:t>-Duct systems registered with HERS provider as previously sealed are exempt from MCH-20 Duct Leakage Testing requirements.</w:t>
            </w:r>
          </w:p>
          <w:p w14:paraId="0B73A925" w14:textId="77777777" w:rsidR="0069003B" w:rsidRPr="00815A95" w:rsidRDefault="0069003B" w:rsidP="00C14712">
            <w:pPr>
              <w:keepNext/>
              <w:rPr>
                <w:rFonts w:asciiTheme="minorHAnsi" w:hAnsiTheme="minorHAnsi"/>
                <w:sz w:val="18"/>
                <w:szCs w:val="18"/>
              </w:rPr>
            </w:pPr>
            <w:r w:rsidRPr="00815A95">
              <w:rPr>
                <w:rFonts w:asciiTheme="minorHAnsi" w:hAnsiTheme="minorHAnsi"/>
                <w:sz w:val="18"/>
                <w:szCs w:val="18"/>
              </w:rPr>
              <w:t>-Heating-only systems and Air Handler/Furnace changes do not require verification of Air Flow MCH-23, or Refrigerant Charge MCH-25.</w:t>
            </w:r>
          </w:p>
          <w:p w14:paraId="0B73A926" w14:textId="77777777" w:rsidR="0069003B" w:rsidRPr="00F91C97" w:rsidRDefault="0069003B" w:rsidP="00D27379">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579D495A" w14:textId="77777777" w:rsidR="00A32895" w:rsidRDefault="00A32895"/>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
        <w:gridCol w:w="1061"/>
        <w:gridCol w:w="1770"/>
        <w:gridCol w:w="1064"/>
        <w:gridCol w:w="976"/>
        <w:gridCol w:w="1152"/>
        <w:gridCol w:w="1858"/>
        <w:gridCol w:w="1240"/>
        <w:gridCol w:w="1152"/>
        <w:gridCol w:w="1152"/>
        <w:gridCol w:w="976"/>
        <w:gridCol w:w="976"/>
      </w:tblGrid>
      <w:tr w:rsidR="00A32895" w:rsidRPr="004F470C" w14:paraId="0B73A92C" w14:textId="77777777" w:rsidTr="00CD3D2A">
        <w:trPr>
          <w:trHeight w:val="222"/>
        </w:trPr>
        <w:tc>
          <w:tcPr>
            <w:tcW w:w="14598" w:type="dxa"/>
            <w:gridSpan w:val="12"/>
          </w:tcPr>
          <w:p w14:paraId="0B73A92A" w14:textId="4D51D3F9" w:rsidR="00A32895" w:rsidRPr="004713BE" w:rsidRDefault="00A32895" w:rsidP="00895739">
            <w:pPr>
              <w:keepNext/>
              <w:rPr>
                <w:rFonts w:ascii="Calibri" w:hAnsi="Calibri"/>
                <w:b/>
              </w:rPr>
            </w:pPr>
            <w:r w:rsidRPr="004713BE">
              <w:rPr>
                <w:rFonts w:ascii="Calibri" w:hAnsi="Calibri"/>
                <w:b/>
                <w:sz w:val="20"/>
                <w:szCs w:val="22"/>
              </w:rPr>
              <w:lastRenderedPageBreak/>
              <w:t>E. Entirely New or Complete Replacement Duct System, with or without Equipment Changeout (Sections 150.2(b)1Diia and 150.2(b)1E, F)</w:t>
            </w:r>
          </w:p>
          <w:p w14:paraId="0B73A92B" w14:textId="2E1ABA73" w:rsidR="00A32895" w:rsidRPr="004F470C" w:rsidRDefault="00A32895" w:rsidP="000441A4">
            <w:pPr>
              <w:keepNext/>
              <w:rPr>
                <w:rFonts w:ascii="Calibri" w:hAnsi="Calibri"/>
                <w:b/>
              </w:rPr>
            </w:pPr>
            <w:r w:rsidRPr="00125E71">
              <w:rPr>
                <w:rFonts w:ascii="Calibri" w:hAnsi="Calibri"/>
                <w:sz w:val="18"/>
                <w:szCs w:val="18"/>
              </w:rPr>
              <w:t xml:space="preserve">&lt;&lt;if there are no Alteration Types in column </w:t>
            </w:r>
            <w:r w:rsidR="000441A4" w:rsidRPr="00630537">
              <w:rPr>
                <w:rFonts w:ascii="Calibri" w:hAnsi="Calibri"/>
                <w:sz w:val="18"/>
                <w:szCs w:val="18"/>
                <w:highlight w:val="yellow"/>
              </w:rPr>
              <w:t>B10</w:t>
            </w:r>
            <w:r w:rsidR="000441A4" w:rsidRPr="00125E71">
              <w:rPr>
                <w:rFonts w:ascii="Calibri" w:hAnsi="Calibri"/>
                <w:sz w:val="18"/>
                <w:szCs w:val="18"/>
              </w:rPr>
              <w:t xml:space="preserve"> </w:t>
            </w:r>
            <w:r w:rsidRPr="00125E71">
              <w:rPr>
                <w:rFonts w:ascii="Calibri" w:hAnsi="Calibri"/>
                <w:sz w:val="18"/>
                <w:szCs w:val="18"/>
              </w:rPr>
              <w:t>equal to "Entirely New or Complete Replacement Duct System with or without Equipment Changeout (</w:t>
            </w:r>
            <w:r>
              <w:rPr>
                <w:rFonts w:ascii="Calibri" w:hAnsi="Calibri"/>
                <w:sz w:val="18"/>
                <w:szCs w:val="18"/>
              </w:rPr>
              <w:t>Section</w:t>
            </w:r>
            <w:r w:rsidRPr="00125E71">
              <w:rPr>
                <w:rFonts w:ascii="Calibri" w:hAnsi="Calibri"/>
                <w:sz w:val="18"/>
                <w:szCs w:val="18"/>
              </w:rPr>
              <w:t xml:space="preserve"> E)" then display the "section does not apply" message</w:t>
            </w:r>
            <w:r>
              <w:rPr>
                <w:rFonts w:ascii="Calibri" w:hAnsi="Calibri"/>
                <w:sz w:val="18"/>
                <w:szCs w:val="18"/>
              </w:rPr>
              <w:t>; else</w:t>
            </w:r>
            <w:r w:rsidRPr="00125E71">
              <w:rPr>
                <w:rFonts w:ascii="Calibri" w:hAnsi="Calibri"/>
                <w:sz w:val="18"/>
                <w:szCs w:val="18"/>
              </w:rPr>
              <w:t xml:space="preserve"> require one row of data in this table for each SC System of alteration type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Duct System with or without Equipment Changeout (</w:t>
            </w:r>
            <w:r>
              <w:rPr>
                <w:rFonts w:ascii="Calibri" w:hAnsi="Calibri"/>
                <w:sz w:val="18"/>
                <w:szCs w:val="18"/>
              </w:rPr>
              <w:t>Section</w:t>
            </w:r>
            <w:r w:rsidRPr="00125E71">
              <w:rPr>
                <w:rFonts w:ascii="Calibri" w:hAnsi="Calibri"/>
                <w:sz w:val="18"/>
                <w:szCs w:val="18"/>
              </w:rPr>
              <w:t xml:space="preserve"> E)"&gt;&gt;</w:t>
            </w:r>
          </w:p>
        </w:tc>
      </w:tr>
      <w:tr w:rsidR="0069325F" w:rsidRPr="004F470C" w14:paraId="0B73A939" w14:textId="77777777" w:rsidTr="007C3086">
        <w:trPr>
          <w:trHeight w:val="223"/>
        </w:trPr>
        <w:tc>
          <w:tcPr>
            <w:tcW w:w="1011" w:type="dxa"/>
            <w:shd w:val="clear" w:color="auto" w:fill="auto"/>
          </w:tcPr>
          <w:p w14:paraId="0B73A92E" w14:textId="413A23BD" w:rsidR="00A32895" w:rsidRPr="004713BE" w:rsidRDefault="00A32895" w:rsidP="004713BE">
            <w:pPr>
              <w:keepNext/>
              <w:jc w:val="center"/>
              <w:rPr>
                <w:rFonts w:ascii="Calibri" w:hAnsi="Calibri"/>
                <w:sz w:val="18"/>
                <w:szCs w:val="18"/>
              </w:rPr>
            </w:pPr>
            <w:r w:rsidRPr="004713BE">
              <w:rPr>
                <w:rFonts w:ascii="Calibri" w:hAnsi="Calibri"/>
                <w:sz w:val="18"/>
                <w:szCs w:val="18"/>
              </w:rPr>
              <w:t>01</w:t>
            </w:r>
          </w:p>
        </w:tc>
        <w:tc>
          <w:tcPr>
            <w:tcW w:w="1077" w:type="dxa"/>
          </w:tcPr>
          <w:p w14:paraId="496D80FA" w14:textId="54EA0AFA" w:rsidR="00A32895" w:rsidRPr="004713BE" w:rsidRDefault="00CD3D2A" w:rsidP="0079326D">
            <w:pPr>
              <w:keepNext/>
              <w:jc w:val="center"/>
              <w:rPr>
                <w:rFonts w:ascii="Calibri" w:hAnsi="Calibri"/>
                <w:sz w:val="18"/>
                <w:szCs w:val="18"/>
              </w:rPr>
            </w:pPr>
            <w:r>
              <w:rPr>
                <w:rFonts w:ascii="Calibri" w:hAnsi="Calibri"/>
                <w:sz w:val="18"/>
                <w:szCs w:val="18"/>
              </w:rPr>
              <w:t>02</w:t>
            </w:r>
          </w:p>
        </w:tc>
        <w:tc>
          <w:tcPr>
            <w:tcW w:w="1800" w:type="dxa"/>
            <w:shd w:val="clear" w:color="auto" w:fill="auto"/>
          </w:tcPr>
          <w:p w14:paraId="0B73A92F" w14:textId="526F8D17" w:rsidR="00A32895" w:rsidRPr="004713BE" w:rsidRDefault="00CD3D2A" w:rsidP="0079326D">
            <w:pPr>
              <w:keepNext/>
              <w:jc w:val="center"/>
              <w:rPr>
                <w:rFonts w:ascii="Calibri" w:hAnsi="Calibri"/>
                <w:sz w:val="18"/>
                <w:szCs w:val="18"/>
              </w:rPr>
            </w:pPr>
            <w:r>
              <w:rPr>
                <w:rFonts w:ascii="Calibri" w:hAnsi="Calibri"/>
                <w:sz w:val="18"/>
                <w:szCs w:val="18"/>
              </w:rPr>
              <w:t>03</w:t>
            </w:r>
          </w:p>
        </w:tc>
        <w:tc>
          <w:tcPr>
            <w:tcW w:w="1080" w:type="dxa"/>
          </w:tcPr>
          <w:p w14:paraId="0B73A930" w14:textId="1C8497DB" w:rsidR="00A32895" w:rsidRPr="004713BE" w:rsidRDefault="00CD3D2A" w:rsidP="0079326D">
            <w:pPr>
              <w:keepNext/>
              <w:jc w:val="center"/>
              <w:rPr>
                <w:rFonts w:ascii="Calibri" w:hAnsi="Calibri"/>
                <w:sz w:val="18"/>
                <w:szCs w:val="18"/>
              </w:rPr>
            </w:pPr>
            <w:r>
              <w:rPr>
                <w:rFonts w:ascii="Calibri" w:hAnsi="Calibri"/>
                <w:sz w:val="18"/>
                <w:szCs w:val="18"/>
              </w:rPr>
              <w:t>04</w:t>
            </w:r>
          </w:p>
        </w:tc>
        <w:tc>
          <w:tcPr>
            <w:tcW w:w="990" w:type="dxa"/>
          </w:tcPr>
          <w:p w14:paraId="0B73A931" w14:textId="25C260A3" w:rsidR="00A32895" w:rsidRPr="004713BE" w:rsidRDefault="00CD3D2A" w:rsidP="0079326D">
            <w:pPr>
              <w:keepNext/>
              <w:jc w:val="center"/>
              <w:rPr>
                <w:rFonts w:ascii="Calibri" w:hAnsi="Calibri"/>
                <w:sz w:val="18"/>
                <w:szCs w:val="18"/>
              </w:rPr>
            </w:pPr>
            <w:r>
              <w:rPr>
                <w:rFonts w:ascii="Calibri" w:hAnsi="Calibri"/>
                <w:sz w:val="18"/>
                <w:szCs w:val="18"/>
              </w:rPr>
              <w:t>05</w:t>
            </w:r>
          </w:p>
        </w:tc>
        <w:tc>
          <w:tcPr>
            <w:tcW w:w="1170" w:type="dxa"/>
          </w:tcPr>
          <w:p w14:paraId="0B73A932" w14:textId="2D0209E9" w:rsidR="00A32895" w:rsidRPr="004713BE" w:rsidRDefault="00CD3D2A" w:rsidP="00DA1687">
            <w:pPr>
              <w:keepNext/>
              <w:jc w:val="center"/>
              <w:rPr>
                <w:rFonts w:ascii="Calibri" w:hAnsi="Calibri"/>
                <w:sz w:val="18"/>
                <w:szCs w:val="18"/>
              </w:rPr>
            </w:pPr>
            <w:r>
              <w:rPr>
                <w:rFonts w:ascii="Calibri" w:hAnsi="Calibri"/>
                <w:sz w:val="18"/>
                <w:szCs w:val="18"/>
              </w:rPr>
              <w:t>06</w:t>
            </w:r>
          </w:p>
        </w:tc>
        <w:tc>
          <w:tcPr>
            <w:tcW w:w="1890" w:type="dxa"/>
          </w:tcPr>
          <w:p w14:paraId="0B73A933" w14:textId="4242E811" w:rsidR="00A32895" w:rsidRPr="004713BE" w:rsidRDefault="00CD3D2A" w:rsidP="00DA1687">
            <w:pPr>
              <w:keepNext/>
              <w:jc w:val="center"/>
              <w:rPr>
                <w:rFonts w:ascii="Calibri" w:hAnsi="Calibri"/>
                <w:sz w:val="18"/>
                <w:szCs w:val="18"/>
              </w:rPr>
            </w:pPr>
            <w:r>
              <w:rPr>
                <w:rFonts w:ascii="Calibri" w:hAnsi="Calibri"/>
                <w:sz w:val="18"/>
                <w:szCs w:val="18"/>
              </w:rPr>
              <w:t>07</w:t>
            </w:r>
          </w:p>
        </w:tc>
        <w:tc>
          <w:tcPr>
            <w:tcW w:w="1260" w:type="dxa"/>
          </w:tcPr>
          <w:p w14:paraId="0B73A934" w14:textId="1BCDA567" w:rsidR="00A32895" w:rsidRPr="004713BE" w:rsidRDefault="00CD3D2A" w:rsidP="00DA1687">
            <w:pPr>
              <w:keepNext/>
              <w:jc w:val="center"/>
              <w:rPr>
                <w:rFonts w:ascii="Calibri" w:hAnsi="Calibri"/>
                <w:sz w:val="18"/>
                <w:szCs w:val="18"/>
              </w:rPr>
            </w:pPr>
            <w:r>
              <w:rPr>
                <w:rFonts w:ascii="Calibri" w:hAnsi="Calibri"/>
                <w:sz w:val="18"/>
                <w:szCs w:val="18"/>
              </w:rPr>
              <w:t>08</w:t>
            </w:r>
          </w:p>
        </w:tc>
        <w:tc>
          <w:tcPr>
            <w:tcW w:w="1170" w:type="dxa"/>
          </w:tcPr>
          <w:p w14:paraId="0B73A935" w14:textId="3B4F1000" w:rsidR="00A32895" w:rsidRPr="004713BE" w:rsidRDefault="00CD3D2A" w:rsidP="00DA1687">
            <w:pPr>
              <w:keepNext/>
              <w:jc w:val="center"/>
              <w:rPr>
                <w:rFonts w:ascii="Calibri" w:hAnsi="Calibri"/>
                <w:sz w:val="18"/>
                <w:szCs w:val="18"/>
              </w:rPr>
            </w:pPr>
            <w:r>
              <w:rPr>
                <w:rFonts w:ascii="Calibri" w:hAnsi="Calibri"/>
                <w:sz w:val="18"/>
                <w:szCs w:val="18"/>
              </w:rPr>
              <w:t>09</w:t>
            </w:r>
          </w:p>
        </w:tc>
        <w:tc>
          <w:tcPr>
            <w:tcW w:w="1170" w:type="dxa"/>
          </w:tcPr>
          <w:p w14:paraId="0B73A936" w14:textId="63259096" w:rsidR="00A32895" w:rsidRPr="004713BE" w:rsidRDefault="00CD3D2A" w:rsidP="00DA1687">
            <w:pPr>
              <w:keepNext/>
              <w:jc w:val="center"/>
              <w:rPr>
                <w:rFonts w:ascii="Calibri" w:hAnsi="Calibri"/>
                <w:sz w:val="18"/>
                <w:szCs w:val="18"/>
              </w:rPr>
            </w:pPr>
            <w:r>
              <w:rPr>
                <w:rFonts w:ascii="Calibri" w:hAnsi="Calibri"/>
                <w:sz w:val="18"/>
                <w:szCs w:val="18"/>
              </w:rPr>
              <w:t>10</w:t>
            </w:r>
          </w:p>
        </w:tc>
        <w:tc>
          <w:tcPr>
            <w:tcW w:w="990" w:type="dxa"/>
          </w:tcPr>
          <w:p w14:paraId="0B73A937" w14:textId="3328BA5C" w:rsidR="00A32895" w:rsidRPr="004713BE" w:rsidRDefault="00CD3D2A" w:rsidP="00DA1687">
            <w:pPr>
              <w:keepNext/>
              <w:jc w:val="center"/>
              <w:rPr>
                <w:rFonts w:ascii="Calibri" w:hAnsi="Calibri"/>
                <w:sz w:val="18"/>
                <w:szCs w:val="18"/>
              </w:rPr>
            </w:pPr>
            <w:r>
              <w:rPr>
                <w:rFonts w:ascii="Calibri" w:hAnsi="Calibri"/>
                <w:sz w:val="18"/>
                <w:szCs w:val="18"/>
              </w:rPr>
              <w:t>11</w:t>
            </w:r>
          </w:p>
        </w:tc>
        <w:tc>
          <w:tcPr>
            <w:tcW w:w="990" w:type="dxa"/>
          </w:tcPr>
          <w:p w14:paraId="0B73A938" w14:textId="3C823C88" w:rsidR="00A32895" w:rsidRPr="004713BE" w:rsidRDefault="00CD3D2A" w:rsidP="0079326D">
            <w:pPr>
              <w:keepNext/>
              <w:jc w:val="center"/>
              <w:rPr>
                <w:rFonts w:ascii="Calibri" w:hAnsi="Calibri"/>
                <w:sz w:val="18"/>
                <w:szCs w:val="18"/>
              </w:rPr>
            </w:pPr>
            <w:r>
              <w:rPr>
                <w:rFonts w:ascii="Calibri" w:hAnsi="Calibri"/>
                <w:sz w:val="18"/>
                <w:szCs w:val="18"/>
              </w:rPr>
              <w:t>12</w:t>
            </w:r>
          </w:p>
        </w:tc>
      </w:tr>
      <w:tr w:rsidR="0069325F" w:rsidRPr="004F470C" w14:paraId="0B73A94A" w14:textId="77777777" w:rsidTr="007C3086">
        <w:trPr>
          <w:trHeight w:val="390"/>
        </w:trPr>
        <w:tc>
          <w:tcPr>
            <w:tcW w:w="1011" w:type="dxa"/>
            <w:shd w:val="clear" w:color="auto" w:fill="auto"/>
            <w:vAlign w:val="bottom"/>
          </w:tcPr>
          <w:p w14:paraId="0B73A93A" w14:textId="7CD0B1B9" w:rsidR="00A32895" w:rsidRPr="004713BE" w:rsidRDefault="00C05EA8" w:rsidP="002C2937">
            <w:pPr>
              <w:keepNext/>
              <w:jc w:val="center"/>
              <w:rPr>
                <w:rFonts w:ascii="Calibri" w:hAnsi="Calibri"/>
                <w:sz w:val="18"/>
                <w:szCs w:val="18"/>
              </w:rPr>
            </w:pPr>
            <w:r>
              <w:rPr>
                <w:rFonts w:ascii="Calibri" w:hAnsi="Calibri"/>
                <w:sz w:val="18"/>
                <w:szCs w:val="18"/>
              </w:rPr>
              <w:t xml:space="preserve">SC </w:t>
            </w:r>
            <w:r w:rsidR="00A32895" w:rsidRPr="004713BE">
              <w:rPr>
                <w:rFonts w:ascii="Calibri" w:hAnsi="Calibri"/>
                <w:sz w:val="18"/>
                <w:szCs w:val="18"/>
              </w:rPr>
              <w:t xml:space="preserve">System </w:t>
            </w:r>
            <w:r w:rsidR="00A32895" w:rsidRPr="005A7C2A">
              <w:rPr>
                <w:rFonts w:ascii="Calibri" w:hAnsi="Calibri"/>
                <w:sz w:val="10"/>
                <w:szCs w:val="10"/>
              </w:rPr>
              <w:t>Identification or</w:t>
            </w:r>
            <w:r w:rsidR="00A32895" w:rsidRPr="004713BE">
              <w:rPr>
                <w:rFonts w:ascii="Calibri" w:hAnsi="Calibri"/>
                <w:sz w:val="18"/>
                <w:szCs w:val="18"/>
              </w:rPr>
              <w:t xml:space="preserve"> </w:t>
            </w:r>
            <w:r>
              <w:rPr>
                <w:rFonts w:ascii="Calibri" w:hAnsi="Calibri"/>
                <w:sz w:val="18"/>
                <w:szCs w:val="18"/>
              </w:rPr>
              <w:t>ID/</w:t>
            </w:r>
            <w:r w:rsidR="00A32895" w:rsidRPr="004713BE">
              <w:rPr>
                <w:rFonts w:ascii="Calibri" w:hAnsi="Calibri"/>
                <w:sz w:val="18"/>
                <w:szCs w:val="18"/>
              </w:rPr>
              <w:t>Name</w:t>
            </w:r>
          </w:p>
        </w:tc>
        <w:tc>
          <w:tcPr>
            <w:tcW w:w="1077" w:type="dxa"/>
          </w:tcPr>
          <w:p w14:paraId="17FD0CD2" w14:textId="77777777" w:rsidR="00A32895" w:rsidRPr="00A32895" w:rsidRDefault="00A32895" w:rsidP="00A32895">
            <w:pPr>
              <w:keepNext/>
              <w:jc w:val="center"/>
              <w:rPr>
                <w:rFonts w:ascii="Calibri" w:hAnsi="Calibri"/>
                <w:sz w:val="18"/>
                <w:szCs w:val="18"/>
              </w:rPr>
            </w:pPr>
            <w:r w:rsidRPr="00A32895">
              <w:rPr>
                <w:rFonts w:ascii="Calibri" w:hAnsi="Calibri"/>
                <w:sz w:val="18"/>
                <w:szCs w:val="18"/>
              </w:rPr>
              <w:t xml:space="preserve">SC System </w:t>
            </w:r>
          </w:p>
          <w:p w14:paraId="732E3068" w14:textId="4C37E5B8" w:rsidR="00A32895" w:rsidRPr="004713BE" w:rsidRDefault="0099130E" w:rsidP="00A32895">
            <w:pPr>
              <w:keepNext/>
              <w:jc w:val="center"/>
              <w:rPr>
                <w:rFonts w:ascii="Calibri" w:hAnsi="Calibri"/>
                <w:sz w:val="18"/>
                <w:szCs w:val="18"/>
              </w:rPr>
            </w:pPr>
            <w:r>
              <w:rPr>
                <w:rFonts w:ascii="Calibri" w:hAnsi="Calibri"/>
                <w:sz w:val="18"/>
                <w:szCs w:val="18"/>
              </w:rPr>
              <w:t>Description of</w:t>
            </w:r>
            <w:r w:rsidR="00A32895" w:rsidRPr="00A32895">
              <w:rPr>
                <w:rFonts w:ascii="Calibri" w:hAnsi="Calibri"/>
                <w:sz w:val="18"/>
                <w:szCs w:val="18"/>
              </w:rPr>
              <w:t xml:space="preserve"> Area Served</w:t>
            </w:r>
          </w:p>
        </w:tc>
        <w:tc>
          <w:tcPr>
            <w:tcW w:w="1800" w:type="dxa"/>
            <w:shd w:val="clear" w:color="auto" w:fill="auto"/>
            <w:vAlign w:val="bottom"/>
          </w:tcPr>
          <w:p w14:paraId="0B73A93B" w14:textId="08F9D35C" w:rsidR="00A32895" w:rsidRPr="004713BE" w:rsidRDefault="00A32895" w:rsidP="002C2937">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93C"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Altered</w:t>
            </w:r>
          </w:p>
          <w:p w14:paraId="0B73A93D"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Heating Component</w:t>
            </w:r>
          </w:p>
        </w:tc>
        <w:tc>
          <w:tcPr>
            <w:tcW w:w="990" w:type="dxa"/>
            <w:vAlign w:val="bottom"/>
          </w:tcPr>
          <w:p w14:paraId="0B73A93E"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Heating Efficiency Type</w:t>
            </w:r>
          </w:p>
        </w:tc>
        <w:tc>
          <w:tcPr>
            <w:tcW w:w="1170" w:type="dxa"/>
            <w:vAlign w:val="bottom"/>
          </w:tcPr>
          <w:p w14:paraId="0B73A93F"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Heating </w:t>
            </w:r>
          </w:p>
          <w:p w14:paraId="0B73A940"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Minimum Efficiency Value</w:t>
            </w:r>
          </w:p>
        </w:tc>
        <w:tc>
          <w:tcPr>
            <w:tcW w:w="1890" w:type="dxa"/>
            <w:vAlign w:val="bottom"/>
          </w:tcPr>
          <w:p w14:paraId="0B73A941"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Cooling System Type</w:t>
            </w:r>
          </w:p>
        </w:tc>
        <w:tc>
          <w:tcPr>
            <w:tcW w:w="1260" w:type="dxa"/>
            <w:vAlign w:val="bottom"/>
          </w:tcPr>
          <w:p w14:paraId="0B73A942"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Altered</w:t>
            </w:r>
          </w:p>
          <w:p w14:paraId="0B73A943"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Cooling Components</w:t>
            </w:r>
          </w:p>
        </w:tc>
        <w:tc>
          <w:tcPr>
            <w:tcW w:w="1170" w:type="dxa"/>
            <w:vAlign w:val="bottom"/>
          </w:tcPr>
          <w:p w14:paraId="0B73A944"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Cooling </w:t>
            </w:r>
          </w:p>
          <w:p w14:paraId="0B73A945"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Efficiency Type</w:t>
            </w:r>
          </w:p>
        </w:tc>
        <w:tc>
          <w:tcPr>
            <w:tcW w:w="1170" w:type="dxa"/>
            <w:vAlign w:val="bottom"/>
          </w:tcPr>
          <w:p w14:paraId="0B73A946"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Cooling </w:t>
            </w:r>
          </w:p>
          <w:p w14:paraId="0B73A947"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Minimum Efficiency Value</w:t>
            </w:r>
          </w:p>
        </w:tc>
        <w:tc>
          <w:tcPr>
            <w:tcW w:w="990" w:type="dxa"/>
            <w:vAlign w:val="bottom"/>
          </w:tcPr>
          <w:p w14:paraId="0B73A948"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990" w:type="dxa"/>
            <w:vAlign w:val="bottom"/>
          </w:tcPr>
          <w:p w14:paraId="0B73A949"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69325F" w:rsidRPr="00E01BCC" w14:paraId="0B73A993" w14:textId="77777777" w:rsidTr="007C3086">
        <w:trPr>
          <w:trHeight w:val="432"/>
        </w:trPr>
        <w:tc>
          <w:tcPr>
            <w:tcW w:w="1011" w:type="dxa"/>
            <w:shd w:val="clear" w:color="auto" w:fill="auto"/>
          </w:tcPr>
          <w:p w14:paraId="0B73A94B" w14:textId="4F37A618" w:rsidR="00A32895" w:rsidRPr="00E01BCC" w:rsidRDefault="00A32895" w:rsidP="004B10AF">
            <w:pPr>
              <w:keepNext/>
              <w:jc w:val="center"/>
              <w:rPr>
                <w:rFonts w:ascii="Calibri" w:hAnsi="Calibri"/>
                <w:sz w:val="14"/>
                <w:szCs w:val="14"/>
              </w:rPr>
            </w:pPr>
            <w:r w:rsidRPr="00E01BCC">
              <w:rPr>
                <w:rFonts w:ascii="Calibri" w:hAnsi="Calibri"/>
                <w:sz w:val="14"/>
                <w:szCs w:val="14"/>
              </w:rPr>
              <w:t>&lt;&lt;</w:t>
            </w:r>
            <w:r>
              <w:rPr>
                <w:rFonts w:asciiTheme="minorHAnsi" w:hAnsiTheme="minorHAnsi"/>
                <w:sz w:val="14"/>
                <w:szCs w:val="14"/>
              </w:rPr>
              <w:t xml:space="preserve"> auto filled from </w:t>
            </w:r>
            <w:r w:rsidRPr="00630537">
              <w:rPr>
                <w:rFonts w:asciiTheme="minorHAnsi" w:hAnsiTheme="minorHAnsi"/>
                <w:sz w:val="14"/>
                <w:szCs w:val="14"/>
                <w:highlight w:val="yellow"/>
              </w:rPr>
              <w:t>B01</w:t>
            </w:r>
            <w:r w:rsidRPr="00E01BCC" w:rsidDel="004B10AF">
              <w:rPr>
                <w:rFonts w:ascii="Calibri" w:hAnsi="Calibri"/>
                <w:sz w:val="14"/>
                <w:szCs w:val="14"/>
              </w:rPr>
              <w:t xml:space="preserve"> </w:t>
            </w:r>
            <w:r w:rsidRPr="00E01BCC">
              <w:rPr>
                <w:rFonts w:ascii="Calibri" w:hAnsi="Calibri"/>
                <w:sz w:val="14"/>
                <w:szCs w:val="14"/>
              </w:rPr>
              <w:t>&gt;&gt;</w:t>
            </w:r>
          </w:p>
        </w:tc>
        <w:tc>
          <w:tcPr>
            <w:tcW w:w="1077" w:type="dxa"/>
          </w:tcPr>
          <w:p w14:paraId="0C189E47" w14:textId="624E2C85" w:rsidR="00A32895" w:rsidRPr="00E01BCC" w:rsidRDefault="00CD3D2A" w:rsidP="004B23B6">
            <w:pPr>
              <w:rPr>
                <w:rFonts w:asciiTheme="minorHAnsi" w:hAnsiTheme="minorHAnsi"/>
                <w:sz w:val="14"/>
                <w:szCs w:val="14"/>
              </w:rPr>
            </w:pPr>
            <w:r w:rsidRPr="00CD3D2A">
              <w:rPr>
                <w:rFonts w:asciiTheme="minorHAnsi" w:hAnsiTheme="minorHAnsi"/>
                <w:sz w:val="14"/>
                <w:szCs w:val="14"/>
              </w:rPr>
              <w:t xml:space="preserve">&lt;&lt; auto filled from </w:t>
            </w:r>
            <w:r w:rsidRPr="00630537">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800" w:type="dxa"/>
            <w:shd w:val="clear" w:color="auto" w:fill="auto"/>
          </w:tcPr>
          <w:p w14:paraId="0B73A94C" w14:textId="4E040AA1"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one from list: </w:t>
            </w:r>
          </w:p>
          <w:p w14:paraId="0B73A94D"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gas furnace;</w:t>
            </w:r>
          </w:p>
          <w:p w14:paraId="0B73A94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*central split HP; </w:t>
            </w:r>
          </w:p>
          <w:p w14:paraId="0B73A94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HP</w:t>
            </w:r>
          </w:p>
          <w:p w14:paraId="0B73A95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large packaged HP</w:t>
            </w:r>
          </w:p>
          <w:p w14:paraId="0B73A95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*ductless split HP;</w:t>
            </w:r>
          </w:p>
          <w:p w14:paraId="0B73A95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*room HP;</w:t>
            </w:r>
          </w:p>
          <w:p w14:paraId="0B73A95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*boiler;</w:t>
            </w:r>
          </w:p>
          <w:p w14:paraId="0B73A95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*hydronic;</w:t>
            </w:r>
          </w:p>
          <w:p w14:paraId="0B73A95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*combined hydronic;</w:t>
            </w:r>
          </w:p>
          <w:p w14:paraId="0B73A956"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*hydronic+forced air;</w:t>
            </w:r>
          </w:p>
          <w:p w14:paraId="0B73A957"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*combined hydronic+forced air;</w:t>
            </w:r>
          </w:p>
          <w:p w14:paraId="0B73A958"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 HP,</w:t>
            </w:r>
          </w:p>
          <w:p w14:paraId="0B73A959"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 HP+forced air;</w:t>
            </w:r>
          </w:p>
          <w:p w14:paraId="0B73A95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wall furnace;</w:t>
            </w:r>
          </w:p>
          <w:p w14:paraId="0B73A95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space heater;</w:t>
            </w:r>
          </w:p>
          <w:p w14:paraId="0B73A95C" w14:textId="77777777" w:rsidR="00A32895" w:rsidRDefault="00A32895" w:rsidP="004B23B6">
            <w:pPr>
              <w:rPr>
                <w:rFonts w:asciiTheme="minorHAnsi" w:hAnsiTheme="minorHAnsi"/>
                <w:sz w:val="14"/>
                <w:szCs w:val="14"/>
              </w:rPr>
            </w:pPr>
            <w:r w:rsidRPr="00E01BCC">
              <w:rPr>
                <w:rFonts w:asciiTheme="minorHAnsi" w:hAnsiTheme="minorHAnsi"/>
                <w:sz w:val="14"/>
                <w:szCs w:val="14"/>
              </w:rPr>
              <w:t>*electric</w:t>
            </w:r>
          </w:p>
          <w:p w14:paraId="01CEEA23" w14:textId="37D3C621" w:rsidR="00A32895" w:rsidRDefault="00A32895" w:rsidP="004B23B6">
            <w:pPr>
              <w:rPr>
                <w:rFonts w:asciiTheme="minorHAnsi" w:hAnsiTheme="minorHAnsi"/>
                <w:sz w:val="14"/>
                <w:szCs w:val="14"/>
              </w:rPr>
            </w:pPr>
            <w:r w:rsidRPr="00900FD4">
              <w:rPr>
                <w:rFonts w:asciiTheme="minorHAnsi" w:hAnsiTheme="minorHAnsi"/>
                <w:sz w:val="14"/>
                <w:szCs w:val="14"/>
              </w:rPr>
              <w:t>*</w:t>
            </w:r>
            <w:ins w:id="68" w:author="Smith, Alexis@Energy" w:date="2020-03-10T15:49:00Z">
              <w:r w:rsidR="001F6D61" w:rsidRPr="00900FD4" w:rsidDel="001F6D61">
                <w:rPr>
                  <w:rFonts w:asciiTheme="minorHAnsi" w:hAnsiTheme="minorHAnsi"/>
                  <w:sz w:val="14"/>
                  <w:szCs w:val="14"/>
                </w:rPr>
                <w:t xml:space="preserve"> </w:t>
              </w:r>
            </w:ins>
            <w:del w:id="69" w:author="Smith, Alexis@Energy" w:date="2020-03-10T15:49:00Z">
              <w:r w:rsidRPr="00900FD4" w:rsidDel="001F6D61">
                <w:rPr>
                  <w:rFonts w:asciiTheme="minorHAnsi" w:hAnsiTheme="minorHAnsi"/>
                  <w:sz w:val="14"/>
                  <w:szCs w:val="14"/>
                </w:rPr>
                <w:delText>N/A (</w:delText>
              </w:r>
            </w:del>
            <w:r w:rsidRPr="00900FD4">
              <w:rPr>
                <w:rFonts w:asciiTheme="minorHAnsi" w:hAnsiTheme="minorHAnsi"/>
                <w:sz w:val="14"/>
                <w:szCs w:val="14"/>
              </w:rPr>
              <w:t>no heating</w:t>
            </w:r>
            <w:del w:id="70" w:author="Smith, Alexis@Energy" w:date="2020-03-10T15:49:00Z">
              <w:r w:rsidRPr="00900FD4" w:rsidDel="001F6D61">
                <w:rPr>
                  <w:rFonts w:asciiTheme="minorHAnsi" w:hAnsiTheme="minorHAnsi"/>
                  <w:sz w:val="14"/>
                  <w:szCs w:val="14"/>
                </w:rPr>
                <w:delText>)</w:delText>
              </w:r>
            </w:del>
            <w:r w:rsidRPr="00900FD4">
              <w:rPr>
                <w:rFonts w:asciiTheme="minorHAnsi" w:hAnsiTheme="minorHAnsi"/>
                <w:sz w:val="14"/>
                <w:szCs w:val="14"/>
              </w:rPr>
              <w:t>;</w:t>
            </w:r>
          </w:p>
          <w:p w14:paraId="4B0FD91D" w14:textId="77777777" w:rsidR="00A32895" w:rsidRDefault="00A32895" w:rsidP="004B23B6">
            <w:pPr>
              <w:rPr>
                <w:rFonts w:asciiTheme="minorHAnsi" w:hAnsiTheme="minorHAnsi"/>
                <w:sz w:val="14"/>
                <w:szCs w:val="14"/>
              </w:rPr>
            </w:pPr>
            <w:r>
              <w:rPr>
                <w:rFonts w:asciiTheme="minorHAnsi" w:hAnsiTheme="minorHAnsi"/>
                <w:sz w:val="14"/>
                <w:szCs w:val="14"/>
              </w:rPr>
              <w:t>*Wood Heat;</w:t>
            </w:r>
          </w:p>
          <w:p w14:paraId="0B73A95D" w14:textId="05AF3399" w:rsidR="00A32895" w:rsidRPr="00E01BCC" w:rsidRDefault="00A32895" w:rsidP="004B23B6">
            <w:pPr>
              <w:rPr>
                <w:rFonts w:asciiTheme="minorHAnsi" w:hAnsiTheme="minorHAnsi"/>
                <w:sz w:val="14"/>
                <w:szCs w:val="14"/>
              </w:rPr>
            </w:pPr>
            <w:r>
              <w:rPr>
                <w:rFonts w:asciiTheme="minorHAnsi" w:hAnsiTheme="minorHAnsi"/>
                <w:sz w:val="14"/>
                <w:szCs w:val="14"/>
              </w:rPr>
              <w:t>*Packaged gas furnace</w:t>
            </w:r>
            <w:r w:rsidRPr="00E01BCC">
              <w:rPr>
                <w:rFonts w:asciiTheme="minorHAnsi" w:hAnsiTheme="minorHAnsi"/>
                <w:sz w:val="14"/>
                <w:szCs w:val="14"/>
              </w:rPr>
              <w:t>&gt;&gt;</w:t>
            </w:r>
          </w:p>
        </w:tc>
        <w:tc>
          <w:tcPr>
            <w:tcW w:w="1080" w:type="dxa"/>
          </w:tcPr>
          <w:p w14:paraId="0B73A95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 user pick as many as are applicable from list: </w:t>
            </w:r>
          </w:p>
          <w:p w14:paraId="0B73A95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furnace AHU;</w:t>
            </w:r>
          </w:p>
          <w:p w14:paraId="0B73A96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*fancoil AHU;</w:t>
            </w:r>
          </w:p>
          <w:p w14:paraId="0B73A96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*outdoor condensing unit;</w:t>
            </w:r>
          </w:p>
          <w:p w14:paraId="0B73A96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coil;</w:t>
            </w:r>
          </w:p>
          <w:p w14:paraId="0B73A96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*boiler;</w:t>
            </w:r>
          </w:p>
          <w:p w14:paraId="0B73A96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*TXV or EXV;</w:t>
            </w:r>
          </w:p>
          <w:p w14:paraId="0B73A96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*compressor;</w:t>
            </w:r>
          </w:p>
          <w:p w14:paraId="0B73A96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*refrigerant lineset;</w:t>
            </w:r>
          </w:p>
          <w:p w14:paraId="0B73A967" w14:textId="77777777" w:rsidR="00A32895" w:rsidRPr="00E01BCC" w:rsidRDefault="00A32895" w:rsidP="004B23B6">
            <w:pPr>
              <w:rPr>
                <w:sz w:val="14"/>
                <w:szCs w:val="14"/>
              </w:rPr>
            </w:pPr>
            <w:r w:rsidRPr="00E01BCC">
              <w:rPr>
                <w:rFonts w:asciiTheme="minorHAnsi" w:hAnsiTheme="minorHAnsi"/>
                <w:sz w:val="14"/>
                <w:szCs w:val="14"/>
              </w:rPr>
              <w:t>*no heating component altered&gt;&gt;</w:t>
            </w:r>
          </w:p>
        </w:tc>
        <w:tc>
          <w:tcPr>
            <w:tcW w:w="990" w:type="dxa"/>
          </w:tcPr>
          <w:p w14:paraId="0B73A968" w14:textId="6B58F077" w:rsidR="00A32895" w:rsidRDefault="00A32895" w:rsidP="005C2153">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if </w:t>
            </w:r>
            <w:r w:rsidR="000441A4" w:rsidRPr="00435D33">
              <w:rPr>
                <w:rFonts w:asciiTheme="minorHAnsi" w:hAnsiTheme="minorHAnsi"/>
                <w:sz w:val="14"/>
                <w:szCs w:val="14"/>
                <w:highlight w:val="yellow"/>
              </w:rPr>
              <w:t>E0</w:t>
            </w:r>
            <w:r w:rsidR="000441A4">
              <w:rPr>
                <w:rFonts w:asciiTheme="minorHAnsi" w:hAnsiTheme="minorHAnsi"/>
                <w:sz w:val="14"/>
                <w:szCs w:val="14"/>
              </w:rPr>
              <w:t>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969" w14:textId="77777777" w:rsidR="00A32895" w:rsidRDefault="00A32895"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user pick from list:  </w:t>
            </w:r>
          </w:p>
          <w:p w14:paraId="0B73A96A" w14:textId="77777777" w:rsidR="00A32895" w:rsidRPr="00E01BCC" w:rsidRDefault="00A32895" w:rsidP="005C2153">
            <w:pPr>
              <w:keepNext/>
              <w:rPr>
                <w:rFonts w:ascii="Calibri" w:hAnsi="Calibri"/>
                <w:sz w:val="14"/>
                <w:szCs w:val="14"/>
              </w:rPr>
            </w:pPr>
            <w:r w:rsidRPr="00E01BCC">
              <w:rPr>
                <w:rFonts w:asciiTheme="minorHAnsi" w:hAnsiTheme="minorHAnsi"/>
                <w:sz w:val="14"/>
                <w:szCs w:val="14"/>
              </w:rPr>
              <w:t>*AFUE; *HSPF; *COP&gt;&gt;</w:t>
            </w:r>
          </w:p>
        </w:tc>
        <w:tc>
          <w:tcPr>
            <w:tcW w:w="1170" w:type="dxa"/>
          </w:tcPr>
          <w:p w14:paraId="0B73A96B" w14:textId="4E0DF4E0" w:rsidR="00A32895" w:rsidRDefault="00A32895" w:rsidP="00DA1687">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630537" w:rsidRPr="00435D33">
              <w:rPr>
                <w:rFonts w:asciiTheme="minorHAnsi" w:hAnsiTheme="minorHAnsi"/>
                <w:sz w:val="14"/>
                <w:szCs w:val="14"/>
                <w:highlight w:val="yellow"/>
              </w:rPr>
              <w:t>E</w:t>
            </w:r>
            <w:r w:rsidR="00795DD2" w:rsidRPr="00435D33">
              <w:rPr>
                <w:rFonts w:asciiTheme="minorHAnsi" w:hAnsiTheme="minorHAnsi"/>
                <w:sz w:val="14"/>
                <w:szCs w:val="14"/>
                <w:highlight w:val="yellow"/>
              </w:rPr>
              <w:t>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96C" w14:textId="77777777" w:rsidR="00A32895" w:rsidRPr="00E01BCC" w:rsidRDefault="00A32895" w:rsidP="00DA1687">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user enter value: </w:t>
            </w:r>
          </w:p>
          <w:p w14:paraId="0B73A96D" w14:textId="77777777" w:rsidR="00A32895" w:rsidRPr="00E01BCC" w:rsidRDefault="00A32895" w:rsidP="00DA1687">
            <w:pPr>
              <w:keepNext/>
              <w:rPr>
                <w:rFonts w:asciiTheme="minorHAnsi" w:hAnsiTheme="minorHAnsi"/>
                <w:sz w:val="14"/>
                <w:szCs w:val="14"/>
              </w:rPr>
            </w:pPr>
            <w:r w:rsidRPr="00E01BCC">
              <w:rPr>
                <w:rFonts w:asciiTheme="minorHAnsi" w:hAnsiTheme="minorHAnsi"/>
                <w:sz w:val="14"/>
                <w:szCs w:val="14"/>
              </w:rPr>
              <w:t>xx.x;  default minimum value for AFUE=</w:t>
            </w:r>
          </w:p>
          <w:p w14:paraId="0B73A96E" w14:textId="54F00E76" w:rsidR="00A32895" w:rsidRPr="00E01BCC" w:rsidRDefault="00A32895" w:rsidP="00DA1687">
            <w:pPr>
              <w:keepNext/>
              <w:rPr>
                <w:rFonts w:asciiTheme="minorHAnsi" w:hAnsiTheme="minorHAnsi"/>
                <w:sz w:val="14"/>
                <w:szCs w:val="14"/>
              </w:rPr>
            </w:pPr>
            <w:r>
              <w:rPr>
                <w:rFonts w:asciiTheme="minorHAnsi" w:hAnsiTheme="minorHAnsi"/>
                <w:sz w:val="14"/>
                <w:szCs w:val="14"/>
              </w:rPr>
              <w:t>0.80</w:t>
            </w:r>
            <w:r w:rsidRPr="00E01BCC">
              <w:rPr>
                <w:rFonts w:asciiTheme="minorHAnsi" w:hAnsiTheme="minorHAnsi"/>
                <w:sz w:val="14"/>
                <w:szCs w:val="14"/>
              </w:rPr>
              <w:t>; or default minimum value for HSPF=</w:t>
            </w:r>
          </w:p>
          <w:p w14:paraId="0B73A96F" w14:textId="08DEAAF2" w:rsidR="00A32895" w:rsidRPr="00E01BCC" w:rsidRDefault="00A32895" w:rsidP="00DA1687">
            <w:pPr>
              <w:keepNext/>
              <w:jc w:val="center"/>
              <w:rPr>
                <w:rFonts w:ascii="Calibri" w:hAnsi="Calibri"/>
                <w:sz w:val="14"/>
                <w:szCs w:val="14"/>
              </w:rPr>
            </w:pPr>
            <w:r>
              <w:rPr>
                <w:rFonts w:asciiTheme="minorHAnsi" w:hAnsiTheme="minorHAnsi"/>
                <w:sz w:val="14"/>
                <w:szCs w:val="14"/>
              </w:rPr>
              <w:t>8.0</w:t>
            </w:r>
            <w:r w:rsidRPr="00E01BCC">
              <w:rPr>
                <w:rFonts w:asciiTheme="minorHAnsi" w:hAnsiTheme="minorHAnsi"/>
                <w:sz w:val="14"/>
                <w:szCs w:val="14"/>
              </w:rPr>
              <w:t xml:space="preserve">;  allow user to overwrite default value, but </w:t>
            </w:r>
            <w:r w:rsidRPr="00E01BCC">
              <w:rPr>
                <w:rFonts w:ascii="Calibri" w:hAnsi="Calibri"/>
                <w:sz w:val="14"/>
                <w:szCs w:val="14"/>
              </w:rPr>
              <w:t>flag non-default values and report in project status notes field</w:t>
            </w:r>
            <w:r w:rsidRPr="00E01BCC">
              <w:rPr>
                <w:rFonts w:asciiTheme="minorHAnsi" w:hAnsiTheme="minorHAnsi"/>
                <w:sz w:val="14"/>
                <w:szCs w:val="14"/>
              </w:rPr>
              <w:t xml:space="preserve"> &gt;&gt;</w:t>
            </w:r>
          </w:p>
        </w:tc>
        <w:tc>
          <w:tcPr>
            <w:tcW w:w="1890" w:type="dxa"/>
          </w:tcPr>
          <w:p w14:paraId="0B73A97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one from list:  </w:t>
            </w:r>
          </w:p>
          <w:p w14:paraId="0B73A97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split AC;</w:t>
            </w:r>
          </w:p>
          <w:p w14:paraId="0B73A97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split HP</w:t>
            </w:r>
          </w:p>
          <w:p w14:paraId="0B73A97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AC ;</w:t>
            </w:r>
          </w:p>
          <w:p w14:paraId="0B73A97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HP</w:t>
            </w:r>
          </w:p>
          <w:p w14:paraId="0B73A97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central large packaged AC ;</w:t>
            </w:r>
          </w:p>
          <w:p w14:paraId="0B73A97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large packaged HP</w:t>
            </w:r>
          </w:p>
          <w:p w14:paraId="0B73A977"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*ductless </w:t>
            </w:r>
            <w:r>
              <w:rPr>
                <w:rFonts w:asciiTheme="minorHAnsi" w:hAnsiTheme="minorHAnsi"/>
                <w:sz w:val="14"/>
                <w:szCs w:val="14"/>
              </w:rPr>
              <w:t xml:space="preserve">split </w:t>
            </w:r>
            <w:r w:rsidRPr="00E01BCC">
              <w:rPr>
                <w:rFonts w:asciiTheme="minorHAnsi" w:hAnsiTheme="minorHAnsi"/>
                <w:sz w:val="14"/>
                <w:szCs w:val="14"/>
              </w:rPr>
              <w:t>AC;</w:t>
            </w:r>
          </w:p>
          <w:p w14:paraId="0B73A978"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*ductless </w:t>
            </w:r>
            <w:r>
              <w:rPr>
                <w:rFonts w:asciiTheme="minorHAnsi" w:hAnsiTheme="minorHAnsi"/>
                <w:sz w:val="14"/>
                <w:szCs w:val="14"/>
              </w:rPr>
              <w:t xml:space="preserve">split </w:t>
            </w:r>
            <w:r w:rsidRPr="00E01BCC">
              <w:rPr>
                <w:rFonts w:asciiTheme="minorHAnsi" w:hAnsiTheme="minorHAnsi"/>
                <w:sz w:val="14"/>
                <w:szCs w:val="14"/>
              </w:rPr>
              <w:t>HP;</w:t>
            </w:r>
          </w:p>
          <w:p w14:paraId="0B73A979"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absorption AC</w:t>
            </w:r>
          </w:p>
          <w:p w14:paraId="0B73A97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*room AC;</w:t>
            </w:r>
          </w:p>
          <w:p w14:paraId="0B73A97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*room HP; </w:t>
            </w:r>
          </w:p>
          <w:p w14:paraId="0B73A97C" w14:textId="77777777" w:rsidR="00A32895" w:rsidRDefault="00A32895" w:rsidP="004B23B6">
            <w:pPr>
              <w:rPr>
                <w:rFonts w:asciiTheme="minorHAnsi" w:hAnsiTheme="minorHAnsi"/>
                <w:sz w:val="14"/>
                <w:szCs w:val="14"/>
              </w:rPr>
            </w:pPr>
            <w:r w:rsidRPr="00E01BCC">
              <w:rPr>
                <w:rFonts w:asciiTheme="minorHAnsi" w:hAnsiTheme="minorHAnsi"/>
                <w:sz w:val="14"/>
                <w:szCs w:val="14"/>
              </w:rPr>
              <w:t>*hydronic</w:t>
            </w:r>
            <w:r>
              <w:rPr>
                <w:rFonts w:asciiTheme="minorHAnsi" w:hAnsiTheme="minorHAnsi"/>
                <w:sz w:val="14"/>
                <w:szCs w:val="14"/>
              </w:rPr>
              <w:t xml:space="preserve"> HP</w:t>
            </w:r>
            <w:r w:rsidRPr="00E01BCC">
              <w:rPr>
                <w:rFonts w:asciiTheme="minorHAnsi" w:hAnsiTheme="minorHAnsi"/>
                <w:sz w:val="14"/>
                <w:szCs w:val="14"/>
              </w:rPr>
              <w:t>,</w:t>
            </w:r>
          </w:p>
          <w:p w14:paraId="0B73A97D"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*hydronic HP+forced air</w:t>
            </w:r>
          </w:p>
          <w:p w14:paraId="0B73A97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direct</w:t>
            </w:r>
          </w:p>
          <w:p w14:paraId="0B73A97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indirect</w:t>
            </w:r>
          </w:p>
          <w:p w14:paraId="0B73A98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indirectdirect</w:t>
            </w:r>
          </w:p>
          <w:p w14:paraId="0B73A98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*evaporatively cooled condenser</w:t>
            </w:r>
          </w:p>
          <w:p w14:paraId="0B73A98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*Ice Storage AC</w:t>
            </w:r>
          </w:p>
          <w:p w14:paraId="0B73A98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*no cooling&gt;&gt;</w:t>
            </w:r>
          </w:p>
        </w:tc>
        <w:tc>
          <w:tcPr>
            <w:tcW w:w="1260" w:type="dxa"/>
          </w:tcPr>
          <w:p w14:paraId="0B73A98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as many as are applicable from list: </w:t>
            </w:r>
          </w:p>
          <w:p w14:paraId="0B73A98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*outdoor condensing unit,</w:t>
            </w:r>
          </w:p>
          <w:p w14:paraId="0B73A98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fancoil AHU,</w:t>
            </w:r>
          </w:p>
          <w:p w14:paraId="0B73A987"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coil,</w:t>
            </w:r>
          </w:p>
          <w:p w14:paraId="0B73A988"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*TXV or EXV,</w:t>
            </w:r>
          </w:p>
          <w:p w14:paraId="0B73A989"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*Compressor,</w:t>
            </w:r>
          </w:p>
          <w:p w14:paraId="0B73A98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*refrigerant lineset,</w:t>
            </w:r>
          </w:p>
          <w:p w14:paraId="0B73A98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*no cooling component altered&gt;&gt;</w:t>
            </w:r>
          </w:p>
        </w:tc>
        <w:tc>
          <w:tcPr>
            <w:tcW w:w="1170" w:type="dxa"/>
          </w:tcPr>
          <w:p w14:paraId="0B73A98C" w14:textId="087801BB" w:rsidR="00A32895" w:rsidRDefault="00A32895" w:rsidP="005C2153">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630537" w:rsidRPr="00435D33">
              <w:rPr>
                <w:rFonts w:asciiTheme="minorHAnsi" w:hAnsiTheme="minorHAnsi"/>
                <w:sz w:val="14"/>
                <w:szCs w:val="14"/>
                <w:highlight w:val="yellow"/>
              </w:rPr>
              <w:t>E</w:t>
            </w:r>
            <w:r w:rsidR="00795DD2" w:rsidRPr="00435D33">
              <w:rPr>
                <w:rFonts w:asciiTheme="minorHAnsi" w:hAnsiTheme="minorHAnsi"/>
                <w:sz w:val="14"/>
                <w:szCs w:val="14"/>
                <w:highlight w:val="yellow"/>
              </w:rPr>
              <w:t>08</w:t>
            </w:r>
            <w:r>
              <w:rPr>
                <w:rFonts w:asciiTheme="minorHAnsi" w:hAnsiTheme="minorHAnsi"/>
                <w:sz w:val="14"/>
                <w:szCs w:val="14"/>
              </w:rPr>
              <w:t>=</w:t>
            </w:r>
            <w:r w:rsidRPr="00E01BCC">
              <w:rPr>
                <w:rFonts w:asciiTheme="minorHAnsi" w:hAnsiTheme="minorHAnsi"/>
                <w:sz w:val="14"/>
                <w:szCs w:val="14"/>
              </w:rPr>
              <w:t xml:space="preserve"> no cooling component altered</w:t>
            </w:r>
            <w:r>
              <w:rPr>
                <w:rFonts w:asciiTheme="minorHAnsi" w:hAnsiTheme="minorHAnsi"/>
                <w:sz w:val="14"/>
                <w:szCs w:val="14"/>
              </w:rPr>
              <w:t xml:space="preserve">, then value =n/a, </w:t>
            </w:r>
          </w:p>
          <w:p w14:paraId="0B73A98D" w14:textId="77777777" w:rsidR="00A32895" w:rsidRPr="00E01BCC" w:rsidRDefault="00A32895"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user pick from list:  *SEER; </w:t>
            </w:r>
          </w:p>
          <w:p w14:paraId="0B73A98E" w14:textId="77777777" w:rsidR="00A32895" w:rsidRPr="00E01BCC" w:rsidRDefault="00A32895" w:rsidP="00992A95">
            <w:pPr>
              <w:keepNext/>
              <w:rPr>
                <w:rFonts w:ascii="Calibri" w:hAnsi="Calibri"/>
                <w:sz w:val="14"/>
                <w:szCs w:val="14"/>
              </w:rPr>
            </w:pPr>
            <w:r w:rsidRPr="00E01BCC">
              <w:rPr>
                <w:rFonts w:asciiTheme="minorHAnsi" w:hAnsiTheme="minorHAnsi"/>
                <w:sz w:val="14"/>
                <w:szCs w:val="14"/>
              </w:rPr>
              <w:t>*EER&gt;&gt;</w:t>
            </w:r>
            <w:r>
              <w:rPr>
                <w:rFonts w:asciiTheme="minorHAnsi" w:hAnsiTheme="minorHAnsi"/>
                <w:sz w:val="14"/>
                <w:szCs w:val="14"/>
              </w:rPr>
              <w:t xml:space="preserve"> </w:t>
            </w:r>
          </w:p>
        </w:tc>
        <w:tc>
          <w:tcPr>
            <w:tcW w:w="1170" w:type="dxa"/>
          </w:tcPr>
          <w:p w14:paraId="0B73A98F" w14:textId="7EE719ED" w:rsidR="00A32895" w:rsidRPr="00E01BCC" w:rsidRDefault="00A32895" w:rsidP="00992A95">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795DD2" w:rsidRPr="00435D33">
              <w:rPr>
                <w:rFonts w:asciiTheme="minorHAnsi" w:hAnsiTheme="minorHAnsi"/>
                <w:sz w:val="14"/>
                <w:szCs w:val="14"/>
                <w:highlight w:val="yellow"/>
              </w:rPr>
              <w:t>E08</w:t>
            </w:r>
            <w:r>
              <w:rPr>
                <w:rFonts w:asciiTheme="minorHAnsi" w:hAnsiTheme="minorHAnsi"/>
                <w:sz w:val="14"/>
                <w:szCs w:val="14"/>
              </w:rPr>
              <w:t>=</w:t>
            </w:r>
            <w:r w:rsidRPr="00E01BCC">
              <w:rPr>
                <w:rFonts w:asciiTheme="minorHAnsi" w:hAnsiTheme="minorHAnsi"/>
                <w:sz w:val="14"/>
                <w:szCs w:val="14"/>
              </w:rPr>
              <w:t xml:space="preserve"> no cooling component altered</w:t>
            </w:r>
            <w:r>
              <w:rPr>
                <w:rFonts w:asciiTheme="minorHAnsi" w:hAnsiTheme="minorHAnsi"/>
                <w:sz w:val="14"/>
                <w:szCs w:val="14"/>
              </w:rPr>
              <w:t>, then value =n/a</w:t>
            </w:r>
            <w:r w:rsidRPr="00E01BCC">
              <w:rPr>
                <w:rFonts w:asciiTheme="minorHAnsi" w:hAnsiTheme="minorHAnsi"/>
                <w:sz w:val="14"/>
                <w:szCs w:val="14"/>
              </w:rPr>
              <w:t xml:space="preserve"> </w:t>
            </w:r>
            <w:r>
              <w:rPr>
                <w:rFonts w:asciiTheme="minorHAnsi" w:hAnsiTheme="minorHAnsi"/>
                <w:sz w:val="14"/>
                <w:szCs w:val="14"/>
              </w:rPr>
              <w:t xml:space="preserve">else </w:t>
            </w:r>
            <w:r w:rsidRPr="00E01BCC">
              <w:rPr>
                <w:rFonts w:asciiTheme="minorHAnsi" w:hAnsiTheme="minorHAnsi"/>
                <w:sz w:val="14"/>
                <w:szCs w:val="14"/>
              </w:rPr>
              <w:t xml:space="preserve">user enter value: </w:t>
            </w:r>
          </w:p>
          <w:p w14:paraId="0B73A990" w14:textId="6150BBF0" w:rsidR="00A32895" w:rsidRPr="00E01BCC" w:rsidRDefault="00A32895" w:rsidP="00992A95">
            <w:pPr>
              <w:keepNext/>
              <w:rPr>
                <w:rFonts w:ascii="Calibri" w:hAnsi="Calibri"/>
                <w:sz w:val="14"/>
                <w:szCs w:val="14"/>
              </w:rPr>
            </w:pPr>
            <w:r w:rsidRPr="00E01BCC">
              <w:rPr>
                <w:rFonts w:asciiTheme="minorHAnsi" w:hAnsiTheme="minorHAnsi"/>
                <w:sz w:val="14"/>
                <w:szCs w:val="14"/>
              </w:rPr>
              <w:t>xx.x;  default minimum value for SEER=</w:t>
            </w:r>
            <w:r>
              <w:rPr>
                <w:rFonts w:asciiTheme="minorHAnsi" w:hAnsiTheme="minorHAnsi"/>
                <w:sz w:val="14"/>
                <w:szCs w:val="14"/>
              </w:rPr>
              <w:t>14</w:t>
            </w:r>
            <w:r w:rsidRPr="00E01BCC">
              <w:rPr>
                <w:rFonts w:asciiTheme="minorHAnsi" w:hAnsiTheme="minorHAnsi"/>
                <w:sz w:val="14"/>
                <w:szCs w:val="14"/>
              </w:rPr>
              <w:t xml:space="preserve">;  allow user to overwrite default value, but </w:t>
            </w:r>
            <w:r w:rsidRPr="00E01BCC">
              <w:rPr>
                <w:rFonts w:ascii="Calibri" w:hAnsi="Calibri"/>
                <w:sz w:val="14"/>
                <w:szCs w:val="14"/>
              </w:rPr>
              <w:t>flag non-default values and report in project status notes field</w:t>
            </w:r>
            <w:r w:rsidRPr="00E01BCC">
              <w:rPr>
                <w:rFonts w:asciiTheme="minorHAnsi" w:hAnsiTheme="minorHAnsi"/>
                <w:sz w:val="14"/>
                <w:szCs w:val="14"/>
              </w:rPr>
              <w:t xml:space="preserve"> &gt;&gt;</w:t>
            </w:r>
          </w:p>
        </w:tc>
        <w:tc>
          <w:tcPr>
            <w:tcW w:w="990" w:type="dxa"/>
          </w:tcPr>
          <w:p w14:paraId="0B73A991" w14:textId="77777777" w:rsidR="00A32895" w:rsidRPr="00E01BCC" w:rsidRDefault="00A32895" w:rsidP="0079326D">
            <w:pPr>
              <w:keepNext/>
              <w:jc w:val="center"/>
              <w:rPr>
                <w:rFonts w:ascii="Calibri" w:hAnsi="Calibri"/>
                <w:sz w:val="14"/>
                <w:szCs w:val="14"/>
              </w:rPr>
            </w:pPr>
            <w:r w:rsidRPr="00E01BCC">
              <w:rPr>
                <w:rFonts w:ascii="Calibri" w:hAnsi="Calibri"/>
                <w:sz w:val="14"/>
                <w:szCs w:val="14"/>
              </w:rPr>
              <w:t>&lt;&lt;setback&gt;&gt;</w:t>
            </w:r>
          </w:p>
        </w:tc>
        <w:tc>
          <w:tcPr>
            <w:tcW w:w="990" w:type="dxa"/>
          </w:tcPr>
          <w:p w14:paraId="0B73A992" w14:textId="77777777" w:rsidR="00A32895" w:rsidRPr="00E01BCC" w:rsidRDefault="00A32895" w:rsidP="006664EE">
            <w:pPr>
              <w:keepNext/>
              <w:rPr>
                <w:rFonts w:ascii="Calibri" w:hAnsi="Calibri"/>
                <w:sz w:val="14"/>
                <w:szCs w:val="14"/>
              </w:rPr>
            </w:pPr>
            <w:r w:rsidRPr="003B4B72">
              <w:rPr>
                <w:rFonts w:ascii="Calibri" w:hAnsi="Calibri"/>
                <w:sz w:val="14"/>
                <w:szCs w:val="14"/>
              </w:rPr>
              <w:t>&lt;&lt;calculated field: if A09= CZ 1-10, 12, 13, then "R-6."; else if A09=CZ 11, 14-16 then "R-8."</w:t>
            </w:r>
          </w:p>
        </w:tc>
      </w:tr>
      <w:tr w:rsidR="0069325F" w:rsidRPr="004F470C" w14:paraId="0B73A99F" w14:textId="77777777" w:rsidTr="007C3086">
        <w:trPr>
          <w:trHeight w:val="432"/>
        </w:trPr>
        <w:tc>
          <w:tcPr>
            <w:tcW w:w="1011" w:type="dxa"/>
            <w:shd w:val="clear" w:color="auto" w:fill="auto"/>
          </w:tcPr>
          <w:p w14:paraId="0B73A994" w14:textId="058BA580" w:rsidR="00A32895" w:rsidRDefault="00A32895" w:rsidP="0079326D">
            <w:pPr>
              <w:keepNext/>
              <w:jc w:val="center"/>
              <w:rPr>
                <w:rFonts w:ascii="Calibri" w:hAnsi="Calibri"/>
                <w:sz w:val="18"/>
                <w:szCs w:val="18"/>
              </w:rPr>
            </w:pPr>
          </w:p>
        </w:tc>
        <w:tc>
          <w:tcPr>
            <w:tcW w:w="1077" w:type="dxa"/>
          </w:tcPr>
          <w:p w14:paraId="7A640FFB" w14:textId="77777777" w:rsidR="00A32895" w:rsidRDefault="00A32895" w:rsidP="0079326D">
            <w:pPr>
              <w:keepNext/>
              <w:jc w:val="center"/>
              <w:rPr>
                <w:rFonts w:ascii="Calibri" w:hAnsi="Calibri"/>
                <w:sz w:val="18"/>
                <w:szCs w:val="18"/>
              </w:rPr>
            </w:pPr>
          </w:p>
        </w:tc>
        <w:tc>
          <w:tcPr>
            <w:tcW w:w="1800" w:type="dxa"/>
            <w:shd w:val="clear" w:color="auto" w:fill="auto"/>
          </w:tcPr>
          <w:p w14:paraId="0B73A995" w14:textId="277CD0D4" w:rsidR="00A32895" w:rsidRDefault="00A32895" w:rsidP="0079326D">
            <w:pPr>
              <w:keepNext/>
              <w:jc w:val="center"/>
              <w:rPr>
                <w:rFonts w:ascii="Calibri" w:hAnsi="Calibri"/>
                <w:sz w:val="18"/>
                <w:szCs w:val="18"/>
              </w:rPr>
            </w:pPr>
          </w:p>
        </w:tc>
        <w:tc>
          <w:tcPr>
            <w:tcW w:w="1080" w:type="dxa"/>
          </w:tcPr>
          <w:p w14:paraId="0B73A996" w14:textId="77777777" w:rsidR="00A32895" w:rsidRDefault="00A32895" w:rsidP="0079326D">
            <w:pPr>
              <w:keepNext/>
              <w:jc w:val="center"/>
              <w:rPr>
                <w:rFonts w:ascii="Calibri" w:hAnsi="Calibri"/>
                <w:sz w:val="18"/>
                <w:szCs w:val="18"/>
              </w:rPr>
            </w:pPr>
          </w:p>
        </w:tc>
        <w:tc>
          <w:tcPr>
            <w:tcW w:w="990" w:type="dxa"/>
          </w:tcPr>
          <w:p w14:paraId="0B73A997" w14:textId="77777777" w:rsidR="00A32895" w:rsidRDefault="00A32895" w:rsidP="0079326D">
            <w:pPr>
              <w:keepNext/>
              <w:jc w:val="center"/>
              <w:rPr>
                <w:rFonts w:ascii="Calibri" w:hAnsi="Calibri"/>
                <w:sz w:val="18"/>
                <w:szCs w:val="18"/>
              </w:rPr>
            </w:pPr>
          </w:p>
        </w:tc>
        <w:tc>
          <w:tcPr>
            <w:tcW w:w="1170" w:type="dxa"/>
          </w:tcPr>
          <w:p w14:paraId="0B73A998" w14:textId="77777777" w:rsidR="00A32895" w:rsidRDefault="00A32895" w:rsidP="0079326D">
            <w:pPr>
              <w:keepNext/>
              <w:jc w:val="center"/>
              <w:rPr>
                <w:rFonts w:ascii="Calibri" w:hAnsi="Calibri"/>
                <w:sz w:val="18"/>
                <w:szCs w:val="18"/>
              </w:rPr>
            </w:pPr>
          </w:p>
        </w:tc>
        <w:tc>
          <w:tcPr>
            <w:tcW w:w="1890" w:type="dxa"/>
          </w:tcPr>
          <w:p w14:paraId="0B73A999" w14:textId="77777777" w:rsidR="00A32895" w:rsidRDefault="00A32895" w:rsidP="0079326D">
            <w:pPr>
              <w:keepNext/>
              <w:jc w:val="center"/>
              <w:rPr>
                <w:rFonts w:ascii="Calibri" w:hAnsi="Calibri"/>
                <w:sz w:val="18"/>
                <w:szCs w:val="18"/>
              </w:rPr>
            </w:pPr>
          </w:p>
        </w:tc>
        <w:tc>
          <w:tcPr>
            <w:tcW w:w="1260" w:type="dxa"/>
          </w:tcPr>
          <w:p w14:paraId="0B73A99A" w14:textId="77777777" w:rsidR="00A32895" w:rsidRDefault="00A32895" w:rsidP="0079326D">
            <w:pPr>
              <w:keepNext/>
              <w:jc w:val="center"/>
              <w:rPr>
                <w:rFonts w:ascii="Calibri" w:hAnsi="Calibri"/>
                <w:sz w:val="18"/>
                <w:szCs w:val="18"/>
              </w:rPr>
            </w:pPr>
          </w:p>
        </w:tc>
        <w:tc>
          <w:tcPr>
            <w:tcW w:w="1170" w:type="dxa"/>
          </w:tcPr>
          <w:p w14:paraId="0B73A99B" w14:textId="77777777" w:rsidR="00A32895" w:rsidRDefault="00A32895" w:rsidP="0079326D">
            <w:pPr>
              <w:keepNext/>
              <w:jc w:val="center"/>
              <w:rPr>
                <w:rFonts w:ascii="Calibri" w:hAnsi="Calibri"/>
                <w:sz w:val="18"/>
                <w:szCs w:val="18"/>
              </w:rPr>
            </w:pPr>
          </w:p>
        </w:tc>
        <w:tc>
          <w:tcPr>
            <w:tcW w:w="1170" w:type="dxa"/>
          </w:tcPr>
          <w:p w14:paraId="0B73A99C" w14:textId="77777777" w:rsidR="00A32895" w:rsidRDefault="00A32895" w:rsidP="0079326D">
            <w:pPr>
              <w:keepNext/>
              <w:jc w:val="center"/>
              <w:rPr>
                <w:rFonts w:ascii="Calibri" w:hAnsi="Calibri"/>
                <w:sz w:val="18"/>
                <w:szCs w:val="18"/>
              </w:rPr>
            </w:pPr>
          </w:p>
        </w:tc>
        <w:tc>
          <w:tcPr>
            <w:tcW w:w="990" w:type="dxa"/>
          </w:tcPr>
          <w:p w14:paraId="0B73A99D" w14:textId="77777777" w:rsidR="00A32895" w:rsidRDefault="00A32895" w:rsidP="0079326D">
            <w:pPr>
              <w:keepNext/>
              <w:jc w:val="center"/>
              <w:rPr>
                <w:rFonts w:ascii="Calibri" w:hAnsi="Calibri"/>
                <w:sz w:val="18"/>
                <w:szCs w:val="18"/>
              </w:rPr>
            </w:pPr>
          </w:p>
        </w:tc>
        <w:tc>
          <w:tcPr>
            <w:tcW w:w="990" w:type="dxa"/>
          </w:tcPr>
          <w:p w14:paraId="0B73A99E" w14:textId="77777777" w:rsidR="00A32895" w:rsidRDefault="00A32895" w:rsidP="0079326D">
            <w:pPr>
              <w:keepNext/>
              <w:jc w:val="center"/>
              <w:rPr>
                <w:rFonts w:ascii="Calibri" w:hAnsi="Calibri"/>
                <w:sz w:val="18"/>
                <w:szCs w:val="18"/>
              </w:rPr>
            </w:pPr>
          </w:p>
        </w:tc>
      </w:tr>
      <w:tr w:rsidR="00A32895" w:rsidRPr="004F470C" w14:paraId="0B73A9AE" w14:textId="77777777" w:rsidTr="00CD3D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598" w:type="dxa"/>
            <w:gridSpan w:val="12"/>
          </w:tcPr>
          <w:p w14:paraId="0B73A9A0" w14:textId="6BC60E83" w:rsidR="00A32895" w:rsidRPr="00125E71" w:rsidRDefault="00A32895" w:rsidP="00FF4058">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9A1" w14:textId="7146BE9A"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0B73A9A2" w14:textId="605049CB" w:rsidR="00A32895" w:rsidRPr="00125E71" w:rsidRDefault="00A32895" w:rsidP="009D33D0">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0B73A9A3" w14:textId="3B25A186"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0B73A9A4" w14:textId="2DB25FC2"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-Leakage rate compliance:  ≤ </w:t>
            </w:r>
            <w:r w:rsidRPr="00375465">
              <w:rPr>
                <w:rFonts w:asciiTheme="minorHAnsi" w:hAnsiTheme="minorHAnsi"/>
                <w:sz w:val="18"/>
                <w:szCs w:val="18"/>
              </w:rPr>
              <w:t>5%.</w:t>
            </w:r>
          </w:p>
          <w:p w14:paraId="0B73A9A5" w14:textId="2F10534B"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CF2R &amp; CF3R-MCH-22 Fan Efficacy</w:t>
            </w:r>
          </w:p>
          <w:p w14:paraId="0B73A9A6" w14:textId="52BC8459"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B73A9A7" w14:textId="1B09D3C0"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-Compliance: Fan Efficacy ≤ 0.58 W/cfm</w:t>
            </w:r>
            <w:r w:rsidR="007C3086">
              <w:rPr>
                <w:rFonts w:asciiTheme="minorHAnsi" w:hAnsiTheme="minorHAnsi"/>
                <w:sz w:val="18"/>
                <w:szCs w:val="18"/>
              </w:rPr>
              <w:t xml:space="preserve"> for non-gas furnaces and 0.45 W/cfm for gas furnaces</w:t>
            </w:r>
            <w:r w:rsidRPr="00125E71">
              <w:rPr>
                <w:rFonts w:asciiTheme="minorHAnsi" w:hAnsiTheme="minorHAnsi"/>
                <w:sz w:val="18"/>
                <w:szCs w:val="18"/>
              </w:rPr>
              <w:t xml:space="preserve"> and System Airflow ≥ 350 cfm/ton.</w:t>
            </w:r>
          </w:p>
          <w:p w14:paraId="0B73A9A8" w14:textId="252E22D3"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0B73A9A9" w14:textId="75FABFFB"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Pr>
                <w:rFonts w:asciiTheme="minorHAnsi" w:hAnsiTheme="minorHAnsi" w:cs="Calibri"/>
                <w:color w:val="000000"/>
                <w:sz w:val="16"/>
                <w:szCs w:val="16"/>
              </w:rPr>
              <w:t>)</w:t>
            </w:r>
            <w:r w:rsidRPr="00125E71">
              <w:rPr>
                <w:rFonts w:asciiTheme="minorHAnsi" w:hAnsiTheme="minorHAnsi"/>
                <w:sz w:val="18"/>
                <w:szCs w:val="18"/>
              </w:rPr>
              <w:t>.</w:t>
            </w:r>
          </w:p>
          <w:p w14:paraId="0B73A9AA" w14:textId="77777777" w:rsidR="00A32895" w:rsidRPr="00815A95" w:rsidRDefault="00A32895" w:rsidP="009D33D0">
            <w:pPr>
              <w:keepNext/>
              <w:rPr>
                <w:rFonts w:asciiTheme="minorHAnsi" w:hAnsiTheme="minorHAnsi"/>
                <w:sz w:val="18"/>
                <w:szCs w:val="18"/>
                <w:u w:val="single"/>
              </w:rPr>
            </w:pPr>
            <w:r w:rsidRPr="00815A95">
              <w:rPr>
                <w:rFonts w:asciiTheme="minorHAnsi" w:hAnsiTheme="minorHAnsi"/>
                <w:sz w:val="18"/>
                <w:szCs w:val="18"/>
                <w:u w:val="single"/>
              </w:rPr>
              <w:t>Exceptions:</w:t>
            </w:r>
          </w:p>
          <w:p w14:paraId="0B73A9AB" w14:textId="77777777" w:rsidR="00A32895" w:rsidRPr="00125E71" w:rsidRDefault="00A32895" w:rsidP="009D33D0">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0B73A9AC" w14:textId="77777777" w:rsidR="00A32895" w:rsidRPr="00125E71" w:rsidRDefault="00A32895" w:rsidP="00DE7EA6">
            <w:pPr>
              <w:keepNext/>
              <w:rPr>
                <w:rFonts w:asciiTheme="minorHAnsi" w:hAnsiTheme="minorHAnsi"/>
                <w:sz w:val="18"/>
                <w:szCs w:val="18"/>
                <w:u w:val="single"/>
              </w:rPr>
            </w:pPr>
            <w:r w:rsidRPr="00125E71">
              <w:rPr>
                <w:rFonts w:asciiTheme="minorHAnsi" w:hAnsiTheme="minorHAnsi"/>
                <w:sz w:val="18"/>
                <w:szCs w:val="18"/>
                <w:u w:val="single"/>
              </w:rPr>
              <w:t>Note:</w:t>
            </w:r>
          </w:p>
          <w:p w14:paraId="0B73A9AD" w14:textId="2D4A9C3B" w:rsidR="00A32895" w:rsidRPr="00F91C97" w:rsidRDefault="00A32895" w:rsidP="00C168AE">
            <w:pPr>
              <w:keepNext/>
            </w:pPr>
            <w:r w:rsidRPr="00125E71">
              <w:rPr>
                <w:rFonts w:asciiTheme="minorHAnsi" w:hAnsiTheme="minorHAnsi"/>
                <w:sz w:val="18"/>
                <w:szCs w:val="18"/>
              </w:rPr>
              <w:t xml:space="preserve">An "entirely new or </w:t>
            </w:r>
            <w:r w:rsidR="00763FAF">
              <w:rPr>
                <w:rFonts w:asciiTheme="minorHAnsi" w:hAnsiTheme="minorHAnsi"/>
                <w:sz w:val="18"/>
                <w:szCs w:val="18"/>
              </w:rPr>
              <w:t xml:space="preserve">complete </w:t>
            </w:r>
            <w:r w:rsidRPr="00125E71">
              <w:rPr>
                <w:rFonts w:asciiTheme="minorHAnsi" w:hAnsiTheme="minorHAnsi"/>
                <w:sz w:val="18"/>
                <w:szCs w:val="18"/>
              </w:rPr>
              <w:t>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B73A9AF" w14:textId="77777777" w:rsidR="00795A26" w:rsidRDefault="00795A26"/>
    <w:p w14:paraId="0B73A9B0" w14:textId="77777777" w:rsidR="00795A26" w:rsidRDefault="00795A2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7"/>
        <w:gridCol w:w="1299"/>
        <w:gridCol w:w="1505"/>
        <w:gridCol w:w="1064"/>
        <w:gridCol w:w="887"/>
        <w:gridCol w:w="1152"/>
        <w:gridCol w:w="1770"/>
        <w:gridCol w:w="1302"/>
        <w:gridCol w:w="891"/>
        <w:gridCol w:w="998"/>
        <w:gridCol w:w="941"/>
        <w:gridCol w:w="1204"/>
      </w:tblGrid>
      <w:tr w:rsidR="00CD3D2A" w:rsidRPr="004F470C" w14:paraId="0B73A9B3" w14:textId="77777777" w:rsidTr="007C3086">
        <w:trPr>
          <w:trHeight w:val="222"/>
        </w:trPr>
        <w:tc>
          <w:tcPr>
            <w:tcW w:w="14616" w:type="dxa"/>
            <w:gridSpan w:val="12"/>
          </w:tcPr>
          <w:p w14:paraId="0B73A9B1" w14:textId="1635A198" w:rsidR="00CD3D2A" w:rsidRPr="004713BE" w:rsidRDefault="00CD3D2A" w:rsidP="00895739">
            <w:pPr>
              <w:keepNext/>
              <w:rPr>
                <w:rFonts w:ascii="Calibri" w:hAnsi="Calibri"/>
                <w:b/>
              </w:rPr>
            </w:pPr>
            <w:r w:rsidRPr="004713BE">
              <w:rPr>
                <w:rFonts w:ascii="Calibri" w:hAnsi="Calibri"/>
                <w:b/>
                <w:sz w:val="20"/>
                <w:szCs w:val="22"/>
              </w:rPr>
              <w:lastRenderedPageBreak/>
              <w:t>F. Entirely New or Complete Replacement Space Conditioning System (Section 150.2(b)1C)</w:t>
            </w:r>
          </w:p>
          <w:p w14:paraId="0B73A9B2" w14:textId="77777777" w:rsidR="00CD3D2A" w:rsidRPr="00A71F6C" w:rsidRDefault="00CD3D2A" w:rsidP="004B10AF">
            <w:pPr>
              <w:keepNext/>
              <w:rPr>
                <w:rFonts w:ascii="Calibri" w:hAnsi="Calibri"/>
                <w:b/>
              </w:rPr>
            </w:pPr>
            <w:r w:rsidRPr="00125E71">
              <w:rPr>
                <w:rFonts w:ascii="Calibri" w:hAnsi="Calibri"/>
                <w:sz w:val="18"/>
                <w:szCs w:val="18"/>
              </w:rPr>
              <w:t xml:space="preserve">&lt;&lt;if there are no Alteration Types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Space Conditioning System (</w:t>
            </w:r>
            <w:r>
              <w:rPr>
                <w:rFonts w:ascii="Calibri" w:hAnsi="Calibri"/>
                <w:sz w:val="18"/>
                <w:szCs w:val="18"/>
              </w:rPr>
              <w:t>Section</w:t>
            </w:r>
            <w:r w:rsidRPr="00125E71">
              <w:rPr>
                <w:rFonts w:ascii="Calibri" w:hAnsi="Calibri"/>
                <w:sz w:val="18"/>
                <w:szCs w:val="18"/>
              </w:rPr>
              <w:t xml:space="preserve"> F)" then display the "section does not apply" message</w:t>
            </w:r>
            <w:r>
              <w:rPr>
                <w:rFonts w:ascii="Calibri" w:hAnsi="Calibri"/>
                <w:sz w:val="18"/>
                <w:szCs w:val="18"/>
              </w:rPr>
              <w:t>; else</w:t>
            </w:r>
            <w:r w:rsidRPr="00125E71">
              <w:rPr>
                <w:rFonts w:ascii="Calibri" w:hAnsi="Calibri"/>
                <w:sz w:val="18"/>
                <w:szCs w:val="18"/>
              </w:rPr>
              <w:t xml:space="preserve"> require one row of data in this table for each SC System of alteration type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Space Conditioning System (</w:t>
            </w:r>
            <w:r>
              <w:rPr>
                <w:rFonts w:ascii="Calibri" w:hAnsi="Calibri"/>
                <w:sz w:val="18"/>
                <w:szCs w:val="18"/>
              </w:rPr>
              <w:t>Section</w:t>
            </w:r>
            <w:r w:rsidRPr="00125E71">
              <w:rPr>
                <w:rFonts w:ascii="Calibri" w:hAnsi="Calibri"/>
                <w:sz w:val="18"/>
                <w:szCs w:val="18"/>
              </w:rPr>
              <w:t xml:space="preserve"> F)"&gt;&gt;</w:t>
            </w:r>
          </w:p>
        </w:tc>
      </w:tr>
      <w:tr w:rsidR="0099130E" w:rsidRPr="004F470C" w14:paraId="0B73A9C0" w14:textId="77777777" w:rsidTr="007C3086">
        <w:trPr>
          <w:trHeight w:val="223"/>
        </w:trPr>
        <w:tc>
          <w:tcPr>
            <w:tcW w:w="1398" w:type="dxa"/>
            <w:shd w:val="clear" w:color="auto" w:fill="auto"/>
          </w:tcPr>
          <w:p w14:paraId="0B73A9B5" w14:textId="510F7545" w:rsidR="00CD3D2A" w:rsidRPr="004713BE" w:rsidRDefault="00CD3D2A" w:rsidP="004713BE">
            <w:pPr>
              <w:keepNext/>
              <w:jc w:val="center"/>
              <w:rPr>
                <w:rFonts w:ascii="Calibri" w:hAnsi="Calibri"/>
                <w:sz w:val="18"/>
                <w:szCs w:val="18"/>
              </w:rPr>
            </w:pPr>
            <w:r w:rsidRPr="004713BE">
              <w:rPr>
                <w:rFonts w:ascii="Calibri" w:hAnsi="Calibri"/>
                <w:sz w:val="18"/>
                <w:szCs w:val="18"/>
              </w:rPr>
              <w:t>01</w:t>
            </w:r>
          </w:p>
        </w:tc>
        <w:tc>
          <w:tcPr>
            <w:tcW w:w="1320" w:type="dxa"/>
          </w:tcPr>
          <w:p w14:paraId="21778B2D" w14:textId="41F42CAB" w:rsidR="00CD3D2A" w:rsidRPr="004713BE" w:rsidRDefault="00763FAF">
            <w:pPr>
              <w:keepNext/>
              <w:jc w:val="center"/>
              <w:rPr>
                <w:rFonts w:ascii="Calibri" w:hAnsi="Calibri"/>
                <w:sz w:val="18"/>
                <w:szCs w:val="18"/>
              </w:rPr>
            </w:pPr>
            <w:r>
              <w:rPr>
                <w:rFonts w:ascii="Calibri" w:hAnsi="Calibri"/>
                <w:sz w:val="18"/>
                <w:szCs w:val="18"/>
              </w:rPr>
              <w:t>02</w:t>
            </w:r>
          </w:p>
        </w:tc>
        <w:tc>
          <w:tcPr>
            <w:tcW w:w="1530" w:type="dxa"/>
            <w:shd w:val="clear" w:color="auto" w:fill="auto"/>
          </w:tcPr>
          <w:p w14:paraId="0B73A9B6" w14:textId="02DAA5BE" w:rsidR="00CD3D2A" w:rsidRPr="004713BE" w:rsidRDefault="00763FAF">
            <w:pPr>
              <w:keepNext/>
              <w:jc w:val="center"/>
              <w:rPr>
                <w:rFonts w:ascii="Calibri" w:hAnsi="Calibri"/>
                <w:sz w:val="18"/>
                <w:szCs w:val="18"/>
              </w:rPr>
            </w:pPr>
            <w:r>
              <w:rPr>
                <w:rFonts w:ascii="Calibri" w:hAnsi="Calibri"/>
                <w:sz w:val="18"/>
                <w:szCs w:val="18"/>
              </w:rPr>
              <w:t>03</w:t>
            </w:r>
          </w:p>
        </w:tc>
        <w:tc>
          <w:tcPr>
            <w:tcW w:w="1080" w:type="dxa"/>
          </w:tcPr>
          <w:p w14:paraId="0B73A9B7" w14:textId="19151B41" w:rsidR="00CD3D2A" w:rsidRPr="004713BE" w:rsidRDefault="00763FAF" w:rsidP="0079326D">
            <w:pPr>
              <w:keepNext/>
              <w:jc w:val="center"/>
              <w:rPr>
                <w:rFonts w:ascii="Calibri" w:hAnsi="Calibri"/>
                <w:sz w:val="18"/>
                <w:szCs w:val="18"/>
              </w:rPr>
            </w:pPr>
            <w:r>
              <w:rPr>
                <w:rFonts w:ascii="Calibri" w:hAnsi="Calibri"/>
                <w:sz w:val="18"/>
                <w:szCs w:val="18"/>
              </w:rPr>
              <w:t>04</w:t>
            </w:r>
          </w:p>
        </w:tc>
        <w:tc>
          <w:tcPr>
            <w:tcW w:w="900" w:type="dxa"/>
          </w:tcPr>
          <w:p w14:paraId="0B73A9B8" w14:textId="59C34D0D" w:rsidR="00CD3D2A" w:rsidRPr="004713BE" w:rsidRDefault="00763FAF" w:rsidP="0079326D">
            <w:pPr>
              <w:keepNext/>
              <w:jc w:val="center"/>
              <w:rPr>
                <w:rFonts w:ascii="Calibri" w:hAnsi="Calibri"/>
                <w:sz w:val="18"/>
                <w:szCs w:val="18"/>
              </w:rPr>
            </w:pPr>
            <w:r>
              <w:rPr>
                <w:rFonts w:ascii="Calibri" w:hAnsi="Calibri"/>
                <w:sz w:val="18"/>
                <w:szCs w:val="18"/>
              </w:rPr>
              <w:t>05</w:t>
            </w:r>
          </w:p>
        </w:tc>
        <w:tc>
          <w:tcPr>
            <w:tcW w:w="1170" w:type="dxa"/>
          </w:tcPr>
          <w:p w14:paraId="0B73A9B9" w14:textId="346FE4A8" w:rsidR="00CD3D2A" w:rsidRPr="004713BE" w:rsidRDefault="00763FAF" w:rsidP="00E81CAD">
            <w:pPr>
              <w:keepNext/>
              <w:jc w:val="center"/>
              <w:rPr>
                <w:rFonts w:ascii="Calibri" w:hAnsi="Calibri"/>
                <w:sz w:val="18"/>
                <w:szCs w:val="18"/>
              </w:rPr>
            </w:pPr>
            <w:r>
              <w:rPr>
                <w:rFonts w:ascii="Calibri" w:hAnsi="Calibri"/>
                <w:sz w:val="18"/>
                <w:szCs w:val="18"/>
              </w:rPr>
              <w:t>06</w:t>
            </w:r>
          </w:p>
        </w:tc>
        <w:tc>
          <w:tcPr>
            <w:tcW w:w="1800" w:type="dxa"/>
          </w:tcPr>
          <w:p w14:paraId="0B73A9BA" w14:textId="43A3E150" w:rsidR="00CD3D2A" w:rsidRPr="004713BE" w:rsidRDefault="00763FAF" w:rsidP="00E81CAD">
            <w:pPr>
              <w:keepNext/>
              <w:jc w:val="center"/>
              <w:rPr>
                <w:rFonts w:ascii="Calibri" w:hAnsi="Calibri"/>
                <w:sz w:val="18"/>
                <w:szCs w:val="18"/>
              </w:rPr>
            </w:pPr>
            <w:r>
              <w:rPr>
                <w:rFonts w:ascii="Calibri" w:hAnsi="Calibri"/>
                <w:sz w:val="18"/>
                <w:szCs w:val="18"/>
              </w:rPr>
              <w:t>07</w:t>
            </w:r>
          </w:p>
        </w:tc>
        <w:tc>
          <w:tcPr>
            <w:tcW w:w="1323" w:type="dxa"/>
          </w:tcPr>
          <w:p w14:paraId="0B73A9BB" w14:textId="0107A391" w:rsidR="00CD3D2A" w:rsidRPr="004713BE" w:rsidRDefault="00763FAF" w:rsidP="00E81CAD">
            <w:pPr>
              <w:keepNext/>
              <w:jc w:val="center"/>
              <w:rPr>
                <w:rFonts w:ascii="Calibri" w:hAnsi="Calibri"/>
                <w:sz w:val="18"/>
                <w:szCs w:val="18"/>
              </w:rPr>
            </w:pPr>
            <w:r>
              <w:rPr>
                <w:rFonts w:ascii="Calibri" w:hAnsi="Calibri"/>
                <w:sz w:val="18"/>
                <w:szCs w:val="18"/>
              </w:rPr>
              <w:t>08</w:t>
            </w:r>
          </w:p>
        </w:tc>
        <w:tc>
          <w:tcPr>
            <w:tcW w:w="904" w:type="dxa"/>
          </w:tcPr>
          <w:p w14:paraId="0B73A9BC" w14:textId="1D1A9B90" w:rsidR="00CD3D2A" w:rsidRPr="004713BE" w:rsidRDefault="00763FAF" w:rsidP="00E81CAD">
            <w:pPr>
              <w:keepNext/>
              <w:jc w:val="center"/>
              <w:rPr>
                <w:rFonts w:ascii="Calibri" w:hAnsi="Calibri"/>
                <w:sz w:val="18"/>
                <w:szCs w:val="18"/>
              </w:rPr>
            </w:pPr>
            <w:r>
              <w:rPr>
                <w:rFonts w:ascii="Calibri" w:hAnsi="Calibri"/>
                <w:sz w:val="18"/>
                <w:szCs w:val="18"/>
              </w:rPr>
              <w:t>09</w:t>
            </w:r>
          </w:p>
        </w:tc>
        <w:tc>
          <w:tcPr>
            <w:tcW w:w="1013" w:type="dxa"/>
          </w:tcPr>
          <w:p w14:paraId="0B73A9BD" w14:textId="20CEAB66" w:rsidR="00CD3D2A" w:rsidRPr="004713BE" w:rsidRDefault="00763FAF" w:rsidP="00E81CAD">
            <w:pPr>
              <w:keepNext/>
              <w:jc w:val="center"/>
              <w:rPr>
                <w:rFonts w:ascii="Calibri" w:hAnsi="Calibri"/>
                <w:sz w:val="18"/>
                <w:szCs w:val="18"/>
              </w:rPr>
            </w:pPr>
            <w:r>
              <w:rPr>
                <w:rFonts w:ascii="Calibri" w:hAnsi="Calibri"/>
                <w:sz w:val="18"/>
                <w:szCs w:val="18"/>
              </w:rPr>
              <w:t>10</w:t>
            </w:r>
          </w:p>
        </w:tc>
        <w:tc>
          <w:tcPr>
            <w:tcW w:w="955" w:type="dxa"/>
          </w:tcPr>
          <w:p w14:paraId="0B73A9BE" w14:textId="33921CFE" w:rsidR="00CD3D2A" w:rsidRPr="004713BE" w:rsidRDefault="00763FAF" w:rsidP="0079326D">
            <w:pPr>
              <w:keepNext/>
              <w:jc w:val="center"/>
              <w:rPr>
                <w:rFonts w:ascii="Calibri" w:hAnsi="Calibri"/>
                <w:sz w:val="18"/>
                <w:szCs w:val="18"/>
              </w:rPr>
            </w:pPr>
            <w:r>
              <w:rPr>
                <w:rFonts w:ascii="Calibri" w:hAnsi="Calibri"/>
                <w:sz w:val="18"/>
                <w:szCs w:val="18"/>
              </w:rPr>
              <w:t>11</w:t>
            </w:r>
          </w:p>
        </w:tc>
        <w:tc>
          <w:tcPr>
            <w:tcW w:w="1223" w:type="dxa"/>
          </w:tcPr>
          <w:p w14:paraId="0B73A9BF" w14:textId="076F0F8F" w:rsidR="00CD3D2A" w:rsidRPr="004713BE" w:rsidRDefault="00763FAF" w:rsidP="0079326D">
            <w:pPr>
              <w:keepNext/>
              <w:jc w:val="center"/>
              <w:rPr>
                <w:rFonts w:ascii="Calibri" w:hAnsi="Calibri"/>
                <w:sz w:val="18"/>
                <w:szCs w:val="18"/>
              </w:rPr>
            </w:pPr>
            <w:r>
              <w:rPr>
                <w:rFonts w:ascii="Calibri" w:hAnsi="Calibri"/>
                <w:sz w:val="18"/>
                <w:szCs w:val="18"/>
              </w:rPr>
              <w:t>12</w:t>
            </w:r>
          </w:p>
        </w:tc>
      </w:tr>
      <w:tr w:rsidR="0099130E" w:rsidRPr="004F470C" w14:paraId="0B73A9D0" w14:textId="77777777" w:rsidTr="007C3086">
        <w:trPr>
          <w:trHeight w:val="390"/>
        </w:trPr>
        <w:tc>
          <w:tcPr>
            <w:tcW w:w="1398" w:type="dxa"/>
            <w:shd w:val="clear" w:color="auto" w:fill="auto"/>
            <w:vAlign w:val="bottom"/>
          </w:tcPr>
          <w:p w14:paraId="0B73A9C1" w14:textId="0EF22137" w:rsidR="00CD3D2A" w:rsidRPr="004713BE" w:rsidRDefault="00C05EA8" w:rsidP="0099130E">
            <w:pPr>
              <w:keepNext/>
              <w:jc w:val="center"/>
              <w:rPr>
                <w:rFonts w:ascii="Calibri" w:hAnsi="Calibri"/>
                <w:sz w:val="18"/>
                <w:szCs w:val="18"/>
              </w:rPr>
            </w:pPr>
            <w:r>
              <w:rPr>
                <w:rFonts w:ascii="Calibri" w:hAnsi="Calibri"/>
                <w:sz w:val="18"/>
                <w:szCs w:val="18"/>
              </w:rPr>
              <w:t xml:space="preserve">SC </w:t>
            </w:r>
            <w:r w:rsidR="00CD3D2A" w:rsidRPr="004713BE">
              <w:rPr>
                <w:rFonts w:ascii="Calibri" w:hAnsi="Calibri"/>
                <w:sz w:val="18"/>
                <w:szCs w:val="18"/>
              </w:rPr>
              <w:t xml:space="preserve">System </w:t>
            </w:r>
            <w:r>
              <w:rPr>
                <w:rFonts w:ascii="Calibri" w:hAnsi="Calibri"/>
                <w:sz w:val="18"/>
                <w:szCs w:val="18"/>
              </w:rPr>
              <w:t>ID/</w:t>
            </w:r>
            <w:r w:rsidR="00CD3D2A" w:rsidRPr="004713BE">
              <w:rPr>
                <w:rFonts w:ascii="Calibri" w:hAnsi="Calibri"/>
                <w:sz w:val="18"/>
                <w:szCs w:val="18"/>
              </w:rPr>
              <w:t>Name</w:t>
            </w:r>
          </w:p>
        </w:tc>
        <w:tc>
          <w:tcPr>
            <w:tcW w:w="1320" w:type="dxa"/>
            <w:vAlign w:val="bottom"/>
          </w:tcPr>
          <w:p w14:paraId="13A46CF4" w14:textId="0109402B" w:rsidR="00CD3D2A" w:rsidRPr="00A32895" w:rsidRDefault="00CD3D2A" w:rsidP="00C05EA8">
            <w:pPr>
              <w:keepNext/>
              <w:jc w:val="center"/>
              <w:rPr>
                <w:rFonts w:ascii="Calibri" w:hAnsi="Calibri"/>
                <w:sz w:val="18"/>
                <w:szCs w:val="18"/>
              </w:rPr>
            </w:pPr>
            <w:r w:rsidRPr="00A32895">
              <w:rPr>
                <w:rFonts w:ascii="Calibri" w:hAnsi="Calibri"/>
                <w:sz w:val="18"/>
                <w:szCs w:val="18"/>
              </w:rPr>
              <w:t>SC System</w:t>
            </w:r>
          </w:p>
          <w:p w14:paraId="11D6BC51" w14:textId="095073A6" w:rsidR="00CD3D2A" w:rsidRPr="004713BE" w:rsidRDefault="0099130E" w:rsidP="00C05EA8">
            <w:pPr>
              <w:keepNext/>
              <w:jc w:val="center"/>
              <w:rPr>
                <w:rFonts w:ascii="Calibri" w:hAnsi="Calibri"/>
                <w:sz w:val="18"/>
                <w:szCs w:val="18"/>
              </w:rPr>
            </w:pPr>
            <w:r>
              <w:rPr>
                <w:rFonts w:ascii="Calibri" w:hAnsi="Calibri"/>
                <w:sz w:val="18"/>
                <w:szCs w:val="18"/>
              </w:rPr>
              <w:t xml:space="preserve">Description of Area </w:t>
            </w:r>
            <w:r w:rsidR="00CD3D2A" w:rsidRPr="00A32895">
              <w:rPr>
                <w:rFonts w:ascii="Calibri" w:hAnsi="Calibri"/>
                <w:sz w:val="18"/>
                <w:szCs w:val="18"/>
              </w:rPr>
              <w:t xml:space="preserve"> Served</w:t>
            </w:r>
          </w:p>
        </w:tc>
        <w:tc>
          <w:tcPr>
            <w:tcW w:w="1530" w:type="dxa"/>
            <w:shd w:val="clear" w:color="auto" w:fill="auto"/>
            <w:vAlign w:val="bottom"/>
          </w:tcPr>
          <w:p w14:paraId="0B73A9C2" w14:textId="0222F326" w:rsidR="00CD3D2A" w:rsidRPr="004713BE" w:rsidRDefault="00CD3D2A" w:rsidP="00CD3D2A">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9C3"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Altered</w:t>
            </w:r>
          </w:p>
          <w:p w14:paraId="0B73A9C4"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Heating Component</w:t>
            </w:r>
          </w:p>
        </w:tc>
        <w:tc>
          <w:tcPr>
            <w:tcW w:w="900" w:type="dxa"/>
            <w:vAlign w:val="bottom"/>
          </w:tcPr>
          <w:p w14:paraId="0B73A9C5"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Heating Efficiency Type</w:t>
            </w:r>
          </w:p>
        </w:tc>
        <w:tc>
          <w:tcPr>
            <w:tcW w:w="1170" w:type="dxa"/>
            <w:vAlign w:val="bottom"/>
          </w:tcPr>
          <w:p w14:paraId="0B73A9C6"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 xml:space="preserve">Heating </w:t>
            </w:r>
          </w:p>
          <w:p w14:paraId="0B73A9C7"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Minimum Efficiency Value</w:t>
            </w:r>
          </w:p>
        </w:tc>
        <w:tc>
          <w:tcPr>
            <w:tcW w:w="1800" w:type="dxa"/>
            <w:vAlign w:val="bottom"/>
          </w:tcPr>
          <w:p w14:paraId="0B73A9C8"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Cooling System Type</w:t>
            </w:r>
          </w:p>
        </w:tc>
        <w:tc>
          <w:tcPr>
            <w:tcW w:w="1323" w:type="dxa"/>
            <w:vAlign w:val="bottom"/>
          </w:tcPr>
          <w:p w14:paraId="0B73A9C9"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Altered</w:t>
            </w:r>
          </w:p>
          <w:p w14:paraId="0B73A9CA"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Cooling Components</w:t>
            </w:r>
          </w:p>
        </w:tc>
        <w:tc>
          <w:tcPr>
            <w:tcW w:w="904" w:type="dxa"/>
            <w:vAlign w:val="bottom"/>
          </w:tcPr>
          <w:p w14:paraId="0B73A9CB"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Cooling Efficiency Type</w:t>
            </w:r>
          </w:p>
        </w:tc>
        <w:tc>
          <w:tcPr>
            <w:tcW w:w="1013" w:type="dxa"/>
            <w:vAlign w:val="bottom"/>
          </w:tcPr>
          <w:p w14:paraId="0B73A9CC"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 xml:space="preserve">Cooling </w:t>
            </w:r>
          </w:p>
          <w:p w14:paraId="0B73A9CD"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Minimum Efficiency Value</w:t>
            </w:r>
          </w:p>
        </w:tc>
        <w:tc>
          <w:tcPr>
            <w:tcW w:w="955" w:type="dxa"/>
            <w:vAlign w:val="bottom"/>
          </w:tcPr>
          <w:p w14:paraId="0B73A9CE"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23" w:type="dxa"/>
            <w:vAlign w:val="bottom"/>
          </w:tcPr>
          <w:p w14:paraId="0B73A9CF"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99130E" w:rsidRPr="00F5055E" w14:paraId="0B73AA10" w14:textId="77777777" w:rsidTr="007C3086">
        <w:trPr>
          <w:trHeight w:val="432"/>
        </w:trPr>
        <w:tc>
          <w:tcPr>
            <w:tcW w:w="1398" w:type="dxa"/>
            <w:shd w:val="clear" w:color="auto" w:fill="auto"/>
          </w:tcPr>
          <w:p w14:paraId="0B73A9D1" w14:textId="77777777" w:rsidR="00CD3D2A" w:rsidRPr="00F5055E" w:rsidRDefault="00CD3D2A" w:rsidP="00CD3D2A">
            <w:pPr>
              <w:keepNext/>
              <w:rPr>
                <w:rFonts w:ascii="Calibri" w:hAnsi="Calibri"/>
                <w:sz w:val="14"/>
                <w:szCs w:val="14"/>
              </w:rPr>
            </w:pPr>
            <w:r w:rsidRPr="00F5055E">
              <w:rPr>
                <w:rFonts w:ascii="Calibri" w:hAnsi="Calibri"/>
                <w:sz w:val="14"/>
                <w:szCs w:val="14"/>
              </w:rPr>
              <w:t>&lt;&lt;</w:t>
            </w:r>
            <w:r w:rsidRPr="00F5055E">
              <w:rPr>
                <w:rFonts w:asciiTheme="minorHAnsi" w:hAnsiTheme="minorHAnsi"/>
                <w:sz w:val="14"/>
                <w:szCs w:val="14"/>
              </w:rPr>
              <w:t xml:space="preserve"> auto filled from </w:t>
            </w:r>
            <w:r w:rsidRPr="00630537">
              <w:rPr>
                <w:rFonts w:asciiTheme="minorHAnsi" w:hAnsiTheme="minorHAnsi"/>
                <w:sz w:val="14"/>
                <w:szCs w:val="14"/>
                <w:highlight w:val="yellow"/>
              </w:rPr>
              <w:t>B01</w:t>
            </w:r>
            <w:r w:rsidRPr="00F5055E" w:rsidDel="004B10AF">
              <w:rPr>
                <w:rFonts w:ascii="Calibri" w:hAnsi="Calibri"/>
                <w:sz w:val="14"/>
                <w:szCs w:val="14"/>
              </w:rPr>
              <w:t xml:space="preserve"> </w:t>
            </w:r>
            <w:r w:rsidRPr="00F5055E">
              <w:rPr>
                <w:rFonts w:ascii="Calibri" w:hAnsi="Calibri"/>
                <w:sz w:val="14"/>
                <w:szCs w:val="14"/>
              </w:rPr>
              <w:t>&gt;&gt;</w:t>
            </w:r>
          </w:p>
        </w:tc>
        <w:tc>
          <w:tcPr>
            <w:tcW w:w="1320" w:type="dxa"/>
          </w:tcPr>
          <w:p w14:paraId="75279502" w14:textId="3233F5EE" w:rsidR="00CD3D2A" w:rsidRPr="00F5055E" w:rsidRDefault="00CD3D2A" w:rsidP="00CD3D2A">
            <w:pPr>
              <w:rPr>
                <w:rFonts w:asciiTheme="minorHAnsi" w:hAnsiTheme="minorHAnsi"/>
                <w:sz w:val="14"/>
                <w:szCs w:val="14"/>
              </w:rPr>
            </w:pPr>
            <w:r w:rsidRPr="00CD3D2A">
              <w:rPr>
                <w:rFonts w:asciiTheme="minorHAnsi" w:hAnsiTheme="minorHAnsi"/>
                <w:sz w:val="14"/>
                <w:szCs w:val="14"/>
              </w:rPr>
              <w:t xml:space="preserve">&lt;&lt; auto filled from </w:t>
            </w:r>
            <w:r w:rsidRPr="00630537">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530" w:type="dxa"/>
            <w:shd w:val="clear" w:color="auto" w:fill="auto"/>
          </w:tcPr>
          <w:p w14:paraId="0B73A9D2" w14:textId="76033C2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&lt;&lt;user pick one from list: </w:t>
            </w:r>
          </w:p>
          <w:p w14:paraId="0B73A9D3"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gas furnace;</w:t>
            </w:r>
          </w:p>
          <w:p w14:paraId="0B73A9D4"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*central split HP; </w:t>
            </w:r>
          </w:p>
          <w:p w14:paraId="0B73A9D5"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HP</w:t>
            </w:r>
          </w:p>
          <w:p w14:paraId="0B73A9D6"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HP</w:t>
            </w:r>
          </w:p>
          <w:p w14:paraId="0B73A9D7"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HP;</w:t>
            </w:r>
          </w:p>
          <w:p w14:paraId="0B73A9D8"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*room HP;</w:t>
            </w:r>
          </w:p>
          <w:p w14:paraId="0B73A9D9"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*boiler;</w:t>
            </w:r>
          </w:p>
          <w:p w14:paraId="0B73A9DA"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w:t>
            </w:r>
          </w:p>
          <w:p w14:paraId="0B73A9DB"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*hydronic+forced air;</w:t>
            </w:r>
          </w:p>
          <w:p w14:paraId="0B73A9DC"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*combined hydronic+forced air;</w:t>
            </w:r>
          </w:p>
          <w:p w14:paraId="0B73A9DD"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w:t>
            </w:r>
          </w:p>
          <w:p w14:paraId="0B73A9DE"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HP+forced air;</w:t>
            </w:r>
          </w:p>
          <w:p w14:paraId="0B73A9DF"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*combined hydronic;</w:t>
            </w:r>
          </w:p>
          <w:p w14:paraId="0B73A9E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wall furnace;</w:t>
            </w:r>
          </w:p>
          <w:p w14:paraId="0B73A9E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space heater;</w:t>
            </w:r>
          </w:p>
          <w:p w14:paraId="0B73A9E2" w14:textId="77777777" w:rsidR="00CD3D2A" w:rsidRDefault="00CD3D2A" w:rsidP="00CD3D2A">
            <w:pPr>
              <w:rPr>
                <w:rFonts w:asciiTheme="minorHAnsi" w:hAnsiTheme="minorHAnsi"/>
                <w:sz w:val="14"/>
                <w:szCs w:val="14"/>
              </w:rPr>
            </w:pPr>
            <w:r w:rsidRPr="00F5055E">
              <w:rPr>
                <w:rFonts w:asciiTheme="minorHAnsi" w:hAnsiTheme="minorHAnsi"/>
                <w:sz w:val="14"/>
                <w:szCs w:val="14"/>
              </w:rPr>
              <w:t>*electric</w:t>
            </w:r>
          </w:p>
          <w:p w14:paraId="032BD887" w14:textId="527C9585" w:rsidR="00CD3D2A" w:rsidRDefault="00CD3D2A" w:rsidP="00CD3D2A">
            <w:pPr>
              <w:rPr>
                <w:rFonts w:asciiTheme="minorHAnsi" w:hAnsiTheme="minorHAnsi"/>
                <w:sz w:val="14"/>
                <w:szCs w:val="14"/>
              </w:rPr>
            </w:pPr>
            <w:r w:rsidRPr="00900FD4">
              <w:rPr>
                <w:rFonts w:asciiTheme="minorHAnsi" w:hAnsiTheme="minorHAnsi"/>
                <w:sz w:val="14"/>
                <w:szCs w:val="14"/>
              </w:rPr>
              <w:t>*</w:t>
            </w:r>
            <w:ins w:id="71" w:author="Smith, Alexis@Energy" w:date="2020-03-10T15:49:00Z">
              <w:r w:rsidR="001F6D61" w:rsidRPr="00900FD4" w:rsidDel="001F6D61">
                <w:rPr>
                  <w:rFonts w:asciiTheme="minorHAnsi" w:hAnsiTheme="minorHAnsi"/>
                  <w:sz w:val="14"/>
                  <w:szCs w:val="14"/>
                </w:rPr>
                <w:t xml:space="preserve"> </w:t>
              </w:r>
            </w:ins>
            <w:del w:id="72" w:author="Smith, Alexis@Energy" w:date="2020-03-10T15:49:00Z">
              <w:r w:rsidRPr="00900FD4" w:rsidDel="001F6D61">
                <w:rPr>
                  <w:rFonts w:asciiTheme="minorHAnsi" w:hAnsiTheme="minorHAnsi"/>
                  <w:sz w:val="14"/>
                  <w:szCs w:val="14"/>
                </w:rPr>
                <w:delText>N/A (</w:delText>
              </w:r>
            </w:del>
            <w:r w:rsidRPr="00900FD4">
              <w:rPr>
                <w:rFonts w:asciiTheme="minorHAnsi" w:hAnsiTheme="minorHAnsi"/>
                <w:sz w:val="14"/>
                <w:szCs w:val="14"/>
              </w:rPr>
              <w:t>no heating</w:t>
            </w:r>
            <w:del w:id="73" w:author="Smith, Alexis@Energy" w:date="2020-03-10T15:49:00Z">
              <w:r w:rsidRPr="00900FD4" w:rsidDel="001F6D61">
                <w:rPr>
                  <w:rFonts w:asciiTheme="minorHAnsi" w:hAnsiTheme="minorHAnsi"/>
                  <w:sz w:val="14"/>
                  <w:szCs w:val="14"/>
                </w:rPr>
                <w:delText>)</w:delText>
              </w:r>
            </w:del>
            <w:r w:rsidRPr="00900FD4">
              <w:rPr>
                <w:rFonts w:asciiTheme="minorHAnsi" w:hAnsiTheme="minorHAnsi"/>
                <w:sz w:val="14"/>
                <w:szCs w:val="14"/>
              </w:rPr>
              <w:t>;</w:t>
            </w:r>
          </w:p>
          <w:p w14:paraId="2D5B1A33" w14:textId="77777777" w:rsidR="00CD3D2A" w:rsidRDefault="00CD3D2A" w:rsidP="00CD3D2A">
            <w:pPr>
              <w:rPr>
                <w:rFonts w:asciiTheme="minorHAnsi" w:hAnsiTheme="minorHAnsi"/>
                <w:sz w:val="14"/>
                <w:szCs w:val="14"/>
              </w:rPr>
            </w:pPr>
            <w:r>
              <w:rPr>
                <w:rFonts w:asciiTheme="minorHAnsi" w:hAnsiTheme="minorHAnsi"/>
                <w:sz w:val="14"/>
                <w:szCs w:val="14"/>
              </w:rPr>
              <w:t>*Wood Heat;</w:t>
            </w:r>
          </w:p>
          <w:p w14:paraId="0B73A9E3" w14:textId="3C488DE1" w:rsidR="00CD3D2A" w:rsidRPr="00F5055E" w:rsidRDefault="00CD3D2A" w:rsidP="00CD3D2A">
            <w:pPr>
              <w:rPr>
                <w:rFonts w:asciiTheme="minorHAnsi" w:hAnsiTheme="minorHAnsi"/>
                <w:sz w:val="14"/>
                <w:szCs w:val="14"/>
              </w:rPr>
            </w:pPr>
            <w:r>
              <w:rPr>
                <w:rFonts w:asciiTheme="minorHAnsi" w:hAnsiTheme="minorHAnsi"/>
                <w:sz w:val="14"/>
                <w:szCs w:val="14"/>
              </w:rPr>
              <w:t>*Packaged gas furnace</w:t>
            </w:r>
            <w:r w:rsidRPr="00F5055E">
              <w:rPr>
                <w:rFonts w:asciiTheme="minorHAnsi" w:hAnsiTheme="minorHAnsi"/>
                <w:sz w:val="14"/>
                <w:szCs w:val="14"/>
              </w:rPr>
              <w:t>&gt;&gt;</w:t>
            </w:r>
          </w:p>
        </w:tc>
        <w:tc>
          <w:tcPr>
            <w:tcW w:w="1080" w:type="dxa"/>
          </w:tcPr>
          <w:p w14:paraId="0B73A9E4" w14:textId="77777777" w:rsidR="00CD3D2A" w:rsidRDefault="00CD3D2A" w:rsidP="00CD3D2A">
            <w:pPr>
              <w:rPr>
                <w:rFonts w:asciiTheme="minorHAnsi" w:hAnsiTheme="minorHAnsi"/>
                <w:sz w:val="14"/>
                <w:szCs w:val="14"/>
              </w:rPr>
            </w:pPr>
            <w:r w:rsidRPr="00F5055E">
              <w:rPr>
                <w:rFonts w:ascii="Calibri" w:hAnsi="Calibri"/>
                <w:sz w:val="14"/>
                <w:szCs w:val="14"/>
              </w:rPr>
              <w:t>&lt;&lt;</w:t>
            </w:r>
            <w:r>
              <w:rPr>
                <w:rFonts w:asciiTheme="minorHAnsi" w:hAnsiTheme="minorHAnsi"/>
                <w:sz w:val="14"/>
                <w:szCs w:val="14"/>
              </w:rPr>
              <w:t xml:space="preserve"> calculated field:</w:t>
            </w:r>
          </w:p>
          <w:p w14:paraId="0B73A9E6" w14:textId="2A0FFAA7" w:rsidR="00CD3D2A" w:rsidRDefault="00CD3D2A" w:rsidP="00CD3D2A">
            <w:pPr>
              <w:rPr>
                <w:rFonts w:asciiTheme="minorHAnsi" w:hAnsiTheme="minorHAnsi"/>
                <w:sz w:val="14"/>
                <w:szCs w:val="14"/>
              </w:rPr>
            </w:pPr>
            <w:r w:rsidRPr="00630537">
              <w:rPr>
                <w:rFonts w:asciiTheme="minorHAnsi" w:hAnsiTheme="minorHAnsi"/>
                <w:b/>
                <w:sz w:val="14"/>
                <w:szCs w:val="14"/>
              </w:rPr>
              <w:t>if</w:t>
            </w:r>
            <w:r>
              <w:rPr>
                <w:rFonts w:asciiTheme="minorHAnsi" w:hAnsiTheme="minorHAnsi"/>
                <w:sz w:val="14"/>
                <w:szCs w:val="14"/>
              </w:rPr>
              <w:t xml:space="preserve"> </w:t>
            </w:r>
            <w:r w:rsidR="00763FAF" w:rsidRPr="00435D33">
              <w:rPr>
                <w:rFonts w:asciiTheme="minorHAnsi" w:hAnsiTheme="minorHAnsi"/>
                <w:sz w:val="14"/>
                <w:szCs w:val="14"/>
                <w:highlight w:val="yellow"/>
              </w:rPr>
              <w:t>F03</w:t>
            </w:r>
            <w:r>
              <w:rPr>
                <w:rFonts w:asciiTheme="minorHAnsi" w:hAnsiTheme="minorHAnsi"/>
                <w:sz w:val="14"/>
                <w:szCs w:val="14"/>
              </w:rPr>
              <w:t xml:space="preserve">=N/A (no heating); </w:t>
            </w:r>
            <w:r w:rsidRPr="00630537">
              <w:rPr>
                <w:rFonts w:asciiTheme="minorHAnsi" w:hAnsiTheme="minorHAnsi"/>
                <w:b/>
                <w:sz w:val="14"/>
                <w:szCs w:val="14"/>
              </w:rPr>
              <w:t>then</w:t>
            </w:r>
            <w:r>
              <w:rPr>
                <w:rFonts w:asciiTheme="minorHAnsi" w:hAnsiTheme="minorHAnsi"/>
                <w:sz w:val="14"/>
                <w:szCs w:val="14"/>
              </w:rPr>
              <w:t xml:space="preserve"> </w:t>
            </w:r>
            <w:r w:rsidR="00630537">
              <w:rPr>
                <w:rFonts w:asciiTheme="minorHAnsi" w:hAnsiTheme="minorHAnsi"/>
                <w:sz w:val="14"/>
                <w:szCs w:val="14"/>
              </w:rPr>
              <w:t>text</w:t>
            </w:r>
            <w:r>
              <w:rPr>
                <w:rFonts w:asciiTheme="minorHAnsi" w:hAnsiTheme="minorHAnsi"/>
                <w:sz w:val="14"/>
                <w:szCs w:val="14"/>
              </w:rPr>
              <w:t>value=</w:t>
            </w:r>
            <w:r w:rsidRPr="00F5055E">
              <w:rPr>
                <w:rFonts w:asciiTheme="minorHAnsi" w:hAnsiTheme="minorHAnsi"/>
                <w:sz w:val="14"/>
                <w:szCs w:val="14"/>
              </w:rPr>
              <w:t xml:space="preserve"> no </w:t>
            </w:r>
            <w:r>
              <w:rPr>
                <w:rFonts w:asciiTheme="minorHAnsi" w:hAnsiTheme="minorHAnsi"/>
                <w:sz w:val="14"/>
                <w:szCs w:val="14"/>
              </w:rPr>
              <w:t>heating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p>
          <w:p w14:paraId="0B73A9E7" w14:textId="77777777" w:rsidR="00CD3D2A" w:rsidRPr="00C421FF" w:rsidRDefault="00CD3D2A" w:rsidP="00CD3D2A">
            <w:pPr>
              <w:keepNext/>
              <w:rPr>
                <w:rFonts w:asciiTheme="minorHAnsi" w:hAnsiTheme="minorHAnsi"/>
                <w:sz w:val="14"/>
                <w:szCs w:val="14"/>
              </w:rPr>
            </w:pPr>
            <w:r w:rsidRPr="006A1F9B">
              <w:rPr>
                <w:rFonts w:asciiTheme="minorHAnsi" w:hAnsiTheme="minorHAnsi"/>
                <w:b/>
                <w:sz w:val="14"/>
                <w:szCs w:val="14"/>
              </w:rPr>
              <w:t>else</w:t>
            </w:r>
            <w:r>
              <w:rPr>
                <w:rFonts w:asciiTheme="minorHAnsi" w:hAnsiTheme="minorHAnsi"/>
                <w:sz w:val="14"/>
                <w:szCs w:val="14"/>
              </w:rPr>
              <w:t xml:space="preserve"> value=</w:t>
            </w:r>
            <w:r w:rsidRPr="00F5055E">
              <w:rPr>
                <w:rFonts w:ascii="Calibri" w:hAnsi="Calibri"/>
                <w:sz w:val="14"/>
                <w:szCs w:val="14"/>
              </w:rPr>
              <w:t>entirely new heating system&gt;&gt;</w:t>
            </w:r>
          </w:p>
        </w:tc>
        <w:tc>
          <w:tcPr>
            <w:tcW w:w="900" w:type="dxa"/>
          </w:tcPr>
          <w:p w14:paraId="0B73A9E8" w14:textId="420FA6AB" w:rsidR="00CD3D2A" w:rsidRDefault="00CD3D2A" w:rsidP="00CD3D2A">
            <w:pPr>
              <w:keepNext/>
              <w:rPr>
                <w:rFonts w:asciiTheme="minorHAnsi" w:hAnsiTheme="minorHAnsi"/>
                <w:sz w:val="14"/>
                <w:szCs w:val="14"/>
              </w:rPr>
            </w:pPr>
            <w:r w:rsidRPr="00F5055E">
              <w:rPr>
                <w:rFonts w:asciiTheme="minorHAnsi" w:hAnsiTheme="minorHAnsi"/>
                <w:sz w:val="14"/>
                <w:szCs w:val="14"/>
              </w:rPr>
              <w:t>&lt;&lt;</w:t>
            </w:r>
            <w:r>
              <w:rPr>
                <w:rFonts w:asciiTheme="minorHAnsi" w:hAnsiTheme="minorHAnsi"/>
                <w:sz w:val="14"/>
                <w:szCs w:val="14"/>
              </w:rPr>
              <w:t xml:space="preserve"> if </w:t>
            </w:r>
            <w:r w:rsidR="00763FAF" w:rsidRPr="00435D33">
              <w:rPr>
                <w:rFonts w:asciiTheme="minorHAnsi" w:hAnsiTheme="minorHAnsi"/>
                <w:sz w:val="14"/>
                <w:szCs w:val="14"/>
                <w:highlight w:val="yellow"/>
              </w:rPr>
              <w:t>F04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then value =n/a;</w:t>
            </w:r>
          </w:p>
          <w:p w14:paraId="0B73A9E9" w14:textId="77777777" w:rsidR="00CD3D2A" w:rsidRDefault="00CD3D2A" w:rsidP="00CD3D2A">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F5055E">
              <w:rPr>
                <w:rFonts w:asciiTheme="minorHAnsi" w:hAnsiTheme="minorHAnsi"/>
                <w:sz w:val="14"/>
                <w:szCs w:val="14"/>
              </w:rPr>
              <w:t xml:space="preserve">user pick from list:  </w:t>
            </w:r>
          </w:p>
          <w:p w14:paraId="0B73A9EA" w14:textId="77777777" w:rsidR="00CD3D2A" w:rsidRPr="00F5055E" w:rsidRDefault="00CD3D2A" w:rsidP="00CD3D2A">
            <w:pPr>
              <w:keepNext/>
              <w:rPr>
                <w:rFonts w:ascii="Calibri" w:hAnsi="Calibri"/>
                <w:sz w:val="14"/>
                <w:szCs w:val="14"/>
              </w:rPr>
            </w:pPr>
            <w:r w:rsidRPr="00F5055E">
              <w:rPr>
                <w:rFonts w:asciiTheme="minorHAnsi" w:hAnsiTheme="minorHAnsi"/>
                <w:sz w:val="14"/>
                <w:szCs w:val="14"/>
              </w:rPr>
              <w:t>*AFUE; *HSPF; *COP&gt;&gt;</w:t>
            </w:r>
          </w:p>
        </w:tc>
        <w:tc>
          <w:tcPr>
            <w:tcW w:w="1170" w:type="dxa"/>
          </w:tcPr>
          <w:p w14:paraId="0B73A9EB" w14:textId="6D79CB54" w:rsidR="00CD3D2A" w:rsidRDefault="00CD3D2A" w:rsidP="00CD3D2A">
            <w:pPr>
              <w:keepNext/>
              <w:rPr>
                <w:rFonts w:asciiTheme="minorHAnsi" w:hAnsiTheme="minorHAnsi"/>
                <w:sz w:val="14"/>
                <w:szCs w:val="14"/>
              </w:rPr>
            </w:pPr>
            <w:r w:rsidRPr="00F5055E">
              <w:rPr>
                <w:rFonts w:asciiTheme="minorHAnsi" w:hAnsiTheme="minorHAnsi"/>
                <w:sz w:val="14"/>
                <w:szCs w:val="14"/>
              </w:rPr>
              <w:t>&lt;&lt;</w:t>
            </w:r>
            <w:r>
              <w:rPr>
                <w:rFonts w:asciiTheme="minorHAnsi" w:hAnsiTheme="minorHAnsi"/>
                <w:sz w:val="14"/>
                <w:szCs w:val="14"/>
              </w:rPr>
              <w:t xml:space="preserve">if </w:t>
            </w:r>
            <w:r w:rsidR="00763FAF" w:rsidRPr="00435D33">
              <w:rPr>
                <w:rFonts w:asciiTheme="minorHAnsi" w:hAnsiTheme="minorHAnsi"/>
                <w:sz w:val="14"/>
                <w:szCs w:val="14"/>
                <w:highlight w:val="yellow"/>
              </w:rPr>
              <w:t>F04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then value =n/a;</w:t>
            </w:r>
          </w:p>
          <w:p w14:paraId="0B73A9EC" w14:textId="77777777" w:rsidR="00CD3D2A" w:rsidRPr="00F5055E" w:rsidRDefault="00CD3D2A" w:rsidP="00CD3D2A">
            <w:pPr>
              <w:keepNext/>
              <w:rPr>
                <w:rFonts w:asciiTheme="minorHAnsi" w:hAnsiTheme="minorHAnsi"/>
                <w:sz w:val="14"/>
                <w:szCs w:val="14"/>
              </w:rPr>
            </w:pPr>
            <w:r>
              <w:rPr>
                <w:rFonts w:asciiTheme="minorHAnsi" w:hAnsiTheme="minorHAnsi"/>
                <w:sz w:val="14"/>
                <w:szCs w:val="14"/>
              </w:rPr>
              <w:t xml:space="preserve">else </w:t>
            </w:r>
            <w:r w:rsidRPr="00F5055E">
              <w:rPr>
                <w:rFonts w:asciiTheme="minorHAnsi" w:hAnsiTheme="minorHAnsi"/>
                <w:sz w:val="14"/>
                <w:szCs w:val="14"/>
              </w:rPr>
              <w:t xml:space="preserve">user enter value: </w:t>
            </w:r>
          </w:p>
          <w:p w14:paraId="0B73A9ED" w14:textId="77777777"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xx.x;  default minimum value for AFUE=</w:t>
            </w:r>
          </w:p>
          <w:p w14:paraId="0B73A9EE" w14:textId="05D8B6FC" w:rsidR="00CD3D2A" w:rsidRPr="00F5055E" w:rsidRDefault="00CD3D2A" w:rsidP="00CD3D2A">
            <w:pPr>
              <w:keepNext/>
              <w:rPr>
                <w:rFonts w:asciiTheme="minorHAnsi" w:hAnsiTheme="minorHAnsi"/>
                <w:sz w:val="14"/>
                <w:szCs w:val="14"/>
              </w:rPr>
            </w:pPr>
            <w:r>
              <w:rPr>
                <w:rFonts w:asciiTheme="minorHAnsi" w:hAnsiTheme="minorHAnsi"/>
                <w:sz w:val="14"/>
                <w:szCs w:val="14"/>
              </w:rPr>
              <w:t>0.80</w:t>
            </w:r>
            <w:r w:rsidRPr="00F5055E">
              <w:rPr>
                <w:rFonts w:asciiTheme="minorHAnsi" w:hAnsiTheme="minorHAnsi"/>
                <w:sz w:val="14"/>
                <w:szCs w:val="14"/>
              </w:rPr>
              <w:t>; or default minimum value for HSPF=</w:t>
            </w:r>
          </w:p>
          <w:p w14:paraId="0B73A9EF" w14:textId="413CACE3" w:rsidR="00CD3D2A" w:rsidRPr="00F5055E" w:rsidRDefault="00CD3D2A" w:rsidP="00CD3D2A">
            <w:pPr>
              <w:keepNext/>
              <w:rPr>
                <w:rFonts w:ascii="Calibri" w:hAnsi="Calibri"/>
                <w:sz w:val="14"/>
                <w:szCs w:val="14"/>
              </w:rPr>
            </w:pPr>
            <w:r>
              <w:rPr>
                <w:rFonts w:asciiTheme="minorHAnsi" w:hAnsiTheme="minorHAnsi"/>
                <w:sz w:val="14"/>
                <w:szCs w:val="14"/>
              </w:rPr>
              <w:t>8.0</w:t>
            </w:r>
            <w:r w:rsidRPr="00F5055E">
              <w:rPr>
                <w:rFonts w:asciiTheme="minorHAnsi" w:hAnsiTheme="minorHAnsi"/>
                <w:sz w:val="14"/>
                <w:szCs w:val="14"/>
              </w:rPr>
              <w:t xml:space="preserve">;  allow user to overwrite default value, but </w:t>
            </w:r>
            <w:r w:rsidRPr="00F5055E">
              <w:rPr>
                <w:rFonts w:ascii="Calibri" w:hAnsi="Calibri"/>
                <w:sz w:val="14"/>
                <w:szCs w:val="14"/>
              </w:rPr>
              <w:t>flag non-default values and report in project status notes field</w:t>
            </w:r>
            <w:r w:rsidRPr="00F5055E">
              <w:rPr>
                <w:rFonts w:asciiTheme="minorHAnsi" w:hAnsiTheme="minorHAnsi"/>
                <w:sz w:val="14"/>
                <w:szCs w:val="14"/>
              </w:rPr>
              <w:t xml:space="preserve"> &gt;&gt;</w:t>
            </w:r>
          </w:p>
        </w:tc>
        <w:tc>
          <w:tcPr>
            <w:tcW w:w="1800" w:type="dxa"/>
          </w:tcPr>
          <w:p w14:paraId="0B73A9F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&lt;&lt;user pick one from list:  </w:t>
            </w:r>
          </w:p>
          <w:p w14:paraId="0B73A9F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split AC;</w:t>
            </w:r>
          </w:p>
          <w:p w14:paraId="0B73A9F2"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split HP</w:t>
            </w:r>
          </w:p>
          <w:p w14:paraId="0B73A9F3"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AC ;</w:t>
            </w:r>
          </w:p>
          <w:p w14:paraId="0B73A9F4"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HP</w:t>
            </w:r>
          </w:p>
          <w:p w14:paraId="0B73A9F5"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AC ;</w:t>
            </w:r>
          </w:p>
          <w:p w14:paraId="0B73A9F6"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HP</w:t>
            </w:r>
          </w:p>
          <w:p w14:paraId="0B73A9F7"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AC;</w:t>
            </w:r>
          </w:p>
          <w:p w14:paraId="0B73A9F8"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HP;</w:t>
            </w:r>
          </w:p>
          <w:p w14:paraId="0B73A9F9"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absorption AC</w:t>
            </w:r>
          </w:p>
          <w:p w14:paraId="0B73A9FA"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*room AC;</w:t>
            </w:r>
          </w:p>
          <w:p w14:paraId="0B73A9FB"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*room HP; </w:t>
            </w:r>
          </w:p>
          <w:p w14:paraId="0B73A9FC"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w:t>
            </w:r>
          </w:p>
          <w:p w14:paraId="0B73A9FD"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HP+forced air</w:t>
            </w:r>
          </w:p>
          <w:p w14:paraId="0B73A9FE"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direct</w:t>
            </w:r>
          </w:p>
          <w:p w14:paraId="0B73A9FF"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indirect</w:t>
            </w:r>
          </w:p>
          <w:p w14:paraId="0B73AA0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indirectdirect</w:t>
            </w:r>
          </w:p>
          <w:p w14:paraId="0B73AA0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*evaporatively cooled condenser</w:t>
            </w:r>
          </w:p>
          <w:p w14:paraId="0B73AA02"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*Ice Storage AC</w:t>
            </w:r>
          </w:p>
          <w:p w14:paraId="0B73AA03" w14:textId="77777777" w:rsidR="00CD3D2A" w:rsidRPr="00F5055E" w:rsidRDefault="00CD3D2A" w:rsidP="00CD3D2A">
            <w:pPr>
              <w:rPr>
                <w:rFonts w:ascii="Calibri" w:hAnsi="Calibri"/>
                <w:sz w:val="14"/>
                <w:szCs w:val="14"/>
              </w:rPr>
            </w:pPr>
            <w:r w:rsidRPr="00F5055E">
              <w:rPr>
                <w:rFonts w:asciiTheme="minorHAnsi" w:hAnsiTheme="minorHAnsi"/>
                <w:sz w:val="14"/>
                <w:szCs w:val="14"/>
              </w:rPr>
              <w:t>*no cooling&gt;&gt;</w:t>
            </w:r>
          </w:p>
        </w:tc>
        <w:tc>
          <w:tcPr>
            <w:tcW w:w="1323" w:type="dxa"/>
          </w:tcPr>
          <w:p w14:paraId="0B73AA04" w14:textId="77777777" w:rsidR="00CD3D2A" w:rsidRDefault="00CD3D2A" w:rsidP="00CD3D2A">
            <w:pPr>
              <w:rPr>
                <w:rFonts w:asciiTheme="minorHAnsi" w:hAnsiTheme="minorHAnsi"/>
                <w:sz w:val="14"/>
                <w:szCs w:val="14"/>
              </w:rPr>
            </w:pPr>
            <w:r w:rsidRPr="00F5055E">
              <w:rPr>
                <w:rFonts w:asciiTheme="minorHAnsi" w:hAnsiTheme="minorHAnsi"/>
                <w:sz w:val="14"/>
                <w:szCs w:val="14"/>
              </w:rPr>
              <w:t xml:space="preserve">&lt;&lt; </w:t>
            </w:r>
            <w:r>
              <w:rPr>
                <w:rFonts w:asciiTheme="minorHAnsi" w:hAnsiTheme="minorHAnsi"/>
                <w:sz w:val="14"/>
                <w:szCs w:val="14"/>
              </w:rPr>
              <w:t>calculated field:</w:t>
            </w:r>
          </w:p>
          <w:p w14:paraId="0B73AA05" w14:textId="747A5437" w:rsidR="00CD3D2A" w:rsidRDefault="00CD3D2A" w:rsidP="00CD3D2A">
            <w:pPr>
              <w:rPr>
                <w:rFonts w:asciiTheme="minorHAnsi" w:hAnsiTheme="minorHAnsi"/>
                <w:sz w:val="14"/>
                <w:szCs w:val="14"/>
              </w:rPr>
            </w:pPr>
            <w:r>
              <w:rPr>
                <w:rFonts w:asciiTheme="minorHAnsi" w:hAnsiTheme="minorHAnsi"/>
                <w:sz w:val="14"/>
                <w:szCs w:val="14"/>
              </w:rPr>
              <w:t xml:space="preserve">if </w:t>
            </w:r>
            <w:r w:rsidR="00763FAF" w:rsidRPr="00435D33">
              <w:rPr>
                <w:rFonts w:asciiTheme="minorHAnsi" w:hAnsiTheme="minorHAnsi"/>
                <w:sz w:val="14"/>
                <w:szCs w:val="14"/>
                <w:highlight w:val="yellow"/>
              </w:rPr>
              <w:t>F07</w:t>
            </w:r>
            <w:r>
              <w:rPr>
                <w:rFonts w:asciiTheme="minorHAnsi" w:hAnsiTheme="minorHAnsi"/>
                <w:sz w:val="14"/>
                <w:szCs w:val="14"/>
              </w:rPr>
              <w:t xml:space="preserve">=no cooling; </w:t>
            </w:r>
          </w:p>
          <w:p w14:paraId="0B73AA06" w14:textId="77777777" w:rsidR="00CD3D2A" w:rsidRDefault="00CD3D2A" w:rsidP="00CD3D2A">
            <w:pPr>
              <w:rPr>
                <w:rFonts w:asciiTheme="minorHAnsi" w:hAnsiTheme="minorHAnsi"/>
                <w:sz w:val="14"/>
                <w:szCs w:val="14"/>
              </w:rPr>
            </w:pPr>
            <w:r>
              <w:rPr>
                <w:rFonts w:asciiTheme="minorHAnsi" w:hAnsiTheme="minorHAnsi"/>
                <w:sz w:val="14"/>
                <w:szCs w:val="14"/>
              </w:rPr>
              <w:t>then value=</w:t>
            </w:r>
            <w:r w:rsidRPr="00F5055E">
              <w:rPr>
                <w:rFonts w:asciiTheme="minorHAnsi" w:hAnsiTheme="minorHAnsi"/>
                <w:sz w:val="14"/>
                <w:szCs w:val="14"/>
              </w:rPr>
              <w:t xml:space="preserve">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p>
          <w:p w14:paraId="0B73AA07" w14:textId="77777777" w:rsidR="00CD3D2A" w:rsidRPr="00F5055E" w:rsidRDefault="00CD3D2A" w:rsidP="00CD3D2A">
            <w:pPr>
              <w:rPr>
                <w:sz w:val="14"/>
                <w:szCs w:val="14"/>
              </w:rPr>
            </w:pPr>
            <w:r>
              <w:rPr>
                <w:rFonts w:asciiTheme="minorHAnsi" w:hAnsiTheme="minorHAnsi"/>
                <w:sz w:val="14"/>
                <w:szCs w:val="14"/>
              </w:rPr>
              <w:t xml:space="preserve">else value= </w:t>
            </w:r>
            <w:r w:rsidRPr="00F5055E">
              <w:rPr>
                <w:rFonts w:asciiTheme="minorHAnsi" w:hAnsiTheme="minorHAnsi"/>
                <w:sz w:val="14"/>
                <w:szCs w:val="14"/>
              </w:rPr>
              <w:t>entirely new cooling system&gt;&gt;</w:t>
            </w:r>
          </w:p>
        </w:tc>
        <w:tc>
          <w:tcPr>
            <w:tcW w:w="904" w:type="dxa"/>
          </w:tcPr>
          <w:p w14:paraId="0B73AA08" w14:textId="09F54C7B"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&lt;&lt; </w:t>
            </w:r>
            <w:r w:rsidRPr="006A1F9B">
              <w:rPr>
                <w:rFonts w:asciiTheme="minorHAnsi" w:hAnsiTheme="minorHAnsi"/>
                <w:b/>
                <w:sz w:val="14"/>
                <w:szCs w:val="14"/>
              </w:rPr>
              <w:t>if</w:t>
            </w:r>
            <w:r w:rsidRPr="00F5055E">
              <w:rPr>
                <w:rFonts w:asciiTheme="minorHAnsi" w:hAnsiTheme="minorHAnsi"/>
                <w:sz w:val="14"/>
                <w:szCs w:val="14"/>
              </w:rPr>
              <w:t xml:space="preserve"> </w:t>
            </w:r>
            <w:r w:rsidR="00763FAF" w:rsidRPr="00435D33">
              <w:rPr>
                <w:rFonts w:asciiTheme="minorHAnsi" w:hAnsiTheme="minorHAnsi"/>
                <w:sz w:val="14"/>
                <w:szCs w:val="14"/>
                <w:highlight w:val="yellow"/>
              </w:rPr>
              <w:t>F08</w:t>
            </w:r>
            <w:r w:rsidRPr="00F5055E">
              <w:rPr>
                <w:rFonts w:asciiTheme="minorHAnsi" w:hAnsiTheme="minorHAnsi"/>
                <w:sz w:val="14"/>
                <w:szCs w:val="14"/>
              </w:rPr>
              <w:t>=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r w:rsidRPr="006A1F9B">
              <w:rPr>
                <w:rFonts w:asciiTheme="minorHAnsi" w:hAnsiTheme="minorHAnsi"/>
                <w:b/>
                <w:sz w:val="14"/>
                <w:szCs w:val="14"/>
              </w:rPr>
              <w:t>then</w:t>
            </w:r>
            <w:r w:rsidRPr="00F5055E">
              <w:rPr>
                <w:rFonts w:asciiTheme="minorHAnsi" w:hAnsiTheme="minorHAnsi"/>
                <w:sz w:val="14"/>
                <w:szCs w:val="14"/>
              </w:rPr>
              <w:t xml:space="preserve"> value =n/a, </w:t>
            </w:r>
          </w:p>
          <w:p w14:paraId="3634A06B" w14:textId="77777777" w:rsidR="00763FAF" w:rsidRDefault="00CD3D2A" w:rsidP="00CD3D2A">
            <w:pPr>
              <w:keepNext/>
              <w:rPr>
                <w:rFonts w:asciiTheme="minorHAnsi" w:hAnsiTheme="minorHAnsi"/>
                <w:sz w:val="14"/>
                <w:szCs w:val="14"/>
              </w:rPr>
            </w:pPr>
            <w:r w:rsidRPr="006A1F9B">
              <w:rPr>
                <w:rFonts w:asciiTheme="minorHAnsi" w:hAnsiTheme="minorHAnsi"/>
                <w:b/>
                <w:sz w:val="14"/>
                <w:szCs w:val="14"/>
              </w:rPr>
              <w:t>else</w:t>
            </w:r>
            <w:r w:rsidRPr="00F5055E">
              <w:rPr>
                <w:rFonts w:asciiTheme="minorHAnsi" w:hAnsiTheme="minorHAnsi"/>
                <w:sz w:val="14"/>
                <w:szCs w:val="14"/>
              </w:rPr>
              <w:t xml:space="preserve"> user pick from list:  </w:t>
            </w:r>
          </w:p>
          <w:p w14:paraId="0B73AA09" w14:textId="457F0D78"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*SEER; </w:t>
            </w:r>
          </w:p>
          <w:p w14:paraId="0B73AA0A" w14:textId="77777777" w:rsidR="00CD3D2A" w:rsidRPr="00F5055E" w:rsidRDefault="00CD3D2A" w:rsidP="00CD3D2A">
            <w:pPr>
              <w:keepNext/>
              <w:rPr>
                <w:rFonts w:ascii="Calibri" w:hAnsi="Calibri"/>
                <w:sz w:val="14"/>
                <w:szCs w:val="14"/>
              </w:rPr>
            </w:pPr>
            <w:r w:rsidRPr="00F5055E">
              <w:rPr>
                <w:rFonts w:asciiTheme="minorHAnsi" w:hAnsiTheme="minorHAnsi"/>
                <w:sz w:val="14"/>
                <w:szCs w:val="14"/>
              </w:rPr>
              <w:t>*EER&gt;&gt;</w:t>
            </w:r>
          </w:p>
        </w:tc>
        <w:tc>
          <w:tcPr>
            <w:tcW w:w="1013" w:type="dxa"/>
          </w:tcPr>
          <w:p w14:paraId="0B73AA0B" w14:textId="30B338A2"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&lt;&lt; if </w:t>
            </w:r>
            <w:r w:rsidR="00763FAF" w:rsidRPr="00435D33">
              <w:rPr>
                <w:rFonts w:asciiTheme="minorHAnsi" w:hAnsiTheme="minorHAnsi"/>
                <w:sz w:val="14"/>
                <w:szCs w:val="14"/>
                <w:highlight w:val="yellow"/>
              </w:rPr>
              <w:t>F08</w:t>
            </w:r>
            <w:r w:rsidRPr="00F5055E">
              <w:rPr>
                <w:rFonts w:asciiTheme="minorHAnsi" w:hAnsiTheme="minorHAnsi"/>
                <w:sz w:val="14"/>
                <w:szCs w:val="14"/>
              </w:rPr>
              <w:t>=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then value =n/a, </w:t>
            </w:r>
          </w:p>
          <w:p w14:paraId="0B73AA0C" w14:textId="405630B1" w:rsidR="00CD3D2A" w:rsidRPr="00F5055E" w:rsidRDefault="00CD3D2A" w:rsidP="00CD3D2A">
            <w:pPr>
              <w:keepNext/>
              <w:rPr>
                <w:rFonts w:asciiTheme="minorHAnsi" w:hAnsiTheme="minorHAnsi"/>
                <w:sz w:val="14"/>
                <w:szCs w:val="14"/>
              </w:rPr>
            </w:pPr>
            <w:r>
              <w:rPr>
                <w:rFonts w:asciiTheme="minorHAnsi" w:hAnsiTheme="minorHAnsi"/>
                <w:sz w:val="14"/>
                <w:szCs w:val="14"/>
              </w:rPr>
              <w:t xml:space="preserve">else </w:t>
            </w:r>
            <w:r w:rsidRPr="00F5055E">
              <w:rPr>
                <w:rFonts w:asciiTheme="minorHAnsi" w:hAnsiTheme="minorHAnsi"/>
                <w:sz w:val="14"/>
                <w:szCs w:val="14"/>
              </w:rPr>
              <w:t>user enter</w:t>
            </w:r>
            <w:r w:rsidR="006A1F9B">
              <w:rPr>
                <w:rFonts w:asciiTheme="minorHAnsi" w:hAnsiTheme="minorHAnsi"/>
                <w:sz w:val="14"/>
                <w:szCs w:val="14"/>
              </w:rPr>
              <w:t xml:space="preserve"> numeric</w:t>
            </w:r>
            <w:r w:rsidRPr="00F5055E">
              <w:rPr>
                <w:rFonts w:asciiTheme="minorHAnsi" w:hAnsiTheme="minorHAnsi"/>
                <w:sz w:val="14"/>
                <w:szCs w:val="14"/>
              </w:rPr>
              <w:t xml:space="preserve"> value: </w:t>
            </w:r>
          </w:p>
          <w:p w14:paraId="5FA3583A" w14:textId="77777777" w:rsidR="006A1F9B" w:rsidRDefault="00CD3D2A" w:rsidP="00CD3D2A">
            <w:pPr>
              <w:keepNext/>
              <w:rPr>
                <w:rFonts w:asciiTheme="minorHAnsi" w:hAnsiTheme="minorHAnsi"/>
                <w:sz w:val="14"/>
                <w:szCs w:val="14"/>
              </w:rPr>
            </w:pPr>
            <w:r w:rsidRPr="00F5055E">
              <w:rPr>
                <w:rFonts w:asciiTheme="minorHAnsi" w:hAnsiTheme="minorHAnsi"/>
                <w:sz w:val="14"/>
                <w:szCs w:val="14"/>
              </w:rPr>
              <w:t xml:space="preserve">xx.x;  </w:t>
            </w:r>
          </w:p>
          <w:p w14:paraId="4B3A2231" w14:textId="77777777" w:rsidR="006A1F9B" w:rsidRDefault="006A1F9B" w:rsidP="00CD3D2A">
            <w:pPr>
              <w:keepNext/>
              <w:rPr>
                <w:rFonts w:asciiTheme="minorHAnsi" w:hAnsiTheme="minorHAnsi"/>
                <w:sz w:val="14"/>
                <w:szCs w:val="14"/>
              </w:rPr>
            </w:pPr>
          </w:p>
          <w:p w14:paraId="0B73AA0D" w14:textId="01D7B4A7" w:rsidR="00CD3D2A" w:rsidRPr="00F5055E" w:rsidRDefault="00CD3D2A" w:rsidP="00CD3D2A">
            <w:pPr>
              <w:keepNext/>
              <w:rPr>
                <w:rFonts w:ascii="Calibri" w:hAnsi="Calibri"/>
                <w:sz w:val="14"/>
                <w:szCs w:val="14"/>
              </w:rPr>
            </w:pPr>
            <w:r w:rsidRPr="00F5055E">
              <w:rPr>
                <w:rFonts w:asciiTheme="minorHAnsi" w:hAnsiTheme="minorHAnsi"/>
                <w:sz w:val="14"/>
                <w:szCs w:val="14"/>
              </w:rPr>
              <w:t>default minimum value for SEER=</w:t>
            </w:r>
            <w:r>
              <w:rPr>
                <w:rFonts w:asciiTheme="minorHAnsi" w:hAnsiTheme="minorHAnsi"/>
                <w:sz w:val="14"/>
                <w:szCs w:val="14"/>
              </w:rPr>
              <w:t>14</w:t>
            </w:r>
            <w:r w:rsidRPr="00F5055E">
              <w:rPr>
                <w:rFonts w:asciiTheme="minorHAnsi" w:hAnsiTheme="minorHAnsi"/>
                <w:sz w:val="14"/>
                <w:szCs w:val="14"/>
              </w:rPr>
              <w:t xml:space="preserve">;  allow user to overwrite default value, but </w:t>
            </w:r>
            <w:r w:rsidRPr="00F5055E">
              <w:rPr>
                <w:rFonts w:ascii="Calibri" w:hAnsi="Calibri"/>
                <w:sz w:val="14"/>
                <w:szCs w:val="14"/>
              </w:rPr>
              <w:t>flag non-default values and report in project status notes field</w:t>
            </w:r>
            <w:r w:rsidRPr="00F5055E">
              <w:rPr>
                <w:rFonts w:asciiTheme="minorHAnsi" w:hAnsiTheme="minorHAnsi"/>
                <w:sz w:val="14"/>
                <w:szCs w:val="14"/>
              </w:rPr>
              <w:t xml:space="preserve"> &gt;&gt;</w:t>
            </w:r>
          </w:p>
        </w:tc>
        <w:tc>
          <w:tcPr>
            <w:tcW w:w="955" w:type="dxa"/>
          </w:tcPr>
          <w:p w14:paraId="0B73AA0E" w14:textId="77777777" w:rsidR="00CD3D2A" w:rsidRPr="00F5055E" w:rsidRDefault="00CD3D2A" w:rsidP="00CD3D2A">
            <w:pPr>
              <w:keepNext/>
              <w:rPr>
                <w:rFonts w:ascii="Calibri" w:hAnsi="Calibri"/>
                <w:sz w:val="14"/>
                <w:szCs w:val="14"/>
              </w:rPr>
            </w:pPr>
            <w:r w:rsidRPr="00F5055E">
              <w:rPr>
                <w:rFonts w:ascii="Calibri" w:hAnsi="Calibri"/>
                <w:sz w:val="14"/>
                <w:szCs w:val="14"/>
              </w:rPr>
              <w:t>&lt; setback&gt;&gt;</w:t>
            </w:r>
          </w:p>
        </w:tc>
        <w:tc>
          <w:tcPr>
            <w:tcW w:w="1223" w:type="dxa"/>
          </w:tcPr>
          <w:p w14:paraId="064011CE" w14:textId="77777777" w:rsidR="006A1F9B" w:rsidRDefault="00CD3D2A" w:rsidP="00CD3D2A">
            <w:pPr>
              <w:keepNext/>
              <w:rPr>
                <w:rFonts w:ascii="Calibri" w:hAnsi="Calibri"/>
                <w:sz w:val="14"/>
                <w:szCs w:val="14"/>
              </w:rPr>
            </w:pPr>
            <w:r w:rsidRPr="00E7207B">
              <w:rPr>
                <w:rFonts w:ascii="Calibri" w:hAnsi="Calibri"/>
                <w:sz w:val="14"/>
                <w:szCs w:val="14"/>
              </w:rPr>
              <w:t xml:space="preserve">&lt;&lt;calculated field: </w:t>
            </w:r>
          </w:p>
          <w:p w14:paraId="4F2C143A" w14:textId="4FE7AF62" w:rsidR="006A1F9B" w:rsidRDefault="00CD3D2A" w:rsidP="00CD3D2A">
            <w:pPr>
              <w:keepNext/>
              <w:rPr>
                <w:rFonts w:asciiTheme="minorHAnsi" w:hAnsiTheme="minorHAnsi"/>
                <w:sz w:val="14"/>
                <w:szCs w:val="14"/>
              </w:rPr>
            </w:pPr>
            <w:r w:rsidRPr="006A1F9B">
              <w:rPr>
                <w:rFonts w:ascii="Calibri" w:hAnsi="Calibri"/>
                <w:b/>
                <w:sz w:val="14"/>
                <w:szCs w:val="14"/>
              </w:rPr>
              <w:t>if</w:t>
            </w:r>
            <w:r w:rsidRPr="00E7207B">
              <w:rPr>
                <w:rFonts w:ascii="Calibri" w:hAnsi="Calibri"/>
                <w:sz w:val="14"/>
                <w:szCs w:val="14"/>
              </w:rPr>
              <w:t xml:space="preserve"> </w:t>
            </w:r>
            <w:r w:rsidRPr="006A1F9B">
              <w:rPr>
                <w:rFonts w:asciiTheme="minorHAnsi" w:hAnsiTheme="minorHAnsi"/>
                <w:sz w:val="14"/>
                <w:szCs w:val="14"/>
                <w:highlight w:val="yellow"/>
              </w:rPr>
              <w:t>B04</w:t>
            </w:r>
            <w:r w:rsidRPr="00E7207B">
              <w:rPr>
                <w:rFonts w:asciiTheme="minorHAnsi" w:hAnsiTheme="minorHAnsi"/>
                <w:sz w:val="14"/>
                <w:szCs w:val="14"/>
              </w:rPr>
              <w:t>=no, then display</w:t>
            </w:r>
            <w:r w:rsidR="006A1F9B">
              <w:rPr>
                <w:rFonts w:asciiTheme="minorHAnsi" w:hAnsiTheme="minorHAnsi"/>
                <w:sz w:val="14"/>
                <w:szCs w:val="14"/>
              </w:rPr>
              <w:t xml:space="preserve"> text value=</w:t>
            </w:r>
            <w:r w:rsidRPr="00E7207B">
              <w:rPr>
                <w:rFonts w:asciiTheme="minorHAnsi" w:hAnsiTheme="minorHAnsi"/>
                <w:sz w:val="14"/>
                <w:szCs w:val="14"/>
              </w:rPr>
              <w:t xml:space="preserve"> N/A; </w:t>
            </w:r>
          </w:p>
          <w:p w14:paraId="62B6B558" w14:textId="77777777" w:rsidR="006A1F9B" w:rsidRDefault="00CD3D2A" w:rsidP="00CD3D2A">
            <w:pPr>
              <w:keepNext/>
              <w:rPr>
                <w:rFonts w:ascii="Calibri" w:hAnsi="Calibri"/>
                <w:sz w:val="14"/>
                <w:szCs w:val="14"/>
              </w:rPr>
            </w:pPr>
            <w:r w:rsidRPr="006A1F9B">
              <w:rPr>
                <w:rFonts w:asciiTheme="minorHAnsi" w:hAnsiTheme="minorHAnsi"/>
                <w:b/>
                <w:sz w:val="14"/>
                <w:szCs w:val="14"/>
              </w:rPr>
              <w:t>elsif</w:t>
            </w:r>
            <w:r w:rsidRPr="00E7207B">
              <w:rPr>
                <w:rFonts w:asciiTheme="minorHAnsi" w:hAnsiTheme="minorHAnsi"/>
                <w:sz w:val="14"/>
                <w:szCs w:val="14"/>
              </w:rPr>
              <w:t xml:space="preserve"> </w:t>
            </w:r>
            <w:r w:rsidRPr="00E7207B">
              <w:rPr>
                <w:rFonts w:ascii="Calibri" w:hAnsi="Calibri"/>
                <w:sz w:val="14"/>
                <w:szCs w:val="14"/>
              </w:rPr>
              <w:t xml:space="preserve">A09= CZ 1-10, 12, 13, </w:t>
            </w:r>
          </w:p>
          <w:p w14:paraId="61D1F881" w14:textId="77777777" w:rsidR="006A1F9B" w:rsidRDefault="00CD3D2A" w:rsidP="00CD3D2A">
            <w:pPr>
              <w:keepNext/>
              <w:rPr>
                <w:rFonts w:ascii="Calibri" w:hAnsi="Calibri"/>
                <w:sz w:val="14"/>
                <w:szCs w:val="14"/>
              </w:rPr>
            </w:pPr>
            <w:r w:rsidRPr="006A1F9B">
              <w:rPr>
                <w:rFonts w:ascii="Calibri" w:hAnsi="Calibri"/>
                <w:b/>
                <w:sz w:val="14"/>
                <w:szCs w:val="14"/>
              </w:rPr>
              <w:t>then</w:t>
            </w:r>
            <w:r w:rsidR="006A1F9B">
              <w:rPr>
                <w:rFonts w:ascii="Calibri" w:hAnsi="Calibri"/>
                <w:b/>
                <w:sz w:val="14"/>
                <w:szCs w:val="14"/>
              </w:rPr>
              <w:t xml:space="preserve"> value=</w:t>
            </w:r>
            <w:r w:rsidRPr="00E7207B">
              <w:rPr>
                <w:rFonts w:ascii="Calibri" w:hAnsi="Calibri"/>
                <w:sz w:val="14"/>
                <w:szCs w:val="14"/>
              </w:rPr>
              <w:t xml:space="preserve"> </w:t>
            </w:r>
          </w:p>
          <w:p w14:paraId="42BA164E" w14:textId="4A275418" w:rsidR="006A1F9B" w:rsidRDefault="00CD3D2A" w:rsidP="00CD3D2A">
            <w:pPr>
              <w:keepNext/>
              <w:rPr>
                <w:rFonts w:ascii="Calibri" w:hAnsi="Calibri"/>
                <w:sz w:val="14"/>
                <w:szCs w:val="14"/>
              </w:rPr>
            </w:pPr>
            <w:r w:rsidRPr="00E7207B">
              <w:rPr>
                <w:rFonts w:ascii="Calibri" w:hAnsi="Calibri"/>
                <w:sz w:val="14"/>
                <w:szCs w:val="14"/>
              </w:rPr>
              <w:t xml:space="preserve">"R-6."; </w:t>
            </w:r>
          </w:p>
          <w:p w14:paraId="5E1EBAAA" w14:textId="77777777" w:rsidR="006A1F9B" w:rsidRDefault="00CD3D2A" w:rsidP="00CD3D2A">
            <w:pPr>
              <w:keepNext/>
              <w:rPr>
                <w:rFonts w:ascii="Calibri" w:hAnsi="Calibri"/>
                <w:sz w:val="14"/>
                <w:szCs w:val="14"/>
              </w:rPr>
            </w:pPr>
            <w:r w:rsidRPr="006A1F9B">
              <w:rPr>
                <w:rFonts w:ascii="Calibri" w:hAnsi="Calibri"/>
                <w:b/>
                <w:sz w:val="14"/>
                <w:szCs w:val="14"/>
              </w:rPr>
              <w:t>else</w:t>
            </w:r>
            <w:r w:rsidRPr="00E7207B">
              <w:rPr>
                <w:rFonts w:ascii="Calibri" w:hAnsi="Calibri"/>
                <w:sz w:val="14"/>
                <w:szCs w:val="14"/>
              </w:rPr>
              <w:t xml:space="preserve"> if A09=CZ 11, 14-16 </w:t>
            </w:r>
          </w:p>
          <w:p w14:paraId="6A370A5E" w14:textId="77777777" w:rsidR="006A1F9B" w:rsidRDefault="00CD3D2A" w:rsidP="00CD3D2A">
            <w:pPr>
              <w:keepNext/>
              <w:rPr>
                <w:rFonts w:ascii="Calibri" w:hAnsi="Calibri"/>
                <w:sz w:val="14"/>
                <w:szCs w:val="14"/>
              </w:rPr>
            </w:pPr>
            <w:r w:rsidRPr="006A1F9B">
              <w:rPr>
                <w:rFonts w:ascii="Calibri" w:hAnsi="Calibri"/>
                <w:b/>
                <w:sz w:val="14"/>
                <w:szCs w:val="14"/>
              </w:rPr>
              <w:t>then</w:t>
            </w:r>
            <w:r w:rsidRPr="00E7207B">
              <w:rPr>
                <w:rFonts w:ascii="Calibri" w:hAnsi="Calibri"/>
                <w:sz w:val="14"/>
                <w:szCs w:val="14"/>
              </w:rPr>
              <w:t xml:space="preserve"> </w:t>
            </w:r>
            <w:r w:rsidR="006A1F9B">
              <w:rPr>
                <w:rFonts w:ascii="Calibri" w:hAnsi="Calibri"/>
                <w:sz w:val="14"/>
                <w:szCs w:val="14"/>
              </w:rPr>
              <w:t>value=</w:t>
            </w:r>
          </w:p>
          <w:p w14:paraId="0B73AA0F" w14:textId="403FCA0C" w:rsidR="00CD3D2A" w:rsidRPr="00F5055E" w:rsidRDefault="00CD3D2A" w:rsidP="00CD3D2A">
            <w:pPr>
              <w:keepNext/>
              <w:rPr>
                <w:rFonts w:ascii="Calibri" w:hAnsi="Calibri"/>
                <w:sz w:val="14"/>
                <w:szCs w:val="14"/>
              </w:rPr>
            </w:pPr>
            <w:r w:rsidRPr="00E7207B">
              <w:rPr>
                <w:rFonts w:ascii="Calibri" w:hAnsi="Calibri"/>
                <w:sz w:val="14"/>
                <w:szCs w:val="14"/>
              </w:rPr>
              <w:t>"R-8."</w:t>
            </w:r>
          </w:p>
        </w:tc>
      </w:tr>
      <w:tr w:rsidR="0099130E" w:rsidRPr="004F470C" w14:paraId="0B73AA1C" w14:textId="77777777" w:rsidTr="007C3086">
        <w:trPr>
          <w:trHeight w:val="305"/>
        </w:trPr>
        <w:tc>
          <w:tcPr>
            <w:tcW w:w="1398" w:type="dxa"/>
            <w:shd w:val="clear" w:color="auto" w:fill="auto"/>
          </w:tcPr>
          <w:p w14:paraId="0B73AA11" w14:textId="1B08D10D" w:rsidR="00CD3D2A" w:rsidRDefault="00CD3D2A" w:rsidP="00CD3D2A">
            <w:pPr>
              <w:keepNext/>
              <w:jc w:val="center"/>
              <w:rPr>
                <w:rFonts w:ascii="Calibri" w:hAnsi="Calibri"/>
                <w:sz w:val="18"/>
                <w:szCs w:val="18"/>
              </w:rPr>
            </w:pPr>
          </w:p>
        </w:tc>
        <w:tc>
          <w:tcPr>
            <w:tcW w:w="1320" w:type="dxa"/>
          </w:tcPr>
          <w:p w14:paraId="45D2B2B2" w14:textId="77777777" w:rsidR="00CD3D2A" w:rsidRDefault="00CD3D2A" w:rsidP="00CD3D2A">
            <w:pPr>
              <w:keepNext/>
              <w:jc w:val="center"/>
              <w:rPr>
                <w:rFonts w:ascii="Calibri" w:hAnsi="Calibri"/>
                <w:sz w:val="18"/>
                <w:szCs w:val="18"/>
              </w:rPr>
            </w:pPr>
          </w:p>
        </w:tc>
        <w:tc>
          <w:tcPr>
            <w:tcW w:w="1530" w:type="dxa"/>
            <w:shd w:val="clear" w:color="auto" w:fill="auto"/>
          </w:tcPr>
          <w:p w14:paraId="0B73AA12" w14:textId="0A8C5CD9" w:rsidR="00CD3D2A" w:rsidRDefault="00CD3D2A" w:rsidP="00CD3D2A">
            <w:pPr>
              <w:keepNext/>
              <w:jc w:val="center"/>
              <w:rPr>
                <w:rFonts w:ascii="Calibri" w:hAnsi="Calibri"/>
                <w:sz w:val="18"/>
                <w:szCs w:val="18"/>
              </w:rPr>
            </w:pPr>
          </w:p>
        </w:tc>
        <w:tc>
          <w:tcPr>
            <w:tcW w:w="1080" w:type="dxa"/>
          </w:tcPr>
          <w:p w14:paraId="0B73AA13" w14:textId="77777777" w:rsidR="00CD3D2A" w:rsidRDefault="00CD3D2A" w:rsidP="00CD3D2A">
            <w:pPr>
              <w:keepNext/>
              <w:jc w:val="center"/>
              <w:rPr>
                <w:rFonts w:ascii="Calibri" w:hAnsi="Calibri"/>
                <w:sz w:val="18"/>
                <w:szCs w:val="18"/>
              </w:rPr>
            </w:pPr>
          </w:p>
        </w:tc>
        <w:tc>
          <w:tcPr>
            <w:tcW w:w="900" w:type="dxa"/>
          </w:tcPr>
          <w:p w14:paraId="0B73AA14" w14:textId="77777777" w:rsidR="00CD3D2A" w:rsidRDefault="00CD3D2A" w:rsidP="00CD3D2A">
            <w:pPr>
              <w:keepNext/>
              <w:jc w:val="center"/>
              <w:rPr>
                <w:rFonts w:ascii="Calibri" w:hAnsi="Calibri"/>
                <w:sz w:val="18"/>
                <w:szCs w:val="18"/>
              </w:rPr>
            </w:pPr>
          </w:p>
        </w:tc>
        <w:tc>
          <w:tcPr>
            <w:tcW w:w="1170" w:type="dxa"/>
          </w:tcPr>
          <w:p w14:paraId="0B73AA15" w14:textId="77777777" w:rsidR="00CD3D2A" w:rsidRDefault="00CD3D2A" w:rsidP="00CD3D2A">
            <w:pPr>
              <w:keepNext/>
              <w:jc w:val="center"/>
              <w:rPr>
                <w:rFonts w:ascii="Calibri" w:hAnsi="Calibri"/>
                <w:sz w:val="18"/>
                <w:szCs w:val="18"/>
              </w:rPr>
            </w:pPr>
          </w:p>
        </w:tc>
        <w:tc>
          <w:tcPr>
            <w:tcW w:w="1800" w:type="dxa"/>
          </w:tcPr>
          <w:p w14:paraId="0B73AA16" w14:textId="77777777" w:rsidR="00CD3D2A" w:rsidRDefault="00CD3D2A" w:rsidP="00CD3D2A">
            <w:pPr>
              <w:keepNext/>
              <w:jc w:val="center"/>
              <w:rPr>
                <w:rFonts w:ascii="Calibri" w:hAnsi="Calibri"/>
                <w:sz w:val="18"/>
                <w:szCs w:val="18"/>
              </w:rPr>
            </w:pPr>
          </w:p>
        </w:tc>
        <w:tc>
          <w:tcPr>
            <w:tcW w:w="1323" w:type="dxa"/>
          </w:tcPr>
          <w:p w14:paraId="0B73AA17" w14:textId="77777777" w:rsidR="00CD3D2A" w:rsidRDefault="00CD3D2A" w:rsidP="00CD3D2A">
            <w:pPr>
              <w:keepNext/>
              <w:jc w:val="center"/>
              <w:rPr>
                <w:rFonts w:ascii="Calibri" w:hAnsi="Calibri"/>
                <w:sz w:val="18"/>
                <w:szCs w:val="18"/>
              </w:rPr>
            </w:pPr>
          </w:p>
        </w:tc>
        <w:tc>
          <w:tcPr>
            <w:tcW w:w="904" w:type="dxa"/>
          </w:tcPr>
          <w:p w14:paraId="0B73AA18" w14:textId="77777777" w:rsidR="00CD3D2A" w:rsidRDefault="00CD3D2A" w:rsidP="00CD3D2A">
            <w:pPr>
              <w:keepNext/>
              <w:jc w:val="center"/>
              <w:rPr>
                <w:rFonts w:ascii="Calibri" w:hAnsi="Calibri"/>
                <w:sz w:val="18"/>
                <w:szCs w:val="18"/>
              </w:rPr>
            </w:pPr>
          </w:p>
        </w:tc>
        <w:tc>
          <w:tcPr>
            <w:tcW w:w="1013" w:type="dxa"/>
          </w:tcPr>
          <w:p w14:paraId="0B73AA19" w14:textId="77777777" w:rsidR="00CD3D2A" w:rsidRDefault="00CD3D2A" w:rsidP="00CD3D2A">
            <w:pPr>
              <w:keepNext/>
              <w:jc w:val="center"/>
              <w:rPr>
                <w:rFonts w:ascii="Calibri" w:hAnsi="Calibri"/>
                <w:sz w:val="18"/>
                <w:szCs w:val="18"/>
              </w:rPr>
            </w:pPr>
          </w:p>
        </w:tc>
        <w:tc>
          <w:tcPr>
            <w:tcW w:w="955" w:type="dxa"/>
          </w:tcPr>
          <w:p w14:paraId="0B73AA1A" w14:textId="77777777" w:rsidR="00CD3D2A" w:rsidRDefault="00CD3D2A" w:rsidP="00CD3D2A">
            <w:pPr>
              <w:keepNext/>
              <w:jc w:val="center"/>
              <w:rPr>
                <w:rFonts w:ascii="Calibri" w:hAnsi="Calibri"/>
                <w:sz w:val="18"/>
                <w:szCs w:val="18"/>
              </w:rPr>
            </w:pPr>
          </w:p>
        </w:tc>
        <w:tc>
          <w:tcPr>
            <w:tcW w:w="1223" w:type="dxa"/>
          </w:tcPr>
          <w:p w14:paraId="0B73AA1B" w14:textId="77777777" w:rsidR="00CD3D2A" w:rsidRDefault="00CD3D2A" w:rsidP="00CD3D2A">
            <w:pPr>
              <w:keepNext/>
              <w:jc w:val="center"/>
              <w:rPr>
                <w:rFonts w:ascii="Calibri" w:hAnsi="Calibri"/>
                <w:sz w:val="18"/>
                <w:szCs w:val="18"/>
              </w:rPr>
            </w:pPr>
          </w:p>
        </w:tc>
      </w:tr>
      <w:tr w:rsidR="00CD3D2A" w:rsidRPr="004F470C" w14:paraId="0B73AA2B" w14:textId="77777777" w:rsidTr="007C30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0B73AA1D" w14:textId="3F1E238A" w:rsidR="00CD3D2A" w:rsidRPr="00125E71" w:rsidRDefault="00CD3D2A" w:rsidP="00CD3D2A">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A1E" w14:textId="44A17750"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CF2R-MCH-01-E - </w:t>
            </w:r>
            <w:r w:rsidRPr="00125E71">
              <w:rPr>
                <w:rFonts w:asciiTheme="minorHAnsi" w:hAnsiTheme="minorHAnsi"/>
                <w:bCs/>
                <w:sz w:val="18"/>
                <w:szCs w:val="18"/>
              </w:rPr>
              <w:t>Space Conditioning Systems</w:t>
            </w:r>
          </w:p>
          <w:p w14:paraId="0B73AA1F" w14:textId="6D504FC3" w:rsidR="00CD3D2A" w:rsidRPr="00125E71" w:rsidRDefault="00CD3D2A" w:rsidP="00CD3D2A">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B171EF">
              <w:rPr>
                <w:rFonts w:asciiTheme="minorHAnsi" w:hAnsiTheme="minorHAnsi"/>
                <w:sz w:val="18"/>
                <w:szCs w:val="18"/>
              </w:rPr>
              <w:t>R6</w:t>
            </w:r>
            <w:r>
              <w:rPr>
                <w:rFonts w:asciiTheme="minorHAnsi" w:hAnsiTheme="minorHAnsi"/>
                <w:sz w:val="18"/>
                <w:szCs w:val="18"/>
              </w:rPr>
              <w:t xml:space="preserve"> (CZ 1-10, 12 &amp; 13) and R-8 (CZ 11 &amp; 14-16)</w:t>
            </w:r>
          </w:p>
          <w:p w14:paraId="0B73AA20" w14:textId="056967C6"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0B73AA21" w14:textId="37BEBEA5"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-Leakage rate compliance:  ≤ </w:t>
            </w:r>
            <w:r w:rsidRPr="00B171EF">
              <w:rPr>
                <w:rFonts w:asciiTheme="minorHAnsi" w:hAnsiTheme="minorHAnsi"/>
                <w:sz w:val="18"/>
                <w:szCs w:val="18"/>
              </w:rPr>
              <w:t>5%.</w:t>
            </w:r>
          </w:p>
          <w:p w14:paraId="0B73AA22" w14:textId="2BA48943"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CF3R-MCH-22 Fan Efficacy </w:t>
            </w:r>
          </w:p>
          <w:p w14:paraId="0B73AA23" w14:textId="08489CBF"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B73AA24" w14:textId="7961E744"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-Compliance: Fan Efficacy ≤ 0.58 W/cfm </w:t>
            </w:r>
            <w:r w:rsidR="007C3086">
              <w:rPr>
                <w:rFonts w:asciiTheme="minorHAnsi" w:hAnsiTheme="minorHAnsi"/>
                <w:sz w:val="18"/>
                <w:szCs w:val="18"/>
              </w:rPr>
              <w:t>for non-gas furnaces and 0.45 W/cfm for gas furnaces</w:t>
            </w:r>
            <w:r w:rsidR="007C3086" w:rsidRPr="00125E71">
              <w:rPr>
                <w:rFonts w:asciiTheme="minorHAnsi" w:hAnsiTheme="minorHAnsi"/>
                <w:sz w:val="18"/>
                <w:szCs w:val="18"/>
              </w:rPr>
              <w:t xml:space="preserve"> </w:t>
            </w:r>
            <w:r w:rsidRPr="00125E71">
              <w:rPr>
                <w:rFonts w:asciiTheme="minorHAnsi" w:hAnsiTheme="minorHAnsi"/>
                <w:sz w:val="18"/>
                <w:szCs w:val="18"/>
              </w:rPr>
              <w:t>and System Airflow ≥ 350 cfm/ton.</w:t>
            </w:r>
          </w:p>
          <w:p w14:paraId="0B73AA25" w14:textId="64B1FA37"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 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0B73AA26" w14:textId="1AD8FDFA"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sidRPr="00815A95">
              <w:rPr>
                <w:rFonts w:asciiTheme="minorHAnsi" w:hAnsiTheme="minorHAnsi"/>
                <w:sz w:val="18"/>
                <w:szCs w:val="18"/>
              </w:rPr>
              <w:t>.</w:t>
            </w:r>
          </w:p>
          <w:p w14:paraId="0B73AA27" w14:textId="77777777" w:rsidR="00CD3D2A" w:rsidRPr="00815A95" w:rsidRDefault="00CD3D2A" w:rsidP="00CD3D2A">
            <w:pPr>
              <w:keepNext/>
              <w:rPr>
                <w:rFonts w:asciiTheme="minorHAnsi" w:hAnsiTheme="minorHAnsi"/>
                <w:sz w:val="18"/>
                <w:szCs w:val="18"/>
                <w:u w:val="single"/>
              </w:rPr>
            </w:pPr>
            <w:r w:rsidRPr="00815A95">
              <w:rPr>
                <w:rFonts w:asciiTheme="minorHAnsi" w:hAnsiTheme="minorHAnsi"/>
                <w:sz w:val="18"/>
                <w:szCs w:val="18"/>
                <w:u w:val="single"/>
              </w:rPr>
              <w:t>Exceptions:</w:t>
            </w:r>
          </w:p>
          <w:p w14:paraId="0B73AA28" w14:textId="77777777" w:rsidR="00CD3D2A" w:rsidRPr="00125E71" w:rsidRDefault="00CD3D2A" w:rsidP="00CD3D2A">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0B73AA29" w14:textId="77777777" w:rsidR="00CD3D2A" w:rsidRPr="00125E71" w:rsidRDefault="00CD3D2A" w:rsidP="00CD3D2A">
            <w:pPr>
              <w:keepNext/>
              <w:rPr>
                <w:rFonts w:asciiTheme="minorHAnsi" w:hAnsiTheme="minorHAnsi"/>
                <w:sz w:val="18"/>
                <w:szCs w:val="18"/>
                <w:u w:val="single"/>
              </w:rPr>
            </w:pPr>
            <w:r w:rsidRPr="00125E71">
              <w:rPr>
                <w:rFonts w:asciiTheme="minorHAnsi" w:hAnsiTheme="minorHAnsi"/>
                <w:sz w:val="18"/>
                <w:szCs w:val="18"/>
                <w:u w:val="single"/>
              </w:rPr>
              <w:t>Note:</w:t>
            </w:r>
          </w:p>
          <w:p w14:paraId="0B73AA2A" w14:textId="77777777" w:rsidR="00CD3D2A" w:rsidRPr="00F91C97" w:rsidRDefault="00CD3D2A" w:rsidP="00CD3D2A">
            <w:pPr>
              <w:keepNext/>
            </w:pPr>
            <w:r w:rsidRPr="00125E71">
              <w:rPr>
                <w:rFonts w:asciiTheme="minorHAnsi" w:hAnsiTheme="minorHAnsi"/>
                <w:sz w:val="18"/>
                <w:szCs w:val="18"/>
              </w:rPr>
              <w:t>An "entirely new or 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B73AA2C" w14:textId="77777777" w:rsidR="00F2777B" w:rsidRPr="005465F6" w:rsidRDefault="00F2777B" w:rsidP="00125E71">
      <w:pPr>
        <w:rPr>
          <w:rFonts w:ascii="Calibri" w:hAnsi="Calibri"/>
          <w:b/>
        </w:rPr>
      </w:pPr>
    </w:p>
    <w:sectPr w:rsidR="00F2777B" w:rsidRPr="005465F6" w:rsidSect="00B73D3F">
      <w:headerReference w:type="even" r:id="rId19"/>
      <w:headerReference w:type="default" r:id="rId20"/>
      <w:headerReference w:type="first" r:id="rId21"/>
      <w:pgSz w:w="15840" w:h="12240" w:orient="landscape" w:code="1"/>
      <w:pgMar w:top="720" w:right="720" w:bottom="720" w:left="72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7E9FD" w14:textId="77777777" w:rsidR="006C35F4" w:rsidRDefault="006C35F4">
      <w:r>
        <w:separator/>
      </w:r>
    </w:p>
  </w:endnote>
  <w:endnote w:type="continuationSeparator" w:id="0">
    <w:p w14:paraId="7ED66082" w14:textId="77777777" w:rsidR="006C35F4" w:rsidRDefault="006C35F4">
      <w:r>
        <w:continuationSeparator/>
      </w:r>
    </w:p>
  </w:endnote>
  <w:endnote w:type="continuationNotice" w:id="1">
    <w:p w14:paraId="452C27D0" w14:textId="77777777" w:rsidR="006C35F4" w:rsidRDefault="006C35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A427B" w14:textId="77777777" w:rsidR="006C35F4" w:rsidRDefault="006C35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F" w14:textId="77777777" w:rsidR="006C35F4" w:rsidRPr="00851A7D" w:rsidRDefault="006C35F4" w:rsidP="00B73D3F">
    <w:pPr>
      <w:pStyle w:val="Footer"/>
      <w:pBdr>
        <w:top w:val="single" w:sz="4" w:space="1" w:color="auto"/>
      </w:pBdr>
      <w:tabs>
        <w:tab w:val="clear" w:pos="4680"/>
        <w:tab w:val="clear" w:pos="9360"/>
        <w:tab w:val="center" w:pos="5760"/>
        <w:tab w:val="right" w:pos="12960"/>
      </w:tabs>
      <w:rPr>
        <w:rFonts w:ascii="Calibri" w:hAnsi="Calibri"/>
        <w:sz w:val="20"/>
        <w:szCs w:val="20"/>
      </w:rPr>
    </w:pPr>
    <w:r w:rsidRPr="00851A7D">
      <w:rPr>
        <w:rFonts w:ascii="Calibri" w:hAnsi="Calibri"/>
        <w:sz w:val="20"/>
        <w:szCs w:val="20"/>
      </w:rPr>
      <w:t xml:space="preserve">Registration Number:                                                           </w:t>
    </w:r>
    <w:r>
      <w:rPr>
        <w:rFonts w:ascii="Calibri" w:hAnsi="Calibri"/>
        <w:sz w:val="20"/>
        <w:szCs w:val="20"/>
      </w:rPr>
      <w:t xml:space="preserve">                                </w:t>
    </w:r>
    <w:r w:rsidRPr="00851A7D">
      <w:rPr>
        <w:rFonts w:ascii="Calibri" w:hAnsi="Calibri"/>
        <w:sz w:val="20"/>
        <w:szCs w:val="20"/>
      </w:rPr>
      <w:t>R</w:t>
    </w:r>
    <w:r>
      <w:rPr>
        <w:rFonts w:ascii="Calibri" w:hAnsi="Calibri"/>
        <w:sz w:val="20"/>
        <w:szCs w:val="20"/>
      </w:rPr>
      <w:t>egistration Date/Time:</w:t>
    </w:r>
    <w:r>
      <w:rPr>
        <w:rFonts w:ascii="Calibri" w:hAnsi="Calibri"/>
        <w:sz w:val="20"/>
        <w:szCs w:val="20"/>
      </w:rPr>
      <w:tab/>
    </w:r>
    <w:r w:rsidRPr="00851A7D">
      <w:rPr>
        <w:rFonts w:ascii="Calibri" w:hAnsi="Calibri"/>
        <w:sz w:val="20"/>
        <w:szCs w:val="20"/>
      </w:rPr>
      <w:t xml:space="preserve"> HERS </w:t>
    </w:r>
    <w:r>
      <w:rPr>
        <w:rFonts w:ascii="Calibri" w:hAnsi="Calibri"/>
        <w:sz w:val="20"/>
        <w:szCs w:val="20"/>
      </w:rPr>
      <w:t>Provider:</w:t>
    </w:r>
  </w:p>
  <w:p w14:paraId="0B73AA40" w14:textId="18176B3A" w:rsidR="006C35F4" w:rsidRPr="00851A7D" w:rsidRDefault="006C35F4" w:rsidP="00B73D3F">
    <w:pPr>
      <w:pStyle w:val="Footer"/>
      <w:pBdr>
        <w:top w:val="single" w:sz="4" w:space="1" w:color="auto"/>
      </w:pBdr>
      <w:tabs>
        <w:tab w:val="clear" w:pos="9360"/>
        <w:tab w:val="right" w:pos="14400"/>
      </w:tabs>
      <w:rPr>
        <w:rFonts w:ascii="Calibri" w:hAnsi="Calibri"/>
        <w:sz w:val="20"/>
        <w:szCs w:val="20"/>
      </w:rPr>
    </w:pPr>
    <w:r w:rsidRPr="00851A7D">
      <w:rPr>
        <w:rFonts w:ascii="Calibri" w:hAnsi="Calibri"/>
        <w:sz w:val="20"/>
        <w:szCs w:val="20"/>
      </w:rPr>
      <w:t>CA Building Energy Efficiency Standard</w:t>
    </w:r>
    <w:r>
      <w:rPr>
        <w:rFonts w:ascii="Calibri" w:hAnsi="Calibri"/>
        <w:sz w:val="20"/>
        <w:szCs w:val="20"/>
      </w:rPr>
      <w:t>s - 2019 Residential Compliance</w:t>
    </w:r>
    <w:r>
      <w:rPr>
        <w:rFonts w:ascii="Calibri" w:hAnsi="Calibri"/>
        <w:sz w:val="20"/>
        <w:szCs w:val="20"/>
      </w:rPr>
      <w:tab/>
    </w:r>
    <w:del w:id="3" w:author="Alexis Smith" w:date="2020-03-04T12:53:00Z">
      <w:r w:rsidDel="0086462F">
        <w:rPr>
          <w:rFonts w:ascii="Calibri" w:hAnsi="Calibri"/>
          <w:sz w:val="20"/>
          <w:szCs w:val="20"/>
        </w:rPr>
        <w:delText xml:space="preserve">January </w:delText>
      </w:r>
    </w:del>
    <w:ins w:id="4" w:author="Alexis Smith" w:date="2020-03-04T12:53:00Z">
      <w:r w:rsidR="0086462F">
        <w:rPr>
          <w:rFonts w:ascii="Calibri" w:hAnsi="Calibri"/>
          <w:sz w:val="20"/>
          <w:szCs w:val="20"/>
        </w:rPr>
        <w:t xml:space="preserve">March </w:t>
      </w:r>
    </w:ins>
    <w:r>
      <w:rPr>
        <w:rFonts w:ascii="Calibri" w:hAnsi="Calibri"/>
        <w:sz w:val="20"/>
        <w:szCs w:val="20"/>
      </w:rP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1A5A" w14:textId="77777777" w:rsidR="006C35F4" w:rsidRDefault="006C35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A" w14:textId="1D3DF4BA" w:rsidR="006C35F4" w:rsidRPr="00851A7D" w:rsidRDefault="006C35F4" w:rsidP="00B73D3F">
    <w:pPr>
      <w:pStyle w:val="Footer"/>
      <w:pBdr>
        <w:top w:val="single" w:sz="4" w:space="1" w:color="auto"/>
      </w:pBdr>
      <w:tabs>
        <w:tab w:val="clear" w:pos="9360"/>
        <w:tab w:val="right" w:pos="14400"/>
      </w:tabs>
      <w:rPr>
        <w:rFonts w:ascii="Calibri" w:hAnsi="Calibri"/>
        <w:sz w:val="20"/>
        <w:szCs w:val="20"/>
      </w:rPr>
    </w:pPr>
    <w:r w:rsidRPr="00851A7D">
      <w:rPr>
        <w:rFonts w:ascii="Calibri" w:hAnsi="Calibri"/>
        <w:sz w:val="20"/>
        <w:szCs w:val="20"/>
      </w:rPr>
      <w:t>CA Building Energy Efficiency Standard</w:t>
    </w:r>
    <w:r>
      <w:rPr>
        <w:rFonts w:ascii="Calibri" w:hAnsi="Calibri"/>
        <w:sz w:val="20"/>
        <w:szCs w:val="20"/>
      </w:rPr>
      <w:t>s - 2019 Residential Compliance</w:t>
    </w:r>
    <w:r>
      <w:rPr>
        <w:rFonts w:ascii="Calibri" w:hAnsi="Calibri"/>
        <w:sz w:val="20"/>
        <w:szCs w:val="20"/>
      </w:rPr>
      <w:tab/>
    </w:r>
    <w:del w:id="5" w:author="Alexis Smith" w:date="2020-03-04T12:53:00Z">
      <w:r w:rsidDel="0086462F">
        <w:rPr>
          <w:rFonts w:ascii="Calibri" w:hAnsi="Calibri"/>
          <w:sz w:val="20"/>
          <w:szCs w:val="20"/>
        </w:rPr>
        <w:delText xml:space="preserve">January </w:delText>
      </w:r>
    </w:del>
    <w:ins w:id="6" w:author="Alexis Smith" w:date="2020-03-04T12:53:00Z">
      <w:r w:rsidR="0086462F">
        <w:rPr>
          <w:rFonts w:ascii="Calibri" w:hAnsi="Calibri"/>
          <w:sz w:val="20"/>
          <w:szCs w:val="20"/>
        </w:rPr>
        <w:t>March</w:t>
      </w:r>
    </w:ins>
    <w:ins w:id="7" w:author="Smith, Alexis@Energy" w:date="2020-03-10T15:49:00Z">
      <w:r w:rsidR="005D67AF">
        <w:rPr>
          <w:rFonts w:ascii="Calibri" w:hAnsi="Calibri"/>
          <w:sz w:val="20"/>
          <w:szCs w:val="20"/>
        </w:rPr>
        <w:t xml:space="preserve"> </w:t>
      </w:r>
    </w:ins>
    <w:r>
      <w:rPr>
        <w:rFonts w:ascii="Calibri" w:hAnsi="Calibri"/>
        <w:sz w:val="20"/>
        <w:szCs w:val="20"/>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BFF5B" w14:textId="77777777" w:rsidR="006C35F4" w:rsidRDefault="006C35F4">
      <w:r>
        <w:separator/>
      </w:r>
    </w:p>
  </w:footnote>
  <w:footnote w:type="continuationSeparator" w:id="0">
    <w:p w14:paraId="1797E267" w14:textId="77777777" w:rsidR="006C35F4" w:rsidRDefault="006C35F4">
      <w:r>
        <w:continuationSeparator/>
      </w:r>
    </w:p>
  </w:footnote>
  <w:footnote w:type="continuationNotice" w:id="1">
    <w:p w14:paraId="69A776AD" w14:textId="77777777" w:rsidR="006C35F4" w:rsidRDefault="006C35F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1" w14:textId="77777777" w:rsidR="006C35F4" w:rsidRDefault="00573C23">
    <w:pPr>
      <w:pStyle w:val="Header"/>
    </w:pPr>
    <w:r>
      <w:rPr>
        <w:noProof/>
      </w:rPr>
      <w:pict w14:anchorId="0B73AA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7" o:spid="_x0000_s2050" type="#_x0000_t75" style="position:absolute;margin-left:0;margin-top:0;width:10in;height:540pt;z-index:-25166131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2" w14:textId="4FC33F10" w:rsidR="006C35F4" w:rsidRPr="00754376" w:rsidRDefault="006C35F4" w:rsidP="00754376">
    <w:pPr>
      <w:suppressAutoHyphens/>
      <w:ind w:left="-90"/>
      <w:rPr>
        <w:rFonts w:ascii="Arial" w:hAnsi="Arial" w:cs="Arial"/>
        <w:sz w:val="14"/>
        <w:szCs w:val="14"/>
      </w:rPr>
    </w:pPr>
    <w:r>
      <w:rPr>
        <w:noProof/>
      </w:rPr>
      <w:drawing>
        <wp:anchor distT="0" distB="0" distL="114300" distR="114300" simplePos="0" relativeHeight="251653120" behindDoc="0" locked="0" layoutInCell="1" allowOverlap="1" wp14:anchorId="0B73AA57" wp14:editId="7B5E3D0A">
          <wp:simplePos x="0" y="0"/>
          <wp:positionH relativeFrom="margin">
            <wp:posOffset>8836025</wp:posOffset>
          </wp:positionH>
          <wp:positionV relativeFrom="margin">
            <wp:posOffset>-1041400</wp:posOffset>
          </wp:positionV>
          <wp:extent cx="360045" cy="31559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0045" cy="315595"/>
                  </a:xfrm>
                  <a:prstGeom prst="rect">
                    <a:avLst/>
                  </a:prstGeom>
                  <a:noFill/>
                </pic:spPr>
              </pic:pic>
            </a:graphicData>
          </a:graphic>
          <wp14:sizeRelV relativeFrom="margin">
            <wp14:pctHeight>0</wp14:pctHeight>
          </wp14:sizeRelV>
        </wp:anchor>
      </w:drawing>
    </w:r>
    <w:r w:rsidR="00573C23">
      <w:rPr>
        <w:noProof/>
      </w:rPr>
      <w:pict w14:anchorId="0B73A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8" o:spid="_x0000_s2051" type="#_x0000_t75" style="position:absolute;left:0;text-align:left;margin-left:0;margin-top:0;width:10in;height:540pt;z-index:-251660288;mso-position-horizontal:center;mso-position-horizontal-relative:margin;mso-position-vertical:center;mso-position-vertical-relative:margin" o:allowincell="f">
          <v:imagedata r:id="rId2" o:title="Watermark" gain="19661f" blacklevel="22938f"/>
          <w10:wrap anchorx="margin" anchory="margin"/>
        </v:shape>
      </w:pict>
    </w:r>
    <w:r w:rsidRPr="00754376">
      <w:rPr>
        <w:rFonts w:ascii="Arial" w:hAnsi="Arial" w:cs="Arial"/>
        <w:sz w:val="14"/>
        <w:szCs w:val="14"/>
      </w:rPr>
      <w:t>STATE OF CALIFORNIA</w:t>
    </w:r>
  </w:p>
  <w:p w14:paraId="0B73AA33" w14:textId="437FDD66" w:rsidR="006C35F4" w:rsidRPr="00754376" w:rsidRDefault="006C35F4" w:rsidP="007D1B86">
    <w:pPr>
      <w:suppressAutoHyphens/>
      <w:spacing w:line="240" w:lineRule="atLeast"/>
      <w:ind w:left="-86"/>
      <w:rPr>
        <w:rFonts w:ascii="Arial" w:hAnsi="Arial" w:cs="Arial"/>
        <w:b/>
      </w:rPr>
    </w:pPr>
    <w:r>
      <w:rPr>
        <w:rFonts w:ascii="Arial" w:hAnsi="Arial" w:cs="Arial"/>
        <w:b/>
      </w:rPr>
      <w:t>ALTERATIONS TO SPACE CONDITIONING SYSTEMS</w:t>
    </w:r>
  </w:p>
  <w:p w14:paraId="0B73AA34" w14:textId="0A6A322B" w:rsidR="006C35F4" w:rsidRPr="00754376" w:rsidRDefault="006C35F4" w:rsidP="00754376">
    <w:pPr>
      <w:suppressAutoHyphens/>
      <w:ind w:left="-90"/>
      <w:rPr>
        <w:rFonts w:ascii="Arial" w:hAnsi="Arial" w:cs="Arial"/>
        <w:sz w:val="14"/>
        <w:szCs w:val="14"/>
      </w:rPr>
    </w:pPr>
    <w:r w:rsidRPr="00754376">
      <w:rPr>
        <w:rFonts w:ascii="Arial" w:hAnsi="Arial" w:cs="Arial"/>
        <w:sz w:val="14"/>
        <w:szCs w:val="14"/>
      </w:rPr>
      <w:t>CEC-</w:t>
    </w:r>
    <w:r>
      <w:rPr>
        <w:rFonts w:ascii="Arial" w:hAnsi="Arial" w:cs="Arial"/>
        <w:sz w:val="14"/>
        <w:szCs w:val="14"/>
      </w:rPr>
      <w:t>CF1R-ALT-02</w:t>
    </w:r>
    <w:r w:rsidRPr="00754376">
      <w:rPr>
        <w:rFonts w:ascii="Arial" w:hAnsi="Arial" w:cs="Arial"/>
        <w:sz w:val="14"/>
        <w:szCs w:val="14"/>
      </w:rPr>
      <w:t>-E (Revised</w:t>
    </w:r>
    <w:r>
      <w:rPr>
        <w:rFonts w:ascii="Arial" w:hAnsi="Arial" w:cs="Arial"/>
        <w:sz w:val="14"/>
        <w:szCs w:val="14"/>
      </w:rPr>
      <w:t xml:space="preserve"> 0</w:t>
    </w:r>
    <w:del w:id="1" w:author="Alexis Smith" w:date="2020-03-04T12:52:00Z">
      <w:r w:rsidDel="0086462F">
        <w:rPr>
          <w:rFonts w:ascii="Arial" w:hAnsi="Arial" w:cs="Arial"/>
          <w:sz w:val="14"/>
          <w:szCs w:val="14"/>
        </w:rPr>
        <w:delText>1</w:delText>
      </w:r>
    </w:del>
    <w:ins w:id="2" w:author="Alexis Smith" w:date="2020-03-04T12:52:00Z">
      <w:r w:rsidR="0086462F">
        <w:rPr>
          <w:rFonts w:ascii="Arial" w:hAnsi="Arial" w:cs="Arial"/>
          <w:sz w:val="14"/>
          <w:szCs w:val="14"/>
        </w:rPr>
        <w:t>3</w:t>
      </w:r>
    </w:ins>
    <w:r>
      <w:rPr>
        <w:rFonts w:ascii="Arial" w:hAnsi="Arial" w:cs="Arial"/>
        <w:sz w:val="14"/>
        <w:szCs w:val="14"/>
      </w:rPr>
      <w:t>/20</w:t>
    </w:r>
    <w:r w:rsidRPr="00754376">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w:t>
    </w:r>
    <w:r w:rsidRPr="00754376">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661"/>
      <w:gridCol w:w="1506"/>
      <w:gridCol w:w="3235"/>
    </w:tblGrid>
    <w:tr w:rsidR="006C35F4" w:rsidRPr="00F85124" w14:paraId="0B73AA37" w14:textId="77777777">
      <w:trPr>
        <w:cantSplit/>
        <w:trHeight w:val="288"/>
      </w:trPr>
      <w:tc>
        <w:tcPr>
          <w:tcW w:w="3877" w:type="pct"/>
          <w:gridSpan w:val="2"/>
          <w:tcBorders>
            <w:right w:val="nil"/>
          </w:tcBorders>
          <w:vAlign w:val="center"/>
        </w:tcPr>
        <w:p w14:paraId="0B73AA35" w14:textId="77777777" w:rsidR="006C35F4" w:rsidRPr="002D18A0" w:rsidRDefault="006C35F4" w:rsidP="001106F7">
          <w:pPr>
            <w:pStyle w:val="Style77"/>
            <w:rPr>
              <w:b/>
            </w:rPr>
          </w:pPr>
          <w:r w:rsidRPr="002D18A0">
            <w:t xml:space="preserve">CERTIFICATE OF COMPLIANCE </w:t>
          </w:r>
        </w:p>
      </w:tc>
      <w:tc>
        <w:tcPr>
          <w:tcW w:w="1123" w:type="pct"/>
          <w:tcBorders>
            <w:left w:val="nil"/>
          </w:tcBorders>
          <w:tcMar>
            <w:left w:w="115" w:type="dxa"/>
            <w:right w:w="115" w:type="dxa"/>
          </w:tcMar>
          <w:vAlign w:val="center"/>
        </w:tcPr>
        <w:p w14:paraId="0B73AA36" w14:textId="77777777" w:rsidR="006C35F4" w:rsidRPr="002D18A0" w:rsidRDefault="006C35F4" w:rsidP="009B3AB4">
          <w:pPr>
            <w:pStyle w:val="Style78"/>
            <w:rPr>
              <w:b/>
            </w:rPr>
          </w:pPr>
          <w:r w:rsidRPr="002D18A0">
            <w:t>CF1R-</w:t>
          </w:r>
          <w:r>
            <w:t>ALT-02</w:t>
          </w:r>
          <w:r w:rsidRPr="002D18A0">
            <w:t>-E</w:t>
          </w:r>
        </w:p>
      </w:tc>
    </w:tr>
    <w:tr w:rsidR="006C35F4" w:rsidRPr="008E6418" w14:paraId="0B73AA3A" w14:textId="77777777">
      <w:trPr>
        <w:cantSplit/>
        <w:trHeight w:val="288"/>
      </w:trPr>
      <w:tc>
        <w:tcPr>
          <w:tcW w:w="3877" w:type="pct"/>
          <w:gridSpan w:val="2"/>
          <w:tcBorders>
            <w:right w:val="nil"/>
          </w:tcBorders>
        </w:tcPr>
        <w:p w14:paraId="0B73AA38" w14:textId="39D136C2" w:rsidR="006C35F4" w:rsidRPr="002D18A0" w:rsidRDefault="006C35F4" w:rsidP="00F93A56">
          <w:pPr>
            <w:pStyle w:val="Style77"/>
          </w:pPr>
          <w:r>
            <w:t xml:space="preserve">Alterations to Space Conditioning </w:t>
          </w:r>
          <w:r w:rsidRPr="009B3AB4">
            <w:t xml:space="preserve"> </w:t>
          </w:r>
          <w:r>
            <w:t xml:space="preserve">Systems </w:t>
          </w:r>
        </w:p>
      </w:tc>
      <w:tc>
        <w:tcPr>
          <w:tcW w:w="1123" w:type="pct"/>
          <w:tcBorders>
            <w:left w:val="nil"/>
          </w:tcBorders>
        </w:tcPr>
        <w:p w14:paraId="0B73AA39" w14:textId="27E3B8A0" w:rsidR="006C35F4" w:rsidRPr="002D18A0" w:rsidRDefault="006C35F4" w:rsidP="009B3AB4">
          <w:pPr>
            <w:pStyle w:val="Style78"/>
          </w:pPr>
          <w:r w:rsidRPr="002D18A0">
            <w:tab/>
            <w:t xml:space="preserve">(Page </w:t>
          </w:r>
          <w:r>
            <w:fldChar w:fldCharType="begin"/>
          </w:r>
          <w:r>
            <w:instrText xml:space="preserve"> PAGE   \* MERGEFORMAT </w:instrText>
          </w:r>
          <w:r>
            <w:fldChar w:fldCharType="separate"/>
          </w:r>
          <w:r w:rsidR="00573C23">
            <w:rPr>
              <w:noProof/>
            </w:rPr>
            <w:t>1</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573C23">
            <w:rPr>
              <w:noProof/>
            </w:rPr>
            <w:t>5</w:t>
          </w:r>
          <w:r>
            <w:rPr>
              <w:noProof/>
            </w:rPr>
            <w:fldChar w:fldCharType="end"/>
          </w:r>
          <w:r w:rsidRPr="002D18A0">
            <w:t>)</w:t>
          </w:r>
        </w:p>
      </w:tc>
    </w:tr>
    <w:tr w:rsidR="006C35F4" w:rsidRPr="00F85124" w14:paraId="0B73AA3D" w14:textId="77777777">
      <w:trPr>
        <w:cantSplit/>
        <w:trHeight w:val="288"/>
      </w:trPr>
      <w:tc>
        <w:tcPr>
          <w:tcW w:w="3354" w:type="pct"/>
        </w:tcPr>
        <w:p w14:paraId="0B73AA3B" w14:textId="77777777" w:rsidR="006C35F4" w:rsidRPr="0071311B" w:rsidRDefault="006C35F4" w:rsidP="009B3AB4">
          <w:pPr>
            <w:pStyle w:val="Style20"/>
          </w:pPr>
          <w:r w:rsidRPr="0071311B">
            <w:t>Project Name:</w:t>
          </w:r>
        </w:p>
      </w:tc>
      <w:tc>
        <w:tcPr>
          <w:tcW w:w="1646" w:type="pct"/>
          <w:gridSpan w:val="2"/>
        </w:tcPr>
        <w:p w14:paraId="0B73AA3C" w14:textId="77777777" w:rsidR="006C35F4" w:rsidRPr="0071311B" w:rsidRDefault="006C35F4" w:rsidP="009B3AB4">
          <w:pPr>
            <w:pStyle w:val="Style20"/>
          </w:pPr>
          <w:r w:rsidRPr="0071311B">
            <w:t>Date Prepared:</w:t>
          </w:r>
        </w:p>
      </w:tc>
    </w:tr>
  </w:tbl>
  <w:p w14:paraId="0B73AA3E" w14:textId="77777777" w:rsidR="006C35F4" w:rsidRPr="00812E4A" w:rsidRDefault="006C35F4" w:rsidP="009B3AB4">
    <w:pPr>
      <w:pStyle w:val="Header"/>
      <w:rPr>
        <w:b/>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1" w14:textId="77777777" w:rsidR="006C35F4" w:rsidRDefault="00573C23">
    <w:pPr>
      <w:pStyle w:val="Header"/>
    </w:pPr>
    <w:r>
      <w:rPr>
        <w:noProof/>
      </w:rPr>
      <w:pict w14:anchorId="0B73A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6" o:spid="_x0000_s2049" type="#_x0000_t75" style="position:absolute;margin-left:0;margin-top:0;width:10in;height:540pt;z-index:-2516623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2" w14:textId="77777777" w:rsidR="006C35F4" w:rsidRDefault="00573C23">
    <w:pPr>
      <w:pStyle w:val="Header"/>
    </w:pPr>
    <w:r>
      <w:rPr>
        <w:noProof/>
      </w:rPr>
      <w:pict w14:anchorId="0B73A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0" o:spid="_x0000_s2053"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6C35F4" w:rsidRPr="00F85124" w14:paraId="0B73AA45" w14:textId="77777777">
      <w:trPr>
        <w:cantSplit/>
        <w:trHeight w:val="288"/>
      </w:trPr>
      <w:tc>
        <w:tcPr>
          <w:tcW w:w="3877" w:type="pct"/>
          <w:tcBorders>
            <w:right w:val="nil"/>
          </w:tcBorders>
          <w:vAlign w:val="center"/>
        </w:tcPr>
        <w:p w14:paraId="0B73AA43" w14:textId="4D5BAC10" w:rsidR="006C35F4" w:rsidRPr="002D18A0" w:rsidRDefault="006C35F4" w:rsidP="001106F7">
          <w:pPr>
            <w:pStyle w:val="Style77"/>
            <w:rPr>
              <w:b/>
            </w:rPr>
          </w:pPr>
          <w:r w:rsidRPr="002D18A0">
            <w:t xml:space="preserve">CERTIFICATE OF COMPLIANCE </w:t>
          </w:r>
          <w:r>
            <w:t>– USER INSTRUCTIONS</w:t>
          </w:r>
        </w:p>
      </w:tc>
      <w:tc>
        <w:tcPr>
          <w:tcW w:w="1123" w:type="pct"/>
          <w:tcBorders>
            <w:left w:val="nil"/>
          </w:tcBorders>
          <w:tcMar>
            <w:left w:w="115" w:type="dxa"/>
            <w:right w:w="115" w:type="dxa"/>
          </w:tcMar>
          <w:vAlign w:val="center"/>
        </w:tcPr>
        <w:p w14:paraId="0B73AA44" w14:textId="77777777" w:rsidR="006C35F4" w:rsidRPr="002D18A0" w:rsidRDefault="006C35F4" w:rsidP="009B3AB4">
          <w:pPr>
            <w:pStyle w:val="Style78"/>
            <w:rPr>
              <w:b/>
            </w:rPr>
          </w:pPr>
          <w:r w:rsidRPr="002D18A0">
            <w:t>CF1R-</w:t>
          </w:r>
          <w:r>
            <w:t>ALT-02</w:t>
          </w:r>
          <w:r w:rsidRPr="002D18A0">
            <w:t>-E</w:t>
          </w:r>
        </w:p>
      </w:tc>
    </w:tr>
    <w:tr w:rsidR="006C35F4" w:rsidRPr="008E6418" w14:paraId="0B73AA48" w14:textId="77777777" w:rsidTr="004968E9">
      <w:trPr>
        <w:cantSplit/>
        <w:trHeight w:val="326"/>
      </w:trPr>
      <w:tc>
        <w:tcPr>
          <w:tcW w:w="3877" w:type="pct"/>
          <w:tcBorders>
            <w:right w:val="nil"/>
          </w:tcBorders>
        </w:tcPr>
        <w:p w14:paraId="0B73AA46" w14:textId="37E808BC" w:rsidR="006C35F4" w:rsidRPr="002D18A0" w:rsidRDefault="006C35F4" w:rsidP="00E165DD">
          <w:pPr>
            <w:pStyle w:val="Style77"/>
          </w:pPr>
          <w:r>
            <w:t xml:space="preserve">Alterations to Space Conditioning Systems </w:t>
          </w:r>
        </w:p>
      </w:tc>
      <w:tc>
        <w:tcPr>
          <w:tcW w:w="1123" w:type="pct"/>
          <w:tcBorders>
            <w:left w:val="nil"/>
          </w:tcBorders>
        </w:tcPr>
        <w:p w14:paraId="0B73AA47" w14:textId="49703868" w:rsidR="006C35F4" w:rsidRPr="002D18A0" w:rsidRDefault="006C35F4" w:rsidP="009B3AB4">
          <w:pPr>
            <w:pStyle w:val="Style78"/>
          </w:pPr>
          <w:r w:rsidRPr="002D18A0">
            <w:tab/>
            <w:t xml:space="preserve">(Page </w:t>
          </w:r>
          <w:r>
            <w:fldChar w:fldCharType="begin"/>
          </w:r>
          <w:r>
            <w:instrText xml:space="preserve"> PAGE   \* MERGEFORMAT </w:instrText>
          </w:r>
          <w:r>
            <w:fldChar w:fldCharType="separate"/>
          </w:r>
          <w:r w:rsidR="00573C23">
            <w:rPr>
              <w:noProof/>
            </w:rPr>
            <w:t>5</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573C23">
            <w:rPr>
              <w:noProof/>
            </w:rPr>
            <w:t>5</w:t>
          </w:r>
          <w:r>
            <w:rPr>
              <w:noProof/>
            </w:rPr>
            <w:fldChar w:fldCharType="end"/>
          </w:r>
          <w:r w:rsidRPr="002D18A0">
            <w:t>)</w:t>
          </w:r>
        </w:p>
      </w:tc>
    </w:tr>
  </w:tbl>
  <w:p w14:paraId="0B73AA49" w14:textId="50E4BD26" w:rsidR="006C35F4" w:rsidRPr="00383471" w:rsidRDefault="00573C23" w:rsidP="009B3AB4">
    <w:pPr>
      <w:pStyle w:val="Header"/>
      <w:rPr>
        <w:b/>
        <w:sz w:val="20"/>
        <w:szCs w:val="16"/>
      </w:rPr>
    </w:pPr>
    <w:r>
      <w:rPr>
        <w:noProof/>
      </w:rPr>
      <w:pict w14:anchorId="0B73A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1" o:spid="_x0000_s2059" type="#_x0000_t75" style="position:absolute;margin-left:0;margin-top:0;width:10in;height:540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B" w14:textId="77777777" w:rsidR="006C35F4" w:rsidRDefault="00573C23">
    <w:pPr>
      <w:pStyle w:val="Header"/>
    </w:pPr>
    <w:r>
      <w:rPr>
        <w:noProof/>
      </w:rPr>
      <w:pict w14:anchorId="0B73A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9" o:spid="_x0000_s2052" type="#_x0000_t75" style="position:absolute;margin-left:0;margin-top:0;width:10in;height:540pt;z-index:-25165926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C" w14:textId="77777777" w:rsidR="006C35F4" w:rsidRDefault="00573C23">
    <w:pPr>
      <w:pStyle w:val="Header"/>
    </w:pPr>
    <w:r>
      <w:rPr>
        <w:noProof/>
      </w:rPr>
      <w:pict w14:anchorId="0B73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3" o:spid="_x0000_s2056" type="#_x0000_t75" style="position:absolute;margin-left:0;margin-top:0;width:10in;height:540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6C35F4" w:rsidRPr="00F85124" w14:paraId="0B73AA4F" w14:textId="77777777">
      <w:trPr>
        <w:cantSplit/>
        <w:trHeight w:val="288"/>
      </w:trPr>
      <w:tc>
        <w:tcPr>
          <w:tcW w:w="3877" w:type="pct"/>
          <w:tcBorders>
            <w:right w:val="nil"/>
          </w:tcBorders>
          <w:vAlign w:val="center"/>
        </w:tcPr>
        <w:p w14:paraId="0B73AA4D" w14:textId="4AF21FCF" w:rsidR="006C35F4" w:rsidRPr="002D18A0" w:rsidRDefault="006C35F4" w:rsidP="001106F7">
          <w:pPr>
            <w:pStyle w:val="Style77"/>
            <w:rPr>
              <w:b/>
            </w:rPr>
          </w:pPr>
          <w:r w:rsidRPr="002D18A0">
            <w:t xml:space="preserve">CERTIFICATE OF COMPLIANCE </w:t>
          </w:r>
          <w:r>
            <w:t xml:space="preserve">– </w:t>
          </w:r>
          <w:r w:rsidRPr="002D18A0">
            <w:t>DATA FIELD DEFINITIONS AND CALCULATIONS</w:t>
          </w:r>
        </w:p>
      </w:tc>
      <w:tc>
        <w:tcPr>
          <w:tcW w:w="1123" w:type="pct"/>
          <w:tcBorders>
            <w:left w:val="nil"/>
          </w:tcBorders>
          <w:tcMar>
            <w:left w:w="115" w:type="dxa"/>
            <w:right w:w="115" w:type="dxa"/>
          </w:tcMar>
          <w:vAlign w:val="center"/>
        </w:tcPr>
        <w:p w14:paraId="0B73AA4E" w14:textId="77777777" w:rsidR="006C35F4" w:rsidRPr="002D18A0" w:rsidRDefault="006C35F4" w:rsidP="009B3AB4">
          <w:pPr>
            <w:pStyle w:val="Style78"/>
            <w:rPr>
              <w:b/>
            </w:rPr>
          </w:pPr>
          <w:r w:rsidRPr="002D18A0">
            <w:t>CF1R-</w:t>
          </w:r>
          <w:r>
            <w:t>ALT-02</w:t>
          </w:r>
          <w:r w:rsidRPr="002D18A0">
            <w:t>-E</w:t>
          </w:r>
        </w:p>
      </w:tc>
    </w:tr>
    <w:tr w:rsidR="006C35F4" w:rsidRPr="008E6418" w14:paraId="0B73AA52" w14:textId="77777777">
      <w:trPr>
        <w:cantSplit/>
        <w:trHeight w:val="288"/>
      </w:trPr>
      <w:tc>
        <w:tcPr>
          <w:tcW w:w="3877" w:type="pct"/>
          <w:tcBorders>
            <w:right w:val="nil"/>
          </w:tcBorders>
        </w:tcPr>
        <w:p w14:paraId="0B73AA50" w14:textId="478D3388" w:rsidR="006C35F4" w:rsidRPr="002D18A0" w:rsidRDefault="006C35F4" w:rsidP="00E165DD">
          <w:pPr>
            <w:pStyle w:val="Style77"/>
          </w:pPr>
          <w:r>
            <w:t xml:space="preserve">Alterations to Space Conditioning Systems </w:t>
          </w:r>
        </w:p>
      </w:tc>
      <w:tc>
        <w:tcPr>
          <w:tcW w:w="1123" w:type="pct"/>
          <w:tcBorders>
            <w:left w:val="nil"/>
          </w:tcBorders>
        </w:tcPr>
        <w:p w14:paraId="0B73AA51" w14:textId="7B04283E" w:rsidR="006C35F4" w:rsidRPr="002D18A0" w:rsidRDefault="006C35F4" w:rsidP="009B3AB4">
          <w:pPr>
            <w:pStyle w:val="Style78"/>
          </w:pPr>
          <w:r w:rsidRPr="002D18A0">
            <w:tab/>
            <w:t xml:space="preserve">(Page </w:t>
          </w:r>
          <w:r>
            <w:fldChar w:fldCharType="begin"/>
          </w:r>
          <w:r>
            <w:instrText xml:space="preserve"> PAGE   \* MERGEFORMAT </w:instrText>
          </w:r>
          <w:r>
            <w:fldChar w:fldCharType="separate"/>
          </w:r>
          <w:r w:rsidR="00573C23">
            <w:rPr>
              <w:noProof/>
            </w:rPr>
            <w:t>9</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573C23">
            <w:rPr>
              <w:noProof/>
            </w:rPr>
            <w:t>9</w:t>
          </w:r>
          <w:r>
            <w:rPr>
              <w:noProof/>
            </w:rPr>
            <w:fldChar w:fldCharType="end"/>
          </w:r>
          <w:r w:rsidRPr="002D18A0">
            <w:t>)</w:t>
          </w:r>
        </w:p>
      </w:tc>
    </w:tr>
  </w:tbl>
  <w:p w14:paraId="0B73AA53" w14:textId="45BB1E71" w:rsidR="006C35F4" w:rsidRPr="00383471" w:rsidRDefault="00573C23" w:rsidP="009B3AB4">
    <w:pPr>
      <w:pStyle w:val="Header"/>
      <w:rPr>
        <w:b/>
        <w:sz w:val="20"/>
        <w:szCs w:val="16"/>
      </w:rPr>
    </w:pPr>
    <w:r>
      <w:rPr>
        <w:noProof/>
      </w:rPr>
      <w:pict w14:anchorId="0B73A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4" o:spid="_x0000_s2058" type="#_x0000_t75" style="position:absolute;margin-left:0;margin-top:0;width:10in;height:540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54" w14:textId="77777777" w:rsidR="006C35F4" w:rsidRDefault="00573C23">
    <w:pPr>
      <w:pStyle w:val="Header"/>
    </w:pPr>
    <w:r>
      <w:rPr>
        <w:noProof/>
      </w:rPr>
      <w:pict w14:anchorId="0B73A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2" o:spid="_x0000_s2055" type="#_x0000_t75" style="position:absolute;margin-left:0;margin-top:0;width:10in;height:540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CE2955"/>
    <w:multiLevelType w:val="hybridMultilevel"/>
    <w:tmpl w:val="CF16FAD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D5D64C6"/>
    <w:multiLevelType w:val="hybridMultilevel"/>
    <w:tmpl w:val="2B3ACCC6"/>
    <w:lvl w:ilvl="0" w:tplc="04090001">
      <w:start w:val="1"/>
      <w:numFmt w:val="bullet"/>
      <w:lvlText w:val=""/>
      <w:lvlJc w:val="left"/>
      <w:pPr>
        <w:ind w:left="720" w:hanging="360"/>
      </w:pPr>
      <w:rPr>
        <w:rFonts w:ascii="Symbol" w:hAnsi="Symbol" w:hint="default"/>
      </w:rPr>
    </w:lvl>
    <w:lvl w:ilvl="1" w:tplc="4A528E2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167CB"/>
    <w:multiLevelType w:val="hybridMultilevel"/>
    <w:tmpl w:val="5C2A482E"/>
    <w:lvl w:ilvl="0" w:tplc="2682C4FA">
      <w:start w:val="1"/>
      <w:numFmt w:val="decimal"/>
      <w:lvlText w:val="%1."/>
      <w:lvlJc w:val="left"/>
      <w:pPr>
        <w:ind w:left="720" w:hanging="360"/>
      </w:pPr>
      <w:rPr>
        <w:rFonts w:cs="Times New Roman" w:hint="default"/>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1FD5AF5"/>
    <w:multiLevelType w:val="hybridMultilevel"/>
    <w:tmpl w:val="557846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324E95"/>
    <w:multiLevelType w:val="hybridMultilevel"/>
    <w:tmpl w:val="7A20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57309E"/>
    <w:multiLevelType w:val="hybridMultilevel"/>
    <w:tmpl w:val="370C155E"/>
    <w:lvl w:ilvl="0" w:tplc="9DB84292">
      <w:start w:val="2"/>
      <w:numFmt w:val="upperLetter"/>
      <w:lvlText w:val="%1."/>
      <w:lvlJc w:val="left"/>
      <w:pPr>
        <w:ind w:left="360" w:hanging="360"/>
      </w:pPr>
      <w:rPr>
        <w:rFonts w:eastAsia="Times New Roman"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A810767"/>
    <w:multiLevelType w:val="hybridMultilevel"/>
    <w:tmpl w:val="64A0CC30"/>
    <w:lvl w:ilvl="0" w:tplc="E230F00A">
      <w:start w:val="3"/>
      <w:numFmt w:val="upperLetter"/>
      <w:lvlText w:val="%1."/>
      <w:lvlJc w:val="left"/>
      <w:pPr>
        <w:ind w:left="720" w:hanging="360"/>
      </w:pPr>
      <w:rPr>
        <w:rFonts w:eastAsia="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B7484"/>
    <w:multiLevelType w:val="hybridMultilevel"/>
    <w:tmpl w:val="9DCE7A6A"/>
    <w:lvl w:ilvl="0" w:tplc="97FE89BA">
      <w:start w:val="1"/>
      <w:numFmt w:val="decimal"/>
      <w:lvlText w:val="%1."/>
      <w:lvlJc w:val="left"/>
      <w:pPr>
        <w:ind w:left="720" w:hanging="360"/>
      </w:pPr>
      <w:rPr>
        <w:rFonts w:cs="Times New Roman"/>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3A646B1"/>
    <w:multiLevelType w:val="multilevel"/>
    <w:tmpl w:val="7124F3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423AC7"/>
    <w:multiLevelType w:val="hybridMultilevel"/>
    <w:tmpl w:val="6A5E2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761E76"/>
    <w:multiLevelType w:val="hybridMultilevel"/>
    <w:tmpl w:val="9EDAB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B71D5"/>
    <w:multiLevelType w:val="hybridMultilevel"/>
    <w:tmpl w:val="3B5CA36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83449"/>
    <w:multiLevelType w:val="hybridMultilevel"/>
    <w:tmpl w:val="58B81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D7839"/>
    <w:multiLevelType w:val="hybridMultilevel"/>
    <w:tmpl w:val="8B0C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B6A90"/>
    <w:multiLevelType w:val="hybridMultilevel"/>
    <w:tmpl w:val="CBD6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4AC36EEA"/>
    <w:multiLevelType w:val="hybridMultilevel"/>
    <w:tmpl w:val="998049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EFB2828"/>
    <w:multiLevelType w:val="hybridMultilevel"/>
    <w:tmpl w:val="809E9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D1113"/>
    <w:multiLevelType w:val="hybridMultilevel"/>
    <w:tmpl w:val="BAD63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156AB7"/>
    <w:multiLevelType w:val="hybridMultilevel"/>
    <w:tmpl w:val="4BBE2D9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37FBF"/>
    <w:multiLevelType w:val="hybridMultilevel"/>
    <w:tmpl w:val="4F8AAF56"/>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5EEE15BF"/>
    <w:multiLevelType w:val="hybridMultilevel"/>
    <w:tmpl w:val="D29C62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5FD52EB9"/>
    <w:multiLevelType w:val="hybridMultilevel"/>
    <w:tmpl w:val="509CD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B36BDB"/>
    <w:multiLevelType w:val="hybridMultilevel"/>
    <w:tmpl w:val="9DCE7A6A"/>
    <w:lvl w:ilvl="0" w:tplc="97FE89BA">
      <w:start w:val="1"/>
      <w:numFmt w:val="decimal"/>
      <w:lvlText w:val="%1."/>
      <w:lvlJc w:val="left"/>
      <w:pPr>
        <w:ind w:left="720" w:hanging="360"/>
      </w:pPr>
      <w:rPr>
        <w:rFonts w:cs="Times New Roman"/>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1024679"/>
    <w:multiLevelType w:val="hybridMultilevel"/>
    <w:tmpl w:val="6A001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955C7E"/>
    <w:multiLevelType w:val="hybridMultilevel"/>
    <w:tmpl w:val="5126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D2FBE"/>
    <w:multiLevelType w:val="hybridMultilevel"/>
    <w:tmpl w:val="995C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32377"/>
    <w:multiLevelType w:val="hybridMultilevel"/>
    <w:tmpl w:val="6E0A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21F53"/>
    <w:multiLevelType w:val="hybridMultilevel"/>
    <w:tmpl w:val="81B8E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DC7AC5"/>
    <w:multiLevelType w:val="hybridMultilevel"/>
    <w:tmpl w:val="38465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910A09"/>
    <w:multiLevelType w:val="hybridMultilevel"/>
    <w:tmpl w:val="43DCACA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94E8B"/>
    <w:multiLevelType w:val="hybridMultilevel"/>
    <w:tmpl w:val="BB0C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B849B4"/>
    <w:multiLevelType w:val="hybridMultilevel"/>
    <w:tmpl w:val="6BEC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C94636"/>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C67B72"/>
    <w:multiLevelType w:val="hybridMultilevel"/>
    <w:tmpl w:val="253C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E7D5C"/>
    <w:multiLevelType w:val="hybridMultilevel"/>
    <w:tmpl w:val="E982D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6"/>
  </w:num>
  <w:num w:numId="4">
    <w:abstractNumId w:val="23"/>
  </w:num>
  <w:num w:numId="5">
    <w:abstractNumId w:val="0"/>
  </w:num>
  <w:num w:numId="6">
    <w:abstractNumId w:val="17"/>
  </w:num>
  <w:num w:numId="7">
    <w:abstractNumId w:val="5"/>
  </w:num>
  <w:num w:numId="8">
    <w:abstractNumId w:val="22"/>
  </w:num>
  <w:num w:numId="9">
    <w:abstractNumId w:val="1"/>
  </w:num>
  <w:num w:numId="10">
    <w:abstractNumId w:val="36"/>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9"/>
  </w:num>
  <w:num w:numId="21">
    <w:abstractNumId w:val="25"/>
  </w:num>
  <w:num w:numId="22">
    <w:abstractNumId w:val="32"/>
  </w:num>
  <w:num w:numId="23">
    <w:abstractNumId w:val="3"/>
  </w:num>
  <w:num w:numId="24">
    <w:abstractNumId w:val="7"/>
  </w:num>
  <w:num w:numId="25">
    <w:abstractNumId w:val="28"/>
  </w:num>
  <w:num w:numId="26">
    <w:abstractNumId w:val="37"/>
  </w:num>
  <w:num w:numId="27">
    <w:abstractNumId w:val="31"/>
  </w:num>
  <w:num w:numId="28">
    <w:abstractNumId w:val="15"/>
  </w:num>
  <w:num w:numId="29">
    <w:abstractNumId w:val="11"/>
  </w:num>
  <w:num w:numId="30">
    <w:abstractNumId w:val="26"/>
  </w:num>
  <w:num w:numId="31">
    <w:abstractNumId w:val="13"/>
  </w:num>
  <w:num w:numId="32">
    <w:abstractNumId w:val="27"/>
  </w:num>
  <w:num w:numId="33">
    <w:abstractNumId w:val="30"/>
  </w:num>
  <w:num w:numId="34">
    <w:abstractNumId w:val="33"/>
  </w:num>
  <w:num w:numId="35">
    <w:abstractNumId w:val="35"/>
  </w:num>
  <w:num w:numId="36">
    <w:abstractNumId w:val="20"/>
  </w:num>
  <w:num w:numId="37">
    <w:abstractNumId w:val="14"/>
  </w:num>
  <w:num w:numId="38">
    <w:abstractNumId w:val="4"/>
  </w:num>
  <w:num w:numId="39">
    <w:abstractNumId w:val="16"/>
  </w:num>
  <w:num w:numId="40">
    <w:abstractNumId w:val="19"/>
  </w:num>
  <w:num w:numId="41">
    <w:abstractNumId w:val="34"/>
  </w:num>
  <w:num w:numId="42">
    <w:abstractNumId w:val="24"/>
  </w:num>
  <w:num w:numId="43">
    <w:abstractNumId w:val="21"/>
  </w:num>
  <w:num w:numId="44">
    <w:abstractNumId w:val="12"/>
  </w:num>
  <w:num w:numId="45">
    <w:abstractNumId w:val="1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2F28"/>
    <w:rsid w:val="00003237"/>
    <w:rsid w:val="0000365F"/>
    <w:rsid w:val="00003F88"/>
    <w:rsid w:val="00006A9B"/>
    <w:rsid w:val="00007822"/>
    <w:rsid w:val="00007E66"/>
    <w:rsid w:val="00010355"/>
    <w:rsid w:val="000136B7"/>
    <w:rsid w:val="000140D6"/>
    <w:rsid w:val="00015988"/>
    <w:rsid w:val="00015C26"/>
    <w:rsid w:val="00017C9B"/>
    <w:rsid w:val="00020102"/>
    <w:rsid w:val="0002099F"/>
    <w:rsid w:val="00020C3C"/>
    <w:rsid w:val="00021015"/>
    <w:rsid w:val="00021D79"/>
    <w:rsid w:val="00021E42"/>
    <w:rsid w:val="00022818"/>
    <w:rsid w:val="00022A52"/>
    <w:rsid w:val="0002364F"/>
    <w:rsid w:val="00023E60"/>
    <w:rsid w:val="00025ACE"/>
    <w:rsid w:val="00025C78"/>
    <w:rsid w:val="00026FDC"/>
    <w:rsid w:val="0002735A"/>
    <w:rsid w:val="00027CC8"/>
    <w:rsid w:val="00027EA9"/>
    <w:rsid w:val="00031B81"/>
    <w:rsid w:val="00031C12"/>
    <w:rsid w:val="000330FB"/>
    <w:rsid w:val="000333A2"/>
    <w:rsid w:val="00033DA6"/>
    <w:rsid w:val="00033FD8"/>
    <w:rsid w:val="00036637"/>
    <w:rsid w:val="00036E07"/>
    <w:rsid w:val="00037592"/>
    <w:rsid w:val="0003771D"/>
    <w:rsid w:val="00037F21"/>
    <w:rsid w:val="000424D9"/>
    <w:rsid w:val="00043D6B"/>
    <w:rsid w:val="000441A4"/>
    <w:rsid w:val="00046AD3"/>
    <w:rsid w:val="00046C92"/>
    <w:rsid w:val="00050B88"/>
    <w:rsid w:val="0005144C"/>
    <w:rsid w:val="0005169A"/>
    <w:rsid w:val="00053DC3"/>
    <w:rsid w:val="00054757"/>
    <w:rsid w:val="00055076"/>
    <w:rsid w:val="00055C51"/>
    <w:rsid w:val="00055F5C"/>
    <w:rsid w:val="00056327"/>
    <w:rsid w:val="0005733B"/>
    <w:rsid w:val="000603CC"/>
    <w:rsid w:val="00060887"/>
    <w:rsid w:val="00060D8C"/>
    <w:rsid w:val="00060F1B"/>
    <w:rsid w:val="000611CA"/>
    <w:rsid w:val="0006144A"/>
    <w:rsid w:val="0006182E"/>
    <w:rsid w:val="000623B5"/>
    <w:rsid w:val="000635C7"/>
    <w:rsid w:val="0006381C"/>
    <w:rsid w:val="00063ED4"/>
    <w:rsid w:val="000641BB"/>
    <w:rsid w:val="00066AC4"/>
    <w:rsid w:val="00066EAB"/>
    <w:rsid w:val="000673ED"/>
    <w:rsid w:val="00072C83"/>
    <w:rsid w:val="000756F4"/>
    <w:rsid w:val="00075714"/>
    <w:rsid w:val="000759BF"/>
    <w:rsid w:val="00077ACC"/>
    <w:rsid w:val="000818B3"/>
    <w:rsid w:val="00082EC6"/>
    <w:rsid w:val="00083508"/>
    <w:rsid w:val="000853A3"/>
    <w:rsid w:val="00085CF6"/>
    <w:rsid w:val="00090057"/>
    <w:rsid w:val="00090213"/>
    <w:rsid w:val="00090C86"/>
    <w:rsid w:val="00091843"/>
    <w:rsid w:val="00092508"/>
    <w:rsid w:val="0009324D"/>
    <w:rsid w:val="000935B0"/>
    <w:rsid w:val="00093CCE"/>
    <w:rsid w:val="0009415E"/>
    <w:rsid w:val="00094AC3"/>
    <w:rsid w:val="0009570C"/>
    <w:rsid w:val="0009764B"/>
    <w:rsid w:val="00097958"/>
    <w:rsid w:val="00097AAE"/>
    <w:rsid w:val="000A0694"/>
    <w:rsid w:val="000A464D"/>
    <w:rsid w:val="000A4777"/>
    <w:rsid w:val="000A598B"/>
    <w:rsid w:val="000A5FE7"/>
    <w:rsid w:val="000A715A"/>
    <w:rsid w:val="000A7630"/>
    <w:rsid w:val="000A7D87"/>
    <w:rsid w:val="000B1C35"/>
    <w:rsid w:val="000B2010"/>
    <w:rsid w:val="000B226C"/>
    <w:rsid w:val="000B681F"/>
    <w:rsid w:val="000B6C45"/>
    <w:rsid w:val="000B71BA"/>
    <w:rsid w:val="000C00FD"/>
    <w:rsid w:val="000C045A"/>
    <w:rsid w:val="000C19F1"/>
    <w:rsid w:val="000C1CCF"/>
    <w:rsid w:val="000C1E7C"/>
    <w:rsid w:val="000C1EFF"/>
    <w:rsid w:val="000C3B04"/>
    <w:rsid w:val="000C413C"/>
    <w:rsid w:val="000C4332"/>
    <w:rsid w:val="000C4648"/>
    <w:rsid w:val="000C5116"/>
    <w:rsid w:val="000C5480"/>
    <w:rsid w:val="000C6003"/>
    <w:rsid w:val="000C60F3"/>
    <w:rsid w:val="000C6808"/>
    <w:rsid w:val="000C71BD"/>
    <w:rsid w:val="000C7274"/>
    <w:rsid w:val="000D01AC"/>
    <w:rsid w:val="000D0500"/>
    <w:rsid w:val="000D08D0"/>
    <w:rsid w:val="000D1222"/>
    <w:rsid w:val="000D13CE"/>
    <w:rsid w:val="000D181C"/>
    <w:rsid w:val="000D24D3"/>
    <w:rsid w:val="000D3A7F"/>
    <w:rsid w:val="000D3BC5"/>
    <w:rsid w:val="000D415F"/>
    <w:rsid w:val="000D5015"/>
    <w:rsid w:val="000D50D2"/>
    <w:rsid w:val="000D516B"/>
    <w:rsid w:val="000D786E"/>
    <w:rsid w:val="000D7A85"/>
    <w:rsid w:val="000E1448"/>
    <w:rsid w:val="000E1AE9"/>
    <w:rsid w:val="000E263A"/>
    <w:rsid w:val="000E42D4"/>
    <w:rsid w:val="000E4603"/>
    <w:rsid w:val="000E4D60"/>
    <w:rsid w:val="000E4FAF"/>
    <w:rsid w:val="000E52EF"/>
    <w:rsid w:val="000E692D"/>
    <w:rsid w:val="000E71E7"/>
    <w:rsid w:val="000E7D35"/>
    <w:rsid w:val="000F1694"/>
    <w:rsid w:val="000F2202"/>
    <w:rsid w:val="000F577C"/>
    <w:rsid w:val="000F6A3B"/>
    <w:rsid w:val="000F7504"/>
    <w:rsid w:val="001000FB"/>
    <w:rsid w:val="0010129B"/>
    <w:rsid w:val="001023E2"/>
    <w:rsid w:val="00102A84"/>
    <w:rsid w:val="0010307C"/>
    <w:rsid w:val="00104628"/>
    <w:rsid w:val="00104C6C"/>
    <w:rsid w:val="00105458"/>
    <w:rsid w:val="00106D44"/>
    <w:rsid w:val="00106FD4"/>
    <w:rsid w:val="0010798F"/>
    <w:rsid w:val="00107F4C"/>
    <w:rsid w:val="001106F7"/>
    <w:rsid w:val="00110B70"/>
    <w:rsid w:val="001112C7"/>
    <w:rsid w:val="001113EC"/>
    <w:rsid w:val="0011149F"/>
    <w:rsid w:val="00111713"/>
    <w:rsid w:val="001144D7"/>
    <w:rsid w:val="001153B6"/>
    <w:rsid w:val="00115AF4"/>
    <w:rsid w:val="00115CFC"/>
    <w:rsid w:val="001162E7"/>
    <w:rsid w:val="001213F7"/>
    <w:rsid w:val="0012199E"/>
    <w:rsid w:val="00122663"/>
    <w:rsid w:val="00124185"/>
    <w:rsid w:val="00125856"/>
    <w:rsid w:val="00125E71"/>
    <w:rsid w:val="001272E6"/>
    <w:rsid w:val="001279E2"/>
    <w:rsid w:val="00130114"/>
    <w:rsid w:val="00130D3C"/>
    <w:rsid w:val="00131F49"/>
    <w:rsid w:val="0013204F"/>
    <w:rsid w:val="001325C8"/>
    <w:rsid w:val="001333FE"/>
    <w:rsid w:val="00133B55"/>
    <w:rsid w:val="00134C81"/>
    <w:rsid w:val="00134F10"/>
    <w:rsid w:val="00135A1B"/>
    <w:rsid w:val="00135F88"/>
    <w:rsid w:val="00136B1E"/>
    <w:rsid w:val="00136FF6"/>
    <w:rsid w:val="001402B1"/>
    <w:rsid w:val="001418F9"/>
    <w:rsid w:val="0014237E"/>
    <w:rsid w:val="001441E5"/>
    <w:rsid w:val="00146B10"/>
    <w:rsid w:val="0015131A"/>
    <w:rsid w:val="0015288B"/>
    <w:rsid w:val="0015483A"/>
    <w:rsid w:val="00155504"/>
    <w:rsid w:val="00155BA7"/>
    <w:rsid w:val="00155C80"/>
    <w:rsid w:val="00156EE5"/>
    <w:rsid w:val="001571CD"/>
    <w:rsid w:val="00160ADA"/>
    <w:rsid w:val="00161FDE"/>
    <w:rsid w:val="0016302E"/>
    <w:rsid w:val="00164685"/>
    <w:rsid w:val="00164935"/>
    <w:rsid w:val="00165518"/>
    <w:rsid w:val="001671F0"/>
    <w:rsid w:val="00167664"/>
    <w:rsid w:val="0017130A"/>
    <w:rsid w:val="00171D9F"/>
    <w:rsid w:val="0017283D"/>
    <w:rsid w:val="001732F4"/>
    <w:rsid w:val="001745C4"/>
    <w:rsid w:val="0017582B"/>
    <w:rsid w:val="001758BE"/>
    <w:rsid w:val="00175B0F"/>
    <w:rsid w:val="0017612B"/>
    <w:rsid w:val="001766F7"/>
    <w:rsid w:val="00176897"/>
    <w:rsid w:val="00177600"/>
    <w:rsid w:val="0017761C"/>
    <w:rsid w:val="00180B03"/>
    <w:rsid w:val="00182070"/>
    <w:rsid w:val="00182E4A"/>
    <w:rsid w:val="00184BAF"/>
    <w:rsid w:val="00184CF6"/>
    <w:rsid w:val="00186BBF"/>
    <w:rsid w:val="001875EB"/>
    <w:rsid w:val="001913B2"/>
    <w:rsid w:val="00192D51"/>
    <w:rsid w:val="00193206"/>
    <w:rsid w:val="0019320D"/>
    <w:rsid w:val="0019432B"/>
    <w:rsid w:val="00195436"/>
    <w:rsid w:val="00196375"/>
    <w:rsid w:val="00197191"/>
    <w:rsid w:val="00197F91"/>
    <w:rsid w:val="001A0396"/>
    <w:rsid w:val="001A0C1C"/>
    <w:rsid w:val="001A28D4"/>
    <w:rsid w:val="001A2B57"/>
    <w:rsid w:val="001A4E42"/>
    <w:rsid w:val="001A4F2E"/>
    <w:rsid w:val="001A6912"/>
    <w:rsid w:val="001A6E9A"/>
    <w:rsid w:val="001A7AD1"/>
    <w:rsid w:val="001B04EB"/>
    <w:rsid w:val="001B0826"/>
    <w:rsid w:val="001B163D"/>
    <w:rsid w:val="001B1825"/>
    <w:rsid w:val="001B22F7"/>
    <w:rsid w:val="001B251B"/>
    <w:rsid w:val="001B2D9B"/>
    <w:rsid w:val="001B3642"/>
    <w:rsid w:val="001B3C99"/>
    <w:rsid w:val="001B464E"/>
    <w:rsid w:val="001B4C9C"/>
    <w:rsid w:val="001B4ECC"/>
    <w:rsid w:val="001B5516"/>
    <w:rsid w:val="001B66A5"/>
    <w:rsid w:val="001B761B"/>
    <w:rsid w:val="001C1122"/>
    <w:rsid w:val="001C2BCE"/>
    <w:rsid w:val="001C4445"/>
    <w:rsid w:val="001C4DE7"/>
    <w:rsid w:val="001D03E0"/>
    <w:rsid w:val="001D1487"/>
    <w:rsid w:val="001D16B9"/>
    <w:rsid w:val="001D2E6D"/>
    <w:rsid w:val="001D3459"/>
    <w:rsid w:val="001D3BAB"/>
    <w:rsid w:val="001D4C9C"/>
    <w:rsid w:val="001D6054"/>
    <w:rsid w:val="001D60B6"/>
    <w:rsid w:val="001E0252"/>
    <w:rsid w:val="001E13B8"/>
    <w:rsid w:val="001E153A"/>
    <w:rsid w:val="001E2072"/>
    <w:rsid w:val="001E2BBC"/>
    <w:rsid w:val="001E4798"/>
    <w:rsid w:val="001E5963"/>
    <w:rsid w:val="001E5EAB"/>
    <w:rsid w:val="001E6F07"/>
    <w:rsid w:val="001E74FF"/>
    <w:rsid w:val="001E7898"/>
    <w:rsid w:val="001E7B5A"/>
    <w:rsid w:val="001F06DF"/>
    <w:rsid w:val="001F1349"/>
    <w:rsid w:val="001F25DC"/>
    <w:rsid w:val="001F2E66"/>
    <w:rsid w:val="001F3026"/>
    <w:rsid w:val="001F3E6F"/>
    <w:rsid w:val="001F46D0"/>
    <w:rsid w:val="001F4B51"/>
    <w:rsid w:val="001F51A5"/>
    <w:rsid w:val="001F62B2"/>
    <w:rsid w:val="001F679F"/>
    <w:rsid w:val="001F6A53"/>
    <w:rsid w:val="001F6BE3"/>
    <w:rsid w:val="001F6D61"/>
    <w:rsid w:val="001F76F6"/>
    <w:rsid w:val="0020064D"/>
    <w:rsid w:val="00200D94"/>
    <w:rsid w:val="00201B6E"/>
    <w:rsid w:val="002023E8"/>
    <w:rsid w:val="0020261B"/>
    <w:rsid w:val="00202781"/>
    <w:rsid w:val="00202E61"/>
    <w:rsid w:val="0020316D"/>
    <w:rsid w:val="00203593"/>
    <w:rsid w:val="002042B1"/>
    <w:rsid w:val="0020708F"/>
    <w:rsid w:val="0021046A"/>
    <w:rsid w:val="00211B57"/>
    <w:rsid w:val="002120EC"/>
    <w:rsid w:val="00212835"/>
    <w:rsid w:val="00214071"/>
    <w:rsid w:val="002156F7"/>
    <w:rsid w:val="00216840"/>
    <w:rsid w:val="0021697E"/>
    <w:rsid w:val="00217236"/>
    <w:rsid w:val="002205A5"/>
    <w:rsid w:val="002208A7"/>
    <w:rsid w:val="00220EC6"/>
    <w:rsid w:val="002211D9"/>
    <w:rsid w:val="00222008"/>
    <w:rsid w:val="002224DB"/>
    <w:rsid w:val="00222CE4"/>
    <w:rsid w:val="00222F7B"/>
    <w:rsid w:val="00223396"/>
    <w:rsid w:val="00223D1C"/>
    <w:rsid w:val="00224197"/>
    <w:rsid w:val="00224605"/>
    <w:rsid w:val="00225438"/>
    <w:rsid w:val="002266FE"/>
    <w:rsid w:val="00226CC8"/>
    <w:rsid w:val="00226DC5"/>
    <w:rsid w:val="002271D0"/>
    <w:rsid w:val="0023025D"/>
    <w:rsid w:val="002302E7"/>
    <w:rsid w:val="00230558"/>
    <w:rsid w:val="00231CD7"/>
    <w:rsid w:val="00232B6F"/>
    <w:rsid w:val="00233F09"/>
    <w:rsid w:val="00234EEF"/>
    <w:rsid w:val="002363B0"/>
    <w:rsid w:val="00240A7F"/>
    <w:rsid w:val="0024143D"/>
    <w:rsid w:val="002416AF"/>
    <w:rsid w:val="00243494"/>
    <w:rsid w:val="002435F9"/>
    <w:rsid w:val="00243DEF"/>
    <w:rsid w:val="00244BE7"/>
    <w:rsid w:val="00245018"/>
    <w:rsid w:val="0024586B"/>
    <w:rsid w:val="00250367"/>
    <w:rsid w:val="00251E15"/>
    <w:rsid w:val="00252603"/>
    <w:rsid w:val="00252ED1"/>
    <w:rsid w:val="00253113"/>
    <w:rsid w:val="00253151"/>
    <w:rsid w:val="00253AEC"/>
    <w:rsid w:val="002546F5"/>
    <w:rsid w:val="00254AF6"/>
    <w:rsid w:val="0025538E"/>
    <w:rsid w:val="002559D2"/>
    <w:rsid w:val="00255C2C"/>
    <w:rsid w:val="002564B1"/>
    <w:rsid w:val="00257068"/>
    <w:rsid w:val="002602E8"/>
    <w:rsid w:val="0026046B"/>
    <w:rsid w:val="00261F08"/>
    <w:rsid w:val="002620B3"/>
    <w:rsid w:val="002624B9"/>
    <w:rsid w:val="002627FC"/>
    <w:rsid w:val="00262A08"/>
    <w:rsid w:val="0026344E"/>
    <w:rsid w:val="0026361E"/>
    <w:rsid w:val="002640EE"/>
    <w:rsid w:val="00264813"/>
    <w:rsid w:val="00265024"/>
    <w:rsid w:val="002656E4"/>
    <w:rsid w:val="00266558"/>
    <w:rsid w:val="00267B2D"/>
    <w:rsid w:val="0027068D"/>
    <w:rsid w:val="00270A17"/>
    <w:rsid w:val="0027347C"/>
    <w:rsid w:val="00273561"/>
    <w:rsid w:val="0027374D"/>
    <w:rsid w:val="00273A6E"/>
    <w:rsid w:val="00273F45"/>
    <w:rsid w:val="00275E04"/>
    <w:rsid w:val="00275F67"/>
    <w:rsid w:val="002771B2"/>
    <w:rsid w:val="00277346"/>
    <w:rsid w:val="00280481"/>
    <w:rsid w:val="0028096F"/>
    <w:rsid w:val="00280A86"/>
    <w:rsid w:val="00280E41"/>
    <w:rsid w:val="0028140F"/>
    <w:rsid w:val="00282445"/>
    <w:rsid w:val="0028281D"/>
    <w:rsid w:val="0028368F"/>
    <w:rsid w:val="00284004"/>
    <w:rsid w:val="00284060"/>
    <w:rsid w:val="00285C30"/>
    <w:rsid w:val="002865C8"/>
    <w:rsid w:val="00286FA2"/>
    <w:rsid w:val="002903D7"/>
    <w:rsid w:val="0029061A"/>
    <w:rsid w:val="00293365"/>
    <w:rsid w:val="00296E22"/>
    <w:rsid w:val="002A01E9"/>
    <w:rsid w:val="002A04DC"/>
    <w:rsid w:val="002A10EE"/>
    <w:rsid w:val="002A158E"/>
    <w:rsid w:val="002A1BAA"/>
    <w:rsid w:val="002A1E7D"/>
    <w:rsid w:val="002A24A7"/>
    <w:rsid w:val="002A2C5F"/>
    <w:rsid w:val="002A2E92"/>
    <w:rsid w:val="002A313B"/>
    <w:rsid w:val="002A3248"/>
    <w:rsid w:val="002A3936"/>
    <w:rsid w:val="002A600E"/>
    <w:rsid w:val="002A71C1"/>
    <w:rsid w:val="002A72AB"/>
    <w:rsid w:val="002A77C0"/>
    <w:rsid w:val="002B0A27"/>
    <w:rsid w:val="002B1F3F"/>
    <w:rsid w:val="002B3DD1"/>
    <w:rsid w:val="002B41E9"/>
    <w:rsid w:val="002B459E"/>
    <w:rsid w:val="002B47BD"/>
    <w:rsid w:val="002B518C"/>
    <w:rsid w:val="002B5263"/>
    <w:rsid w:val="002B54E6"/>
    <w:rsid w:val="002B67E5"/>
    <w:rsid w:val="002B6E33"/>
    <w:rsid w:val="002B7164"/>
    <w:rsid w:val="002C0148"/>
    <w:rsid w:val="002C0515"/>
    <w:rsid w:val="002C106B"/>
    <w:rsid w:val="002C2212"/>
    <w:rsid w:val="002C2937"/>
    <w:rsid w:val="002C2A3E"/>
    <w:rsid w:val="002C3057"/>
    <w:rsid w:val="002C30CC"/>
    <w:rsid w:val="002C362D"/>
    <w:rsid w:val="002C3658"/>
    <w:rsid w:val="002C36E6"/>
    <w:rsid w:val="002C3F70"/>
    <w:rsid w:val="002C4B94"/>
    <w:rsid w:val="002C6B5B"/>
    <w:rsid w:val="002C6E0A"/>
    <w:rsid w:val="002C7CED"/>
    <w:rsid w:val="002D01E2"/>
    <w:rsid w:val="002D18A0"/>
    <w:rsid w:val="002D3426"/>
    <w:rsid w:val="002D390A"/>
    <w:rsid w:val="002D3E7E"/>
    <w:rsid w:val="002D4961"/>
    <w:rsid w:val="002D54C1"/>
    <w:rsid w:val="002D632E"/>
    <w:rsid w:val="002D7D59"/>
    <w:rsid w:val="002D7E72"/>
    <w:rsid w:val="002E0C14"/>
    <w:rsid w:val="002E145C"/>
    <w:rsid w:val="002E14F0"/>
    <w:rsid w:val="002E40E8"/>
    <w:rsid w:val="002E5699"/>
    <w:rsid w:val="002E573F"/>
    <w:rsid w:val="002E59BB"/>
    <w:rsid w:val="002E5B97"/>
    <w:rsid w:val="002E5C5A"/>
    <w:rsid w:val="002E6643"/>
    <w:rsid w:val="002E6E8F"/>
    <w:rsid w:val="002E702B"/>
    <w:rsid w:val="002E7044"/>
    <w:rsid w:val="002E7459"/>
    <w:rsid w:val="002E74C3"/>
    <w:rsid w:val="002E7ACF"/>
    <w:rsid w:val="002F030D"/>
    <w:rsid w:val="002F04BD"/>
    <w:rsid w:val="002F128B"/>
    <w:rsid w:val="002F1D87"/>
    <w:rsid w:val="002F1EE6"/>
    <w:rsid w:val="002F2059"/>
    <w:rsid w:val="002F35D9"/>
    <w:rsid w:val="002F3F1C"/>
    <w:rsid w:val="002F4CCE"/>
    <w:rsid w:val="002F52D0"/>
    <w:rsid w:val="002F585F"/>
    <w:rsid w:val="002F6917"/>
    <w:rsid w:val="002F6DBD"/>
    <w:rsid w:val="00300107"/>
    <w:rsid w:val="003002E7"/>
    <w:rsid w:val="00303860"/>
    <w:rsid w:val="00304579"/>
    <w:rsid w:val="00304E42"/>
    <w:rsid w:val="00307EBC"/>
    <w:rsid w:val="00307F75"/>
    <w:rsid w:val="003108DB"/>
    <w:rsid w:val="00311993"/>
    <w:rsid w:val="00311F1C"/>
    <w:rsid w:val="00312CFD"/>
    <w:rsid w:val="00313550"/>
    <w:rsid w:val="00313842"/>
    <w:rsid w:val="00313E30"/>
    <w:rsid w:val="00314278"/>
    <w:rsid w:val="0031462D"/>
    <w:rsid w:val="003151DA"/>
    <w:rsid w:val="003158C6"/>
    <w:rsid w:val="003161C5"/>
    <w:rsid w:val="00316566"/>
    <w:rsid w:val="003170F5"/>
    <w:rsid w:val="00320C11"/>
    <w:rsid w:val="003215EF"/>
    <w:rsid w:val="00321D85"/>
    <w:rsid w:val="003222E3"/>
    <w:rsid w:val="00323204"/>
    <w:rsid w:val="00323237"/>
    <w:rsid w:val="003240A0"/>
    <w:rsid w:val="003261F9"/>
    <w:rsid w:val="003261FD"/>
    <w:rsid w:val="00326280"/>
    <w:rsid w:val="003272F8"/>
    <w:rsid w:val="00330911"/>
    <w:rsid w:val="00330F25"/>
    <w:rsid w:val="00333266"/>
    <w:rsid w:val="00333596"/>
    <w:rsid w:val="003348D1"/>
    <w:rsid w:val="003360B5"/>
    <w:rsid w:val="00336644"/>
    <w:rsid w:val="0033710E"/>
    <w:rsid w:val="0034039A"/>
    <w:rsid w:val="00340C17"/>
    <w:rsid w:val="0034102B"/>
    <w:rsid w:val="0034291A"/>
    <w:rsid w:val="00342EF1"/>
    <w:rsid w:val="00345907"/>
    <w:rsid w:val="00346797"/>
    <w:rsid w:val="003471FE"/>
    <w:rsid w:val="003479EF"/>
    <w:rsid w:val="00347C2D"/>
    <w:rsid w:val="00350256"/>
    <w:rsid w:val="003509F2"/>
    <w:rsid w:val="00350AA3"/>
    <w:rsid w:val="003532AB"/>
    <w:rsid w:val="00353B08"/>
    <w:rsid w:val="00355DBD"/>
    <w:rsid w:val="00357B2C"/>
    <w:rsid w:val="003619E8"/>
    <w:rsid w:val="00362333"/>
    <w:rsid w:val="00362CA1"/>
    <w:rsid w:val="003639EF"/>
    <w:rsid w:val="00363AD5"/>
    <w:rsid w:val="0036430D"/>
    <w:rsid w:val="00364C47"/>
    <w:rsid w:val="00365624"/>
    <w:rsid w:val="00365B75"/>
    <w:rsid w:val="00365BB0"/>
    <w:rsid w:val="003662B6"/>
    <w:rsid w:val="00366BE8"/>
    <w:rsid w:val="00367558"/>
    <w:rsid w:val="00367698"/>
    <w:rsid w:val="00367EAE"/>
    <w:rsid w:val="00371952"/>
    <w:rsid w:val="00371E03"/>
    <w:rsid w:val="00371E7B"/>
    <w:rsid w:val="00371F81"/>
    <w:rsid w:val="00372265"/>
    <w:rsid w:val="003733A0"/>
    <w:rsid w:val="003735F6"/>
    <w:rsid w:val="00373B29"/>
    <w:rsid w:val="00375465"/>
    <w:rsid w:val="003762B2"/>
    <w:rsid w:val="003763C6"/>
    <w:rsid w:val="003765F8"/>
    <w:rsid w:val="00376666"/>
    <w:rsid w:val="003770B6"/>
    <w:rsid w:val="0037779F"/>
    <w:rsid w:val="0037787E"/>
    <w:rsid w:val="00380908"/>
    <w:rsid w:val="003809E0"/>
    <w:rsid w:val="00381159"/>
    <w:rsid w:val="0038210A"/>
    <w:rsid w:val="00382595"/>
    <w:rsid w:val="003828F5"/>
    <w:rsid w:val="00382F8F"/>
    <w:rsid w:val="00383471"/>
    <w:rsid w:val="00385FE5"/>
    <w:rsid w:val="00387387"/>
    <w:rsid w:val="003903FE"/>
    <w:rsid w:val="0039083C"/>
    <w:rsid w:val="00391693"/>
    <w:rsid w:val="00392B10"/>
    <w:rsid w:val="00394132"/>
    <w:rsid w:val="003956BF"/>
    <w:rsid w:val="00397B96"/>
    <w:rsid w:val="003A01B1"/>
    <w:rsid w:val="003A0B7E"/>
    <w:rsid w:val="003A2E73"/>
    <w:rsid w:val="003A2E8B"/>
    <w:rsid w:val="003A3346"/>
    <w:rsid w:val="003A41E9"/>
    <w:rsid w:val="003A443D"/>
    <w:rsid w:val="003A53ED"/>
    <w:rsid w:val="003A5425"/>
    <w:rsid w:val="003A5E6A"/>
    <w:rsid w:val="003A606E"/>
    <w:rsid w:val="003A6A72"/>
    <w:rsid w:val="003A73A6"/>
    <w:rsid w:val="003A78E5"/>
    <w:rsid w:val="003B0CBD"/>
    <w:rsid w:val="003B0CE9"/>
    <w:rsid w:val="003B1154"/>
    <w:rsid w:val="003B164D"/>
    <w:rsid w:val="003B2BFE"/>
    <w:rsid w:val="003B3616"/>
    <w:rsid w:val="003B4B72"/>
    <w:rsid w:val="003B4BC1"/>
    <w:rsid w:val="003B53FE"/>
    <w:rsid w:val="003B5CA2"/>
    <w:rsid w:val="003C002B"/>
    <w:rsid w:val="003C0F4F"/>
    <w:rsid w:val="003C15CE"/>
    <w:rsid w:val="003C164A"/>
    <w:rsid w:val="003C1A5E"/>
    <w:rsid w:val="003C1B43"/>
    <w:rsid w:val="003C1E9B"/>
    <w:rsid w:val="003C3941"/>
    <w:rsid w:val="003C3D74"/>
    <w:rsid w:val="003C50D6"/>
    <w:rsid w:val="003C5F59"/>
    <w:rsid w:val="003C667A"/>
    <w:rsid w:val="003C66AC"/>
    <w:rsid w:val="003C6FE4"/>
    <w:rsid w:val="003C733E"/>
    <w:rsid w:val="003D0364"/>
    <w:rsid w:val="003D0695"/>
    <w:rsid w:val="003D1956"/>
    <w:rsid w:val="003D1FEB"/>
    <w:rsid w:val="003D283F"/>
    <w:rsid w:val="003D3F59"/>
    <w:rsid w:val="003D427B"/>
    <w:rsid w:val="003D4AEB"/>
    <w:rsid w:val="003D534A"/>
    <w:rsid w:val="003D55CE"/>
    <w:rsid w:val="003D5D5B"/>
    <w:rsid w:val="003D5FA4"/>
    <w:rsid w:val="003D602B"/>
    <w:rsid w:val="003D6818"/>
    <w:rsid w:val="003D73E3"/>
    <w:rsid w:val="003D78F7"/>
    <w:rsid w:val="003E0764"/>
    <w:rsid w:val="003E1117"/>
    <w:rsid w:val="003E181C"/>
    <w:rsid w:val="003E18C4"/>
    <w:rsid w:val="003E2403"/>
    <w:rsid w:val="003E346A"/>
    <w:rsid w:val="003E4810"/>
    <w:rsid w:val="003E49CA"/>
    <w:rsid w:val="003E4BC6"/>
    <w:rsid w:val="003E5808"/>
    <w:rsid w:val="003E71FC"/>
    <w:rsid w:val="003E7AA1"/>
    <w:rsid w:val="003F0046"/>
    <w:rsid w:val="003F03AE"/>
    <w:rsid w:val="003F082B"/>
    <w:rsid w:val="003F0F7A"/>
    <w:rsid w:val="003F12DD"/>
    <w:rsid w:val="003F1E79"/>
    <w:rsid w:val="003F2076"/>
    <w:rsid w:val="003F2714"/>
    <w:rsid w:val="003F349E"/>
    <w:rsid w:val="003F356B"/>
    <w:rsid w:val="003F3A38"/>
    <w:rsid w:val="003F486F"/>
    <w:rsid w:val="003F5E49"/>
    <w:rsid w:val="003F6F69"/>
    <w:rsid w:val="003F7034"/>
    <w:rsid w:val="003F70E9"/>
    <w:rsid w:val="003F751E"/>
    <w:rsid w:val="00400160"/>
    <w:rsid w:val="004004A5"/>
    <w:rsid w:val="004030BE"/>
    <w:rsid w:val="00403745"/>
    <w:rsid w:val="00403B1D"/>
    <w:rsid w:val="00404DBB"/>
    <w:rsid w:val="0040626B"/>
    <w:rsid w:val="00406B92"/>
    <w:rsid w:val="00410F3A"/>
    <w:rsid w:val="004110E9"/>
    <w:rsid w:val="00411CCB"/>
    <w:rsid w:val="00411F5D"/>
    <w:rsid w:val="00412240"/>
    <w:rsid w:val="00412BFD"/>
    <w:rsid w:val="00414517"/>
    <w:rsid w:val="004145EE"/>
    <w:rsid w:val="004166B2"/>
    <w:rsid w:val="00417A68"/>
    <w:rsid w:val="00420425"/>
    <w:rsid w:val="00422B6C"/>
    <w:rsid w:val="00422FCB"/>
    <w:rsid w:val="004238E6"/>
    <w:rsid w:val="00425350"/>
    <w:rsid w:val="00426AF2"/>
    <w:rsid w:val="00426D47"/>
    <w:rsid w:val="0042740C"/>
    <w:rsid w:val="0042742D"/>
    <w:rsid w:val="004301B0"/>
    <w:rsid w:val="004302F4"/>
    <w:rsid w:val="00430667"/>
    <w:rsid w:val="0043144C"/>
    <w:rsid w:val="004317D4"/>
    <w:rsid w:val="00431A4E"/>
    <w:rsid w:val="00431E29"/>
    <w:rsid w:val="00432227"/>
    <w:rsid w:val="0043264C"/>
    <w:rsid w:val="0043393E"/>
    <w:rsid w:val="004341CC"/>
    <w:rsid w:val="00435562"/>
    <w:rsid w:val="00435D33"/>
    <w:rsid w:val="004366A9"/>
    <w:rsid w:val="0043692F"/>
    <w:rsid w:val="00436D48"/>
    <w:rsid w:val="0043745C"/>
    <w:rsid w:val="00440095"/>
    <w:rsid w:val="004400F5"/>
    <w:rsid w:val="00442FB5"/>
    <w:rsid w:val="00443A8B"/>
    <w:rsid w:val="00443FE6"/>
    <w:rsid w:val="00445083"/>
    <w:rsid w:val="004451D0"/>
    <w:rsid w:val="00445370"/>
    <w:rsid w:val="00445A18"/>
    <w:rsid w:val="00445C7D"/>
    <w:rsid w:val="0044652F"/>
    <w:rsid w:val="004466C4"/>
    <w:rsid w:val="0044689B"/>
    <w:rsid w:val="00447AC5"/>
    <w:rsid w:val="00447C89"/>
    <w:rsid w:val="00451599"/>
    <w:rsid w:val="0045185A"/>
    <w:rsid w:val="00451E25"/>
    <w:rsid w:val="004527B3"/>
    <w:rsid w:val="00452846"/>
    <w:rsid w:val="00453BFF"/>
    <w:rsid w:val="00453EA8"/>
    <w:rsid w:val="004542FC"/>
    <w:rsid w:val="004559CF"/>
    <w:rsid w:val="00455AF7"/>
    <w:rsid w:val="00456F43"/>
    <w:rsid w:val="00456FA1"/>
    <w:rsid w:val="00460F5E"/>
    <w:rsid w:val="00461428"/>
    <w:rsid w:val="0046280F"/>
    <w:rsid w:val="00464A12"/>
    <w:rsid w:val="00465206"/>
    <w:rsid w:val="0046525F"/>
    <w:rsid w:val="00465608"/>
    <w:rsid w:val="00465A85"/>
    <w:rsid w:val="00466267"/>
    <w:rsid w:val="004675DC"/>
    <w:rsid w:val="00467BBD"/>
    <w:rsid w:val="0047009B"/>
    <w:rsid w:val="00470777"/>
    <w:rsid w:val="00470B89"/>
    <w:rsid w:val="00471120"/>
    <w:rsid w:val="004713BE"/>
    <w:rsid w:val="00473D8A"/>
    <w:rsid w:val="0047427C"/>
    <w:rsid w:val="00475B91"/>
    <w:rsid w:val="00475BB9"/>
    <w:rsid w:val="004771A8"/>
    <w:rsid w:val="004774F4"/>
    <w:rsid w:val="00480074"/>
    <w:rsid w:val="00480A2D"/>
    <w:rsid w:val="00480E14"/>
    <w:rsid w:val="00481267"/>
    <w:rsid w:val="00482685"/>
    <w:rsid w:val="0048304B"/>
    <w:rsid w:val="004863C2"/>
    <w:rsid w:val="00491069"/>
    <w:rsid w:val="00493CB9"/>
    <w:rsid w:val="0049446D"/>
    <w:rsid w:val="00494C01"/>
    <w:rsid w:val="004958CE"/>
    <w:rsid w:val="0049593B"/>
    <w:rsid w:val="0049666A"/>
    <w:rsid w:val="004968E9"/>
    <w:rsid w:val="00497173"/>
    <w:rsid w:val="00497F35"/>
    <w:rsid w:val="004A139A"/>
    <w:rsid w:val="004A19FF"/>
    <w:rsid w:val="004A1B3A"/>
    <w:rsid w:val="004A1B4F"/>
    <w:rsid w:val="004A1D25"/>
    <w:rsid w:val="004A2098"/>
    <w:rsid w:val="004A20D7"/>
    <w:rsid w:val="004A2B96"/>
    <w:rsid w:val="004A2E4B"/>
    <w:rsid w:val="004A3E74"/>
    <w:rsid w:val="004A41B2"/>
    <w:rsid w:val="004A516E"/>
    <w:rsid w:val="004A5842"/>
    <w:rsid w:val="004A58F6"/>
    <w:rsid w:val="004A660D"/>
    <w:rsid w:val="004B10AF"/>
    <w:rsid w:val="004B1A3E"/>
    <w:rsid w:val="004B23B6"/>
    <w:rsid w:val="004B276A"/>
    <w:rsid w:val="004B3F4D"/>
    <w:rsid w:val="004B3F96"/>
    <w:rsid w:val="004B4673"/>
    <w:rsid w:val="004B51A9"/>
    <w:rsid w:val="004B56B8"/>
    <w:rsid w:val="004B5E8F"/>
    <w:rsid w:val="004B6CA7"/>
    <w:rsid w:val="004B6CEC"/>
    <w:rsid w:val="004C01D5"/>
    <w:rsid w:val="004C05E6"/>
    <w:rsid w:val="004C0C93"/>
    <w:rsid w:val="004C4205"/>
    <w:rsid w:val="004C4752"/>
    <w:rsid w:val="004C4C73"/>
    <w:rsid w:val="004C5087"/>
    <w:rsid w:val="004C534E"/>
    <w:rsid w:val="004C5829"/>
    <w:rsid w:val="004C5AA0"/>
    <w:rsid w:val="004C60E2"/>
    <w:rsid w:val="004C6CF1"/>
    <w:rsid w:val="004D1A90"/>
    <w:rsid w:val="004D2600"/>
    <w:rsid w:val="004D4256"/>
    <w:rsid w:val="004D4330"/>
    <w:rsid w:val="004D472D"/>
    <w:rsid w:val="004D499A"/>
    <w:rsid w:val="004D5348"/>
    <w:rsid w:val="004D5782"/>
    <w:rsid w:val="004D6415"/>
    <w:rsid w:val="004D7062"/>
    <w:rsid w:val="004D7270"/>
    <w:rsid w:val="004D736A"/>
    <w:rsid w:val="004D75A5"/>
    <w:rsid w:val="004E05FD"/>
    <w:rsid w:val="004E07D2"/>
    <w:rsid w:val="004E1907"/>
    <w:rsid w:val="004E192A"/>
    <w:rsid w:val="004E1A08"/>
    <w:rsid w:val="004E31BE"/>
    <w:rsid w:val="004E3277"/>
    <w:rsid w:val="004E32E1"/>
    <w:rsid w:val="004E3626"/>
    <w:rsid w:val="004E5544"/>
    <w:rsid w:val="004E6424"/>
    <w:rsid w:val="004E66F1"/>
    <w:rsid w:val="004E67D0"/>
    <w:rsid w:val="004E7346"/>
    <w:rsid w:val="004E76ED"/>
    <w:rsid w:val="004E7DD2"/>
    <w:rsid w:val="004E7DD3"/>
    <w:rsid w:val="004F06CA"/>
    <w:rsid w:val="004F2C59"/>
    <w:rsid w:val="004F3185"/>
    <w:rsid w:val="004F376C"/>
    <w:rsid w:val="004F376F"/>
    <w:rsid w:val="004F3E5B"/>
    <w:rsid w:val="004F470C"/>
    <w:rsid w:val="004F49BE"/>
    <w:rsid w:val="004F5368"/>
    <w:rsid w:val="004F5787"/>
    <w:rsid w:val="004F5F79"/>
    <w:rsid w:val="004F6AF9"/>
    <w:rsid w:val="004F73BD"/>
    <w:rsid w:val="004F7ACB"/>
    <w:rsid w:val="004F7BFE"/>
    <w:rsid w:val="00500579"/>
    <w:rsid w:val="005007D2"/>
    <w:rsid w:val="005009C4"/>
    <w:rsid w:val="00501A9D"/>
    <w:rsid w:val="00502FE4"/>
    <w:rsid w:val="00503B3B"/>
    <w:rsid w:val="00504E29"/>
    <w:rsid w:val="005066C1"/>
    <w:rsid w:val="00506AF0"/>
    <w:rsid w:val="00506D6D"/>
    <w:rsid w:val="00507ED5"/>
    <w:rsid w:val="00511285"/>
    <w:rsid w:val="00511A65"/>
    <w:rsid w:val="005126A6"/>
    <w:rsid w:val="00514D16"/>
    <w:rsid w:val="005152C2"/>
    <w:rsid w:val="0051599A"/>
    <w:rsid w:val="0051599E"/>
    <w:rsid w:val="00516049"/>
    <w:rsid w:val="00520B37"/>
    <w:rsid w:val="00521C14"/>
    <w:rsid w:val="005232EE"/>
    <w:rsid w:val="00523702"/>
    <w:rsid w:val="005251F5"/>
    <w:rsid w:val="00525D21"/>
    <w:rsid w:val="005265FB"/>
    <w:rsid w:val="00526986"/>
    <w:rsid w:val="00526C46"/>
    <w:rsid w:val="00527156"/>
    <w:rsid w:val="005316AE"/>
    <w:rsid w:val="00531970"/>
    <w:rsid w:val="00531F92"/>
    <w:rsid w:val="0053206F"/>
    <w:rsid w:val="00532D74"/>
    <w:rsid w:val="005337F1"/>
    <w:rsid w:val="00533817"/>
    <w:rsid w:val="00534434"/>
    <w:rsid w:val="005349F0"/>
    <w:rsid w:val="00535C9A"/>
    <w:rsid w:val="00535FC4"/>
    <w:rsid w:val="00536CB4"/>
    <w:rsid w:val="005401A7"/>
    <w:rsid w:val="0054254F"/>
    <w:rsid w:val="00542F8A"/>
    <w:rsid w:val="00544B65"/>
    <w:rsid w:val="0054582B"/>
    <w:rsid w:val="00545876"/>
    <w:rsid w:val="00545A1C"/>
    <w:rsid w:val="005462A5"/>
    <w:rsid w:val="005465F6"/>
    <w:rsid w:val="005500B3"/>
    <w:rsid w:val="00550BF5"/>
    <w:rsid w:val="00550E86"/>
    <w:rsid w:val="00552617"/>
    <w:rsid w:val="005527DA"/>
    <w:rsid w:val="005538B3"/>
    <w:rsid w:val="005557A8"/>
    <w:rsid w:val="00555E21"/>
    <w:rsid w:val="005566EF"/>
    <w:rsid w:val="005604F6"/>
    <w:rsid w:val="005606B2"/>
    <w:rsid w:val="00561AB8"/>
    <w:rsid w:val="005643F3"/>
    <w:rsid w:val="00564D91"/>
    <w:rsid w:val="005657C1"/>
    <w:rsid w:val="00566FA4"/>
    <w:rsid w:val="00567DC7"/>
    <w:rsid w:val="00570842"/>
    <w:rsid w:val="0057099D"/>
    <w:rsid w:val="00571626"/>
    <w:rsid w:val="0057175C"/>
    <w:rsid w:val="00571768"/>
    <w:rsid w:val="00571C4C"/>
    <w:rsid w:val="005722F6"/>
    <w:rsid w:val="00572CAC"/>
    <w:rsid w:val="00573C23"/>
    <w:rsid w:val="005740A5"/>
    <w:rsid w:val="00575361"/>
    <w:rsid w:val="00576156"/>
    <w:rsid w:val="0058016C"/>
    <w:rsid w:val="005803D5"/>
    <w:rsid w:val="00580605"/>
    <w:rsid w:val="00581556"/>
    <w:rsid w:val="00582870"/>
    <w:rsid w:val="005837D2"/>
    <w:rsid w:val="00583FDF"/>
    <w:rsid w:val="00584269"/>
    <w:rsid w:val="0058534A"/>
    <w:rsid w:val="00586656"/>
    <w:rsid w:val="00587582"/>
    <w:rsid w:val="00587BBF"/>
    <w:rsid w:val="00587BDD"/>
    <w:rsid w:val="0059065D"/>
    <w:rsid w:val="0059113C"/>
    <w:rsid w:val="005921FA"/>
    <w:rsid w:val="00592822"/>
    <w:rsid w:val="00593043"/>
    <w:rsid w:val="005931FB"/>
    <w:rsid w:val="00594F0A"/>
    <w:rsid w:val="005955F7"/>
    <w:rsid w:val="0059577A"/>
    <w:rsid w:val="00595D56"/>
    <w:rsid w:val="00597052"/>
    <w:rsid w:val="005A0439"/>
    <w:rsid w:val="005A06A9"/>
    <w:rsid w:val="005A0CCD"/>
    <w:rsid w:val="005A2003"/>
    <w:rsid w:val="005A245E"/>
    <w:rsid w:val="005A2C90"/>
    <w:rsid w:val="005A329D"/>
    <w:rsid w:val="005A3401"/>
    <w:rsid w:val="005A403A"/>
    <w:rsid w:val="005A5C6B"/>
    <w:rsid w:val="005A5E6C"/>
    <w:rsid w:val="005A6B30"/>
    <w:rsid w:val="005A79C2"/>
    <w:rsid w:val="005A7C2A"/>
    <w:rsid w:val="005B06B4"/>
    <w:rsid w:val="005B292F"/>
    <w:rsid w:val="005B2EE8"/>
    <w:rsid w:val="005B3DAA"/>
    <w:rsid w:val="005B4025"/>
    <w:rsid w:val="005B4484"/>
    <w:rsid w:val="005B6009"/>
    <w:rsid w:val="005B6BE2"/>
    <w:rsid w:val="005B6E15"/>
    <w:rsid w:val="005B6EB0"/>
    <w:rsid w:val="005B7CC1"/>
    <w:rsid w:val="005B7D5D"/>
    <w:rsid w:val="005C0705"/>
    <w:rsid w:val="005C0839"/>
    <w:rsid w:val="005C08A8"/>
    <w:rsid w:val="005C1AD0"/>
    <w:rsid w:val="005C1F5C"/>
    <w:rsid w:val="005C2153"/>
    <w:rsid w:val="005C24B0"/>
    <w:rsid w:val="005C2C83"/>
    <w:rsid w:val="005C2F91"/>
    <w:rsid w:val="005C3099"/>
    <w:rsid w:val="005C52E5"/>
    <w:rsid w:val="005C5FBA"/>
    <w:rsid w:val="005C6234"/>
    <w:rsid w:val="005C732B"/>
    <w:rsid w:val="005C7481"/>
    <w:rsid w:val="005D0CE5"/>
    <w:rsid w:val="005D1F45"/>
    <w:rsid w:val="005D250B"/>
    <w:rsid w:val="005D2E6E"/>
    <w:rsid w:val="005D407B"/>
    <w:rsid w:val="005D40A6"/>
    <w:rsid w:val="005D5688"/>
    <w:rsid w:val="005D5839"/>
    <w:rsid w:val="005D6694"/>
    <w:rsid w:val="005D67AF"/>
    <w:rsid w:val="005D6CCA"/>
    <w:rsid w:val="005D74FF"/>
    <w:rsid w:val="005D79B5"/>
    <w:rsid w:val="005E02E6"/>
    <w:rsid w:val="005E19C8"/>
    <w:rsid w:val="005E3567"/>
    <w:rsid w:val="005E37E3"/>
    <w:rsid w:val="005E4F28"/>
    <w:rsid w:val="005E5554"/>
    <w:rsid w:val="005E5DDC"/>
    <w:rsid w:val="005E7613"/>
    <w:rsid w:val="005F2A3E"/>
    <w:rsid w:val="005F56C3"/>
    <w:rsid w:val="005F6872"/>
    <w:rsid w:val="005F6E21"/>
    <w:rsid w:val="005F7574"/>
    <w:rsid w:val="005F7631"/>
    <w:rsid w:val="006012A3"/>
    <w:rsid w:val="00602DBC"/>
    <w:rsid w:val="00603646"/>
    <w:rsid w:val="006052B4"/>
    <w:rsid w:val="00606CC1"/>
    <w:rsid w:val="00607730"/>
    <w:rsid w:val="006078BC"/>
    <w:rsid w:val="00607F21"/>
    <w:rsid w:val="00610458"/>
    <w:rsid w:val="00611240"/>
    <w:rsid w:val="00611760"/>
    <w:rsid w:val="006119D8"/>
    <w:rsid w:val="006136ED"/>
    <w:rsid w:val="00615023"/>
    <w:rsid w:val="00615212"/>
    <w:rsid w:val="00615E63"/>
    <w:rsid w:val="00617B1C"/>
    <w:rsid w:val="00617F83"/>
    <w:rsid w:val="00620B3A"/>
    <w:rsid w:val="00621807"/>
    <w:rsid w:val="0062221E"/>
    <w:rsid w:val="0062460D"/>
    <w:rsid w:val="006255A6"/>
    <w:rsid w:val="006279DB"/>
    <w:rsid w:val="00630537"/>
    <w:rsid w:val="006319F6"/>
    <w:rsid w:val="00632639"/>
    <w:rsid w:val="00634827"/>
    <w:rsid w:val="0063713B"/>
    <w:rsid w:val="00640250"/>
    <w:rsid w:val="006419E3"/>
    <w:rsid w:val="00641BB0"/>
    <w:rsid w:val="00642DFF"/>
    <w:rsid w:val="00643D97"/>
    <w:rsid w:val="00643DF4"/>
    <w:rsid w:val="00643FB6"/>
    <w:rsid w:val="00645072"/>
    <w:rsid w:val="006451E8"/>
    <w:rsid w:val="00645B3F"/>
    <w:rsid w:val="00645D80"/>
    <w:rsid w:val="006463D9"/>
    <w:rsid w:val="00646640"/>
    <w:rsid w:val="006473FB"/>
    <w:rsid w:val="0064745D"/>
    <w:rsid w:val="00647DF4"/>
    <w:rsid w:val="0065072C"/>
    <w:rsid w:val="00651595"/>
    <w:rsid w:val="00654874"/>
    <w:rsid w:val="0065591F"/>
    <w:rsid w:val="006561FA"/>
    <w:rsid w:val="006565F5"/>
    <w:rsid w:val="00657AF3"/>
    <w:rsid w:val="006601F5"/>
    <w:rsid w:val="00661974"/>
    <w:rsid w:val="00662F27"/>
    <w:rsid w:val="00663246"/>
    <w:rsid w:val="00663C69"/>
    <w:rsid w:val="0066500B"/>
    <w:rsid w:val="00665674"/>
    <w:rsid w:val="00665AFD"/>
    <w:rsid w:val="00665B22"/>
    <w:rsid w:val="0066616D"/>
    <w:rsid w:val="006663C2"/>
    <w:rsid w:val="006664EE"/>
    <w:rsid w:val="006676F9"/>
    <w:rsid w:val="00670C77"/>
    <w:rsid w:val="0067191C"/>
    <w:rsid w:val="006721AA"/>
    <w:rsid w:val="0067243B"/>
    <w:rsid w:val="00672C02"/>
    <w:rsid w:val="00672F42"/>
    <w:rsid w:val="00673A0A"/>
    <w:rsid w:val="00674931"/>
    <w:rsid w:val="0067574B"/>
    <w:rsid w:val="006768F9"/>
    <w:rsid w:val="00676DD6"/>
    <w:rsid w:val="006802B3"/>
    <w:rsid w:val="0068053B"/>
    <w:rsid w:val="006819A0"/>
    <w:rsid w:val="00682B99"/>
    <w:rsid w:val="00682E2C"/>
    <w:rsid w:val="0068478D"/>
    <w:rsid w:val="00685C0F"/>
    <w:rsid w:val="00685F50"/>
    <w:rsid w:val="0068708E"/>
    <w:rsid w:val="0068746D"/>
    <w:rsid w:val="0069003B"/>
    <w:rsid w:val="00690051"/>
    <w:rsid w:val="006923A1"/>
    <w:rsid w:val="00692CEF"/>
    <w:rsid w:val="0069325F"/>
    <w:rsid w:val="00693366"/>
    <w:rsid w:val="00695A3A"/>
    <w:rsid w:val="006961EF"/>
    <w:rsid w:val="006962FA"/>
    <w:rsid w:val="006963F3"/>
    <w:rsid w:val="006A0126"/>
    <w:rsid w:val="006A03CF"/>
    <w:rsid w:val="006A041B"/>
    <w:rsid w:val="006A085B"/>
    <w:rsid w:val="006A1758"/>
    <w:rsid w:val="006A1F9B"/>
    <w:rsid w:val="006A28B6"/>
    <w:rsid w:val="006A31D8"/>
    <w:rsid w:val="006A39BB"/>
    <w:rsid w:val="006A3B24"/>
    <w:rsid w:val="006A42E2"/>
    <w:rsid w:val="006A495C"/>
    <w:rsid w:val="006A4CD6"/>
    <w:rsid w:val="006A5FE9"/>
    <w:rsid w:val="006A681E"/>
    <w:rsid w:val="006A69A2"/>
    <w:rsid w:val="006A7CAA"/>
    <w:rsid w:val="006B0386"/>
    <w:rsid w:val="006B240B"/>
    <w:rsid w:val="006B3622"/>
    <w:rsid w:val="006B367D"/>
    <w:rsid w:val="006B62F9"/>
    <w:rsid w:val="006B6C3B"/>
    <w:rsid w:val="006B7029"/>
    <w:rsid w:val="006B7EAB"/>
    <w:rsid w:val="006C0751"/>
    <w:rsid w:val="006C2691"/>
    <w:rsid w:val="006C35F4"/>
    <w:rsid w:val="006C3606"/>
    <w:rsid w:val="006C37AD"/>
    <w:rsid w:val="006C4CE5"/>
    <w:rsid w:val="006C58EF"/>
    <w:rsid w:val="006C6A4A"/>
    <w:rsid w:val="006C6BC8"/>
    <w:rsid w:val="006C70F8"/>
    <w:rsid w:val="006C7183"/>
    <w:rsid w:val="006D0B02"/>
    <w:rsid w:val="006D202B"/>
    <w:rsid w:val="006D209F"/>
    <w:rsid w:val="006D2957"/>
    <w:rsid w:val="006D3872"/>
    <w:rsid w:val="006D422F"/>
    <w:rsid w:val="006D4D6F"/>
    <w:rsid w:val="006D5007"/>
    <w:rsid w:val="006D5FFF"/>
    <w:rsid w:val="006D6951"/>
    <w:rsid w:val="006D74CF"/>
    <w:rsid w:val="006E11F1"/>
    <w:rsid w:val="006E20A8"/>
    <w:rsid w:val="006E2ECD"/>
    <w:rsid w:val="006E3DB0"/>
    <w:rsid w:val="006E3F74"/>
    <w:rsid w:val="006E495B"/>
    <w:rsid w:val="006E4AC5"/>
    <w:rsid w:val="006E4EC4"/>
    <w:rsid w:val="006E5B5B"/>
    <w:rsid w:val="006E5BAE"/>
    <w:rsid w:val="006E60D4"/>
    <w:rsid w:val="006E66B0"/>
    <w:rsid w:val="006E6D1F"/>
    <w:rsid w:val="006F0516"/>
    <w:rsid w:val="006F09F5"/>
    <w:rsid w:val="006F154A"/>
    <w:rsid w:val="006F38CD"/>
    <w:rsid w:val="006F41D2"/>
    <w:rsid w:val="006F434D"/>
    <w:rsid w:val="006F6737"/>
    <w:rsid w:val="006F6F35"/>
    <w:rsid w:val="006F7E0E"/>
    <w:rsid w:val="00700BF3"/>
    <w:rsid w:val="007021A4"/>
    <w:rsid w:val="00702C6E"/>
    <w:rsid w:val="00702E56"/>
    <w:rsid w:val="00702F00"/>
    <w:rsid w:val="007033CE"/>
    <w:rsid w:val="00703B54"/>
    <w:rsid w:val="00704A6B"/>
    <w:rsid w:val="0070532C"/>
    <w:rsid w:val="00707ACB"/>
    <w:rsid w:val="00711560"/>
    <w:rsid w:val="00711AFE"/>
    <w:rsid w:val="00712132"/>
    <w:rsid w:val="0071311B"/>
    <w:rsid w:val="00714840"/>
    <w:rsid w:val="007157F3"/>
    <w:rsid w:val="00715991"/>
    <w:rsid w:val="007169B1"/>
    <w:rsid w:val="007169E8"/>
    <w:rsid w:val="007170D0"/>
    <w:rsid w:val="007178F5"/>
    <w:rsid w:val="00720D6A"/>
    <w:rsid w:val="00721BAD"/>
    <w:rsid w:val="00721C56"/>
    <w:rsid w:val="00721CF7"/>
    <w:rsid w:val="0072277D"/>
    <w:rsid w:val="00722B9E"/>
    <w:rsid w:val="007237D9"/>
    <w:rsid w:val="007244AF"/>
    <w:rsid w:val="007249F2"/>
    <w:rsid w:val="0072520E"/>
    <w:rsid w:val="007263F4"/>
    <w:rsid w:val="007268C9"/>
    <w:rsid w:val="00727109"/>
    <w:rsid w:val="00730BE5"/>
    <w:rsid w:val="00731D36"/>
    <w:rsid w:val="00731EA7"/>
    <w:rsid w:val="0073278D"/>
    <w:rsid w:val="00732A4C"/>
    <w:rsid w:val="00733B40"/>
    <w:rsid w:val="007368F5"/>
    <w:rsid w:val="00736D5B"/>
    <w:rsid w:val="007372F3"/>
    <w:rsid w:val="0073777D"/>
    <w:rsid w:val="007403D2"/>
    <w:rsid w:val="007406E4"/>
    <w:rsid w:val="00741C60"/>
    <w:rsid w:val="00741DDA"/>
    <w:rsid w:val="0074238A"/>
    <w:rsid w:val="00743AE0"/>
    <w:rsid w:val="00744861"/>
    <w:rsid w:val="0074533F"/>
    <w:rsid w:val="0074688F"/>
    <w:rsid w:val="007472AD"/>
    <w:rsid w:val="007472E9"/>
    <w:rsid w:val="00747FA9"/>
    <w:rsid w:val="0075234A"/>
    <w:rsid w:val="00752452"/>
    <w:rsid w:val="00753180"/>
    <w:rsid w:val="00753686"/>
    <w:rsid w:val="00753BB3"/>
    <w:rsid w:val="00754376"/>
    <w:rsid w:val="00754A48"/>
    <w:rsid w:val="0075504F"/>
    <w:rsid w:val="00755B82"/>
    <w:rsid w:val="00756053"/>
    <w:rsid w:val="00756D82"/>
    <w:rsid w:val="00756F22"/>
    <w:rsid w:val="00760C95"/>
    <w:rsid w:val="00761699"/>
    <w:rsid w:val="00762203"/>
    <w:rsid w:val="00762C2F"/>
    <w:rsid w:val="00763FAF"/>
    <w:rsid w:val="00764136"/>
    <w:rsid w:val="00764BA6"/>
    <w:rsid w:val="007655C8"/>
    <w:rsid w:val="00766A0C"/>
    <w:rsid w:val="00767054"/>
    <w:rsid w:val="0076717D"/>
    <w:rsid w:val="00767547"/>
    <w:rsid w:val="0077195D"/>
    <w:rsid w:val="007720D3"/>
    <w:rsid w:val="007737DF"/>
    <w:rsid w:val="00773DC9"/>
    <w:rsid w:val="007742B2"/>
    <w:rsid w:val="00774787"/>
    <w:rsid w:val="00775991"/>
    <w:rsid w:val="00777CDA"/>
    <w:rsid w:val="00777F77"/>
    <w:rsid w:val="007809CB"/>
    <w:rsid w:val="007825C0"/>
    <w:rsid w:val="00782D74"/>
    <w:rsid w:val="00783441"/>
    <w:rsid w:val="00783FE3"/>
    <w:rsid w:val="007842B3"/>
    <w:rsid w:val="007847DB"/>
    <w:rsid w:val="00786450"/>
    <w:rsid w:val="007912B7"/>
    <w:rsid w:val="007915CF"/>
    <w:rsid w:val="00791608"/>
    <w:rsid w:val="007918EE"/>
    <w:rsid w:val="00791B9E"/>
    <w:rsid w:val="007925F2"/>
    <w:rsid w:val="0079326D"/>
    <w:rsid w:val="0079326F"/>
    <w:rsid w:val="00793E25"/>
    <w:rsid w:val="007941D8"/>
    <w:rsid w:val="0079430F"/>
    <w:rsid w:val="0079442D"/>
    <w:rsid w:val="00795A26"/>
    <w:rsid w:val="00795DD2"/>
    <w:rsid w:val="00797263"/>
    <w:rsid w:val="007A029A"/>
    <w:rsid w:val="007A1511"/>
    <w:rsid w:val="007A16C3"/>
    <w:rsid w:val="007A1EEA"/>
    <w:rsid w:val="007A27D0"/>
    <w:rsid w:val="007A3951"/>
    <w:rsid w:val="007A3AE3"/>
    <w:rsid w:val="007A3DAB"/>
    <w:rsid w:val="007A42C4"/>
    <w:rsid w:val="007A4E51"/>
    <w:rsid w:val="007A502F"/>
    <w:rsid w:val="007A51F5"/>
    <w:rsid w:val="007A61BC"/>
    <w:rsid w:val="007A63A6"/>
    <w:rsid w:val="007A6EB1"/>
    <w:rsid w:val="007A71DE"/>
    <w:rsid w:val="007A7A6F"/>
    <w:rsid w:val="007B083D"/>
    <w:rsid w:val="007B0DFF"/>
    <w:rsid w:val="007B0F31"/>
    <w:rsid w:val="007B22F6"/>
    <w:rsid w:val="007B3327"/>
    <w:rsid w:val="007B37E7"/>
    <w:rsid w:val="007B4F7B"/>
    <w:rsid w:val="007B50CA"/>
    <w:rsid w:val="007B53A4"/>
    <w:rsid w:val="007B5F33"/>
    <w:rsid w:val="007B60C1"/>
    <w:rsid w:val="007B798F"/>
    <w:rsid w:val="007C0CB6"/>
    <w:rsid w:val="007C187D"/>
    <w:rsid w:val="007C1C78"/>
    <w:rsid w:val="007C1ED0"/>
    <w:rsid w:val="007C1F6C"/>
    <w:rsid w:val="007C2BA0"/>
    <w:rsid w:val="007C3086"/>
    <w:rsid w:val="007C34FA"/>
    <w:rsid w:val="007C3916"/>
    <w:rsid w:val="007C3DD9"/>
    <w:rsid w:val="007C53E8"/>
    <w:rsid w:val="007C580B"/>
    <w:rsid w:val="007C7972"/>
    <w:rsid w:val="007C7FA7"/>
    <w:rsid w:val="007D00A6"/>
    <w:rsid w:val="007D1B86"/>
    <w:rsid w:val="007D2199"/>
    <w:rsid w:val="007D2C84"/>
    <w:rsid w:val="007D3935"/>
    <w:rsid w:val="007D6DE2"/>
    <w:rsid w:val="007D7D47"/>
    <w:rsid w:val="007D7FC7"/>
    <w:rsid w:val="007E27E7"/>
    <w:rsid w:val="007E2C97"/>
    <w:rsid w:val="007E2FC3"/>
    <w:rsid w:val="007E3704"/>
    <w:rsid w:val="007E3F6E"/>
    <w:rsid w:val="007E4F01"/>
    <w:rsid w:val="007E63C3"/>
    <w:rsid w:val="007E6F5C"/>
    <w:rsid w:val="007F0732"/>
    <w:rsid w:val="007F12ED"/>
    <w:rsid w:val="007F4463"/>
    <w:rsid w:val="007F4C49"/>
    <w:rsid w:val="007F59C9"/>
    <w:rsid w:val="007F78E2"/>
    <w:rsid w:val="007F7928"/>
    <w:rsid w:val="00800204"/>
    <w:rsid w:val="00801A3C"/>
    <w:rsid w:val="0080281E"/>
    <w:rsid w:val="00803833"/>
    <w:rsid w:val="00804EED"/>
    <w:rsid w:val="00805423"/>
    <w:rsid w:val="008058A6"/>
    <w:rsid w:val="00810422"/>
    <w:rsid w:val="00810489"/>
    <w:rsid w:val="00810651"/>
    <w:rsid w:val="00810662"/>
    <w:rsid w:val="00811485"/>
    <w:rsid w:val="008128FC"/>
    <w:rsid w:val="0081292F"/>
    <w:rsid w:val="00812E4A"/>
    <w:rsid w:val="00813522"/>
    <w:rsid w:val="008142C7"/>
    <w:rsid w:val="00814828"/>
    <w:rsid w:val="00815A95"/>
    <w:rsid w:val="008169F7"/>
    <w:rsid w:val="00822B83"/>
    <w:rsid w:val="00824AFA"/>
    <w:rsid w:val="00824B8F"/>
    <w:rsid w:val="00825987"/>
    <w:rsid w:val="00825C1B"/>
    <w:rsid w:val="008265D1"/>
    <w:rsid w:val="00827179"/>
    <w:rsid w:val="008277F2"/>
    <w:rsid w:val="00830C10"/>
    <w:rsid w:val="00831286"/>
    <w:rsid w:val="0083456D"/>
    <w:rsid w:val="008350C1"/>
    <w:rsid w:val="0083798F"/>
    <w:rsid w:val="00837AF4"/>
    <w:rsid w:val="00841EAB"/>
    <w:rsid w:val="008422C0"/>
    <w:rsid w:val="00842FB1"/>
    <w:rsid w:val="008442E6"/>
    <w:rsid w:val="00845364"/>
    <w:rsid w:val="00846B06"/>
    <w:rsid w:val="00846F11"/>
    <w:rsid w:val="0085005A"/>
    <w:rsid w:val="00851A7D"/>
    <w:rsid w:val="00851E0C"/>
    <w:rsid w:val="00852BA8"/>
    <w:rsid w:val="0085423A"/>
    <w:rsid w:val="0085493C"/>
    <w:rsid w:val="0085495A"/>
    <w:rsid w:val="0085585F"/>
    <w:rsid w:val="0086090D"/>
    <w:rsid w:val="00861395"/>
    <w:rsid w:val="0086338C"/>
    <w:rsid w:val="00863792"/>
    <w:rsid w:val="00863C5E"/>
    <w:rsid w:val="0086462F"/>
    <w:rsid w:val="00864848"/>
    <w:rsid w:val="0086524A"/>
    <w:rsid w:val="00865324"/>
    <w:rsid w:val="00866497"/>
    <w:rsid w:val="00866B09"/>
    <w:rsid w:val="008670E3"/>
    <w:rsid w:val="00870376"/>
    <w:rsid w:val="00871895"/>
    <w:rsid w:val="00871C06"/>
    <w:rsid w:val="008722C8"/>
    <w:rsid w:val="008724ED"/>
    <w:rsid w:val="00875BAE"/>
    <w:rsid w:val="00875F24"/>
    <w:rsid w:val="008777BC"/>
    <w:rsid w:val="00880573"/>
    <w:rsid w:val="0088109C"/>
    <w:rsid w:val="008821AD"/>
    <w:rsid w:val="008836DB"/>
    <w:rsid w:val="00884369"/>
    <w:rsid w:val="0088468F"/>
    <w:rsid w:val="00885A7E"/>
    <w:rsid w:val="008862D2"/>
    <w:rsid w:val="00887186"/>
    <w:rsid w:val="00887747"/>
    <w:rsid w:val="008877AF"/>
    <w:rsid w:val="008878FC"/>
    <w:rsid w:val="008905F6"/>
    <w:rsid w:val="00891120"/>
    <w:rsid w:val="008919D3"/>
    <w:rsid w:val="00892237"/>
    <w:rsid w:val="008926BF"/>
    <w:rsid w:val="00892DD1"/>
    <w:rsid w:val="00892F78"/>
    <w:rsid w:val="00893F71"/>
    <w:rsid w:val="00893FBB"/>
    <w:rsid w:val="00894365"/>
    <w:rsid w:val="00895739"/>
    <w:rsid w:val="00895B1F"/>
    <w:rsid w:val="00896B04"/>
    <w:rsid w:val="00897405"/>
    <w:rsid w:val="0089750A"/>
    <w:rsid w:val="00897622"/>
    <w:rsid w:val="008A00C8"/>
    <w:rsid w:val="008A1AB1"/>
    <w:rsid w:val="008A1D53"/>
    <w:rsid w:val="008A3148"/>
    <w:rsid w:val="008A35DA"/>
    <w:rsid w:val="008A3BA9"/>
    <w:rsid w:val="008A4EAC"/>
    <w:rsid w:val="008A5CC0"/>
    <w:rsid w:val="008B02E0"/>
    <w:rsid w:val="008B11F0"/>
    <w:rsid w:val="008B17D7"/>
    <w:rsid w:val="008B2DB4"/>
    <w:rsid w:val="008B3151"/>
    <w:rsid w:val="008B3C9F"/>
    <w:rsid w:val="008B4538"/>
    <w:rsid w:val="008B4CAF"/>
    <w:rsid w:val="008B4D69"/>
    <w:rsid w:val="008B5B0E"/>
    <w:rsid w:val="008B5B52"/>
    <w:rsid w:val="008B5BF5"/>
    <w:rsid w:val="008B5E5D"/>
    <w:rsid w:val="008B67BA"/>
    <w:rsid w:val="008B75B4"/>
    <w:rsid w:val="008B7A3F"/>
    <w:rsid w:val="008C087B"/>
    <w:rsid w:val="008C09A6"/>
    <w:rsid w:val="008C12A8"/>
    <w:rsid w:val="008C13EB"/>
    <w:rsid w:val="008C1BBB"/>
    <w:rsid w:val="008C3E78"/>
    <w:rsid w:val="008C4F71"/>
    <w:rsid w:val="008C5BBA"/>
    <w:rsid w:val="008C7A36"/>
    <w:rsid w:val="008C7F9F"/>
    <w:rsid w:val="008D03AF"/>
    <w:rsid w:val="008D0CCE"/>
    <w:rsid w:val="008D1409"/>
    <w:rsid w:val="008D2416"/>
    <w:rsid w:val="008D2602"/>
    <w:rsid w:val="008D4402"/>
    <w:rsid w:val="008D45C6"/>
    <w:rsid w:val="008D46DA"/>
    <w:rsid w:val="008D4B81"/>
    <w:rsid w:val="008D78B2"/>
    <w:rsid w:val="008E1512"/>
    <w:rsid w:val="008E2831"/>
    <w:rsid w:val="008E2B1A"/>
    <w:rsid w:val="008E6418"/>
    <w:rsid w:val="008E6424"/>
    <w:rsid w:val="008F1E33"/>
    <w:rsid w:val="008F3DD0"/>
    <w:rsid w:val="008F5C85"/>
    <w:rsid w:val="00900BF3"/>
    <w:rsid w:val="00900EC6"/>
    <w:rsid w:val="00900FD4"/>
    <w:rsid w:val="009017A0"/>
    <w:rsid w:val="009027F4"/>
    <w:rsid w:val="00902C4D"/>
    <w:rsid w:val="009040B2"/>
    <w:rsid w:val="009045D0"/>
    <w:rsid w:val="009056C5"/>
    <w:rsid w:val="00906C2E"/>
    <w:rsid w:val="00907291"/>
    <w:rsid w:val="00911470"/>
    <w:rsid w:val="00911B33"/>
    <w:rsid w:val="00911F08"/>
    <w:rsid w:val="009141B6"/>
    <w:rsid w:val="0091424C"/>
    <w:rsid w:val="0091429F"/>
    <w:rsid w:val="009142A0"/>
    <w:rsid w:val="00915181"/>
    <w:rsid w:val="0091519A"/>
    <w:rsid w:val="009172AC"/>
    <w:rsid w:val="00920B48"/>
    <w:rsid w:val="00921B8E"/>
    <w:rsid w:val="00922FCB"/>
    <w:rsid w:val="00924F92"/>
    <w:rsid w:val="00925ACC"/>
    <w:rsid w:val="0092730F"/>
    <w:rsid w:val="00927B17"/>
    <w:rsid w:val="00927B7F"/>
    <w:rsid w:val="00930072"/>
    <w:rsid w:val="00930A4B"/>
    <w:rsid w:val="0093249D"/>
    <w:rsid w:val="009334E5"/>
    <w:rsid w:val="0093361D"/>
    <w:rsid w:val="00934811"/>
    <w:rsid w:val="00934CBC"/>
    <w:rsid w:val="00935844"/>
    <w:rsid w:val="00936D0E"/>
    <w:rsid w:val="00937333"/>
    <w:rsid w:val="009401BC"/>
    <w:rsid w:val="0094091F"/>
    <w:rsid w:val="00940A76"/>
    <w:rsid w:val="00941419"/>
    <w:rsid w:val="00941E43"/>
    <w:rsid w:val="009427C9"/>
    <w:rsid w:val="009430AA"/>
    <w:rsid w:val="0094344B"/>
    <w:rsid w:val="00943DB9"/>
    <w:rsid w:val="009446AB"/>
    <w:rsid w:val="009461E3"/>
    <w:rsid w:val="0094731D"/>
    <w:rsid w:val="009476D6"/>
    <w:rsid w:val="009507F6"/>
    <w:rsid w:val="0095095E"/>
    <w:rsid w:val="00951E38"/>
    <w:rsid w:val="009526CE"/>
    <w:rsid w:val="00952879"/>
    <w:rsid w:val="00952C6E"/>
    <w:rsid w:val="00952EBA"/>
    <w:rsid w:val="0095389E"/>
    <w:rsid w:val="00955F8A"/>
    <w:rsid w:val="009563A7"/>
    <w:rsid w:val="009571AB"/>
    <w:rsid w:val="00960CEE"/>
    <w:rsid w:val="00962778"/>
    <w:rsid w:val="00962795"/>
    <w:rsid w:val="009629A0"/>
    <w:rsid w:val="00962FC1"/>
    <w:rsid w:val="00964F22"/>
    <w:rsid w:val="00965F35"/>
    <w:rsid w:val="0096661B"/>
    <w:rsid w:val="0096680F"/>
    <w:rsid w:val="009671E7"/>
    <w:rsid w:val="009705ED"/>
    <w:rsid w:val="009712FB"/>
    <w:rsid w:val="00971447"/>
    <w:rsid w:val="009716EB"/>
    <w:rsid w:val="00971F1D"/>
    <w:rsid w:val="009731C1"/>
    <w:rsid w:val="009731D1"/>
    <w:rsid w:val="009734E7"/>
    <w:rsid w:val="00973E8B"/>
    <w:rsid w:val="00974478"/>
    <w:rsid w:val="00975DBF"/>
    <w:rsid w:val="00977453"/>
    <w:rsid w:val="0097773B"/>
    <w:rsid w:val="00977CE8"/>
    <w:rsid w:val="00980027"/>
    <w:rsid w:val="00980749"/>
    <w:rsid w:val="00980E13"/>
    <w:rsid w:val="00981D82"/>
    <w:rsid w:val="009834D7"/>
    <w:rsid w:val="00985280"/>
    <w:rsid w:val="00985370"/>
    <w:rsid w:val="00985E31"/>
    <w:rsid w:val="0099022C"/>
    <w:rsid w:val="009909F1"/>
    <w:rsid w:val="0099130E"/>
    <w:rsid w:val="00991961"/>
    <w:rsid w:val="0099241E"/>
    <w:rsid w:val="00992A95"/>
    <w:rsid w:val="009936A4"/>
    <w:rsid w:val="00993FDD"/>
    <w:rsid w:val="009950B6"/>
    <w:rsid w:val="009965C9"/>
    <w:rsid w:val="009A3AC4"/>
    <w:rsid w:val="009A42F3"/>
    <w:rsid w:val="009A446F"/>
    <w:rsid w:val="009A4FFA"/>
    <w:rsid w:val="009A52C7"/>
    <w:rsid w:val="009A5CB0"/>
    <w:rsid w:val="009A64C5"/>
    <w:rsid w:val="009A67F9"/>
    <w:rsid w:val="009B087A"/>
    <w:rsid w:val="009B13D5"/>
    <w:rsid w:val="009B3AB4"/>
    <w:rsid w:val="009B3CF1"/>
    <w:rsid w:val="009B4F56"/>
    <w:rsid w:val="009B60F6"/>
    <w:rsid w:val="009B645C"/>
    <w:rsid w:val="009B645D"/>
    <w:rsid w:val="009C0050"/>
    <w:rsid w:val="009C0B71"/>
    <w:rsid w:val="009C1595"/>
    <w:rsid w:val="009C1B95"/>
    <w:rsid w:val="009C1D44"/>
    <w:rsid w:val="009C2415"/>
    <w:rsid w:val="009C2665"/>
    <w:rsid w:val="009C35DB"/>
    <w:rsid w:val="009C5884"/>
    <w:rsid w:val="009C59A1"/>
    <w:rsid w:val="009C62B5"/>
    <w:rsid w:val="009C69E1"/>
    <w:rsid w:val="009C722D"/>
    <w:rsid w:val="009C75ED"/>
    <w:rsid w:val="009C7A2E"/>
    <w:rsid w:val="009D00DB"/>
    <w:rsid w:val="009D0A1B"/>
    <w:rsid w:val="009D159C"/>
    <w:rsid w:val="009D1836"/>
    <w:rsid w:val="009D198F"/>
    <w:rsid w:val="009D25B1"/>
    <w:rsid w:val="009D33D0"/>
    <w:rsid w:val="009D341F"/>
    <w:rsid w:val="009D38BC"/>
    <w:rsid w:val="009D3927"/>
    <w:rsid w:val="009D4C85"/>
    <w:rsid w:val="009D72A3"/>
    <w:rsid w:val="009D7879"/>
    <w:rsid w:val="009D7980"/>
    <w:rsid w:val="009E0F33"/>
    <w:rsid w:val="009E32B8"/>
    <w:rsid w:val="009E558B"/>
    <w:rsid w:val="009E5845"/>
    <w:rsid w:val="009E6214"/>
    <w:rsid w:val="009E6540"/>
    <w:rsid w:val="009F0735"/>
    <w:rsid w:val="009F1A93"/>
    <w:rsid w:val="009F320A"/>
    <w:rsid w:val="009F3398"/>
    <w:rsid w:val="009F3454"/>
    <w:rsid w:val="009F3B40"/>
    <w:rsid w:val="009F4B29"/>
    <w:rsid w:val="009F5987"/>
    <w:rsid w:val="009F6E6D"/>
    <w:rsid w:val="009F759C"/>
    <w:rsid w:val="00A007B9"/>
    <w:rsid w:val="00A008BA"/>
    <w:rsid w:val="00A01DAB"/>
    <w:rsid w:val="00A03408"/>
    <w:rsid w:val="00A03549"/>
    <w:rsid w:val="00A04FD1"/>
    <w:rsid w:val="00A062D5"/>
    <w:rsid w:val="00A06530"/>
    <w:rsid w:val="00A0752B"/>
    <w:rsid w:val="00A07CE5"/>
    <w:rsid w:val="00A100AB"/>
    <w:rsid w:val="00A10B8D"/>
    <w:rsid w:val="00A10F95"/>
    <w:rsid w:val="00A12693"/>
    <w:rsid w:val="00A13F69"/>
    <w:rsid w:val="00A14683"/>
    <w:rsid w:val="00A14699"/>
    <w:rsid w:val="00A166D2"/>
    <w:rsid w:val="00A1671C"/>
    <w:rsid w:val="00A1709F"/>
    <w:rsid w:val="00A20034"/>
    <w:rsid w:val="00A2013A"/>
    <w:rsid w:val="00A21593"/>
    <w:rsid w:val="00A216DF"/>
    <w:rsid w:val="00A21ECE"/>
    <w:rsid w:val="00A266AE"/>
    <w:rsid w:val="00A27FBF"/>
    <w:rsid w:val="00A30CDA"/>
    <w:rsid w:val="00A31329"/>
    <w:rsid w:val="00A31805"/>
    <w:rsid w:val="00A31A58"/>
    <w:rsid w:val="00A32006"/>
    <w:rsid w:val="00A326CE"/>
    <w:rsid w:val="00A32895"/>
    <w:rsid w:val="00A330C5"/>
    <w:rsid w:val="00A33515"/>
    <w:rsid w:val="00A35B68"/>
    <w:rsid w:val="00A35D92"/>
    <w:rsid w:val="00A3611E"/>
    <w:rsid w:val="00A3674B"/>
    <w:rsid w:val="00A3786E"/>
    <w:rsid w:val="00A406D3"/>
    <w:rsid w:val="00A410CE"/>
    <w:rsid w:val="00A41E69"/>
    <w:rsid w:val="00A41EEA"/>
    <w:rsid w:val="00A42599"/>
    <w:rsid w:val="00A426E1"/>
    <w:rsid w:val="00A42BD4"/>
    <w:rsid w:val="00A43A23"/>
    <w:rsid w:val="00A44169"/>
    <w:rsid w:val="00A4466B"/>
    <w:rsid w:val="00A45655"/>
    <w:rsid w:val="00A45743"/>
    <w:rsid w:val="00A45A86"/>
    <w:rsid w:val="00A461A0"/>
    <w:rsid w:val="00A47F33"/>
    <w:rsid w:val="00A50C32"/>
    <w:rsid w:val="00A521D2"/>
    <w:rsid w:val="00A521DF"/>
    <w:rsid w:val="00A539D8"/>
    <w:rsid w:val="00A55020"/>
    <w:rsid w:val="00A5626C"/>
    <w:rsid w:val="00A56EA2"/>
    <w:rsid w:val="00A60E9F"/>
    <w:rsid w:val="00A6294B"/>
    <w:rsid w:val="00A62CCF"/>
    <w:rsid w:val="00A64E1D"/>
    <w:rsid w:val="00A65935"/>
    <w:rsid w:val="00A65A15"/>
    <w:rsid w:val="00A66316"/>
    <w:rsid w:val="00A669A5"/>
    <w:rsid w:val="00A66F34"/>
    <w:rsid w:val="00A67A18"/>
    <w:rsid w:val="00A70023"/>
    <w:rsid w:val="00A70632"/>
    <w:rsid w:val="00A70B54"/>
    <w:rsid w:val="00A712E8"/>
    <w:rsid w:val="00A739BF"/>
    <w:rsid w:val="00A739D4"/>
    <w:rsid w:val="00A73E4B"/>
    <w:rsid w:val="00A751FA"/>
    <w:rsid w:val="00A76870"/>
    <w:rsid w:val="00A76AE7"/>
    <w:rsid w:val="00A77908"/>
    <w:rsid w:val="00A800F5"/>
    <w:rsid w:val="00A80BA0"/>
    <w:rsid w:val="00A81449"/>
    <w:rsid w:val="00A814F3"/>
    <w:rsid w:val="00A815E4"/>
    <w:rsid w:val="00A837E7"/>
    <w:rsid w:val="00A841A3"/>
    <w:rsid w:val="00A84C74"/>
    <w:rsid w:val="00A84DE8"/>
    <w:rsid w:val="00A84FEB"/>
    <w:rsid w:val="00A85396"/>
    <w:rsid w:val="00A857C6"/>
    <w:rsid w:val="00A90999"/>
    <w:rsid w:val="00A90A3A"/>
    <w:rsid w:val="00A90A9F"/>
    <w:rsid w:val="00A90BBF"/>
    <w:rsid w:val="00A91BC7"/>
    <w:rsid w:val="00A922E1"/>
    <w:rsid w:val="00A94FB1"/>
    <w:rsid w:val="00A95DA3"/>
    <w:rsid w:val="00A96A3B"/>
    <w:rsid w:val="00A972F5"/>
    <w:rsid w:val="00A973C7"/>
    <w:rsid w:val="00A97803"/>
    <w:rsid w:val="00A97EA4"/>
    <w:rsid w:val="00AA0DAA"/>
    <w:rsid w:val="00AA2A4C"/>
    <w:rsid w:val="00AA4313"/>
    <w:rsid w:val="00AA4E4F"/>
    <w:rsid w:val="00AA5801"/>
    <w:rsid w:val="00AA62D2"/>
    <w:rsid w:val="00AA7C58"/>
    <w:rsid w:val="00AA7D6B"/>
    <w:rsid w:val="00AB083B"/>
    <w:rsid w:val="00AB1FE4"/>
    <w:rsid w:val="00AB2762"/>
    <w:rsid w:val="00AB2CB6"/>
    <w:rsid w:val="00AB365D"/>
    <w:rsid w:val="00AB6935"/>
    <w:rsid w:val="00AB70C0"/>
    <w:rsid w:val="00AB7921"/>
    <w:rsid w:val="00AC02CE"/>
    <w:rsid w:val="00AC1009"/>
    <w:rsid w:val="00AC116E"/>
    <w:rsid w:val="00AC16FB"/>
    <w:rsid w:val="00AC281E"/>
    <w:rsid w:val="00AC3084"/>
    <w:rsid w:val="00AC42D7"/>
    <w:rsid w:val="00AC44F2"/>
    <w:rsid w:val="00AC47D6"/>
    <w:rsid w:val="00AC6830"/>
    <w:rsid w:val="00AC6887"/>
    <w:rsid w:val="00AC7F6B"/>
    <w:rsid w:val="00AD02A8"/>
    <w:rsid w:val="00AD112F"/>
    <w:rsid w:val="00AD20FF"/>
    <w:rsid w:val="00AD25CA"/>
    <w:rsid w:val="00AD2B40"/>
    <w:rsid w:val="00AD3822"/>
    <w:rsid w:val="00AD4A99"/>
    <w:rsid w:val="00AD5A7A"/>
    <w:rsid w:val="00AD5A96"/>
    <w:rsid w:val="00AD5D1A"/>
    <w:rsid w:val="00AD5F8C"/>
    <w:rsid w:val="00AD6350"/>
    <w:rsid w:val="00AD6676"/>
    <w:rsid w:val="00AD701E"/>
    <w:rsid w:val="00AD7F20"/>
    <w:rsid w:val="00AE15C4"/>
    <w:rsid w:val="00AE1DF3"/>
    <w:rsid w:val="00AE1F54"/>
    <w:rsid w:val="00AE2788"/>
    <w:rsid w:val="00AE2F1D"/>
    <w:rsid w:val="00AE3018"/>
    <w:rsid w:val="00AE35FD"/>
    <w:rsid w:val="00AE5AFD"/>
    <w:rsid w:val="00AE5C34"/>
    <w:rsid w:val="00AE7506"/>
    <w:rsid w:val="00AE7D02"/>
    <w:rsid w:val="00AF1CC7"/>
    <w:rsid w:val="00AF2481"/>
    <w:rsid w:val="00AF4881"/>
    <w:rsid w:val="00AF66A6"/>
    <w:rsid w:val="00AF6FCF"/>
    <w:rsid w:val="00AF7323"/>
    <w:rsid w:val="00AF77C1"/>
    <w:rsid w:val="00AF7D7F"/>
    <w:rsid w:val="00B01DF7"/>
    <w:rsid w:val="00B01EE5"/>
    <w:rsid w:val="00B03417"/>
    <w:rsid w:val="00B04353"/>
    <w:rsid w:val="00B05CF4"/>
    <w:rsid w:val="00B06FBB"/>
    <w:rsid w:val="00B0796B"/>
    <w:rsid w:val="00B10053"/>
    <w:rsid w:val="00B10C74"/>
    <w:rsid w:val="00B125E0"/>
    <w:rsid w:val="00B12723"/>
    <w:rsid w:val="00B12794"/>
    <w:rsid w:val="00B160D2"/>
    <w:rsid w:val="00B167CE"/>
    <w:rsid w:val="00B171EF"/>
    <w:rsid w:val="00B172D7"/>
    <w:rsid w:val="00B177C8"/>
    <w:rsid w:val="00B179F6"/>
    <w:rsid w:val="00B17A9C"/>
    <w:rsid w:val="00B217DF"/>
    <w:rsid w:val="00B218B0"/>
    <w:rsid w:val="00B21A31"/>
    <w:rsid w:val="00B235BC"/>
    <w:rsid w:val="00B2447C"/>
    <w:rsid w:val="00B24B66"/>
    <w:rsid w:val="00B25819"/>
    <w:rsid w:val="00B25A40"/>
    <w:rsid w:val="00B263EA"/>
    <w:rsid w:val="00B26B62"/>
    <w:rsid w:val="00B27C11"/>
    <w:rsid w:val="00B31227"/>
    <w:rsid w:val="00B31C4A"/>
    <w:rsid w:val="00B326B7"/>
    <w:rsid w:val="00B32B0A"/>
    <w:rsid w:val="00B3310A"/>
    <w:rsid w:val="00B34C1F"/>
    <w:rsid w:val="00B37051"/>
    <w:rsid w:val="00B3741B"/>
    <w:rsid w:val="00B403CC"/>
    <w:rsid w:val="00B40666"/>
    <w:rsid w:val="00B41B54"/>
    <w:rsid w:val="00B41DCC"/>
    <w:rsid w:val="00B42247"/>
    <w:rsid w:val="00B42B9F"/>
    <w:rsid w:val="00B42E5A"/>
    <w:rsid w:val="00B4405F"/>
    <w:rsid w:val="00B44590"/>
    <w:rsid w:val="00B44A9C"/>
    <w:rsid w:val="00B45B5A"/>
    <w:rsid w:val="00B46BCD"/>
    <w:rsid w:val="00B46CD9"/>
    <w:rsid w:val="00B47290"/>
    <w:rsid w:val="00B50056"/>
    <w:rsid w:val="00B500B9"/>
    <w:rsid w:val="00B509D0"/>
    <w:rsid w:val="00B512ED"/>
    <w:rsid w:val="00B51ABA"/>
    <w:rsid w:val="00B52071"/>
    <w:rsid w:val="00B535C6"/>
    <w:rsid w:val="00B5453E"/>
    <w:rsid w:val="00B54CB9"/>
    <w:rsid w:val="00B558A0"/>
    <w:rsid w:val="00B55CF3"/>
    <w:rsid w:val="00B56C16"/>
    <w:rsid w:val="00B577AB"/>
    <w:rsid w:val="00B6053B"/>
    <w:rsid w:val="00B60573"/>
    <w:rsid w:val="00B62012"/>
    <w:rsid w:val="00B6359C"/>
    <w:rsid w:val="00B635FC"/>
    <w:rsid w:val="00B63651"/>
    <w:rsid w:val="00B63BE6"/>
    <w:rsid w:val="00B65640"/>
    <w:rsid w:val="00B65FA7"/>
    <w:rsid w:val="00B67043"/>
    <w:rsid w:val="00B70118"/>
    <w:rsid w:val="00B70928"/>
    <w:rsid w:val="00B70D06"/>
    <w:rsid w:val="00B70DE7"/>
    <w:rsid w:val="00B71B11"/>
    <w:rsid w:val="00B73B63"/>
    <w:rsid w:val="00B73CBD"/>
    <w:rsid w:val="00B73D3F"/>
    <w:rsid w:val="00B74572"/>
    <w:rsid w:val="00B74831"/>
    <w:rsid w:val="00B75129"/>
    <w:rsid w:val="00B75D8D"/>
    <w:rsid w:val="00B75D9E"/>
    <w:rsid w:val="00B76385"/>
    <w:rsid w:val="00B77CD8"/>
    <w:rsid w:val="00B8032B"/>
    <w:rsid w:val="00B81CEA"/>
    <w:rsid w:val="00B82949"/>
    <w:rsid w:val="00B82A11"/>
    <w:rsid w:val="00B82CBA"/>
    <w:rsid w:val="00B83B6E"/>
    <w:rsid w:val="00B8505F"/>
    <w:rsid w:val="00B8557E"/>
    <w:rsid w:val="00B86B04"/>
    <w:rsid w:val="00B874E6"/>
    <w:rsid w:val="00B9042E"/>
    <w:rsid w:val="00B91800"/>
    <w:rsid w:val="00B92D66"/>
    <w:rsid w:val="00B92F0C"/>
    <w:rsid w:val="00B9352F"/>
    <w:rsid w:val="00B948F2"/>
    <w:rsid w:val="00B94D1A"/>
    <w:rsid w:val="00B95A52"/>
    <w:rsid w:val="00B96BF5"/>
    <w:rsid w:val="00B9776F"/>
    <w:rsid w:val="00B977AD"/>
    <w:rsid w:val="00BA05E6"/>
    <w:rsid w:val="00BA0FD2"/>
    <w:rsid w:val="00BA25E5"/>
    <w:rsid w:val="00BA27CE"/>
    <w:rsid w:val="00BA3E94"/>
    <w:rsid w:val="00BA5D7D"/>
    <w:rsid w:val="00BA7421"/>
    <w:rsid w:val="00BA7671"/>
    <w:rsid w:val="00BB082C"/>
    <w:rsid w:val="00BB17EB"/>
    <w:rsid w:val="00BB3AA6"/>
    <w:rsid w:val="00BB518E"/>
    <w:rsid w:val="00BB60A7"/>
    <w:rsid w:val="00BB7B8D"/>
    <w:rsid w:val="00BC19C5"/>
    <w:rsid w:val="00BC2442"/>
    <w:rsid w:val="00BC2756"/>
    <w:rsid w:val="00BC3A5B"/>
    <w:rsid w:val="00BC3F41"/>
    <w:rsid w:val="00BC42EB"/>
    <w:rsid w:val="00BC43E6"/>
    <w:rsid w:val="00BC4B61"/>
    <w:rsid w:val="00BC4E22"/>
    <w:rsid w:val="00BC4EA1"/>
    <w:rsid w:val="00BC55CA"/>
    <w:rsid w:val="00BC6DB5"/>
    <w:rsid w:val="00BC7B33"/>
    <w:rsid w:val="00BD0C75"/>
    <w:rsid w:val="00BD1AB7"/>
    <w:rsid w:val="00BD2439"/>
    <w:rsid w:val="00BD2559"/>
    <w:rsid w:val="00BD2713"/>
    <w:rsid w:val="00BD3FAB"/>
    <w:rsid w:val="00BD4E9E"/>
    <w:rsid w:val="00BD5B7D"/>
    <w:rsid w:val="00BD6051"/>
    <w:rsid w:val="00BD61B3"/>
    <w:rsid w:val="00BD7093"/>
    <w:rsid w:val="00BD7C3E"/>
    <w:rsid w:val="00BE09E3"/>
    <w:rsid w:val="00BE0E02"/>
    <w:rsid w:val="00BE15A8"/>
    <w:rsid w:val="00BE1952"/>
    <w:rsid w:val="00BE20CF"/>
    <w:rsid w:val="00BE329C"/>
    <w:rsid w:val="00BE365F"/>
    <w:rsid w:val="00BE429B"/>
    <w:rsid w:val="00BE5C4E"/>
    <w:rsid w:val="00BE64DC"/>
    <w:rsid w:val="00BE6D8A"/>
    <w:rsid w:val="00BE6FA5"/>
    <w:rsid w:val="00BE792D"/>
    <w:rsid w:val="00BE794A"/>
    <w:rsid w:val="00BE7C8D"/>
    <w:rsid w:val="00BE7EF2"/>
    <w:rsid w:val="00BF06B8"/>
    <w:rsid w:val="00BF2447"/>
    <w:rsid w:val="00BF3D1C"/>
    <w:rsid w:val="00BF5A7C"/>
    <w:rsid w:val="00BF677B"/>
    <w:rsid w:val="00BF6FF5"/>
    <w:rsid w:val="00C01708"/>
    <w:rsid w:val="00C0180F"/>
    <w:rsid w:val="00C01C5C"/>
    <w:rsid w:val="00C029DE"/>
    <w:rsid w:val="00C02FDE"/>
    <w:rsid w:val="00C03579"/>
    <w:rsid w:val="00C0367D"/>
    <w:rsid w:val="00C04165"/>
    <w:rsid w:val="00C04B33"/>
    <w:rsid w:val="00C05AFA"/>
    <w:rsid w:val="00C05D05"/>
    <w:rsid w:val="00C05EA8"/>
    <w:rsid w:val="00C0677E"/>
    <w:rsid w:val="00C0781A"/>
    <w:rsid w:val="00C10204"/>
    <w:rsid w:val="00C1074D"/>
    <w:rsid w:val="00C1145C"/>
    <w:rsid w:val="00C1190B"/>
    <w:rsid w:val="00C11917"/>
    <w:rsid w:val="00C14178"/>
    <w:rsid w:val="00C14712"/>
    <w:rsid w:val="00C15FC6"/>
    <w:rsid w:val="00C168AE"/>
    <w:rsid w:val="00C1703B"/>
    <w:rsid w:val="00C17554"/>
    <w:rsid w:val="00C23836"/>
    <w:rsid w:val="00C27F52"/>
    <w:rsid w:val="00C3025C"/>
    <w:rsid w:val="00C31A65"/>
    <w:rsid w:val="00C32081"/>
    <w:rsid w:val="00C32AF6"/>
    <w:rsid w:val="00C32E98"/>
    <w:rsid w:val="00C3470A"/>
    <w:rsid w:val="00C34C66"/>
    <w:rsid w:val="00C36FEF"/>
    <w:rsid w:val="00C400F0"/>
    <w:rsid w:val="00C40BD1"/>
    <w:rsid w:val="00C40C05"/>
    <w:rsid w:val="00C40C9B"/>
    <w:rsid w:val="00C416A5"/>
    <w:rsid w:val="00C4187E"/>
    <w:rsid w:val="00C421FF"/>
    <w:rsid w:val="00C461D5"/>
    <w:rsid w:val="00C47006"/>
    <w:rsid w:val="00C4727B"/>
    <w:rsid w:val="00C47B70"/>
    <w:rsid w:val="00C5005E"/>
    <w:rsid w:val="00C51442"/>
    <w:rsid w:val="00C51DC3"/>
    <w:rsid w:val="00C5451E"/>
    <w:rsid w:val="00C548EE"/>
    <w:rsid w:val="00C55A8B"/>
    <w:rsid w:val="00C55AC5"/>
    <w:rsid w:val="00C5652C"/>
    <w:rsid w:val="00C56570"/>
    <w:rsid w:val="00C5723A"/>
    <w:rsid w:val="00C61A76"/>
    <w:rsid w:val="00C61BEB"/>
    <w:rsid w:val="00C626FD"/>
    <w:rsid w:val="00C640D4"/>
    <w:rsid w:val="00C6493A"/>
    <w:rsid w:val="00C64EE8"/>
    <w:rsid w:val="00C64F0B"/>
    <w:rsid w:val="00C66912"/>
    <w:rsid w:val="00C71145"/>
    <w:rsid w:val="00C71232"/>
    <w:rsid w:val="00C71EF0"/>
    <w:rsid w:val="00C72272"/>
    <w:rsid w:val="00C746B9"/>
    <w:rsid w:val="00C74984"/>
    <w:rsid w:val="00C75B3A"/>
    <w:rsid w:val="00C75D31"/>
    <w:rsid w:val="00C76EA3"/>
    <w:rsid w:val="00C8051B"/>
    <w:rsid w:val="00C81EC1"/>
    <w:rsid w:val="00C8239D"/>
    <w:rsid w:val="00C825B7"/>
    <w:rsid w:val="00C82869"/>
    <w:rsid w:val="00C82B3E"/>
    <w:rsid w:val="00C82BC3"/>
    <w:rsid w:val="00C8362B"/>
    <w:rsid w:val="00C84F45"/>
    <w:rsid w:val="00C85D64"/>
    <w:rsid w:val="00C862B5"/>
    <w:rsid w:val="00C904A1"/>
    <w:rsid w:val="00C9117A"/>
    <w:rsid w:val="00C920B3"/>
    <w:rsid w:val="00C92E57"/>
    <w:rsid w:val="00C92EE7"/>
    <w:rsid w:val="00C94AF1"/>
    <w:rsid w:val="00C95D48"/>
    <w:rsid w:val="00C95E0A"/>
    <w:rsid w:val="00C96335"/>
    <w:rsid w:val="00C96578"/>
    <w:rsid w:val="00CA0337"/>
    <w:rsid w:val="00CA03C9"/>
    <w:rsid w:val="00CA0B20"/>
    <w:rsid w:val="00CA3EDF"/>
    <w:rsid w:val="00CA4552"/>
    <w:rsid w:val="00CA4577"/>
    <w:rsid w:val="00CA5CBA"/>
    <w:rsid w:val="00CA6EC3"/>
    <w:rsid w:val="00CA7264"/>
    <w:rsid w:val="00CB02DE"/>
    <w:rsid w:val="00CB099C"/>
    <w:rsid w:val="00CB0C70"/>
    <w:rsid w:val="00CB1318"/>
    <w:rsid w:val="00CB26B3"/>
    <w:rsid w:val="00CB2BE1"/>
    <w:rsid w:val="00CB4887"/>
    <w:rsid w:val="00CB4FA7"/>
    <w:rsid w:val="00CB53AF"/>
    <w:rsid w:val="00CB544F"/>
    <w:rsid w:val="00CB5A32"/>
    <w:rsid w:val="00CB628D"/>
    <w:rsid w:val="00CB6670"/>
    <w:rsid w:val="00CB6B1C"/>
    <w:rsid w:val="00CB774A"/>
    <w:rsid w:val="00CB7804"/>
    <w:rsid w:val="00CC0CA7"/>
    <w:rsid w:val="00CC12C6"/>
    <w:rsid w:val="00CC135D"/>
    <w:rsid w:val="00CC16C8"/>
    <w:rsid w:val="00CC35BE"/>
    <w:rsid w:val="00CC466A"/>
    <w:rsid w:val="00CC5714"/>
    <w:rsid w:val="00CC7AF1"/>
    <w:rsid w:val="00CD0BF8"/>
    <w:rsid w:val="00CD1577"/>
    <w:rsid w:val="00CD3351"/>
    <w:rsid w:val="00CD361B"/>
    <w:rsid w:val="00CD3D2A"/>
    <w:rsid w:val="00CD412C"/>
    <w:rsid w:val="00CD41A5"/>
    <w:rsid w:val="00CD5AD2"/>
    <w:rsid w:val="00CD6335"/>
    <w:rsid w:val="00CD7A65"/>
    <w:rsid w:val="00CE0630"/>
    <w:rsid w:val="00CE1ECE"/>
    <w:rsid w:val="00CE2EC9"/>
    <w:rsid w:val="00CE312A"/>
    <w:rsid w:val="00CE313B"/>
    <w:rsid w:val="00CE37A2"/>
    <w:rsid w:val="00CE5AB5"/>
    <w:rsid w:val="00CF1157"/>
    <w:rsid w:val="00CF258F"/>
    <w:rsid w:val="00CF4BF8"/>
    <w:rsid w:val="00CF55CA"/>
    <w:rsid w:val="00CF6121"/>
    <w:rsid w:val="00CF6E50"/>
    <w:rsid w:val="00CF731C"/>
    <w:rsid w:val="00D00B76"/>
    <w:rsid w:val="00D01FA9"/>
    <w:rsid w:val="00D04D63"/>
    <w:rsid w:val="00D057AD"/>
    <w:rsid w:val="00D060AE"/>
    <w:rsid w:val="00D07587"/>
    <w:rsid w:val="00D1004F"/>
    <w:rsid w:val="00D1020B"/>
    <w:rsid w:val="00D102EB"/>
    <w:rsid w:val="00D12E75"/>
    <w:rsid w:val="00D12FF8"/>
    <w:rsid w:val="00D130B7"/>
    <w:rsid w:val="00D136E1"/>
    <w:rsid w:val="00D13802"/>
    <w:rsid w:val="00D143B0"/>
    <w:rsid w:val="00D154A4"/>
    <w:rsid w:val="00D15EA1"/>
    <w:rsid w:val="00D160E5"/>
    <w:rsid w:val="00D17BC2"/>
    <w:rsid w:val="00D20573"/>
    <w:rsid w:val="00D23441"/>
    <w:rsid w:val="00D2355B"/>
    <w:rsid w:val="00D2360A"/>
    <w:rsid w:val="00D240AA"/>
    <w:rsid w:val="00D254F1"/>
    <w:rsid w:val="00D25E6D"/>
    <w:rsid w:val="00D27379"/>
    <w:rsid w:val="00D278C8"/>
    <w:rsid w:val="00D33105"/>
    <w:rsid w:val="00D3370D"/>
    <w:rsid w:val="00D33D81"/>
    <w:rsid w:val="00D34A0D"/>
    <w:rsid w:val="00D3511E"/>
    <w:rsid w:val="00D37C3F"/>
    <w:rsid w:val="00D4083A"/>
    <w:rsid w:val="00D41A70"/>
    <w:rsid w:val="00D437E1"/>
    <w:rsid w:val="00D43EBE"/>
    <w:rsid w:val="00D4422C"/>
    <w:rsid w:val="00D44866"/>
    <w:rsid w:val="00D4745B"/>
    <w:rsid w:val="00D4773D"/>
    <w:rsid w:val="00D50009"/>
    <w:rsid w:val="00D51088"/>
    <w:rsid w:val="00D5131F"/>
    <w:rsid w:val="00D51BC9"/>
    <w:rsid w:val="00D52322"/>
    <w:rsid w:val="00D526C4"/>
    <w:rsid w:val="00D52AC6"/>
    <w:rsid w:val="00D531B9"/>
    <w:rsid w:val="00D5349C"/>
    <w:rsid w:val="00D55576"/>
    <w:rsid w:val="00D55A6C"/>
    <w:rsid w:val="00D56379"/>
    <w:rsid w:val="00D5728C"/>
    <w:rsid w:val="00D6052C"/>
    <w:rsid w:val="00D62165"/>
    <w:rsid w:val="00D637CA"/>
    <w:rsid w:val="00D63B5A"/>
    <w:rsid w:val="00D64466"/>
    <w:rsid w:val="00D64730"/>
    <w:rsid w:val="00D64CCB"/>
    <w:rsid w:val="00D6531D"/>
    <w:rsid w:val="00D6565A"/>
    <w:rsid w:val="00D66161"/>
    <w:rsid w:val="00D66600"/>
    <w:rsid w:val="00D7113C"/>
    <w:rsid w:val="00D7162A"/>
    <w:rsid w:val="00D72D0A"/>
    <w:rsid w:val="00D7504D"/>
    <w:rsid w:val="00D770CF"/>
    <w:rsid w:val="00D804CD"/>
    <w:rsid w:val="00D80A13"/>
    <w:rsid w:val="00D80ABD"/>
    <w:rsid w:val="00D81484"/>
    <w:rsid w:val="00D81578"/>
    <w:rsid w:val="00D815E4"/>
    <w:rsid w:val="00D81E6A"/>
    <w:rsid w:val="00D82978"/>
    <w:rsid w:val="00D82F94"/>
    <w:rsid w:val="00D875B3"/>
    <w:rsid w:val="00D90327"/>
    <w:rsid w:val="00D909D4"/>
    <w:rsid w:val="00D91010"/>
    <w:rsid w:val="00D92F7C"/>
    <w:rsid w:val="00D933F4"/>
    <w:rsid w:val="00D9484D"/>
    <w:rsid w:val="00D94ABF"/>
    <w:rsid w:val="00D95B57"/>
    <w:rsid w:val="00D97B8F"/>
    <w:rsid w:val="00DA14F7"/>
    <w:rsid w:val="00DA1687"/>
    <w:rsid w:val="00DA1A59"/>
    <w:rsid w:val="00DA2FA0"/>
    <w:rsid w:val="00DA39A9"/>
    <w:rsid w:val="00DA3F60"/>
    <w:rsid w:val="00DA4908"/>
    <w:rsid w:val="00DA4D25"/>
    <w:rsid w:val="00DA56B1"/>
    <w:rsid w:val="00DA6844"/>
    <w:rsid w:val="00DA6E27"/>
    <w:rsid w:val="00DA7125"/>
    <w:rsid w:val="00DA7455"/>
    <w:rsid w:val="00DB0C07"/>
    <w:rsid w:val="00DB11CA"/>
    <w:rsid w:val="00DB165F"/>
    <w:rsid w:val="00DB1B80"/>
    <w:rsid w:val="00DB1DBB"/>
    <w:rsid w:val="00DB3373"/>
    <w:rsid w:val="00DB3E10"/>
    <w:rsid w:val="00DB405B"/>
    <w:rsid w:val="00DB4479"/>
    <w:rsid w:val="00DB48A3"/>
    <w:rsid w:val="00DB652B"/>
    <w:rsid w:val="00DC0835"/>
    <w:rsid w:val="00DC1B22"/>
    <w:rsid w:val="00DC2976"/>
    <w:rsid w:val="00DC561B"/>
    <w:rsid w:val="00DC5987"/>
    <w:rsid w:val="00DC5BAD"/>
    <w:rsid w:val="00DC6BFB"/>
    <w:rsid w:val="00DC7291"/>
    <w:rsid w:val="00DC7401"/>
    <w:rsid w:val="00DC7A04"/>
    <w:rsid w:val="00DC7BE0"/>
    <w:rsid w:val="00DD1836"/>
    <w:rsid w:val="00DD27BD"/>
    <w:rsid w:val="00DD29F8"/>
    <w:rsid w:val="00DD38C0"/>
    <w:rsid w:val="00DD42E7"/>
    <w:rsid w:val="00DD613A"/>
    <w:rsid w:val="00DD63FB"/>
    <w:rsid w:val="00DD7208"/>
    <w:rsid w:val="00DD7DF6"/>
    <w:rsid w:val="00DE29F3"/>
    <w:rsid w:val="00DE357B"/>
    <w:rsid w:val="00DE3B95"/>
    <w:rsid w:val="00DE5286"/>
    <w:rsid w:val="00DE6649"/>
    <w:rsid w:val="00DE7EA6"/>
    <w:rsid w:val="00DF050B"/>
    <w:rsid w:val="00DF0F70"/>
    <w:rsid w:val="00DF2BD3"/>
    <w:rsid w:val="00DF39C6"/>
    <w:rsid w:val="00DF39C8"/>
    <w:rsid w:val="00DF440C"/>
    <w:rsid w:val="00DF65AD"/>
    <w:rsid w:val="00DF7756"/>
    <w:rsid w:val="00DF79BC"/>
    <w:rsid w:val="00E0093B"/>
    <w:rsid w:val="00E019C1"/>
    <w:rsid w:val="00E01BCC"/>
    <w:rsid w:val="00E02FA5"/>
    <w:rsid w:val="00E0331B"/>
    <w:rsid w:val="00E0377D"/>
    <w:rsid w:val="00E03DB1"/>
    <w:rsid w:val="00E04F58"/>
    <w:rsid w:val="00E053A3"/>
    <w:rsid w:val="00E05E62"/>
    <w:rsid w:val="00E06158"/>
    <w:rsid w:val="00E107EB"/>
    <w:rsid w:val="00E12646"/>
    <w:rsid w:val="00E1291F"/>
    <w:rsid w:val="00E129AF"/>
    <w:rsid w:val="00E133BC"/>
    <w:rsid w:val="00E1369F"/>
    <w:rsid w:val="00E13AB7"/>
    <w:rsid w:val="00E14BBF"/>
    <w:rsid w:val="00E1552E"/>
    <w:rsid w:val="00E159FC"/>
    <w:rsid w:val="00E15D63"/>
    <w:rsid w:val="00E165DD"/>
    <w:rsid w:val="00E17949"/>
    <w:rsid w:val="00E213CB"/>
    <w:rsid w:val="00E23C49"/>
    <w:rsid w:val="00E23D1C"/>
    <w:rsid w:val="00E24238"/>
    <w:rsid w:val="00E24D65"/>
    <w:rsid w:val="00E24FDA"/>
    <w:rsid w:val="00E25287"/>
    <w:rsid w:val="00E26604"/>
    <w:rsid w:val="00E26DBA"/>
    <w:rsid w:val="00E26FD8"/>
    <w:rsid w:val="00E27BC4"/>
    <w:rsid w:val="00E3224D"/>
    <w:rsid w:val="00E325A9"/>
    <w:rsid w:val="00E330C5"/>
    <w:rsid w:val="00E3368A"/>
    <w:rsid w:val="00E33BAB"/>
    <w:rsid w:val="00E348C8"/>
    <w:rsid w:val="00E34BEA"/>
    <w:rsid w:val="00E35495"/>
    <w:rsid w:val="00E371AB"/>
    <w:rsid w:val="00E37420"/>
    <w:rsid w:val="00E374AF"/>
    <w:rsid w:val="00E37909"/>
    <w:rsid w:val="00E37EE5"/>
    <w:rsid w:val="00E37F94"/>
    <w:rsid w:val="00E40972"/>
    <w:rsid w:val="00E41018"/>
    <w:rsid w:val="00E41B84"/>
    <w:rsid w:val="00E41E53"/>
    <w:rsid w:val="00E428BF"/>
    <w:rsid w:val="00E4377F"/>
    <w:rsid w:val="00E438AF"/>
    <w:rsid w:val="00E44F4C"/>
    <w:rsid w:val="00E45AB4"/>
    <w:rsid w:val="00E466D6"/>
    <w:rsid w:val="00E46F20"/>
    <w:rsid w:val="00E47584"/>
    <w:rsid w:val="00E50758"/>
    <w:rsid w:val="00E5078E"/>
    <w:rsid w:val="00E5107D"/>
    <w:rsid w:val="00E51A98"/>
    <w:rsid w:val="00E51F8E"/>
    <w:rsid w:val="00E5329F"/>
    <w:rsid w:val="00E533C8"/>
    <w:rsid w:val="00E547CB"/>
    <w:rsid w:val="00E56375"/>
    <w:rsid w:val="00E56FB2"/>
    <w:rsid w:val="00E62A8D"/>
    <w:rsid w:val="00E63866"/>
    <w:rsid w:val="00E63F47"/>
    <w:rsid w:val="00E64130"/>
    <w:rsid w:val="00E64EBD"/>
    <w:rsid w:val="00E65BC4"/>
    <w:rsid w:val="00E66053"/>
    <w:rsid w:val="00E666FF"/>
    <w:rsid w:val="00E70556"/>
    <w:rsid w:val="00E70E9D"/>
    <w:rsid w:val="00E71DE5"/>
    <w:rsid w:val="00E7207B"/>
    <w:rsid w:val="00E7309C"/>
    <w:rsid w:val="00E74867"/>
    <w:rsid w:val="00E757FA"/>
    <w:rsid w:val="00E75844"/>
    <w:rsid w:val="00E760D4"/>
    <w:rsid w:val="00E77CCC"/>
    <w:rsid w:val="00E77D9C"/>
    <w:rsid w:val="00E819F4"/>
    <w:rsid w:val="00E81CAD"/>
    <w:rsid w:val="00E82D27"/>
    <w:rsid w:val="00E83933"/>
    <w:rsid w:val="00E862D5"/>
    <w:rsid w:val="00E864A0"/>
    <w:rsid w:val="00E87648"/>
    <w:rsid w:val="00E87F95"/>
    <w:rsid w:val="00E907E5"/>
    <w:rsid w:val="00E90A68"/>
    <w:rsid w:val="00E90C93"/>
    <w:rsid w:val="00E91267"/>
    <w:rsid w:val="00E91275"/>
    <w:rsid w:val="00E91599"/>
    <w:rsid w:val="00E91834"/>
    <w:rsid w:val="00E93501"/>
    <w:rsid w:val="00E938D8"/>
    <w:rsid w:val="00E97630"/>
    <w:rsid w:val="00E97C67"/>
    <w:rsid w:val="00E97D4E"/>
    <w:rsid w:val="00EA19D5"/>
    <w:rsid w:val="00EA2290"/>
    <w:rsid w:val="00EA3234"/>
    <w:rsid w:val="00EA4030"/>
    <w:rsid w:val="00EA433C"/>
    <w:rsid w:val="00EA55C7"/>
    <w:rsid w:val="00EA65F5"/>
    <w:rsid w:val="00EA7800"/>
    <w:rsid w:val="00EB080A"/>
    <w:rsid w:val="00EB11DD"/>
    <w:rsid w:val="00EB2C4B"/>
    <w:rsid w:val="00EB4ECE"/>
    <w:rsid w:val="00EB4FCF"/>
    <w:rsid w:val="00EB57F6"/>
    <w:rsid w:val="00EB581F"/>
    <w:rsid w:val="00EB58E5"/>
    <w:rsid w:val="00EB5F98"/>
    <w:rsid w:val="00EB6809"/>
    <w:rsid w:val="00EB6943"/>
    <w:rsid w:val="00EB75A5"/>
    <w:rsid w:val="00EB7809"/>
    <w:rsid w:val="00EC0F0E"/>
    <w:rsid w:val="00EC1EB3"/>
    <w:rsid w:val="00EC322A"/>
    <w:rsid w:val="00EC405E"/>
    <w:rsid w:val="00EC6D75"/>
    <w:rsid w:val="00EC6FB1"/>
    <w:rsid w:val="00EC75FF"/>
    <w:rsid w:val="00ED113F"/>
    <w:rsid w:val="00ED274B"/>
    <w:rsid w:val="00ED35D9"/>
    <w:rsid w:val="00ED43CF"/>
    <w:rsid w:val="00EE1981"/>
    <w:rsid w:val="00EE1A21"/>
    <w:rsid w:val="00EE26F4"/>
    <w:rsid w:val="00EE45C1"/>
    <w:rsid w:val="00EE4F53"/>
    <w:rsid w:val="00EE522E"/>
    <w:rsid w:val="00EE5AA6"/>
    <w:rsid w:val="00EE6BA0"/>
    <w:rsid w:val="00EE6F43"/>
    <w:rsid w:val="00EF1D7A"/>
    <w:rsid w:val="00EF1E97"/>
    <w:rsid w:val="00EF352E"/>
    <w:rsid w:val="00EF3DCB"/>
    <w:rsid w:val="00EF3F52"/>
    <w:rsid w:val="00EF6D2C"/>
    <w:rsid w:val="00EF79F2"/>
    <w:rsid w:val="00F00ACF"/>
    <w:rsid w:val="00F00BB9"/>
    <w:rsid w:val="00F011BB"/>
    <w:rsid w:val="00F019E2"/>
    <w:rsid w:val="00F02217"/>
    <w:rsid w:val="00F02A99"/>
    <w:rsid w:val="00F04D38"/>
    <w:rsid w:val="00F0758C"/>
    <w:rsid w:val="00F10F7A"/>
    <w:rsid w:val="00F1205C"/>
    <w:rsid w:val="00F1690D"/>
    <w:rsid w:val="00F16AE6"/>
    <w:rsid w:val="00F16BB9"/>
    <w:rsid w:val="00F177D1"/>
    <w:rsid w:val="00F17880"/>
    <w:rsid w:val="00F17A55"/>
    <w:rsid w:val="00F17CCA"/>
    <w:rsid w:val="00F216DF"/>
    <w:rsid w:val="00F21C08"/>
    <w:rsid w:val="00F21ECB"/>
    <w:rsid w:val="00F22D2B"/>
    <w:rsid w:val="00F22FF0"/>
    <w:rsid w:val="00F231CE"/>
    <w:rsid w:val="00F23A34"/>
    <w:rsid w:val="00F26532"/>
    <w:rsid w:val="00F2777B"/>
    <w:rsid w:val="00F27A32"/>
    <w:rsid w:val="00F31507"/>
    <w:rsid w:val="00F31E72"/>
    <w:rsid w:val="00F32C24"/>
    <w:rsid w:val="00F342B9"/>
    <w:rsid w:val="00F350A2"/>
    <w:rsid w:val="00F357EE"/>
    <w:rsid w:val="00F40454"/>
    <w:rsid w:val="00F407AA"/>
    <w:rsid w:val="00F40C2E"/>
    <w:rsid w:val="00F42F2F"/>
    <w:rsid w:val="00F43B6D"/>
    <w:rsid w:val="00F443ED"/>
    <w:rsid w:val="00F44EEA"/>
    <w:rsid w:val="00F44F43"/>
    <w:rsid w:val="00F45838"/>
    <w:rsid w:val="00F4611A"/>
    <w:rsid w:val="00F5055E"/>
    <w:rsid w:val="00F50700"/>
    <w:rsid w:val="00F50BC3"/>
    <w:rsid w:val="00F5109A"/>
    <w:rsid w:val="00F51BEF"/>
    <w:rsid w:val="00F526E9"/>
    <w:rsid w:val="00F535CA"/>
    <w:rsid w:val="00F53D96"/>
    <w:rsid w:val="00F54217"/>
    <w:rsid w:val="00F543AB"/>
    <w:rsid w:val="00F5588A"/>
    <w:rsid w:val="00F56A49"/>
    <w:rsid w:val="00F572BF"/>
    <w:rsid w:val="00F60964"/>
    <w:rsid w:val="00F61750"/>
    <w:rsid w:val="00F6219C"/>
    <w:rsid w:val="00F6219D"/>
    <w:rsid w:val="00F626D7"/>
    <w:rsid w:val="00F63ABD"/>
    <w:rsid w:val="00F653F0"/>
    <w:rsid w:val="00F66340"/>
    <w:rsid w:val="00F66616"/>
    <w:rsid w:val="00F668C5"/>
    <w:rsid w:val="00F66FEB"/>
    <w:rsid w:val="00F67A9B"/>
    <w:rsid w:val="00F709F4"/>
    <w:rsid w:val="00F711BB"/>
    <w:rsid w:val="00F71D06"/>
    <w:rsid w:val="00F720E1"/>
    <w:rsid w:val="00F72AC4"/>
    <w:rsid w:val="00F730B2"/>
    <w:rsid w:val="00F7324C"/>
    <w:rsid w:val="00F7341A"/>
    <w:rsid w:val="00F74A1B"/>
    <w:rsid w:val="00F76385"/>
    <w:rsid w:val="00F777E1"/>
    <w:rsid w:val="00F77FF0"/>
    <w:rsid w:val="00F80343"/>
    <w:rsid w:val="00F80392"/>
    <w:rsid w:val="00F807DD"/>
    <w:rsid w:val="00F83DEA"/>
    <w:rsid w:val="00F8413C"/>
    <w:rsid w:val="00F849D7"/>
    <w:rsid w:val="00F84AC6"/>
    <w:rsid w:val="00F85124"/>
    <w:rsid w:val="00F852A8"/>
    <w:rsid w:val="00F87B3B"/>
    <w:rsid w:val="00F87D8B"/>
    <w:rsid w:val="00F90489"/>
    <w:rsid w:val="00F91C97"/>
    <w:rsid w:val="00F93A56"/>
    <w:rsid w:val="00F9460A"/>
    <w:rsid w:val="00F962FF"/>
    <w:rsid w:val="00F9694D"/>
    <w:rsid w:val="00F96D45"/>
    <w:rsid w:val="00F972F0"/>
    <w:rsid w:val="00FA0ABF"/>
    <w:rsid w:val="00FA0D34"/>
    <w:rsid w:val="00FA1333"/>
    <w:rsid w:val="00FA31DA"/>
    <w:rsid w:val="00FA3CAA"/>
    <w:rsid w:val="00FA5E1E"/>
    <w:rsid w:val="00FB0E46"/>
    <w:rsid w:val="00FB28A8"/>
    <w:rsid w:val="00FB3C13"/>
    <w:rsid w:val="00FB4927"/>
    <w:rsid w:val="00FB6674"/>
    <w:rsid w:val="00FB6D69"/>
    <w:rsid w:val="00FB765F"/>
    <w:rsid w:val="00FC1189"/>
    <w:rsid w:val="00FC1AF0"/>
    <w:rsid w:val="00FC1C1C"/>
    <w:rsid w:val="00FC1CDD"/>
    <w:rsid w:val="00FC22B0"/>
    <w:rsid w:val="00FC27AC"/>
    <w:rsid w:val="00FC2950"/>
    <w:rsid w:val="00FC2F8A"/>
    <w:rsid w:val="00FC33F3"/>
    <w:rsid w:val="00FC35C3"/>
    <w:rsid w:val="00FC39A9"/>
    <w:rsid w:val="00FC4EEA"/>
    <w:rsid w:val="00FC56DB"/>
    <w:rsid w:val="00FC6382"/>
    <w:rsid w:val="00FC7DF5"/>
    <w:rsid w:val="00FD1A5C"/>
    <w:rsid w:val="00FD29C8"/>
    <w:rsid w:val="00FD2EC4"/>
    <w:rsid w:val="00FD387C"/>
    <w:rsid w:val="00FD3B12"/>
    <w:rsid w:val="00FD41D1"/>
    <w:rsid w:val="00FD5122"/>
    <w:rsid w:val="00FD5227"/>
    <w:rsid w:val="00FD54EB"/>
    <w:rsid w:val="00FD6397"/>
    <w:rsid w:val="00FD6632"/>
    <w:rsid w:val="00FD6729"/>
    <w:rsid w:val="00FD7853"/>
    <w:rsid w:val="00FD78C7"/>
    <w:rsid w:val="00FD791A"/>
    <w:rsid w:val="00FD7A0F"/>
    <w:rsid w:val="00FD7AC6"/>
    <w:rsid w:val="00FE12DE"/>
    <w:rsid w:val="00FE3383"/>
    <w:rsid w:val="00FE3400"/>
    <w:rsid w:val="00FE344E"/>
    <w:rsid w:val="00FE3854"/>
    <w:rsid w:val="00FE4A65"/>
    <w:rsid w:val="00FE4C78"/>
    <w:rsid w:val="00FE4FA4"/>
    <w:rsid w:val="00FE503E"/>
    <w:rsid w:val="00FE54A2"/>
    <w:rsid w:val="00FE6B38"/>
    <w:rsid w:val="00FE706D"/>
    <w:rsid w:val="00FE7D82"/>
    <w:rsid w:val="00FF028A"/>
    <w:rsid w:val="00FF2DBD"/>
    <w:rsid w:val="00FF312F"/>
    <w:rsid w:val="00FF397A"/>
    <w:rsid w:val="00FF3A40"/>
    <w:rsid w:val="00FF4058"/>
    <w:rsid w:val="00FF46DD"/>
    <w:rsid w:val="00FF4E3C"/>
    <w:rsid w:val="00FF56C2"/>
    <w:rsid w:val="00FF64E7"/>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B73A562"/>
  <w15:docId w15:val="{A89CE380-6CC4-49DA-8F87-29013C34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semiHidden="1" w:uiPriority="0" w:unhideWhenUsed="1" w:qFormat="1"/>
    <w:lsdException w:name="index 1" w:lock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2E7"/>
    <w:rPr>
      <w:sz w:val="24"/>
      <w:szCs w:val="24"/>
    </w:rPr>
  </w:style>
  <w:style w:type="paragraph" w:styleId="Heading1">
    <w:name w:val="heading 1"/>
    <w:basedOn w:val="Normal"/>
    <w:next w:val="Normal"/>
    <w:link w:val="Heading1Char"/>
    <w:uiPriority w:val="99"/>
    <w:qFormat/>
    <w:rsid w:val="006F154A"/>
    <w:pPr>
      <w:keepNext/>
      <w:outlineLvl w:val="0"/>
    </w:pPr>
    <w:rPr>
      <w:b/>
      <w:sz w:val="30"/>
      <w:szCs w:val="20"/>
    </w:rPr>
  </w:style>
  <w:style w:type="paragraph" w:styleId="Heading7">
    <w:name w:val="heading 7"/>
    <w:basedOn w:val="Normal"/>
    <w:next w:val="Normal"/>
    <w:link w:val="Heading7Char"/>
    <w:uiPriority w:val="99"/>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740C"/>
    <w:rPr>
      <w:rFonts w:ascii="Cambria" w:hAnsi="Cambria" w:cs="Times New Roman"/>
      <w:b/>
      <w:bCs/>
      <w:kern w:val="32"/>
      <w:sz w:val="32"/>
      <w:szCs w:val="32"/>
    </w:rPr>
  </w:style>
  <w:style w:type="character" w:customStyle="1" w:styleId="Heading7Char">
    <w:name w:val="Heading 7 Char"/>
    <w:basedOn w:val="DefaultParagraphFont"/>
    <w:link w:val="Heading7"/>
    <w:uiPriority w:val="99"/>
    <w:locked/>
    <w:rsid w:val="00D15EA1"/>
    <w:rPr>
      <w:rFonts w:ascii="Arial" w:hAnsi="Arial" w:cs="Times New Roman"/>
      <w:b/>
      <w:color w:val="000000"/>
      <w:sz w:val="24"/>
    </w:rPr>
  </w:style>
  <w:style w:type="character" w:styleId="CommentReference">
    <w:name w:val="annotation reference"/>
    <w:basedOn w:val="DefaultParagraphFont"/>
    <w:uiPriority w:val="99"/>
    <w:semiHidden/>
    <w:rsid w:val="00943DB9"/>
    <w:rPr>
      <w:rFonts w:cs="Times New Roman"/>
      <w:sz w:val="16"/>
    </w:rPr>
  </w:style>
  <w:style w:type="paragraph" w:styleId="CommentText">
    <w:name w:val="annotation text"/>
    <w:basedOn w:val="Normal"/>
    <w:link w:val="CommentTextChar"/>
    <w:uiPriority w:val="99"/>
    <w:semiHidden/>
    <w:rsid w:val="00943DB9"/>
    <w:rPr>
      <w:sz w:val="20"/>
      <w:szCs w:val="20"/>
    </w:rPr>
  </w:style>
  <w:style w:type="character" w:customStyle="1" w:styleId="CommentTextChar">
    <w:name w:val="Comment Text Char"/>
    <w:basedOn w:val="DefaultParagraphFont"/>
    <w:link w:val="CommentText"/>
    <w:uiPriority w:val="99"/>
    <w:semiHidden/>
    <w:locked/>
    <w:rsid w:val="0042740C"/>
    <w:rPr>
      <w:rFonts w:cs="Times New Roman"/>
      <w:sz w:val="20"/>
      <w:szCs w:val="20"/>
    </w:rPr>
  </w:style>
  <w:style w:type="paragraph" w:styleId="CommentSubject">
    <w:name w:val="annotation subject"/>
    <w:basedOn w:val="CommentText"/>
    <w:next w:val="CommentText"/>
    <w:link w:val="CommentSubjectChar"/>
    <w:uiPriority w:val="99"/>
    <w:semiHidden/>
    <w:rsid w:val="00943DB9"/>
    <w:rPr>
      <w:b/>
      <w:bCs/>
    </w:rPr>
  </w:style>
  <w:style w:type="character" w:customStyle="1" w:styleId="CommentSubjectChar">
    <w:name w:val="Comment Subject Char"/>
    <w:basedOn w:val="CommentTextChar"/>
    <w:link w:val="CommentSubject"/>
    <w:uiPriority w:val="99"/>
    <w:semiHidden/>
    <w:locked/>
    <w:rsid w:val="0042740C"/>
    <w:rPr>
      <w:rFonts w:cs="Times New Roman"/>
      <w:b/>
      <w:bCs/>
      <w:sz w:val="20"/>
      <w:szCs w:val="20"/>
    </w:rPr>
  </w:style>
  <w:style w:type="paragraph" w:styleId="BalloonText">
    <w:name w:val="Balloon Text"/>
    <w:basedOn w:val="Normal"/>
    <w:link w:val="BalloonTextChar"/>
    <w:uiPriority w:val="99"/>
    <w:semiHidden/>
    <w:rsid w:val="00943D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2740C"/>
    <w:rPr>
      <w:rFonts w:cs="Times New Roman"/>
      <w:sz w:val="2"/>
    </w:rPr>
  </w:style>
  <w:style w:type="table" w:styleId="TableGrid">
    <w:name w:val="Table Grid"/>
    <w:basedOn w:val="TableNormal"/>
    <w:uiPriority w:val="99"/>
    <w:rsid w:val="006724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character" w:customStyle="1" w:styleId="HeaderChar">
    <w:name w:val="Header Char"/>
    <w:basedOn w:val="DefaultParagraphFont"/>
    <w:link w:val="Header"/>
    <w:uiPriority w:val="99"/>
    <w:locked/>
    <w:rsid w:val="00C3025C"/>
    <w:rPr>
      <w:rFonts w:cs="Times New Roman"/>
      <w:sz w:val="24"/>
    </w:r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rsid w:val="006E66B0"/>
    <w:pPr>
      <w:tabs>
        <w:tab w:val="center" w:pos="4680"/>
        <w:tab w:val="right" w:pos="9360"/>
      </w:tabs>
    </w:pPr>
  </w:style>
  <w:style w:type="character" w:customStyle="1" w:styleId="FooterChar">
    <w:name w:val="Footer Char"/>
    <w:basedOn w:val="DefaultParagraphFont"/>
    <w:link w:val="Footer"/>
    <w:uiPriority w:val="99"/>
    <w:locked/>
    <w:rsid w:val="006E66B0"/>
    <w:rPr>
      <w:rFonts w:cs="Times New Roman"/>
      <w:sz w:val="24"/>
    </w:rPr>
  </w:style>
  <w:style w:type="character" w:styleId="Hyperlink">
    <w:name w:val="Hyperlink"/>
    <w:basedOn w:val="DefaultParagraphFont"/>
    <w:uiPriority w:val="99"/>
    <w:rsid w:val="006C0751"/>
    <w:rPr>
      <w:rFonts w:cs="Times New Roman"/>
      <w:color w:val="0000FF"/>
      <w:u w:val="single"/>
    </w:rPr>
  </w:style>
  <w:style w:type="paragraph" w:customStyle="1" w:styleId="xl45">
    <w:name w:val="xl45"/>
    <w:basedOn w:val="Normal"/>
    <w:uiPriority w:val="99"/>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basedOn w:val="DefaultParagraphFont"/>
    <w:uiPriority w:val="99"/>
    <w:qFormat/>
    <w:rsid w:val="00AD701E"/>
    <w:rPr>
      <w:rFonts w:cs="Times New Roman"/>
      <w:i/>
    </w:rPr>
  </w:style>
  <w:style w:type="paragraph" w:styleId="ListParagraph">
    <w:name w:val="List Paragraph"/>
    <w:basedOn w:val="Normal"/>
    <w:uiPriority w:val="99"/>
    <w:qFormat/>
    <w:rsid w:val="003E1117"/>
    <w:pPr>
      <w:ind w:left="720"/>
    </w:pPr>
  </w:style>
  <w:style w:type="paragraph" w:styleId="Index1">
    <w:name w:val="index 1"/>
    <w:basedOn w:val="Normal"/>
    <w:next w:val="Normal"/>
    <w:autoRedefine/>
    <w:uiPriority w:val="99"/>
    <w:semiHidden/>
    <w:rsid w:val="00531970"/>
    <w:pPr>
      <w:ind w:left="200" w:hanging="200"/>
    </w:pPr>
    <w:rPr>
      <w:sz w:val="20"/>
      <w:szCs w:val="20"/>
    </w:rPr>
  </w:style>
  <w:style w:type="paragraph" w:customStyle="1" w:styleId="cf6rfooter20081113">
    <w:name w:val="cf6rfooter20081113"/>
    <w:basedOn w:val="Footer"/>
    <w:link w:val="cf6rfooter20081113Char"/>
    <w:uiPriority w:val="99"/>
    <w:rsid w:val="00531970"/>
    <w:pPr>
      <w:pBdr>
        <w:top w:val="single" w:sz="4" w:space="1" w:color="auto"/>
      </w:pBdr>
      <w:tabs>
        <w:tab w:val="clear" w:pos="4680"/>
        <w:tab w:val="clear" w:pos="9360"/>
        <w:tab w:val="center" w:pos="4320"/>
        <w:tab w:val="right" w:pos="9900"/>
      </w:tabs>
    </w:pPr>
    <w:rPr>
      <w:i/>
      <w:szCs w:val="20"/>
    </w:rPr>
  </w:style>
  <w:style w:type="character" w:customStyle="1" w:styleId="cf6rfooter20081113Char">
    <w:name w:val="cf6rfooter20081113 Char"/>
    <w:link w:val="cf6rfooter20081113"/>
    <w:uiPriority w:val="99"/>
    <w:locked/>
    <w:rsid w:val="00531970"/>
    <w:rPr>
      <w:i/>
      <w:sz w:val="24"/>
    </w:rPr>
  </w:style>
  <w:style w:type="character" w:styleId="FollowedHyperlink">
    <w:name w:val="FollowedHyperlink"/>
    <w:basedOn w:val="DefaultParagraphFont"/>
    <w:uiPriority w:val="99"/>
    <w:semiHidden/>
    <w:rsid w:val="00D136E1"/>
    <w:rPr>
      <w:rFonts w:cs="Times New Roman"/>
      <w:color w:val="800080"/>
      <w:u w:val="single"/>
    </w:rPr>
  </w:style>
  <w:style w:type="paragraph" w:customStyle="1" w:styleId="Hnn">
    <w:name w:val="Hnn"/>
    <w:basedOn w:val="Heading7"/>
    <w:uiPriority w:val="99"/>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99"/>
    <w:qFormat/>
    <w:rsid w:val="00980E13"/>
    <w:rPr>
      <w:sz w:val="24"/>
      <w:szCs w:val="24"/>
    </w:rPr>
  </w:style>
  <w:style w:type="paragraph" w:styleId="Subtitle">
    <w:name w:val="Subtitle"/>
    <w:basedOn w:val="Normal"/>
    <w:next w:val="Normal"/>
    <w:link w:val="SubtitleChar"/>
    <w:uiPriority w:val="99"/>
    <w:qFormat/>
    <w:rsid w:val="003C3941"/>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99"/>
    <w:locked/>
    <w:rsid w:val="003C3941"/>
    <w:rPr>
      <w:rFonts w:ascii="Cambria" w:hAnsi="Cambria" w:cs="Times New Roman"/>
      <w:i/>
      <w:iCs/>
      <w:color w:val="4F81BD"/>
      <w:spacing w:val="15"/>
      <w:sz w:val="24"/>
      <w:szCs w:val="24"/>
    </w:rPr>
  </w:style>
  <w:style w:type="paragraph" w:customStyle="1" w:styleId="Style20">
    <w:name w:val="Style20"/>
    <w:basedOn w:val="Normal"/>
    <w:link w:val="Style20Char"/>
    <w:uiPriority w:val="99"/>
    <w:rsid w:val="009B3AB4"/>
    <w:rPr>
      <w:rFonts w:ascii="Calibri" w:hAnsi="Calibri"/>
      <w:sz w:val="12"/>
      <w:szCs w:val="12"/>
    </w:rPr>
  </w:style>
  <w:style w:type="character" w:customStyle="1" w:styleId="Style20Char">
    <w:name w:val="Style20 Char"/>
    <w:basedOn w:val="DefaultParagraphFont"/>
    <w:link w:val="Style20"/>
    <w:uiPriority w:val="99"/>
    <w:locked/>
    <w:rsid w:val="009B3AB4"/>
    <w:rPr>
      <w:rFonts w:ascii="Calibri" w:hAnsi="Calibri" w:cs="Times New Roman"/>
      <w:sz w:val="12"/>
      <w:szCs w:val="12"/>
    </w:rPr>
  </w:style>
  <w:style w:type="paragraph" w:customStyle="1" w:styleId="Style77">
    <w:name w:val="Style77"/>
    <w:basedOn w:val="Normal"/>
    <w:link w:val="Style77Char"/>
    <w:uiPriority w:val="99"/>
    <w:rsid w:val="009B3AB4"/>
    <w:pPr>
      <w:keepNext/>
      <w:outlineLvl w:val="0"/>
    </w:pPr>
    <w:rPr>
      <w:rFonts w:ascii="Calibri" w:hAnsi="Calibri"/>
      <w:bCs/>
      <w:sz w:val="20"/>
      <w:szCs w:val="20"/>
    </w:rPr>
  </w:style>
  <w:style w:type="paragraph" w:customStyle="1" w:styleId="Style78">
    <w:name w:val="Style78"/>
    <w:basedOn w:val="Normal"/>
    <w:link w:val="Style78Char"/>
    <w:uiPriority w:val="99"/>
    <w:rsid w:val="009B3AB4"/>
    <w:pPr>
      <w:keepNext/>
      <w:jc w:val="right"/>
      <w:outlineLvl w:val="0"/>
    </w:pPr>
    <w:rPr>
      <w:rFonts w:ascii="Calibri" w:hAnsi="Calibri"/>
      <w:bCs/>
      <w:sz w:val="20"/>
      <w:szCs w:val="20"/>
    </w:rPr>
  </w:style>
  <w:style w:type="character" w:customStyle="1" w:styleId="Style77Char">
    <w:name w:val="Style77 Char"/>
    <w:basedOn w:val="DefaultParagraphFont"/>
    <w:link w:val="Style77"/>
    <w:uiPriority w:val="99"/>
    <w:locked/>
    <w:rsid w:val="009B3AB4"/>
    <w:rPr>
      <w:rFonts w:ascii="Calibri" w:hAnsi="Calibri" w:cs="Times New Roman"/>
      <w:bCs/>
    </w:rPr>
  </w:style>
  <w:style w:type="character" w:customStyle="1" w:styleId="Style78Char">
    <w:name w:val="Style78 Char"/>
    <w:basedOn w:val="DefaultParagraphFont"/>
    <w:link w:val="Style78"/>
    <w:uiPriority w:val="99"/>
    <w:locked/>
    <w:rsid w:val="009B3AB4"/>
    <w:rPr>
      <w:rFonts w:ascii="Calibri" w:hAnsi="Calibri" w:cs="Times New Roman"/>
      <w:bCs/>
    </w:rPr>
  </w:style>
  <w:style w:type="paragraph" w:customStyle="1" w:styleId="BulletEaRoman">
    <w:name w:val="Bullet E (a. Roman)"/>
    <w:basedOn w:val="Normal"/>
    <w:uiPriority w:val="99"/>
    <w:rsid w:val="003A2E73"/>
    <w:pPr>
      <w:suppressAutoHyphens/>
      <w:spacing w:before="120"/>
      <w:ind w:left="1800" w:hanging="360"/>
    </w:pPr>
    <w:rPr>
      <w:sz w:val="20"/>
      <w:szCs w:val="20"/>
    </w:rPr>
  </w:style>
  <w:style w:type="paragraph" w:customStyle="1" w:styleId="BulletB1Number">
    <w:name w:val="Bullet B (1. Number)"/>
    <w:basedOn w:val="Normal"/>
    <w:uiPriority w:val="99"/>
    <w:rsid w:val="004B3F96"/>
    <w:pPr>
      <w:suppressAutoHyphens/>
      <w:spacing w:before="120"/>
      <w:ind w:left="720" w:hanging="3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7393">
      <w:bodyDiv w:val="1"/>
      <w:marLeft w:val="0"/>
      <w:marRight w:val="0"/>
      <w:marTop w:val="0"/>
      <w:marBottom w:val="0"/>
      <w:divBdr>
        <w:top w:val="none" w:sz="0" w:space="0" w:color="auto"/>
        <w:left w:val="none" w:sz="0" w:space="0" w:color="auto"/>
        <w:bottom w:val="none" w:sz="0" w:space="0" w:color="auto"/>
        <w:right w:val="none" w:sz="0" w:space="0" w:color="auto"/>
      </w:divBdr>
    </w:div>
    <w:div w:id="1263107801">
      <w:marLeft w:val="0"/>
      <w:marRight w:val="0"/>
      <w:marTop w:val="0"/>
      <w:marBottom w:val="0"/>
      <w:divBdr>
        <w:top w:val="none" w:sz="0" w:space="0" w:color="auto"/>
        <w:left w:val="none" w:sz="0" w:space="0" w:color="auto"/>
        <w:bottom w:val="none" w:sz="0" w:space="0" w:color="auto"/>
        <w:right w:val="none" w:sz="0" w:space="0" w:color="auto"/>
      </w:divBdr>
      <w:divsChild>
        <w:div w:id="1263107802">
          <w:marLeft w:val="0"/>
          <w:marRight w:val="0"/>
          <w:marTop w:val="0"/>
          <w:marBottom w:val="0"/>
          <w:divBdr>
            <w:top w:val="none" w:sz="0" w:space="0" w:color="auto"/>
            <w:left w:val="none" w:sz="0" w:space="0" w:color="auto"/>
            <w:bottom w:val="none" w:sz="0" w:space="0" w:color="auto"/>
            <w:right w:val="none" w:sz="0" w:space="0" w:color="auto"/>
          </w:divBdr>
          <w:divsChild>
            <w:div w:id="1263107809">
              <w:marLeft w:val="0"/>
              <w:marRight w:val="0"/>
              <w:marTop w:val="0"/>
              <w:marBottom w:val="0"/>
              <w:divBdr>
                <w:top w:val="none" w:sz="0" w:space="0" w:color="auto"/>
                <w:left w:val="none" w:sz="0" w:space="0" w:color="auto"/>
                <w:bottom w:val="none" w:sz="0" w:space="0" w:color="auto"/>
                <w:right w:val="none" w:sz="0" w:space="0" w:color="auto"/>
              </w:divBdr>
              <w:divsChild>
                <w:div w:id="1263107798">
                  <w:marLeft w:val="0"/>
                  <w:marRight w:val="0"/>
                  <w:marTop w:val="0"/>
                  <w:marBottom w:val="0"/>
                  <w:divBdr>
                    <w:top w:val="none" w:sz="0" w:space="0" w:color="auto"/>
                    <w:left w:val="none" w:sz="0" w:space="0" w:color="auto"/>
                    <w:bottom w:val="none" w:sz="0" w:space="0" w:color="auto"/>
                    <w:right w:val="none" w:sz="0" w:space="0" w:color="auto"/>
                  </w:divBdr>
                  <w:divsChild>
                    <w:div w:id="1263107800">
                      <w:marLeft w:val="0"/>
                      <w:marRight w:val="0"/>
                      <w:marTop w:val="0"/>
                      <w:marBottom w:val="0"/>
                      <w:divBdr>
                        <w:top w:val="none" w:sz="0" w:space="0" w:color="auto"/>
                        <w:left w:val="single" w:sz="4" w:space="6" w:color="EDEDED"/>
                        <w:bottom w:val="none" w:sz="0" w:space="0" w:color="auto"/>
                        <w:right w:val="none" w:sz="0" w:space="0" w:color="auto"/>
                      </w:divBdr>
                      <w:divsChild>
                        <w:div w:id="1263107817">
                          <w:marLeft w:val="0"/>
                          <w:marRight w:val="0"/>
                          <w:marTop w:val="0"/>
                          <w:marBottom w:val="0"/>
                          <w:divBdr>
                            <w:top w:val="none" w:sz="0" w:space="0" w:color="auto"/>
                            <w:left w:val="none" w:sz="0" w:space="0" w:color="auto"/>
                            <w:bottom w:val="none" w:sz="0" w:space="0" w:color="auto"/>
                            <w:right w:val="none" w:sz="0" w:space="0" w:color="auto"/>
                          </w:divBdr>
                          <w:divsChild>
                            <w:div w:id="1263107822">
                              <w:marLeft w:val="0"/>
                              <w:marRight w:val="0"/>
                              <w:marTop w:val="0"/>
                              <w:marBottom w:val="0"/>
                              <w:divBdr>
                                <w:top w:val="none" w:sz="0" w:space="0" w:color="auto"/>
                                <w:left w:val="none" w:sz="0" w:space="0" w:color="auto"/>
                                <w:bottom w:val="none" w:sz="0" w:space="0" w:color="auto"/>
                                <w:right w:val="none" w:sz="0" w:space="0" w:color="auto"/>
                              </w:divBdr>
                              <w:divsChild>
                                <w:div w:id="1263107808">
                                  <w:marLeft w:val="0"/>
                                  <w:marRight w:val="0"/>
                                  <w:marTop w:val="0"/>
                                  <w:marBottom w:val="0"/>
                                  <w:divBdr>
                                    <w:top w:val="none" w:sz="0" w:space="0" w:color="auto"/>
                                    <w:left w:val="none" w:sz="0" w:space="0" w:color="auto"/>
                                    <w:bottom w:val="none" w:sz="0" w:space="0" w:color="auto"/>
                                    <w:right w:val="none" w:sz="0" w:space="0" w:color="auto"/>
                                  </w:divBdr>
                                  <w:divsChild>
                                    <w:div w:id="1263107818">
                                      <w:marLeft w:val="0"/>
                                      <w:marRight w:val="0"/>
                                      <w:marTop w:val="0"/>
                                      <w:marBottom w:val="0"/>
                                      <w:divBdr>
                                        <w:top w:val="none" w:sz="0" w:space="0" w:color="auto"/>
                                        <w:left w:val="none" w:sz="0" w:space="0" w:color="auto"/>
                                        <w:bottom w:val="none" w:sz="0" w:space="0" w:color="auto"/>
                                        <w:right w:val="none" w:sz="0" w:space="0" w:color="auto"/>
                                      </w:divBdr>
                                      <w:divsChild>
                                        <w:div w:id="1263107807">
                                          <w:marLeft w:val="0"/>
                                          <w:marRight w:val="0"/>
                                          <w:marTop w:val="0"/>
                                          <w:marBottom w:val="0"/>
                                          <w:divBdr>
                                            <w:top w:val="none" w:sz="0" w:space="0" w:color="auto"/>
                                            <w:left w:val="none" w:sz="0" w:space="0" w:color="auto"/>
                                            <w:bottom w:val="none" w:sz="0" w:space="0" w:color="auto"/>
                                            <w:right w:val="none" w:sz="0" w:space="0" w:color="auto"/>
                                          </w:divBdr>
                                          <w:divsChild>
                                            <w:div w:id="1263107816">
                                              <w:marLeft w:val="0"/>
                                              <w:marRight w:val="0"/>
                                              <w:marTop w:val="0"/>
                                              <w:marBottom w:val="0"/>
                                              <w:divBdr>
                                                <w:top w:val="none" w:sz="0" w:space="0" w:color="auto"/>
                                                <w:left w:val="none" w:sz="0" w:space="0" w:color="auto"/>
                                                <w:bottom w:val="none" w:sz="0" w:space="0" w:color="auto"/>
                                                <w:right w:val="none" w:sz="0" w:space="0" w:color="auto"/>
                                              </w:divBdr>
                                              <w:divsChild>
                                                <w:div w:id="1263107806">
                                                  <w:marLeft w:val="0"/>
                                                  <w:marRight w:val="0"/>
                                                  <w:marTop w:val="0"/>
                                                  <w:marBottom w:val="0"/>
                                                  <w:divBdr>
                                                    <w:top w:val="none" w:sz="0" w:space="0" w:color="auto"/>
                                                    <w:left w:val="none" w:sz="0" w:space="0" w:color="auto"/>
                                                    <w:bottom w:val="none" w:sz="0" w:space="0" w:color="auto"/>
                                                    <w:right w:val="none" w:sz="0" w:space="0" w:color="auto"/>
                                                  </w:divBdr>
                                                  <w:divsChild>
                                                    <w:div w:id="12631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3107813">
      <w:marLeft w:val="0"/>
      <w:marRight w:val="0"/>
      <w:marTop w:val="0"/>
      <w:marBottom w:val="0"/>
      <w:divBdr>
        <w:top w:val="none" w:sz="0" w:space="0" w:color="auto"/>
        <w:left w:val="none" w:sz="0" w:space="0" w:color="auto"/>
        <w:bottom w:val="none" w:sz="0" w:space="0" w:color="auto"/>
        <w:right w:val="none" w:sz="0" w:space="0" w:color="auto"/>
      </w:divBdr>
    </w:div>
    <w:div w:id="1263107823">
      <w:marLeft w:val="0"/>
      <w:marRight w:val="0"/>
      <w:marTop w:val="0"/>
      <w:marBottom w:val="0"/>
      <w:divBdr>
        <w:top w:val="none" w:sz="0" w:space="0" w:color="auto"/>
        <w:left w:val="none" w:sz="0" w:space="0" w:color="auto"/>
        <w:bottom w:val="none" w:sz="0" w:space="0" w:color="auto"/>
        <w:right w:val="none" w:sz="0" w:space="0" w:color="auto"/>
      </w:divBdr>
      <w:divsChild>
        <w:div w:id="1263107814">
          <w:marLeft w:val="0"/>
          <w:marRight w:val="0"/>
          <w:marTop w:val="0"/>
          <w:marBottom w:val="0"/>
          <w:divBdr>
            <w:top w:val="none" w:sz="0" w:space="0" w:color="auto"/>
            <w:left w:val="none" w:sz="0" w:space="0" w:color="auto"/>
            <w:bottom w:val="none" w:sz="0" w:space="0" w:color="auto"/>
            <w:right w:val="none" w:sz="0" w:space="0" w:color="auto"/>
          </w:divBdr>
          <w:divsChild>
            <w:div w:id="1263107799">
              <w:marLeft w:val="0"/>
              <w:marRight w:val="0"/>
              <w:marTop w:val="0"/>
              <w:marBottom w:val="0"/>
              <w:divBdr>
                <w:top w:val="none" w:sz="0" w:space="0" w:color="auto"/>
                <w:left w:val="none" w:sz="0" w:space="0" w:color="auto"/>
                <w:bottom w:val="none" w:sz="0" w:space="0" w:color="auto"/>
                <w:right w:val="none" w:sz="0" w:space="0" w:color="auto"/>
              </w:divBdr>
              <w:divsChild>
                <w:div w:id="1263107824">
                  <w:marLeft w:val="0"/>
                  <w:marRight w:val="0"/>
                  <w:marTop w:val="0"/>
                  <w:marBottom w:val="0"/>
                  <w:divBdr>
                    <w:top w:val="none" w:sz="0" w:space="0" w:color="auto"/>
                    <w:left w:val="none" w:sz="0" w:space="0" w:color="auto"/>
                    <w:bottom w:val="none" w:sz="0" w:space="0" w:color="auto"/>
                    <w:right w:val="none" w:sz="0" w:space="0" w:color="auto"/>
                  </w:divBdr>
                  <w:divsChild>
                    <w:div w:id="1263107820">
                      <w:marLeft w:val="0"/>
                      <w:marRight w:val="0"/>
                      <w:marTop w:val="0"/>
                      <w:marBottom w:val="0"/>
                      <w:divBdr>
                        <w:top w:val="none" w:sz="0" w:space="0" w:color="auto"/>
                        <w:left w:val="single" w:sz="4" w:space="6" w:color="EDEDED"/>
                        <w:bottom w:val="none" w:sz="0" w:space="0" w:color="auto"/>
                        <w:right w:val="none" w:sz="0" w:space="0" w:color="auto"/>
                      </w:divBdr>
                      <w:divsChild>
                        <w:div w:id="1263107812">
                          <w:marLeft w:val="0"/>
                          <w:marRight w:val="0"/>
                          <w:marTop w:val="0"/>
                          <w:marBottom w:val="0"/>
                          <w:divBdr>
                            <w:top w:val="none" w:sz="0" w:space="0" w:color="auto"/>
                            <w:left w:val="none" w:sz="0" w:space="0" w:color="auto"/>
                            <w:bottom w:val="none" w:sz="0" w:space="0" w:color="auto"/>
                            <w:right w:val="none" w:sz="0" w:space="0" w:color="auto"/>
                          </w:divBdr>
                          <w:divsChild>
                            <w:div w:id="1263107804">
                              <w:marLeft w:val="0"/>
                              <w:marRight w:val="0"/>
                              <w:marTop w:val="0"/>
                              <w:marBottom w:val="0"/>
                              <w:divBdr>
                                <w:top w:val="none" w:sz="0" w:space="0" w:color="auto"/>
                                <w:left w:val="none" w:sz="0" w:space="0" w:color="auto"/>
                                <w:bottom w:val="none" w:sz="0" w:space="0" w:color="auto"/>
                                <w:right w:val="none" w:sz="0" w:space="0" w:color="auto"/>
                              </w:divBdr>
                              <w:divsChild>
                                <w:div w:id="1263107810">
                                  <w:marLeft w:val="0"/>
                                  <w:marRight w:val="0"/>
                                  <w:marTop w:val="0"/>
                                  <w:marBottom w:val="0"/>
                                  <w:divBdr>
                                    <w:top w:val="none" w:sz="0" w:space="0" w:color="auto"/>
                                    <w:left w:val="none" w:sz="0" w:space="0" w:color="auto"/>
                                    <w:bottom w:val="none" w:sz="0" w:space="0" w:color="auto"/>
                                    <w:right w:val="none" w:sz="0" w:space="0" w:color="auto"/>
                                  </w:divBdr>
                                  <w:divsChild>
                                    <w:div w:id="1263107819">
                                      <w:marLeft w:val="0"/>
                                      <w:marRight w:val="0"/>
                                      <w:marTop w:val="0"/>
                                      <w:marBottom w:val="0"/>
                                      <w:divBdr>
                                        <w:top w:val="none" w:sz="0" w:space="0" w:color="auto"/>
                                        <w:left w:val="none" w:sz="0" w:space="0" w:color="auto"/>
                                        <w:bottom w:val="none" w:sz="0" w:space="0" w:color="auto"/>
                                        <w:right w:val="none" w:sz="0" w:space="0" w:color="auto"/>
                                      </w:divBdr>
                                      <w:divsChild>
                                        <w:div w:id="1263107803">
                                          <w:marLeft w:val="0"/>
                                          <w:marRight w:val="0"/>
                                          <w:marTop w:val="0"/>
                                          <w:marBottom w:val="0"/>
                                          <w:divBdr>
                                            <w:top w:val="none" w:sz="0" w:space="0" w:color="auto"/>
                                            <w:left w:val="none" w:sz="0" w:space="0" w:color="auto"/>
                                            <w:bottom w:val="none" w:sz="0" w:space="0" w:color="auto"/>
                                            <w:right w:val="none" w:sz="0" w:space="0" w:color="auto"/>
                                          </w:divBdr>
                                          <w:divsChild>
                                            <w:div w:id="1263107815">
                                              <w:marLeft w:val="0"/>
                                              <w:marRight w:val="0"/>
                                              <w:marTop w:val="0"/>
                                              <w:marBottom w:val="0"/>
                                              <w:divBdr>
                                                <w:top w:val="none" w:sz="0" w:space="0" w:color="auto"/>
                                                <w:left w:val="none" w:sz="0" w:space="0" w:color="auto"/>
                                                <w:bottom w:val="none" w:sz="0" w:space="0" w:color="auto"/>
                                                <w:right w:val="none" w:sz="0" w:space="0" w:color="auto"/>
                                              </w:divBdr>
                                              <w:divsChild>
                                                <w:div w:id="1263107811">
                                                  <w:marLeft w:val="0"/>
                                                  <w:marRight w:val="0"/>
                                                  <w:marTop w:val="0"/>
                                                  <w:marBottom w:val="0"/>
                                                  <w:divBdr>
                                                    <w:top w:val="none" w:sz="0" w:space="0" w:color="auto"/>
                                                    <w:left w:val="none" w:sz="0" w:space="0" w:color="auto"/>
                                                    <w:bottom w:val="none" w:sz="0" w:space="0" w:color="auto"/>
                                                    <w:right w:val="none" w:sz="0" w:space="0" w:color="auto"/>
                                                  </w:divBdr>
                                                  <w:divsChild>
                                                    <w:div w:id="12631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8247717">
      <w:bodyDiv w:val="1"/>
      <w:marLeft w:val="0"/>
      <w:marRight w:val="0"/>
      <w:marTop w:val="0"/>
      <w:marBottom w:val="0"/>
      <w:divBdr>
        <w:top w:val="none" w:sz="0" w:space="0" w:color="auto"/>
        <w:left w:val="none" w:sz="0" w:space="0" w:color="auto"/>
        <w:bottom w:val="none" w:sz="0" w:space="0" w:color="auto"/>
        <w:right w:val="none" w:sz="0" w:space="0" w:color="auto"/>
      </w:divBdr>
    </w:div>
    <w:div w:id="19454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135331-CCFD-43C8-A4F8-AC27A4DABB36}">
  <ds:schemaRefs>
    <ds:schemaRef ds:uri="http://schemas.openxmlformats.org/officeDocument/2006/bibliography"/>
  </ds:schemaRefs>
</ds:datastoreItem>
</file>

<file path=customXml/itemProps2.xml><?xml version="1.0" encoding="utf-8"?>
<ds:datastoreItem xmlns:ds="http://schemas.openxmlformats.org/officeDocument/2006/customXml" ds:itemID="{9A228515-02DB-4492-9AB1-818CD230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6804</Words>
  <Characters>38787</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Smith, Alexis@Energy</cp:lastModifiedBy>
  <cp:revision>2</cp:revision>
  <cp:lastPrinted>2015-06-10T16:02:00Z</cp:lastPrinted>
  <dcterms:created xsi:type="dcterms:W3CDTF">2020-03-24T18:45:00Z</dcterms:created>
  <dcterms:modified xsi:type="dcterms:W3CDTF">2020-03-24T18:45:00Z</dcterms:modified>
</cp:coreProperties>
</file>
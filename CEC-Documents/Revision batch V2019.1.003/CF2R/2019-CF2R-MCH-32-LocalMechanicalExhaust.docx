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0790"/>
      </w:tblGrid>
      <w:tr w:rsidR="0096325C" w14:paraId="2EB1AD10" w14:textId="77777777" w:rsidTr="0096325C">
        <w:tc>
          <w:tcPr>
            <w:tcW w:w="11016" w:type="dxa"/>
          </w:tcPr>
          <w:p w14:paraId="30224B5B" w14:textId="77777777" w:rsidR="0096325C" w:rsidRDefault="0096325C" w:rsidP="000A01E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u w:val="single"/>
              </w:rPr>
            </w:pPr>
            <w:bookmarkStart w:id="0" w:name="_GoBack"/>
            <w:bookmarkEnd w:id="0"/>
            <w:r w:rsidRPr="00CB00C9">
              <w:rPr>
                <w:rFonts w:asciiTheme="minorHAnsi" w:hAnsiTheme="minorHAnsi" w:cs="font78"/>
                <w:sz w:val="18"/>
                <w:szCs w:val="18"/>
              </w:rPr>
              <w:t xml:space="preserve">Title 24, Part 6, Section 150.0(o) </w:t>
            </w:r>
            <w:r w:rsidRPr="00CB00C9">
              <w:rPr>
                <w:rFonts w:asciiTheme="minorHAnsi" w:hAnsiTheme="minorHAnsi" w:cs="font78"/>
                <w:b/>
                <w:bCs/>
                <w:sz w:val="18"/>
                <w:szCs w:val="18"/>
              </w:rPr>
              <w:t xml:space="preserve">Ventilation for Indoor Air Quality. </w:t>
            </w:r>
            <w:r w:rsidRPr="00CB00C9">
              <w:rPr>
                <w:rFonts w:asciiTheme="minorHAnsi" w:hAnsiTheme="minorHAnsi" w:cs="font78"/>
                <w:sz w:val="18"/>
                <w:szCs w:val="18"/>
              </w:rPr>
              <w:t>All dwelling units shall meet the requirements of ANSI/ASHRAE Standard</w:t>
            </w:r>
            <w:r w:rsidR="001D3DAC">
              <w:rPr>
                <w:rFonts w:asciiTheme="minorHAnsi" w:hAnsiTheme="minorHAnsi" w:cs="font78"/>
                <w:sz w:val="18"/>
                <w:szCs w:val="18"/>
              </w:rPr>
              <w:t xml:space="preserve"> </w:t>
            </w:r>
            <w:r w:rsidRPr="00CB00C9">
              <w:rPr>
                <w:rFonts w:asciiTheme="minorHAnsi" w:hAnsiTheme="minorHAnsi" w:cs="font78"/>
                <w:sz w:val="18"/>
                <w:szCs w:val="18"/>
              </w:rPr>
              <w:t xml:space="preserve">62.2. Ventilation and Acceptable Indoor Air Quality in Low-Rise Residential Buildings. </w:t>
            </w:r>
            <w:r w:rsidRPr="00CB00C9">
              <w:rPr>
                <w:rStyle w:val="Emphasis"/>
                <w:rFonts w:asciiTheme="minorHAnsi" w:hAnsiTheme="minorHAnsi"/>
                <w:b/>
                <w:sz w:val="18"/>
                <w:szCs w:val="18"/>
              </w:rPr>
              <w:t xml:space="preserve">Equation </w:t>
            </w:r>
            <w:r>
              <w:rPr>
                <w:rStyle w:val="Emphasis"/>
                <w:rFonts w:asciiTheme="minorHAnsi" w:hAnsiTheme="minorHAnsi"/>
                <w:b/>
                <w:sz w:val="18"/>
                <w:szCs w:val="18"/>
              </w:rPr>
              <w:t>and table numbering on this form</w:t>
            </w:r>
            <w:r w:rsidRPr="00CB00C9">
              <w:rPr>
                <w:rStyle w:val="Emphasis"/>
                <w:rFonts w:asciiTheme="minorHAnsi" w:hAnsiTheme="minorHAnsi"/>
                <w:b/>
                <w:sz w:val="18"/>
                <w:szCs w:val="18"/>
              </w:rPr>
              <w:t xml:space="preserve"> corresponds to the numbering for that information in the published ANSI/ASHRAE Standard 62.2-2010.</w:t>
            </w:r>
          </w:p>
        </w:tc>
      </w:tr>
    </w:tbl>
    <w:p w14:paraId="714911D5" w14:textId="77777777" w:rsidR="0096325C" w:rsidRPr="0029047D" w:rsidRDefault="0096325C" w:rsidP="000A01E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Cs w:val="18"/>
          <w:u w:val="single"/>
        </w:rPr>
      </w:pP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26"/>
        <w:gridCol w:w="4602"/>
        <w:gridCol w:w="5562"/>
      </w:tblGrid>
      <w:tr w:rsidR="00310D9A" w:rsidRPr="0029047D" w14:paraId="5BB56945" w14:textId="77777777" w:rsidTr="007F1C24">
        <w:tc>
          <w:tcPr>
            <w:tcW w:w="10790" w:type="dxa"/>
            <w:gridSpan w:val="3"/>
          </w:tcPr>
          <w:p w14:paraId="7DFFDC5A" w14:textId="77777777" w:rsidR="00310D9A" w:rsidRPr="0029047D" w:rsidRDefault="00310D9A" w:rsidP="007F1C2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Cs w:val="18"/>
              </w:rPr>
            </w:pPr>
            <w:r w:rsidRPr="0029047D">
              <w:rPr>
                <w:rFonts w:asciiTheme="minorHAnsi" w:hAnsiTheme="minorHAnsi"/>
                <w:b/>
                <w:szCs w:val="18"/>
              </w:rPr>
              <w:t xml:space="preserve">A. </w:t>
            </w:r>
            <w:r>
              <w:rPr>
                <w:rFonts w:asciiTheme="minorHAnsi" w:hAnsiTheme="minorHAnsi"/>
                <w:b/>
                <w:szCs w:val="18"/>
              </w:rPr>
              <w:t xml:space="preserve">Local Mechanical Exhaust </w:t>
            </w:r>
            <w:r w:rsidRPr="0029047D">
              <w:rPr>
                <w:rFonts w:asciiTheme="minorHAnsi" w:hAnsiTheme="minorHAnsi"/>
                <w:b/>
                <w:szCs w:val="18"/>
              </w:rPr>
              <w:t>- General Information</w:t>
            </w:r>
          </w:p>
        </w:tc>
      </w:tr>
      <w:tr w:rsidR="00310D9A" w:rsidRPr="007A5D38" w14:paraId="3D87B151" w14:textId="77777777" w:rsidTr="007F1C24">
        <w:trPr>
          <w:trHeight w:val="158"/>
        </w:trPr>
        <w:tc>
          <w:tcPr>
            <w:tcW w:w="626" w:type="dxa"/>
            <w:vAlign w:val="center"/>
          </w:tcPr>
          <w:p w14:paraId="59947094" w14:textId="77777777" w:rsidR="00310D9A" w:rsidRPr="007A5D38" w:rsidRDefault="00310D9A" w:rsidP="007F1C24">
            <w:pPr>
              <w:jc w:val="center"/>
              <w:rPr>
                <w:rFonts w:asciiTheme="minorHAnsi" w:hAnsiTheme="minorHAnsi" w:cstheme="minorHAnsi"/>
                <w:sz w:val="18"/>
                <w:szCs w:val="18"/>
              </w:rPr>
            </w:pPr>
            <w:r w:rsidRPr="007A5D38">
              <w:rPr>
                <w:rFonts w:asciiTheme="minorHAnsi" w:hAnsiTheme="minorHAnsi" w:cstheme="minorHAnsi"/>
                <w:sz w:val="18"/>
                <w:szCs w:val="18"/>
              </w:rPr>
              <w:t>01</w:t>
            </w:r>
          </w:p>
        </w:tc>
        <w:tc>
          <w:tcPr>
            <w:tcW w:w="4602" w:type="dxa"/>
            <w:vAlign w:val="center"/>
          </w:tcPr>
          <w:p w14:paraId="2EAFC8EA" w14:textId="77777777" w:rsidR="00310D9A" w:rsidRPr="007A5D38" w:rsidRDefault="00310D9A" w:rsidP="007F1C24">
            <w:pPr>
              <w:rPr>
                <w:rFonts w:asciiTheme="minorHAnsi" w:hAnsiTheme="minorHAnsi" w:cstheme="minorHAnsi"/>
                <w:sz w:val="18"/>
                <w:szCs w:val="18"/>
              </w:rPr>
            </w:pPr>
            <w:r w:rsidRPr="007A5D38">
              <w:rPr>
                <w:rFonts w:asciiTheme="minorHAnsi" w:hAnsiTheme="minorHAnsi" w:cstheme="minorHAnsi"/>
                <w:sz w:val="18"/>
                <w:szCs w:val="18"/>
              </w:rPr>
              <w:t>Dwelling Unit Name</w:t>
            </w:r>
          </w:p>
        </w:tc>
        <w:tc>
          <w:tcPr>
            <w:tcW w:w="5562" w:type="dxa"/>
          </w:tcPr>
          <w:p w14:paraId="28BB891C" w14:textId="466E71F6" w:rsidR="00310D9A" w:rsidRPr="007A5D38" w:rsidRDefault="00310D9A" w:rsidP="007F1C24">
            <w:pPr>
              <w:rPr>
                <w:rFonts w:asciiTheme="minorHAnsi" w:hAnsiTheme="minorHAnsi" w:cstheme="minorHAnsi"/>
                <w:sz w:val="18"/>
                <w:szCs w:val="18"/>
              </w:rPr>
            </w:pPr>
          </w:p>
        </w:tc>
      </w:tr>
      <w:tr w:rsidR="00310D9A" w:rsidRPr="007A5D38" w14:paraId="776A4A0F" w14:textId="77777777" w:rsidTr="007F1C24">
        <w:trPr>
          <w:trHeight w:val="158"/>
        </w:trPr>
        <w:tc>
          <w:tcPr>
            <w:tcW w:w="626" w:type="dxa"/>
            <w:vAlign w:val="center"/>
          </w:tcPr>
          <w:p w14:paraId="19AA4878" w14:textId="77777777" w:rsidR="00310D9A" w:rsidRPr="007A5D38" w:rsidRDefault="00310D9A" w:rsidP="007F1C24">
            <w:pPr>
              <w:jc w:val="center"/>
              <w:rPr>
                <w:rFonts w:asciiTheme="minorHAnsi" w:hAnsiTheme="minorHAnsi" w:cstheme="minorHAnsi"/>
                <w:sz w:val="18"/>
                <w:szCs w:val="18"/>
              </w:rPr>
            </w:pPr>
            <w:r w:rsidRPr="007A5D38">
              <w:rPr>
                <w:rFonts w:asciiTheme="minorHAnsi" w:hAnsiTheme="minorHAnsi" w:cstheme="minorHAnsi"/>
                <w:sz w:val="18"/>
                <w:szCs w:val="18"/>
              </w:rPr>
              <w:t>02</w:t>
            </w:r>
          </w:p>
        </w:tc>
        <w:tc>
          <w:tcPr>
            <w:tcW w:w="4602" w:type="dxa"/>
            <w:vAlign w:val="center"/>
          </w:tcPr>
          <w:p w14:paraId="34AAE77B" w14:textId="77777777" w:rsidR="00310D9A" w:rsidRPr="007A5D38" w:rsidRDefault="00310D9A" w:rsidP="007F1C24">
            <w:pPr>
              <w:rPr>
                <w:rFonts w:asciiTheme="minorHAnsi" w:hAnsiTheme="minorHAnsi" w:cstheme="minorHAnsi"/>
                <w:sz w:val="18"/>
                <w:szCs w:val="18"/>
              </w:rPr>
            </w:pPr>
            <w:r w:rsidRPr="007A5D38">
              <w:rPr>
                <w:rFonts w:asciiTheme="minorHAnsi" w:hAnsiTheme="minorHAnsi" w:cstheme="minorHAnsi"/>
                <w:sz w:val="18"/>
                <w:szCs w:val="18"/>
              </w:rPr>
              <w:t>Building Type</w:t>
            </w:r>
          </w:p>
        </w:tc>
        <w:tc>
          <w:tcPr>
            <w:tcW w:w="5562" w:type="dxa"/>
          </w:tcPr>
          <w:p w14:paraId="1B7F22E4" w14:textId="199E4249" w:rsidR="00310D9A" w:rsidRPr="007A5D38" w:rsidRDefault="00310D9A" w:rsidP="007F1C24">
            <w:pPr>
              <w:rPr>
                <w:rFonts w:asciiTheme="minorHAnsi" w:hAnsiTheme="minorHAnsi" w:cstheme="minorHAnsi"/>
                <w:sz w:val="18"/>
                <w:szCs w:val="18"/>
              </w:rPr>
            </w:pPr>
          </w:p>
        </w:tc>
      </w:tr>
      <w:tr w:rsidR="00310D9A" w:rsidRPr="007A5D38" w14:paraId="6CA174B8" w14:textId="77777777" w:rsidTr="007F1C24">
        <w:trPr>
          <w:trHeight w:val="158"/>
        </w:trPr>
        <w:tc>
          <w:tcPr>
            <w:tcW w:w="626" w:type="dxa"/>
            <w:vAlign w:val="center"/>
          </w:tcPr>
          <w:p w14:paraId="43A81B5C" w14:textId="77777777" w:rsidR="00310D9A" w:rsidRPr="007A5D38" w:rsidRDefault="00310D9A" w:rsidP="007F1C24">
            <w:pPr>
              <w:jc w:val="center"/>
              <w:rPr>
                <w:rFonts w:asciiTheme="minorHAnsi" w:hAnsiTheme="minorHAnsi" w:cstheme="minorHAnsi"/>
                <w:sz w:val="18"/>
                <w:szCs w:val="18"/>
              </w:rPr>
            </w:pPr>
            <w:r w:rsidRPr="007A5D38">
              <w:rPr>
                <w:rFonts w:asciiTheme="minorHAnsi" w:hAnsiTheme="minorHAnsi" w:cstheme="minorHAnsi"/>
                <w:sz w:val="18"/>
                <w:szCs w:val="18"/>
              </w:rPr>
              <w:t>0</w:t>
            </w:r>
            <w:r>
              <w:rPr>
                <w:rFonts w:asciiTheme="minorHAnsi" w:hAnsiTheme="minorHAnsi" w:cstheme="minorHAnsi"/>
                <w:sz w:val="18"/>
                <w:szCs w:val="18"/>
              </w:rPr>
              <w:t>3</w:t>
            </w:r>
          </w:p>
        </w:tc>
        <w:tc>
          <w:tcPr>
            <w:tcW w:w="4602" w:type="dxa"/>
            <w:vAlign w:val="center"/>
          </w:tcPr>
          <w:p w14:paraId="232E6048" w14:textId="77777777" w:rsidR="00310D9A" w:rsidRPr="007A5D38" w:rsidRDefault="00310D9A" w:rsidP="007F1C24">
            <w:pPr>
              <w:rPr>
                <w:rFonts w:asciiTheme="minorHAnsi" w:hAnsiTheme="minorHAnsi" w:cstheme="minorHAnsi"/>
                <w:sz w:val="18"/>
                <w:szCs w:val="18"/>
              </w:rPr>
            </w:pPr>
            <w:r w:rsidRPr="007A5D38">
              <w:rPr>
                <w:rFonts w:asciiTheme="minorHAnsi" w:hAnsiTheme="minorHAnsi" w:cstheme="minorHAnsi"/>
                <w:sz w:val="18"/>
                <w:szCs w:val="18"/>
              </w:rPr>
              <w:t xml:space="preserve">Total </w:t>
            </w:r>
            <w:r>
              <w:rPr>
                <w:rFonts w:asciiTheme="minorHAnsi" w:hAnsiTheme="minorHAnsi" w:cstheme="minorHAnsi"/>
                <w:sz w:val="18"/>
                <w:szCs w:val="18"/>
              </w:rPr>
              <w:t>Kitchen</w:t>
            </w:r>
            <w:r w:rsidRPr="007A5D38">
              <w:rPr>
                <w:rFonts w:asciiTheme="minorHAnsi" w:hAnsiTheme="minorHAnsi" w:cstheme="minorHAnsi"/>
                <w:sz w:val="18"/>
                <w:szCs w:val="18"/>
              </w:rPr>
              <w:t xml:space="preserve"> Floor Area</w:t>
            </w:r>
          </w:p>
        </w:tc>
        <w:tc>
          <w:tcPr>
            <w:tcW w:w="5562" w:type="dxa"/>
          </w:tcPr>
          <w:p w14:paraId="4530650D" w14:textId="38C50DE8" w:rsidR="00310D9A" w:rsidRPr="007A5D38" w:rsidRDefault="00310D9A" w:rsidP="007F1C24">
            <w:pPr>
              <w:rPr>
                <w:rFonts w:asciiTheme="minorHAnsi" w:hAnsiTheme="minorHAnsi" w:cstheme="minorHAnsi"/>
                <w:sz w:val="18"/>
                <w:szCs w:val="18"/>
              </w:rPr>
            </w:pPr>
          </w:p>
        </w:tc>
      </w:tr>
      <w:tr w:rsidR="00310D9A" w:rsidRPr="007A5D38" w14:paraId="358D7BB8" w14:textId="77777777" w:rsidTr="007F1C24">
        <w:trPr>
          <w:trHeight w:val="158"/>
        </w:trPr>
        <w:tc>
          <w:tcPr>
            <w:tcW w:w="626" w:type="dxa"/>
            <w:vAlign w:val="center"/>
          </w:tcPr>
          <w:p w14:paraId="09079E40" w14:textId="77777777" w:rsidR="00310D9A" w:rsidRPr="007A5D38" w:rsidRDefault="00310D9A" w:rsidP="007F1C24">
            <w:pPr>
              <w:jc w:val="center"/>
              <w:rPr>
                <w:rFonts w:asciiTheme="minorHAnsi" w:hAnsiTheme="minorHAnsi" w:cstheme="minorHAnsi"/>
                <w:sz w:val="18"/>
                <w:szCs w:val="18"/>
              </w:rPr>
            </w:pPr>
            <w:r w:rsidRPr="007A5D38">
              <w:rPr>
                <w:rFonts w:asciiTheme="minorHAnsi" w:hAnsiTheme="minorHAnsi" w:cstheme="minorHAnsi"/>
                <w:sz w:val="18"/>
                <w:szCs w:val="18"/>
              </w:rPr>
              <w:t>0</w:t>
            </w:r>
            <w:r>
              <w:rPr>
                <w:rFonts w:asciiTheme="minorHAnsi" w:hAnsiTheme="minorHAnsi" w:cstheme="minorHAnsi"/>
                <w:sz w:val="18"/>
                <w:szCs w:val="18"/>
              </w:rPr>
              <w:t>4</w:t>
            </w:r>
          </w:p>
        </w:tc>
        <w:tc>
          <w:tcPr>
            <w:tcW w:w="4602" w:type="dxa"/>
            <w:vAlign w:val="center"/>
          </w:tcPr>
          <w:p w14:paraId="044EA3D8" w14:textId="77777777" w:rsidR="00310D9A" w:rsidRPr="007A5D38" w:rsidRDefault="00310D9A" w:rsidP="007F1C24">
            <w:pPr>
              <w:rPr>
                <w:rFonts w:asciiTheme="minorHAnsi" w:hAnsiTheme="minorHAnsi" w:cstheme="minorHAnsi"/>
                <w:sz w:val="18"/>
                <w:szCs w:val="18"/>
              </w:rPr>
            </w:pPr>
            <w:r>
              <w:rPr>
                <w:rFonts w:asciiTheme="minorHAnsi" w:hAnsiTheme="minorHAnsi" w:cstheme="minorHAnsi"/>
                <w:sz w:val="18"/>
                <w:szCs w:val="18"/>
              </w:rPr>
              <w:t xml:space="preserve">Kitchen </w:t>
            </w:r>
            <w:r w:rsidRPr="007A5D38">
              <w:rPr>
                <w:rFonts w:asciiTheme="minorHAnsi" w:hAnsiTheme="minorHAnsi" w:cstheme="minorHAnsi"/>
                <w:sz w:val="18"/>
                <w:szCs w:val="18"/>
              </w:rPr>
              <w:t>Average Ceiling Height</w:t>
            </w:r>
          </w:p>
        </w:tc>
        <w:tc>
          <w:tcPr>
            <w:tcW w:w="5562" w:type="dxa"/>
          </w:tcPr>
          <w:p w14:paraId="57F0377C" w14:textId="174795A0" w:rsidR="00310D9A" w:rsidRPr="007A5D38" w:rsidRDefault="00310D9A" w:rsidP="007F1C24">
            <w:pPr>
              <w:rPr>
                <w:rFonts w:asciiTheme="minorHAnsi" w:hAnsiTheme="minorHAnsi" w:cstheme="minorHAnsi"/>
                <w:sz w:val="18"/>
                <w:szCs w:val="18"/>
              </w:rPr>
            </w:pPr>
          </w:p>
        </w:tc>
      </w:tr>
      <w:tr w:rsidR="00310D9A" w:rsidRPr="007A5D38" w14:paraId="5DCA4FD7" w14:textId="77777777" w:rsidTr="007F1C24">
        <w:trPr>
          <w:trHeight w:val="158"/>
        </w:trPr>
        <w:tc>
          <w:tcPr>
            <w:tcW w:w="626" w:type="dxa"/>
            <w:vAlign w:val="center"/>
          </w:tcPr>
          <w:p w14:paraId="0FD01C5C" w14:textId="77777777" w:rsidR="00310D9A" w:rsidRPr="007A5D38" w:rsidRDefault="00310D9A" w:rsidP="007F1C24">
            <w:pPr>
              <w:jc w:val="center"/>
              <w:rPr>
                <w:rFonts w:asciiTheme="minorHAnsi" w:hAnsiTheme="minorHAnsi" w:cstheme="minorHAnsi"/>
                <w:sz w:val="18"/>
                <w:szCs w:val="18"/>
              </w:rPr>
            </w:pPr>
            <w:r w:rsidRPr="007A5D38">
              <w:rPr>
                <w:rFonts w:asciiTheme="minorHAnsi" w:hAnsiTheme="minorHAnsi" w:cstheme="minorHAnsi"/>
                <w:sz w:val="18"/>
                <w:szCs w:val="18"/>
              </w:rPr>
              <w:t>0</w:t>
            </w:r>
            <w:r>
              <w:rPr>
                <w:rFonts w:asciiTheme="minorHAnsi" w:hAnsiTheme="minorHAnsi" w:cstheme="minorHAnsi"/>
                <w:sz w:val="18"/>
                <w:szCs w:val="18"/>
              </w:rPr>
              <w:t>5</w:t>
            </w:r>
          </w:p>
        </w:tc>
        <w:tc>
          <w:tcPr>
            <w:tcW w:w="4602" w:type="dxa"/>
            <w:vAlign w:val="center"/>
          </w:tcPr>
          <w:p w14:paraId="3DDCB915" w14:textId="77777777" w:rsidR="00310D9A" w:rsidRPr="007A5D38" w:rsidRDefault="00310D9A" w:rsidP="007F1C24">
            <w:pPr>
              <w:rPr>
                <w:rFonts w:asciiTheme="minorHAnsi" w:hAnsiTheme="minorHAnsi" w:cstheme="minorHAnsi"/>
                <w:sz w:val="18"/>
                <w:szCs w:val="18"/>
              </w:rPr>
            </w:pPr>
            <w:r>
              <w:rPr>
                <w:rFonts w:asciiTheme="minorHAnsi" w:hAnsiTheme="minorHAnsi" w:cstheme="minorHAnsi"/>
                <w:sz w:val="18"/>
                <w:szCs w:val="18"/>
              </w:rPr>
              <w:t>Kitchen Total Conditioned</w:t>
            </w:r>
            <w:r w:rsidRPr="007A5D38">
              <w:rPr>
                <w:rFonts w:asciiTheme="minorHAnsi" w:hAnsiTheme="minorHAnsi" w:cstheme="minorHAnsi"/>
                <w:sz w:val="18"/>
                <w:szCs w:val="18"/>
              </w:rPr>
              <w:t xml:space="preserve"> Volume</w:t>
            </w:r>
          </w:p>
        </w:tc>
        <w:tc>
          <w:tcPr>
            <w:tcW w:w="5562" w:type="dxa"/>
          </w:tcPr>
          <w:p w14:paraId="57B5354B" w14:textId="3D66D549" w:rsidR="00310D9A" w:rsidRPr="007A5D38" w:rsidRDefault="00310D9A" w:rsidP="007F1C24">
            <w:pPr>
              <w:rPr>
                <w:rFonts w:asciiTheme="minorHAnsi" w:hAnsiTheme="minorHAnsi" w:cstheme="minorHAnsi"/>
                <w:sz w:val="18"/>
                <w:szCs w:val="18"/>
              </w:rPr>
            </w:pPr>
          </w:p>
        </w:tc>
      </w:tr>
      <w:tr w:rsidR="00310D9A" w:rsidRPr="007A5D38" w14:paraId="609A8811" w14:textId="77777777" w:rsidTr="007F1C24">
        <w:trPr>
          <w:trHeight w:val="158"/>
        </w:trPr>
        <w:tc>
          <w:tcPr>
            <w:tcW w:w="626" w:type="dxa"/>
            <w:vAlign w:val="center"/>
          </w:tcPr>
          <w:p w14:paraId="3565E3E4" w14:textId="77777777" w:rsidR="00310D9A" w:rsidRPr="007A5D38" w:rsidRDefault="00310D9A" w:rsidP="007F1C24">
            <w:pPr>
              <w:jc w:val="center"/>
              <w:rPr>
                <w:rFonts w:asciiTheme="minorHAnsi" w:hAnsiTheme="minorHAnsi" w:cstheme="minorHAnsi"/>
                <w:sz w:val="18"/>
                <w:szCs w:val="18"/>
              </w:rPr>
            </w:pPr>
            <w:r>
              <w:rPr>
                <w:rFonts w:asciiTheme="minorHAnsi" w:hAnsiTheme="minorHAnsi" w:cstheme="minorHAnsi"/>
                <w:sz w:val="18"/>
                <w:szCs w:val="18"/>
              </w:rPr>
              <w:t>06</w:t>
            </w:r>
          </w:p>
        </w:tc>
        <w:tc>
          <w:tcPr>
            <w:tcW w:w="4602" w:type="dxa"/>
            <w:vAlign w:val="center"/>
          </w:tcPr>
          <w:p w14:paraId="20E4742D" w14:textId="77777777" w:rsidR="00310D9A" w:rsidRPr="007A5D38" w:rsidRDefault="00310D9A" w:rsidP="007F1C24">
            <w:pPr>
              <w:rPr>
                <w:rFonts w:asciiTheme="minorHAnsi" w:hAnsiTheme="minorHAnsi" w:cstheme="minorHAnsi"/>
                <w:sz w:val="18"/>
                <w:szCs w:val="18"/>
              </w:rPr>
            </w:pPr>
            <w:r>
              <w:rPr>
                <w:rFonts w:asciiTheme="minorHAnsi" w:hAnsiTheme="minorHAnsi" w:cstheme="minorHAnsi"/>
                <w:sz w:val="18"/>
                <w:szCs w:val="18"/>
              </w:rPr>
              <w:t>Kitchen Type</w:t>
            </w:r>
          </w:p>
        </w:tc>
        <w:tc>
          <w:tcPr>
            <w:tcW w:w="5562" w:type="dxa"/>
          </w:tcPr>
          <w:p w14:paraId="7749ADB9" w14:textId="73BBDFFD" w:rsidR="00310D9A" w:rsidRPr="007A5D38" w:rsidRDefault="00310D9A" w:rsidP="007F1C24">
            <w:pPr>
              <w:rPr>
                <w:rFonts w:asciiTheme="minorHAnsi" w:hAnsiTheme="minorHAnsi" w:cstheme="minorHAnsi"/>
                <w:sz w:val="18"/>
                <w:szCs w:val="18"/>
              </w:rPr>
            </w:pPr>
          </w:p>
        </w:tc>
      </w:tr>
    </w:tbl>
    <w:p w14:paraId="7FABBB8C" w14:textId="77777777" w:rsidR="007F1C24" w:rsidRDefault="007F1C24"/>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628"/>
        <w:gridCol w:w="182"/>
        <w:gridCol w:w="954"/>
        <w:gridCol w:w="1281"/>
        <w:gridCol w:w="1002"/>
        <w:gridCol w:w="1176"/>
        <w:gridCol w:w="1114"/>
        <w:gridCol w:w="1145"/>
        <w:gridCol w:w="1145"/>
        <w:gridCol w:w="1163"/>
      </w:tblGrid>
      <w:tr w:rsidR="00264BE7" w14:paraId="414C90F7" w14:textId="77777777" w:rsidTr="007F1C24">
        <w:tc>
          <w:tcPr>
            <w:tcW w:w="10790" w:type="dxa"/>
            <w:gridSpan w:val="10"/>
            <w:tcBorders>
              <w:top w:val="single" w:sz="4" w:space="0" w:color="000000"/>
              <w:left w:val="single" w:sz="4" w:space="0" w:color="000000"/>
              <w:bottom w:val="single" w:sz="4" w:space="0" w:color="000000"/>
              <w:right w:val="single" w:sz="4" w:space="0" w:color="000000"/>
            </w:tcBorders>
            <w:hideMark/>
          </w:tcPr>
          <w:p w14:paraId="78F3F009" w14:textId="77777777" w:rsidR="00264BE7" w:rsidRDefault="00264BE7" w:rsidP="007F1C24">
            <w:pPr>
              <w:keepNext/>
              <w:rPr>
                <w:rFonts w:asciiTheme="minorHAnsi" w:hAnsiTheme="minorHAnsi"/>
                <w:sz w:val="18"/>
                <w:szCs w:val="18"/>
              </w:rPr>
            </w:pPr>
            <w:r>
              <w:rPr>
                <w:rFonts w:asciiTheme="minorHAnsi" w:hAnsiTheme="minorHAnsi"/>
                <w:b/>
                <w:szCs w:val="18"/>
              </w:rPr>
              <w:t>B</w:t>
            </w:r>
            <w:r w:rsidRPr="0029047D">
              <w:rPr>
                <w:rFonts w:asciiTheme="minorHAnsi" w:hAnsiTheme="minorHAnsi"/>
                <w:b/>
                <w:szCs w:val="18"/>
              </w:rPr>
              <w:t xml:space="preserve">. Local Mechanical Exhaust System – Fan </w:t>
            </w:r>
            <w:r>
              <w:rPr>
                <w:rFonts w:asciiTheme="minorHAnsi" w:hAnsiTheme="minorHAnsi"/>
                <w:b/>
                <w:szCs w:val="18"/>
              </w:rPr>
              <w:t>S</w:t>
            </w:r>
            <w:r w:rsidRPr="0029047D">
              <w:rPr>
                <w:rFonts w:asciiTheme="minorHAnsi" w:hAnsiTheme="minorHAnsi"/>
                <w:b/>
                <w:szCs w:val="18"/>
              </w:rPr>
              <w:t xml:space="preserve">election and </w:t>
            </w:r>
            <w:r>
              <w:rPr>
                <w:rFonts w:asciiTheme="minorHAnsi" w:hAnsiTheme="minorHAnsi"/>
                <w:b/>
                <w:szCs w:val="18"/>
              </w:rPr>
              <w:t>D</w:t>
            </w:r>
            <w:r w:rsidRPr="0029047D">
              <w:rPr>
                <w:rFonts w:asciiTheme="minorHAnsi" w:hAnsiTheme="minorHAnsi"/>
                <w:b/>
                <w:szCs w:val="18"/>
              </w:rPr>
              <w:t xml:space="preserve">uct </w:t>
            </w:r>
            <w:r>
              <w:rPr>
                <w:rFonts w:asciiTheme="minorHAnsi" w:hAnsiTheme="minorHAnsi"/>
                <w:b/>
                <w:szCs w:val="18"/>
              </w:rPr>
              <w:t>D</w:t>
            </w:r>
            <w:r w:rsidRPr="0029047D">
              <w:rPr>
                <w:rFonts w:asciiTheme="minorHAnsi" w:hAnsiTheme="minorHAnsi"/>
                <w:b/>
                <w:szCs w:val="18"/>
              </w:rPr>
              <w:t xml:space="preserve">esign </w:t>
            </w:r>
            <w:r>
              <w:rPr>
                <w:rFonts w:asciiTheme="minorHAnsi" w:hAnsiTheme="minorHAnsi"/>
                <w:b/>
                <w:szCs w:val="18"/>
              </w:rPr>
              <w:t>C</w:t>
            </w:r>
            <w:r w:rsidRPr="0029047D">
              <w:rPr>
                <w:rFonts w:asciiTheme="minorHAnsi" w:hAnsiTheme="minorHAnsi"/>
                <w:b/>
                <w:szCs w:val="18"/>
              </w:rPr>
              <w:t xml:space="preserve">riteria for </w:t>
            </w:r>
            <w:r>
              <w:rPr>
                <w:rFonts w:asciiTheme="minorHAnsi" w:hAnsiTheme="minorHAnsi"/>
                <w:b/>
                <w:szCs w:val="18"/>
              </w:rPr>
              <w:t>C</w:t>
            </w:r>
            <w:r w:rsidRPr="0029047D">
              <w:rPr>
                <w:rFonts w:asciiTheme="minorHAnsi" w:hAnsiTheme="minorHAnsi"/>
                <w:b/>
                <w:szCs w:val="18"/>
              </w:rPr>
              <w:t>ompliance</w:t>
            </w:r>
          </w:p>
        </w:tc>
      </w:tr>
      <w:tr w:rsidR="00264BE7" w14:paraId="18E0AA97" w14:textId="77777777" w:rsidTr="007F1C24">
        <w:trPr>
          <w:trHeight w:val="158"/>
        </w:trPr>
        <w:tc>
          <w:tcPr>
            <w:tcW w:w="10790" w:type="dxa"/>
            <w:gridSpan w:val="10"/>
            <w:tcBorders>
              <w:top w:val="single" w:sz="4" w:space="0" w:color="000000"/>
              <w:left w:val="single" w:sz="4" w:space="0" w:color="000000"/>
              <w:bottom w:val="single" w:sz="4" w:space="0" w:color="000000"/>
              <w:right w:val="single" w:sz="4" w:space="0" w:color="000000"/>
            </w:tcBorders>
            <w:vAlign w:val="center"/>
            <w:hideMark/>
          </w:tcPr>
          <w:p w14:paraId="31622BC6" w14:textId="77777777" w:rsidR="00264BE7" w:rsidRDefault="00264BE7" w:rsidP="007F1C24">
            <w:pPr>
              <w:keepNext/>
              <w:rPr>
                <w:rFonts w:asciiTheme="minorHAnsi" w:hAnsiTheme="minorHAnsi"/>
                <w:i/>
                <w:sz w:val="18"/>
                <w:szCs w:val="18"/>
              </w:rPr>
            </w:pPr>
            <w:r>
              <w:rPr>
                <w:rFonts w:asciiTheme="minorHAnsi" w:hAnsiTheme="minorHAnsi"/>
                <w:sz w:val="18"/>
                <w:szCs w:val="18"/>
              </w:rPr>
              <w:t xml:space="preserve">Local mechanical exhaust fans shall be installed in each kitchen and bathroom.  </w:t>
            </w:r>
            <w:r>
              <w:rPr>
                <w:rFonts w:asciiTheme="minorHAnsi" w:hAnsiTheme="minorHAnsi"/>
                <w:i/>
                <w:sz w:val="18"/>
                <w:szCs w:val="18"/>
              </w:rPr>
              <w:t>Delivered local ventilation rates:</w:t>
            </w:r>
          </w:p>
          <w:p w14:paraId="1E360ED1" w14:textId="77777777" w:rsidR="00264BE7" w:rsidRDefault="00264BE7" w:rsidP="007F1C24">
            <w:pPr>
              <w:pStyle w:val="ListParagraph"/>
              <w:keepNext/>
              <w:numPr>
                <w:ilvl w:val="0"/>
                <w:numId w:val="15"/>
              </w:numPr>
              <w:rPr>
                <w:rFonts w:asciiTheme="minorHAnsi" w:hAnsiTheme="minorHAnsi"/>
                <w:sz w:val="18"/>
                <w:szCs w:val="18"/>
              </w:rPr>
            </w:pPr>
            <w:r>
              <w:rPr>
                <w:rFonts w:asciiTheme="minorHAnsi" w:hAnsiTheme="minorHAnsi"/>
                <w:i/>
                <w:sz w:val="18"/>
                <w:szCs w:val="18"/>
              </w:rPr>
              <w:t>All local ventilation rates have been measured using a flow hood, flow grid, or other airflow measuring device and meet the requirements of 62.2 Tables 5.1 or 5.2; OR</w:t>
            </w:r>
          </w:p>
          <w:p w14:paraId="1AE33122" w14:textId="77777777" w:rsidR="00264BE7" w:rsidRDefault="00264BE7" w:rsidP="007F1C24">
            <w:pPr>
              <w:pStyle w:val="ListParagraph"/>
              <w:keepNext/>
              <w:numPr>
                <w:ilvl w:val="0"/>
                <w:numId w:val="15"/>
              </w:numPr>
              <w:rPr>
                <w:rFonts w:asciiTheme="minorHAnsi" w:hAnsiTheme="minorHAnsi"/>
                <w:sz w:val="18"/>
                <w:szCs w:val="18"/>
              </w:rPr>
            </w:pPr>
            <w:r>
              <w:rPr>
                <w:rFonts w:asciiTheme="minorHAnsi" w:hAnsiTheme="minorHAnsi"/>
                <w:i/>
                <w:sz w:val="18"/>
                <w:szCs w:val="18"/>
              </w:rPr>
              <w:t>The airflow rating at a pressure of 0.25 in. w.c. of a certified fan is assumed because the local ventilation system duct sizing meets the prescriptive requirements of 62.2 Table 5.3, or manufacturer's design criteria.</w:t>
            </w:r>
          </w:p>
        </w:tc>
      </w:tr>
      <w:tr w:rsidR="00264BE7" w14:paraId="3E5817F2" w14:textId="77777777" w:rsidTr="007F1C24">
        <w:trPr>
          <w:trHeight w:val="158"/>
        </w:trPr>
        <w:tc>
          <w:tcPr>
            <w:tcW w:w="10790" w:type="dxa"/>
            <w:gridSpan w:val="10"/>
            <w:tcBorders>
              <w:top w:val="single" w:sz="4" w:space="0" w:color="000000"/>
              <w:left w:val="single" w:sz="4" w:space="0" w:color="000000"/>
              <w:bottom w:val="single" w:sz="4" w:space="0" w:color="000000"/>
              <w:right w:val="single" w:sz="4" w:space="0" w:color="000000"/>
            </w:tcBorders>
            <w:vAlign w:val="center"/>
            <w:hideMark/>
          </w:tcPr>
          <w:p w14:paraId="7DFD1009" w14:textId="77777777" w:rsidR="00264BE7" w:rsidRDefault="00264BE7" w:rsidP="007F1C24">
            <w:pPr>
              <w:keepNext/>
              <w:suppressAutoHyphens/>
              <w:rPr>
                <w:rFonts w:asciiTheme="minorHAnsi" w:hAnsiTheme="minorHAnsi"/>
                <w:b/>
                <w:sz w:val="18"/>
                <w:szCs w:val="18"/>
              </w:rPr>
            </w:pPr>
            <w:r>
              <w:rPr>
                <w:rFonts w:asciiTheme="minorHAnsi" w:hAnsiTheme="minorHAnsi"/>
                <w:b/>
                <w:sz w:val="18"/>
                <w:szCs w:val="18"/>
              </w:rPr>
              <w:t xml:space="preserve">Table 5.1 </w:t>
            </w:r>
          </w:p>
          <w:p w14:paraId="705D1769" w14:textId="77777777" w:rsidR="00264BE7" w:rsidRDefault="00264BE7" w:rsidP="007F1C24">
            <w:pPr>
              <w:keepNext/>
              <w:rPr>
                <w:rFonts w:asciiTheme="minorHAnsi" w:hAnsiTheme="minorHAnsi"/>
                <w:sz w:val="18"/>
                <w:szCs w:val="18"/>
              </w:rPr>
            </w:pPr>
            <w:r>
              <w:rPr>
                <w:rFonts w:asciiTheme="minorHAnsi" w:hAnsiTheme="minorHAnsi"/>
                <w:b/>
                <w:sz w:val="18"/>
                <w:szCs w:val="18"/>
              </w:rPr>
              <w:t>Intermittent Local Ventilation Exhaust Airflow Rates</w:t>
            </w:r>
          </w:p>
        </w:tc>
      </w:tr>
      <w:tr w:rsidR="00264BE7" w14:paraId="1F973897" w14:textId="77777777" w:rsidTr="007F1C24">
        <w:trPr>
          <w:trHeight w:val="61"/>
        </w:trPr>
        <w:tc>
          <w:tcPr>
            <w:tcW w:w="1810" w:type="dxa"/>
            <w:gridSpan w:val="2"/>
            <w:tcBorders>
              <w:top w:val="single" w:sz="4" w:space="0" w:color="000000"/>
              <w:left w:val="single" w:sz="4" w:space="0" w:color="000000"/>
              <w:bottom w:val="single" w:sz="4" w:space="0" w:color="000000"/>
              <w:right w:val="single" w:sz="4" w:space="0" w:color="000000"/>
            </w:tcBorders>
            <w:vAlign w:val="center"/>
            <w:hideMark/>
          </w:tcPr>
          <w:p w14:paraId="549B820B" w14:textId="77777777" w:rsidR="00264BE7" w:rsidRPr="00F26A73" w:rsidRDefault="00264BE7" w:rsidP="007F1C24">
            <w:pPr>
              <w:keepNext/>
              <w:suppressAutoHyphens/>
              <w:jc w:val="center"/>
              <w:rPr>
                <w:rFonts w:asciiTheme="minorHAnsi" w:hAnsiTheme="minorHAnsi"/>
                <w:b/>
                <w:sz w:val="18"/>
                <w:szCs w:val="18"/>
              </w:rPr>
            </w:pPr>
            <w:r w:rsidRPr="00F26A73">
              <w:rPr>
                <w:rFonts w:asciiTheme="minorHAnsi" w:hAnsiTheme="minorHAnsi"/>
                <w:b/>
                <w:sz w:val="18"/>
                <w:szCs w:val="18"/>
              </w:rPr>
              <w:t>Application</w:t>
            </w:r>
          </w:p>
        </w:tc>
        <w:tc>
          <w:tcPr>
            <w:tcW w:w="2235" w:type="dxa"/>
            <w:gridSpan w:val="2"/>
            <w:tcBorders>
              <w:top w:val="single" w:sz="4" w:space="0" w:color="000000"/>
              <w:left w:val="single" w:sz="4" w:space="0" w:color="000000"/>
              <w:bottom w:val="single" w:sz="4" w:space="0" w:color="000000"/>
              <w:right w:val="single" w:sz="4" w:space="0" w:color="000000"/>
            </w:tcBorders>
            <w:vAlign w:val="center"/>
            <w:hideMark/>
          </w:tcPr>
          <w:p w14:paraId="6CD8C5BF" w14:textId="77777777" w:rsidR="00264BE7" w:rsidRPr="00F26A73" w:rsidRDefault="00264BE7" w:rsidP="007F1C24">
            <w:pPr>
              <w:keepNext/>
              <w:suppressAutoHyphens/>
              <w:jc w:val="center"/>
              <w:rPr>
                <w:rFonts w:asciiTheme="minorHAnsi" w:hAnsiTheme="minorHAnsi"/>
                <w:b/>
                <w:sz w:val="18"/>
                <w:szCs w:val="18"/>
              </w:rPr>
            </w:pPr>
            <w:r w:rsidRPr="00F26A73">
              <w:rPr>
                <w:rFonts w:asciiTheme="minorHAnsi" w:hAnsiTheme="minorHAnsi"/>
                <w:b/>
                <w:sz w:val="18"/>
                <w:szCs w:val="18"/>
              </w:rPr>
              <w:t>Airflow</w:t>
            </w:r>
          </w:p>
        </w:tc>
        <w:tc>
          <w:tcPr>
            <w:tcW w:w="6745" w:type="dxa"/>
            <w:gridSpan w:val="6"/>
            <w:tcBorders>
              <w:top w:val="single" w:sz="4" w:space="0" w:color="000000"/>
              <w:left w:val="single" w:sz="4" w:space="0" w:color="000000"/>
              <w:bottom w:val="single" w:sz="4" w:space="0" w:color="000000"/>
              <w:right w:val="single" w:sz="4" w:space="0" w:color="000000"/>
            </w:tcBorders>
            <w:vAlign w:val="center"/>
            <w:hideMark/>
          </w:tcPr>
          <w:p w14:paraId="532723DA" w14:textId="77777777" w:rsidR="00264BE7" w:rsidRPr="00F26A73" w:rsidRDefault="00264BE7" w:rsidP="007F1C24">
            <w:pPr>
              <w:keepNext/>
              <w:suppressAutoHyphens/>
              <w:jc w:val="center"/>
              <w:rPr>
                <w:rFonts w:asciiTheme="minorHAnsi" w:hAnsiTheme="minorHAnsi"/>
                <w:b/>
                <w:sz w:val="18"/>
                <w:szCs w:val="18"/>
              </w:rPr>
            </w:pPr>
            <w:r w:rsidRPr="00F26A73">
              <w:rPr>
                <w:rFonts w:asciiTheme="minorHAnsi" w:hAnsiTheme="minorHAnsi"/>
                <w:b/>
                <w:sz w:val="18"/>
                <w:szCs w:val="18"/>
              </w:rPr>
              <w:t>Notes</w:t>
            </w:r>
          </w:p>
        </w:tc>
      </w:tr>
      <w:tr w:rsidR="00264BE7" w14:paraId="70AD3E38" w14:textId="77777777" w:rsidTr="007F1C24">
        <w:trPr>
          <w:trHeight w:val="61"/>
        </w:trPr>
        <w:tc>
          <w:tcPr>
            <w:tcW w:w="1810" w:type="dxa"/>
            <w:gridSpan w:val="2"/>
            <w:tcBorders>
              <w:top w:val="single" w:sz="4" w:space="0" w:color="000000"/>
              <w:left w:val="single" w:sz="4" w:space="0" w:color="000000"/>
              <w:bottom w:val="single" w:sz="4" w:space="0" w:color="000000"/>
              <w:right w:val="single" w:sz="4" w:space="0" w:color="000000"/>
            </w:tcBorders>
            <w:vAlign w:val="center"/>
            <w:hideMark/>
          </w:tcPr>
          <w:p w14:paraId="0762BCE5" w14:textId="77777777" w:rsidR="00264BE7" w:rsidRDefault="00264BE7" w:rsidP="007F1C24">
            <w:pPr>
              <w:keepNext/>
              <w:suppressAutoHyphens/>
              <w:jc w:val="center"/>
              <w:rPr>
                <w:rFonts w:asciiTheme="minorHAnsi" w:hAnsiTheme="minorHAnsi"/>
                <w:sz w:val="18"/>
                <w:szCs w:val="18"/>
              </w:rPr>
            </w:pPr>
            <w:r>
              <w:rPr>
                <w:rFonts w:asciiTheme="minorHAnsi" w:hAnsiTheme="minorHAnsi"/>
                <w:sz w:val="18"/>
                <w:szCs w:val="18"/>
              </w:rPr>
              <w:t>Kitchen</w:t>
            </w:r>
          </w:p>
        </w:tc>
        <w:tc>
          <w:tcPr>
            <w:tcW w:w="2235" w:type="dxa"/>
            <w:gridSpan w:val="2"/>
            <w:tcBorders>
              <w:top w:val="single" w:sz="4" w:space="0" w:color="000000"/>
              <w:left w:val="single" w:sz="4" w:space="0" w:color="000000"/>
              <w:bottom w:val="single" w:sz="4" w:space="0" w:color="000000"/>
              <w:right w:val="single" w:sz="4" w:space="0" w:color="000000"/>
            </w:tcBorders>
            <w:vAlign w:val="center"/>
            <w:hideMark/>
          </w:tcPr>
          <w:p w14:paraId="71F54DF8" w14:textId="77777777" w:rsidR="00264BE7" w:rsidRDefault="00264BE7" w:rsidP="007F1C24">
            <w:pPr>
              <w:keepNext/>
              <w:suppressAutoHyphens/>
              <w:jc w:val="center"/>
              <w:rPr>
                <w:rFonts w:asciiTheme="minorHAnsi" w:hAnsiTheme="minorHAnsi"/>
                <w:sz w:val="18"/>
                <w:szCs w:val="18"/>
              </w:rPr>
            </w:pPr>
            <w:r>
              <w:rPr>
                <w:rFonts w:asciiTheme="minorHAnsi" w:hAnsiTheme="minorHAnsi"/>
                <w:sz w:val="18"/>
                <w:szCs w:val="18"/>
              </w:rPr>
              <w:t>100 cfm</w:t>
            </w:r>
          </w:p>
        </w:tc>
        <w:tc>
          <w:tcPr>
            <w:tcW w:w="6745" w:type="dxa"/>
            <w:gridSpan w:val="6"/>
            <w:tcBorders>
              <w:top w:val="single" w:sz="4" w:space="0" w:color="000000"/>
              <w:left w:val="single" w:sz="4" w:space="0" w:color="000000"/>
              <w:bottom w:val="single" w:sz="4" w:space="0" w:color="000000"/>
              <w:right w:val="single" w:sz="4" w:space="0" w:color="000000"/>
            </w:tcBorders>
            <w:vAlign w:val="center"/>
          </w:tcPr>
          <w:p w14:paraId="6ABD0672" w14:textId="77777777" w:rsidR="00264BE7" w:rsidRDefault="00264BE7" w:rsidP="007F1C24">
            <w:pPr>
              <w:keepNext/>
              <w:suppressAutoHyphens/>
              <w:rPr>
                <w:rFonts w:asciiTheme="minorHAnsi" w:hAnsiTheme="minorHAnsi"/>
                <w:sz w:val="18"/>
                <w:szCs w:val="18"/>
              </w:rPr>
            </w:pPr>
            <w:r>
              <w:rPr>
                <w:rFonts w:asciiTheme="minorHAnsi" w:hAnsiTheme="minorHAnsi"/>
                <w:sz w:val="18"/>
                <w:szCs w:val="18"/>
              </w:rPr>
              <w:t>Vented range hood (including appliance-range hood combinations)</w:t>
            </w:r>
          </w:p>
        </w:tc>
      </w:tr>
      <w:tr w:rsidR="00264BE7" w14:paraId="660D55E7" w14:textId="77777777" w:rsidTr="007F1C24">
        <w:trPr>
          <w:trHeight w:val="61"/>
        </w:trPr>
        <w:tc>
          <w:tcPr>
            <w:tcW w:w="1810" w:type="dxa"/>
            <w:gridSpan w:val="2"/>
            <w:tcBorders>
              <w:top w:val="single" w:sz="4" w:space="0" w:color="000000"/>
              <w:left w:val="single" w:sz="4" w:space="0" w:color="000000"/>
              <w:bottom w:val="single" w:sz="4" w:space="0" w:color="000000"/>
              <w:right w:val="single" w:sz="4" w:space="0" w:color="000000"/>
            </w:tcBorders>
            <w:vAlign w:val="center"/>
          </w:tcPr>
          <w:p w14:paraId="4138DF62" w14:textId="77777777" w:rsidR="00264BE7" w:rsidRDefault="00264BE7" w:rsidP="007F1C24">
            <w:pPr>
              <w:keepNext/>
              <w:suppressAutoHyphens/>
              <w:jc w:val="center"/>
              <w:rPr>
                <w:rFonts w:asciiTheme="minorHAnsi" w:hAnsiTheme="minorHAnsi"/>
                <w:sz w:val="18"/>
                <w:szCs w:val="18"/>
              </w:rPr>
            </w:pPr>
          </w:p>
        </w:tc>
        <w:tc>
          <w:tcPr>
            <w:tcW w:w="2235" w:type="dxa"/>
            <w:gridSpan w:val="2"/>
            <w:tcBorders>
              <w:top w:val="single" w:sz="4" w:space="0" w:color="000000"/>
              <w:left w:val="single" w:sz="4" w:space="0" w:color="000000"/>
              <w:bottom w:val="single" w:sz="4" w:space="0" w:color="000000"/>
              <w:right w:val="single" w:sz="4" w:space="0" w:color="000000"/>
            </w:tcBorders>
            <w:vAlign w:val="center"/>
          </w:tcPr>
          <w:p w14:paraId="3DDE81F3" w14:textId="77777777" w:rsidR="00264BE7" w:rsidRDefault="00264BE7" w:rsidP="007F1C24">
            <w:pPr>
              <w:keepNext/>
              <w:suppressAutoHyphens/>
              <w:jc w:val="center"/>
              <w:rPr>
                <w:rFonts w:asciiTheme="minorHAnsi" w:hAnsiTheme="minorHAnsi"/>
                <w:sz w:val="18"/>
                <w:szCs w:val="18"/>
              </w:rPr>
            </w:pPr>
            <w:r>
              <w:rPr>
                <w:rFonts w:asciiTheme="minorHAnsi" w:hAnsiTheme="minorHAnsi"/>
                <w:sz w:val="18"/>
                <w:szCs w:val="18"/>
              </w:rPr>
              <w:t>300 cfm or 5 ACH capacity</w:t>
            </w:r>
          </w:p>
        </w:tc>
        <w:tc>
          <w:tcPr>
            <w:tcW w:w="6745" w:type="dxa"/>
            <w:gridSpan w:val="6"/>
            <w:tcBorders>
              <w:top w:val="single" w:sz="4" w:space="0" w:color="000000"/>
              <w:left w:val="single" w:sz="4" w:space="0" w:color="000000"/>
              <w:bottom w:val="single" w:sz="4" w:space="0" w:color="000000"/>
              <w:right w:val="single" w:sz="4" w:space="0" w:color="000000"/>
            </w:tcBorders>
            <w:vAlign w:val="center"/>
          </w:tcPr>
          <w:p w14:paraId="1C2C2ED5" w14:textId="77777777" w:rsidR="00264BE7" w:rsidRDefault="00264BE7" w:rsidP="007F1C24">
            <w:pPr>
              <w:keepNext/>
              <w:suppressAutoHyphens/>
              <w:rPr>
                <w:rFonts w:asciiTheme="minorHAnsi" w:hAnsiTheme="minorHAnsi"/>
                <w:sz w:val="18"/>
                <w:szCs w:val="18"/>
              </w:rPr>
            </w:pPr>
            <w:r>
              <w:rPr>
                <w:rFonts w:asciiTheme="minorHAnsi" w:hAnsiTheme="minorHAnsi"/>
                <w:sz w:val="18"/>
                <w:szCs w:val="18"/>
              </w:rPr>
              <w:t>Other kitchen exhaust fans, including downdraft</w:t>
            </w:r>
          </w:p>
        </w:tc>
      </w:tr>
      <w:tr w:rsidR="00264BE7" w14:paraId="3C0679CF" w14:textId="77777777" w:rsidTr="007F1C24">
        <w:trPr>
          <w:trHeight w:val="61"/>
        </w:trPr>
        <w:tc>
          <w:tcPr>
            <w:tcW w:w="1810" w:type="dxa"/>
            <w:gridSpan w:val="2"/>
            <w:tcBorders>
              <w:top w:val="single" w:sz="4" w:space="0" w:color="000000"/>
              <w:left w:val="single" w:sz="4" w:space="0" w:color="000000"/>
              <w:bottom w:val="single" w:sz="4" w:space="0" w:color="000000"/>
              <w:right w:val="single" w:sz="4" w:space="0" w:color="000000"/>
            </w:tcBorders>
            <w:vAlign w:val="center"/>
          </w:tcPr>
          <w:p w14:paraId="28A5656C" w14:textId="77777777" w:rsidR="00264BE7" w:rsidRDefault="00264BE7" w:rsidP="007F1C24">
            <w:pPr>
              <w:keepNext/>
              <w:suppressAutoHyphens/>
              <w:jc w:val="center"/>
              <w:rPr>
                <w:rFonts w:asciiTheme="minorHAnsi" w:hAnsiTheme="minorHAnsi"/>
                <w:sz w:val="18"/>
                <w:szCs w:val="18"/>
              </w:rPr>
            </w:pPr>
          </w:p>
        </w:tc>
        <w:tc>
          <w:tcPr>
            <w:tcW w:w="2235" w:type="dxa"/>
            <w:gridSpan w:val="2"/>
            <w:tcBorders>
              <w:top w:val="single" w:sz="4" w:space="0" w:color="000000"/>
              <w:left w:val="single" w:sz="4" w:space="0" w:color="000000"/>
              <w:bottom w:val="single" w:sz="4" w:space="0" w:color="000000"/>
              <w:right w:val="single" w:sz="4" w:space="0" w:color="000000"/>
            </w:tcBorders>
            <w:vAlign w:val="center"/>
          </w:tcPr>
          <w:p w14:paraId="6C30A64A" w14:textId="77777777" w:rsidR="00264BE7" w:rsidRDefault="00264BE7" w:rsidP="007F1C24">
            <w:pPr>
              <w:keepNext/>
              <w:suppressAutoHyphens/>
              <w:jc w:val="center"/>
              <w:rPr>
                <w:rFonts w:asciiTheme="minorHAnsi" w:hAnsiTheme="minorHAnsi"/>
                <w:sz w:val="18"/>
                <w:szCs w:val="18"/>
              </w:rPr>
            </w:pPr>
            <w:r>
              <w:rPr>
                <w:rFonts w:asciiTheme="minorHAnsi" w:hAnsiTheme="minorHAnsi"/>
                <w:sz w:val="18"/>
                <w:szCs w:val="18"/>
              </w:rPr>
              <w:t>300 cfm</w:t>
            </w:r>
          </w:p>
        </w:tc>
        <w:tc>
          <w:tcPr>
            <w:tcW w:w="6745" w:type="dxa"/>
            <w:gridSpan w:val="6"/>
            <w:tcBorders>
              <w:top w:val="single" w:sz="4" w:space="0" w:color="000000"/>
              <w:left w:val="single" w:sz="4" w:space="0" w:color="000000"/>
              <w:bottom w:val="single" w:sz="4" w:space="0" w:color="000000"/>
              <w:right w:val="single" w:sz="4" w:space="0" w:color="000000"/>
            </w:tcBorders>
            <w:vAlign w:val="center"/>
          </w:tcPr>
          <w:p w14:paraId="21685EB8" w14:textId="77777777" w:rsidR="00264BE7" w:rsidRDefault="00264BE7" w:rsidP="007F1C24">
            <w:pPr>
              <w:keepNext/>
              <w:suppressAutoHyphens/>
              <w:rPr>
                <w:rFonts w:asciiTheme="minorHAnsi" w:hAnsiTheme="minorHAnsi"/>
                <w:sz w:val="18"/>
                <w:szCs w:val="18"/>
              </w:rPr>
            </w:pPr>
            <w:r>
              <w:rPr>
                <w:rFonts w:asciiTheme="minorHAnsi" w:hAnsiTheme="minorHAnsi"/>
                <w:sz w:val="18"/>
                <w:szCs w:val="18"/>
              </w:rPr>
              <w:t xml:space="preserve">Other Kitchen exhaust fans, including downdraft in </w:t>
            </w:r>
            <w:r w:rsidRPr="006A6F35">
              <w:rPr>
                <w:rFonts w:asciiTheme="minorHAnsi" w:hAnsiTheme="minorHAnsi"/>
                <w:i/>
                <w:sz w:val="18"/>
                <w:szCs w:val="18"/>
              </w:rPr>
              <w:t>Nonenclosed</w:t>
            </w:r>
            <w:r>
              <w:rPr>
                <w:rFonts w:asciiTheme="minorHAnsi" w:hAnsiTheme="minorHAnsi"/>
                <w:sz w:val="18"/>
                <w:szCs w:val="18"/>
              </w:rPr>
              <w:t xml:space="preserve"> kitchens</w:t>
            </w:r>
          </w:p>
        </w:tc>
      </w:tr>
      <w:tr w:rsidR="00264BE7" w14:paraId="437F2A10" w14:textId="77777777" w:rsidTr="007F1C24">
        <w:trPr>
          <w:trHeight w:val="61"/>
        </w:trPr>
        <w:tc>
          <w:tcPr>
            <w:tcW w:w="1810" w:type="dxa"/>
            <w:gridSpan w:val="2"/>
            <w:tcBorders>
              <w:top w:val="single" w:sz="4" w:space="0" w:color="000000"/>
              <w:left w:val="single" w:sz="4" w:space="0" w:color="000000"/>
              <w:bottom w:val="single" w:sz="4" w:space="0" w:color="000000"/>
              <w:right w:val="single" w:sz="4" w:space="0" w:color="000000"/>
            </w:tcBorders>
            <w:vAlign w:val="center"/>
            <w:hideMark/>
          </w:tcPr>
          <w:p w14:paraId="5F7BC02E" w14:textId="77777777" w:rsidR="00264BE7" w:rsidRDefault="00264BE7" w:rsidP="007F1C24">
            <w:pPr>
              <w:keepNext/>
              <w:suppressAutoHyphens/>
              <w:jc w:val="center"/>
              <w:rPr>
                <w:rFonts w:asciiTheme="minorHAnsi" w:hAnsiTheme="minorHAnsi"/>
                <w:sz w:val="18"/>
                <w:szCs w:val="18"/>
              </w:rPr>
            </w:pPr>
            <w:r>
              <w:rPr>
                <w:rFonts w:asciiTheme="minorHAnsi" w:hAnsiTheme="minorHAnsi"/>
                <w:sz w:val="18"/>
                <w:szCs w:val="18"/>
              </w:rPr>
              <w:t>Bathroom</w:t>
            </w:r>
          </w:p>
        </w:tc>
        <w:tc>
          <w:tcPr>
            <w:tcW w:w="2235" w:type="dxa"/>
            <w:gridSpan w:val="2"/>
            <w:tcBorders>
              <w:top w:val="single" w:sz="4" w:space="0" w:color="000000"/>
              <w:left w:val="single" w:sz="4" w:space="0" w:color="000000"/>
              <w:bottom w:val="single" w:sz="4" w:space="0" w:color="000000"/>
              <w:right w:val="single" w:sz="4" w:space="0" w:color="000000"/>
            </w:tcBorders>
            <w:vAlign w:val="center"/>
            <w:hideMark/>
          </w:tcPr>
          <w:p w14:paraId="29889794" w14:textId="77777777" w:rsidR="00264BE7" w:rsidRDefault="00264BE7" w:rsidP="007F1C24">
            <w:pPr>
              <w:keepNext/>
              <w:suppressAutoHyphens/>
              <w:jc w:val="center"/>
              <w:rPr>
                <w:rFonts w:asciiTheme="minorHAnsi" w:hAnsiTheme="minorHAnsi"/>
                <w:sz w:val="18"/>
                <w:szCs w:val="18"/>
              </w:rPr>
            </w:pPr>
            <w:r>
              <w:rPr>
                <w:rFonts w:asciiTheme="minorHAnsi" w:hAnsiTheme="minorHAnsi"/>
                <w:sz w:val="18"/>
                <w:szCs w:val="18"/>
              </w:rPr>
              <w:t>50 cfm</w:t>
            </w:r>
          </w:p>
        </w:tc>
        <w:tc>
          <w:tcPr>
            <w:tcW w:w="6745" w:type="dxa"/>
            <w:gridSpan w:val="6"/>
            <w:tcBorders>
              <w:top w:val="single" w:sz="4" w:space="0" w:color="000000"/>
              <w:left w:val="single" w:sz="4" w:space="0" w:color="000000"/>
              <w:bottom w:val="single" w:sz="4" w:space="0" w:color="000000"/>
              <w:right w:val="single" w:sz="4" w:space="0" w:color="000000"/>
            </w:tcBorders>
            <w:vAlign w:val="center"/>
          </w:tcPr>
          <w:p w14:paraId="782BCDB2" w14:textId="77777777" w:rsidR="00264BE7" w:rsidRDefault="00264BE7" w:rsidP="007F1C24">
            <w:pPr>
              <w:keepNext/>
              <w:suppressAutoHyphens/>
              <w:jc w:val="center"/>
              <w:rPr>
                <w:rFonts w:asciiTheme="minorHAnsi" w:hAnsiTheme="minorHAnsi"/>
                <w:sz w:val="18"/>
                <w:szCs w:val="18"/>
              </w:rPr>
            </w:pPr>
          </w:p>
        </w:tc>
      </w:tr>
      <w:tr w:rsidR="00264BE7" w14:paraId="42305E2F" w14:textId="77777777" w:rsidTr="007F1C24">
        <w:trPr>
          <w:trHeight w:val="61"/>
        </w:trPr>
        <w:tc>
          <w:tcPr>
            <w:tcW w:w="10790" w:type="dxa"/>
            <w:gridSpan w:val="10"/>
            <w:tcBorders>
              <w:top w:val="single" w:sz="4" w:space="0" w:color="000000"/>
              <w:left w:val="single" w:sz="4" w:space="0" w:color="000000"/>
              <w:bottom w:val="single" w:sz="4" w:space="0" w:color="000000"/>
              <w:right w:val="single" w:sz="4" w:space="0" w:color="000000"/>
            </w:tcBorders>
            <w:vAlign w:val="center"/>
            <w:hideMark/>
          </w:tcPr>
          <w:p w14:paraId="007D8028" w14:textId="77777777" w:rsidR="00264BE7" w:rsidRDefault="00264BE7" w:rsidP="007F1C24">
            <w:pPr>
              <w:keepNext/>
              <w:suppressAutoHyphens/>
              <w:rPr>
                <w:rFonts w:asciiTheme="minorHAnsi" w:hAnsiTheme="minorHAnsi"/>
                <w:b/>
                <w:sz w:val="18"/>
                <w:szCs w:val="18"/>
              </w:rPr>
            </w:pPr>
            <w:r>
              <w:rPr>
                <w:rFonts w:asciiTheme="minorHAnsi" w:hAnsiTheme="minorHAnsi"/>
                <w:b/>
                <w:sz w:val="18"/>
                <w:szCs w:val="18"/>
              </w:rPr>
              <w:t xml:space="preserve">Table 5.2 </w:t>
            </w:r>
          </w:p>
          <w:p w14:paraId="69AA37ED" w14:textId="77777777" w:rsidR="00264BE7" w:rsidRDefault="00264BE7" w:rsidP="007F1C24">
            <w:pPr>
              <w:keepNext/>
              <w:suppressAutoHyphens/>
              <w:rPr>
                <w:rFonts w:asciiTheme="minorHAnsi" w:hAnsiTheme="minorHAnsi"/>
                <w:sz w:val="18"/>
                <w:szCs w:val="18"/>
              </w:rPr>
            </w:pPr>
            <w:r>
              <w:rPr>
                <w:rFonts w:asciiTheme="minorHAnsi" w:hAnsiTheme="minorHAnsi"/>
                <w:b/>
                <w:sz w:val="18"/>
                <w:szCs w:val="18"/>
              </w:rPr>
              <w:t>Continuous Local Ventilation Exhaust Airflow Rates</w:t>
            </w:r>
          </w:p>
        </w:tc>
      </w:tr>
      <w:tr w:rsidR="00264BE7" w14:paraId="7C2C4D7C" w14:textId="77777777" w:rsidTr="007F1C24">
        <w:trPr>
          <w:trHeight w:val="245"/>
        </w:trPr>
        <w:tc>
          <w:tcPr>
            <w:tcW w:w="1810" w:type="dxa"/>
            <w:gridSpan w:val="2"/>
            <w:tcBorders>
              <w:top w:val="single" w:sz="4" w:space="0" w:color="000000"/>
              <w:left w:val="single" w:sz="4" w:space="0" w:color="auto"/>
              <w:bottom w:val="single" w:sz="4" w:space="0" w:color="auto"/>
              <w:right w:val="single" w:sz="4" w:space="0" w:color="auto"/>
            </w:tcBorders>
            <w:vAlign w:val="center"/>
            <w:hideMark/>
          </w:tcPr>
          <w:p w14:paraId="549A0345" w14:textId="77777777" w:rsidR="00264BE7" w:rsidRPr="00F26A73" w:rsidRDefault="00264BE7" w:rsidP="007F1C24">
            <w:pPr>
              <w:keepNext/>
              <w:suppressAutoHyphens/>
              <w:jc w:val="center"/>
              <w:rPr>
                <w:rFonts w:asciiTheme="minorHAnsi" w:hAnsiTheme="minorHAnsi"/>
                <w:b/>
                <w:sz w:val="18"/>
                <w:szCs w:val="18"/>
              </w:rPr>
            </w:pPr>
            <w:r w:rsidRPr="00F26A73">
              <w:rPr>
                <w:rFonts w:asciiTheme="minorHAnsi" w:hAnsiTheme="minorHAnsi"/>
                <w:b/>
                <w:sz w:val="18"/>
                <w:szCs w:val="18"/>
              </w:rPr>
              <w:t>Application</w:t>
            </w:r>
          </w:p>
        </w:tc>
        <w:tc>
          <w:tcPr>
            <w:tcW w:w="2235" w:type="dxa"/>
            <w:gridSpan w:val="2"/>
            <w:tcBorders>
              <w:top w:val="single" w:sz="4" w:space="0" w:color="000000"/>
              <w:left w:val="single" w:sz="4" w:space="0" w:color="auto"/>
              <w:bottom w:val="single" w:sz="4" w:space="0" w:color="auto"/>
              <w:right w:val="single" w:sz="4" w:space="0" w:color="auto"/>
            </w:tcBorders>
            <w:vAlign w:val="center"/>
            <w:hideMark/>
          </w:tcPr>
          <w:p w14:paraId="337C51DF" w14:textId="77777777" w:rsidR="00264BE7" w:rsidRPr="00F26A73" w:rsidRDefault="00264BE7" w:rsidP="007F1C24">
            <w:pPr>
              <w:keepNext/>
              <w:suppressAutoHyphens/>
              <w:jc w:val="center"/>
              <w:rPr>
                <w:rFonts w:asciiTheme="minorHAnsi" w:hAnsiTheme="minorHAnsi"/>
                <w:b/>
                <w:sz w:val="18"/>
                <w:szCs w:val="18"/>
              </w:rPr>
            </w:pPr>
            <w:r w:rsidRPr="00F26A73">
              <w:rPr>
                <w:rFonts w:asciiTheme="minorHAnsi" w:hAnsiTheme="minorHAnsi"/>
                <w:b/>
                <w:sz w:val="18"/>
                <w:szCs w:val="18"/>
              </w:rPr>
              <w:t>Airflow</w:t>
            </w:r>
          </w:p>
        </w:tc>
        <w:tc>
          <w:tcPr>
            <w:tcW w:w="6745" w:type="dxa"/>
            <w:gridSpan w:val="6"/>
            <w:tcBorders>
              <w:top w:val="single" w:sz="4" w:space="0" w:color="000000"/>
              <w:left w:val="single" w:sz="4" w:space="0" w:color="auto"/>
              <w:bottom w:val="single" w:sz="4" w:space="0" w:color="auto"/>
              <w:right w:val="single" w:sz="4" w:space="0" w:color="auto"/>
            </w:tcBorders>
            <w:vAlign w:val="center"/>
            <w:hideMark/>
          </w:tcPr>
          <w:p w14:paraId="435DAFC1" w14:textId="77777777" w:rsidR="00264BE7" w:rsidRPr="00F26A73" w:rsidRDefault="00264BE7" w:rsidP="007F1C24">
            <w:pPr>
              <w:keepNext/>
              <w:suppressAutoHyphens/>
              <w:jc w:val="center"/>
              <w:rPr>
                <w:rFonts w:asciiTheme="minorHAnsi" w:hAnsiTheme="minorHAnsi"/>
                <w:b/>
                <w:sz w:val="18"/>
                <w:szCs w:val="18"/>
              </w:rPr>
            </w:pPr>
            <w:r w:rsidRPr="00F26A73">
              <w:rPr>
                <w:rFonts w:asciiTheme="minorHAnsi" w:hAnsiTheme="minorHAnsi"/>
                <w:b/>
                <w:sz w:val="18"/>
                <w:szCs w:val="18"/>
              </w:rPr>
              <w:t>Notes</w:t>
            </w:r>
          </w:p>
        </w:tc>
      </w:tr>
      <w:tr w:rsidR="00264BE7" w14:paraId="48F8CC56" w14:textId="77777777" w:rsidTr="007F1C24">
        <w:trPr>
          <w:trHeight w:val="245"/>
        </w:trPr>
        <w:tc>
          <w:tcPr>
            <w:tcW w:w="1810" w:type="dxa"/>
            <w:gridSpan w:val="2"/>
            <w:tcBorders>
              <w:top w:val="single" w:sz="4" w:space="0" w:color="000000"/>
              <w:left w:val="single" w:sz="4" w:space="0" w:color="auto"/>
              <w:bottom w:val="single" w:sz="4" w:space="0" w:color="auto"/>
              <w:right w:val="single" w:sz="4" w:space="0" w:color="auto"/>
            </w:tcBorders>
            <w:vAlign w:val="center"/>
            <w:hideMark/>
          </w:tcPr>
          <w:p w14:paraId="4AA58E19" w14:textId="77777777" w:rsidR="00264BE7" w:rsidRDefault="00264BE7" w:rsidP="007F1C24">
            <w:pPr>
              <w:keepNext/>
              <w:suppressAutoHyphens/>
              <w:jc w:val="center"/>
              <w:rPr>
                <w:rFonts w:asciiTheme="minorHAnsi" w:hAnsiTheme="minorHAnsi"/>
                <w:sz w:val="18"/>
                <w:szCs w:val="18"/>
              </w:rPr>
            </w:pPr>
            <w:r>
              <w:rPr>
                <w:rFonts w:asciiTheme="minorHAnsi" w:hAnsiTheme="minorHAnsi"/>
                <w:sz w:val="18"/>
                <w:szCs w:val="18"/>
              </w:rPr>
              <w:t>Enclosed Kitchen</w:t>
            </w:r>
          </w:p>
        </w:tc>
        <w:tc>
          <w:tcPr>
            <w:tcW w:w="2235" w:type="dxa"/>
            <w:gridSpan w:val="2"/>
            <w:tcBorders>
              <w:top w:val="single" w:sz="4" w:space="0" w:color="000000"/>
              <w:left w:val="single" w:sz="4" w:space="0" w:color="auto"/>
              <w:bottom w:val="single" w:sz="4" w:space="0" w:color="auto"/>
              <w:right w:val="single" w:sz="4" w:space="0" w:color="auto"/>
            </w:tcBorders>
            <w:vAlign w:val="center"/>
            <w:hideMark/>
          </w:tcPr>
          <w:p w14:paraId="4C493F41" w14:textId="77777777" w:rsidR="00264BE7" w:rsidRDefault="00264BE7" w:rsidP="007F1C24">
            <w:pPr>
              <w:keepNext/>
              <w:suppressAutoHyphens/>
              <w:jc w:val="center"/>
              <w:rPr>
                <w:rFonts w:asciiTheme="minorHAnsi" w:hAnsiTheme="minorHAnsi"/>
                <w:sz w:val="18"/>
                <w:szCs w:val="18"/>
              </w:rPr>
            </w:pPr>
            <w:r>
              <w:rPr>
                <w:rFonts w:asciiTheme="minorHAnsi" w:hAnsiTheme="minorHAnsi"/>
                <w:sz w:val="18"/>
                <w:szCs w:val="18"/>
              </w:rPr>
              <w:t>5 ACH</w:t>
            </w:r>
          </w:p>
        </w:tc>
        <w:tc>
          <w:tcPr>
            <w:tcW w:w="6745" w:type="dxa"/>
            <w:gridSpan w:val="6"/>
            <w:tcBorders>
              <w:top w:val="single" w:sz="4" w:space="0" w:color="000000"/>
              <w:left w:val="single" w:sz="4" w:space="0" w:color="auto"/>
              <w:bottom w:val="single" w:sz="4" w:space="0" w:color="auto"/>
              <w:right w:val="single" w:sz="4" w:space="0" w:color="auto"/>
            </w:tcBorders>
            <w:vAlign w:val="center"/>
          </w:tcPr>
          <w:p w14:paraId="310C8937" w14:textId="77777777" w:rsidR="00264BE7" w:rsidRDefault="00264BE7" w:rsidP="007F1C24">
            <w:pPr>
              <w:keepNext/>
              <w:suppressAutoHyphens/>
              <w:rPr>
                <w:rFonts w:asciiTheme="minorHAnsi" w:hAnsiTheme="minorHAnsi"/>
                <w:sz w:val="18"/>
                <w:szCs w:val="18"/>
              </w:rPr>
            </w:pPr>
            <w:r>
              <w:rPr>
                <w:rFonts w:asciiTheme="minorHAnsi" w:hAnsiTheme="minorHAnsi"/>
                <w:sz w:val="18"/>
                <w:szCs w:val="18"/>
              </w:rPr>
              <w:t>Based on kitchen volume.</w:t>
            </w:r>
          </w:p>
        </w:tc>
      </w:tr>
      <w:tr w:rsidR="00264BE7" w14:paraId="555FFEF7" w14:textId="77777777" w:rsidTr="007F1C24">
        <w:trPr>
          <w:trHeight w:val="245"/>
        </w:trPr>
        <w:tc>
          <w:tcPr>
            <w:tcW w:w="1810" w:type="dxa"/>
            <w:gridSpan w:val="2"/>
            <w:tcBorders>
              <w:top w:val="single" w:sz="4" w:space="0" w:color="000000"/>
              <w:left w:val="single" w:sz="4" w:space="0" w:color="auto"/>
              <w:bottom w:val="single" w:sz="4" w:space="0" w:color="auto"/>
              <w:right w:val="single" w:sz="4" w:space="0" w:color="auto"/>
            </w:tcBorders>
            <w:vAlign w:val="center"/>
            <w:hideMark/>
          </w:tcPr>
          <w:p w14:paraId="0BC3D26B" w14:textId="77777777" w:rsidR="00264BE7" w:rsidRDefault="00264BE7" w:rsidP="007F1C24">
            <w:pPr>
              <w:keepNext/>
              <w:suppressAutoHyphens/>
              <w:jc w:val="center"/>
              <w:rPr>
                <w:rFonts w:asciiTheme="minorHAnsi" w:hAnsiTheme="minorHAnsi"/>
                <w:sz w:val="18"/>
                <w:szCs w:val="18"/>
              </w:rPr>
            </w:pPr>
            <w:r>
              <w:rPr>
                <w:rFonts w:asciiTheme="minorHAnsi" w:hAnsiTheme="minorHAnsi"/>
                <w:sz w:val="18"/>
                <w:szCs w:val="18"/>
              </w:rPr>
              <w:t>Bathroom</w:t>
            </w:r>
          </w:p>
        </w:tc>
        <w:tc>
          <w:tcPr>
            <w:tcW w:w="2235" w:type="dxa"/>
            <w:gridSpan w:val="2"/>
            <w:tcBorders>
              <w:top w:val="single" w:sz="4" w:space="0" w:color="000000"/>
              <w:left w:val="single" w:sz="4" w:space="0" w:color="auto"/>
              <w:bottom w:val="single" w:sz="4" w:space="0" w:color="auto"/>
              <w:right w:val="single" w:sz="4" w:space="0" w:color="auto"/>
            </w:tcBorders>
            <w:vAlign w:val="center"/>
            <w:hideMark/>
          </w:tcPr>
          <w:p w14:paraId="726BF7CF" w14:textId="77777777" w:rsidR="00264BE7" w:rsidRDefault="00264BE7" w:rsidP="007F1C24">
            <w:pPr>
              <w:keepNext/>
              <w:suppressAutoHyphens/>
              <w:jc w:val="center"/>
              <w:rPr>
                <w:rFonts w:asciiTheme="minorHAnsi" w:hAnsiTheme="minorHAnsi"/>
                <w:sz w:val="18"/>
                <w:szCs w:val="18"/>
              </w:rPr>
            </w:pPr>
            <w:r>
              <w:rPr>
                <w:rFonts w:asciiTheme="minorHAnsi" w:hAnsiTheme="minorHAnsi"/>
                <w:sz w:val="18"/>
                <w:szCs w:val="18"/>
              </w:rPr>
              <w:t>20 cfm</w:t>
            </w:r>
          </w:p>
        </w:tc>
        <w:tc>
          <w:tcPr>
            <w:tcW w:w="6745" w:type="dxa"/>
            <w:gridSpan w:val="6"/>
            <w:tcBorders>
              <w:top w:val="single" w:sz="4" w:space="0" w:color="000000"/>
              <w:left w:val="single" w:sz="4" w:space="0" w:color="auto"/>
              <w:bottom w:val="single" w:sz="4" w:space="0" w:color="auto"/>
              <w:right w:val="single" w:sz="4" w:space="0" w:color="auto"/>
            </w:tcBorders>
            <w:vAlign w:val="center"/>
          </w:tcPr>
          <w:p w14:paraId="330EAF18" w14:textId="77777777" w:rsidR="00264BE7" w:rsidRDefault="00264BE7" w:rsidP="007F1C24">
            <w:pPr>
              <w:keepNext/>
              <w:suppressAutoHyphens/>
              <w:jc w:val="center"/>
              <w:rPr>
                <w:rFonts w:asciiTheme="minorHAnsi" w:hAnsiTheme="minorHAnsi"/>
                <w:sz w:val="18"/>
                <w:szCs w:val="18"/>
              </w:rPr>
            </w:pPr>
          </w:p>
        </w:tc>
      </w:tr>
      <w:tr w:rsidR="00264BE7" w14:paraId="2C067D8D" w14:textId="77777777" w:rsidTr="007F1C24">
        <w:trPr>
          <w:trHeight w:val="245"/>
        </w:trPr>
        <w:tc>
          <w:tcPr>
            <w:tcW w:w="10790" w:type="dxa"/>
            <w:gridSpan w:val="10"/>
            <w:tcBorders>
              <w:top w:val="single" w:sz="4" w:space="0" w:color="000000"/>
              <w:left w:val="single" w:sz="4" w:space="0" w:color="auto"/>
              <w:bottom w:val="single" w:sz="4" w:space="0" w:color="auto"/>
              <w:right w:val="single" w:sz="4" w:space="0" w:color="auto"/>
            </w:tcBorders>
            <w:vAlign w:val="center"/>
            <w:hideMark/>
          </w:tcPr>
          <w:p w14:paraId="5EC51C00" w14:textId="77777777" w:rsidR="00264BE7" w:rsidRDefault="00264BE7" w:rsidP="007F1C24">
            <w:pPr>
              <w:keepNext/>
              <w:rPr>
                <w:rFonts w:asciiTheme="minorHAnsi" w:hAnsiTheme="minorHAnsi"/>
                <w:b/>
                <w:sz w:val="18"/>
                <w:szCs w:val="18"/>
              </w:rPr>
            </w:pPr>
            <w:r>
              <w:rPr>
                <w:rFonts w:asciiTheme="minorHAnsi" w:hAnsiTheme="minorHAnsi"/>
                <w:b/>
                <w:sz w:val="18"/>
                <w:szCs w:val="18"/>
              </w:rPr>
              <w:t>Table 5.3</w:t>
            </w:r>
          </w:p>
          <w:p w14:paraId="4AD016C6" w14:textId="77777777" w:rsidR="00264BE7" w:rsidRDefault="00264BE7" w:rsidP="007F1C24">
            <w:pPr>
              <w:keepNext/>
              <w:rPr>
                <w:rFonts w:asciiTheme="minorHAnsi" w:hAnsiTheme="minorHAnsi"/>
                <w:sz w:val="18"/>
                <w:szCs w:val="18"/>
              </w:rPr>
            </w:pPr>
            <w:r>
              <w:rPr>
                <w:rFonts w:asciiTheme="minorHAnsi" w:hAnsiTheme="minorHAnsi"/>
                <w:b/>
                <w:sz w:val="18"/>
                <w:szCs w:val="18"/>
              </w:rPr>
              <w:t>Prescriptive Duct Sizing Requirements</w:t>
            </w:r>
          </w:p>
        </w:tc>
      </w:tr>
      <w:tr w:rsidR="00264BE7" w14:paraId="5DA451E7" w14:textId="77777777" w:rsidTr="007F1C24">
        <w:trPr>
          <w:trHeight w:val="245"/>
        </w:trPr>
        <w:tc>
          <w:tcPr>
            <w:tcW w:w="1628" w:type="dxa"/>
            <w:tcBorders>
              <w:top w:val="single" w:sz="4" w:space="0" w:color="000000"/>
              <w:left w:val="single" w:sz="4" w:space="0" w:color="auto"/>
              <w:bottom w:val="single" w:sz="4" w:space="0" w:color="auto"/>
              <w:right w:val="single" w:sz="4" w:space="0" w:color="auto"/>
            </w:tcBorders>
            <w:vAlign w:val="bottom"/>
            <w:hideMark/>
          </w:tcPr>
          <w:p w14:paraId="100B58FA"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Duct Type</w:t>
            </w:r>
          </w:p>
        </w:tc>
        <w:tc>
          <w:tcPr>
            <w:tcW w:w="4595" w:type="dxa"/>
            <w:gridSpan w:val="5"/>
            <w:tcBorders>
              <w:top w:val="single" w:sz="4" w:space="0" w:color="auto"/>
              <w:left w:val="single" w:sz="4" w:space="0" w:color="auto"/>
              <w:bottom w:val="single" w:sz="4" w:space="0" w:color="auto"/>
              <w:right w:val="single" w:sz="4" w:space="0" w:color="auto"/>
            </w:tcBorders>
            <w:vAlign w:val="bottom"/>
            <w:hideMark/>
          </w:tcPr>
          <w:p w14:paraId="1E611EA0"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Flex Duct</w:t>
            </w:r>
          </w:p>
        </w:tc>
        <w:tc>
          <w:tcPr>
            <w:tcW w:w="4567" w:type="dxa"/>
            <w:gridSpan w:val="4"/>
            <w:tcBorders>
              <w:top w:val="single" w:sz="4" w:space="0" w:color="auto"/>
              <w:left w:val="single" w:sz="4" w:space="0" w:color="auto"/>
              <w:bottom w:val="single" w:sz="4" w:space="0" w:color="auto"/>
              <w:right w:val="single" w:sz="4" w:space="0" w:color="auto"/>
            </w:tcBorders>
            <w:vAlign w:val="bottom"/>
            <w:hideMark/>
          </w:tcPr>
          <w:p w14:paraId="0EE0B59F"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Smooth Duct</w:t>
            </w:r>
          </w:p>
        </w:tc>
      </w:tr>
      <w:tr w:rsidR="00264BE7" w14:paraId="63F7F668" w14:textId="77777777" w:rsidTr="007F1C24">
        <w:trPr>
          <w:trHeight w:val="432"/>
        </w:trPr>
        <w:tc>
          <w:tcPr>
            <w:tcW w:w="1628" w:type="dxa"/>
            <w:tcBorders>
              <w:top w:val="single" w:sz="4" w:space="0" w:color="auto"/>
              <w:left w:val="single" w:sz="4" w:space="0" w:color="auto"/>
              <w:bottom w:val="single" w:sz="4" w:space="0" w:color="auto"/>
              <w:right w:val="single" w:sz="4" w:space="0" w:color="auto"/>
            </w:tcBorders>
            <w:hideMark/>
          </w:tcPr>
          <w:p w14:paraId="03E6ED27" w14:textId="77777777" w:rsidR="00264BE7" w:rsidRDefault="00264BE7" w:rsidP="007F1C24">
            <w:pPr>
              <w:keepNext/>
              <w:jc w:val="center"/>
              <w:rPr>
                <w:rFonts w:asciiTheme="minorHAnsi" w:hAnsiTheme="minorHAnsi"/>
                <w:sz w:val="18"/>
                <w:szCs w:val="18"/>
              </w:rPr>
            </w:pPr>
            <w:r>
              <w:rPr>
                <w:rFonts w:asciiTheme="minorHAnsi" w:hAnsiTheme="minorHAnsi"/>
                <w:color w:val="000000"/>
                <w:sz w:val="18"/>
                <w:szCs w:val="18"/>
              </w:rPr>
              <w:t>F</w:t>
            </w:r>
            <w:r>
              <w:rPr>
                <w:rFonts w:asciiTheme="minorHAnsi" w:hAnsiTheme="minorHAnsi"/>
                <w:sz w:val="18"/>
                <w:szCs w:val="18"/>
              </w:rPr>
              <w:t>an Rating cfm @ 0.25 in. w.g.</w:t>
            </w:r>
          </w:p>
        </w:tc>
        <w:tc>
          <w:tcPr>
            <w:tcW w:w="1136" w:type="dxa"/>
            <w:gridSpan w:val="2"/>
            <w:tcBorders>
              <w:top w:val="single" w:sz="4" w:space="0" w:color="auto"/>
              <w:left w:val="single" w:sz="4" w:space="0" w:color="auto"/>
              <w:bottom w:val="single" w:sz="4" w:space="0" w:color="auto"/>
              <w:right w:val="single" w:sz="4" w:space="0" w:color="auto"/>
            </w:tcBorders>
            <w:hideMark/>
          </w:tcPr>
          <w:p w14:paraId="4D24A9AA" w14:textId="77777777" w:rsidR="00264BE7" w:rsidRDefault="00264BE7" w:rsidP="007F1C24">
            <w:pPr>
              <w:keepNext/>
              <w:suppressAutoHyphens/>
              <w:spacing w:before="240"/>
              <w:jc w:val="center"/>
              <w:rPr>
                <w:rFonts w:asciiTheme="minorHAnsi" w:hAnsiTheme="minorHAnsi"/>
                <w:sz w:val="18"/>
                <w:szCs w:val="18"/>
              </w:rPr>
            </w:pPr>
            <w:r>
              <w:rPr>
                <w:rFonts w:asciiTheme="minorHAnsi" w:hAnsiTheme="minorHAnsi"/>
                <w:sz w:val="18"/>
                <w:szCs w:val="18"/>
              </w:rPr>
              <w:t>50</w:t>
            </w:r>
          </w:p>
        </w:tc>
        <w:tc>
          <w:tcPr>
            <w:tcW w:w="1281" w:type="dxa"/>
            <w:tcBorders>
              <w:top w:val="single" w:sz="4" w:space="0" w:color="auto"/>
              <w:left w:val="single" w:sz="4" w:space="0" w:color="auto"/>
              <w:bottom w:val="single" w:sz="4" w:space="0" w:color="auto"/>
              <w:right w:val="single" w:sz="4" w:space="0" w:color="auto"/>
            </w:tcBorders>
            <w:hideMark/>
          </w:tcPr>
          <w:p w14:paraId="128DB6F4" w14:textId="77777777" w:rsidR="00264BE7" w:rsidRDefault="00264BE7" w:rsidP="007F1C24">
            <w:pPr>
              <w:keepNext/>
              <w:suppressAutoHyphens/>
              <w:spacing w:before="240"/>
              <w:jc w:val="center"/>
              <w:rPr>
                <w:rFonts w:asciiTheme="minorHAnsi" w:hAnsiTheme="minorHAnsi"/>
                <w:sz w:val="18"/>
                <w:szCs w:val="18"/>
              </w:rPr>
            </w:pPr>
            <w:r>
              <w:rPr>
                <w:rFonts w:asciiTheme="minorHAnsi" w:hAnsiTheme="minorHAnsi"/>
                <w:sz w:val="18"/>
                <w:szCs w:val="18"/>
              </w:rPr>
              <w:t>80</w:t>
            </w:r>
          </w:p>
        </w:tc>
        <w:tc>
          <w:tcPr>
            <w:tcW w:w="1002" w:type="dxa"/>
            <w:tcBorders>
              <w:top w:val="single" w:sz="4" w:space="0" w:color="auto"/>
              <w:left w:val="single" w:sz="4" w:space="0" w:color="auto"/>
              <w:bottom w:val="single" w:sz="4" w:space="0" w:color="auto"/>
              <w:right w:val="single" w:sz="4" w:space="0" w:color="auto"/>
            </w:tcBorders>
            <w:hideMark/>
          </w:tcPr>
          <w:p w14:paraId="61B05A19" w14:textId="77777777" w:rsidR="00264BE7" w:rsidRDefault="00264BE7" w:rsidP="007F1C24">
            <w:pPr>
              <w:keepNext/>
              <w:suppressAutoHyphens/>
              <w:spacing w:before="240"/>
              <w:jc w:val="center"/>
              <w:rPr>
                <w:rFonts w:asciiTheme="minorHAnsi" w:hAnsiTheme="minorHAnsi"/>
                <w:sz w:val="18"/>
                <w:szCs w:val="18"/>
              </w:rPr>
            </w:pPr>
            <w:r>
              <w:rPr>
                <w:rFonts w:asciiTheme="minorHAnsi" w:hAnsiTheme="minorHAnsi"/>
                <w:sz w:val="18"/>
                <w:szCs w:val="18"/>
              </w:rPr>
              <w:t>100</w:t>
            </w:r>
          </w:p>
        </w:tc>
        <w:tc>
          <w:tcPr>
            <w:tcW w:w="1176" w:type="dxa"/>
            <w:tcBorders>
              <w:top w:val="single" w:sz="4" w:space="0" w:color="auto"/>
              <w:left w:val="single" w:sz="4" w:space="0" w:color="auto"/>
              <w:bottom w:val="single" w:sz="4" w:space="0" w:color="auto"/>
              <w:right w:val="single" w:sz="4" w:space="0" w:color="auto"/>
            </w:tcBorders>
            <w:hideMark/>
          </w:tcPr>
          <w:p w14:paraId="457D5868" w14:textId="77777777" w:rsidR="00264BE7" w:rsidRDefault="00264BE7" w:rsidP="007F1C24">
            <w:pPr>
              <w:keepNext/>
              <w:suppressAutoHyphens/>
              <w:spacing w:before="240"/>
              <w:jc w:val="center"/>
              <w:rPr>
                <w:rFonts w:asciiTheme="minorHAnsi" w:hAnsiTheme="minorHAnsi"/>
                <w:sz w:val="18"/>
                <w:szCs w:val="18"/>
              </w:rPr>
            </w:pPr>
            <w:r>
              <w:rPr>
                <w:rFonts w:asciiTheme="minorHAnsi" w:hAnsiTheme="minorHAnsi"/>
                <w:sz w:val="18"/>
                <w:szCs w:val="18"/>
              </w:rPr>
              <w:t>125</w:t>
            </w:r>
          </w:p>
        </w:tc>
        <w:tc>
          <w:tcPr>
            <w:tcW w:w="1114" w:type="dxa"/>
            <w:tcBorders>
              <w:top w:val="single" w:sz="4" w:space="0" w:color="auto"/>
              <w:left w:val="single" w:sz="4" w:space="0" w:color="auto"/>
              <w:bottom w:val="single" w:sz="4" w:space="0" w:color="auto"/>
              <w:right w:val="single" w:sz="4" w:space="0" w:color="auto"/>
            </w:tcBorders>
            <w:hideMark/>
          </w:tcPr>
          <w:p w14:paraId="74B57A20" w14:textId="77777777" w:rsidR="00264BE7" w:rsidRDefault="00264BE7" w:rsidP="007F1C24">
            <w:pPr>
              <w:keepNext/>
              <w:suppressAutoHyphens/>
              <w:spacing w:before="240"/>
              <w:jc w:val="center"/>
              <w:rPr>
                <w:rFonts w:asciiTheme="minorHAnsi" w:hAnsiTheme="minorHAnsi"/>
                <w:sz w:val="18"/>
                <w:szCs w:val="18"/>
              </w:rPr>
            </w:pPr>
            <w:r>
              <w:rPr>
                <w:rFonts w:asciiTheme="minorHAnsi" w:hAnsiTheme="minorHAnsi"/>
                <w:sz w:val="18"/>
                <w:szCs w:val="18"/>
              </w:rPr>
              <w:t>50</w:t>
            </w:r>
          </w:p>
        </w:tc>
        <w:tc>
          <w:tcPr>
            <w:tcW w:w="1145" w:type="dxa"/>
            <w:tcBorders>
              <w:top w:val="single" w:sz="4" w:space="0" w:color="auto"/>
              <w:left w:val="single" w:sz="4" w:space="0" w:color="auto"/>
              <w:bottom w:val="single" w:sz="4" w:space="0" w:color="auto"/>
              <w:right w:val="single" w:sz="4" w:space="0" w:color="auto"/>
            </w:tcBorders>
            <w:hideMark/>
          </w:tcPr>
          <w:p w14:paraId="711B107D" w14:textId="77777777" w:rsidR="00264BE7" w:rsidRDefault="00264BE7" w:rsidP="007F1C24">
            <w:pPr>
              <w:keepNext/>
              <w:suppressAutoHyphens/>
              <w:spacing w:before="240"/>
              <w:jc w:val="center"/>
              <w:rPr>
                <w:rFonts w:asciiTheme="minorHAnsi" w:hAnsiTheme="minorHAnsi"/>
                <w:sz w:val="18"/>
                <w:szCs w:val="18"/>
              </w:rPr>
            </w:pPr>
            <w:r>
              <w:rPr>
                <w:rFonts w:asciiTheme="minorHAnsi" w:hAnsiTheme="minorHAnsi"/>
                <w:sz w:val="18"/>
                <w:szCs w:val="18"/>
              </w:rPr>
              <w:t>80</w:t>
            </w:r>
          </w:p>
        </w:tc>
        <w:tc>
          <w:tcPr>
            <w:tcW w:w="1145" w:type="dxa"/>
            <w:tcBorders>
              <w:top w:val="single" w:sz="4" w:space="0" w:color="auto"/>
              <w:left w:val="single" w:sz="4" w:space="0" w:color="auto"/>
              <w:bottom w:val="single" w:sz="4" w:space="0" w:color="auto"/>
              <w:right w:val="single" w:sz="4" w:space="0" w:color="auto"/>
            </w:tcBorders>
            <w:hideMark/>
          </w:tcPr>
          <w:p w14:paraId="365476C9" w14:textId="77777777" w:rsidR="00264BE7" w:rsidRDefault="00264BE7" w:rsidP="007F1C24">
            <w:pPr>
              <w:keepNext/>
              <w:suppressAutoHyphens/>
              <w:spacing w:before="240"/>
              <w:jc w:val="center"/>
              <w:rPr>
                <w:rFonts w:asciiTheme="minorHAnsi" w:hAnsiTheme="minorHAnsi"/>
                <w:sz w:val="18"/>
                <w:szCs w:val="18"/>
              </w:rPr>
            </w:pPr>
            <w:r>
              <w:rPr>
                <w:rFonts w:asciiTheme="minorHAnsi" w:hAnsiTheme="minorHAnsi"/>
                <w:sz w:val="18"/>
                <w:szCs w:val="18"/>
              </w:rPr>
              <w:t>100</w:t>
            </w:r>
          </w:p>
        </w:tc>
        <w:tc>
          <w:tcPr>
            <w:tcW w:w="1163" w:type="dxa"/>
            <w:tcBorders>
              <w:top w:val="single" w:sz="4" w:space="0" w:color="auto"/>
              <w:left w:val="single" w:sz="4" w:space="0" w:color="auto"/>
              <w:bottom w:val="single" w:sz="4" w:space="0" w:color="auto"/>
              <w:right w:val="single" w:sz="4" w:space="0" w:color="auto"/>
            </w:tcBorders>
            <w:hideMark/>
          </w:tcPr>
          <w:p w14:paraId="615DBBBC" w14:textId="77777777" w:rsidR="00264BE7" w:rsidRDefault="00264BE7" w:rsidP="007F1C24">
            <w:pPr>
              <w:keepNext/>
              <w:suppressAutoHyphens/>
              <w:spacing w:before="240"/>
              <w:jc w:val="center"/>
              <w:rPr>
                <w:rFonts w:asciiTheme="minorHAnsi" w:hAnsiTheme="minorHAnsi"/>
                <w:sz w:val="18"/>
                <w:szCs w:val="18"/>
              </w:rPr>
            </w:pPr>
            <w:r>
              <w:rPr>
                <w:rFonts w:asciiTheme="minorHAnsi" w:hAnsiTheme="minorHAnsi"/>
                <w:sz w:val="18"/>
                <w:szCs w:val="18"/>
              </w:rPr>
              <w:t>125</w:t>
            </w:r>
          </w:p>
        </w:tc>
      </w:tr>
      <w:tr w:rsidR="00264BE7" w14:paraId="6972B0BB" w14:textId="77777777" w:rsidTr="007F1C24">
        <w:trPr>
          <w:trHeight w:val="269"/>
        </w:trPr>
        <w:tc>
          <w:tcPr>
            <w:tcW w:w="1628" w:type="dxa"/>
            <w:tcBorders>
              <w:top w:val="single" w:sz="4" w:space="0" w:color="auto"/>
              <w:left w:val="single" w:sz="4" w:space="0" w:color="auto"/>
              <w:bottom w:val="single" w:sz="4" w:space="0" w:color="auto"/>
              <w:right w:val="single" w:sz="4" w:space="0" w:color="auto"/>
            </w:tcBorders>
            <w:vAlign w:val="center"/>
          </w:tcPr>
          <w:p w14:paraId="3AB4EF30" w14:textId="77777777" w:rsidR="00264BE7" w:rsidRDefault="00264BE7" w:rsidP="007F1C24">
            <w:pPr>
              <w:keepNext/>
              <w:jc w:val="center"/>
              <w:rPr>
                <w:rFonts w:asciiTheme="minorHAnsi" w:hAnsiTheme="minorHAnsi"/>
                <w:sz w:val="18"/>
                <w:szCs w:val="18"/>
              </w:rPr>
            </w:pPr>
          </w:p>
        </w:tc>
        <w:tc>
          <w:tcPr>
            <w:tcW w:w="9162" w:type="dxa"/>
            <w:gridSpan w:val="9"/>
            <w:tcBorders>
              <w:top w:val="single" w:sz="4" w:space="0" w:color="auto"/>
              <w:left w:val="single" w:sz="4" w:space="0" w:color="auto"/>
              <w:bottom w:val="single" w:sz="4" w:space="0" w:color="auto"/>
              <w:right w:val="single" w:sz="4" w:space="0" w:color="auto"/>
            </w:tcBorders>
            <w:vAlign w:val="center"/>
            <w:hideMark/>
          </w:tcPr>
          <w:p w14:paraId="4A48E47F"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Maximum Allowable Duct Length (ft)</w:t>
            </w:r>
          </w:p>
        </w:tc>
      </w:tr>
      <w:tr w:rsidR="00264BE7" w14:paraId="3A7A71D7" w14:textId="77777777" w:rsidTr="007F1C24">
        <w:trPr>
          <w:trHeight w:val="245"/>
        </w:trPr>
        <w:tc>
          <w:tcPr>
            <w:tcW w:w="1628" w:type="dxa"/>
            <w:tcBorders>
              <w:top w:val="single" w:sz="4" w:space="0" w:color="000000"/>
              <w:left w:val="single" w:sz="4" w:space="0" w:color="auto"/>
              <w:bottom w:val="single" w:sz="4" w:space="0" w:color="auto"/>
              <w:right w:val="single" w:sz="4" w:space="0" w:color="auto"/>
            </w:tcBorders>
            <w:vAlign w:val="bottom"/>
            <w:hideMark/>
          </w:tcPr>
          <w:p w14:paraId="6FF2D28B"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Diameter, (in)</w:t>
            </w:r>
          </w:p>
        </w:tc>
        <w:tc>
          <w:tcPr>
            <w:tcW w:w="4595" w:type="dxa"/>
            <w:gridSpan w:val="5"/>
            <w:tcBorders>
              <w:top w:val="single" w:sz="4" w:space="0" w:color="auto"/>
              <w:left w:val="single" w:sz="4" w:space="0" w:color="auto"/>
              <w:bottom w:val="single" w:sz="4" w:space="0" w:color="auto"/>
              <w:right w:val="single" w:sz="4" w:space="0" w:color="auto"/>
            </w:tcBorders>
            <w:vAlign w:val="bottom"/>
            <w:hideMark/>
          </w:tcPr>
          <w:p w14:paraId="51840BD1"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Flex Duct</w:t>
            </w:r>
          </w:p>
        </w:tc>
        <w:tc>
          <w:tcPr>
            <w:tcW w:w="4567" w:type="dxa"/>
            <w:gridSpan w:val="4"/>
            <w:tcBorders>
              <w:top w:val="single" w:sz="4" w:space="0" w:color="auto"/>
              <w:left w:val="single" w:sz="4" w:space="0" w:color="auto"/>
              <w:bottom w:val="single" w:sz="4" w:space="0" w:color="auto"/>
              <w:right w:val="single" w:sz="4" w:space="0" w:color="auto"/>
            </w:tcBorders>
            <w:vAlign w:val="bottom"/>
            <w:hideMark/>
          </w:tcPr>
          <w:p w14:paraId="51C62B5D"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Smooth Duct</w:t>
            </w:r>
          </w:p>
        </w:tc>
      </w:tr>
      <w:tr w:rsidR="00264BE7" w14:paraId="7638FE82" w14:textId="77777777" w:rsidTr="007F1C24">
        <w:trPr>
          <w:trHeight w:val="245"/>
        </w:trPr>
        <w:tc>
          <w:tcPr>
            <w:tcW w:w="1628" w:type="dxa"/>
            <w:tcBorders>
              <w:top w:val="single" w:sz="4" w:space="0" w:color="000000"/>
              <w:left w:val="single" w:sz="4" w:space="0" w:color="auto"/>
              <w:bottom w:val="single" w:sz="4" w:space="0" w:color="auto"/>
              <w:right w:val="single" w:sz="4" w:space="0" w:color="auto"/>
            </w:tcBorders>
            <w:vAlign w:val="bottom"/>
            <w:hideMark/>
          </w:tcPr>
          <w:p w14:paraId="066E23E5"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3</w:t>
            </w:r>
          </w:p>
        </w:tc>
        <w:tc>
          <w:tcPr>
            <w:tcW w:w="1136" w:type="dxa"/>
            <w:gridSpan w:val="2"/>
            <w:tcBorders>
              <w:top w:val="single" w:sz="4" w:space="0" w:color="auto"/>
              <w:left w:val="single" w:sz="4" w:space="0" w:color="auto"/>
              <w:bottom w:val="single" w:sz="4" w:space="0" w:color="auto"/>
              <w:right w:val="single" w:sz="4" w:space="0" w:color="auto"/>
            </w:tcBorders>
            <w:vAlign w:val="bottom"/>
            <w:hideMark/>
          </w:tcPr>
          <w:p w14:paraId="4A63B30D"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X</w:t>
            </w:r>
          </w:p>
        </w:tc>
        <w:tc>
          <w:tcPr>
            <w:tcW w:w="1281" w:type="dxa"/>
            <w:tcBorders>
              <w:top w:val="single" w:sz="4" w:space="0" w:color="auto"/>
              <w:left w:val="single" w:sz="4" w:space="0" w:color="auto"/>
              <w:bottom w:val="single" w:sz="4" w:space="0" w:color="auto"/>
              <w:right w:val="single" w:sz="4" w:space="0" w:color="auto"/>
            </w:tcBorders>
            <w:vAlign w:val="bottom"/>
            <w:hideMark/>
          </w:tcPr>
          <w:p w14:paraId="6DD8CFAA" w14:textId="77777777" w:rsidR="00264BE7" w:rsidRDefault="00264BE7" w:rsidP="007F1C24">
            <w:pPr>
              <w:keepNext/>
              <w:jc w:val="center"/>
              <w:rPr>
                <w:rFonts w:asciiTheme="minorHAnsi" w:hAnsiTheme="minorHAnsi"/>
                <w:color w:val="000000"/>
                <w:sz w:val="18"/>
                <w:szCs w:val="18"/>
              </w:rPr>
            </w:pPr>
            <w:r>
              <w:rPr>
                <w:rFonts w:asciiTheme="minorHAnsi" w:hAnsiTheme="minorHAnsi"/>
                <w:sz w:val="18"/>
                <w:szCs w:val="18"/>
              </w:rPr>
              <w:t>X</w:t>
            </w:r>
          </w:p>
        </w:tc>
        <w:tc>
          <w:tcPr>
            <w:tcW w:w="1002" w:type="dxa"/>
            <w:tcBorders>
              <w:top w:val="single" w:sz="4" w:space="0" w:color="auto"/>
              <w:left w:val="single" w:sz="4" w:space="0" w:color="auto"/>
              <w:bottom w:val="single" w:sz="4" w:space="0" w:color="auto"/>
              <w:right w:val="single" w:sz="4" w:space="0" w:color="auto"/>
            </w:tcBorders>
            <w:vAlign w:val="bottom"/>
            <w:hideMark/>
          </w:tcPr>
          <w:p w14:paraId="31A393B6"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X</w:t>
            </w:r>
          </w:p>
        </w:tc>
        <w:tc>
          <w:tcPr>
            <w:tcW w:w="1176" w:type="dxa"/>
            <w:tcBorders>
              <w:top w:val="single" w:sz="4" w:space="0" w:color="auto"/>
              <w:left w:val="single" w:sz="4" w:space="0" w:color="auto"/>
              <w:bottom w:val="single" w:sz="4" w:space="0" w:color="auto"/>
              <w:right w:val="single" w:sz="4" w:space="0" w:color="auto"/>
            </w:tcBorders>
            <w:vAlign w:val="bottom"/>
            <w:hideMark/>
          </w:tcPr>
          <w:p w14:paraId="6B6676C5"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X</w:t>
            </w:r>
          </w:p>
        </w:tc>
        <w:tc>
          <w:tcPr>
            <w:tcW w:w="1114" w:type="dxa"/>
            <w:tcBorders>
              <w:top w:val="single" w:sz="4" w:space="0" w:color="auto"/>
              <w:left w:val="single" w:sz="4" w:space="0" w:color="auto"/>
              <w:bottom w:val="single" w:sz="4" w:space="0" w:color="auto"/>
              <w:right w:val="single" w:sz="4" w:space="0" w:color="auto"/>
            </w:tcBorders>
            <w:vAlign w:val="bottom"/>
            <w:hideMark/>
          </w:tcPr>
          <w:p w14:paraId="54E7529C"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5</w:t>
            </w:r>
          </w:p>
        </w:tc>
        <w:tc>
          <w:tcPr>
            <w:tcW w:w="1145" w:type="dxa"/>
            <w:tcBorders>
              <w:top w:val="single" w:sz="4" w:space="0" w:color="auto"/>
              <w:left w:val="single" w:sz="4" w:space="0" w:color="auto"/>
              <w:bottom w:val="single" w:sz="4" w:space="0" w:color="auto"/>
              <w:right w:val="single" w:sz="4" w:space="0" w:color="auto"/>
            </w:tcBorders>
            <w:vAlign w:val="bottom"/>
            <w:hideMark/>
          </w:tcPr>
          <w:p w14:paraId="49590C01"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X</w:t>
            </w:r>
          </w:p>
        </w:tc>
        <w:tc>
          <w:tcPr>
            <w:tcW w:w="1145" w:type="dxa"/>
            <w:tcBorders>
              <w:top w:val="single" w:sz="4" w:space="0" w:color="auto"/>
              <w:left w:val="single" w:sz="4" w:space="0" w:color="auto"/>
              <w:bottom w:val="single" w:sz="4" w:space="0" w:color="auto"/>
              <w:right w:val="single" w:sz="4" w:space="0" w:color="auto"/>
            </w:tcBorders>
            <w:vAlign w:val="bottom"/>
            <w:hideMark/>
          </w:tcPr>
          <w:p w14:paraId="782E5A53"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X</w:t>
            </w:r>
          </w:p>
        </w:tc>
        <w:tc>
          <w:tcPr>
            <w:tcW w:w="1163" w:type="dxa"/>
            <w:tcBorders>
              <w:top w:val="single" w:sz="4" w:space="0" w:color="auto"/>
              <w:left w:val="single" w:sz="4" w:space="0" w:color="auto"/>
              <w:bottom w:val="single" w:sz="4" w:space="0" w:color="auto"/>
              <w:right w:val="single" w:sz="4" w:space="0" w:color="auto"/>
            </w:tcBorders>
            <w:vAlign w:val="bottom"/>
            <w:hideMark/>
          </w:tcPr>
          <w:p w14:paraId="254C2BCC"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X</w:t>
            </w:r>
          </w:p>
        </w:tc>
      </w:tr>
      <w:tr w:rsidR="00264BE7" w14:paraId="1870D4C3" w14:textId="77777777" w:rsidTr="007F1C24">
        <w:trPr>
          <w:trHeight w:val="245"/>
        </w:trPr>
        <w:tc>
          <w:tcPr>
            <w:tcW w:w="1628" w:type="dxa"/>
            <w:tcBorders>
              <w:top w:val="single" w:sz="4" w:space="0" w:color="auto"/>
              <w:left w:val="single" w:sz="4" w:space="0" w:color="auto"/>
              <w:bottom w:val="single" w:sz="4" w:space="0" w:color="auto"/>
              <w:right w:val="single" w:sz="4" w:space="0" w:color="auto"/>
            </w:tcBorders>
            <w:vAlign w:val="bottom"/>
            <w:hideMark/>
          </w:tcPr>
          <w:p w14:paraId="0388B36C"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4</w:t>
            </w:r>
          </w:p>
        </w:tc>
        <w:tc>
          <w:tcPr>
            <w:tcW w:w="1136" w:type="dxa"/>
            <w:gridSpan w:val="2"/>
            <w:tcBorders>
              <w:top w:val="single" w:sz="4" w:space="0" w:color="auto"/>
              <w:left w:val="single" w:sz="4" w:space="0" w:color="auto"/>
              <w:bottom w:val="single" w:sz="4" w:space="0" w:color="auto"/>
              <w:right w:val="single" w:sz="4" w:space="0" w:color="auto"/>
            </w:tcBorders>
            <w:vAlign w:val="bottom"/>
            <w:hideMark/>
          </w:tcPr>
          <w:p w14:paraId="2E57E2D1"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70</w:t>
            </w:r>
          </w:p>
        </w:tc>
        <w:tc>
          <w:tcPr>
            <w:tcW w:w="1281" w:type="dxa"/>
            <w:tcBorders>
              <w:top w:val="single" w:sz="4" w:space="0" w:color="auto"/>
              <w:left w:val="single" w:sz="4" w:space="0" w:color="auto"/>
              <w:bottom w:val="single" w:sz="4" w:space="0" w:color="auto"/>
              <w:right w:val="single" w:sz="4" w:space="0" w:color="auto"/>
            </w:tcBorders>
            <w:vAlign w:val="bottom"/>
            <w:hideMark/>
          </w:tcPr>
          <w:p w14:paraId="7CA548AF"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3</w:t>
            </w:r>
          </w:p>
        </w:tc>
        <w:tc>
          <w:tcPr>
            <w:tcW w:w="1002" w:type="dxa"/>
            <w:tcBorders>
              <w:top w:val="single" w:sz="4" w:space="0" w:color="auto"/>
              <w:left w:val="single" w:sz="4" w:space="0" w:color="auto"/>
              <w:bottom w:val="single" w:sz="4" w:space="0" w:color="auto"/>
              <w:right w:val="single" w:sz="4" w:space="0" w:color="auto"/>
            </w:tcBorders>
            <w:vAlign w:val="bottom"/>
            <w:hideMark/>
          </w:tcPr>
          <w:p w14:paraId="6BE25CD4"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X</w:t>
            </w:r>
          </w:p>
        </w:tc>
        <w:tc>
          <w:tcPr>
            <w:tcW w:w="1176" w:type="dxa"/>
            <w:tcBorders>
              <w:top w:val="single" w:sz="4" w:space="0" w:color="auto"/>
              <w:left w:val="single" w:sz="4" w:space="0" w:color="auto"/>
              <w:bottom w:val="single" w:sz="4" w:space="0" w:color="auto"/>
              <w:right w:val="single" w:sz="4" w:space="0" w:color="auto"/>
            </w:tcBorders>
            <w:vAlign w:val="bottom"/>
            <w:hideMark/>
          </w:tcPr>
          <w:p w14:paraId="66102993"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X</w:t>
            </w:r>
          </w:p>
        </w:tc>
        <w:tc>
          <w:tcPr>
            <w:tcW w:w="1114" w:type="dxa"/>
            <w:tcBorders>
              <w:top w:val="single" w:sz="4" w:space="0" w:color="auto"/>
              <w:left w:val="single" w:sz="4" w:space="0" w:color="auto"/>
              <w:bottom w:val="single" w:sz="4" w:space="0" w:color="auto"/>
              <w:right w:val="single" w:sz="4" w:space="0" w:color="auto"/>
            </w:tcBorders>
            <w:vAlign w:val="bottom"/>
            <w:hideMark/>
          </w:tcPr>
          <w:p w14:paraId="1517D049"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105</w:t>
            </w:r>
          </w:p>
        </w:tc>
        <w:tc>
          <w:tcPr>
            <w:tcW w:w="1145" w:type="dxa"/>
            <w:tcBorders>
              <w:top w:val="single" w:sz="4" w:space="0" w:color="auto"/>
              <w:left w:val="single" w:sz="4" w:space="0" w:color="auto"/>
              <w:bottom w:val="single" w:sz="4" w:space="0" w:color="auto"/>
              <w:right w:val="single" w:sz="4" w:space="0" w:color="auto"/>
            </w:tcBorders>
            <w:vAlign w:val="bottom"/>
            <w:hideMark/>
          </w:tcPr>
          <w:p w14:paraId="4D9E38DD"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35</w:t>
            </w:r>
          </w:p>
        </w:tc>
        <w:tc>
          <w:tcPr>
            <w:tcW w:w="1145" w:type="dxa"/>
            <w:tcBorders>
              <w:top w:val="single" w:sz="4" w:space="0" w:color="auto"/>
              <w:left w:val="single" w:sz="4" w:space="0" w:color="auto"/>
              <w:bottom w:val="single" w:sz="4" w:space="0" w:color="auto"/>
              <w:right w:val="single" w:sz="4" w:space="0" w:color="auto"/>
            </w:tcBorders>
            <w:vAlign w:val="bottom"/>
            <w:hideMark/>
          </w:tcPr>
          <w:p w14:paraId="49F866E7"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5</w:t>
            </w:r>
          </w:p>
        </w:tc>
        <w:tc>
          <w:tcPr>
            <w:tcW w:w="1163" w:type="dxa"/>
            <w:tcBorders>
              <w:top w:val="single" w:sz="4" w:space="0" w:color="auto"/>
              <w:left w:val="single" w:sz="4" w:space="0" w:color="auto"/>
              <w:bottom w:val="single" w:sz="4" w:space="0" w:color="auto"/>
              <w:right w:val="single" w:sz="4" w:space="0" w:color="auto"/>
            </w:tcBorders>
            <w:vAlign w:val="bottom"/>
            <w:hideMark/>
          </w:tcPr>
          <w:p w14:paraId="599085FB"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X</w:t>
            </w:r>
          </w:p>
        </w:tc>
      </w:tr>
      <w:tr w:rsidR="00264BE7" w14:paraId="066F0237" w14:textId="77777777" w:rsidTr="007F1C24">
        <w:trPr>
          <w:trHeight w:val="245"/>
        </w:trPr>
        <w:tc>
          <w:tcPr>
            <w:tcW w:w="1628" w:type="dxa"/>
            <w:tcBorders>
              <w:top w:val="single" w:sz="4" w:space="0" w:color="auto"/>
              <w:left w:val="single" w:sz="4" w:space="0" w:color="auto"/>
              <w:bottom w:val="single" w:sz="4" w:space="0" w:color="auto"/>
              <w:right w:val="single" w:sz="4" w:space="0" w:color="auto"/>
            </w:tcBorders>
            <w:vAlign w:val="bottom"/>
            <w:hideMark/>
          </w:tcPr>
          <w:p w14:paraId="3B9F09DE"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5</w:t>
            </w:r>
          </w:p>
        </w:tc>
        <w:tc>
          <w:tcPr>
            <w:tcW w:w="1136" w:type="dxa"/>
            <w:gridSpan w:val="2"/>
            <w:tcBorders>
              <w:top w:val="single" w:sz="4" w:space="0" w:color="auto"/>
              <w:left w:val="single" w:sz="4" w:space="0" w:color="auto"/>
              <w:bottom w:val="single" w:sz="4" w:space="0" w:color="auto"/>
              <w:right w:val="single" w:sz="4" w:space="0" w:color="auto"/>
            </w:tcBorders>
            <w:vAlign w:val="bottom"/>
            <w:hideMark/>
          </w:tcPr>
          <w:p w14:paraId="5F4A58FF"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NL</w:t>
            </w:r>
          </w:p>
        </w:tc>
        <w:tc>
          <w:tcPr>
            <w:tcW w:w="1281" w:type="dxa"/>
            <w:tcBorders>
              <w:top w:val="single" w:sz="4" w:space="0" w:color="auto"/>
              <w:left w:val="single" w:sz="4" w:space="0" w:color="auto"/>
              <w:bottom w:val="single" w:sz="4" w:space="0" w:color="auto"/>
              <w:right w:val="single" w:sz="4" w:space="0" w:color="auto"/>
            </w:tcBorders>
            <w:vAlign w:val="bottom"/>
            <w:hideMark/>
          </w:tcPr>
          <w:p w14:paraId="42451630"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70</w:t>
            </w:r>
          </w:p>
        </w:tc>
        <w:tc>
          <w:tcPr>
            <w:tcW w:w="1002" w:type="dxa"/>
            <w:tcBorders>
              <w:top w:val="single" w:sz="4" w:space="0" w:color="auto"/>
              <w:left w:val="single" w:sz="4" w:space="0" w:color="auto"/>
              <w:bottom w:val="single" w:sz="4" w:space="0" w:color="auto"/>
              <w:right w:val="single" w:sz="4" w:space="0" w:color="auto"/>
            </w:tcBorders>
            <w:vAlign w:val="bottom"/>
            <w:hideMark/>
          </w:tcPr>
          <w:p w14:paraId="6F710A53"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35</w:t>
            </w:r>
          </w:p>
        </w:tc>
        <w:tc>
          <w:tcPr>
            <w:tcW w:w="1176" w:type="dxa"/>
            <w:tcBorders>
              <w:top w:val="single" w:sz="4" w:space="0" w:color="auto"/>
              <w:left w:val="single" w:sz="4" w:space="0" w:color="auto"/>
              <w:bottom w:val="single" w:sz="4" w:space="0" w:color="auto"/>
              <w:right w:val="single" w:sz="4" w:space="0" w:color="auto"/>
            </w:tcBorders>
            <w:vAlign w:val="bottom"/>
            <w:hideMark/>
          </w:tcPr>
          <w:p w14:paraId="5EA5F8A7"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20</w:t>
            </w:r>
          </w:p>
        </w:tc>
        <w:tc>
          <w:tcPr>
            <w:tcW w:w="1114" w:type="dxa"/>
            <w:tcBorders>
              <w:top w:val="single" w:sz="4" w:space="0" w:color="auto"/>
              <w:left w:val="single" w:sz="4" w:space="0" w:color="auto"/>
              <w:bottom w:val="single" w:sz="4" w:space="0" w:color="auto"/>
              <w:right w:val="single" w:sz="4" w:space="0" w:color="auto"/>
            </w:tcBorders>
            <w:vAlign w:val="bottom"/>
            <w:hideMark/>
          </w:tcPr>
          <w:p w14:paraId="20410B17"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NL</w:t>
            </w:r>
          </w:p>
        </w:tc>
        <w:tc>
          <w:tcPr>
            <w:tcW w:w="1145" w:type="dxa"/>
            <w:tcBorders>
              <w:top w:val="single" w:sz="4" w:space="0" w:color="auto"/>
              <w:left w:val="single" w:sz="4" w:space="0" w:color="auto"/>
              <w:bottom w:val="single" w:sz="4" w:space="0" w:color="auto"/>
              <w:right w:val="single" w:sz="4" w:space="0" w:color="auto"/>
            </w:tcBorders>
            <w:vAlign w:val="bottom"/>
            <w:hideMark/>
          </w:tcPr>
          <w:p w14:paraId="7A5344D3"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135</w:t>
            </w:r>
          </w:p>
        </w:tc>
        <w:tc>
          <w:tcPr>
            <w:tcW w:w="1145" w:type="dxa"/>
            <w:tcBorders>
              <w:top w:val="single" w:sz="4" w:space="0" w:color="auto"/>
              <w:left w:val="single" w:sz="4" w:space="0" w:color="auto"/>
              <w:bottom w:val="single" w:sz="4" w:space="0" w:color="auto"/>
              <w:right w:val="single" w:sz="4" w:space="0" w:color="auto"/>
            </w:tcBorders>
            <w:vAlign w:val="bottom"/>
            <w:hideMark/>
          </w:tcPr>
          <w:p w14:paraId="678439D4"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85</w:t>
            </w:r>
          </w:p>
        </w:tc>
        <w:tc>
          <w:tcPr>
            <w:tcW w:w="1163" w:type="dxa"/>
            <w:tcBorders>
              <w:top w:val="single" w:sz="4" w:space="0" w:color="auto"/>
              <w:left w:val="single" w:sz="4" w:space="0" w:color="auto"/>
              <w:bottom w:val="single" w:sz="4" w:space="0" w:color="auto"/>
              <w:right w:val="single" w:sz="4" w:space="0" w:color="auto"/>
            </w:tcBorders>
            <w:vAlign w:val="bottom"/>
            <w:hideMark/>
          </w:tcPr>
          <w:p w14:paraId="56AB5880"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55</w:t>
            </w:r>
          </w:p>
        </w:tc>
      </w:tr>
      <w:tr w:rsidR="00264BE7" w14:paraId="2C480E85" w14:textId="77777777" w:rsidTr="007F1C24">
        <w:trPr>
          <w:trHeight w:val="245"/>
        </w:trPr>
        <w:tc>
          <w:tcPr>
            <w:tcW w:w="1628" w:type="dxa"/>
            <w:tcBorders>
              <w:top w:val="single" w:sz="4" w:space="0" w:color="auto"/>
              <w:left w:val="single" w:sz="4" w:space="0" w:color="auto"/>
              <w:bottom w:val="single" w:sz="4" w:space="0" w:color="auto"/>
              <w:right w:val="single" w:sz="4" w:space="0" w:color="auto"/>
            </w:tcBorders>
            <w:vAlign w:val="bottom"/>
            <w:hideMark/>
          </w:tcPr>
          <w:p w14:paraId="6BB4B80B"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6</w:t>
            </w:r>
          </w:p>
        </w:tc>
        <w:tc>
          <w:tcPr>
            <w:tcW w:w="1136" w:type="dxa"/>
            <w:gridSpan w:val="2"/>
            <w:tcBorders>
              <w:top w:val="single" w:sz="4" w:space="0" w:color="auto"/>
              <w:left w:val="single" w:sz="4" w:space="0" w:color="auto"/>
              <w:bottom w:val="single" w:sz="4" w:space="0" w:color="auto"/>
              <w:right w:val="single" w:sz="4" w:space="0" w:color="auto"/>
            </w:tcBorders>
            <w:vAlign w:val="bottom"/>
            <w:hideMark/>
          </w:tcPr>
          <w:p w14:paraId="0F056374"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NL</w:t>
            </w:r>
          </w:p>
        </w:tc>
        <w:tc>
          <w:tcPr>
            <w:tcW w:w="1281" w:type="dxa"/>
            <w:tcBorders>
              <w:top w:val="single" w:sz="4" w:space="0" w:color="auto"/>
              <w:left w:val="single" w:sz="4" w:space="0" w:color="auto"/>
              <w:bottom w:val="single" w:sz="4" w:space="0" w:color="auto"/>
              <w:right w:val="single" w:sz="4" w:space="0" w:color="auto"/>
            </w:tcBorders>
            <w:vAlign w:val="bottom"/>
            <w:hideMark/>
          </w:tcPr>
          <w:p w14:paraId="5CC50A84"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NL</w:t>
            </w:r>
          </w:p>
        </w:tc>
        <w:tc>
          <w:tcPr>
            <w:tcW w:w="1002" w:type="dxa"/>
            <w:tcBorders>
              <w:top w:val="single" w:sz="4" w:space="0" w:color="auto"/>
              <w:left w:val="single" w:sz="4" w:space="0" w:color="auto"/>
              <w:bottom w:val="single" w:sz="4" w:space="0" w:color="auto"/>
              <w:right w:val="single" w:sz="4" w:space="0" w:color="auto"/>
            </w:tcBorders>
            <w:vAlign w:val="bottom"/>
            <w:hideMark/>
          </w:tcPr>
          <w:p w14:paraId="0E315EB2"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125</w:t>
            </w:r>
          </w:p>
        </w:tc>
        <w:tc>
          <w:tcPr>
            <w:tcW w:w="1176" w:type="dxa"/>
            <w:tcBorders>
              <w:top w:val="single" w:sz="4" w:space="0" w:color="auto"/>
              <w:left w:val="single" w:sz="4" w:space="0" w:color="auto"/>
              <w:bottom w:val="single" w:sz="4" w:space="0" w:color="auto"/>
              <w:right w:val="single" w:sz="4" w:space="0" w:color="auto"/>
            </w:tcBorders>
            <w:vAlign w:val="bottom"/>
            <w:hideMark/>
          </w:tcPr>
          <w:p w14:paraId="170A85FE"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95</w:t>
            </w:r>
          </w:p>
        </w:tc>
        <w:tc>
          <w:tcPr>
            <w:tcW w:w="1114" w:type="dxa"/>
            <w:tcBorders>
              <w:top w:val="single" w:sz="4" w:space="0" w:color="auto"/>
              <w:left w:val="single" w:sz="4" w:space="0" w:color="auto"/>
              <w:bottom w:val="single" w:sz="4" w:space="0" w:color="auto"/>
              <w:right w:val="single" w:sz="4" w:space="0" w:color="auto"/>
            </w:tcBorders>
            <w:vAlign w:val="bottom"/>
            <w:hideMark/>
          </w:tcPr>
          <w:p w14:paraId="09C32503"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NL</w:t>
            </w:r>
          </w:p>
        </w:tc>
        <w:tc>
          <w:tcPr>
            <w:tcW w:w="1145" w:type="dxa"/>
            <w:tcBorders>
              <w:top w:val="single" w:sz="4" w:space="0" w:color="auto"/>
              <w:left w:val="single" w:sz="4" w:space="0" w:color="auto"/>
              <w:bottom w:val="single" w:sz="4" w:space="0" w:color="auto"/>
              <w:right w:val="single" w:sz="4" w:space="0" w:color="auto"/>
            </w:tcBorders>
            <w:vAlign w:val="bottom"/>
            <w:hideMark/>
          </w:tcPr>
          <w:p w14:paraId="1E6F9F5C"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NL</w:t>
            </w:r>
          </w:p>
        </w:tc>
        <w:tc>
          <w:tcPr>
            <w:tcW w:w="1145" w:type="dxa"/>
            <w:tcBorders>
              <w:top w:val="single" w:sz="4" w:space="0" w:color="auto"/>
              <w:left w:val="single" w:sz="4" w:space="0" w:color="auto"/>
              <w:bottom w:val="single" w:sz="4" w:space="0" w:color="auto"/>
              <w:right w:val="single" w:sz="4" w:space="0" w:color="auto"/>
            </w:tcBorders>
            <w:vAlign w:val="bottom"/>
            <w:hideMark/>
          </w:tcPr>
          <w:p w14:paraId="3B4159E6"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NL</w:t>
            </w:r>
          </w:p>
        </w:tc>
        <w:tc>
          <w:tcPr>
            <w:tcW w:w="1163" w:type="dxa"/>
            <w:tcBorders>
              <w:top w:val="single" w:sz="4" w:space="0" w:color="auto"/>
              <w:left w:val="single" w:sz="4" w:space="0" w:color="auto"/>
              <w:bottom w:val="single" w:sz="4" w:space="0" w:color="auto"/>
              <w:right w:val="single" w:sz="4" w:space="0" w:color="auto"/>
            </w:tcBorders>
            <w:vAlign w:val="bottom"/>
            <w:hideMark/>
          </w:tcPr>
          <w:p w14:paraId="55229F59"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145</w:t>
            </w:r>
          </w:p>
        </w:tc>
      </w:tr>
      <w:tr w:rsidR="00264BE7" w14:paraId="0C4EB321" w14:textId="77777777" w:rsidTr="007F1C24">
        <w:trPr>
          <w:trHeight w:val="245"/>
        </w:trPr>
        <w:tc>
          <w:tcPr>
            <w:tcW w:w="1628" w:type="dxa"/>
            <w:tcBorders>
              <w:top w:val="single" w:sz="4" w:space="0" w:color="auto"/>
              <w:left w:val="single" w:sz="4" w:space="0" w:color="auto"/>
              <w:bottom w:val="single" w:sz="4" w:space="0" w:color="auto"/>
              <w:right w:val="single" w:sz="4" w:space="0" w:color="auto"/>
            </w:tcBorders>
            <w:vAlign w:val="bottom"/>
            <w:hideMark/>
          </w:tcPr>
          <w:p w14:paraId="6361E173"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7 and above</w:t>
            </w:r>
          </w:p>
        </w:tc>
        <w:tc>
          <w:tcPr>
            <w:tcW w:w="1136" w:type="dxa"/>
            <w:gridSpan w:val="2"/>
            <w:tcBorders>
              <w:top w:val="single" w:sz="4" w:space="0" w:color="auto"/>
              <w:left w:val="single" w:sz="4" w:space="0" w:color="auto"/>
              <w:bottom w:val="single" w:sz="4" w:space="0" w:color="auto"/>
              <w:right w:val="single" w:sz="4" w:space="0" w:color="auto"/>
            </w:tcBorders>
            <w:vAlign w:val="bottom"/>
            <w:hideMark/>
          </w:tcPr>
          <w:p w14:paraId="3D12F083"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NL</w:t>
            </w:r>
          </w:p>
        </w:tc>
        <w:tc>
          <w:tcPr>
            <w:tcW w:w="1281" w:type="dxa"/>
            <w:tcBorders>
              <w:top w:val="single" w:sz="4" w:space="0" w:color="auto"/>
              <w:left w:val="single" w:sz="4" w:space="0" w:color="auto"/>
              <w:bottom w:val="single" w:sz="4" w:space="0" w:color="auto"/>
              <w:right w:val="single" w:sz="4" w:space="0" w:color="auto"/>
            </w:tcBorders>
            <w:vAlign w:val="bottom"/>
            <w:hideMark/>
          </w:tcPr>
          <w:p w14:paraId="1AA1B579"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NL</w:t>
            </w:r>
          </w:p>
        </w:tc>
        <w:tc>
          <w:tcPr>
            <w:tcW w:w="1002" w:type="dxa"/>
            <w:tcBorders>
              <w:top w:val="single" w:sz="4" w:space="0" w:color="auto"/>
              <w:left w:val="single" w:sz="4" w:space="0" w:color="auto"/>
              <w:bottom w:val="single" w:sz="4" w:space="0" w:color="auto"/>
              <w:right w:val="single" w:sz="4" w:space="0" w:color="auto"/>
            </w:tcBorders>
            <w:vAlign w:val="bottom"/>
            <w:hideMark/>
          </w:tcPr>
          <w:p w14:paraId="48BB9B4E"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NL</w:t>
            </w:r>
          </w:p>
        </w:tc>
        <w:tc>
          <w:tcPr>
            <w:tcW w:w="1176" w:type="dxa"/>
            <w:tcBorders>
              <w:top w:val="single" w:sz="4" w:space="0" w:color="auto"/>
              <w:left w:val="single" w:sz="4" w:space="0" w:color="auto"/>
              <w:bottom w:val="single" w:sz="4" w:space="0" w:color="auto"/>
              <w:right w:val="single" w:sz="4" w:space="0" w:color="auto"/>
            </w:tcBorders>
            <w:vAlign w:val="bottom"/>
            <w:hideMark/>
          </w:tcPr>
          <w:p w14:paraId="6041C997"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NL</w:t>
            </w:r>
          </w:p>
        </w:tc>
        <w:tc>
          <w:tcPr>
            <w:tcW w:w="1114" w:type="dxa"/>
            <w:tcBorders>
              <w:top w:val="single" w:sz="4" w:space="0" w:color="auto"/>
              <w:left w:val="single" w:sz="4" w:space="0" w:color="auto"/>
              <w:bottom w:val="single" w:sz="4" w:space="0" w:color="auto"/>
              <w:right w:val="single" w:sz="4" w:space="0" w:color="auto"/>
            </w:tcBorders>
            <w:vAlign w:val="bottom"/>
            <w:hideMark/>
          </w:tcPr>
          <w:p w14:paraId="56DF7FEB"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NL</w:t>
            </w:r>
          </w:p>
        </w:tc>
        <w:tc>
          <w:tcPr>
            <w:tcW w:w="1145" w:type="dxa"/>
            <w:tcBorders>
              <w:top w:val="single" w:sz="4" w:space="0" w:color="auto"/>
              <w:left w:val="single" w:sz="4" w:space="0" w:color="auto"/>
              <w:bottom w:val="single" w:sz="4" w:space="0" w:color="auto"/>
              <w:right w:val="single" w:sz="4" w:space="0" w:color="auto"/>
            </w:tcBorders>
            <w:vAlign w:val="bottom"/>
            <w:hideMark/>
          </w:tcPr>
          <w:p w14:paraId="573B40F2"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NL</w:t>
            </w:r>
          </w:p>
        </w:tc>
        <w:tc>
          <w:tcPr>
            <w:tcW w:w="1145" w:type="dxa"/>
            <w:tcBorders>
              <w:top w:val="single" w:sz="4" w:space="0" w:color="auto"/>
              <w:left w:val="single" w:sz="4" w:space="0" w:color="auto"/>
              <w:bottom w:val="single" w:sz="4" w:space="0" w:color="auto"/>
              <w:right w:val="single" w:sz="4" w:space="0" w:color="auto"/>
            </w:tcBorders>
            <w:vAlign w:val="bottom"/>
            <w:hideMark/>
          </w:tcPr>
          <w:p w14:paraId="1737774E"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NL</w:t>
            </w:r>
          </w:p>
        </w:tc>
        <w:tc>
          <w:tcPr>
            <w:tcW w:w="1163" w:type="dxa"/>
            <w:tcBorders>
              <w:top w:val="single" w:sz="4" w:space="0" w:color="auto"/>
              <w:left w:val="single" w:sz="4" w:space="0" w:color="auto"/>
              <w:bottom w:val="single" w:sz="4" w:space="0" w:color="auto"/>
              <w:right w:val="single" w:sz="4" w:space="0" w:color="auto"/>
            </w:tcBorders>
            <w:vAlign w:val="bottom"/>
            <w:hideMark/>
          </w:tcPr>
          <w:p w14:paraId="45E8BAAF"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NL</w:t>
            </w:r>
          </w:p>
        </w:tc>
      </w:tr>
      <w:tr w:rsidR="00264BE7" w14:paraId="6050F4C3" w14:textId="77777777" w:rsidTr="007F1C24">
        <w:trPr>
          <w:trHeight w:val="245"/>
        </w:trPr>
        <w:tc>
          <w:tcPr>
            <w:tcW w:w="10790" w:type="dxa"/>
            <w:gridSpan w:val="10"/>
            <w:tcBorders>
              <w:top w:val="single" w:sz="4" w:space="0" w:color="auto"/>
              <w:left w:val="single" w:sz="4" w:space="0" w:color="auto"/>
              <w:bottom w:val="single" w:sz="4" w:space="0" w:color="auto"/>
              <w:right w:val="single" w:sz="4" w:space="0" w:color="auto"/>
            </w:tcBorders>
            <w:vAlign w:val="center"/>
            <w:hideMark/>
          </w:tcPr>
          <w:p w14:paraId="423AAD83" w14:textId="77777777" w:rsidR="00264BE7" w:rsidRDefault="00264BE7" w:rsidP="007F1C24">
            <w:pPr>
              <w:keepNext/>
              <w:rPr>
                <w:rFonts w:asciiTheme="minorHAnsi" w:hAnsiTheme="minorHAnsi"/>
                <w:sz w:val="18"/>
                <w:szCs w:val="18"/>
              </w:rPr>
            </w:pPr>
            <w:r>
              <w:rPr>
                <w:rFonts w:asciiTheme="minorHAnsi" w:hAnsiTheme="minorHAnsi"/>
                <w:sz w:val="18"/>
                <w:szCs w:val="18"/>
              </w:rPr>
              <w:t>This table assumes no elbows.  Deduct 15 ft of allowable duct length for each turn, elbow, or fitting.  Interpolation and extrapolation in 62.2 Table 5.3 is not allowed.  For airflow values not listed, use the next higher value.  This table is not applicable for airflow &gt; 125 cfm.</w:t>
            </w:r>
          </w:p>
          <w:p w14:paraId="601F6117" w14:textId="77777777" w:rsidR="00264BE7" w:rsidRDefault="00264BE7" w:rsidP="007F1C24">
            <w:pPr>
              <w:keepNext/>
              <w:rPr>
                <w:rFonts w:asciiTheme="minorHAnsi" w:hAnsiTheme="minorHAnsi"/>
                <w:sz w:val="18"/>
                <w:szCs w:val="18"/>
              </w:rPr>
            </w:pPr>
            <w:r>
              <w:rPr>
                <w:rFonts w:asciiTheme="minorHAnsi" w:hAnsiTheme="minorHAnsi"/>
                <w:sz w:val="18"/>
                <w:szCs w:val="18"/>
              </w:rPr>
              <w:t>NL = no limit on duct length of this size.</w:t>
            </w:r>
          </w:p>
          <w:p w14:paraId="2EDC9BC7" w14:textId="77777777" w:rsidR="00264BE7" w:rsidRDefault="00264BE7" w:rsidP="007F1C24">
            <w:pPr>
              <w:keepNext/>
              <w:rPr>
                <w:rFonts w:asciiTheme="minorHAnsi" w:hAnsiTheme="minorHAnsi"/>
                <w:sz w:val="18"/>
                <w:szCs w:val="18"/>
              </w:rPr>
            </w:pPr>
            <w:r>
              <w:rPr>
                <w:rFonts w:asciiTheme="minorHAnsi" w:hAnsiTheme="minorHAnsi"/>
                <w:sz w:val="18"/>
                <w:szCs w:val="18"/>
              </w:rPr>
              <w:t>X = not allowed, any length of duct of this size with assumed turns, elbows, fittings will exceed the rated pressure drop.</w:t>
            </w:r>
          </w:p>
        </w:tc>
      </w:tr>
    </w:tbl>
    <w:p w14:paraId="63020A31" w14:textId="77777777" w:rsidR="00264BE7" w:rsidRDefault="00264BE7" w:rsidP="00192313">
      <w:pPr>
        <w:rPr>
          <w:rFonts w:asciiTheme="minorHAnsi" w:hAnsiTheme="minorHAnsi"/>
          <w:sz w:val="18"/>
          <w:szCs w:val="18"/>
        </w:rPr>
      </w:pPr>
    </w:p>
    <w:tbl>
      <w:tblPr>
        <w:tblStyle w:val="TableGrid"/>
        <w:tblW w:w="0" w:type="auto"/>
        <w:tblLayout w:type="fixed"/>
        <w:tblLook w:val="04A0" w:firstRow="1" w:lastRow="0" w:firstColumn="1" w:lastColumn="0" w:noHBand="0" w:noVBand="1"/>
      </w:tblPr>
      <w:tblGrid>
        <w:gridCol w:w="980"/>
        <w:gridCol w:w="981"/>
        <w:gridCol w:w="981"/>
        <w:gridCol w:w="981"/>
        <w:gridCol w:w="981"/>
        <w:gridCol w:w="981"/>
        <w:gridCol w:w="981"/>
        <w:gridCol w:w="981"/>
        <w:gridCol w:w="981"/>
        <w:gridCol w:w="981"/>
        <w:gridCol w:w="981"/>
      </w:tblGrid>
      <w:tr w:rsidR="00264BE7" w14:paraId="5E757358" w14:textId="77777777" w:rsidTr="00307737">
        <w:trPr>
          <w:cantSplit/>
          <w:trHeight w:val="305"/>
        </w:trPr>
        <w:tc>
          <w:tcPr>
            <w:tcW w:w="10790" w:type="dxa"/>
            <w:gridSpan w:val="11"/>
            <w:vAlign w:val="center"/>
          </w:tcPr>
          <w:p w14:paraId="35DC45FB" w14:textId="77777777" w:rsidR="00264BE7" w:rsidRDefault="00264BE7" w:rsidP="00307737">
            <w:pPr>
              <w:rPr>
                <w:rFonts w:asciiTheme="minorHAnsi" w:hAnsiTheme="minorHAnsi"/>
                <w:sz w:val="18"/>
                <w:szCs w:val="18"/>
              </w:rPr>
            </w:pPr>
            <w:r w:rsidRPr="006A6F35">
              <w:rPr>
                <w:rFonts w:asciiTheme="minorHAnsi" w:hAnsiTheme="minorHAnsi"/>
                <w:b/>
                <w:szCs w:val="18"/>
              </w:rPr>
              <w:t>C. Kitchen Exhaust System</w:t>
            </w:r>
            <w:r>
              <w:rPr>
                <w:rFonts w:asciiTheme="minorHAnsi" w:hAnsiTheme="minorHAnsi"/>
                <w:b/>
                <w:szCs w:val="18"/>
              </w:rPr>
              <w:t>s</w:t>
            </w:r>
          </w:p>
        </w:tc>
      </w:tr>
      <w:tr w:rsidR="00264BE7" w14:paraId="435100F2" w14:textId="77777777" w:rsidTr="00307737">
        <w:trPr>
          <w:cantSplit/>
          <w:trHeight w:val="305"/>
        </w:trPr>
        <w:tc>
          <w:tcPr>
            <w:tcW w:w="980" w:type="dxa"/>
            <w:textDirection w:val="btLr"/>
            <w:vAlign w:val="center"/>
          </w:tcPr>
          <w:p w14:paraId="5AD6D1EE" w14:textId="77777777" w:rsidR="00264BE7" w:rsidRDefault="00264BE7" w:rsidP="00307737">
            <w:pPr>
              <w:jc w:val="center"/>
              <w:rPr>
                <w:rFonts w:asciiTheme="minorHAnsi" w:hAnsiTheme="minorHAnsi"/>
                <w:sz w:val="18"/>
                <w:szCs w:val="18"/>
              </w:rPr>
            </w:pPr>
            <w:r>
              <w:rPr>
                <w:rFonts w:asciiTheme="minorHAnsi" w:hAnsiTheme="minorHAnsi"/>
                <w:sz w:val="18"/>
                <w:szCs w:val="18"/>
              </w:rPr>
              <w:t>01</w:t>
            </w:r>
          </w:p>
        </w:tc>
        <w:tc>
          <w:tcPr>
            <w:tcW w:w="981" w:type="dxa"/>
            <w:textDirection w:val="btLr"/>
            <w:vAlign w:val="center"/>
          </w:tcPr>
          <w:p w14:paraId="7E4084ED" w14:textId="77777777" w:rsidR="00264BE7" w:rsidRDefault="00264BE7" w:rsidP="00307737">
            <w:pPr>
              <w:jc w:val="center"/>
              <w:rPr>
                <w:rFonts w:asciiTheme="minorHAnsi" w:hAnsiTheme="minorHAnsi"/>
                <w:sz w:val="18"/>
                <w:szCs w:val="18"/>
              </w:rPr>
            </w:pPr>
            <w:r>
              <w:rPr>
                <w:rFonts w:asciiTheme="minorHAnsi" w:hAnsiTheme="minorHAnsi"/>
                <w:sz w:val="18"/>
                <w:szCs w:val="18"/>
              </w:rPr>
              <w:t>02</w:t>
            </w:r>
          </w:p>
        </w:tc>
        <w:tc>
          <w:tcPr>
            <w:tcW w:w="981" w:type="dxa"/>
            <w:textDirection w:val="btLr"/>
            <w:vAlign w:val="center"/>
          </w:tcPr>
          <w:p w14:paraId="0C3886C4" w14:textId="77777777" w:rsidR="00264BE7" w:rsidRDefault="00264BE7" w:rsidP="00307737">
            <w:pPr>
              <w:jc w:val="center"/>
              <w:rPr>
                <w:rFonts w:asciiTheme="minorHAnsi" w:hAnsiTheme="minorHAnsi"/>
                <w:sz w:val="18"/>
                <w:szCs w:val="18"/>
              </w:rPr>
            </w:pPr>
            <w:r>
              <w:rPr>
                <w:rFonts w:asciiTheme="minorHAnsi" w:hAnsiTheme="minorHAnsi"/>
                <w:sz w:val="18"/>
                <w:szCs w:val="18"/>
              </w:rPr>
              <w:t>03</w:t>
            </w:r>
          </w:p>
        </w:tc>
        <w:tc>
          <w:tcPr>
            <w:tcW w:w="981" w:type="dxa"/>
            <w:textDirection w:val="btLr"/>
            <w:vAlign w:val="center"/>
          </w:tcPr>
          <w:p w14:paraId="6F96BAAF" w14:textId="77777777" w:rsidR="00264BE7" w:rsidRDefault="00264BE7" w:rsidP="00307737">
            <w:pPr>
              <w:jc w:val="center"/>
              <w:rPr>
                <w:rFonts w:asciiTheme="minorHAnsi" w:hAnsiTheme="minorHAnsi"/>
                <w:sz w:val="18"/>
                <w:szCs w:val="18"/>
              </w:rPr>
            </w:pPr>
            <w:r>
              <w:rPr>
                <w:rFonts w:asciiTheme="minorHAnsi" w:hAnsiTheme="minorHAnsi"/>
                <w:sz w:val="18"/>
                <w:szCs w:val="18"/>
              </w:rPr>
              <w:t>04</w:t>
            </w:r>
          </w:p>
        </w:tc>
        <w:tc>
          <w:tcPr>
            <w:tcW w:w="981" w:type="dxa"/>
            <w:textDirection w:val="btLr"/>
            <w:vAlign w:val="center"/>
          </w:tcPr>
          <w:p w14:paraId="0484AF3C" w14:textId="77777777" w:rsidR="00264BE7" w:rsidRDefault="00264BE7" w:rsidP="00307737">
            <w:pPr>
              <w:jc w:val="center"/>
              <w:rPr>
                <w:rFonts w:asciiTheme="minorHAnsi" w:hAnsiTheme="minorHAnsi"/>
                <w:sz w:val="18"/>
                <w:szCs w:val="18"/>
              </w:rPr>
            </w:pPr>
            <w:r>
              <w:rPr>
                <w:rFonts w:asciiTheme="minorHAnsi" w:hAnsiTheme="minorHAnsi"/>
                <w:sz w:val="18"/>
                <w:szCs w:val="18"/>
              </w:rPr>
              <w:t>05</w:t>
            </w:r>
          </w:p>
        </w:tc>
        <w:tc>
          <w:tcPr>
            <w:tcW w:w="981" w:type="dxa"/>
            <w:textDirection w:val="btLr"/>
            <w:vAlign w:val="center"/>
          </w:tcPr>
          <w:p w14:paraId="71433463" w14:textId="77777777" w:rsidR="00264BE7" w:rsidRDefault="00264BE7" w:rsidP="00307737">
            <w:pPr>
              <w:jc w:val="center"/>
              <w:rPr>
                <w:rFonts w:asciiTheme="minorHAnsi" w:hAnsiTheme="minorHAnsi"/>
                <w:sz w:val="18"/>
                <w:szCs w:val="18"/>
              </w:rPr>
            </w:pPr>
            <w:r>
              <w:rPr>
                <w:rFonts w:asciiTheme="minorHAnsi" w:hAnsiTheme="minorHAnsi"/>
                <w:sz w:val="18"/>
                <w:szCs w:val="18"/>
              </w:rPr>
              <w:t>06</w:t>
            </w:r>
          </w:p>
        </w:tc>
        <w:tc>
          <w:tcPr>
            <w:tcW w:w="981" w:type="dxa"/>
            <w:textDirection w:val="btLr"/>
            <w:vAlign w:val="center"/>
          </w:tcPr>
          <w:p w14:paraId="3A3D9E85" w14:textId="77777777" w:rsidR="00264BE7" w:rsidRDefault="00264BE7" w:rsidP="00307737">
            <w:pPr>
              <w:jc w:val="center"/>
              <w:rPr>
                <w:rFonts w:asciiTheme="minorHAnsi" w:hAnsiTheme="minorHAnsi"/>
                <w:sz w:val="18"/>
                <w:szCs w:val="18"/>
              </w:rPr>
            </w:pPr>
            <w:r>
              <w:rPr>
                <w:rFonts w:asciiTheme="minorHAnsi" w:hAnsiTheme="minorHAnsi"/>
                <w:sz w:val="18"/>
                <w:szCs w:val="18"/>
              </w:rPr>
              <w:t>07</w:t>
            </w:r>
          </w:p>
        </w:tc>
        <w:tc>
          <w:tcPr>
            <w:tcW w:w="981" w:type="dxa"/>
            <w:textDirection w:val="btLr"/>
            <w:vAlign w:val="center"/>
          </w:tcPr>
          <w:p w14:paraId="68F72529" w14:textId="77777777" w:rsidR="00264BE7" w:rsidRDefault="00264BE7" w:rsidP="00307737">
            <w:pPr>
              <w:jc w:val="center"/>
              <w:rPr>
                <w:rFonts w:asciiTheme="minorHAnsi" w:hAnsiTheme="minorHAnsi"/>
                <w:sz w:val="18"/>
                <w:szCs w:val="18"/>
              </w:rPr>
            </w:pPr>
            <w:r>
              <w:rPr>
                <w:rFonts w:asciiTheme="minorHAnsi" w:hAnsiTheme="minorHAnsi"/>
                <w:sz w:val="18"/>
                <w:szCs w:val="18"/>
              </w:rPr>
              <w:t>08</w:t>
            </w:r>
          </w:p>
        </w:tc>
        <w:tc>
          <w:tcPr>
            <w:tcW w:w="981" w:type="dxa"/>
            <w:textDirection w:val="btLr"/>
            <w:vAlign w:val="center"/>
          </w:tcPr>
          <w:p w14:paraId="6C5995B8" w14:textId="77777777" w:rsidR="00264BE7" w:rsidRDefault="00264BE7" w:rsidP="00307737">
            <w:pPr>
              <w:jc w:val="center"/>
              <w:rPr>
                <w:rFonts w:asciiTheme="minorHAnsi" w:hAnsiTheme="minorHAnsi"/>
                <w:sz w:val="18"/>
                <w:szCs w:val="18"/>
              </w:rPr>
            </w:pPr>
            <w:r>
              <w:rPr>
                <w:rFonts w:asciiTheme="minorHAnsi" w:hAnsiTheme="minorHAnsi"/>
                <w:sz w:val="18"/>
                <w:szCs w:val="18"/>
              </w:rPr>
              <w:t>09</w:t>
            </w:r>
          </w:p>
        </w:tc>
        <w:tc>
          <w:tcPr>
            <w:tcW w:w="981" w:type="dxa"/>
            <w:textDirection w:val="btLr"/>
            <w:vAlign w:val="center"/>
          </w:tcPr>
          <w:p w14:paraId="43D1AF67" w14:textId="77777777" w:rsidR="00264BE7" w:rsidRDefault="00264BE7" w:rsidP="00307737">
            <w:pPr>
              <w:jc w:val="center"/>
              <w:rPr>
                <w:rFonts w:asciiTheme="minorHAnsi" w:hAnsiTheme="minorHAnsi"/>
                <w:sz w:val="18"/>
                <w:szCs w:val="18"/>
              </w:rPr>
            </w:pPr>
            <w:r>
              <w:rPr>
                <w:rFonts w:asciiTheme="minorHAnsi" w:hAnsiTheme="minorHAnsi"/>
                <w:sz w:val="18"/>
                <w:szCs w:val="18"/>
              </w:rPr>
              <w:t>10</w:t>
            </w:r>
          </w:p>
        </w:tc>
        <w:tc>
          <w:tcPr>
            <w:tcW w:w="981" w:type="dxa"/>
            <w:textDirection w:val="btLr"/>
            <w:vAlign w:val="center"/>
          </w:tcPr>
          <w:p w14:paraId="5E42CA1F" w14:textId="77777777" w:rsidR="00264BE7" w:rsidRDefault="00264BE7" w:rsidP="00307737">
            <w:pPr>
              <w:jc w:val="center"/>
              <w:rPr>
                <w:rFonts w:asciiTheme="minorHAnsi" w:hAnsiTheme="minorHAnsi"/>
                <w:sz w:val="18"/>
                <w:szCs w:val="18"/>
              </w:rPr>
            </w:pPr>
            <w:r>
              <w:rPr>
                <w:rFonts w:asciiTheme="minorHAnsi" w:hAnsiTheme="minorHAnsi"/>
                <w:sz w:val="18"/>
                <w:szCs w:val="18"/>
              </w:rPr>
              <w:t>11</w:t>
            </w:r>
          </w:p>
        </w:tc>
      </w:tr>
      <w:tr w:rsidR="00264BE7" w14:paraId="4150BE81" w14:textId="77777777" w:rsidTr="00307737">
        <w:trPr>
          <w:cantSplit/>
          <w:trHeight w:val="1655"/>
        </w:trPr>
        <w:tc>
          <w:tcPr>
            <w:tcW w:w="980" w:type="dxa"/>
            <w:textDirection w:val="btLr"/>
            <w:vAlign w:val="center"/>
          </w:tcPr>
          <w:p w14:paraId="159E1D28" w14:textId="77777777" w:rsidR="00264BE7" w:rsidRDefault="00264BE7" w:rsidP="00307737">
            <w:pPr>
              <w:ind w:left="113" w:right="113"/>
              <w:jc w:val="center"/>
              <w:rPr>
                <w:rFonts w:asciiTheme="minorHAnsi" w:hAnsiTheme="minorHAnsi"/>
                <w:sz w:val="18"/>
                <w:szCs w:val="18"/>
              </w:rPr>
            </w:pPr>
            <w:r>
              <w:rPr>
                <w:rFonts w:asciiTheme="minorHAnsi" w:hAnsiTheme="minorHAnsi"/>
                <w:sz w:val="18"/>
                <w:szCs w:val="18"/>
              </w:rPr>
              <w:lastRenderedPageBreak/>
              <w:t>System Name</w:t>
            </w:r>
          </w:p>
        </w:tc>
        <w:tc>
          <w:tcPr>
            <w:tcW w:w="981" w:type="dxa"/>
            <w:textDirection w:val="btLr"/>
            <w:vAlign w:val="center"/>
          </w:tcPr>
          <w:p w14:paraId="6DD147D1" w14:textId="77777777" w:rsidR="00264BE7" w:rsidRDefault="00264BE7" w:rsidP="00307737">
            <w:pPr>
              <w:ind w:left="113" w:right="113"/>
              <w:jc w:val="center"/>
              <w:rPr>
                <w:rFonts w:asciiTheme="minorHAnsi" w:hAnsiTheme="minorHAnsi"/>
                <w:sz w:val="18"/>
                <w:szCs w:val="18"/>
              </w:rPr>
            </w:pPr>
            <w:r>
              <w:rPr>
                <w:rFonts w:asciiTheme="minorHAnsi" w:hAnsiTheme="minorHAnsi"/>
                <w:sz w:val="18"/>
                <w:szCs w:val="18"/>
              </w:rPr>
              <w:t>Manufacturer Name</w:t>
            </w:r>
          </w:p>
        </w:tc>
        <w:tc>
          <w:tcPr>
            <w:tcW w:w="981" w:type="dxa"/>
            <w:textDirection w:val="btLr"/>
            <w:vAlign w:val="center"/>
          </w:tcPr>
          <w:p w14:paraId="10BD1749" w14:textId="77777777" w:rsidR="00264BE7" w:rsidRDefault="00264BE7" w:rsidP="00307737">
            <w:pPr>
              <w:ind w:left="113" w:right="113"/>
              <w:jc w:val="center"/>
              <w:rPr>
                <w:rFonts w:asciiTheme="minorHAnsi" w:hAnsiTheme="minorHAnsi"/>
                <w:sz w:val="18"/>
                <w:szCs w:val="18"/>
              </w:rPr>
            </w:pPr>
            <w:r>
              <w:rPr>
                <w:rFonts w:asciiTheme="minorHAnsi" w:hAnsiTheme="minorHAnsi"/>
                <w:sz w:val="18"/>
                <w:szCs w:val="18"/>
              </w:rPr>
              <w:t>System Type</w:t>
            </w:r>
          </w:p>
        </w:tc>
        <w:tc>
          <w:tcPr>
            <w:tcW w:w="981" w:type="dxa"/>
            <w:textDirection w:val="btLr"/>
            <w:vAlign w:val="center"/>
          </w:tcPr>
          <w:p w14:paraId="413316D3" w14:textId="77777777" w:rsidR="00264BE7" w:rsidRDefault="00264BE7" w:rsidP="00307737">
            <w:pPr>
              <w:ind w:left="113" w:right="113"/>
              <w:jc w:val="center"/>
              <w:rPr>
                <w:rFonts w:asciiTheme="minorHAnsi" w:hAnsiTheme="minorHAnsi"/>
                <w:sz w:val="18"/>
                <w:szCs w:val="18"/>
              </w:rPr>
            </w:pPr>
            <w:r>
              <w:rPr>
                <w:rFonts w:asciiTheme="minorHAnsi" w:hAnsiTheme="minorHAnsi"/>
                <w:sz w:val="18"/>
                <w:szCs w:val="18"/>
              </w:rPr>
              <w:t>HVI Directory Listed Model Number</w:t>
            </w:r>
          </w:p>
        </w:tc>
        <w:tc>
          <w:tcPr>
            <w:tcW w:w="981" w:type="dxa"/>
            <w:textDirection w:val="btLr"/>
            <w:vAlign w:val="center"/>
          </w:tcPr>
          <w:p w14:paraId="5FFF652E" w14:textId="77777777" w:rsidR="00264BE7" w:rsidRDefault="00264BE7" w:rsidP="00307737">
            <w:pPr>
              <w:ind w:left="113" w:right="113"/>
              <w:jc w:val="center"/>
              <w:rPr>
                <w:rFonts w:asciiTheme="minorHAnsi" w:hAnsiTheme="minorHAnsi"/>
                <w:sz w:val="18"/>
                <w:szCs w:val="18"/>
              </w:rPr>
            </w:pPr>
            <w:r>
              <w:rPr>
                <w:rFonts w:asciiTheme="minorHAnsi" w:hAnsiTheme="minorHAnsi"/>
                <w:sz w:val="18"/>
                <w:szCs w:val="18"/>
              </w:rPr>
              <w:t>HVI Directory Listed Rated Airflow</w:t>
            </w:r>
          </w:p>
        </w:tc>
        <w:tc>
          <w:tcPr>
            <w:tcW w:w="981" w:type="dxa"/>
            <w:textDirection w:val="btLr"/>
            <w:vAlign w:val="center"/>
          </w:tcPr>
          <w:p w14:paraId="63D98F51" w14:textId="77777777" w:rsidR="00264BE7" w:rsidRDefault="00264BE7" w:rsidP="00307737">
            <w:pPr>
              <w:ind w:left="113" w:right="113"/>
              <w:jc w:val="center"/>
              <w:rPr>
                <w:rFonts w:asciiTheme="minorHAnsi" w:hAnsiTheme="minorHAnsi"/>
                <w:sz w:val="18"/>
                <w:szCs w:val="18"/>
              </w:rPr>
            </w:pPr>
            <w:r>
              <w:rPr>
                <w:rFonts w:asciiTheme="minorHAnsi" w:hAnsiTheme="minorHAnsi"/>
                <w:sz w:val="18"/>
                <w:szCs w:val="18"/>
              </w:rPr>
              <w:t>HVI Directory Listed Sound Rating</w:t>
            </w:r>
          </w:p>
        </w:tc>
        <w:tc>
          <w:tcPr>
            <w:tcW w:w="981" w:type="dxa"/>
            <w:textDirection w:val="btLr"/>
            <w:vAlign w:val="center"/>
          </w:tcPr>
          <w:p w14:paraId="2C5C0F10" w14:textId="77777777" w:rsidR="00264BE7" w:rsidRDefault="00264BE7" w:rsidP="00307737">
            <w:pPr>
              <w:ind w:left="113" w:right="113"/>
              <w:jc w:val="center"/>
              <w:rPr>
                <w:rFonts w:asciiTheme="minorHAnsi" w:hAnsiTheme="minorHAnsi"/>
                <w:sz w:val="18"/>
                <w:szCs w:val="18"/>
              </w:rPr>
            </w:pPr>
            <w:r>
              <w:rPr>
                <w:rFonts w:asciiTheme="minorHAnsi" w:hAnsiTheme="minorHAnsi"/>
                <w:sz w:val="18"/>
                <w:szCs w:val="18"/>
              </w:rPr>
              <w:t>Minimum Airflow (defaults to rated airflow)</w:t>
            </w:r>
          </w:p>
        </w:tc>
        <w:tc>
          <w:tcPr>
            <w:tcW w:w="981" w:type="dxa"/>
            <w:textDirection w:val="btLr"/>
            <w:vAlign w:val="center"/>
          </w:tcPr>
          <w:p w14:paraId="62BA9D38" w14:textId="77777777" w:rsidR="00264BE7" w:rsidRDefault="00264BE7" w:rsidP="00307737">
            <w:pPr>
              <w:ind w:left="113" w:right="113"/>
              <w:jc w:val="center"/>
              <w:rPr>
                <w:rFonts w:asciiTheme="minorHAnsi" w:hAnsiTheme="minorHAnsi"/>
                <w:sz w:val="18"/>
                <w:szCs w:val="18"/>
              </w:rPr>
            </w:pPr>
            <w:r>
              <w:rPr>
                <w:rFonts w:asciiTheme="minorHAnsi" w:hAnsiTheme="minorHAnsi"/>
                <w:sz w:val="18"/>
                <w:szCs w:val="18"/>
              </w:rPr>
              <w:t>Operation Schedule</w:t>
            </w:r>
          </w:p>
        </w:tc>
        <w:tc>
          <w:tcPr>
            <w:tcW w:w="981" w:type="dxa"/>
            <w:textDirection w:val="btLr"/>
            <w:vAlign w:val="center"/>
          </w:tcPr>
          <w:p w14:paraId="2C2E6754" w14:textId="77777777" w:rsidR="00264BE7" w:rsidRDefault="00264BE7" w:rsidP="00307737">
            <w:pPr>
              <w:ind w:left="113" w:right="113"/>
              <w:jc w:val="center"/>
              <w:rPr>
                <w:rFonts w:asciiTheme="minorHAnsi" w:hAnsiTheme="minorHAnsi"/>
                <w:sz w:val="18"/>
                <w:szCs w:val="18"/>
              </w:rPr>
            </w:pPr>
            <w:r>
              <w:rPr>
                <w:rFonts w:asciiTheme="minorHAnsi" w:hAnsiTheme="minorHAnsi"/>
                <w:sz w:val="18"/>
                <w:szCs w:val="18"/>
              </w:rPr>
              <w:t>Required Minimum Ventilation Rate (if demand controlled)</w:t>
            </w:r>
          </w:p>
        </w:tc>
        <w:tc>
          <w:tcPr>
            <w:tcW w:w="981" w:type="dxa"/>
            <w:textDirection w:val="btLr"/>
            <w:vAlign w:val="center"/>
          </w:tcPr>
          <w:p w14:paraId="0B3ED045" w14:textId="77777777" w:rsidR="00264BE7" w:rsidRDefault="00264BE7" w:rsidP="00307737">
            <w:pPr>
              <w:ind w:left="113" w:right="113"/>
              <w:jc w:val="center"/>
              <w:rPr>
                <w:rFonts w:asciiTheme="minorHAnsi" w:hAnsiTheme="minorHAnsi"/>
                <w:sz w:val="18"/>
                <w:szCs w:val="18"/>
              </w:rPr>
            </w:pPr>
            <w:r>
              <w:rPr>
                <w:rFonts w:asciiTheme="minorHAnsi" w:hAnsiTheme="minorHAnsi"/>
                <w:sz w:val="18"/>
                <w:szCs w:val="18"/>
              </w:rPr>
              <w:t>Maximum Sound Rating</w:t>
            </w:r>
          </w:p>
        </w:tc>
        <w:tc>
          <w:tcPr>
            <w:tcW w:w="981" w:type="dxa"/>
            <w:textDirection w:val="btLr"/>
            <w:vAlign w:val="center"/>
          </w:tcPr>
          <w:p w14:paraId="03C896E0" w14:textId="77777777" w:rsidR="00264BE7" w:rsidRDefault="00264BE7" w:rsidP="00307737">
            <w:pPr>
              <w:ind w:left="113" w:right="113"/>
              <w:jc w:val="center"/>
              <w:rPr>
                <w:rFonts w:asciiTheme="minorHAnsi" w:hAnsiTheme="minorHAnsi"/>
                <w:sz w:val="18"/>
                <w:szCs w:val="18"/>
              </w:rPr>
            </w:pPr>
            <w:r>
              <w:rPr>
                <w:rFonts w:asciiTheme="minorHAnsi" w:hAnsiTheme="minorHAnsi"/>
                <w:sz w:val="18"/>
                <w:szCs w:val="18"/>
              </w:rPr>
              <w:t>Compliance Statement</w:t>
            </w:r>
          </w:p>
        </w:tc>
      </w:tr>
      <w:tr w:rsidR="00264BE7" w14:paraId="10C13F8B" w14:textId="77777777" w:rsidTr="00307737">
        <w:tc>
          <w:tcPr>
            <w:tcW w:w="980" w:type="dxa"/>
          </w:tcPr>
          <w:p w14:paraId="51A93E5E" w14:textId="5A12CD17" w:rsidR="00264BE7" w:rsidRDefault="00264BE7" w:rsidP="00307737">
            <w:pPr>
              <w:rPr>
                <w:rFonts w:asciiTheme="minorHAnsi" w:hAnsiTheme="minorHAnsi"/>
                <w:sz w:val="18"/>
                <w:szCs w:val="18"/>
              </w:rPr>
            </w:pPr>
          </w:p>
        </w:tc>
        <w:tc>
          <w:tcPr>
            <w:tcW w:w="981" w:type="dxa"/>
          </w:tcPr>
          <w:p w14:paraId="64CA7E61" w14:textId="4658DC93" w:rsidR="00264BE7" w:rsidRDefault="00264BE7" w:rsidP="00307737">
            <w:pPr>
              <w:rPr>
                <w:rFonts w:asciiTheme="minorHAnsi" w:hAnsiTheme="minorHAnsi"/>
                <w:sz w:val="18"/>
                <w:szCs w:val="18"/>
              </w:rPr>
            </w:pPr>
          </w:p>
        </w:tc>
        <w:tc>
          <w:tcPr>
            <w:tcW w:w="981" w:type="dxa"/>
          </w:tcPr>
          <w:p w14:paraId="475F2E19" w14:textId="78B4ACDF" w:rsidR="00264BE7" w:rsidRDefault="00264BE7" w:rsidP="00307737">
            <w:pPr>
              <w:rPr>
                <w:rFonts w:asciiTheme="minorHAnsi" w:hAnsiTheme="minorHAnsi"/>
                <w:sz w:val="18"/>
                <w:szCs w:val="18"/>
              </w:rPr>
            </w:pPr>
          </w:p>
        </w:tc>
        <w:tc>
          <w:tcPr>
            <w:tcW w:w="981" w:type="dxa"/>
          </w:tcPr>
          <w:p w14:paraId="29784D46" w14:textId="604CADCE" w:rsidR="00264BE7" w:rsidRDefault="00264BE7" w:rsidP="00307737">
            <w:pPr>
              <w:rPr>
                <w:rFonts w:asciiTheme="minorHAnsi" w:hAnsiTheme="minorHAnsi"/>
                <w:sz w:val="18"/>
                <w:szCs w:val="18"/>
              </w:rPr>
            </w:pPr>
          </w:p>
        </w:tc>
        <w:tc>
          <w:tcPr>
            <w:tcW w:w="981" w:type="dxa"/>
          </w:tcPr>
          <w:p w14:paraId="07394841" w14:textId="64BF35BC" w:rsidR="00264BE7" w:rsidRDefault="00264BE7" w:rsidP="00307737">
            <w:pPr>
              <w:rPr>
                <w:rFonts w:asciiTheme="minorHAnsi" w:hAnsiTheme="minorHAnsi"/>
                <w:sz w:val="18"/>
                <w:szCs w:val="18"/>
              </w:rPr>
            </w:pPr>
          </w:p>
        </w:tc>
        <w:tc>
          <w:tcPr>
            <w:tcW w:w="981" w:type="dxa"/>
          </w:tcPr>
          <w:p w14:paraId="3B95A694" w14:textId="4A94F859" w:rsidR="00264BE7" w:rsidRDefault="00264BE7" w:rsidP="00307737">
            <w:pPr>
              <w:rPr>
                <w:rFonts w:asciiTheme="minorHAnsi" w:hAnsiTheme="minorHAnsi"/>
                <w:sz w:val="18"/>
                <w:szCs w:val="18"/>
              </w:rPr>
            </w:pPr>
          </w:p>
        </w:tc>
        <w:tc>
          <w:tcPr>
            <w:tcW w:w="981" w:type="dxa"/>
          </w:tcPr>
          <w:p w14:paraId="44FB2F40" w14:textId="45641450" w:rsidR="00264BE7" w:rsidRDefault="00264BE7" w:rsidP="00307737">
            <w:pPr>
              <w:rPr>
                <w:rFonts w:asciiTheme="minorHAnsi" w:hAnsiTheme="minorHAnsi"/>
                <w:sz w:val="18"/>
                <w:szCs w:val="18"/>
              </w:rPr>
            </w:pPr>
          </w:p>
        </w:tc>
        <w:tc>
          <w:tcPr>
            <w:tcW w:w="981" w:type="dxa"/>
          </w:tcPr>
          <w:p w14:paraId="7350959F" w14:textId="45C23507" w:rsidR="00264BE7" w:rsidRDefault="00264BE7" w:rsidP="00307737">
            <w:pPr>
              <w:rPr>
                <w:rFonts w:asciiTheme="minorHAnsi" w:hAnsiTheme="minorHAnsi"/>
                <w:sz w:val="18"/>
                <w:szCs w:val="18"/>
              </w:rPr>
            </w:pPr>
          </w:p>
        </w:tc>
        <w:tc>
          <w:tcPr>
            <w:tcW w:w="981" w:type="dxa"/>
          </w:tcPr>
          <w:p w14:paraId="1A5278A8" w14:textId="77777777" w:rsidR="00264BE7" w:rsidRDefault="00264BE7" w:rsidP="00307737">
            <w:pPr>
              <w:rPr>
                <w:rFonts w:asciiTheme="minorHAnsi" w:hAnsiTheme="minorHAnsi"/>
                <w:sz w:val="18"/>
                <w:szCs w:val="18"/>
              </w:rPr>
            </w:pPr>
          </w:p>
        </w:tc>
        <w:tc>
          <w:tcPr>
            <w:tcW w:w="981" w:type="dxa"/>
          </w:tcPr>
          <w:p w14:paraId="5DBC844C" w14:textId="35035899" w:rsidR="00264BE7" w:rsidRDefault="00264BE7" w:rsidP="00307737">
            <w:pPr>
              <w:rPr>
                <w:rFonts w:asciiTheme="minorHAnsi" w:hAnsiTheme="minorHAnsi"/>
                <w:sz w:val="18"/>
                <w:szCs w:val="18"/>
              </w:rPr>
            </w:pPr>
          </w:p>
        </w:tc>
        <w:tc>
          <w:tcPr>
            <w:tcW w:w="981" w:type="dxa"/>
          </w:tcPr>
          <w:p w14:paraId="30323252" w14:textId="28C162AE" w:rsidR="00264BE7" w:rsidRDefault="00264BE7" w:rsidP="00307737">
            <w:pPr>
              <w:rPr>
                <w:rFonts w:asciiTheme="minorHAnsi" w:hAnsiTheme="minorHAnsi"/>
                <w:sz w:val="18"/>
                <w:szCs w:val="18"/>
              </w:rPr>
            </w:pPr>
          </w:p>
        </w:tc>
      </w:tr>
      <w:tr w:rsidR="00264BE7" w14:paraId="3D3CD316" w14:textId="77777777" w:rsidTr="00307737">
        <w:tc>
          <w:tcPr>
            <w:tcW w:w="980" w:type="dxa"/>
          </w:tcPr>
          <w:p w14:paraId="60AF8379" w14:textId="77777777" w:rsidR="00264BE7" w:rsidRDefault="00264BE7" w:rsidP="00307737">
            <w:pPr>
              <w:rPr>
                <w:rFonts w:asciiTheme="minorHAnsi" w:hAnsiTheme="minorHAnsi"/>
                <w:sz w:val="18"/>
                <w:szCs w:val="18"/>
              </w:rPr>
            </w:pPr>
          </w:p>
        </w:tc>
        <w:tc>
          <w:tcPr>
            <w:tcW w:w="981" w:type="dxa"/>
          </w:tcPr>
          <w:p w14:paraId="485399D7" w14:textId="77777777" w:rsidR="00264BE7" w:rsidRDefault="00264BE7" w:rsidP="00307737">
            <w:pPr>
              <w:rPr>
                <w:rFonts w:asciiTheme="minorHAnsi" w:hAnsiTheme="minorHAnsi"/>
                <w:sz w:val="18"/>
                <w:szCs w:val="18"/>
              </w:rPr>
            </w:pPr>
          </w:p>
        </w:tc>
        <w:tc>
          <w:tcPr>
            <w:tcW w:w="981" w:type="dxa"/>
          </w:tcPr>
          <w:p w14:paraId="4A41A1A0" w14:textId="77777777" w:rsidR="00264BE7" w:rsidRDefault="00264BE7" w:rsidP="00307737">
            <w:pPr>
              <w:rPr>
                <w:rFonts w:asciiTheme="minorHAnsi" w:hAnsiTheme="minorHAnsi"/>
                <w:sz w:val="18"/>
                <w:szCs w:val="18"/>
              </w:rPr>
            </w:pPr>
          </w:p>
        </w:tc>
        <w:tc>
          <w:tcPr>
            <w:tcW w:w="981" w:type="dxa"/>
          </w:tcPr>
          <w:p w14:paraId="52E24CC4" w14:textId="77777777" w:rsidR="00264BE7" w:rsidRDefault="00264BE7" w:rsidP="00307737">
            <w:pPr>
              <w:rPr>
                <w:rFonts w:asciiTheme="minorHAnsi" w:hAnsiTheme="minorHAnsi"/>
                <w:sz w:val="18"/>
                <w:szCs w:val="18"/>
              </w:rPr>
            </w:pPr>
          </w:p>
        </w:tc>
        <w:tc>
          <w:tcPr>
            <w:tcW w:w="981" w:type="dxa"/>
          </w:tcPr>
          <w:p w14:paraId="4EA7ECA5" w14:textId="77777777" w:rsidR="00264BE7" w:rsidRDefault="00264BE7" w:rsidP="00307737">
            <w:pPr>
              <w:rPr>
                <w:rFonts w:asciiTheme="minorHAnsi" w:hAnsiTheme="minorHAnsi"/>
                <w:sz w:val="18"/>
                <w:szCs w:val="18"/>
              </w:rPr>
            </w:pPr>
          </w:p>
        </w:tc>
        <w:tc>
          <w:tcPr>
            <w:tcW w:w="981" w:type="dxa"/>
          </w:tcPr>
          <w:p w14:paraId="1B2E4FEF" w14:textId="77777777" w:rsidR="00264BE7" w:rsidRDefault="00264BE7" w:rsidP="00307737">
            <w:pPr>
              <w:rPr>
                <w:rFonts w:asciiTheme="minorHAnsi" w:hAnsiTheme="minorHAnsi"/>
                <w:sz w:val="18"/>
                <w:szCs w:val="18"/>
              </w:rPr>
            </w:pPr>
          </w:p>
        </w:tc>
        <w:tc>
          <w:tcPr>
            <w:tcW w:w="981" w:type="dxa"/>
          </w:tcPr>
          <w:p w14:paraId="5ABD3D11" w14:textId="77777777" w:rsidR="00264BE7" w:rsidRDefault="00264BE7" w:rsidP="00307737">
            <w:pPr>
              <w:rPr>
                <w:rFonts w:asciiTheme="minorHAnsi" w:hAnsiTheme="minorHAnsi"/>
                <w:sz w:val="18"/>
                <w:szCs w:val="18"/>
              </w:rPr>
            </w:pPr>
          </w:p>
        </w:tc>
        <w:tc>
          <w:tcPr>
            <w:tcW w:w="981" w:type="dxa"/>
          </w:tcPr>
          <w:p w14:paraId="28DCACB0" w14:textId="77777777" w:rsidR="00264BE7" w:rsidRDefault="00264BE7" w:rsidP="00307737">
            <w:pPr>
              <w:rPr>
                <w:rFonts w:asciiTheme="minorHAnsi" w:hAnsiTheme="minorHAnsi"/>
                <w:sz w:val="18"/>
                <w:szCs w:val="18"/>
              </w:rPr>
            </w:pPr>
          </w:p>
        </w:tc>
        <w:tc>
          <w:tcPr>
            <w:tcW w:w="981" w:type="dxa"/>
          </w:tcPr>
          <w:p w14:paraId="34D9AAEA" w14:textId="77777777" w:rsidR="00264BE7" w:rsidRDefault="00264BE7" w:rsidP="00307737">
            <w:pPr>
              <w:rPr>
                <w:rFonts w:asciiTheme="minorHAnsi" w:hAnsiTheme="minorHAnsi"/>
                <w:sz w:val="18"/>
                <w:szCs w:val="18"/>
              </w:rPr>
            </w:pPr>
          </w:p>
        </w:tc>
        <w:tc>
          <w:tcPr>
            <w:tcW w:w="981" w:type="dxa"/>
          </w:tcPr>
          <w:p w14:paraId="1D7E97B8" w14:textId="77777777" w:rsidR="00264BE7" w:rsidRDefault="00264BE7" w:rsidP="00307737">
            <w:pPr>
              <w:rPr>
                <w:rFonts w:asciiTheme="minorHAnsi" w:hAnsiTheme="minorHAnsi"/>
                <w:sz w:val="18"/>
                <w:szCs w:val="18"/>
              </w:rPr>
            </w:pPr>
          </w:p>
        </w:tc>
        <w:tc>
          <w:tcPr>
            <w:tcW w:w="981" w:type="dxa"/>
          </w:tcPr>
          <w:p w14:paraId="1C8F36FA" w14:textId="77777777" w:rsidR="00264BE7" w:rsidRDefault="00264BE7" w:rsidP="00307737">
            <w:pPr>
              <w:rPr>
                <w:rFonts w:asciiTheme="minorHAnsi" w:hAnsiTheme="minorHAnsi"/>
                <w:sz w:val="18"/>
                <w:szCs w:val="18"/>
              </w:rPr>
            </w:pPr>
          </w:p>
        </w:tc>
      </w:tr>
    </w:tbl>
    <w:p w14:paraId="064C0219" w14:textId="43A9CB63" w:rsidR="00192313" w:rsidRDefault="00192313" w:rsidP="00192313">
      <w:pPr>
        <w:rPr>
          <w:rFonts w:asciiTheme="minorHAnsi" w:hAnsiTheme="minorHAnsi"/>
          <w:sz w:val="18"/>
          <w:szCs w:val="18"/>
        </w:rPr>
      </w:pPr>
    </w:p>
    <w:tbl>
      <w:tblPr>
        <w:tblStyle w:val="TableGrid"/>
        <w:tblW w:w="0" w:type="auto"/>
        <w:tblLook w:val="04A0" w:firstRow="1" w:lastRow="0" w:firstColumn="1" w:lastColumn="0" w:noHBand="0" w:noVBand="1"/>
      </w:tblPr>
      <w:tblGrid>
        <w:gridCol w:w="715"/>
        <w:gridCol w:w="4500"/>
        <w:gridCol w:w="5575"/>
      </w:tblGrid>
      <w:tr w:rsidR="00DC59D7" w14:paraId="60524E0E" w14:textId="77777777" w:rsidTr="00307737">
        <w:tc>
          <w:tcPr>
            <w:tcW w:w="10790" w:type="dxa"/>
            <w:gridSpan w:val="3"/>
          </w:tcPr>
          <w:p w14:paraId="480E1BEE" w14:textId="77777777" w:rsidR="00DC59D7" w:rsidRDefault="00DC59D7" w:rsidP="00307737">
            <w:pPr>
              <w:rPr>
                <w:rFonts w:asciiTheme="minorHAnsi" w:hAnsiTheme="minorHAnsi"/>
                <w:sz w:val="18"/>
                <w:szCs w:val="18"/>
              </w:rPr>
            </w:pPr>
            <w:r w:rsidRPr="006A6F35">
              <w:rPr>
                <w:rFonts w:asciiTheme="minorHAnsi" w:hAnsiTheme="minorHAnsi"/>
                <w:b/>
                <w:szCs w:val="18"/>
              </w:rPr>
              <w:t>D. Continuous Kitchen Exhaust</w:t>
            </w:r>
          </w:p>
        </w:tc>
      </w:tr>
      <w:tr w:rsidR="00DC59D7" w14:paraId="72E02FF3" w14:textId="77777777" w:rsidTr="00307737">
        <w:tc>
          <w:tcPr>
            <w:tcW w:w="715" w:type="dxa"/>
            <w:vAlign w:val="center"/>
          </w:tcPr>
          <w:p w14:paraId="50894BB2" w14:textId="77777777" w:rsidR="00DC59D7" w:rsidRDefault="00DC59D7" w:rsidP="00307737">
            <w:pPr>
              <w:jc w:val="center"/>
              <w:rPr>
                <w:rFonts w:asciiTheme="minorHAnsi" w:hAnsiTheme="minorHAnsi"/>
                <w:sz w:val="18"/>
                <w:szCs w:val="18"/>
              </w:rPr>
            </w:pPr>
            <w:r>
              <w:rPr>
                <w:rFonts w:asciiTheme="minorHAnsi" w:hAnsiTheme="minorHAnsi"/>
                <w:sz w:val="18"/>
                <w:szCs w:val="18"/>
              </w:rPr>
              <w:t>01</w:t>
            </w:r>
          </w:p>
        </w:tc>
        <w:tc>
          <w:tcPr>
            <w:tcW w:w="4500" w:type="dxa"/>
            <w:vAlign w:val="center"/>
          </w:tcPr>
          <w:p w14:paraId="3E29D8FC" w14:textId="77777777" w:rsidR="00DC59D7" w:rsidRDefault="00DC59D7" w:rsidP="00307737">
            <w:pPr>
              <w:rPr>
                <w:rFonts w:asciiTheme="minorHAnsi" w:hAnsiTheme="minorHAnsi"/>
                <w:sz w:val="18"/>
                <w:szCs w:val="18"/>
              </w:rPr>
            </w:pPr>
            <w:r>
              <w:rPr>
                <w:rFonts w:asciiTheme="minorHAnsi" w:hAnsiTheme="minorHAnsi"/>
                <w:sz w:val="18"/>
                <w:szCs w:val="18"/>
              </w:rPr>
              <w:t>Total Continuous Ventilation Airflow</w:t>
            </w:r>
          </w:p>
        </w:tc>
        <w:tc>
          <w:tcPr>
            <w:tcW w:w="5575" w:type="dxa"/>
          </w:tcPr>
          <w:p w14:paraId="5E1F53D6" w14:textId="28865D6A" w:rsidR="00DC59D7" w:rsidRDefault="00DC59D7" w:rsidP="00307737">
            <w:pPr>
              <w:rPr>
                <w:rFonts w:asciiTheme="minorHAnsi" w:hAnsiTheme="minorHAnsi"/>
                <w:sz w:val="18"/>
                <w:szCs w:val="18"/>
              </w:rPr>
            </w:pPr>
          </w:p>
        </w:tc>
      </w:tr>
      <w:tr w:rsidR="00DC59D7" w14:paraId="5B41B3F3" w14:textId="77777777" w:rsidTr="00307737">
        <w:tc>
          <w:tcPr>
            <w:tcW w:w="715" w:type="dxa"/>
            <w:vAlign w:val="center"/>
          </w:tcPr>
          <w:p w14:paraId="1D9C7D1C" w14:textId="77777777" w:rsidR="00DC59D7" w:rsidRDefault="00DC59D7" w:rsidP="00307737">
            <w:pPr>
              <w:jc w:val="center"/>
              <w:rPr>
                <w:rFonts w:asciiTheme="minorHAnsi" w:hAnsiTheme="minorHAnsi"/>
                <w:sz w:val="18"/>
                <w:szCs w:val="18"/>
              </w:rPr>
            </w:pPr>
            <w:r>
              <w:rPr>
                <w:rFonts w:asciiTheme="minorHAnsi" w:hAnsiTheme="minorHAnsi"/>
                <w:sz w:val="18"/>
                <w:szCs w:val="18"/>
              </w:rPr>
              <w:t>02</w:t>
            </w:r>
          </w:p>
        </w:tc>
        <w:tc>
          <w:tcPr>
            <w:tcW w:w="4500" w:type="dxa"/>
            <w:vAlign w:val="center"/>
          </w:tcPr>
          <w:p w14:paraId="17784A28" w14:textId="77777777" w:rsidR="00DC59D7" w:rsidRDefault="00DC59D7" w:rsidP="00307737">
            <w:pPr>
              <w:rPr>
                <w:rFonts w:asciiTheme="minorHAnsi" w:hAnsiTheme="minorHAnsi"/>
                <w:sz w:val="18"/>
                <w:szCs w:val="18"/>
              </w:rPr>
            </w:pPr>
            <w:r>
              <w:rPr>
                <w:rFonts w:asciiTheme="minorHAnsi" w:hAnsiTheme="minorHAnsi"/>
                <w:sz w:val="18"/>
                <w:szCs w:val="18"/>
              </w:rPr>
              <w:t>Required Minimum Continuous Ventilation Airflow</w:t>
            </w:r>
          </w:p>
        </w:tc>
        <w:tc>
          <w:tcPr>
            <w:tcW w:w="5575" w:type="dxa"/>
          </w:tcPr>
          <w:p w14:paraId="1DE7A8C1" w14:textId="43B2F322" w:rsidR="00DC59D7" w:rsidRDefault="00DC59D7" w:rsidP="00307737">
            <w:pPr>
              <w:rPr>
                <w:rFonts w:asciiTheme="minorHAnsi" w:hAnsiTheme="minorHAnsi"/>
                <w:sz w:val="18"/>
                <w:szCs w:val="18"/>
              </w:rPr>
            </w:pPr>
          </w:p>
        </w:tc>
      </w:tr>
      <w:tr w:rsidR="00DC59D7" w14:paraId="57E10AB9" w14:textId="77777777" w:rsidTr="00307737">
        <w:tc>
          <w:tcPr>
            <w:tcW w:w="715" w:type="dxa"/>
            <w:vAlign w:val="center"/>
          </w:tcPr>
          <w:p w14:paraId="02A16831" w14:textId="77777777" w:rsidR="00DC59D7" w:rsidRDefault="00DC59D7" w:rsidP="00307737">
            <w:pPr>
              <w:jc w:val="center"/>
              <w:rPr>
                <w:rFonts w:asciiTheme="minorHAnsi" w:hAnsiTheme="minorHAnsi"/>
                <w:sz w:val="18"/>
                <w:szCs w:val="18"/>
              </w:rPr>
            </w:pPr>
            <w:r>
              <w:rPr>
                <w:rFonts w:asciiTheme="minorHAnsi" w:hAnsiTheme="minorHAnsi"/>
                <w:sz w:val="18"/>
                <w:szCs w:val="18"/>
              </w:rPr>
              <w:t>03</w:t>
            </w:r>
          </w:p>
        </w:tc>
        <w:tc>
          <w:tcPr>
            <w:tcW w:w="4500" w:type="dxa"/>
            <w:vAlign w:val="center"/>
          </w:tcPr>
          <w:p w14:paraId="0526DD65" w14:textId="77777777" w:rsidR="00DC59D7" w:rsidRDefault="00DC59D7" w:rsidP="00307737">
            <w:pPr>
              <w:rPr>
                <w:rFonts w:asciiTheme="minorHAnsi" w:hAnsiTheme="minorHAnsi"/>
                <w:sz w:val="18"/>
                <w:szCs w:val="18"/>
              </w:rPr>
            </w:pPr>
            <w:r>
              <w:rPr>
                <w:rFonts w:asciiTheme="minorHAnsi" w:hAnsiTheme="minorHAnsi"/>
                <w:sz w:val="18"/>
                <w:szCs w:val="18"/>
              </w:rPr>
              <w:t>Compliance Statement</w:t>
            </w:r>
          </w:p>
        </w:tc>
        <w:tc>
          <w:tcPr>
            <w:tcW w:w="5575" w:type="dxa"/>
          </w:tcPr>
          <w:p w14:paraId="7D343BA4" w14:textId="773AE259" w:rsidR="00DC59D7" w:rsidRDefault="00DC59D7" w:rsidP="00307737">
            <w:pPr>
              <w:rPr>
                <w:rFonts w:asciiTheme="minorHAnsi" w:hAnsiTheme="minorHAnsi"/>
                <w:sz w:val="18"/>
                <w:szCs w:val="18"/>
              </w:rPr>
            </w:pPr>
          </w:p>
        </w:tc>
      </w:tr>
    </w:tbl>
    <w:p w14:paraId="36B29052" w14:textId="77777777" w:rsidR="00310D9A" w:rsidRDefault="00310D9A" w:rsidP="00192313">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7"/>
        <w:gridCol w:w="10083"/>
      </w:tblGrid>
      <w:tr w:rsidR="00DC59D7" w14:paraId="74F2E1D5" w14:textId="77777777" w:rsidTr="00307737">
        <w:trPr>
          <w:cantSplit/>
          <w:trHeight w:val="288"/>
        </w:trPr>
        <w:tc>
          <w:tcPr>
            <w:tcW w:w="10790" w:type="dxa"/>
            <w:gridSpan w:val="2"/>
            <w:vAlign w:val="center"/>
            <w:hideMark/>
          </w:tcPr>
          <w:p w14:paraId="25101498" w14:textId="77777777" w:rsidR="00DC59D7" w:rsidRDefault="00DC59D7" w:rsidP="00307737">
            <w:pPr>
              <w:keepNext/>
              <w:rPr>
                <w:rFonts w:asciiTheme="minorHAnsi" w:hAnsiTheme="minorHAnsi"/>
                <w:b/>
                <w:bCs/>
                <w:sz w:val="18"/>
                <w:szCs w:val="18"/>
              </w:rPr>
            </w:pPr>
            <w:r>
              <w:rPr>
                <w:rFonts w:asciiTheme="minorHAnsi" w:hAnsiTheme="minorHAnsi"/>
                <w:b/>
                <w:bCs/>
                <w:szCs w:val="18"/>
              </w:rPr>
              <w:t>E</w:t>
            </w:r>
            <w:r w:rsidRPr="0029047D">
              <w:rPr>
                <w:rFonts w:asciiTheme="minorHAnsi" w:hAnsiTheme="minorHAnsi"/>
                <w:b/>
                <w:bCs/>
                <w:szCs w:val="18"/>
              </w:rPr>
              <w:t>. Other Requirements</w:t>
            </w:r>
          </w:p>
        </w:tc>
      </w:tr>
      <w:tr w:rsidR="00DC59D7" w14:paraId="2703AF6E" w14:textId="77777777" w:rsidTr="00307737">
        <w:trPr>
          <w:cantSplit/>
          <w:trHeight w:val="288"/>
        </w:trPr>
        <w:tc>
          <w:tcPr>
            <w:tcW w:w="10790" w:type="dxa"/>
            <w:gridSpan w:val="2"/>
            <w:vAlign w:val="center"/>
          </w:tcPr>
          <w:p w14:paraId="24CEA7AF" w14:textId="77777777" w:rsidR="00DC59D7" w:rsidRDefault="00DC59D7" w:rsidP="00307737">
            <w:pPr>
              <w:keepNext/>
              <w:rPr>
                <w:rFonts w:asciiTheme="minorHAnsi" w:hAnsiTheme="minorHAnsi"/>
                <w:b/>
                <w:bCs/>
                <w:szCs w:val="18"/>
              </w:rPr>
            </w:pPr>
            <w:r w:rsidRPr="00CB00C9">
              <w:rPr>
                <w:rFonts w:asciiTheme="minorHAnsi" w:hAnsiTheme="minorHAnsi"/>
                <w:i/>
                <w:sz w:val="18"/>
                <w:szCs w:val="18"/>
              </w:rPr>
              <w:t>The items listed below correspond to the i</w:t>
            </w:r>
            <w:r>
              <w:rPr>
                <w:rFonts w:asciiTheme="minorHAnsi" w:hAnsiTheme="minorHAnsi"/>
                <w:i/>
                <w:sz w:val="18"/>
                <w:szCs w:val="18"/>
              </w:rPr>
              <w:t>nformation given in ASHRAE 62.2 sections 5 and 7</w:t>
            </w:r>
            <w:r w:rsidRPr="00CB00C9">
              <w:rPr>
                <w:rFonts w:asciiTheme="minorHAnsi" w:hAnsiTheme="minorHAnsi"/>
                <w:i/>
                <w:sz w:val="18"/>
                <w:szCs w:val="18"/>
              </w:rPr>
              <w:t>.  Refer also to Chapter 4.6 of th</w:t>
            </w:r>
            <w:r>
              <w:rPr>
                <w:rFonts w:asciiTheme="minorHAnsi" w:hAnsiTheme="minorHAnsi"/>
                <w:i/>
                <w:sz w:val="18"/>
                <w:szCs w:val="18"/>
              </w:rPr>
              <w:t xml:space="preserve">e Residential Compliance Manual </w:t>
            </w:r>
            <w:r w:rsidRPr="00CB00C9">
              <w:rPr>
                <w:rFonts w:asciiTheme="minorHAnsi" w:hAnsiTheme="minorHAnsi"/>
                <w:i/>
                <w:sz w:val="18"/>
                <w:szCs w:val="18"/>
              </w:rPr>
              <w:t>for information describing these requirements in more detail.  The signature of the Responsible Person in the declaration statement below certifies that the building complies with these requir</w:t>
            </w:r>
            <w:r>
              <w:rPr>
                <w:rFonts w:asciiTheme="minorHAnsi" w:hAnsiTheme="minorHAnsi"/>
                <w:i/>
                <w:sz w:val="18"/>
                <w:szCs w:val="18"/>
              </w:rPr>
              <w:t xml:space="preserve">ements </w:t>
            </w:r>
            <w:r w:rsidRPr="00CB00C9">
              <w:rPr>
                <w:rFonts w:asciiTheme="minorHAnsi" w:hAnsiTheme="minorHAnsi"/>
                <w:i/>
                <w:sz w:val="18"/>
                <w:szCs w:val="18"/>
              </w:rPr>
              <w:t>if applicable.</w:t>
            </w:r>
          </w:p>
        </w:tc>
      </w:tr>
      <w:tr w:rsidR="00DC59D7" w14:paraId="01D0CFDA" w14:textId="77777777" w:rsidTr="00307737">
        <w:trPr>
          <w:cantSplit/>
          <w:trHeight w:val="158"/>
        </w:trPr>
        <w:tc>
          <w:tcPr>
            <w:tcW w:w="707" w:type="dxa"/>
            <w:vAlign w:val="center"/>
          </w:tcPr>
          <w:p w14:paraId="536DD40B" w14:textId="77777777" w:rsidR="00DC59D7" w:rsidRDefault="00DC59D7" w:rsidP="00307737">
            <w:pPr>
              <w:keepNext/>
              <w:jc w:val="center"/>
              <w:rPr>
                <w:rFonts w:asciiTheme="minorHAnsi" w:hAnsiTheme="minorHAnsi"/>
                <w:sz w:val="18"/>
                <w:szCs w:val="18"/>
              </w:rPr>
            </w:pPr>
            <w:r>
              <w:rPr>
                <w:rFonts w:asciiTheme="minorHAnsi" w:hAnsiTheme="minorHAnsi"/>
                <w:sz w:val="18"/>
                <w:szCs w:val="18"/>
              </w:rPr>
              <w:t>01</w:t>
            </w:r>
          </w:p>
        </w:tc>
        <w:tc>
          <w:tcPr>
            <w:tcW w:w="10083" w:type="dxa"/>
            <w:vAlign w:val="center"/>
          </w:tcPr>
          <w:p w14:paraId="376C95F8" w14:textId="77777777" w:rsidR="00DC59D7" w:rsidRDefault="00DC59D7" w:rsidP="00307737">
            <w:pPr>
              <w:keepNext/>
              <w:rPr>
                <w:rFonts w:asciiTheme="minorHAnsi" w:hAnsiTheme="minorHAnsi"/>
                <w:sz w:val="18"/>
                <w:szCs w:val="18"/>
              </w:rPr>
            </w:pPr>
            <w:r>
              <w:rPr>
                <w:rFonts w:asciiTheme="minorHAnsi" w:hAnsiTheme="minorHAnsi"/>
                <w:sz w:val="18"/>
                <w:szCs w:val="18"/>
              </w:rPr>
              <w:t>Demand control exhaust systems shall be provided with at least one of the following:</w:t>
            </w:r>
          </w:p>
          <w:p w14:paraId="5BC21B1E" w14:textId="77777777" w:rsidR="00DC59D7" w:rsidRDefault="00DC59D7" w:rsidP="00307737">
            <w:pPr>
              <w:pStyle w:val="ListParagraph"/>
              <w:keepNext/>
              <w:numPr>
                <w:ilvl w:val="0"/>
                <w:numId w:val="26"/>
              </w:numPr>
              <w:rPr>
                <w:rFonts w:asciiTheme="minorHAnsi" w:hAnsiTheme="minorHAnsi"/>
                <w:sz w:val="18"/>
                <w:szCs w:val="18"/>
              </w:rPr>
            </w:pPr>
            <w:r>
              <w:rPr>
                <w:rFonts w:asciiTheme="minorHAnsi" w:hAnsiTheme="minorHAnsi"/>
                <w:sz w:val="18"/>
                <w:szCs w:val="18"/>
              </w:rPr>
              <w:t>A readily accessible occupant-controlled on-off control.</w:t>
            </w:r>
          </w:p>
          <w:p w14:paraId="40972770" w14:textId="77777777" w:rsidR="00DC59D7" w:rsidRPr="00542FD3" w:rsidRDefault="00DC59D7" w:rsidP="00307737">
            <w:pPr>
              <w:pStyle w:val="ListParagraph"/>
              <w:keepNext/>
              <w:numPr>
                <w:ilvl w:val="0"/>
                <w:numId w:val="26"/>
              </w:numPr>
              <w:rPr>
                <w:rFonts w:asciiTheme="minorHAnsi" w:hAnsiTheme="minorHAnsi"/>
                <w:sz w:val="18"/>
                <w:szCs w:val="18"/>
              </w:rPr>
            </w:pPr>
            <w:r w:rsidRPr="0047774E">
              <w:rPr>
                <w:rFonts w:asciiTheme="minorHAnsi" w:hAnsiTheme="minorHAnsi"/>
                <w:sz w:val="18"/>
                <w:szCs w:val="18"/>
              </w:rPr>
              <w:t>An automatic control that does not impede occupant on control.</w:t>
            </w:r>
          </w:p>
        </w:tc>
      </w:tr>
      <w:tr w:rsidR="00DC59D7" w14:paraId="20558487" w14:textId="77777777" w:rsidTr="00307737">
        <w:trPr>
          <w:cantSplit/>
          <w:trHeight w:val="158"/>
        </w:trPr>
        <w:tc>
          <w:tcPr>
            <w:tcW w:w="707" w:type="dxa"/>
            <w:vAlign w:val="center"/>
          </w:tcPr>
          <w:p w14:paraId="42C2A1B5" w14:textId="77777777" w:rsidR="00DC59D7" w:rsidRDefault="00DC59D7" w:rsidP="00307737">
            <w:pPr>
              <w:keepNext/>
              <w:jc w:val="center"/>
              <w:rPr>
                <w:rFonts w:asciiTheme="minorHAnsi" w:hAnsiTheme="minorHAnsi"/>
                <w:sz w:val="18"/>
                <w:szCs w:val="18"/>
              </w:rPr>
            </w:pPr>
            <w:r>
              <w:rPr>
                <w:rFonts w:asciiTheme="minorHAnsi" w:hAnsiTheme="minorHAnsi"/>
                <w:sz w:val="18"/>
                <w:szCs w:val="18"/>
              </w:rPr>
              <w:t>02</w:t>
            </w:r>
          </w:p>
        </w:tc>
        <w:tc>
          <w:tcPr>
            <w:tcW w:w="10083" w:type="dxa"/>
            <w:vAlign w:val="center"/>
          </w:tcPr>
          <w:p w14:paraId="3FC2697C" w14:textId="77777777" w:rsidR="00DC59D7" w:rsidRDefault="00DC59D7" w:rsidP="00307737">
            <w:pPr>
              <w:keepNext/>
              <w:rPr>
                <w:rFonts w:asciiTheme="minorHAnsi" w:hAnsiTheme="minorHAnsi"/>
                <w:sz w:val="18"/>
                <w:szCs w:val="18"/>
              </w:rPr>
            </w:pPr>
            <w:r>
              <w:rPr>
                <w:rFonts w:asciiTheme="minorHAnsi" w:hAnsiTheme="minorHAnsi"/>
                <w:sz w:val="18"/>
                <w:szCs w:val="18"/>
              </w:rPr>
              <w:t>Nonenclosed kitchens shall be provided with a demand-controlled mechanical exhaust system.</w:t>
            </w:r>
          </w:p>
        </w:tc>
      </w:tr>
      <w:tr w:rsidR="00DC59D7" w14:paraId="375F3D78" w14:textId="77777777" w:rsidTr="00307737">
        <w:trPr>
          <w:cantSplit/>
          <w:trHeight w:val="158"/>
        </w:trPr>
        <w:tc>
          <w:tcPr>
            <w:tcW w:w="707" w:type="dxa"/>
            <w:vAlign w:val="center"/>
          </w:tcPr>
          <w:p w14:paraId="0BC9F7A7" w14:textId="77777777" w:rsidR="00DC59D7" w:rsidRDefault="00DC59D7" w:rsidP="00307737">
            <w:pPr>
              <w:keepNext/>
              <w:jc w:val="center"/>
              <w:rPr>
                <w:rFonts w:asciiTheme="minorHAnsi" w:hAnsiTheme="minorHAnsi"/>
                <w:sz w:val="18"/>
                <w:szCs w:val="18"/>
              </w:rPr>
            </w:pPr>
            <w:r>
              <w:rPr>
                <w:rFonts w:asciiTheme="minorHAnsi" w:hAnsiTheme="minorHAnsi"/>
                <w:sz w:val="18"/>
                <w:szCs w:val="18"/>
              </w:rPr>
              <w:t>03</w:t>
            </w:r>
          </w:p>
        </w:tc>
        <w:tc>
          <w:tcPr>
            <w:tcW w:w="10083" w:type="dxa"/>
            <w:vAlign w:val="center"/>
          </w:tcPr>
          <w:p w14:paraId="5E2E7584" w14:textId="77777777" w:rsidR="00DC59D7" w:rsidRPr="00F26A73" w:rsidRDefault="00DC59D7" w:rsidP="00307737">
            <w:pPr>
              <w:keepNext/>
              <w:ind w:left="-11"/>
              <w:rPr>
                <w:rFonts w:asciiTheme="minorHAnsi" w:hAnsiTheme="minorHAnsi"/>
                <w:sz w:val="18"/>
                <w:szCs w:val="18"/>
              </w:rPr>
            </w:pPr>
            <w:r>
              <w:rPr>
                <w:rFonts w:asciiTheme="minorHAnsi" w:hAnsiTheme="minorHAnsi"/>
                <w:sz w:val="18"/>
                <w:szCs w:val="18"/>
              </w:rPr>
              <w:t>Each continuous mechanical exhaust system shall be provided with a readily accessible manual on-off control. (Multifamily dwellings are exempt from readily accessible requirement.)</w:t>
            </w:r>
          </w:p>
        </w:tc>
      </w:tr>
      <w:tr w:rsidR="00DC59D7" w14:paraId="05A809C1" w14:textId="77777777" w:rsidTr="00307737">
        <w:trPr>
          <w:cantSplit/>
          <w:trHeight w:val="158"/>
        </w:trPr>
        <w:tc>
          <w:tcPr>
            <w:tcW w:w="707" w:type="dxa"/>
            <w:vAlign w:val="center"/>
          </w:tcPr>
          <w:p w14:paraId="5BC5E960" w14:textId="77777777" w:rsidR="00DC59D7" w:rsidRDefault="00DC59D7" w:rsidP="00307737">
            <w:pPr>
              <w:keepNext/>
              <w:jc w:val="center"/>
              <w:rPr>
                <w:rFonts w:asciiTheme="minorHAnsi" w:hAnsiTheme="minorHAnsi"/>
                <w:sz w:val="18"/>
                <w:szCs w:val="18"/>
              </w:rPr>
            </w:pPr>
            <w:r>
              <w:rPr>
                <w:rFonts w:asciiTheme="minorHAnsi" w:hAnsiTheme="minorHAnsi"/>
                <w:sz w:val="18"/>
                <w:szCs w:val="18"/>
              </w:rPr>
              <w:t>04</w:t>
            </w:r>
          </w:p>
        </w:tc>
        <w:tc>
          <w:tcPr>
            <w:tcW w:w="10083" w:type="dxa"/>
            <w:vAlign w:val="center"/>
          </w:tcPr>
          <w:p w14:paraId="5296FE56" w14:textId="77777777" w:rsidR="00DC59D7" w:rsidRPr="00F26A73" w:rsidRDefault="00DC59D7" w:rsidP="00307737">
            <w:pPr>
              <w:keepNext/>
              <w:ind w:left="273" w:hanging="273"/>
              <w:rPr>
                <w:rFonts w:asciiTheme="minorHAnsi" w:hAnsiTheme="minorHAnsi"/>
                <w:sz w:val="18"/>
                <w:szCs w:val="18"/>
              </w:rPr>
            </w:pPr>
            <w:r>
              <w:rPr>
                <w:rFonts w:asciiTheme="minorHAnsi" w:hAnsiTheme="minorHAnsi"/>
                <w:sz w:val="18"/>
                <w:szCs w:val="18"/>
              </w:rPr>
              <w:t>Continuous mechanical exhaust systems shall be designed to operate during all occupiable hours.</w:t>
            </w:r>
          </w:p>
        </w:tc>
      </w:tr>
      <w:tr w:rsidR="00DC59D7" w14:paraId="60B4950E" w14:textId="77777777" w:rsidTr="00307737">
        <w:trPr>
          <w:cantSplit/>
          <w:trHeight w:val="158"/>
        </w:trPr>
        <w:tc>
          <w:tcPr>
            <w:tcW w:w="707" w:type="dxa"/>
            <w:vAlign w:val="center"/>
          </w:tcPr>
          <w:p w14:paraId="1A8AE2CB" w14:textId="77777777" w:rsidR="00DC59D7" w:rsidRDefault="00DC59D7" w:rsidP="00307737">
            <w:pPr>
              <w:keepNext/>
              <w:jc w:val="center"/>
              <w:rPr>
                <w:rFonts w:asciiTheme="minorHAnsi" w:hAnsiTheme="minorHAnsi"/>
                <w:sz w:val="18"/>
                <w:szCs w:val="18"/>
              </w:rPr>
            </w:pPr>
            <w:r>
              <w:rPr>
                <w:rFonts w:asciiTheme="minorHAnsi" w:hAnsiTheme="minorHAnsi"/>
                <w:sz w:val="18"/>
                <w:szCs w:val="18"/>
              </w:rPr>
              <w:t>05</w:t>
            </w:r>
          </w:p>
        </w:tc>
        <w:tc>
          <w:tcPr>
            <w:tcW w:w="10083" w:type="dxa"/>
            <w:vAlign w:val="center"/>
          </w:tcPr>
          <w:p w14:paraId="5D2B49A1" w14:textId="77777777" w:rsidR="00DC59D7" w:rsidRDefault="00DC59D7" w:rsidP="00307737">
            <w:pPr>
              <w:autoSpaceDE w:val="0"/>
              <w:autoSpaceDN w:val="0"/>
              <w:adjustRightInd w:val="0"/>
              <w:rPr>
                <w:rFonts w:asciiTheme="minorHAnsi" w:hAnsiTheme="minorHAnsi"/>
                <w:sz w:val="18"/>
                <w:szCs w:val="18"/>
              </w:rPr>
            </w:pPr>
            <w:r w:rsidRPr="00F3733C">
              <w:rPr>
                <w:rFonts w:asciiTheme="minorHAnsi" w:hAnsiTheme="minorHAnsi"/>
                <w:sz w:val="18"/>
                <w:szCs w:val="18"/>
              </w:rPr>
              <w:t>Exhaust fans in separate dwelling</w:t>
            </w:r>
            <w:r>
              <w:rPr>
                <w:rFonts w:asciiTheme="minorHAnsi" w:hAnsiTheme="minorHAnsi"/>
                <w:sz w:val="18"/>
                <w:szCs w:val="18"/>
              </w:rPr>
              <w:t xml:space="preserve"> </w:t>
            </w:r>
            <w:r w:rsidRPr="00F3733C">
              <w:rPr>
                <w:rFonts w:asciiTheme="minorHAnsi" w:hAnsiTheme="minorHAnsi"/>
                <w:sz w:val="18"/>
                <w:szCs w:val="18"/>
              </w:rPr>
              <w:t>units shall not share a common exhaust duct. Exhaust inlets</w:t>
            </w:r>
            <w:r>
              <w:rPr>
                <w:rFonts w:asciiTheme="minorHAnsi" w:hAnsiTheme="minorHAnsi"/>
                <w:sz w:val="18"/>
                <w:szCs w:val="18"/>
              </w:rPr>
              <w:t xml:space="preserve"> </w:t>
            </w:r>
            <w:r w:rsidRPr="00F3733C">
              <w:rPr>
                <w:rFonts w:asciiTheme="minorHAnsi" w:hAnsiTheme="minorHAnsi"/>
                <w:sz w:val="18"/>
                <w:szCs w:val="18"/>
              </w:rPr>
              <w:t>from more than one dwelling unit may be served by a single</w:t>
            </w:r>
            <w:r>
              <w:rPr>
                <w:rFonts w:asciiTheme="minorHAnsi" w:hAnsiTheme="minorHAnsi"/>
                <w:sz w:val="18"/>
                <w:szCs w:val="18"/>
              </w:rPr>
              <w:t xml:space="preserve"> </w:t>
            </w:r>
            <w:r w:rsidRPr="00F3733C">
              <w:rPr>
                <w:rFonts w:asciiTheme="minorHAnsi" w:hAnsiTheme="minorHAnsi"/>
                <w:sz w:val="18"/>
                <w:szCs w:val="18"/>
              </w:rPr>
              <w:t>exhaust fan downstream of all the exhaust inlets if the fan is</w:t>
            </w:r>
            <w:r>
              <w:rPr>
                <w:rFonts w:asciiTheme="minorHAnsi" w:hAnsiTheme="minorHAnsi"/>
                <w:sz w:val="18"/>
                <w:szCs w:val="18"/>
              </w:rPr>
              <w:t xml:space="preserve"> </w:t>
            </w:r>
            <w:r w:rsidRPr="00F3733C">
              <w:rPr>
                <w:rFonts w:asciiTheme="minorHAnsi" w:hAnsiTheme="minorHAnsi"/>
                <w:sz w:val="18"/>
                <w:szCs w:val="18"/>
              </w:rPr>
              <w:t>designated and intended to run continuously or if each inlet</w:t>
            </w:r>
            <w:r>
              <w:rPr>
                <w:rFonts w:asciiTheme="minorHAnsi" w:hAnsiTheme="minorHAnsi"/>
                <w:sz w:val="18"/>
                <w:szCs w:val="18"/>
              </w:rPr>
              <w:t xml:space="preserve"> </w:t>
            </w:r>
            <w:r w:rsidRPr="00F3733C">
              <w:rPr>
                <w:rFonts w:asciiTheme="minorHAnsi" w:hAnsiTheme="minorHAnsi"/>
                <w:sz w:val="18"/>
                <w:szCs w:val="18"/>
              </w:rPr>
              <w:t>is equipped with a back-draft damper to prevent cross</w:t>
            </w:r>
            <w:r>
              <w:rPr>
                <w:rFonts w:asciiTheme="minorHAnsi" w:hAnsiTheme="minorHAnsi"/>
                <w:sz w:val="18"/>
                <w:szCs w:val="18"/>
              </w:rPr>
              <w:t>-</w:t>
            </w:r>
            <w:r w:rsidRPr="00F3733C">
              <w:rPr>
                <w:rFonts w:asciiTheme="minorHAnsi" w:hAnsiTheme="minorHAnsi"/>
                <w:sz w:val="18"/>
                <w:szCs w:val="18"/>
              </w:rPr>
              <w:t>contamination</w:t>
            </w:r>
            <w:r>
              <w:rPr>
                <w:rFonts w:asciiTheme="minorHAnsi" w:hAnsiTheme="minorHAnsi"/>
                <w:sz w:val="18"/>
                <w:szCs w:val="18"/>
              </w:rPr>
              <w:t xml:space="preserve"> </w:t>
            </w:r>
            <w:r w:rsidRPr="00F3733C">
              <w:rPr>
                <w:rFonts w:asciiTheme="minorHAnsi" w:hAnsiTheme="minorHAnsi"/>
                <w:sz w:val="18"/>
                <w:szCs w:val="18"/>
              </w:rPr>
              <w:t>when the fan is not running.</w:t>
            </w:r>
          </w:p>
        </w:tc>
      </w:tr>
      <w:tr w:rsidR="00DC59D7" w14:paraId="14FD7E1F" w14:textId="77777777" w:rsidTr="00307737">
        <w:trPr>
          <w:cantSplit/>
          <w:trHeight w:val="158"/>
        </w:trPr>
        <w:tc>
          <w:tcPr>
            <w:tcW w:w="10790" w:type="dxa"/>
            <w:gridSpan w:val="2"/>
            <w:vAlign w:val="center"/>
            <w:hideMark/>
          </w:tcPr>
          <w:p w14:paraId="0AC725B0" w14:textId="77777777" w:rsidR="00DC59D7" w:rsidRDefault="00DC59D7" w:rsidP="00307737">
            <w:pPr>
              <w:keepNext/>
              <w:rPr>
                <w:rFonts w:asciiTheme="minorHAnsi" w:hAnsiTheme="minorHAnsi"/>
                <w:b/>
                <w:bCs/>
                <w:sz w:val="18"/>
                <w:szCs w:val="18"/>
              </w:rPr>
            </w:pPr>
            <w:r>
              <w:rPr>
                <w:rFonts w:asciiTheme="minorHAnsi" w:hAnsiTheme="minorHAnsi"/>
                <w:b/>
                <w:sz w:val="18"/>
                <w:szCs w:val="18"/>
              </w:rPr>
              <w:t xml:space="preserve">The responsible person’s signature on this compliance document affirms that all applicable requirements in this table have been met.  </w:t>
            </w:r>
          </w:p>
        </w:tc>
      </w:tr>
    </w:tbl>
    <w:p w14:paraId="03F0D29B" w14:textId="541251AA" w:rsidR="00310D9A" w:rsidRDefault="00310D9A" w:rsidP="00192313">
      <w:pPr>
        <w:rPr>
          <w:rFonts w:asciiTheme="minorHAnsi" w:hAnsiTheme="minorHAnsi"/>
          <w:sz w:val="18"/>
          <w:szCs w:val="18"/>
        </w:rPr>
      </w:pPr>
    </w:p>
    <w:p w14:paraId="5DD3C5D7" w14:textId="77777777" w:rsidR="00310D9A" w:rsidRDefault="00310D9A">
      <w:pPr>
        <w:rPr>
          <w:rFonts w:asciiTheme="minorHAnsi" w:hAnsiTheme="minorHAnsi"/>
          <w:sz w:val="18"/>
          <w:szCs w:val="18"/>
        </w:rPr>
      </w:pPr>
      <w:r>
        <w:rPr>
          <w:rFonts w:asciiTheme="minorHAnsi" w:hAnsiTheme="minorHAnsi"/>
          <w:sz w:val="18"/>
          <w:szCs w:val="18"/>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4"/>
        <w:gridCol w:w="266"/>
        <w:gridCol w:w="2508"/>
        <w:gridCol w:w="2780"/>
      </w:tblGrid>
      <w:tr w:rsidR="00310D9A" w:rsidRPr="009E2C1C" w14:paraId="3BF0A918" w14:textId="77777777" w:rsidTr="00F26A73">
        <w:trPr>
          <w:trHeight w:val="323"/>
        </w:trPr>
        <w:tc>
          <w:tcPr>
            <w:tcW w:w="10768" w:type="dxa"/>
            <w:gridSpan w:val="4"/>
            <w:vAlign w:val="center"/>
          </w:tcPr>
          <w:p w14:paraId="59480B91" w14:textId="77777777" w:rsidR="00310D9A" w:rsidRPr="009351D2" w:rsidRDefault="00310D9A" w:rsidP="007E127B">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E136A4">
              <w:rPr>
                <w:rFonts w:asciiTheme="minorHAnsi" w:hAnsiTheme="minorHAnsi" w:cs="Arial"/>
                <w:b/>
                <w:caps/>
                <w:sz w:val="18"/>
                <w:szCs w:val="18"/>
              </w:rPr>
              <w:lastRenderedPageBreak/>
              <w:t>Documentation Author's Declaration Statement</w:t>
            </w:r>
          </w:p>
        </w:tc>
      </w:tr>
      <w:tr w:rsidR="00310D9A" w:rsidRPr="001B14D6" w14:paraId="3553F407" w14:textId="77777777" w:rsidTr="00F26A73">
        <w:trPr>
          <w:trHeight w:val="206"/>
        </w:trPr>
        <w:tc>
          <w:tcPr>
            <w:tcW w:w="10768" w:type="dxa"/>
            <w:gridSpan w:val="4"/>
            <w:vAlign w:val="center"/>
          </w:tcPr>
          <w:p w14:paraId="1A93DB62" w14:textId="77777777" w:rsidR="00310D9A" w:rsidRPr="00E136A4" w:rsidRDefault="00310D9A" w:rsidP="007E127B">
            <w:pPr>
              <w:keepNext/>
              <w:numPr>
                <w:ilvl w:val="0"/>
                <w:numId w:val="7"/>
              </w:numPr>
              <w:ind w:left="271" w:hanging="288"/>
              <w:rPr>
                <w:rFonts w:asciiTheme="minorHAnsi" w:hAnsiTheme="minorHAnsi"/>
                <w:sz w:val="18"/>
                <w:szCs w:val="18"/>
              </w:rPr>
            </w:pPr>
            <w:r w:rsidRPr="00E136A4">
              <w:rPr>
                <w:rFonts w:asciiTheme="minorHAnsi" w:hAnsiTheme="minorHAnsi"/>
                <w:sz w:val="18"/>
                <w:szCs w:val="18"/>
              </w:rPr>
              <w:t xml:space="preserve">I certify that this Certificate of </w:t>
            </w:r>
            <w:r>
              <w:rPr>
                <w:rFonts w:asciiTheme="minorHAnsi" w:hAnsiTheme="minorHAnsi"/>
                <w:sz w:val="18"/>
                <w:szCs w:val="18"/>
              </w:rPr>
              <w:t>Installation</w:t>
            </w:r>
            <w:r w:rsidRPr="00E136A4">
              <w:rPr>
                <w:rFonts w:asciiTheme="minorHAnsi" w:hAnsiTheme="minorHAnsi"/>
                <w:sz w:val="18"/>
                <w:szCs w:val="18"/>
              </w:rPr>
              <w:t xml:space="preserve"> documentation is accurate and complete.</w:t>
            </w:r>
          </w:p>
        </w:tc>
      </w:tr>
      <w:tr w:rsidR="00310D9A" w:rsidRPr="00B272DC" w14:paraId="422CBB56" w14:textId="77777777" w:rsidTr="00F26A73">
        <w:trPr>
          <w:trHeight w:val="360"/>
        </w:trPr>
        <w:tc>
          <w:tcPr>
            <w:tcW w:w="5480" w:type="dxa"/>
            <w:gridSpan w:val="2"/>
          </w:tcPr>
          <w:p w14:paraId="70C57793" w14:textId="77777777" w:rsidR="00310D9A" w:rsidRPr="00B272DC" w:rsidRDefault="00310D9A" w:rsidP="007E127B">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Name:</w:t>
            </w:r>
          </w:p>
        </w:tc>
        <w:tc>
          <w:tcPr>
            <w:tcW w:w="5288" w:type="dxa"/>
            <w:gridSpan w:val="2"/>
          </w:tcPr>
          <w:p w14:paraId="628923BB" w14:textId="77777777" w:rsidR="00310D9A" w:rsidRPr="00B272DC" w:rsidRDefault="00310D9A" w:rsidP="007E127B">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Signature:</w:t>
            </w:r>
          </w:p>
        </w:tc>
      </w:tr>
      <w:tr w:rsidR="00310D9A" w:rsidRPr="00B272DC" w14:paraId="4D81C06B" w14:textId="77777777" w:rsidTr="00F26A73">
        <w:trPr>
          <w:trHeight w:val="360"/>
        </w:trPr>
        <w:tc>
          <w:tcPr>
            <w:tcW w:w="5480" w:type="dxa"/>
            <w:gridSpan w:val="2"/>
          </w:tcPr>
          <w:p w14:paraId="491BBC7E" w14:textId="77777777" w:rsidR="00310D9A" w:rsidRPr="00B272DC" w:rsidRDefault="00310D9A" w:rsidP="007E127B">
            <w:pPr>
              <w:keepNext/>
              <w:rPr>
                <w:rFonts w:asciiTheme="minorHAnsi" w:hAnsiTheme="minorHAnsi"/>
                <w:sz w:val="14"/>
                <w:szCs w:val="14"/>
              </w:rPr>
            </w:pPr>
            <w:r>
              <w:rPr>
                <w:rFonts w:asciiTheme="minorHAnsi" w:hAnsiTheme="minorHAnsi"/>
                <w:sz w:val="14"/>
                <w:szCs w:val="14"/>
              </w:rPr>
              <w:t>Documentation Author Company Name</w:t>
            </w:r>
            <w:r w:rsidRPr="00B272DC">
              <w:rPr>
                <w:rFonts w:asciiTheme="minorHAnsi" w:hAnsiTheme="minorHAnsi"/>
                <w:sz w:val="14"/>
                <w:szCs w:val="14"/>
              </w:rPr>
              <w:t>:</w:t>
            </w:r>
          </w:p>
        </w:tc>
        <w:tc>
          <w:tcPr>
            <w:tcW w:w="5288" w:type="dxa"/>
            <w:gridSpan w:val="2"/>
          </w:tcPr>
          <w:p w14:paraId="481AF6FA" w14:textId="77777777" w:rsidR="00310D9A" w:rsidRPr="00B272DC" w:rsidRDefault="00310D9A" w:rsidP="007E127B">
            <w:pPr>
              <w:keepNext/>
              <w:rPr>
                <w:rFonts w:asciiTheme="minorHAnsi" w:hAnsiTheme="minorHAnsi"/>
                <w:sz w:val="14"/>
                <w:szCs w:val="14"/>
              </w:rPr>
            </w:pPr>
            <w:r w:rsidRPr="00B272DC">
              <w:rPr>
                <w:rFonts w:asciiTheme="minorHAnsi" w:hAnsiTheme="minorHAnsi"/>
                <w:sz w:val="14"/>
                <w:szCs w:val="14"/>
              </w:rPr>
              <w:t>Date</w:t>
            </w:r>
            <w:r>
              <w:rPr>
                <w:rFonts w:asciiTheme="minorHAnsi" w:hAnsiTheme="minorHAnsi"/>
                <w:sz w:val="14"/>
                <w:szCs w:val="14"/>
              </w:rPr>
              <w:t xml:space="preserve"> Signed</w:t>
            </w:r>
            <w:r w:rsidRPr="00B272DC">
              <w:rPr>
                <w:rFonts w:asciiTheme="minorHAnsi" w:hAnsiTheme="minorHAnsi"/>
                <w:sz w:val="14"/>
                <w:szCs w:val="14"/>
              </w:rPr>
              <w:t>:</w:t>
            </w:r>
          </w:p>
        </w:tc>
      </w:tr>
      <w:tr w:rsidR="00310D9A" w:rsidRPr="00B272DC" w14:paraId="191AECF6" w14:textId="77777777" w:rsidTr="00F26A73">
        <w:trPr>
          <w:trHeight w:val="360"/>
        </w:trPr>
        <w:tc>
          <w:tcPr>
            <w:tcW w:w="5480" w:type="dxa"/>
            <w:gridSpan w:val="2"/>
          </w:tcPr>
          <w:p w14:paraId="05BF9C6C" w14:textId="77777777" w:rsidR="00310D9A" w:rsidRPr="00B272DC" w:rsidRDefault="00310D9A" w:rsidP="007E127B">
            <w:pPr>
              <w:keepNext/>
              <w:rPr>
                <w:rFonts w:asciiTheme="minorHAnsi" w:hAnsiTheme="minorHAnsi"/>
                <w:sz w:val="14"/>
                <w:szCs w:val="14"/>
              </w:rPr>
            </w:pPr>
            <w:r w:rsidRPr="00B272DC">
              <w:rPr>
                <w:rFonts w:asciiTheme="minorHAnsi" w:hAnsiTheme="minorHAnsi"/>
                <w:sz w:val="14"/>
                <w:szCs w:val="14"/>
              </w:rPr>
              <w:t>Address:</w:t>
            </w:r>
          </w:p>
        </w:tc>
        <w:tc>
          <w:tcPr>
            <w:tcW w:w="5288" w:type="dxa"/>
            <w:gridSpan w:val="2"/>
          </w:tcPr>
          <w:p w14:paraId="22E07CA8" w14:textId="77777777" w:rsidR="00310D9A" w:rsidRPr="00B272DC" w:rsidRDefault="00310D9A" w:rsidP="007E127B">
            <w:pPr>
              <w:keepNext/>
              <w:rPr>
                <w:rFonts w:asciiTheme="minorHAnsi" w:hAnsiTheme="minorHAnsi"/>
                <w:sz w:val="14"/>
                <w:szCs w:val="14"/>
              </w:rPr>
            </w:pPr>
            <w:r w:rsidRPr="00B272DC">
              <w:rPr>
                <w:rFonts w:asciiTheme="minorHAnsi" w:hAnsiTheme="minorHAnsi"/>
                <w:sz w:val="14"/>
                <w:szCs w:val="14"/>
              </w:rPr>
              <w:t>CEA/</w:t>
            </w:r>
            <w:r>
              <w:rPr>
                <w:rFonts w:asciiTheme="minorHAnsi" w:hAnsiTheme="minorHAnsi"/>
                <w:sz w:val="14"/>
                <w:szCs w:val="14"/>
              </w:rPr>
              <w:t>HERS Certification I</w:t>
            </w:r>
            <w:r w:rsidRPr="00B272DC">
              <w:rPr>
                <w:rFonts w:asciiTheme="minorHAnsi" w:hAnsiTheme="minorHAnsi"/>
                <w:sz w:val="14"/>
                <w:szCs w:val="14"/>
              </w:rPr>
              <w:t>dentification (</w:t>
            </w:r>
            <w:r>
              <w:rPr>
                <w:rFonts w:asciiTheme="minorHAnsi" w:hAnsiTheme="minorHAnsi"/>
                <w:sz w:val="14"/>
                <w:szCs w:val="14"/>
              </w:rPr>
              <w:t>i</w:t>
            </w:r>
            <w:r w:rsidRPr="00B272DC">
              <w:rPr>
                <w:rFonts w:asciiTheme="minorHAnsi" w:hAnsiTheme="minorHAnsi"/>
                <w:sz w:val="14"/>
                <w:szCs w:val="14"/>
              </w:rPr>
              <w:t>f applicable):</w:t>
            </w:r>
          </w:p>
        </w:tc>
      </w:tr>
      <w:tr w:rsidR="00310D9A" w:rsidRPr="00B272DC" w14:paraId="77694B5A" w14:textId="77777777" w:rsidTr="00F26A73">
        <w:trPr>
          <w:trHeight w:val="360"/>
        </w:trPr>
        <w:tc>
          <w:tcPr>
            <w:tcW w:w="5480" w:type="dxa"/>
            <w:gridSpan w:val="2"/>
          </w:tcPr>
          <w:p w14:paraId="39014820" w14:textId="77777777" w:rsidR="00310D9A" w:rsidRPr="00B272DC" w:rsidRDefault="00310D9A" w:rsidP="007E127B">
            <w:pPr>
              <w:keepNext/>
              <w:rPr>
                <w:rFonts w:asciiTheme="minorHAnsi" w:hAnsiTheme="minorHAnsi"/>
                <w:sz w:val="14"/>
                <w:szCs w:val="14"/>
              </w:rPr>
            </w:pPr>
            <w:r w:rsidRPr="00B272DC">
              <w:rPr>
                <w:rFonts w:asciiTheme="minorHAnsi" w:hAnsiTheme="minorHAnsi"/>
                <w:sz w:val="14"/>
                <w:szCs w:val="14"/>
              </w:rPr>
              <w:t>City/State/Zip:</w:t>
            </w:r>
          </w:p>
        </w:tc>
        <w:tc>
          <w:tcPr>
            <w:tcW w:w="5288" w:type="dxa"/>
            <w:gridSpan w:val="2"/>
          </w:tcPr>
          <w:p w14:paraId="0138B44B" w14:textId="77777777" w:rsidR="00310D9A" w:rsidRPr="00B272DC" w:rsidRDefault="00310D9A" w:rsidP="007E127B">
            <w:pPr>
              <w:keepNext/>
              <w:rPr>
                <w:rFonts w:asciiTheme="minorHAnsi" w:hAnsiTheme="minorHAnsi"/>
                <w:sz w:val="14"/>
                <w:szCs w:val="14"/>
              </w:rPr>
            </w:pPr>
            <w:r w:rsidRPr="00B272DC">
              <w:rPr>
                <w:rFonts w:asciiTheme="minorHAnsi" w:hAnsiTheme="minorHAnsi"/>
                <w:sz w:val="14"/>
                <w:szCs w:val="14"/>
              </w:rPr>
              <w:t>Phone:</w:t>
            </w:r>
          </w:p>
        </w:tc>
      </w:tr>
      <w:tr w:rsidR="00310D9A" w:rsidRPr="008E6C57" w14:paraId="55B9FE68" w14:textId="77777777" w:rsidTr="00F26A73">
        <w:tblPrEx>
          <w:tblCellMar>
            <w:left w:w="115" w:type="dxa"/>
            <w:right w:w="115" w:type="dxa"/>
          </w:tblCellMar>
        </w:tblPrEx>
        <w:trPr>
          <w:trHeight w:val="296"/>
        </w:trPr>
        <w:tc>
          <w:tcPr>
            <w:tcW w:w="10768" w:type="dxa"/>
            <w:gridSpan w:val="4"/>
            <w:vAlign w:val="center"/>
          </w:tcPr>
          <w:p w14:paraId="1D7CBF0C" w14:textId="77777777" w:rsidR="00310D9A" w:rsidRDefault="00310D9A" w:rsidP="007E127B">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cs="Arial"/>
                <w:b/>
                <w:caps/>
                <w:sz w:val="18"/>
                <w:szCs w:val="18"/>
              </w:rPr>
              <w:t xml:space="preserve">Responsible Person's </w:t>
            </w:r>
            <w:r w:rsidRPr="008E6C57">
              <w:rPr>
                <w:rFonts w:asciiTheme="minorHAnsi" w:hAnsiTheme="minorHAnsi" w:cs="Arial"/>
                <w:b/>
                <w:caps/>
                <w:sz w:val="18"/>
                <w:szCs w:val="18"/>
              </w:rPr>
              <w:t>Declaration statement</w:t>
            </w:r>
            <w:r>
              <w:rPr>
                <w:rFonts w:asciiTheme="minorHAnsi" w:hAnsiTheme="minorHAnsi" w:cs="Arial"/>
                <w:b/>
                <w:caps/>
                <w:sz w:val="18"/>
                <w:szCs w:val="18"/>
              </w:rPr>
              <w:t xml:space="preserve">  </w:t>
            </w:r>
          </w:p>
        </w:tc>
      </w:tr>
      <w:tr w:rsidR="00310D9A" w:rsidRPr="008E6C57" w14:paraId="44FED08E" w14:textId="77777777" w:rsidTr="00F26A73">
        <w:tblPrEx>
          <w:tblCellMar>
            <w:left w:w="115" w:type="dxa"/>
            <w:right w:w="115" w:type="dxa"/>
          </w:tblCellMar>
        </w:tblPrEx>
        <w:trPr>
          <w:trHeight w:val="504"/>
        </w:trPr>
        <w:tc>
          <w:tcPr>
            <w:tcW w:w="10768" w:type="dxa"/>
            <w:gridSpan w:val="4"/>
          </w:tcPr>
          <w:p w14:paraId="5B61CDD2" w14:textId="77777777" w:rsidR="00310D9A" w:rsidRPr="005D3BD0" w:rsidRDefault="00310D9A" w:rsidP="007E127B">
            <w:pPr>
              <w:pStyle w:val="Heading3"/>
              <w:numPr>
                <w:ilvl w:val="0"/>
                <w:numId w:val="0"/>
              </w:numPr>
              <w:spacing w:before="60"/>
              <w:ind w:right="86"/>
              <w:rPr>
                <w:rFonts w:asciiTheme="minorHAnsi" w:hAnsiTheme="minorHAnsi"/>
                <w:caps/>
                <w:sz w:val="18"/>
                <w:szCs w:val="18"/>
              </w:rPr>
            </w:pPr>
            <w:r w:rsidRPr="005D3BD0">
              <w:rPr>
                <w:rFonts w:asciiTheme="minorHAnsi" w:hAnsiTheme="minorHAnsi"/>
                <w:sz w:val="18"/>
                <w:szCs w:val="18"/>
              </w:rPr>
              <w:t xml:space="preserve">I certify the following under penalty of perjury, under the laws of the State of California: </w:t>
            </w:r>
          </w:p>
          <w:p w14:paraId="5221DCA9" w14:textId="77777777" w:rsidR="00310D9A" w:rsidRPr="005D3BD0" w:rsidRDefault="00310D9A" w:rsidP="007E127B">
            <w:pPr>
              <w:pStyle w:val="Heading3"/>
              <w:numPr>
                <w:ilvl w:val="0"/>
                <w:numId w:val="16"/>
              </w:numPr>
              <w:spacing w:before="0"/>
              <w:ind w:right="90"/>
              <w:rPr>
                <w:rFonts w:asciiTheme="minorHAnsi" w:hAnsiTheme="minorHAnsi"/>
                <w:caps/>
                <w:sz w:val="18"/>
                <w:szCs w:val="18"/>
              </w:rPr>
            </w:pPr>
            <w:r w:rsidRPr="005D3BD0">
              <w:rPr>
                <w:rFonts w:asciiTheme="minorHAnsi" w:hAnsiTheme="minorHAnsi"/>
                <w:sz w:val="18"/>
                <w:szCs w:val="18"/>
              </w:rPr>
              <w:t xml:space="preserve">The information provided on this Certificate of Installation is true and correct. </w:t>
            </w:r>
          </w:p>
          <w:p w14:paraId="781B2465" w14:textId="77777777" w:rsidR="00310D9A" w:rsidRPr="005D3BD0" w:rsidRDefault="00310D9A" w:rsidP="007E127B">
            <w:pPr>
              <w:pStyle w:val="Heading3"/>
              <w:numPr>
                <w:ilvl w:val="0"/>
                <w:numId w:val="16"/>
              </w:numPr>
              <w:spacing w:before="0"/>
              <w:ind w:right="90"/>
              <w:rPr>
                <w:rFonts w:asciiTheme="minorHAnsi" w:hAnsiTheme="minorHAnsi"/>
                <w:caps/>
                <w:sz w:val="18"/>
                <w:szCs w:val="22"/>
              </w:rPr>
            </w:pPr>
            <w:r w:rsidRPr="005D3BD0">
              <w:rPr>
                <w:rFonts w:asciiTheme="minorHAnsi" w:hAnsiTheme="minorHAnsi"/>
                <w:snapToGrid w:val="0"/>
                <w:sz w:val="18"/>
                <w:szCs w:val="18"/>
              </w:rPr>
              <w:t xml:space="preserve">I am either: a) a responsible person eligible under Division 3 of the Business and Professions Code </w:t>
            </w:r>
            <w:r w:rsidRPr="005D3BD0">
              <w:rPr>
                <w:rFonts w:asciiTheme="minorHAnsi" w:hAnsiTheme="minorHAnsi"/>
                <w:sz w:val="18"/>
                <w:szCs w:val="18"/>
              </w:rPr>
              <w:t xml:space="preserve">in the applicable classification to accept responsibility for the system design, construction, or installation </w:t>
            </w:r>
            <w:r w:rsidRPr="005D3BD0">
              <w:rPr>
                <w:rFonts w:asciiTheme="minorHAnsi" w:hAnsiTheme="minorHAnsi"/>
                <w:snapToGrid w:val="0"/>
                <w:sz w:val="18"/>
                <w:szCs w:val="18"/>
              </w:rPr>
              <w:t xml:space="preserve">of features, materials, components, or manufactured devices </w:t>
            </w:r>
            <w:r w:rsidRPr="005D3BD0">
              <w:rPr>
                <w:rFonts w:asciiTheme="minorHAnsi" w:hAnsiTheme="minorHAnsi"/>
                <w:sz w:val="18"/>
                <w:szCs w:val="18"/>
              </w:rPr>
              <w:t xml:space="preserve">for the scope of work identified on this Certificate of Installation </w:t>
            </w:r>
            <w:r w:rsidRPr="005D3BD0">
              <w:rPr>
                <w:rFonts w:asciiTheme="minorHAnsi" w:hAnsiTheme="minorHAnsi"/>
                <w:snapToGrid w:val="0"/>
                <w:sz w:val="18"/>
                <w:szCs w:val="18"/>
              </w:rPr>
              <w:t>and attest to the declarations in this statement</w:t>
            </w:r>
            <w:r w:rsidRPr="005D3BD0">
              <w:rPr>
                <w:rFonts w:asciiTheme="minorHAnsi" w:hAnsiTheme="minorHAnsi"/>
                <w:sz w:val="18"/>
                <w:szCs w:val="18"/>
              </w:rPr>
              <w:t>, or b) I am an authorized representative of the responsible person and attest to the declarations in this statement on the responsible person’s behalf</w:t>
            </w:r>
            <w:r w:rsidRPr="005D3BD0">
              <w:rPr>
                <w:rFonts w:asciiTheme="minorHAnsi" w:eastAsia="Calibri" w:hAnsiTheme="minorHAnsi"/>
                <w:sz w:val="18"/>
                <w:szCs w:val="18"/>
              </w:rPr>
              <w:t>.</w:t>
            </w:r>
          </w:p>
          <w:p w14:paraId="44503133" w14:textId="77777777" w:rsidR="00310D9A" w:rsidRPr="005D3BD0" w:rsidRDefault="00310D9A" w:rsidP="007E127B">
            <w:pPr>
              <w:keepNext/>
              <w:numPr>
                <w:ilvl w:val="0"/>
                <w:numId w:val="16"/>
              </w:numPr>
              <w:autoSpaceDE w:val="0"/>
              <w:autoSpaceDN w:val="0"/>
              <w:adjustRightInd w:val="0"/>
              <w:ind w:right="90"/>
              <w:rPr>
                <w:rFonts w:asciiTheme="minorHAnsi" w:hAnsiTheme="minorHAnsi"/>
                <w:sz w:val="18"/>
                <w:szCs w:val="18"/>
              </w:rPr>
            </w:pPr>
            <w:r w:rsidRPr="005D3BD0">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5D3BD0">
              <w:rPr>
                <w:rFonts w:asciiTheme="minorHAnsi" w:eastAsia="Calibri" w:hAnsiTheme="minorHAnsi" w:cs="TimesNewRomanPSMT"/>
                <w:sz w:val="18"/>
                <w:szCs w:val="18"/>
              </w:rPr>
              <w:t>.</w:t>
            </w:r>
          </w:p>
          <w:p w14:paraId="537C4AC4" w14:textId="77777777" w:rsidR="00310D9A" w:rsidRPr="005D3BD0" w:rsidRDefault="00310D9A" w:rsidP="007E127B">
            <w:pPr>
              <w:pStyle w:val="ListParagraph"/>
              <w:keepNext/>
              <w:numPr>
                <w:ilvl w:val="0"/>
                <w:numId w:val="16"/>
              </w:numPr>
              <w:autoSpaceDE w:val="0"/>
              <w:autoSpaceDN w:val="0"/>
              <w:adjustRightInd w:val="0"/>
              <w:rPr>
                <w:rFonts w:asciiTheme="minorHAnsi" w:hAnsiTheme="minorHAnsi"/>
                <w:sz w:val="18"/>
              </w:rPr>
            </w:pPr>
            <w:r w:rsidRPr="005D3BD0">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624D27DA" w14:textId="77777777" w:rsidR="00310D9A" w:rsidRPr="00E74533" w:rsidRDefault="00310D9A" w:rsidP="007E127B">
            <w:pPr>
              <w:pStyle w:val="ListParagraph"/>
              <w:keepNext/>
              <w:numPr>
                <w:ilvl w:val="0"/>
                <w:numId w:val="6"/>
              </w:numPr>
              <w:autoSpaceDE w:val="0"/>
              <w:autoSpaceDN w:val="0"/>
              <w:adjustRightInd w:val="0"/>
              <w:rPr>
                <w:rFonts w:asciiTheme="minorHAnsi" w:hAnsiTheme="minorHAnsi"/>
                <w:b/>
              </w:rPr>
            </w:pPr>
            <w:r w:rsidRPr="005D3BD0">
              <w:rPr>
                <w:rFonts w:asciiTheme="minorHAnsi" w:hAnsiTheme="minorHAnsi"/>
                <w:sz w:val="18"/>
                <w:szCs w:val="18"/>
              </w:rPr>
              <w:t xml:space="preserve">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  </w:t>
            </w:r>
          </w:p>
        </w:tc>
      </w:tr>
      <w:tr w:rsidR="00310D9A" w:rsidRPr="00B272DC" w14:paraId="4378ABDA" w14:textId="77777777" w:rsidTr="00F26A73">
        <w:tblPrEx>
          <w:tblCellMar>
            <w:left w:w="108" w:type="dxa"/>
            <w:right w:w="108" w:type="dxa"/>
          </w:tblCellMar>
        </w:tblPrEx>
        <w:trPr>
          <w:trHeight w:val="360"/>
        </w:trPr>
        <w:tc>
          <w:tcPr>
            <w:tcW w:w="5214" w:type="dxa"/>
          </w:tcPr>
          <w:p w14:paraId="7E93A2CF" w14:textId="77777777" w:rsidR="00310D9A" w:rsidRPr="00B272DC" w:rsidRDefault="00310D9A" w:rsidP="007E127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Name:</w:t>
            </w:r>
          </w:p>
        </w:tc>
        <w:tc>
          <w:tcPr>
            <w:tcW w:w="5554" w:type="dxa"/>
            <w:gridSpan w:val="3"/>
          </w:tcPr>
          <w:p w14:paraId="00D9ED7E" w14:textId="77777777" w:rsidR="00310D9A" w:rsidRPr="00B272DC" w:rsidRDefault="00310D9A" w:rsidP="007E127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Signature:</w:t>
            </w:r>
          </w:p>
        </w:tc>
      </w:tr>
      <w:tr w:rsidR="00310D9A" w:rsidRPr="00B272DC" w14:paraId="26986894" w14:textId="77777777" w:rsidTr="00186891">
        <w:trPr>
          <w:trHeight w:val="360"/>
        </w:trPr>
        <w:tc>
          <w:tcPr>
            <w:tcW w:w="5214" w:type="dxa"/>
          </w:tcPr>
          <w:p w14:paraId="0765A311" w14:textId="77777777" w:rsidR="00310D9A" w:rsidRPr="00B272DC" w:rsidRDefault="00310D9A" w:rsidP="007E127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Company Name: (Installing Subcontractor or General Contractor or Builder/Owner)</w:t>
            </w:r>
          </w:p>
        </w:tc>
        <w:tc>
          <w:tcPr>
            <w:tcW w:w="5554" w:type="dxa"/>
            <w:gridSpan w:val="3"/>
          </w:tcPr>
          <w:p w14:paraId="612D6C16" w14:textId="77777777" w:rsidR="00310D9A" w:rsidRPr="00B272DC" w:rsidRDefault="00310D9A" w:rsidP="007E127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Position With Company (Title):</w:t>
            </w:r>
          </w:p>
        </w:tc>
      </w:tr>
      <w:tr w:rsidR="00310D9A" w:rsidRPr="00B272DC" w14:paraId="6AF8BF02" w14:textId="77777777" w:rsidTr="00186891">
        <w:trPr>
          <w:trHeight w:val="360"/>
        </w:trPr>
        <w:tc>
          <w:tcPr>
            <w:tcW w:w="5214" w:type="dxa"/>
          </w:tcPr>
          <w:p w14:paraId="3FF0AE69" w14:textId="77777777" w:rsidR="00310D9A" w:rsidRPr="00B272DC" w:rsidRDefault="00310D9A" w:rsidP="007E127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Address:</w:t>
            </w:r>
          </w:p>
        </w:tc>
        <w:tc>
          <w:tcPr>
            <w:tcW w:w="5554" w:type="dxa"/>
            <w:gridSpan w:val="3"/>
          </w:tcPr>
          <w:p w14:paraId="0F5FD846" w14:textId="77777777" w:rsidR="00310D9A" w:rsidRPr="00B272DC" w:rsidRDefault="00310D9A" w:rsidP="007E127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CSLB License:</w:t>
            </w:r>
          </w:p>
        </w:tc>
      </w:tr>
      <w:tr w:rsidR="00310D9A" w:rsidRPr="00B272DC" w14:paraId="63EA23D9" w14:textId="77777777" w:rsidTr="00186891">
        <w:trPr>
          <w:trHeight w:val="360"/>
        </w:trPr>
        <w:tc>
          <w:tcPr>
            <w:tcW w:w="5214" w:type="dxa"/>
          </w:tcPr>
          <w:p w14:paraId="63C497CD" w14:textId="77777777" w:rsidR="00310D9A" w:rsidRPr="00B272DC" w:rsidRDefault="00310D9A" w:rsidP="007E127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City/State/Zip:</w:t>
            </w:r>
          </w:p>
        </w:tc>
        <w:tc>
          <w:tcPr>
            <w:tcW w:w="2774" w:type="dxa"/>
            <w:gridSpan w:val="2"/>
          </w:tcPr>
          <w:p w14:paraId="080078DB" w14:textId="77777777" w:rsidR="00310D9A" w:rsidRPr="00B272DC" w:rsidRDefault="00310D9A" w:rsidP="007E127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Phone:</w:t>
            </w:r>
          </w:p>
        </w:tc>
        <w:tc>
          <w:tcPr>
            <w:tcW w:w="2780" w:type="dxa"/>
          </w:tcPr>
          <w:p w14:paraId="152913D2" w14:textId="77777777" w:rsidR="00310D9A" w:rsidRPr="00B272DC" w:rsidRDefault="00310D9A" w:rsidP="007E127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Date Signed:</w:t>
            </w:r>
          </w:p>
        </w:tc>
      </w:tr>
      <w:tr w:rsidR="00310D9A" w:rsidRPr="00B272DC" w14:paraId="3FEC27A9" w14:textId="77777777" w:rsidTr="00186891">
        <w:trPr>
          <w:trHeight w:val="360"/>
        </w:trPr>
        <w:tc>
          <w:tcPr>
            <w:tcW w:w="5214" w:type="dxa"/>
          </w:tcPr>
          <w:p w14:paraId="286E1D64" w14:textId="77777777" w:rsidR="00310D9A" w:rsidRPr="00B272DC" w:rsidRDefault="00310D9A" w:rsidP="007E127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1B6B55">
              <w:rPr>
                <w:rFonts w:asciiTheme="minorHAnsi" w:hAnsiTheme="minorHAnsi"/>
                <w:sz w:val="14"/>
                <w:szCs w:val="14"/>
              </w:rPr>
              <w:t>Third Party Quality Control Program (TPQCP)</w:t>
            </w:r>
            <w:r>
              <w:rPr>
                <w:rFonts w:asciiTheme="minorHAnsi" w:hAnsiTheme="minorHAnsi"/>
                <w:sz w:val="14"/>
                <w:szCs w:val="14"/>
              </w:rPr>
              <w:t xml:space="preserve"> Status:</w:t>
            </w:r>
          </w:p>
        </w:tc>
        <w:tc>
          <w:tcPr>
            <w:tcW w:w="5554" w:type="dxa"/>
            <w:gridSpan w:val="3"/>
          </w:tcPr>
          <w:p w14:paraId="236A4BD6" w14:textId="77777777" w:rsidR="00310D9A" w:rsidRPr="00B272DC" w:rsidRDefault="00310D9A" w:rsidP="007E127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Name of TPQCP (if applicable): </w:t>
            </w:r>
          </w:p>
        </w:tc>
      </w:tr>
    </w:tbl>
    <w:p w14:paraId="60994A69" w14:textId="776E5CF1" w:rsidR="00192313" w:rsidRDefault="00192313" w:rsidP="00192313">
      <w:pPr>
        <w:rPr>
          <w:rFonts w:asciiTheme="minorHAnsi" w:hAnsiTheme="minorHAnsi"/>
          <w:sz w:val="18"/>
          <w:szCs w:val="18"/>
        </w:rPr>
      </w:pPr>
    </w:p>
    <w:p w14:paraId="74AB4502" w14:textId="5FF07D50" w:rsidR="00192313" w:rsidRDefault="00192313" w:rsidP="00192313">
      <w:pPr>
        <w:rPr>
          <w:rFonts w:asciiTheme="minorHAnsi" w:hAnsiTheme="minorHAnsi"/>
          <w:sz w:val="18"/>
          <w:szCs w:val="18"/>
        </w:rPr>
      </w:pPr>
    </w:p>
    <w:p w14:paraId="7423E38F" w14:textId="28045854" w:rsidR="0079128F" w:rsidRDefault="0079128F">
      <w:pPr>
        <w:rPr>
          <w:rFonts w:asciiTheme="minorHAnsi" w:hAnsiTheme="minorHAnsi"/>
          <w:sz w:val="16"/>
          <w:szCs w:val="16"/>
        </w:rPr>
      </w:pPr>
    </w:p>
    <w:p w14:paraId="7FD0869C" w14:textId="77777777" w:rsidR="00C64DBF" w:rsidRDefault="00C64DBF" w:rsidP="00C64DBF">
      <w:pPr>
        <w:ind w:hanging="677"/>
        <w:rPr>
          <w:rFonts w:asciiTheme="minorHAnsi" w:hAnsiTheme="minorHAnsi"/>
        </w:rPr>
      </w:pPr>
    </w:p>
    <w:p w14:paraId="7DC90E59" w14:textId="77777777" w:rsidR="00B71555" w:rsidRPr="00CB00C9" w:rsidRDefault="00B71555" w:rsidP="00B71555">
      <w:pPr>
        <w:contextualSpacing/>
        <w:rPr>
          <w:rFonts w:asciiTheme="minorHAnsi" w:hAnsiTheme="minorHAnsi"/>
          <w:sz w:val="18"/>
          <w:szCs w:val="18"/>
        </w:rPr>
      </w:pPr>
    </w:p>
    <w:p w14:paraId="253859F4" w14:textId="77777777" w:rsidR="00D65FA1" w:rsidRDefault="00D65FA1" w:rsidP="00B71555">
      <w:pPr>
        <w:rPr>
          <w:rFonts w:asciiTheme="minorHAnsi" w:hAnsiTheme="minorHAnsi"/>
          <w:sz w:val="18"/>
          <w:szCs w:val="18"/>
        </w:rPr>
        <w:sectPr w:rsidR="00D65FA1" w:rsidSect="00FB7C8C">
          <w:headerReference w:type="even" r:id="rId8"/>
          <w:headerReference w:type="default" r:id="rId9"/>
          <w:footerReference w:type="default" r:id="rId10"/>
          <w:headerReference w:type="first" r:id="rId11"/>
          <w:type w:val="continuous"/>
          <w:pgSz w:w="12240" w:h="15840" w:code="1"/>
          <w:pgMar w:top="720" w:right="720" w:bottom="720" w:left="720" w:header="432" w:footer="432" w:gutter="0"/>
          <w:cols w:space="720"/>
          <w:docGrid w:linePitch="272"/>
        </w:sectPr>
      </w:pPr>
    </w:p>
    <w:p w14:paraId="7DDFB596" w14:textId="50740C5D" w:rsidR="00636F83" w:rsidRPr="000A6716" w:rsidRDefault="000A6716" w:rsidP="000A6716">
      <w:pPr>
        <w:jc w:val="center"/>
        <w:rPr>
          <w:rFonts w:asciiTheme="minorHAnsi" w:hAnsiTheme="minorHAnsi"/>
          <w:b/>
          <w:sz w:val="28"/>
          <w:szCs w:val="18"/>
        </w:rPr>
      </w:pPr>
      <w:r w:rsidRPr="0029047D">
        <w:rPr>
          <w:rFonts w:asciiTheme="minorHAnsi" w:hAnsiTheme="minorHAnsi"/>
          <w:b/>
          <w:szCs w:val="18"/>
        </w:rPr>
        <w:lastRenderedPageBreak/>
        <w:t>CF2R-MCH-</w:t>
      </w:r>
      <w:r w:rsidR="00FD4671">
        <w:rPr>
          <w:rFonts w:asciiTheme="minorHAnsi" w:hAnsiTheme="minorHAnsi"/>
          <w:b/>
          <w:szCs w:val="18"/>
        </w:rPr>
        <w:t>32</w:t>
      </w:r>
      <w:r w:rsidRPr="0029047D">
        <w:rPr>
          <w:rFonts w:asciiTheme="minorHAnsi" w:hAnsiTheme="minorHAnsi"/>
          <w:b/>
          <w:szCs w:val="18"/>
        </w:rPr>
        <w:t>-H User Instructions</w:t>
      </w:r>
    </w:p>
    <w:p w14:paraId="0A46346E" w14:textId="77777777" w:rsidR="00636F83" w:rsidRDefault="00636F83" w:rsidP="00636F83">
      <w:pPr>
        <w:rPr>
          <w:rFonts w:asciiTheme="minorHAnsi" w:eastAsia="Cambria" w:hAnsiTheme="minorHAnsi"/>
          <w:b/>
          <w:sz w:val="18"/>
          <w:szCs w:val="18"/>
        </w:rPr>
      </w:pPr>
    </w:p>
    <w:p w14:paraId="46048A7A" w14:textId="0F0B2075" w:rsidR="00C64AD0" w:rsidRDefault="00636F83" w:rsidP="00636F83">
      <w:pPr>
        <w:rPr>
          <w:rFonts w:asciiTheme="minorHAnsi" w:hAnsiTheme="minorHAnsi"/>
          <w:sz w:val="18"/>
          <w:szCs w:val="18"/>
        </w:rPr>
      </w:pPr>
      <w:r w:rsidRPr="00D2491C">
        <w:rPr>
          <w:rFonts w:asciiTheme="minorHAnsi" w:eastAsia="Cambria" w:hAnsiTheme="minorHAnsi"/>
          <w:b/>
          <w:sz w:val="18"/>
          <w:szCs w:val="18"/>
        </w:rPr>
        <w:t xml:space="preserve">Section A. </w:t>
      </w:r>
      <w:r w:rsidR="001C2576">
        <w:rPr>
          <w:rFonts w:asciiTheme="minorHAnsi" w:eastAsia="Cambria" w:hAnsiTheme="minorHAnsi"/>
          <w:b/>
          <w:sz w:val="18"/>
          <w:szCs w:val="18"/>
        </w:rPr>
        <w:t xml:space="preserve">Local Mechanical Exhaust - </w:t>
      </w:r>
      <w:r w:rsidRPr="00D2491C">
        <w:rPr>
          <w:rFonts w:asciiTheme="minorHAnsi" w:eastAsia="Cambria" w:hAnsiTheme="minorHAnsi"/>
          <w:b/>
          <w:sz w:val="18"/>
          <w:szCs w:val="18"/>
        </w:rPr>
        <w:t>General Information</w:t>
      </w:r>
    </w:p>
    <w:p w14:paraId="69FD58F0" w14:textId="396ADED4" w:rsidR="00C64AD0" w:rsidRDefault="00C64AD0" w:rsidP="00F26A73">
      <w:pPr>
        <w:pStyle w:val="ListParagraph"/>
        <w:numPr>
          <w:ilvl w:val="0"/>
          <w:numId w:val="21"/>
        </w:numPr>
        <w:rPr>
          <w:rFonts w:asciiTheme="minorHAnsi" w:eastAsia="Cambria" w:hAnsiTheme="minorHAnsi"/>
          <w:sz w:val="18"/>
          <w:szCs w:val="18"/>
        </w:rPr>
      </w:pPr>
      <w:r>
        <w:rPr>
          <w:rFonts w:asciiTheme="minorHAnsi" w:eastAsia="Cambria" w:hAnsiTheme="minorHAnsi"/>
          <w:sz w:val="18"/>
          <w:szCs w:val="18"/>
        </w:rPr>
        <w:t>Dwelling Unit Name: This field is filled out automatically and referenced from the MCH-01</w:t>
      </w:r>
    </w:p>
    <w:p w14:paraId="53F346E0" w14:textId="3E8418BD" w:rsidR="00C64AD0" w:rsidRDefault="00C64AD0" w:rsidP="00F26A73">
      <w:pPr>
        <w:pStyle w:val="ListParagraph"/>
        <w:numPr>
          <w:ilvl w:val="0"/>
          <w:numId w:val="21"/>
        </w:numPr>
        <w:rPr>
          <w:rFonts w:asciiTheme="minorHAnsi" w:eastAsia="Cambria" w:hAnsiTheme="minorHAnsi"/>
          <w:sz w:val="18"/>
          <w:szCs w:val="18"/>
        </w:rPr>
      </w:pPr>
      <w:r>
        <w:rPr>
          <w:rFonts w:asciiTheme="minorHAnsi" w:eastAsia="Cambria" w:hAnsiTheme="minorHAnsi"/>
          <w:sz w:val="18"/>
          <w:szCs w:val="18"/>
        </w:rPr>
        <w:t>Building Type: This field is filled out automatically and referenced from the CF1R.</w:t>
      </w:r>
    </w:p>
    <w:p w14:paraId="710D412A" w14:textId="76A6D4C9" w:rsidR="00C64AD0" w:rsidRPr="005E2135" w:rsidRDefault="00C64AD0" w:rsidP="005E2135">
      <w:pPr>
        <w:pStyle w:val="ListParagraph"/>
        <w:numPr>
          <w:ilvl w:val="0"/>
          <w:numId w:val="21"/>
        </w:numPr>
        <w:rPr>
          <w:rFonts w:asciiTheme="minorHAnsi" w:eastAsia="Cambria" w:hAnsiTheme="minorHAnsi"/>
          <w:sz w:val="18"/>
          <w:szCs w:val="18"/>
        </w:rPr>
      </w:pPr>
      <w:r w:rsidRPr="00307737">
        <w:rPr>
          <w:rFonts w:asciiTheme="minorHAnsi" w:eastAsia="Cambria" w:hAnsiTheme="minorHAnsi"/>
          <w:sz w:val="18"/>
          <w:szCs w:val="18"/>
        </w:rPr>
        <w:t>Total Kitchen Floor</w:t>
      </w:r>
      <w:r w:rsidR="001C2576" w:rsidRPr="005E2135">
        <w:rPr>
          <w:rFonts w:asciiTheme="minorHAnsi" w:eastAsia="Cambria" w:hAnsiTheme="minorHAnsi"/>
          <w:sz w:val="18"/>
          <w:szCs w:val="18"/>
        </w:rPr>
        <w:t xml:space="preserve"> Area: Enter the total floor area for an enclosed kitchen or N/A for a non-enclosed kitchen.</w:t>
      </w:r>
    </w:p>
    <w:p w14:paraId="793E10F0" w14:textId="7C286937" w:rsidR="001C2576" w:rsidRDefault="001C2576" w:rsidP="00F26A73">
      <w:pPr>
        <w:pStyle w:val="ListParagraph"/>
        <w:numPr>
          <w:ilvl w:val="0"/>
          <w:numId w:val="21"/>
        </w:numPr>
        <w:rPr>
          <w:rFonts w:asciiTheme="minorHAnsi" w:eastAsia="Cambria" w:hAnsiTheme="minorHAnsi"/>
          <w:sz w:val="18"/>
          <w:szCs w:val="18"/>
        </w:rPr>
      </w:pPr>
      <w:r>
        <w:rPr>
          <w:rFonts w:asciiTheme="minorHAnsi" w:eastAsia="Cambria" w:hAnsiTheme="minorHAnsi"/>
          <w:sz w:val="18"/>
          <w:szCs w:val="18"/>
        </w:rPr>
        <w:t>Kitchen Average Ceiling Height: Enter the kitchen ceiling height for an enclosed kitchen or N/A for a non-enclosed kitchen.</w:t>
      </w:r>
    </w:p>
    <w:p w14:paraId="35595EB0" w14:textId="096F6AA2" w:rsidR="001C2576" w:rsidRDefault="001C2576" w:rsidP="00F26A73">
      <w:pPr>
        <w:pStyle w:val="ListParagraph"/>
        <w:numPr>
          <w:ilvl w:val="0"/>
          <w:numId w:val="21"/>
        </w:numPr>
        <w:rPr>
          <w:rFonts w:asciiTheme="minorHAnsi" w:eastAsia="Cambria" w:hAnsiTheme="minorHAnsi"/>
          <w:sz w:val="18"/>
          <w:szCs w:val="18"/>
        </w:rPr>
      </w:pPr>
      <w:r>
        <w:rPr>
          <w:rFonts w:asciiTheme="minorHAnsi" w:eastAsia="Cambria" w:hAnsiTheme="minorHAnsi"/>
          <w:sz w:val="18"/>
          <w:szCs w:val="18"/>
        </w:rPr>
        <w:t>Kitchen Total Conditioned Volume: This field is filled out automatically and calculated based on the kitchen area and ceiling height.</w:t>
      </w:r>
    </w:p>
    <w:p w14:paraId="54072D09" w14:textId="61B2C558" w:rsidR="001C2576" w:rsidRDefault="001C2576" w:rsidP="00F26A73">
      <w:pPr>
        <w:pStyle w:val="ListParagraph"/>
        <w:numPr>
          <w:ilvl w:val="0"/>
          <w:numId w:val="21"/>
        </w:numPr>
        <w:rPr>
          <w:rFonts w:asciiTheme="minorHAnsi" w:eastAsia="Cambria" w:hAnsiTheme="minorHAnsi"/>
          <w:sz w:val="18"/>
          <w:szCs w:val="18"/>
        </w:rPr>
      </w:pPr>
      <w:r>
        <w:rPr>
          <w:rFonts w:asciiTheme="minorHAnsi" w:eastAsia="Cambria" w:hAnsiTheme="minorHAnsi"/>
          <w:sz w:val="18"/>
          <w:szCs w:val="18"/>
        </w:rPr>
        <w:t>Kitchen Type: Enter the type of kitchen (enclosed or non-enclosed).</w:t>
      </w:r>
    </w:p>
    <w:p w14:paraId="4A1B0C54" w14:textId="1CD8078C" w:rsidR="001C2576" w:rsidRDefault="001C2576" w:rsidP="00604BA7">
      <w:pPr>
        <w:rPr>
          <w:rFonts w:asciiTheme="minorHAnsi" w:eastAsia="Cambria" w:hAnsiTheme="minorHAnsi"/>
          <w:sz w:val="18"/>
          <w:szCs w:val="18"/>
        </w:rPr>
      </w:pPr>
    </w:p>
    <w:p w14:paraId="5193E146" w14:textId="77777777" w:rsidR="00417094" w:rsidRDefault="00417094" w:rsidP="00417094">
      <w:pPr>
        <w:rPr>
          <w:rFonts w:asciiTheme="minorHAnsi" w:hAnsiTheme="minorHAnsi"/>
          <w:b/>
          <w:sz w:val="18"/>
          <w:szCs w:val="18"/>
        </w:rPr>
      </w:pPr>
      <w:r w:rsidRPr="00C803C2">
        <w:rPr>
          <w:rFonts w:asciiTheme="minorHAnsi" w:eastAsia="Cambria" w:hAnsiTheme="minorHAnsi"/>
          <w:b/>
          <w:sz w:val="18"/>
          <w:szCs w:val="18"/>
        </w:rPr>
        <w:t>Section C. Kitchen Exhaust System</w:t>
      </w:r>
    </w:p>
    <w:p w14:paraId="17AEE0CE" w14:textId="75A9973B" w:rsidR="005E2135" w:rsidRDefault="005E2135"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System Name: Enter a unique name for the kitchen exhaust system</w:t>
      </w:r>
    </w:p>
    <w:p w14:paraId="1C343C9D" w14:textId="7A5B328A" w:rsidR="00417094" w:rsidRDefault="00417094"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Manufacturer Name: Enter manufacturer name for the kitchen exhaust system.</w:t>
      </w:r>
    </w:p>
    <w:p w14:paraId="07622041" w14:textId="1653BB09" w:rsidR="00417094" w:rsidRDefault="00417094"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System Type:</w:t>
      </w:r>
      <w:r w:rsidR="00767718">
        <w:rPr>
          <w:rFonts w:asciiTheme="minorHAnsi" w:eastAsia="Cambria" w:hAnsiTheme="minorHAnsi"/>
          <w:sz w:val="18"/>
          <w:szCs w:val="18"/>
        </w:rPr>
        <w:t xml:space="preserve"> Select the type of kitchen exhaust system. Options are vented range hood, downdraft, and other.</w:t>
      </w:r>
    </w:p>
    <w:p w14:paraId="08A7F10F" w14:textId="48EEE688" w:rsidR="00417094" w:rsidRDefault="00417094"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HVI Directory Listed Model Number:</w:t>
      </w:r>
      <w:r w:rsidR="00767718">
        <w:rPr>
          <w:rFonts w:asciiTheme="minorHAnsi" w:eastAsia="Cambria" w:hAnsiTheme="minorHAnsi"/>
          <w:sz w:val="18"/>
          <w:szCs w:val="18"/>
        </w:rPr>
        <w:t xml:space="preserve"> Enter the kitchen exhaust system model number matching the installed equipment and HVI directory.</w:t>
      </w:r>
    </w:p>
    <w:p w14:paraId="739CA583" w14:textId="40604C29" w:rsidR="00417094" w:rsidRDefault="00417094"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HVI Directory Listed Rated Airflow:</w:t>
      </w:r>
      <w:r w:rsidR="00767718">
        <w:rPr>
          <w:rFonts w:asciiTheme="minorHAnsi" w:eastAsia="Cambria" w:hAnsiTheme="minorHAnsi"/>
          <w:sz w:val="18"/>
          <w:szCs w:val="18"/>
        </w:rPr>
        <w:t xml:space="preserve"> Enter the rated airflow listed in the HVI directory for the above model number.</w:t>
      </w:r>
    </w:p>
    <w:p w14:paraId="5D366340" w14:textId="136C4AD8" w:rsidR="00417094" w:rsidRPr="00767718" w:rsidRDefault="00417094" w:rsidP="00F26A73">
      <w:pPr>
        <w:pStyle w:val="ListParagraph"/>
        <w:numPr>
          <w:ilvl w:val="0"/>
          <w:numId w:val="22"/>
        </w:numPr>
        <w:rPr>
          <w:rFonts w:asciiTheme="minorHAnsi" w:eastAsia="Cambria" w:hAnsiTheme="minorHAnsi"/>
          <w:sz w:val="18"/>
          <w:szCs w:val="18"/>
        </w:rPr>
      </w:pPr>
      <w:r w:rsidRPr="00604BA7">
        <w:rPr>
          <w:rFonts w:asciiTheme="minorHAnsi" w:eastAsia="Cambria" w:hAnsiTheme="minorHAnsi"/>
          <w:sz w:val="18"/>
          <w:szCs w:val="18"/>
        </w:rPr>
        <w:t>HVI Directory Listed Sound Rating:</w:t>
      </w:r>
      <w:r w:rsidR="00767718" w:rsidRPr="00604BA7">
        <w:rPr>
          <w:rFonts w:asciiTheme="minorHAnsi" w:eastAsia="Cambria" w:hAnsiTheme="minorHAnsi"/>
          <w:sz w:val="18"/>
          <w:szCs w:val="18"/>
        </w:rPr>
        <w:t xml:space="preserve"> </w:t>
      </w:r>
      <w:r w:rsidR="00767718" w:rsidRPr="00767718">
        <w:rPr>
          <w:rFonts w:asciiTheme="minorHAnsi" w:eastAsia="Cambria" w:hAnsiTheme="minorHAnsi"/>
          <w:sz w:val="18"/>
          <w:szCs w:val="18"/>
        </w:rPr>
        <w:t>Enter the sound rating listed in the HVI directory for the above model number.</w:t>
      </w:r>
    </w:p>
    <w:p w14:paraId="69497FA4" w14:textId="04FAF85A" w:rsidR="00417094" w:rsidRDefault="00417094"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Minimum Airflow (</w:t>
      </w:r>
      <w:r w:rsidR="005E2135">
        <w:rPr>
          <w:rFonts w:asciiTheme="minorHAnsi" w:eastAsia="Cambria" w:hAnsiTheme="minorHAnsi"/>
          <w:sz w:val="18"/>
          <w:szCs w:val="18"/>
        </w:rPr>
        <w:t>defaults to</w:t>
      </w:r>
      <w:r>
        <w:rPr>
          <w:rFonts w:asciiTheme="minorHAnsi" w:eastAsia="Cambria" w:hAnsiTheme="minorHAnsi"/>
          <w:sz w:val="18"/>
          <w:szCs w:val="18"/>
        </w:rPr>
        <w:t xml:space="preserve"> rated airflow):</w:t>
      </w:r>
      <w:r w:rsidR="00767718">
        <w:rPr>
          <w:rFonts w:asciiTheme="minorHAnsi" w:eastAsia="Cambria" w:hAnsiTheme="minorHAnsi"/>
          <w:sz w:val="18"/>
          <w:szCs w:val="18"/>
        </w:rPr>
        <w:t xml:space="preserve"> Defaults to rated airflow from HVI directory, but editable if exhaust system minimum airflow rate is</w:t>
      </w:r>
      <w:r w:rsidR="005E2135">
        <w:rPr>
          <w:rFonts w:asciiTheme="minorHAnsi" w:eastAsia="Cambria" w:hAnsiTheme="minorHAnsi"/>
          <w:sz w:val="18"/>
          <w:szCs w:val="18"/>
        </w:rPr>
        <w:t xml:space="preserve"> less</w:t>
      </w:r>
      <w:r w:rsidR="00767718">
        <w:rPr>
          <w:rFonts w:asciiTheme="minorHAnsi" w:eastAsia="Cambria" w:hAnsiTheme="minorHAnsi"/>
          <w:sz w:val="18"/>
          <w:szCs w:val="18"/>
        </w:rPr>
        <w:t xml:space="preserve"> than HVI listed value.</w:t>
      </w:r>
    </w:p>
    <w:p w14:paraId="2EF5E674" w14:textId="0562B7FF" w:rsidR="00417094" w:rsidRDefault="00417094"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Operation Schedule:</w:t>
      </w:r>
      <w:r w:rsidR="00767718">
        <w:rPr>
          <w:rFonts w:asciiTheme="minorHAnsi" w:eastAsia="Cambria" w:hAnsiTheme="minorHAnsi"/>
          <w:sz w:val="18"/>
          <w:szCs w:val="18"/>
        </w:rPr>
        <w:t xml:space="preserve"> Select the kitchen exhaust system operation schedule. Options are demand control and continuous.</w:t>
      </w:r>
    </w:p>
    <w:p w14:paraId="3C8A331B" w14:textId="2B1645B3" w:rsidR="00417094" w:rsidRDefault="00417094"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Required Minimum Ventilation Rate</w:t>
      </w:r>
      <w:r w:rsidR="00D26D15">
        <w:rPr>
          <w:rFonts w:asciiTheme="minorHAnsi" w:eastAsia="Cambria" w:hAnsiTheme="minorHAnsi"/>
          <w:sz w:val="18"/>
          <w:szCs w:val="18"/>
        </w:rPr>
        <w:t xml:space="preserve"> (if demand controlled)</w:t>
      </w:r>
      <w:r>
        <w:rPr>
          <w:rFonts w:asciiTheme="minorHAnsi" w:eastAsia="Cambria" w:hAnsiTheme="minorHAnsi"/>
          <w:sz w:val="18"/>
          <w:szCs w:val="18"/>
        </w:rPr>
        <w:t>:</w:t>
      </w:r>
      <w:r w:rsidR="00767718">
        <w:rPr>
          <w:rFonts w:asciiTheme="minorHAnsi" w:eastAsia="Cambria" w:hAnsiTheme="minorHAnsi"/>
          <w:sz w:val="18"/>
          <w:szCs w:val="18"/>
        </w:rPr>
        <w:t xml:space="preserve"> This field is filled out automatically and is calculated based on the system operation schedule and type, and kitchen type</w:t>
      </w:r>
      <w:r w:rsidR="00D26D15">
        <w:rPr>
          <w:rFonts w:asciiTheme="minorHAnsi" w:eastAsia="Cambria" w:hAnsiTheme="minorHAnsi"/>
          <w:sz w:val="18"/>
          <w:szCs w:val="18"/>
        </w:rPr>
        <w:t xml:space="preserve"> and volume. This field is only used for demand control exhaust systems. Continuous exhaust required minimum ventilation rate is determined in Section D.</w:t>
      </w:r>
    </w:p>
    <w:p w14:paraId="51865AF9" w14:textId="4069CD6C" w:rsidR="00417094" w:rsidRDefault="00417094"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Maximum Sound Rating:</w:t>
      </w:r>
      <w:r w:rsidR="00767718" w:rsidRPr="00767718">
        <w:rPr>
          <w:rFonts w:asciiTheme="minorHAnsi" w:eastAsia="Cambria" w:hAnsiTheme="minorHAnsi"/>
          <w:sz w:val="18"/>
          <w:szCs w:val="18"/>
        </w:rPr>
        <w:t xml:space="preserve"> </w:t>
      </w:r>
      <w:r w:rsidR="00767718">
        <w:rPr>
          <w:rFonts w:asciiTheme="minorHAnsi" w:eastAsia="Cambria" w:hAnsiTheme="minorHAnsi"/>
          <w:sz w:val="18"/>
          <w:szCs w:val="18"/>
        </w:rPr>
        <w:t>This field is filled out automatically and is calculated based the system operation schedule</w:t>
      </w:r>
      <w:r w:rsidR="00D326F9">
        <w:rPr>
          <w:rFonts w:asciiTheme="minorHAnsi" w:eastAsia="Cambria" w:hAnsiTheme="minorHAnsi"/>
          <w:sz w:val="18"/>
          <w:szCs w:val="18"/>
        </w:rPr>
        <w:t xml:space="preserve"> and minimum airflow</w:t>
      </w:r>
      <w:r w:rsidR="00767718">
        <w:rPr>
          <w:rFonts w:asciiTheme="minorHAnsi" w:eastAsia="Cambria" w:hAnsiTheme="minorHAnsi"/>
          <w:sz w:val="18"/>
          <w:szCs w:val="18"/>
        </w:rPr>
        <w:t>.</w:t>
      </w:r>
    </w:p>
    <w:p w14:paraId="09B5B1E2" w14:textId="107CB5ED" w:rsidR="00D326F9" w:rsidRDefault="00417094"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Compliance Statement:</w:t>
      </w:r>
      <w:r w:rsidR="00767718">
        <w:rPr>
          <w:rFonts w:asciiTheme="minorHAnsi" w:eastAsia="Cambria" w:hAnsiTheme="minorHAnsi"/>
          <w:sz w:val="18"/>
          <w:szCs w:val="18"/>
        </w:rPr>
        <w:t xml:space="preserve"> This field is filled out automatically based on the installed system HVI listed airflow rate</w:t>
      </w:r>
      <w:r w:rsidR="00D326F9">
        <w:rPr>
          <w:rFonts w:asciiTheme="minorHAnsi" w:eastAsia="Cambria" w:hAnsiTheme="minorHAnsi"/>
          <w:sz w:val="18"/>
          <w:szCs w:val="18"/>
        </w:rPr>
        <w:t xml:space="preserve"> and sound rating,</w:t>
      </w:r>
      <w:r w:rsidR="00767718">
        <w:rPr>
          <w:rFonts w:asciiTheme="minorHAnsi" w:eastAsia="Cambria" w:hAnsiTheme="minorHAnsi"/>
          <w:sz w:val="18"/>
          <w:szCs w:val="18"/>
        </w:rPr>
        <w:t xml:space="preserve"> minimum required ventilation rate</w:t>
      </w:r>
      <w:r w:rsidR="00D326F9">
        <w:rPr>
          <w:rFonts w:asciiTheme="minorHAnsi" w:eastAsia="Cambria" w:hAnsiTheme="minorHAnsi"/>
          <w:sz w:val="18"/>
          <w:szCs w:val="18"/>
        </w:rPr>
        <w:t>, and maximum sound rating. For continuous systems, this field only determines compliance with maximum sound ratings. Continuous system ventilation rate compliance is determined in Section D.</w:t>
      </w:r>
    </w:p>
    <w:p w14:paraId="42B696E7" w14:textId="77777777" w:rsidR="00D326F9" w:rsidRDefault="00D326F9" w:rsidP="00186891">
      <w:pPr>
        <w:rPr>
          <w:rFonts w:asciiTheme="minorHAnsi" w:eastAsia="Cambria" w:hAnsiTheme="minorHAnsi"/>
          <w:sz w:val="18"/>
          <w:szCs w:val="18"/>
        </w:rPr>
      </w:pPr>
    </w:p>
    <w:p w14:paraId="6AF35430" w14:textId="08E00511" w:rsidR="00D326F9" w:rsidRDefault="00D326F9" w:rsidP="00D326F9">
      <w:pPr>
        <w:rPr>
          <w:rFonts w:asciiTheme="minorHAnsi" w:hAnsiTheme="minorHAnsi"/>
          <w:b/>
          <w:sz w:val="18"/>
          <w:szCs w:val="18"/>
        </w:rPr>
      </w:pPr>
      <w:r w:rsidRPr="00C803C2">
        <w:rPr>
          <w:rFonts w:asciiTheme="minorHAnsi" w:eastAsia="Cambria" w:hAnsiTheme="minorHAnsi"/>
          <w:b/>
          <w:sz w:val="18"/>
          <w:szCs w:val="18"/>
        </w:rPr>
        <w:t xml:space="preserve">Section </w:t>
      </w:r>
      <w:r>
        <w:rPr>
          <w:rFonts w:asciiTheme="minorHAnsi" w:eastAsia="Cambria" w:hAnsiTheme="minorHAnsi"/>
          <w:b/>
          <w:sz w:val="18"/>
          <w:szCs w:val="18"/>
        </w:rPr>
        <w:t>D</w:t>
      </w:r>
      <w:r w:rsidRPr="00C803C2">
        <w:rPr>
          <w:rFonts w:asciiTheme="minorHAnsi" w:eastAsia="Cambria" w:hAnsiTheme="minorHAnsi"/>
          <w:b/>
          <w:sz w:val="18"/>
          <w:szCs w:val="18"/>
        </w:rPr>
        <w:t xml:space="preserve">. </w:t>
      </w:r>
      <w:r>
        <w:rPr>
          <w:rFonts w:asciiTheme="minorHAnsi" w:eastAsia="Cambria" w:hAnsiTheme="minorHAnsi"/>
          <w:b/>
          <w:sz w:val="18"/>
          <w:szCs w:val="18"/>
        </w:rPr>
        <w:t xml:space="preserve">Continuous </w:t>
      </w:r>
      <w:r w:rsidRPr="00C803C2">
        <w:rPr>
          <w:rFonts w:asciiTheme="minorHAnsi" w:eastAsia="Cambria" w:hAnsiTheme="minorHAnsi"/>
          <w:b/>
          <w:sz w:val="18"/>
          <w:szCs w:val="18"/>
        </w:rPr>
        <w:t>Kitchen Exhaust</w:t>
      </w:r>
    </w:p>
    <w:p w14:paraId="2F83712F" w14:textId="43C1E750" w:rsidR="00D326F9" w:rsidRDefault="00D326F9" w:rsidP="00186891">
      <w:pPr>
        <w:pStyle w:val="ListParagraph"/>
        <w:numPr>
          <w:ilvl w:val="0"/>
          <w:numId w:val="27"/>
        </w:numPr>
        <w:rPr>
          <w:rFonts w:asciiTheme="minorHAnsi" w:eastAsia="Cambria" w:hAnsiTheme="minorHAnsi"/>
          <w:sz w:val="18"/>
          <w:szCs w:val="18"/>
        </w:rPr>
      </w:pPr>
      <w:r w:rsidRPr="00D326F9">
        <w:rPr>
          <w:rFonts w:asciiTheme="minorHAnsi" w:eastAsia="Cambria" w:hAnsiTheme="minorHAnsi"/>
          <w:sz w:val="18"/>
          <w:szCs w:val="18"/>
        </w:rPr>
        <w:t>Total Contin</w:t>
      </w:r>
      <w:r>
        <w:rPr>
          <w:rFonts w:asciiTheme="minorHAnsi" w:eastAsia="Cambria" w:hAnsiTheme="minorHAnsi"/>
          <w:sz w:val="18"/>
          <w:szCs w:val="18"/>
        </w:rPr>
        <w:t>uous Ventilation Airflow: This field is filled out automatically and is equal to the sum of the HVI listed airflow for all continuously operated kitchen exhaust systems.</w:t>
      </w:r>
    </w:p>
    <w:p w14:paraId="17F5066E" w14:textId="537A1CA3" w:rsidR="00D326F9" w:rsidRDefault="00D326F9" w:rsidP="00186891">
      <w:pPr>
        <w:pStyle w:val="ListParagraph"/>
        <w:numPr>
          <w:ilvl w:val="0"/>
          <w:numId w:val="27"/>
        </w:numPr>
        <w:rPr>
          <w:rFonts w:asciiTheme="minorHAnsi" w:eastAsia="Cambria" w:hAnsiTheme="minorHAnsi"/>
          <w:sz w:val="18"/>
          <w:szCs w:val="18"/>
        </w:rPr>
      </w:pPr>
      <w:r>
        <w:rPr>
          <w:rFonts w:asciiTheme="minorHAnsi" w:eastAsia="Cambria" w:hAnsiTheme="minorHAnsi"/>
          <w:sz w:val="18"/>
          <w:szCs w:val="18"/>
        </w:rPr>
        <w:t>Required Minimum Continuous Ventilation Airflow: This field is filled out automatically and is equal to five times the enclosed kitchen volume.</w:t>
      </w:r>
    </w:p>
    <w:p w14:paraId="3B710C4C" w14:textId="1B5C0D08" w:rsidR="00417094" w:rsidRPr="00186891" w:rsidRDefault="00D326F9" w:rsidP="00186891">
      <w:pPr>
        <w:pStyle w:val="ListParagraph"/>
        <w:numPr>
          <w:ilvl w:val="0"/>
          <w:numId w:val="27"/>
        </w:numPr>
        <w:rPr>
          <w:rFonts w:asciiTheme="minorHAnsi" w:eastAsia="Cambria" w:hAnsiTheme="minorHAnsi"/>
          <w:sz w:val="18"/>
          <w:szCs w:val="18"/>
        </w:rPr>
      </w:pPr>
      <w:r>
        <w:rPr>
          <w:rFonts w:asciiTheme="minorHAnsi" w:eastAsia="Cambria" w:hAnsiTheme="minorHAnsi"/>
          <w:sz w:val="18"/>
          <w:szCs w:val="18"/>
        </w:rPr>
        <w:t>Compliance Statement: This field is filled</w:t>
      </w:r>
      <w:r w:rsidR="00327A9C">
        <w:rPr>
          <w:rFonts w:asciiTheme="minorHAnsi" w:eastAsia="Cambria" w:hAnsiTheme="minorHAnsi"/>
          <w:sz w:val="18"/>
          <w:szCs w:val="18"/>
        </w:rPr>
        <w:t xml:space="preserve"> out automatically and is based on the total installed continuous ventilation airflow and the required minimum continuous ventilation airflow.</w:t>
      </w:r>
    </w:p>
    <w:p w14:paraId="397A27A4" w14:textId="77777777" w:rsidR="00BF3503" w:rsidRDefault="00BF3503">
      <w:pPr>
        <w:rPr>
          <w:rFonts w:asciiTheme="minorHAnsi" w:eastAsia="Cambria" w:hAnsiTheme="minorHAnsi"/>
          <w:sz w:val="18"/>
          <w:szCs w:val="18"/>
        </w:rPr>
      </w:pPr>
    </w:p>
    <w:p w14:paraId="0FFD1922" w14:textId="356CADC5" w:rsidR="00BF3503" w:rsidRPr="00BF3503" w:rsidRDefault="00BF3503">
      <w:pPr>
        <w:rPr>
          <w:rFonts w:asciiTheme="minorHAnsi" w:eastAsia="Cambria" w:hAnsiTheme="minorHAnsi"/>
          <w:b/>
          <w:sz w:val="18"/>
          <w:szCs w:val="18"/>
        </w:rPr>
      </w:pPr>
      <w:r w:rsidRPr="00BF3503">
        <w:rPr>
          <w:rFonts w:asciiTheme="minorHAnsi" w:eastAsia="Cambria" w:hAnsiTheme="minorHAnsi"/>
          <w:b/>
          <w:sz w:val="18"/>
          <w:szCs w:val="18"/>
        </w:rPr>
        <w:t xml:space="preserve">Section </w:t>
      </w:r>
      <w:r w:rsidR="00E01E27">
        <w:rPr>
          <w:rFonts w:asciiTheme="minorHAnsi" w:eastAsia="Cambria" w:hAnsiTheme="minorHAnsi"/>
          <w:b/>
          <w:sz w:val="18"/>
          <w:szCs w:val="18"/>
        </w:rPr>
        <w:t>E</w:t>
      </w:r>
      <w:r w:rsidRPr="00BF3503">
        <w:rPr>
          <w:rFonts w:asciiTheme="minorHAnsi" w:eastAsia="Cambria" w:hAnsiTheme="minorHAnsi"/>
          <w:b/>
          <w:sz w:val="18"/>
          <w:szCs w:val="18"/>
        </w:rPr>
        <w:t>. Other Requirements</w:t>
      </w:r>
    </w:p>
    <w:p w14:paraId="4FA59164" w14:textId="77777777" w:rsidR="00BF3503" w:rsidRPr="00C62500" w:rsidRDefault="00BF3503" w:rsidP="00BF3503">
      <w:pPr>
        <w:numPr>
          <w:ilvl w:val="0"/>
          <w:numId w:val="23"/>
        </w:numPr>
        <w:rPr>
          <w:rFonts w:asciiTheme="minorHAnsi" w:hAnsiTheme="minorHAnsi"/>
        </w:rPr>
      </w:pPr>
      <w:r w:rsidRPr="00714E84">
        <w:rPr>
          <w:rFonts w:asciiTheme="minorHAnsi" w:hAnsiTheme="minorHAnsi"/>
        </w:rPr>
        <w:t>This field must be a true statement (or not applicable) for the system to comply.</w:t>
      </w:r>
    </w:p>
    <w:p w14:paraId="72C5CC76" w14:textId="77777777" w:rsidR="00BF3503" w:rsidRPr="00C62500" w:rsidRDefault="00BF3503" w:rsidP="00BF3503">
      <w:pPr>
        <w:numPr>
          <w:ilvl w:val="0"/>
          <w:numId w:val="23"/>
        </w:numPr>
        <w:rPr>
          <w:rFonts w:asciiTheme="minorHAnsi" w:hAnsiTheme="minorHAnsi"/>
        </w:rPr>
      </w:pPr>
      <w:r w:rsidRPr="00714E84">
        <w:rPr>
          <w:rFonts w:asciiTheme="minorHAnsi" w:hAnsiTheme="minorHAnsi"/>
        </w:rPr>
        <w:t>This field must be a true statement (or not applicable) for the system to comply.</w:t>
      </w:r>
    </w:p>
    <w:p w14:paraId="06CBD2A8" w14:textId="77777777" w:rsidR="00BF3503" w:rsidRPr="00C62500" w:rsidRDefault="00BF3503" w:rsidP="00BF3503">
      <w:pPr>
        <w:numPr>
          <w:ilvl w:val="0"/>
          <w:numId w:val="23"/>
        </w:numPr>
        <w:rPr>
          <w:rFonts w:asciiTheme="minorHAnsi" w:hAnsiTheme="minorHAnsi"/>
        </w:rPr>
      </w:pPr>
      <w:r w:rsidRPr="00714E84">
        <w:rPr>
          <w:rFonts w:asciiTheme="minorHAnsi" w:hAnsiTheme="minorHAnsi"/>
        </w:rPr>
        <w:t>This field must be a true statement (or not applicable) for the system to comply.</w:t>
      </w:r>
    </w:p>
    <w:p w14:paraId="16DC5438" w14:textId="77777777" w:rsidR="00BF3503" w:rsidRPr="00C62500" w:rsidRDefault="00BF3503" w:rsidP="00BF3503">
      <w:pPr>
        <w:numPr>
          <w:ilvl w:val="0"/>
          <w:numId w:val="23"/>
        </w:numPr>
        <w:rPr>
          <w:rFonts w:asciiTheme="minorHAnsi" w:hAnsiTheme="minorHAnsi"/>
        </w:rPr>
      </w:pPr>
      <w:r w:rsidRPr="00714E84">
        <w:rPr>
          <w:rFonts w:asciiTheme="minorHAnsi" w:hAnsiTheme="minorHAnsi"/>
        </w:rPr>
        <w:t>This field must be a true statement (or not applicable) for the system to comply.</w:t>
      </w:r>
    </w:p>
    <w:p w14:paraId="01332CE6" w14:textId="77777777" w:rsidR="00BF3503" w:rsidRPr="00C62500" w:rsidRDefault="00BF3503" w:rsidP="00BF3503">
      <w:pPr>
        <w:numPr>
          <w:ilvl w:val="0"/>
          <w:numId w:val="23"/>
        </w:numPr>
        <w:rPr>
          <w:rFonts w:asciiTheme="minorHAnsi" w:hAnsiTheme="minorHAnsi"/>
        </w:rPr>
      </w:pPr>
      <w:r w:rsidRPr="00714E84">
        <w:rPr>
          <w:rFonts w:asciiTheme="minorHAnsi" w:hAnsiTheme="minorHAnsi"/>
        </w:rPr>
        <w:t>This field must be a true statement (or not applicable) for the system to comply.</w:t>
      </w:r>
    </w:p>
    <w:p w14:paraId="79787043" w14:textId="77777777" w:rsidR="001C2576" w:rsidRDefault="001C2576" w:rsidP="00636F83">
      <w:pPr>
        <w:rPr>
          <w:rFonts w:asciiTheme="minorHAnsi" w:hAnsiTheme="minorHAnsi"/>
          <w:b/>
          <w:sz w:val="18"/>
          <w:szCs w:val="18"/>
        </w:rPr>
      </w:pPr>
    </w:p>
    <w:p w14:paraId="5F193DDA" w14:textId="77777777" w:rsidR="00636F83" w:rsidRPr="00604BA7" w:rsidRDefault="00636F83" w:rsidP="00636F83">
      <w:pPr>
        <w:rPr>
          <w:rFonts w:asciiTheme="minorHAnsi" w:eastAsia="Cambria" w:hAnsiTheme="minorHAnsi"/>
          <w:b/>
          <w:sz w:val="18"/>
          <w:szCs w:val="18"/>
        </w:rPr>
      </w:pPr>
    </w:p>
    <w:p w14:paraId="4A3B9003" w14:textId="77777777" w:rsidR="00023A98" w:rsidRPr="004C3F98" w:rsidRDefault="00023A98" w:rsidP="00D65FA1">
      <w:pPr>
        <w:numPr>
          <w:ilvl w:val="0"/>
          <w:numId w:val="9"/>
        </w:numPr>
        <w:contextualSpacing/>
        <w:rPr>
          <w:rFonts w:asciiTheme="minorHAnsi" w:eastAsia="Cambria" w:hAnsiTheme="minorHAnsi"/>
          <w:sz w:val="18"/>
          <w:szCs w:val="18"/>
        </w:rPr>
        <w:sectPr w:rsidR="00023A98" w:rsidRPr="004C3F98" w:rsidSect="00FB7C8C">
          <w:headerReference w:type="even" r:id="rId12"/>
          <w:headerReference w:type="default" r:id="rId13"/>
          <w:footerReference w:type="default" r:id="rId14"/>
          <w:headerReference w:type="first" r:id="rId15"/>
          <w:pgSz w:w="12240" w:h="15840" w:code="1"/>
          <w:pgMar w:top="720" w:right="720" w:bottom="720" w:left="720" w:header="576" w:footer="576" w:gutter="0"/>
          <w:pgNumType w:start="1"/>
          <w:cols w:space="720"/>
          <w:docGrid w:linePitch="272"/>
        </w:sectPr>
      </w:pPr>
    </w:p>
    <w:tbl>
      <w:tblPr>
        <w:tblStyle w:val="TableGrid"/>
        <w:tblW w:w="0" w:type="auto"/>
        <w:tblLook w:val="04A0" w:firstRow="1" w:lastRow="0" w:firstColumn="1" w:lastColumn="0" w:noHBand="0" w:noVBand="1"/>
      </w:tblPr>
      <w:tblGrid>
        <w:gridCol w:w="10790"/>
      </w:tblGrid>
      <w:tr w:rsidR="0096325C" w14:paraId="1AF0E1AB" w14:textId="77777777" w:rsidTr="0096325C">
        <w:tc>
          <w:tcPr>
            <w:tcW w:w="11016" w:type="dxa"/>
          </w:tcPr>
          <w:p w14:paraId="6A10A0AC" w14:textId="09E49D5C" w:rsidR="0096325C" w:rsidRDefault="0096325C" w:rsidP="00052480">
            <w:pPr>
              <w:rPr>
                <w:rFonts w:asciiTheme="minorHAnsi" w:hAnsiTheme="minorHAnsi"/>
                <w:sz w:val="18"/>
                <w:szCs w:val="18"/>
              </w:rPr>
            </w:pPr>
            <w:r w:rsidRPr="00CB00C9">
              <w:rPr>
                <w:rFonts w:asciiTheme="minorHAnsi" w:hAnsiTheme="minorHAnsi" w:cs="font78"/>
                <w:sz w:val="18"/>
                <w:szCs w:val="18"/>
              </w:rPr>
              <w:lastRenderedPageBreak/>
              <w:t xml:space="preserve">Title 24, Part 6, Section 150.0(o) </w:t>
            </w:r>
            <w:r w:rsidRPr="00CB00C9">
              <w:rPr>
                <w:rFonts w:asciiTheme="minorHAnsi" w:hAnsiTheme="minorHAnsi" w:cs="font78"/>
                <w:b/>
                <w:bCs/>
                <w:sz w:val="18"/>
                <w:szCs w:val="18"/>
              </w:rPr>
              <w:t xml:space="preserve">Ventilation for Indoor Air Quality. </w:t>
            </w:r>
            <w:r w:rsidRPr="00CB00C9">
              <w:rPr>
                <w:rFonts w:asciiTheme="minorHAnsi" w:hAnsiTheme="minorHAnsi" w:cs="font78"/>
                <w:sz w:val="18"/>
                <w:szCs w:val="18"/>
              </w:rPr>
              <w:t>All dwelling units shall meet the requirements of ANSI/ASHRAE Standard</w:t>
            </w:r>
            <w:r w:rsidR="00D70078">
              <w:rPr>
                <w:rFonts w:asciiTheme="minorHAnsi" w:hAnsiTheme="minorHAnsi" w:cs="font78"/>
                <w:sz w:val="18"/>
                <w:szCs w:val="18"/>
              </w:rPr>
              <w:t xml:space="preserve"> </w:t>
            </w:r>
            <w:r w:rsidRPr="00CB00C9">
              <w:rPr>
                <w:rFonts w:asciiTheme="minorHAnsi" w:hAnsiTheme="minorHAnsi" w:cs="font78"/>
                <w:sz w:val="18"/>
                <w:szCs w:val="18"/>
              </w:rPr>
              <w:t>62.2. Ventilation and Acceptable Indoor Air Quality in Low-Rise Residential Buildings</w:t>
            </w:r>
            <w:r w:rsidR="00052480">
              <w:rPr>
                <w:rFonts w:asciiTheme="minorHAnsi" w:hAnsiTheme="minorHAnsi" w:cs="font78"/>
                <w:sz w:val="18"/>
                <w:szCs w:val="18"/>
              </w:rPr>
              <w:t xml:space="preserve"> subject to the amendments specified by Title 24, Part 6, Section 150.0(o)1. </w:t>
            </w:r>
          </w:p>
        </w:tc>
      </w:tr>
    </w:tbl>
    <w:p w14:paraId="260E2847" w14:textId="77777777" w:rsidR="0096325C" w:rsidRPr="0029047D" w:rsidRDefault="0096325C" w:rsidP="00D65FA1">
      <w:pPr>
        <w:rPr>
          <w:rFonts w:asciiTheme="minorHAnsi" w:hAnsiTheme="minorHAnsi"/>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26"/>
        <w:gridCol w:w="4602"/>
        <w:gridCol w:w="5562"/>
      </w:tblGrid>
      <w:tr w:rsidR="00192313" w:rsidRPr="0029047D" w14:paraId="17323F75" w14:textId="77777777" w:rsidTr="00F26A73">
        <w:tc>
          <w:tcPr>
            <w:tcW w:w="10790" w:type="dxa"/>
            <w:gridSpan w:val="3"/>
          </w:tcPr>
          <w:p w14:paraId="082BE664" w14:textId="73EB3BC2" w:rsidR="00192313" w:rsidRPr="0029047D" w:rsidRDefault="00192313">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Cs w:val="18"/>
              </w:rPr>
            </w:pPr>
            <w:r w:rsidRPr="0029047D">
              <w:rPr>
                <w:rFonts w:asciiTheme="minorHAnsi" w:hAnsiTheme="minorHAnsi"/>
                <w:b/>
                <w:szCs w:val="18"/>
              </w:rPr>
              <w:t xml:space="preserve">A. </w:t>
            </w:r>
            <w:r w:rsidR="00B4489D">
              <w:rPr>
                <w:rFonts w:asciiTheme="minorHAnsi" w:hAnsiTheme="minorHAnsi"/>
                <w:b/>
                <w:szCs w:val="18"/>
              </w:rPr>
              <w:t>Local Mechanical Exhaust</w:t>
            </w:r>
            <w:r w:rsidR="00E842BD">
              <w:rPr>
                <w:rFonts w:asciiTheme="minorHAnsi" w:hAnsiTheme="minorHAnsi"/>
                <w:b/>
                <w:szCs w:val="18"/>
              </w:rPr>
              <w:t xml:space="preserve"> </w:t>
            </w:r>
            <w:r w:rsidRPr="0029047D">
              <w:rPr>
                <w:rFonts w:asciiTheme="minorHAnsi" w:hAnsiTheme="minorHAnsi"/>
                <w:b/>
                <w:szCs w:val="18"/>
              </w:rPr>
              <w:t>- General Information</w:t>
            </w:r>
          </w:p>
        </w:tc>
      </w:tr>
      <w:tr w:rsidR="005D17AE" w:rsidRPr="007A5D38" w14:paraId="49CC07DE" w14:textId="77777777" w:rsidTr="00F26A73">
        <w:trPr>
          <w:trHeight w:val="158"/>
        </w:trPr>
        <w:tc>
          <w:tcPr>
            <w:tcW w:w="626" w:type="dxa"/>
            <w:vAlign w:val="center"/>
          </w:tcPr>
          <w:p w14:paraId="7DB916A9" w14:textId="77777777" w:rsidR="005D17AE" w:rsidRPr="007A5D38" w:rsidRDefault="005D17AE" w:rsidP="005D17AE">
            <w:pPr>
              <w:jc w:val="center"/>
              <w:rPr>
                <w:rFonts w:asciiTheme="minorHAnsi" w:hAnsiTheme="minorHAnsi" w:cstheme="minorHAnsi"/>
                <w:sz w:val="18"/>
                <w:szCs w:val="18"/>
              </w:rPr>
            </w:pPr>
            <w:r w:rsidRPr="007A5D38">
              <w:rPr>
                <w:rFonts w:asciiTheme="minorHAnsi" w:hAnsiTheme="minorHAnsi" w:cstheme="minorHAnsi"/>
                <w:sz w:val="18"/>
                <w:szCs w:val="18"/>
              </w:rPr>
              <w:t>01</w:t>
            </w:r>
          </w:p>
        </w:tc>
        <w:tc>
          <w:tcPr>
            <w:tcW w:w="4602" w:type="dxa"/>
            <w:vAlign w:val="center"/>
          </w:tcPr>
          <w:p w14:paraId="40A74336" w14:textId="77777777" w:rsidR="005D17AE" w:rsidRPr="007A5D38" w:rsidRDefault="005D17AE" w:rsidP="005D17AE">
            <w:pPr>
              <w:rPr>
                <w:rFonts w:asciiTheme="minorHAnsi" w:hAnsiTheme="minorHAnsi" w:cstheme="minorHAnsi"/>
                <w:sz w:val="18"/>
                <w:szCs w:val="18"/>
              </w:rPr>
            </w:pPr>
            <w:r w:rsidRPr="007A5D38">
              <w:rPr>
                <w:rFonts w:asciiTheme="minorHAnsi" w:hAnsiTheme="minorHAnsi" w:cstheme="minorHAnsi"/>
                <w:sz w:val="18"/>
                <w:szCs w:val="18"/>
              </w:rPr>
              <w:t>Dwelling Unit Name</w:t>
            </w:r>
          </w:p>
        </w:tc>
        <w:tc>
          <w:tcPr>
            <w:tcW w:w="5562" w:type="dxa"/>
          </w:tcPr>
          <w:p w14:paraId="6BCA4528" w14:textId="22606608" w:rsidR="005D17AE" w:rsidRPr="007A5D38" w:rsidRDefault="005D17AE" w:rsidP="00604BA7">
            <w:pPr>
              <w:rPr>
                <w:rFonts w:asciiTheme="minorHAnsi" w:hAnsiTheme="minorHAnsi" w:cstheme="minorHAnsi"/>
                <w:sz w:val="18"/>
                <w:szCs w:val="18"/>
              </w:rPr>
            </w:pPr>
            <w:r w:rsidRPr="00F5715E">
              <w:rPr>
                <w:rFonts w:asciiTheme="minorHAnsi" w:hAnsiTheme="minorHAnsi"/>
                <w:sz w:val="18"/>
                <w:szCs w:val="18"/>
              </w:rPr>
              <w:t>&lt;&lt;</w:t>
            </w:r>
            <w:r>
              <w:rPr>
                <w:rFonts w:asciiTheme="minorHAnsi" w:hAnsiTheme="minorHAnsi"/>
                <w:sz w:val="18"/>
                <w:szCs w:val="18"/>
              </w:rPr>
              <w:t>C</w:t>
            </w:r>
            <w:r w:rsidRPr="00F5715E">
              <w:rPr>
                <w:rFonts w:asciiTheme="minorHAnsi" w:hAnsiTheme="minorHAnsi"/>
                <w:sz w:val="18"/>
                <w:szCs w:val="18"/>
              </w:rPr>
              <w:t xml:space="preserve">alculated field, referenced data from </w:t>
            </w:r>
            <w:r>
              <w:rPr>
                <w:rFonts w:asciiTheme="minorHAnsi" w:hAnsiTheme="minorHAnsi" w:cstheme="minorHAnsi"/>
                <w:sz w:val="18"/>
                <w:szCs w:val="18"/>
              </w:rPr>
              <w:t>MCH-01, “</w:t>
            </w:r>
            <w:r w:rsidRPr="007A5D38">
              <w:rPr>
                <w:rFonts w:asciiTheme="minorHAnsi" w:hAnsiTheme="minorHAnsi" w:cstheme="minorHAnsi"/>
                <w:sz w:val="18"/>
                <w:szCs w:val="18"/>
              </w:rPr>
              <w:t>Dwelling Unit Name</w:t>
            </w:r>
            <w:r>
              <w:rPr>
                <w:rFonts w:asciiTheme="minorHAnsi" w:hAnsiTheme="minorHAnsi" w:cstheme="minorHAnsi"/>
                <w:sz w:val="18"/>
                <w:szCs w:val="18"/>
              </w:rPr>
              <w:t>” (A01)</w:t>
            </w:r>
            <w:r w:rsidRPr="00F5715E" w:rsidDel="00B47A76">
              <w:rPr>
                <w:rFonts w:asciiTheme="minorHAnsi" w:hAnsiTheme="minorHAnsi"/>
                <w:sz w:val="18"/>
                <w:szCs w:val="18"/>
              </w:rPr>
              <w:t>CF1R</w:t>
            </w:r>
            <w:r w:rsidRPr="00F5715E">
              <w:rPr>
                <w:rFonts w:asciiTheme="minorHAnsi" w:hAnsiTheme="minorHAnsi"/>
                <w:sz w:val="18"/>
                <w:szCs w:val="18"/>
              </w:rPr>
              <w:t>.</w:t>
            </w:r>
            <w:r>
              <w:rPr>
                <w:rFonts w:asciiTheme="minorHAnsi" w:hAnsiTheme="minorHAnsi"/>
                <w:sz w:val="18"/>
                <w:szCs w:val="18"/>
              </w:rPr>
              <w:t>&gt;&gt;</w:t>
            </w:r>
          </w:p>
        </w:tc>
      </w:tr>
      <w:tr w:rsidR="00192313" w:rsidRPr="007A5D38" w14:paraId="3E6215D8" w14:textId="77777777" w:rsidTr="00F26A73">
        <w:trPr>
          <w:trHeight w:val="158"/>
        </w:trPr>
        <w:tc>
          <w:tcPr>
            <w:tcW w:w="626" w:type="dxa"/>
            <w:vAlign w:val="center"/>
          </w:tcPr>
          <w:p w14:paraId="33569EB3" w14:textId="77777777" w:rsidR="00192313" w:rsidRPr="007A5D38" w:rsidRDefault="00192313" w:rsidP="00192313">
            <w:pPr>
              <w:jc w:val="center"/>
              <w:rPr>
                <w:rFonts w:asciiTheme="minorHAnsi" w:hAnsiTheme="minorHAnsi" w:cstheme="minorHAnsi"/>
                <w:sz w:val="18"/>
                <w:szCs w:val="18"/>
              </w:rPr>
            </w:pPr>
            <w:r w:rsidRPr="007A5D38">
              <w:rPr>
                <w:rFonts w:asciiTheme="minorHAnsi" w:hAnsiTheme="minorHAnsi" w:cstheme="minorHAnsi"/>
                <w:sz w:val="18"/>
                <w:szCs w:val="18"/>
              </w:rPr>
              <w:t>02</w:t>
            </w:r>
          </w:p>
        </w:tc>
        <w:tc>
          <w:tcPr>
            <w:tcW w:w="4602" w:type="dxa"/>
            <w:vAlign w:val="center"/>
          </w:tcPr>
          <w:p w14:paraId="1D1304B5" w14:textId="77777777" w:rsidR="00192313" w:rsidRPr="007A5D38" w:rsidRDefault="00192313" w:rsidP="00192313">
            <w:pPr>
              <w:rPr>
                <w:rFonts w:asciiTheme="minorHAnsi" w:hAnsiTheme="minorHAnsi" w:cstheme="minorHAnsi"/>
                <w:sz w:val="18"/>
                <w:szCs w:val="18"/>
              </w:rPr>
            </w:pPr>
            <w:r w:rsidRPr="007A5D38">
              <w:rPr>
                <w:rFonts w:asciiTheme="minorHAnsi" w:hAnsiTheme="minorHAnsi" w:cstheme="minorHAnsi"/>
                <w:sz w:val="18"/>
                <w:szCs w:val="18"/>
              </w:rPr>
              <w:t>Building Type</w:t>
            </w:r>
          </w:p>
        </w:tc>
        <w:tc>
          <w:tcPr>
            <w:tcW w:w="5562" w:type="dxa"/>
          </w:tcPr>
          <w:p w14:paraId="7DA858C2" w14:textId="5ACD60FF" w:rsidR="00192313" w:rsidRPr="007A5D38" w:rsidRDefault="00C56E30" w:rsidP="00604BA7">
            <w:pPr>
              <w:rPr>
                <w:rFonts w:asciiTheme="minorHAnsi" w:hAnsiTheme="minorHAnsi" w:cstheme="minorHAnsi"/>
                <w:sz w:val="18"/>
                <w:szCs w:val="18"/>
              </w:rPr>
            </w:pPr>
            <w:r w:rsidRPr="007A5D38">
              <w:rPr>
                <w:rFonts w:asciiTheme="minorHAnsi" w:hAnsiTheme="minorHAnsi" w:cstheme="minorHAnsi"/>
                <w:sz w:val="18"/>
                <w:szCs w:val="18"/>
              </w:rPr>
              <w:t>&lt;&lt;</w:t>
            </w:r>
            <w:r w:rsidR="009062EA" w:rsidRPr="007A5D38">
              <w:rPr>
                <w:rFonts w:asciiTheme="minorHAnsi" w:hAnsiTheme="minorHAnsi" w:cstheme="minorHAnsi"/>
                <w:sz w:val="18"/>
                <w:szCs w:val="18"/>
              </w:rPr>
              <w:t xml:space="preserve"> calculated field, referenced data from CF1R, allowed values = multifamily,</w:t>
            </w:r>
            <w:r w:rsidR="00F52A83" w:rsidRPr="007A5D38">
              <w:rPr>
                <w:rFonts w:asciiTheme="minorHAnsi" w:hAnsiTheme="minorHAnsi" w:cstheme="minorHAnsi"/>
                <w:sz w:val="18"/>
                <w:szCs w:val="18"/>
              </w:rPr>
              <w:t xml:space="preserve"> </w:t>
            </w:r>
            <w:r w:rsidR="009062EA" w:rsidRPr="007A5D38">
              <w:rPr>
                <w:rFonts w:asciiTheme="minorHAnsi" w:hAnsiTheme="minorHAnsi" w:cstheme="minorHAnsi"/>
                <w:sz w:val="18"/>
                <w:szCs w:val="18"/>
              </w:rPr>
              <w:t>single family detached</w:t>
            </w:r>
            <w:r w:rsidR="00E842BD" w:rsidRPr="007A5D38">
              <w:rPr>
                <w:rFonts w:asciiTheme="minorHAnsi" w:hAnsiTheme="minorHAnsi" w:cstheme="minorHAnsi"/>
                <w:sz w:val="18"/>
                <w:szCs w:val="18"/>
              </w:rPr>
              <w:t>,</w:t>
            </w:r>
            <w:r w:rsidR="00E842BD">
              <w:rPr>
                <w:rFonts w:asciiTheme="minorHAnsi" w:hAnsiTheme="minorHAnsi" w:cstheme="minorHAnsi"/>
                <w:sz w:val="18"/>
                <w:szCs w:val="18"/>
              </w:rPr>
              <w:t xml:space="preserve"> or </w:t>
            </w:r>
            <w:r w:rsidR="009062EA" w:rsidRPr="007A5D38">
              <w:rPr>
                <w:rFonts w:asciiTheme="minorHAnsi" w:hAnsiTheme="minorHAnsi" w:cstheme="minorHAnsi"/>
                <w:sz w:val="18"/>
                <w:szCs w:val="18"/>
              </w:rPr>
              <w:t>single family attached&gt;&gt;</w:t>
            </w:r>
          </w:p>
        </w:tc>
      </w:tr>
      <w:tr w:rsidR="00192313" w:rsidRPr="007A5D38" w14:paraId="686EC465" w14:textId="77777777" w:rsidTr="00F26A73">
        <w:trPr>
          <w:trHeight w:val="158"/>
        </w:trPr>
        <w:tc>
          <w:tcPr>
            <w:tcW w:w="626" w:type="dxa"/>
            <w:vAlign w:val="center"/>
          </w:tcPr>
          <w:p w14:paraId="59460BBB" w14:textId="140F095B" w:rsidR="00192313" w:rsidRPr="007A5D38" w:rsidRDefault="00192313" w:rsidP="00192313">
            <w:pPr>
              <w:jc w:val="center"/>
              <w:rPr>
                <w:rFonts w:asciiTheme="minorHAnsi" w:hAnsiTheme="minorHAnsi" w:cstheme="minorHAnsi"/>
                <w:sz w:val="18"/>
                <w:szCs w:val="18"/>
              </w:rPr>
            </w:pPr>
            <w:r w:rsidRPr="007A5D38">
              <w:rPr>
                <w:rFonts w:asciiTheme="minorHAnsi" w:hAnsiTheme="minorHAnsi" w:cstheme="minorHAnsi"/>
                <w:sz w:val="18"/>
                <w:szCs w:val="18"/>
              </w:rPr>
              <w:t>0</w:t>
            </w:r>
            <w:r w:rsidR="00700F25">
              <w:rPr>
                <w:rFonts w:asciiTheme="minorHAnsi" w:hAnsiTheme="minorHAnsi" w:cstheme="minorHAnsi"/>
                <w:sz w:val="18"/>
                <w:szCs w:val="18"/>
              </w:rPr>
              <w:t>3</w:t>
            </w:r>
          </w:p>
        </w:tc>
        <w:tc>
          <w:tcPr>
            <w:tcW w:w="4602" w:type="dxa"/>
            <w:vAlign w:val="center"/>
          </w:tcPr>
          <w:p w14:paraId="0D2FA41F" w14:textId="1F3AF608" w:rsidR="00192313" w:rsidRPr="007A5D38" w:rsidRDefault="00FB5CF1">
            <w:pPr>
              <w:rPr>
                <w:rFonts w:asciiTheme="minorHAnsi" w:hAnsiTheme="minorHAnsi" w:cstheme="minorHAnsi"/>
                <w:sz w:val="18"/>
                <w:szCs w:val="18"/>
              </w:rPr>
            </w:pPr>
            <w:r w:rsidRPr="007A5D38">
              <w:rPr>
                <w:rFonts w:asciiTheme="minorHAnsi" w:hAnsiTheme="minorHAnsi" w:cstheme="minorHAnsi"/>
                <w:sz w:val="18"/>
                <w:szCs w:val="18"/>
              </w:rPr>
              <w:t xml:space="preserve">Total </w:t>
            </w:r>
            <w:r w:rsidR="00BE371B">
              <w:rPr>
                <w:rFonts w:asciiTheme="minorHAnsi" w:hAnsiTheme="minorHAnsi" w:cstheme="minorHAnsi"/>
                <w:sz w:val="18"/>
                <w:szCs w:val="18"/>
              </w:rPr>
              <w:t>Kitchen</w:t>
            </w:r>
            <w:r w:rsidR="00192313" w:rsidRPr="007A5D38">
              <w:rPr>
                <w:rFonts w:asciiTheme="minorHAnsi" w:hAnsiTheme="minorHAnsi" w:cstheme="minorHAnsi"/>
                <w:sz w:val="18"/>
                <w:szCs w:val="18"/>
              </w:rPr>
              <w:t xml:space="preserve"> </w:t>
            </w:r>
            <w:r w:rsidRPr="007A5D38">
              <w:rPr>
                <w:rFonts w:asciiTheme="minorHAnsi" w:hAnsiTheme="minorHAnsi" w:cstheme="minorHAnsi"/>
                <w:sz w:val="18"/>
                <w:szCs w:val="18"/>
              </w:rPr>
              <w:t>F</w:t>
            </w:r>
            <w:r w:rsidR="00192313" w:rsidRPr="007A5D38">
              <w:rPr>
                <w:rFonts w:asciiTheme="minorHAnsi" w:hAnsiTheme="minorHAnsi" w:cstheme="minorHAnsi"/>
                <w:sz w:val="18"/>
                <w:szCs w:val="18"/>
              </w:rPr>
              <w:t xml:space="preserve">loor </w:t>
            </w:r>
            <w:r w:rsidRPr="007A5D38">
              <w:rPr>
                <w:rFonts w:asciiTheme="minorHAnsi" w:hAnsiTheme="minorHAnsi" w:cstheme="minorHAnsi"/>
                <w:sz w:val="18"/>
                <w:szCs w:val="18"/>
              </w:rPr>
              <w:t>A</w:t>
            </w:r>
            <w:r w:rsidR="00192313" w:rsidRPr="007A5D38">
              <w:rPr>
                <w:rFonts w:asciiTheme="minorHAnsi" w:hAnsiTheme="minorHAnsi" w:cstheme="minorHAnsi"/>
                <w:sz w:val="18"/>
                <w:szCs w:val="18"/>
              </w:rPr>
              <w:t>rea</w:t>
            </w:r>
          </w:p>
        </w:tc>
        <w:tc>
          <w:tcPr>
            <w:tcW w:w="5562" w:type="dxa"/>
          </w:tcPr>
          <w:p w14:paraId="77B7FCEB" w14:textId="2C824252" w:rsidR="00192313" w:rsidRPr="007A5D38" w:rsidRDefault="00103283" w:rsidP="00440008">
            <w:pPr>
              <w:rPr>
                <w:rFonts w:asciiTheme="minorHAnsi" w:hAnsiTheme="minorHAnsi" w:cstheme="minorHAnsi"/>
                <w:sz w:val="18"/>
                <w:szCs w:val="18"/>
              </w:rPr>
            </w:pPr>
            <w:r w:rsidRPr="007A5D38">
              <w:rPr>
                <w:rFonts w:asciiTheme="minorHAnsi" w:hAnsiTheme="minorHAnsi" w:cstheme="minorHAnsi"/>
                <w:sz w:val="18"/>
                <w:szCs w:val="18"/>
              </w:rPr>
              <w:t>&lt;&lt;</w:t>
            </w:r>
            <w:r w:rsidR="000A5B2C">
              <w:rPr>
                <w:rFonts w:asciiTheme="minorHAnsi" w:hAnsiTheme="minorHAnsi" w:cstheme="minorHAnsi"/>
                <w:sz w:val="18"/>
                <w:szCs w:val="18"/>
              </w:rPr>
              <w:t xml:space="preserve">User Entered </w:t>
            </w:r>
            <w:r w:rsidR="000A5B2C" w:rsidRPr="00604BA7">
              <w:rPr>
                <w:rFonts w:asciiTheme="minorHAnsi" w:hAnsiTheme="minorHAnsi" w:cstheme="minorHAnsi"/>
                <w:sz w:val="18"/>
                <w:szCs w:val="18"/>
              </w:rPr>
              <w:t>Value;</w:t>
            </w:r>
            <w:r w:rsidR="001C2576">
              <w:rPr>
                <w:rFonts w:asciiTheme="minorHAnsi" w:hAnsiTheme="minorHAnsi" w:cstheme="minorHAnsi"/>
                <w:sz w:val="18"/>
                <w:szCs w:val="18"/>
              </w:rPr>
              <w:t xml:space="preserve"> </w:t>
            </w:r>
            <w:r w:rsidR="000A5B2C" w:rsidRPr="00604BA7">
              <w:rPr>
                <w:rFonts w:asciiTheme="minorHAnsi" w:hAnsiTheme="minorHAnsi" w:cstheme="minorHAnsi"/>
                <w:sz w:val="18"/>
                <w:szCs w:val="18"/>
              </w:rPr>
              <w:t>(XX.XX</w:t>
            </w:r>
            <w:r w:rsidR="000A5B2C" w:rsidRPr="00F26A73">
              <w:rPr>
                <w:rFonts w:asciiTheme="minorHAnsi" w:hAnsiTheme="minorHAnsi" w:cstheme="minorHAnsi"/>
                <w:sz w:val="18"/>
                <w:szCs w:val="18"/>
              </w:rPr>
              <w:t>)</w:t>
            </w:r>
            <w:ins w:id="7" w:author="Alexis Smith" w:date="2020-03-05T11:31:00Z">
              <w:r w:rsidR="00440008" w:rsidDel="00440008">
                <w:rPr>
                  <w:rFonts w:asciiTheme="minorHAnsi" w:hAnsiTheme="minorHAnsi" w:cstheme="minorHAnsi"/>
                  <w:sz w:val="18"/>
                  <w:szCs w:val="18"/>
                </w:rPr>
                <w:t xml:space="preserve"> </w:t>
              </w:r>
            </w:ins>
            <w:del w:id="8" w:author="Alexis Smith" w:date="2020-03-05T11:31:00Z">
              <w:r w:rsidR="001C2576" w:rsidDel="00440008">
                <w:rPr>
                  <w:rFonts w:asciiTheme="minorHAnsi" w:hAnsiTheme="minorHAnsi" w:cstheme="minorHAnsi"/>
                  <w:sz w:val="18"/>
                  <w:szCs w:val="18"/>
                </w:rPr>
                <w:delText xml:space="preserve"> or N/A</w:delText>
              </w:r>
            </w:del>
            <w:r w:rsidRPr="00604BA7">
              <w:rPr>
                <w:rFonts w:asciiTheme="minorHAnsi" w:hAnsiTheme="minorHAnsi" w:cstheme="minorHAnsi"/>
                <w:sz w:val="18"/>
                <w:szCs w:val="18"/>
              </w:rPr>
              <w:t>&gt;&gt;</w:t>
            </w:r>
          </w:p>
        </w:tc>
      </w:tr>
      <w:tr w:rsidR="00D434B0" w:rsidRPr="007A5D38" w14:paraId="3EA20B02" w14:textId="77777777" w:rsidTr="00F26A73">
        <w:trPr>
          <w:trHeight w:val="158"/>
        </w:trPr>
        <w:tc>
          <w:tcPr>
            <w:tcW w:w="626" w:type="dxa"/>
            <w:vAlign w:val="center"/>
          </w:tcPr>
          <w:p w14:paraId="7E3407E7" w14:textId="475D2045" w:rsidR="00D434B0" w:rsidRPr="007A5D38" w:rsidRDefault="00D434B0" w:rsidP="00D25693">
            <w:pPr>
              <w:jc w:val="center"/>
              <w:rPr>
                <w:rFonts w:asciiTheme="minorHAnsi" w:hAnsiTheme="minorHAnsi" w:cstheme="minorHAnsi"/>
                <w:sz w:val="18"/>
                <w:szCs w:val="18"/>
              </w:rPr>
            </w:pPr>
            <w:r w:rsidRPr="007A5D38">
              <w:rPr>
                <w:rFonts w:asciiTheme="minorHAnsi" w:hAnsiTheme="minorHAnsi" w:cstheme="minorHAnsi"/>
                <w:sz w:val="18"/>
                <w:szCs w:val="18"/>
              </w:rPr>
              <w:t>0</w:t>
            </w:r>
            <w:r w:rsidR="00700F25">
              <w:rPr>
                <w:rFonts w:asciiTheme="minorHAnsi" w:hAnsiTheme="minorHAnsi" w:cstheme="minorHAnsi"/>
                <w:sz w:val="18"/>
                <w:szCs w:val="18"/>
              </w:rPr>
              <w:t>4</w:t>
            </w:r>
          </w:p>
        </w:tc>
        <w:tc>
          <w:tcPr>
            <w:tcW w:w="4602" w:type="dxa"/>
            <w:vAlign w:val="center"/>
          </w:tcPr>
          <w:p w14:paraId="2D2019D6" w14:textId="7841290A" w:rsidR="00D434B0" w:rsidRPr="007A5D38" w:rsidRDefault="004E5DBA">
            <w:pPr>
              <w:rPr>
                <w:rFonts w:asciiTheme="minorHAnsi" w:hAnsiTheme="minorHAnsi" w:cstheme="minorHAnsi"/>
                <w:sz w:val="18"/>
                <w:szCs w:val="18"/>
              </w:rPr>
            </w:pPr>
            <w:r>
              <w:rPr>
                <w:rFonts w:asciiTheme="minorHAnsi" w:hAnsiTheme="minorHAnsi" w:cstheme="minorHAnsi"/>
                <w:sz w:val="18"/>
                <w:szCs w:val="18"/>
              </w:rPr>
              <w:t xml:space="preserve">Kitchen </w:t>
            </w:r>
            <w:r w:rsidR="00D434B0" w:rsidRPr="007A5D38">
              <w:rPr>
                <w:rFonts w:asciiTheme="minorHAnsi" w:hAnsiTheme="minorHAnsi" w:cstheme="minorHAnsi"/>
                <w:sz w:val="18"/>
                <w:szCs w:val="18"/>
              </w:rPr>
              <w:t>Average Ceiling Height</w:t>
            </w:r>
          </w:p>
        </w:tc>
        <w:tc>
          <w:tcPr>
            <w:tcW w:w="5562" w:type="dxa"/>
          </w:tcPr>
          <w:p w14:paraId="7DF1C1BA" w14:textId="67D4A0BE" w:rsidR="00D434B0" w:rsidRPr="007A5D38" w:rsidRDefault="00D434B0" w:rsidP="00440008">
            <w:pPr>
              <w:rPr>
                <w:rFonts w:asciiTheme="minorHAnsi" w:hAnsiTheme="minorHAnsi" w:cstheme="minorHAnsi"/>
                <w:sz w:val="18"/>
                <w:szCs w:val="18"/>
              </w:rPr>
            </w:pPr>
            <w:r w:rsidRPr="007A5D38">
              <w:rPr>
                <w:rFonts w:asciiTheme="minorHAnsi" w:hAnsiTheme="minorHAnsi" w:cstheme="minorHAnsi"/>
                <w:sz w:val="18"/>
                <w:szCs w:val="18"/>
              </w:rPr>
              <w:t>&lt;&lt;</w:t>
            </w:r>
            <w:r w:rsidR="005D17AE">
              <w:rPr>
                <w:rFonts w:asciiTheme="minorHAnsi" w:hAnsiTheme="minorHAnsi" w:cstheme="minorHAnsi"/>
                <w:sz w:val="18"/>
                <w:szCs w:val="18"/>
              </w:rPr>
              <w:t xml:space="preserve">User Entered Value; </w:t>
            </w:r>
            <w:r w:rsidR="00D25693" w:rsidRPr="007A5D38">
              <w:rPr>
                <w:rFonts w:asciiTheme="minorHAnsi" w:hAnsiTheme="minorHAnsi" w:cstheme="minorHAnsi"/>
                <w:sz w:val="18"/>
                <w:szCs w:val="18"/>
              </w:rPr>
              <w:t>(</w:t>
            </w:r>
            <w:r w:rsidR="006F1E84">
              <w:rPr>
                <w:rFonts w:asciiTheme="minorHAnsi" w:hAnsiTheme="minorHAnsi" w:cstheme="minorHAnsi"/>
                <w:sz w:val="18"/>
                <w:szCs w:val="18"/>
              </w:rPr>
              <w:t>X</w:t>
            </w:r>
            <w:r w:rsidR="00D25693" w:rsidRPr="007A5D38">
              <w:rPr>
                <w:rFonts w:asciiTheme="minorHAnsi" w:hAnsiTheme="minorHAnsi" w:cstheme="minorHAnsi"/>
                <w:sz w:val="18"/>
                <w:szCs w:val="18"/>
              </w:rPr>
              <w:t>X.XX)</w:t>
            </w:r>
            <w:ins w:id="9" w:author="Alexis Smith" w:date="2020-03-05T11:31:00Z">
              <w:r w:rsidR="00440008" w:rsidDel="00440008">
                <w:rPr>
                  <w:rFonts w:asciiTheme="minorHAnsi" w:hAnsiTheme="minorHAnsi" w:cstheme="minorHAnsi"/>
                  <w:sz w:val="18"/>
                  <w:szCs w:val="18"/>
                </w:rPr>
                <w:t xml:space="preserve"> </w:t>
              </w:r>
            </w:ins>
            <w:del w:id="10" w:author="Alexis Smith" w:date="2020-03-05T11:31:00Z">
              <w:r w:rsidR="001C2576" w:rsidDel="00440008">
                <w:rPr>
                  <w:rFonts w:asciiTheme="minorHAnsi" w:hAnsiTheme="minorHAnsi" w:cstheme="minorHAnsi"/>
                  <w:sz w:val="18"/>
                  <w:szCs w:val="18"/>
                </w:rPr>
                <w:delText xml:space="preserve"> or N/A</w:delText>
              </w:r>
            </w:del>
            <w:r w:rsidR="005D17AE">
              <w:rPr>
                <w:rFonts w:asciiTheme="minorHAnsi" w:hAnsiTheme="minorHAnsi" w:cstheme="minorHAnsi"/>
                <w:sz w:val="18"/>
                <w:szCs w:val="18"/>
              </w:rPr>
              <w:t>&gt;&gt;</w:t>
            </w:r>
          </w:p>
        </w:tc>
      </w:tr>
      <w:tr w:rsidR="00D434B0" w:rsidRPr="007A5D38" w14:paraId="260EDFE7" w14:textId="77777777" w:rsidTr="00F26A73">
        <w:trPr>
          <w:trHeight w:val="158"/>
        </w:trPr>
        <w:tc>
          <w:tcPr>
            <w:tcW w:w="626" w:type="dxa"/>
            <w:vAlign w:val="center"/>
          </w:tcPr>
          <w:p w14:paraId="698D311A" w14:textId="35F85460" w:rsidR="00D434B0" w:rsidRPr="007A5D38" w:rsidRDefault="00D434B0" w:rsidP="00604BA7">
            <w:pPr>
              <w:jc w:val="center"/>
              <w:rPr>
                <w:rFonts w:asciiTheme="minorHAnsi" w:hAnsiTheme="minorHAnsi" w:cstheme="minorHAnsi"/>
                <w:sz w:val="18"/>
                <w:szCs w:val="18"/>
              </w:rPr>
            </w:pPr>
            <w:r w:rsidRPr="007A5D38">
              <w:rPr>
                <w:rFonts w:asciiTheme="minorHAnsi" w:hAnsiTheme="minorHAnsi" w:cstheme="minorHAnsi"/>
                <w:sz w:val="18"/>
                <w:szCs w:val="18"/>
              </w:rPr>
              <w:t>0</w:t>
            </w:r>
            <w:r w:rsidR="00700F25">
              <w:rPr>
                <w:rFonts w:asciiTheme="minorHAnsi" w:hAnsiTheme="minorHAnsi" w:cstheme="minorHAnsi"/>
                <w:sz w:val="18"/>
                <w:szCs w:val="18"/>
              </w:rPr>
              <w:t>5</w:t>
            </w:r>
          </w:p>
        </w:tc>
        <w:tc>
          <w:tcPr>
            <w:tcW w:w="4602" w:type="dxa"/>
            <w:vAlign w:val="center"/>
          </w:tcPr>
          <w:p w14:paraId="68A1A96E" w14:textId="60F8BDE4" w:rsidR="00D434B0" w:rsidRPr="007A5D38" w:rsidRDefault="004E5DBA">
            <w:pPr>
              <w:rPr>
                <w:rFonts w:asciiTheme="minorHAnsi" w:hAnsiTheme="minorHAnsi" w:cstheme="minorHAnsi"/>
                <w:sz w:val="18"/>
                <w:szCs w:val="18"/>
              </w:rPr>
            </w:pPr>
            <w:r>
              <w:rPr>
                <w:rFonts w:asciiTheme="minorHAnsi" w:hAnsiTheme="minorHAnsi" w:cstheme="minorHAnsi"/>
                <w:sz w:val="18"/>
                <w:szCs w:val="18"/>
              </w:rPr>
              <w:t>Kitchen Total Conditioned</w:t>
            </w:r>
            <w:r w:rsidR="00D434B0" w:rsidRPr="007A5D38">
              <w:rPr>
                <w:rFonts w:asciiTheme="minorHAnsi" w:hAnsiTheme="minorHAnsi" w:cstheme="minorHAnsi"/>
                <w:sz w:val="18"/>
                <w:szCs w:val="18"/>
              </w:rPr>
              <w:t xml:space="preserve"> Volume</w:t>
            </w:r>
          </w:p>
        </w:tc>
        <w:tc>
          <w:tcPr>
            <w:tcW w:w="5562" w:type="dxa"/>
          </w:tcPr>
          <w:p w14:paraId="31D370E1" w14:textId="77777777" w:rsidR="00AE29FB" w:rsidDel="00086607" w:rsidRDefault="00D434B0" w:rsidP="00C51E0F">
            <w:pPr>
              <w:rPr>
                <w:del w:id="11" w:author="Alexis Smith" w:date="2020-03-05T11:45:00Z"/>
                <w:rFonts w:asciiTheme="minorHAnsi" w:hAnsiTheme="minorHAnsi" w:cstheme="minorHAnsi"/>
                <w:sz w:val="18"/>
                <w:szCs w:val="18"/>
              </w:rPr>
            </w:pPr>
            <w:r w:rsidRPr="007A5D38">
              <w:rPr>
                <w:rFonts w:asciiTheme="minorHAnsi" w:hAnsiTheme="minorHAnsi" w:cstheme="minorHAnsi"/>
                <w:sz w:val="18"/>
                <w:szCs w:val="18"/>
              </w:rPr>
              <w:t>&lt;&lt;calculated value, “</w:t>
            </w:r>
            <w:r w:rsidR="003D40CF">
              <w:rPr>
                <w:rFonts w:asciiTheme="minorHAnsi" w:hAnsiTheme="minorHAnsi" w:cstheme="minorHAnsi"/>
                <w:sz w:val="18"/>
                <w:szCs w:val="18"/>
              </w:rPr>
              <w:t>Kitchen</w:t>
            </w:r>
            <w:r w:rsidRPr="007A5D38">
              <w:rPr>
                <w:rFonts w:asciiTheme="minorHAnsi" w:hAnsiTheme="minorHAnsi" w:cstheme="minorHAnsi"/>
                <w:sz w:val="18"/>
                <w:szCs w:val="18"/>
              </w:rPr>
              <w:t xml:space="preserve"> Floor Area (A0</w:t>
            </w:r>
            <w:r w:rsidR="00C51E0F">
              <w:rPr>
                <w:rFonts w:asciiTheme="minorHAnsi" w:hAnsiTheme="minorHAnsi" w:cstheme="minorHAnsi"/>
                <w:sz w:val="18"/>
                <w:szCs w:val="18"/>
              </w:rPr>
              <w:t>3</w:t>
            </w:r>
            <w:r w:rsidRPr="007A5D38">
              <w:rPr>
                <w:rFonts w:asciiTheme="minorHAnsi" w:hAnsiTheme="minorHAnsi" w:cstheme="minorHAnsi"/>
                <w:sz w:val="18"/>
                <w:szCs w:val="18"/>
              </w:rPr>
              <w:t>)” * “</w:t>
            </w:r>
            <w:r w:rsidR="003D40CF">
              <w:rPr>
                <w:rFonts w:asciiTheme="minorHAnsi" w:hAnsiTheme="minorHAnsi" w:cstheme="minorHAnsi"/>
                <w:sz w:val="18"/>
                <w:szCs w:val="18"/>
              </w:rPr>
              <w:t xml:space="preserve">Kitchen </w:t>
            </w:r>
            <w:r w:rsidRPr="007A5D38">
              <w:rPr>
                <w:rFonts w:asciiTheme="minorHAnsi" w:hAnsiTheme="minorHAnsi" w:cstheme="minorHAnsi"/>
                <w:sz w:val="18"/>
                <w:szCs w:val="18"/>
              </w:rPr>
              <w:t xml:space="preserve">Average Ceiling Height” </w:t>
            </w:r>
            <w:r w:rsidR="00D25693" w:rsidRPr="007A5D38">
              <w:rPr>
                <w:rFonts w:asciiTheme="minorHAnsi" w:hAnsiTheme="minorHAnsi" w:cstheme="minorHAnsi"/>
                <w:sz w:val="18"/>
                <w:szCs w:val="18"/>
              </w:rPr>
              <w:t>(A0</w:t>
            </w:r>
            <w:r w:rsidR="00C51E0F">
              <w:rPr>
                <w:rFonts w:asciiTheme="minorHAnsi" w:hAnsiTheme="minorHAnsi" w:cstheme="minorHAnsi"/>
                <w:sz w:val="18"/>
                <w:szCs w:val="18"/>
              </w:rPr>
              <w:t>4</w:t>
            </w:r>
            <w:r w:rsidR="00D25693" w:rsidRPr="007A5D38">
              <w:rPr>
                <w:rFonts w:asciiTheme="minorHAnsi" w:hAnsiTheme="minorHAnsi" w:cstheme="minorHAnsi"/>
                <w:sz w:val="18"/>
                <w:szCs w:val="18"/>
              </w:rPr>
              <w:t>)</w:t>
            </w:r>
            <w:r w:rsidR="003D30A5" w:rsidRPr="007A5D38">
              <w:rPr>
                <w:rFonts w:asciiTheme="minorHAnsi" w:hAnsiTheme="minorHAnsi" w:cstheme="minorHAnsi"/>
                <w:sz w:val="18"/>
                <w:szCs w:val="18"/>
              </w:rPr>
              <w:t>;</w:t>
            </w:r>
            <w:r w:rsidR="00111C8E">
              <w:rPr>
                <w:rFonts w:asciiTheme="minorHAnsi" w:hAnsiTheme="minorHAnsi" w:cstheme="minorHAnsi"/>
                <w:sz w:val="18"/>
                <w:szCs w:val="18"/>
              </w:rPr>
              <w:t xml:space="preserve"> (XX.XX)</w:t>
            </w:r>
            <w:del w:id="12" w:author="Alexis Smith" w:date="2020-03-05T11:45:00Z">
              <w:r w:rsidR="00AE29FB" w:rsidDel="00086607">
                <w:rPr>
                  <w:rFonts w:asciiTheme="minorHAnsi" w:hAnsiTheme="minorHAnsi" w:cstheme="minorHAnsi"/>
                  <w:sz w:val="18"/>
                  <w:szCs w:val="18"/>
                </w:rPr>
                <w:delText>;</w:delText>
              </w:r>
            </w:del>
          </w:p>
          <w:p w14:paraId="69B37EA8" w14:textId="408EB063" w:rsidR="00D434B0" w:rsidRPr="007A5D38" w:rsidRDefault="00AE29FB" w:rsidP="00C51E0F">
            <w:pPr>
              <w:rPr>
                <w:rFonts w:asciiTheme="minorHAnsi" w:hAnsiTheme="minorHAnsi" w:cstheme="minorHAnsi"/>
                <w:sz w:val="18"/>
                <w:szCs w:val="18"/>
              </w:rPr>
            </w:pPr>
            <w:del w:id="13" w:author="Alexis Smith" w:date="2020-03-05T11:45:00Z">
              <w:r w:rsidRPr="0037448D" w:rsidDel="00086607">
                <w:rPr>
                  <w:rFonts w:asciiTheme="minorHAnsi" w:hAnsiTheme="minorHAnsi" w:cstheme="minorHAnsi"/>
                  <w:sz w:val="18"/>
                  <w:szCs w:val="18"/>
                </w:rPr>
                <w:delText xml:space="preserve">Allow N/A only if </w:delText>
              </w:r>
              <w:r w:rsidR="001263BF" w:rsidRPr="0037448D" w:rsidDel="00086607">
                <w:rPr>
                  <w:rFonts w:asciiTheme="minorHAnsi" w:hAnsiTheme="minorHAnsi" w:cstheme="minorHAnsi"/>
                  <w:sz w:val="18"/>
                  <w:szCs w:val="18"/>
                </w:rPr>
                <w:delText>A03 and A04 = N/A</w:delText>
              </w:r>
            </w:del>
            <w:r w:rsidR="00E842BD">
              <w:rPr>
                <w:rFonts w:asciiTheme="minorHAnsi" w:hAnsiTheme="minorHAnsi" w:cstheme="minorHAnsi"/>
                <w:sz w:val="18"/>
                <w:szCs w:val="18"/>
              </w:rPr>
              <w:t>&gt;&gt;</w:t>
            </w:r>
          </w:p>
        </w:tc>
      </w:tr>
      <w:tr w:rsidR="00237379" w:rsidRPr="007A5D38" w14:paraId="2C2BE142" w14:textId="77777777" w:rsidTr="00F26A73">
        <w:trPr>
          <w:trHeight w:val="158"/>
        </w:trPr>
        <w:tc>
          <w:tcPr>
            <w:tcW w:w="626" w:type="dxa"/>
            <w:vAlign w:val="center"/>
          </w:tcPr>
          <w:p w14:paraId="23B077D6" w14:textId="22AC0D1D" w:rsidR="00237379" w:rsidRPr="007A5D38" w:rsidRDefault="00700F25" w:rsidP="003D0A5A">
            <w:pPr>
              <w:jc w:val="center"/>
              <w:rPr>
                <w:rFonts w:asciiTheme="minorHAnsi" w:hAnsiTheme="minorHAnsi" w:cstheme="minorHAnsi"/>
                <w:sz w:val="18"/>
                <w:szCs w:val="18"/>
              </w:rPr>
            </w:pPr>
            <w:r>
              <w:rPr>
                <w:rFonts w:asciiTheme="minorHAnsi" w:hAnsiTheme="minorHAnsi" w:cstheme="minorHAnsi"/>
                <w:sz w:val="18"/>
                <w:szCs w:val="18"/>
              </w:rPr>
              <w:t>06</w:t>
            </w:r>
          </w:p>
        </w:tc>
        <w:tc>
          <w:tcPr>
            <w:tcW w:w="4602" w:type="dxa"/>
            <w:vAlign w:val="center"/>
          </w:tcPr>
          <w:p w14:paraId="43F21B31" w14:textId="3D7FCCCE" w:rsidR="00237379" w:rsidRPr="007A5D38" w:rsidRDefault="004C0E44" w:rsidP="00A635C0">
            <w:pPr>
              <w:rPr>
                <w:rFonts w:asciiTheme="minorHAnsi" w:hAnsiTheme="minorHAnsi" w:cstheme="minorHAnsi"/>
                <w:sz w:val="18"/>
                <w:szCs w:val="18"/>
              </w:rPr>
            </w:pPr>
            <w:r>
              <w:rPr>
                <w:rFonts w:asciiTheme="minorHAnsi" w:hAnsiTheme="minorHAnsi" w:cstheme="minorHAnsi"/>
                <w:sz w:val="18"/>
                <w:szCs w:val="18"/>
              </w:rPr>
              <w:t>Kitchen Type</w:t>
            </w:r>
          </w:p>
        </w:tc>
        <w:tc>
          <w:tcPr>
            <w:tcW w:w="5562" w:type="dxa"/>
          </w:tcPr>
          <w:p w14:paraId="2B8BC5B1" w14:textId="72CED130" w:rsidR="004C0E44" w:rsidRPr="007A5D38" w:rsidRDefault="00B4489D">
            <w:pPr>
              <w:rPr>
                <w:rFonts w:asciiTheme="minorHAnsi" w:hAnsiTheme="minorHAnsi" w:cstheme="minorHAnsi"/>
                <w:sz w:val="18"/>
                <w:szCs w:val="18"/>
              </w:rPr>
            </w:pPr>
            <w:r>
              <w:rPr>
                <w:rFonts w:asciiTheme="minorHAnsi" w:hAnsiTheme="minorHAnsi" w:cstheme="minorHAnsi"/>
                <w:sz w:val="18"/>
                <w:szCs w:val="18"/>
              </w:rPr>
              <w:t>User Entry, selections (</w:t>
            </w:r>
            <w:r w:rsidR="004C0E44">
              <w:rPr>
                <w:rFonts w:asciiTheme="minorHAnsi" w:hAnsiTheme="minorHAnsi" w:cstheme="minorHAnsi"/>
                <w:sz w:val="18"/>
                <w:szCs w:val="18"/>
              </w:rPr>
              <w:t>E</w:t>
            </w:r>
            <w:r w:rsidR="00DB0685">
              <w:rPr>
                <w:rFonts w:asciiTheme="minorHAnsi" w:hAnsiTheme="minorHAnsi" w:cstheme="minorHAnsi"/>
                <w:sz w:val="18"/>
                <w:szCs w:val="18"/>
              </w:rPr>
              <w:t>nclosed</w:t>
            </w:r>
            <w:r>
              <w:rPr>
                <w:rFonts w:asciiTheme="minorHAnsi" w:hAnsiTheme="minorHAnsi" w:cstheme="minorHAnsi"/>
                <w:sz w:val="18"/>
                <w:szCs w:val="18"/>
              </w:rPr>
              <w:t xml:space="preserve"> or </w:t>
            </w:r>
            <w:r w:rsidR="00DB0685">
              <w:rPr>
                <w:rFonts w:asciiTheme="minorHAnsi" w:hAnsiTheme="minorHAnsi" w:cstheme="minorHAnsi"/>
                <w:sz w:val="18"/>
                <w:szCs w:val="18"/>
              </w:rPr>
              <w:t>Non-Enclosed</w:t>
            </w:r>
            <w:r w:rsidR="00E842BD">
              <w:rPr>
                <w:rFonts w:asciiTheme="minorHAnsi" w:hAnsiTheme="minorHAnsi" w:cstheme="minorHAnsi"/>
                <w:sz w:val="18"/>
                <w:szCs w:val="18"/>
              </w:rPr>
              <w:t>)</w:t>
            </w:r>
          </w:p>
        </w:tc>
      </w:tr>
    </w:tbl>
    <w:p w14:paraId="218E762D" w14:textId="264DB69A" w:rsidR="005A2B97" w:rsidRDefault="005A2B97" w:rsidP="00D65FA1">
      <w:pPr>
        <w:rPr>
          <w:rFonts w:asciiTheme="minorHAnsi" w:hAnsiTheme="minorHAnsi"/>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628"/>
        <w:gridCol w:w="182"/>
        <w:gridCol w:w="954"/>
        <w:gridCol w:w="1281"/>
        <w:gridCol w:w="1002"/>
        <w:gridCol w:w="1176"/>
        <w:gridCol w:w="1114"/>
        <w:gridCol w:w="1145"/>
        <w:gridCol w:w="1145"/>
        <w:gridCol w:w="1163"/>
      </w:tblGrid>
      <w:tr w:rsidR="007277D4" w14:paraId="5DD14A2F" w14:textId="77777777" w:rsidTr="00F26A73">
        <w:tc>
          <w:tcPr>
            <w:tcW w:w="10790" w:type="dxa"/>
            <w:gridSpan w:val="10"/>
            <w:tcBorders>
              <w:top w:val="single" w:sz="4" w:space="0" w:color="000000"/>
              <w:left w:val="single" w:sz="4" w:space="0" w:color="000000"/>
              <w:bottom w:val="single" w:sz="4" w:space="0" w:color="000000"/>
              <w:right w:val="single" w:sz="4" w:space="0" w:color="000000"/>
            </w:tcBorders>
            <w:hideMark/>
          </w:tcPr>
          <w:p w14:paraId="1F6AC341" w14:textId="77777777" w:rsidR="007277D4" w:rsidRDefault="007277D4" w:rsidP="007277D4">
            <w:pPr>
              <w:keepNext/>
              <w:rPr>
                <w:rFonts w:asciiTheme="minorHAnsi" w:hAnsiTheme="minorHAnsi"/>
                <w:sz w:val="18"/>
                <w:szCs w:val="18"/>
              </w:rPr>
            </w:pPr>
            <w:r>
              <w:rPr>
                <w:rFonts w:asciiTheme="minorHAnsi" w:hAnsiTheme="minorHAnsi"/>
                <w:b/>
                <w:szCs w:val="18"/>
              </w:rPr>
              <w:t>B</w:t>
            </w:r>
            <w:r w:rsidRPr="0029047D">
              <w:rPr>
                <w:rFonts w:asciiTheme="minorHAnsi" w:hAnsiTheme="minorHAnsi"/>
                <w:b/>
                <w:szCs w:val="18"/>
              </w:rPr>
              <w:t xml:space="preserve">. Local Mechanical Exhaust System – Fan </w:t>
            </w:r>
            <w:r>
              <w:rPr>
                <w:rFonts w:asciiTheme="minorHAnsi" w:hAnsiTheme="minorHAnsi"/>
                <w:b/>
                <w:szCs w:val="18"/>
              </w:rPr>
              <w:t>S</w:t>
            </w:r>
            <w:r w:rsidRPr="0029047D">
              <w:rPr>
                <w:rFonts w:asciiTheme="minorHAnsi" w:hAnsiTheme="minorHAnsi"/>
                <w:b/>
                <w:szCs w:val="18"/>
              </w:rPr>
              <w:t xml:space="preserve">election and </w:t>
            </w:r>
            <w:r>
              <w:rPr>
                <w:rFonts w:asciiTheme="minorHAnsi" w:hAnsiTheme="minorHAnsi"/>
                <w:b/>
                <w:szCs w:val="18"/>
              </w:rPr>
              <w:t>D</w:t>
            </w:r>
            <w:r w:rsidRPr="0029047D">
              <w:rPr>
                <w:rFonts w:asciiTheme="minorHAnsi" w:hAnsiTheme="minorHAnsi"/>
                <w:b/>
                <w:szCs w:val="18"/>
              </w:rPr>
              <w:t xml:space="preserve">uct </w:t>
            </w:r>
            <w:r>
              <w:rPr>
                <w:rFonts w:asciiTheme="minorHAnsi" w:hAnsiTheme="minorHAnsi"/>
                <w:b/>
                <w:szCs w:val="18"/>
              </w:rPr>
              <w:t>D</w:t>
            </w:r>
            <w:r w:rsidRPr="0029047D">
              <w:rPr>
                <w:rFonts w:asciiTheme="minorHAnsi" w:hAnsiTheme="minorHAnsi"/>
                <w:b/>
                <w:szCs w:val="18"/>
              </w:rPr>
              <w:t xml:space="preserve">esign </w:t>
            </w:r>
            <w:r>
              <w:rPr>
                <w:rFonts w:asciiTheme="minorHAnsi" w:hAnsiTheme="minorHAnsi"/>
                <w:b/>
                <w:szCs w:val="18"/>
              </w:rPr>
              <w:t>C</w:t>
            </w:r>
            <w:r w:rsidRPr="0029047D">
              <w:rPr>
                <w:rFonts w:asciiTheme="minorHAnsi" w:hAnsiTheme="minorHAnsi"/>
                <w:b/>
                <w:szCs w:val="18"/>
              </w:rPr>
              <w:t xml:space="preserve">riteria for </w:t>
            </w:r>
            <w:r>
              <w:rPr>
                <w:rFonts w:asciiTheme="minorHAnsi" w:hAnsiTheme="minorHAnsi"/>
                <w:b/>
                <w:szCs w:val="18"/>
              </w:rPr>
              <w:t>C</w:t>
            </w:r>
            <w:r w:rsidRPr="0029047D">
              <w:rPr>
                <w:rFonts w:asciiTheme="minorHAnsi" w:hAnsiTheme="minorHAnsi"/>
                <w:b/>
                <w:szCs w:val="18"/>
              </w:rPr>
              <w:t>ompliance</w:t>
            </w:r>
          </w:p>
        </w:tc>
      </w:tr>
      <w:tr w:rsidR="007277D4" w14:paraId="5C28F8CE" w14:textId="77777777" w:rsidTr="00F26A73">
        <w:trPr>
          <w:trHeight w:val="158"/>
        </w:trPr>
        <w:tc>
          <w:tcPr>
            <w:tcW w:w="10790" w:type="dxa"/>
            <w:gridSpan w:val="10"/>
            <w:tcBorders>
              <w:top w:val="single" w:sz="4" w:space="0" w:color="000000"/>
              <w:left w:val="single" w:sz="4" w:space="0" w:color="000000"/>
              <w:bottom w:val="single" w:sz="4" w:space="0" w:color="000000"/>
              <w:right w:val="single" w:sz="4" w:space="0" w:color="000000"/>
            </w:tcBorders>
            <w:vAlign w:val="center"/>
            <w:hideMark/>
          </w:tcPr>
          <w:p w14:paraId="4117E868" w14:textId="77777777" w:rsidR="007277D4" w:rsidRDefault="007277D4" w:rsidP="007277D4">
            <w:pPr>
              <w:keepNext/>
              <w:rPr>
                <w:rFonts w:asciiTheme="minorHAnsi" w:hAnsiTheme="minorHAnsi"/>
                <w:i/>
                <w:sz w:val="18"/>
                <w:szCs w:val="18"/>
              </w:rPr>
            </w:pPr>
            <w:r>
              <w:rPr>
                <w:rFonts w:asciiTheme="minorHAnsi" w:hAnsiTheme="minorHAnsi"/>
                <w:sz w:val="18"/>
                <w:szCs w:val="18"/>
              </w:rPr>
              <w:t xml:space="preserve">Local mechanical exhaust fans shall be installed in each kitchen and bathroom.  </w:t>
            </w:r>
            <w:r>
              <w:rPr>
                <w:rFonts w:asciiTheme="minorHAnsi" w:hAnsiTheme="minorHAnsi"/>
                <w:i/>
                <w:sz w:val="18"/>
                <w:szCs w:val="18"/>
              </w:rPr>
              <w:t>Delivered local ventilation rates:</w:t>
            </w:r>
          </w:p>
          <w:p w14:paraId="4D3BB6DF" w14:textId="77777777" w:rsidR="007277D4" w:rsidRDefault="007277D4" w:rsidP="007277D4">
            <w:pPr>
              <w:pStyle w:val="ListParagraph"/>
              <w:keepNext/>
              <w:numPr>
                <w:ilvl w:val="0"/>
                <w:numId w:val="15"/>
              </w:numPr>
              <w:rPr>
                <w:rFonts w:asciiTheme="minorHAnsi" w:hAnsiTheme="minorHAnsi"/>
                <w:sz w:val="18"/>
                <w:szCs w:val="18"/>
              </w:rPr>
            </w:pPr>
            <w:r>
              <w:rPr>
                <w:rFonts w:asciiTheme="minorHAnsi" w:hAnsiTheme="minorHAnsi"/>
                <w:i/>
                <w:sz w:val="18"/>
                <w:szCs w:val="18"/>
              </w:rPr>
              <w:t>All local ventilation rates have been measured using a flow hood, flow grid, or other airflow measuring device and meet the requirements of 62.2 Tables 5.1 or 5.2; OR</w:t>
            </w:r>
          </w:p>
          <w:p w14:paraId="06E361BB" w14:textId="77777777" w:rsidR="007277D4" w:rsidRDefault="007277D4" w:rsidP="007277D4">
            <w:pPr>
              <w:pStyle w:val="ListParagraph"/>
              <w:keepNext/>
              <w:numPr>
                <w:ilvl w:val="0"/>
                <w:numId w:val="15"/>
              </w:numPr>
              <w:rPr>
                <w:rFonts w:asciiTheme="minorHAnsi" w:hAnsiTheme="minorHAnsi"/>
                <w:sz w:val="18"/>
                <w:szCs w:val="18"/>
              </w:rPr>
            </w:pPr>
            <w:r>
              <w:rPr>
                <w:rFonts w:asciiTheme="minorHAnsi" w:hAnsiTheme="minorHAnsi"/>
                <w:i/>
                <w:sz w:val="18"/>
                <w:szCs w:val="18"/>
              </w:rPr>
              <w:t>The airflow rating at a pressure of 0.25 in. w.c. of a certified fan is assumed because the local ventilation system duct sizing meets the prescriptive requirements of 62.2 Table 5.3, or manufacturer's design criteria.</w:t>
            </w:r>
          </w:p>
        </w:tc>
      </w:tr>
      <w:tr w:rsidR="007277D4" w14:paraId="11911A25" w14:textId="77777777" w:rsidTr="00F26A73">
        <w:trPr>
          <w:trHeight w:val="158"/>
        </w:trPr>
        <w:tc>
          <w:tcPr>
            <w:tcW w:w="10790" w:type="dxa"/>
            <w:gridSpan w:val="10"/>
            <w:tcBorders>
              <w:top w:val="single" w:sz="4" w:space="0" w:color="000000"/>
              <w:left w:val="single" w:sz="4" w:space="0" w:color="000000"/>
              <w:bottom w:val="single" w:sz="4" w:space="0" w:color="000000"/>
              <w:right w:val="single" w:sz="4" w:space="0" w:color="000000"/>
            </w:tcBorders>
            <w:vAlign w:val="center"/>
            <w:hideMark/>
          </w:tcPr>
          <w:p w14:paraId="2ADDE7AE" w14:textId="77777777" w:rsidR="007277D4" w:rsidRDefault="007277D4" w:rsidP="007277D4">
            <w:pPr>
              <w:keepNext/>
              <w:suppressAutoHyphens/>
              <w:rPr>
                <w:rFonts w:asciiTheme="minorHAnsi" w:hAnsiTheme="minorHAnsi"/>
                <w:b/>
                <w:sz w:val="18"/>
                <w:szCs w:val="18"/>
              </w:rPr>
            </w:pPr>
            <w:r>
              <w:rPr>
                <w:rFonts w:asciiTheme="minorHAnsi" w:hAnsiTheme="minorHAnsi"/>
                <w:b/>
                <w:sz w:val="18"/>
                <w:szCs w:val="18"/>
              </w:rPr>
              <w:t xml:space="preserve">Table 5.1 </w:t>
            </w:r>
          </w:p>
          <w:p w14:paraId="1E0DC6D2" w14:textId="77777777" w:rsidR="007277D4" w:rsidRDefault="007277D4" w:rsidP="007277D4">
            <w:pPr>
              <w:keepNext/>
              <w:rPr>
                <w:rFonts w:asciiTheme="minorHAnsi" w:hAnsiTheme="minorHAnsi"/>
                <w:sz w:val="18"/>
                <w:szCs w:val="18"/>
              </w:rPr>
            </w:pPr>
            <w:r>
              <w:rPr>
                <w:rFonts w:asciiTheme="minorHAnsi" w:hAnsiTheme="minorHAnsi"/>
                <w:b/>
                <w:sz w:val="18"/>
                <w:szCs w:val="18"/>
              </w:rPr>
              <w:t>Intermittent Local Ventilation Exhaust Airflow Rates</w:t>
            </w:r>
          </w:p>
        </w:tc>
      </w:tr>
      <w:tr w:rsidR="007277D4" w14:paraId="74CC68A1" w14:textId="77777777" w:rsidTr="00F26A73">
        <w:trPr>
          <w:trHeight w:val="61"/>
        </w:trPr>
        <w:tc>
          <w:tcPr>
            <w:tcW w:w="1810" w:type="dxa"/>
            <w:gridSpan w:val="2"/>
            <w:tcBorders>
              <w:top w:val="single" w:sz="4" w:space="0" w:color="000000"/>
              <w:left w:val="single" w:sz="4" w:space="0" w:color="000000"/>
              <w:bottom w:val="single" w:sz="4" w:space="0" w:color="000000"/>
              <w:right w:val="single" w:sz="4" w:space="0" w:color="000000"/>
            </w:tcBorders>
            <w:vAlign w:val="center"/>
            <w:hideMark/>
          </w:tcPr>
          <w:p w14:paraId="06A4A53B" w14:textId="77777777" w:rsidR="007277D4" w:rsidRPr="00F26A73" w:rsidRDefault="007277D4" w:rsidP="007277D4">
            <w:pPr>
              <w:keepNext/>
              <w:suppressAutoHyphens/>
              <w:jc w:val="center"/>
              <w:rPr>
                <w:rFonts w:asciiTheme="minorHAnsi" w:hAnsiTheme="minorHAnsi"/>
                <w:b/>
                <w:sz w:val="18"/>
                <w:szCs w:val="18"/>
              </w:rPr>
            </w:pPr>
            <w:r w:rsidRPr="00F26A73">
              <w:rPr>
                <w:rFonts w:asciiTheme="minorHAnsi" w:hAnsiTheme="minorHAnsi"/>
                <w:b/>
                <w:sz w:val="18"/>
                <w:szCs w:val="18"/>
              </w:rPr>
              <w:t>Application</w:t>
            </w:r>
          </w:p>
        </w:tc>
        <w:tc>
          <w:tcPr>
            <w:tcW w:w="2235" w:type="dxa"/>
            <w:gridSpan w:val="2"/>
            <w:tcBorders>
              <w:top w:val="single" w:sz="4" w:space="0" w:color="000000"/>
              <w:left w:val="single" w:sz="4" w:space="0" w:color="000000"/>
              <w:bottom w:val="single" w:sz="4" w:space="0" w:color="000000"/>
              <w:right w:val="single" w:sz="4" w:space="0" w:color="000000"/>
            </w:tcBorders>
            <w:vAlign w:val="center"/>
            <w:hideMark/>
          </w:tcPr>
          <w:p w14:paraId="75638D37" w14:textId="77777777" w:rsidR="007277D4" w:rsidRPr="00F26A73" w:rsidRDefault="007277D4" w:rsidP="007277D4">
            <w:pPr>
              <w:keepNext/>
              <w:suppressAutoHyphens/>
              <w:jc w:val="center"/>
              <w:rPr>
                <w:rFonts w:asciiTheme="minorHAnsi" w:hAnsiTheme="minorHAnsi"/>
                <w:b/>
                <w:sz w:val="18"/>
                <w:szCs w:val="18"/>
              </w:rPr>
            </w:pPr>
            <w:r w:rsidRPr="00F26A73">
              <w:rPr>
                <w:rFonts w:asciiTheme="minorHAnsi" w:hAnsiTheme="minorHAnsi"/>
                <w:b/>
                <w:sz w:val="18"/>
                <w:szCs w:val="18"/>
              </w:rPr>
              <w:t>Airflow</w:t>
            </w:r>
          </w:p>
        </w:tc>
        <w:tc>
          <w:tcPr>
            <w:tcW w:w="6745" w:type="dxa"/>
            <w:gridSpan w:val="6"/>
            <w:tcBorders>
              <w:top w:val="single" w:sz="4" w:space="0" w:color="000000"/>
              <w:left w:val="single" w:sz="4" w:space="0" w:color="000000"/>
              <w:bottom w:val="single" w:sz="4" w:space="0" w:color="000000"/>
              <w:right w:val="single" w:sz="4" w:space="0" w:color="000000"/>
            </w:tcBorders>
            <w:vAlign w:val="center"/>
            <w:hideMark/>
          </w:tcPr>
          <w:p w14:paraId="072D6D72" w14:textId="77777777" w:rsidR="007277D4" w:rsidRPr="00F26A73" w:rsidRDefault="007277D4" w:rsidP="007277D4">
            <w:pPr>
              <w:keepNext/>
              <w:suppressAutoHyphens/>
              <w:jc w:val="center"/>
              <w:rPr>
                <w:rFonts w:asciiTheme="minorHAnsi" w:hAnsiTheme="minorHAnsi"/>
                <w:b/>
                <w:sz w:val="18"/>
                <w:szCs w:val="18"/>
              </w:rPr>
            </w:pPr>
            <w:r w:rsidRPr="00F26A73">
              <w:rPr>
                <w:rFonts w:asciiTheme="minorHAnsi" w:hAnsiTheme="minorHAnsi"/>
                <w:b/>
                <w:sz w:val="18"/>
                <w:szCs w:val="18"/>
              </w:rPr>
              <w:t>Notes</w:t>
            </w:r>
          </w:p>
        </w:tc>
      </w:tr>
      <w:tr w:rsidR="007277D4" w14:paraId="199EAD0D" w14:textId="77777777" w:rsidTr="00F26A73">
        <w:trPr>
          <w:trHeight w:val="61"/>
        </w:trPr>
        <w:tc>
          <w:tcPr>
            <w:tcW w:w="1810" w:type="dxa"/>
            <w:gridSpan w:val="2"/>
            <w:tcBorders>
              <w:top w:val="single" w:sz="4" w:space="0" w:color="000000"/>
              <w:left w:val="single" w:sz="4" w:space="0" w:color="000000"/>
              <w:bottom w:val="single" w:sz="4" w:space="0" w:color="000000"/>
              <w:right w:val="single" w:sz="4" w:space="0" w:color="000000"/>
            </w:tcBorders>
            <w:vAlign w:val="center"/>
            <w:hideMark/>
          </w:tcPr>
          <w:p w14:paraId="60D6EDDC" w14:textId="0C9AC3ED" w:rsidR="007277D4" w:rsidRDefault="007277D4" w:rsidP="007277D4">
            <w:pPr>
              <w:keepNext/>
              <w:suppressAutoHyphens/>
              <w:jc w:val="center"/>
              <w:rPr>
                <w:rFonts w:asciiTheme="minorHAnsi" w:hAnsiTheme="minorHAnsi"/>
                <w:sz w:val="18"/>
                <w:szCs w:val="18"/>
              </w:rPr>
            </w:pPr>
            <w:r>
              <w:rPr>
                <w:rFonts w:asciiTheme="minorHAnsi" w:hAnsiTheme="minorHAnsi"/>
                <w:sz w:val="18"/>
                <w:szCs w:val="18"/>
              </w:rPr>
              <w:t>Kitchen</w:t>
            </w:r>
          </w:p>
        </w:tc>
        <w:tc>
          <w:tcPr>
            <w:tcW w:w="2235" w:type="dxa"/>
            <w:gridSpan w:val="2"/>
            <w:tcBorders>
              <w:top w:val="single" w:sz="4" w:space="0" w:color="000000"/>
              <w:left w:val="single" w:sz="4" w:space="0" w:color="000000"/>
              <w:bottom w:val="single" w:sz="4" w:space="0" w:color="000000"/>
              <w:right w:val="single" w:sz="4" w:space="0" w:color="000000"/>
            </w:tcBorders>
            <w:vAlign w:val="center"/>
            <w:hideMark/>
          </w:tcPr>
          <w:p w14:paraId="306FF70D" w14:textId="77777777" w:rsidR="007277D4" w:rsidRDefault="007277D4" w:rsidP="007277D4">
            <w:pPr>
              <w:keepNext/>
              <w:suppressAutoHyphens/>
              <w:jc w:val="center"/>
              <w:rPr>
                <w:rFonts w:asciiTheme="minorHAnsi" w:hAnsiTheme="minorHAnsi"/>
                <w:sz w:val="18"/>
                <w:szCs w:val="18"/>
              </w:rPr>
            </w:pPr>
            <w:r>
              <w:rPr>
                <w:rFonts w:asciiTheme="minorHAnsi" w:hAnsiTheme="minorHAnsi"/>
                <w:sz w:val="18"/>
                <w:szCs w:val="18"/>
              </w:rPr>
              <w:t>100 cfm</w:t>
            </w:r>
          </w:p>
        </w:tc>
        <w:tc>
          <w:tcPr>
            <w:tcW w:w="6745" w:type="dxa"/>
            <w:gridSpan w:val="6"/>
            <w:tcBorders>
              <w:top w:val="single" w:sz="4" w:space="0" w:color="000000"/>
              <w:left w:val="single" w:sz="4" w:space="0" w:color="000000"/>
              <w:bottom w:val="single" w:sz="4" w:space="0" w:color="000000"/>
              <w:right w:val="single" w:sz="4" w:space="0" w:color="000000"/>
            </w:tcBorders>
            <w:vAlign w:val="center"/>
          </w:tcPr>
          <w:p w14:paraId="5265774D" w14:textId="46809D92" w:rsidR="007277D4" w:rsidRDefault="00BE4740" w:rsidP="007277D4">
            <w:pPr>
              <w:keepNext/>
              <w:suppressAutoHyphens/>
              <w:rPr>
                <w:rFonts w:asciiTheme="minorHAnsi" w:hAnsiTheme="minorHAnsi"/>
                <w:sz w:val="18"/>
                <w:szCs w:val="18"/>
              </w:rPr>
            </w:pPr>
            <w:r>
              <w:rPr>
                <w:rFonts w:asciiTheme="minorHAnsi" w:hAnsiTheme="minorHAnsi"/>
                <w:sz w:val="18"/>
                <w:szCs w:val="18"/>
              </w:rPr>
              <w:t>Vented range hood (including appliance-range hood combinations)</w:t>
            </w:r>
          </w:p>
        </w:tc>
      </w:tr>
      <w:tr w:rsidR="00B86B49" w14:paraId="4C3F69A7" w14:textId="77777777" w:rsidTr="00F26A73">
        <w:trPr>
          <w:trHeight w:val="61"/>
        </w:trPr>
        <w:tc>
          <w:tcPr>
            <w:tcW w:w="1810" w:type="dxa"/>
            <w:gridSpan w:val="2"/>
            <w:tcBorders>
              <w:top w:val="single" w:sz="4" w:space="0" w:color="000000"/>
              <w:left w:val="single" w:sz="4" w:space="0" w:color="000000"/>
              <w:bottom w:val="single" w:sz="4" w:space="0" w:color="000000"/>
              <w:right w:val="single" w:sz="4" w:space="0" w:color="000000"/>
            </w:tcBorders>
            <w:vAlign w:val="center"/>
          </w:tcPr>
          <w:p w14:paraId="73DBBE01" w14:textId="77777777" w:rsidR="00B86B49" w:rsidRDefault="00B86B49" w:rsidP="007277D4">
            <w:pPr>
              <w:keepNext/>
              <w:suppressAutoHyphens/>
              <w:jc w:val="center"/>
              <w:rPr>
                <w:rFonts w:asciiTheme="minorHAnsi" w:hAnsiTheme="minorHAnsi"/>
                <w:sz w:val="18"/>
                <w:szCs w:val="18"/>
              </w:rPr>
            </w:pPr>
          </w:p>
        </w:tc>
        <w:tc>
          <w:tcPr>
            <w:tcW w:w="2235" w:type="dxa"/>
            <w:gridSpan w:val="2"/>
            <w:tcBorders>
              <w:top w:val="single" w:sz="4" w:space="0" w:color="000000"/>
              <w:left w:val="single" w:sz="4" w:space="0" w:color="000000"/>
              <w:bottom w:val="single" w:sz="4" w:space="0" w:color="000000"/>
              <w:right w:val="single" w:sz="4" w:space="0" w:color="000000"/>
            </w:tcBorders>
            <w:vAlign w:val="center"/>
          </w:tcPr>
          <w:p w14:paraId="501525AC" w14:textId="1C093457" w:rsidR="00B86B49" w:rsidRDefault="00B86B49" w:rsidP="00604BA7">
            <w:pPr>
              <w:keepNext/>
              <w:suppressAutoHyphens/>
              <w:jc w:val="center"/>
              <w:rPr>
                <w:rFonts w:asciiTheme="minorHAnsi" w:hAnsiTheme="minorHAnsi"/>
                <w:sz w:val="18"/>
                <w:szCs w:val="18"/>
              </w:rPr>
            </w:pPr>
            <w:r>
              <w:rPr>
                <w:rFonts w:asciiTheme="minorHAnsi" w:hAnsiTheme="minorHAnsi"/>
                <w:sz w:val="18"/>
                <w:szCs w:val="18"/>
              </w:rPr>
              <w:t>300 cfm</w:t>
            </w:r>
            <w:r w:rsidR="00BE4740">
              <w:rPr>
                <w:rFonts w:asciiTheme="minorHAnsi" w:hAnsiTheme="minorHAnsi"/>
                <w:sz w:val="18"/>
                <w:szCs w:val="18"/>
              </w:rPr>
              <w:t xml:space="preserve"> or 5 ACH capacity</w:t>
            </w:r>
          </w:p>
        </w:tc>
        <w:tc>
          <w:tcPr>
            <w:tcW w:w="6745" w:type="dxa"/>
            <w:gridSpan w:val="6"/>
            <w:tcBorders>
              <w:top w:val="single" w:sz="4" w:space="0" w:color="000000"/>
              <w:left w:val="single" w:sz="4" w:space="0" w:color="000000"/>
              <w:bottom w:val="single" w:sz="4" w:space="0" w:color="000000"/>
              <w:right w:val="single" w:sz="4" w:space="0" w:color="000000"/>
            </w:tcBorders>
            <w:vAlign w:val="center"/>
          </w:tcPr>
          <w:p w14:paraId="56531452" w14:textId="14B20055" w:rsidR="00B86B49" w:rsidRDefault="00BE4740" w:rsidP="007277D4">
            <w:pPr>
              <w:keepNext/>
              <w:suppressAutoHyphens/>
              <w:rPr>
                <w:rFonts w:asciiTheme="minorHAnsi" w:hAnsiTheme="minorHAnsi"/>
                <w:sz w:val="18"/>
                <w:szCs w:val="18"/>
              </w:rPr>
            </w:pPr>
            <w:r>
              <w:rPr>
                <w:rFonts w:asciiTheme="minorHAnsi" w:hAnsiTheme="minorHAnsi"/>
                <w:sz w:val="18"/>
                <w:szCs w:val="18"/>
              </w:rPr>
              <w:t>Other kitchen exhaust fans, including downdraft</w:t>
            </w:r>
          </w:p>
        </w:tc>
      </w:tr>
      <w:tr w:rsidR="005C06AC" w14:paraId="2D6A07A6" w14:textId="77777777" w:rsidTr="00F26A73">
        <w:trPr>
          <w:trHeight w:val="61"/>
        </w:trPr>
        <w:tc>
          <w:tcPr>
            <w:tcW w:w="1810" w:type="dxa"/>
            <w:gridSpan w:val="2"/>
            <w:tcBorders>
              <w:top w:val="single" w:sz="4" w:space="0" w:color="000000"/>
              <w:left w:val="single" w:sz="4" w:space="0" w:color="000000"/>
              <w:bottom w:val="single" w:sz="4" w:space="0" w:color="000000"/>
              <w:right w:val="single" w:sz="4" w:space="0" w:color="000000"/>
            </w:tcBorders>
            <w:vAlign w:val="center"/>
          </w:tcPr>
          <w:p w14:paraId="39633AD3" w14:textId="77777777" w:rsidR="005C06AC" w:rsidRDefault="005C06AC" w:rsidP="007277D4">
            <w:pPr>
              <w:keepNext/>
              <w:suppressAutoHyphens/>
              <w:jc w:val="center"/>
              <w:rPr>
                <w:rFonts w:asciiTheme="minorHAnsi" w:hAnsiTheme="minorHAnsi"/>
                <w:sz w:val="18"/>
                <w:szCs w:val="18"/>
              </w:rPr>
            </w:pPr>
          </w:p>
        </w:tc>
        <w:tc>
          <w:tcPr>
            <w:tcW w:w="2235" w:type="dxa"/>
            <w:gridSpan w:val="2"/>
            <w:tcBorders>
              <w:top w:val="single" w:sz="4" w:space="0" w:color="000000"/>
              <w:left w:val="single" w:sz="4" w:space="0" w:color="000000"/>
              <w:bottom w:val="single" w:sz="4" w:space="0" w:color="000000"/>
              <w:right w:val="single" w:sz="4" w:space="0" w:color="000000"/>
            </w:tcBorders>
            <w:vAlign w:val="center"/>
          </w:tcPr>
          <w:p w14:paraId="2ED48D57" w14:textId="67B1C7CF" w:rsidR="005C06AC" w:rsidRDefault="005C06AC" w:rsidP="00604BA7">
            <w:pPr>
              <w:keepNext/>
              <w:suppressAutoHyphens/>
              <w:jc w:val="center"/>
              <w:rPr>
                <w:rFonts w:asciiTheme="minorHAnsi" w:hAnsiTheme="minorHAnsi"/>
                <w:sz w:val="18"/>
                <w:szCs w:val="18"/>
              </w:rPr>
            </w:pPr>
            <w:r>
              <w:rPr>
                <w:rFonts w:asciiTheme="minorHAnsi" w:hAnsiTheme="minorHAnsi"/>
                <w:sz w:val="18"/>
                <w:szCs w:val="18"/>
              </w:rPr>
              <w:t>300 cfm</w:t>
            </w:r>
          </w:p>
        </w:tc>
        <w:tc>
          <w:tcPr>
            <w:tcW w:w="6745" w:type="dxa"/>
            <w:gridSpan w:val="6"/>
            <w:tcBorders>
              <w:top w:val="single" w:sz="4" w:space="0" w:color="000000"/>
              <w:left w:val="single" w:sz="4" w:space="0" w:color="000000"/>
              <w:bottom w:val="single" w:sz="4" w:space="0" w:color="000000"/>
              <w:right w:val="single" w:sz="4" w:space="0" w:color="000000"/>
            </w:tcBorders>
            <w:vAlign w:val="center"/>
          </w:tcPr>
          <w:p w14:paraId="2B3F1088" w14:textId="33346150" w:rsidR="005C06AC" w:rsidRDefault="005C06AC" w:rsidP="007277D4">
            <w:pPr>
              <w:keepNext/>
              <w:suppressAutoHyphens/>
              <w:rPr>
                <w:rFonts w:asciiTheme="minorHAnsi" w:hAnsiTheme="minorHAnsi"/>
                <w:sz w:val="18"/>
                <w:szCs w:val="18"/>
              </w:rPr>
            </w:pPr>
            <w:r>
              <w:rPr>
                <w:rFonts w:asciiTheme="minorHAnsi" w:hAnsiTheme="minorHAnsi"/>
                <w:sz w:val="18"/>
                <w:szCs w:val="18"/>
              </w:rPr>
              <w:t xml:space="preserve">Other Kitchen exhaust fans, including downdraft in </w:t>
            </w:r>
            <w:r w:rsidRPr="00186891">
              <w:rPr>
                <w:rFonts w:asciiTheme="minorHAnsi" w:hAnsiTheme="minorHAnsi"/>
                <w:i/>
                <w:sz w:val="18"/>
                <w:szCs w:val="18"/>
              </w:rPr>
              <w:t>Nonenclosed</w:t>
            </w:r>
            <w:r>
              <w:rPr>
                <w:rFonts w:asciiTheme="minorHAnsi" w:hAnsiTheme="minorHAnsi"/>
                <w:sz w:val="18"/>
                <w:szCs w:val="18"/>
              </w:rPr>
              <w:t xml:space="preserve"> kitchens</w:t>
            </w:r>
          </w:p>
        </w:tc>
      </w:tr>
      <w:tr w:rsidR="007277D4" w14:paraId="0A1C5E92" w14:textId="77777777" w:rsidTr="00F26A73">
        <w:trPr>
          <w:trHeight w:val="61"/>
        </w:trPr>
        <w:tc>
          <w:tcPr>
            <w:tcW w:w="1810" w:type="dxa"/>
            <w:gridSpan w:val="2"/>
            <w:tcBorders>
              <w:top w:val="single" w:sz="4" w:space="0" w:color="000000"/>
              <w:left w:val="single" w:sz="4" w:space="0" w:color="000000"/>
              <w:bottom w:val="single" w:sz="4" w:space="0" w:color="000000"/>
              <w:right w:val="single" w:sz="4" w:space="0" w:color="000000"/>
            </w:tcBorders>
            <w:vAlign w:val="center"/>
            <w:hideMark/>
          </w:tcPr>
          <w:p w14:paraId="77618AA9" w14:textId="77777777" w:rsidR="007277D4" w:rsidRDefault="007277D4" w:rsidP="007277D4">
            <w:pPr>
              <w:keepNext/>
              <w:suppressAutoHyphens/>
              <w:jc w:val="center"/>
              <w:rPr>
                <w:rFonts w:asciiTheme="minorHAnsi" w:hAnsiTheme="minorHAnsi"/>
                <w:sz w:val="18"/>
                <w:szCs w:val="18"/>
              </w:rPr>
            </w:pPr>
            <w:r>
              <w:rPr>
                <w:rFonts w:asciiTheme="minorHAnsi" w:hAnsiTheme="minorHAnsi"/>
                <w:sz w:val="18"/>
                <w:szCs w:val="18"/>
              </w:rPr>
              <w:t>Bathroom</w:t>
            </w:r>
          </w:p>
        </w:tc>
        <w:tc>
          <w:tcPr>
            <w:tcW w:w="2235" w:type="dxa"/>
            <w:gridSpan w:val="2"/>
            <w:tcBorders>
              <w:top w:val="single" w:sz="4" w:space="0" w:color="000000"/>
              <w:left w:val="single" w:sz="4" w:space="0" w:color="000000"/>
              <w:bottom w:val="single" w:sz="4" w:space="0" w:color="000000"/>
              <w:right w:val="single" w:sz="4" w:space="0" w:color="000000"/>
            </w:tcBorders>
            <w:vAlign w:val="center"/>
            <w:hideMark/>
          </w:tcPr>
          <w:p w14:paraId="74116569" w14:textId="77777777" w:rsidR="007277D4" w:rsidRDefault="007277D4" w:rsidP="007277D4">
            <w:pPr>
              <w:keepNext/>
              <w:suppressAutoHyphens/>
              <w:jc w:val="center"/>
              <w:rPr>
                <w:rFonts w:asciiTheme="minorHAnsi" w:hAnsiTheme="minorHAnsi"/>
                <w:sz w:val="18"/>
                <w:szCs w:val="18"/>
              </w:rPr>
            </w:pPr>
            <w:r>
              <w:rPr>
                <w:rFonts w:asciiTheme="minorHAnsi" w:hAnsiTheme="minorHAnsi"/>
                <w:sz w:val="18"/>
                <w:szCs w:val="18"/>
              </w:rPr>
              <w:t>50 cfm</w:t>
            </w:r>
          </w:p>
        </w:tc>
        <w:tc>
          <w:tcPr>
            <w:tcW w:w="6745" w:type="dxa"/>
            <w:gridSpan w:val="6"/>
            <w:tcBorders>
              <w:top w:val="single" w:sz="4" w:space="0" w:color="000000"/>
              <w:left w:val="single" w:sz="4" w:space="0" w:color="000000"/>
              <w:bottom w:val="single" w:sz="4" w:space="0" w:color="000000"/>
              <w:right w:val="single" w:sz="4" w:space="0" w:color="000000"/>
            </w:tcBorders>
            <w:vAlign w:val="center"/>
          </w:tcPr>
          <w:p w14:paraId="5A6C5C43" w14:textId="77777777" w:rsidR="007277D4" w:rsidRDefault="007277D4" w:rsidP="007277D4">
            <w:pPr>
              <w:keepNext/>
              <w:suppressAutoHyphens/>
              <w:jc w:val="center"/>
              <w:rPr>
                <w:rFonts w:asciiTheme="minorHAnsi" w:hAnsiTheme="minorHAnsi"/>
                <w:sz w:val="18"/>
                <w:szCs w:val="18"/>
              </w:rPr>
            </w:pPr>
          </w:p>
        </w:tc>
      </w:tr>
      <w:tr w:rsidR="007277D4" w14:paraId="5E84E381" w14:textId="77777777" w:rsidTr="00F26A73">
        <w:trPr>
          <w:trHeight w:val="61"/>
        </w:trPr>
        <w:tc>
          <w:tcPr>
            <w:tcW w:w="10790" w:type="dxa"/>
            <w:gridSpan w:val="10"/>
            <w:tcBorders>
              <w:top w:val="single" w:sz="4" w:space="0" w:color="000000"/>
              <w:left w:val="single" w:sz="4" w:space="0" w:color="000000"/>
              <w:bottom w:val="single" w:sz="4" w:space="0" w:color="000000"/>
              <w:right w:val="single" w:sz="4" w:space="0" w:color="000000"/>
            </w:tcBorders>
            <w:vAlign w:val="center"/>
            <w:hideMark/>
          </w:tcPr>
          <w:p w14:paraId="7D64AD8C" w14:textId="77777777" w:rsidR="007277D4" w:rsidRDefault="007277D4" w:rsidP="007277D4">
            <w:pPr>
              <w:keepNext/>
              <w:suppressAutoHyphens/>
              <w:rPr>
                <w:rFonts w:asciiTheme="minorHAnsi" w:hAnsiTheme="minorHAnsi"/>
                <w:b/>
                <w:sz w:val="18"/>
                <w:szCs w:val="18"/>
              </w:rPr>
            </w:pPr>
            <w:r>
              <w:rPr>
                <w:rFonts w:asciiTheme="minorHAnsi" w:hAnsiTheme="minorHAnsi"/>
                <w:b/>
                <w:sz w:val="18"/>
                <w:szCs w:val="18"/>
              </w:rPr>
              <w:t xml:space="preserve">Table 5.2 </w:t>
            </w:r>
          </w:p>
          <w:p w14:paraId="1A62E200" w14:textId="77777777" w:rsidR="007277D4" w:rsidRDefault="007277D4" w:rsidP="007277D4">
            <w:pPr>
              <w:keepNext/>
              <w:suppressAutoHyphens/>
              <w:rPr>
                <w:rFonts w:asciiTheme="minorHAnsi" w:hAnsiTheme="minorHAnsi"/>
                <w:sz w:val="18"/>
                <w:szCs w:val="18"/>
              </w:rPr>
            </w:pPr>
            <w:r>
              <w:rPr>
                <w:rFonts w:asciiTheme="minorHAnsi" w:hAnsiTheme="minorHAnsi"/>
                <w:b/>
                <w:sz w:val="18"/>
                <w:szCs w:val="18"/>
              </w:rPr>
              <w:t>Continuous Local Ventilation Exhaust Airflow Rates</w:t>
            </w:r>
          </w:p>
        </w:tc>
      </w:tr>
      <w:tr w:rsidR="007277D4" w14:paraId="32637BEF" w14:textId="77777777" w:rsidTr="00F26A73">
        <w:trPr>
          <w:trHeight w:val="245"/>
        </w:trPr>
        <w:tc>
          <w:tcPr>
            <w:tcW w:w="1810" w:type="dxa"/>
            <w:gridSpan w:val="2"/>
            <w:tcBorders>
              <w:top w:val="single" w:sz="4" w:space="0" w:color="000000"/>
              <w:left w:val="single" w:sz="4" w:space="0" w:color="auto"/>
              <w:bottom w:val="single" w:sz="4" w:space="0" w:color="auto"/>
              <w:right w:val="single" w:sz="4" w:space="0" w:color="auto"/>
            </w:tcBorders>
            <w:vAlign w:val="center"/>
            <w:hideMark/>
          </w:tcPr>
          <w:p w14:paraId="2B18ACF9" w14:textId="77777777" w:rsidR="007277D4" w:rsidRPr="00F26A73" w:rsidRDefault="007277D4" w:rsidP="007277D4">
            <w:pPr>
              <w:keepNext/>
              <w:suppressAutoHyphens/>
              <w:jc w:val="center"/>
              <w:rPr>
                <w:rFonts w:asciiTheme="minorHAnsi" w:hAnsiTheme="minorHAnsi"/>
                <w:b/>
                <w:sz w:val="18"/>
                <w:szCs w:val="18"/>
              </w:rPr>
            </w:pPr>
            <w:r w:rsidRPr="00F26A73">
              <w:rPr>
                <w:rFonts w:asciiTheme="minorHAnsi" w:hAnsiTheme="minorHAnsi"/>
                <w:b/>
                <w:sz w:val="18"/>
                <w:szCs w:val="18"/>
              </w:rPr>
              <w:t>Application</w:t>
            </w:r>
          </w:p>
        </w:tc>
        <w:tc>
          <w:tcPr>
            <w:tcW w:w="2235" w:type="dxa"/>
            <w:gridSpan w:val="2"/>
            <w:tcBorders>
              <w:top w:val="single" w:sz="4" w:space="0" w:color="000000"/>
              <w:left w:val="single" w:sz="4" w:space="0" w:color="auto"/>
              <w:bottom w:val="single" w:sz="4" w:space="0" w:color="auto"/>
              <w:right w:val="single" w:sz="4" w:space="0" w:color="auto"/>
            </w:tcBorders>
            <w:vAlign w:val="center"/>
            <w:hideMark/>
          </w:tcPr>
          <w:p w14:paraId="6CB08F84" w14:textId="77777777" w:rsidR="007277D4" w:rsidRPr="00F26A73" w:rsidRDefault="007277D4" w:rsidP="007277D4">
            <w:pPr>
              <w:keepNext/>
              <w:suppressAutoHyphens/>
              <w:jc w:val="center"/>
              <w:rPr>
                <w:rFonts w:asciiTheme="minorHAnsi" w:hAnsiTheme="minorHAnsi"/>
                <w:b/>
                <w:sz w:val="18"/>
                <w:szCs w:val="18"/>
              </w:rPr>
            </w:pPr>
            <w:r w:rsidRPr="00F26A73">
              <w:rPr>
                <w:rFonts w:asciiTheme="minorHAnsi" w:hAnsiTheme="minorHAnsi"/>
                <w:b/>
                <w:sz w:val="18"/>
                <w:szCs w:val="18"/>
              </w:rPr>
              <w:t>Airflow</w:t>
            </w:r>
          </w:p>
        </w:tc>
        <w:tc>
          <w:tcPr>
            <w:tcW w:w="6745" w:type="dxa"/>
            <w:gridSpan w:val="6"/>
            <w:tcBorders>
              <w:top w:val="single" w:sz="4" w:space="0" w:color="000000"/>
              <w:left w:val="single" w:sz="4" w:space="0" w:color="auto"/>
              <w:bottom w:val="single" w:sz="4" w:space="0" w:color="auto"/>
              <w:right w:val="single" w:sz="4" w:space="0" w:color="auto"/>
            </w:tcBorders>
            <w:vAlign w:val="center"/>
            <w:hideMark/>
          </w:tcPr>
          <w:p w14:paraId="4C7EAA99" w14:textId="77777777" w:rsidR="007277D4" w:rsidRPr="00F26A73" w:rsidRDefault="007277D4" w:rsidP="007277D4">
            <w:pPr>
              <w:keepNext/>
              <w:suppressAutoHyphens/>
              <w:jc w:val="center"/>
              <w:rPr>
                <w:rFonts w:asciiTheme="minorHAnsi" w:hAnsiTheme="minorHAnsi"/>
                <w:b/>
                <w:sz w:val="18"/>
                <w:szCs w:val="18"/>
              </w:rPr>
            </w:pPr>
            <w:r w:rsidRPr="00F26A73">
              <w:rPr>
                <w:rFonts w:asciiTheme="minorHAnsi" w:hAnsiTheme="minorHAnsi"/>
                <w:b/>
                <w:sz w:val="18"/>
                <w:szCs w:val="18"/>
              </w:rPr>
              <w:t>Notes</w:t>
            </w:r>
          </w:p>
        </w:tc>
      </w:tr>
      <w:tr w:rsidR="007277D4" w14:paraId="2A4A8574" w14:textId="77777777" w:rsidTr="00F26A73">
        <w:trPr>
          <w:trHeight w:val="245"/>
        </w:trPr>
        <w:tc>
          <w:tcPr>
            <w:tcW w:w="1810" w:type="dxa"/>
            <w:gridSpan w:val="2"/>
            <w:tcBorders>
              <w:top w:val="single" w:sz="4" w:space="0" w:color="000000"/>
              <w:left w:val="single" w:sz="4" w:space="0" w:color="auto"/>
              <w:bottom w:val="single" w:sz="4" w:space="0" w:color="auto"/>
              <w:right w:val="single" w:sz="4" w:space="0" w:color="auto"/>
            </w:tcBorders>
            <w:vAlign w:val="center"/>
            <w:hideMark/>
          </w:tcPr>
          <w:p w14:paraId="2D965D30" w14:textId="4B5E1D0F" w:rsidR="007277D4" w:rsidRDefault="002D1237" w:rsidP="007277D4">
            <w:pPr>
              <w:keepNext/>
              <w:suppressAutoHyphens/>
              <w:jc w:val="center"/>
              <w:rPr>
                <w:rFonts w:asciiTheme="minorHAnsi" w:hAnsiTheme="minorHAnsi"/>
                <w:sz w:val="18"/>
                <w:szCs w:val="18"/>
              </w:rPr>
            </w:pPr>
            <w:r>
              <w:rPr>
                <w:rFonts w:asciiTheme="minorHAnsi" w:hAnsiTheme="minorHAnsi"/>
                <w:sz w:val="18"/>
                <w:szCs w:val="18"/>
              </w:rPr>
              <w:t xml:space="preserve">Enclosed </w:t>
            </w:r>
            <w:r w:rsidR="007277D4">
              <w:rPr>
                <w:rFonts w:asciiTheme="minorHAnsi" w:hAnsiTheme="minorHAnsi"/>
                <w:sz w:val="18"/>
                <w:szCs w:val="18"/>
              </w:rPr>
              <w:t>Kitchen</w:t>
            </w:r>
          </w:p>
        </w:tc>
        <w:tc>
          <w:tcPr>
            <w:tcW w:w="2235" w:type="dxa"/>
            <w:gridSpan w:val="2"/>
            <w:tcBorders>
              <w:top w:val="single" w:sz="4" w:space="0" w:color="000000"/>
              <w:left w:val="single" w:sz="4" w:space="0" w:color="auto"/>
              <w:bottom w:val="single" w:sz="4" w:space="0" w:color="auto"/>
              <w:right w:val="single" w:sz="4" w:space="0" w:color="auto"/>
            </w:tcBorders>
            <w:vAlign w:val="center"/>
            <w:hideMark/>
          </w:tcPr>
          <w:p w14:paraId="7C81BA59" w14:textId="77777777" w:rsidR="007277D4" w:rsidRDefault="007277D4" w:rsidP="007277D4">
            <w:pPr>
              <w:keepNext/>
              <w:suppressAutoHyphens/>
              <w:jc w:val="center"/>
              <w:rPr>
                <w:rFonts w:asciiTheme="minorHAnsi" w:hAnsiTheme="minorHAnsi"/>
                <w:sz w:val="18"/>
                <w:szCs w:val="18"/>
              </w:rPr>
            </w:pPr>
            <w:r>
              <w:rPr>
                <w:rFonts w:asciiTheme="minorHAnsi" w:hAnsiTheme="minorHAnsi"/>
                <w:sz w:val="18"/>
                <w:szCs w:val="18"/>
              </w:rPr>
              <w:t>5 ACH</w:t>
            </w:r>
          </w:p>
        </w:tc>
        <w:tc>
          <w:tcPr>
            <w:tcW w:w="6745" w:type="dxa"/>
            <w:gridSpan w:val="6"/>
            <w:tcBorders>
              <w:top w:val="single" w:sz="4" w:space="0" w:color="000000"/>
              <w:left w:val="single" w:sz="4" w:space="0" w:color="auto"/>
              <w:bottom w:val="single" w:sz="4" w:space="0" w:color="auto"/>
              <w:right w:val="single" w:sz="4" w:space="0" w:color="auto"/>
            </w:tcBorders>
            <w:vAlign w:val="center"/>
          </w:tcPr>
          <w:p w14:paraId="17D6E637" w14:textId="77777777" w:rsidR="007277D4" w:rsidRDefault="007277D4" w:rsidP="007277D4">
            <w:pPr>
              <w:keepNext/>
              <w:suppressAutoHyphens/>
              <w:rPr>
                <w:rFonts w:asciiTheme="minorHAnsi" w:hAnsiTheme="minorHAnsi"/>
                <w:sz w:val="18"/>
                <w:szCs w:val="18"/>
              </w:rPr>
            </w:pPr>
            <w:r>
              <w:rPr>
                <w:rFonts w:asciiTheme="minorHAnsi" w:hAnsiTheme="minorHAnsi"/>
                <w:sz w:val="18"/>
                <w:szCs w:val="18"/>
              </w:rPr>
              <w:t>Based on kitchen volume.</w:t>
            </w:r>
          </w:p>
        </w:tc>
      </w:tr>
      <w:tr w:rsidR="007277D4" w14:paraId="53D1BDBC" w14:textId="77777777" w:rsidTr="00F26A73">
        <w:trPr>
          <w:trHeight w:val="245"/>
        </w:trPr>
        <w:tc>
          <w:tcPr>
            <w:tcW w:w="1810" w:type="dxa"/>
            <w:gridSpan w:val="2"/>
            <w:tcBorders>
              <w:top w:val="single" w:sz="4" w:space="0" w:color="000000"/>
              <w:left w:val="single" w:sz="4" w:space="0" w:color="auto"/>
              <w:bottom w:val="single" w:sz="4" w:space="0" w:color="auto"/>
              <w:right w:val="single" w:sz="4" w:space="0" w:color="auto"/>
            </w:tcBorders>
            <w:vAlign w:val="center"/>
            <w:hideMark/>
          </w:tcPr>
          <w:p w14:paraId="07EE72D5" w14:textId="77777777" w:rsidR="007277D4" w:rsidRDefault="007277D4" w:rsidP="007277D4">
            <w:pPr>
              <w:keepNext/>
              <w:suppressAutoHyphens/>
              <w:jc w:val="center"/>
              <w:rPr>
                <w:rFonts w:asciiTheme="minorHAnsi" w:hAnsiTheme="minorHAnsi"/>
                <w:sz w:val="18"/>
                <w:szCs w:val="18"/>
              </w:rPr>
            </w:pPr>
            <w:r>
              <w:rPr>
                <w:rFonts w:asciiTheme="minorHAnsi" w:hAnsiTheme="minorHAnsi"/>
                <w:sz w:val="18"/>
                <w:szCs w:val="18"/>
              </w:rPr>
              <w:t>Bathroom</w:t>
            </w:r>
          </w:p>
        </w:tc>
        <w:tc>
          <w:tcPr>
            <w:tcW w:w="2235" w:type="dxa"/>
            <w:gridSpan w:val="2"/>
            <w:tcBorders>
              <w:top w:val="single" w:sz="4" w:space="0" w:color="000000"/>
              <w:left w:val="single" w:sz="4" w:space="0" w:color="auto"/>
              <w:bottom w:val="single" w:sz="4" w:space="0" w:color="auto"/>
              <w:right w:val="single" w:sz="4" w:space="0" w:color="auto"/>
            </w:tcBorders>
            <w:vAlign w:val="center"/>
            <w:hideMark/>
          </w:tcPr>
          <w:p w14:paraId="61B817FD" w14:textId="77777777" w:rsidR="007277D4" w:rsidRDefault="007277D4" w:rsidP="007277D4">
            <w:pPr>
              <w:keepNext/>
              <w:suppressAutoHyphens/>
              <w:jc w:val="center"/>
              <w:rPr>
                <w:rFonts w:asciiTheme="minorHAnsi" w:hAnsiTheme="minorHAnsi"/>
                <w:sz w:val="18"/>
                <w:szCs w:val="18"/>
              </w:rPr>
            </w:pPr>
            <w:r>
              <w:rPr>
                <w:rFonts w:asciiTheme="minorHAnsi" w:hAnsiTheme="minorHAnsi"/>
                <w:sz w:val="18"/>
                <w:szCs w:val="18"/>
              </w:rPr>
              <w:t>20 cfm</w:t>
            </w:r>
          </w:p>
        </w:tc>
        <w:tc>
          <w:tcPr>
            <w:tcW w:w="6745" w:type="dxa"/>
            <w:gridSpan w:val="6"/>
            <w:tcBorders>
              <w:top w:val="single" w:sz="4" w:space="0" w:color="000000"/>
              <w:left w:val="single" w:sz="4" w:space="0" w:color="auto"/>
              <w:bottom w:val="single" w:sz="4" w:space="0" w:color="auto"/>
              <w:right w:val="single" w:sz="4" w:space="0" w:color="auto"/>
            </w:tcBorders>
            <w:vAlign w:val="center"/>
          </w:tcPr>
          <w:p w14:paraId="6E7D311B" w14:textId="77777777" w:rsidR="007277D4" w:rsidRDefault="007277D4" w:rsidP="007277D4">
            <w:pPr>
              <w:keepNext/>
              <w:suppressAutoHyphens/>
              <w:jc w:val="center"/>
              <w:rPr>
                <w:rFonts w:asciiTheme="minorHAnsi" w:hAnsiTheme="minorHAnsi"/>
                <w:sz w:val="18"/>
                <w:szCs w:val="18"/>
              </w:rPr>
            </w:pPr>
          </w:p>
        </w:tc>
      </w:tr>
      <w:tr w:rsidR="007277D4" w14:paraId="2A0E30BE" w14:textId="77777777" w:rsidTr="00F26A73">
        <w:trPr>
          <w:trHeight w:val="245"/>
        </w:trPr>
        <w:tc>
          <w:tcPr>
            <w:tcW w:w="10790" w:type="dxa"/>
            <w:gridSpan w:val="10"/>
            <w:tcBorders>
              <w:top w:val="single" w:sz="4" w:space="0" w:color="000000"/>
              <w:left w:val="single" w:sz="4" w:space="0" w:color="auto"/>
              <w:bottom w:val="single" w:sz="4" w:space="0" w:color="auto"/>
              <w:right w:val="single" w:sz="4" w:space="0" w:color="auto"/>
            </w:tcBorders>
            <w:vAlign w:val="center"/>
            <w:hideMark/>
          </w:tcPr>
          <w:p w14:paraId="3068C8EA" w14:textId="77777777" w:rsidR="007277D4" w:rsidRDefault="007277D4" w:rsidP="007277D4">
            <w:pPr>
              <w:keepNext/>
              <w:rPr>
                <w:rFonts w:asciiTheme="minorHAnsi" w:hAnsiTheme="minorHAnsi"/>
                <w:b/>
                <w:sz w:val="18"/>
                <w:szCs w:val="18"/>
              </w:rPr>
            </w:pPr>
            <w:r>
              <w:rPr>
                <w:rFonts w:asciiTheme="minorHAnsi" w:hAnsiTheme="minorHAnsi"/>
                <w:b/>
                <w:sz w:val="18"/>
                <w:szCs w:val="18"/>
              </w:rPr>
              <w:t>Table 5.3</w:t>
            </w:r>
          </w:p>
          <w:p w14:paraId="3EF076E6" w14:textId="77777777" w:rsidR="007277D4" w:rsidRDefault="007277D4" w:rsidP="007277D4">
            <w:pPr>
              <w:keepNext/>
              <w:rPr>
                <w:rFonts w:asciiTheme="minorHAnsi" w:hAnsiTheme="minorHAnsi"/>
                <w:sz w:val="18"/>
                <w:szCs w:val="18"/>
              </w:rPr>
            </w:pPr>
            <w:r>
              <w:rPr>
                <w:rFonts w:asciiTheme="minorHAnsi" w:hAnsiTheme="minorHAnsi"/>
                <w:b/>
                <w:sz w:val="18"/>
                <w:szCs w:val="18"/>
              </w:rPr>
              <w:t>Prescriptive Duct Sizing Requirements</w:t>
            </w:r>
          </w:p>
        </w:tc>
      </w:tr>
      <w:tr w:rsidR="007277D4" w14:paraId="396CA7AB" w14:textId="77777777" w:rsidTr="00F26A73">
        <w:trPr>
          <w:trHeight w:val="245"/>
        </w:trPr>
        <w:tc>
          <w:tcPr>
            <w:tcW w:w="1628" w:type="dxa"/>
            <w:tcBorders>
              <w:top w:val="single" w:sz="4" w:space="0" w:color="000000"/>
              <w:left w:val="single" w:sz="4" w:space="0" w:color="auto"/>
              <w:bottom w:val="single" w:sz="4" w:space="0" w:color="auto"/>
              <w:right w:val="single" w:sz="4" w:space="0" w:color="auto"/>
            </w:tcBorders>
            <w:vAlign w:val="bottom"/>
            <w:hideMark/>
          </w:tcPr>
          <w:p w14:paraId="7D70C508"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Duct Type</w:t>
            </w:r>
          </w:p>
        </w:tc>
        <w:tc>
          <w:tcPr>
            <w:tcW w:w="4595" w:type="dxa"/>
            <w:gridSpan w:val="5"/>
            <w:tcBorders>
              <w:top w:val="single" w:sz="4" w:space="0" w:color="auto"/>
              <w:left w:val="single" w:sz="4" w:space="0" w:color="auto"/>
              <w:bottom w:val="single" w:sz="4" w:space="0" w:color="auto"/>
              <w:right w:val="single" w:sz="4" w:space="0" w:color="auto"/>
            </w:tcBorders>
            <w:vAlign w:val="bottom"/>
            <w:hideMark/>
          </w:tcPr>
          <w:p w14:paraId="6A43C634"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Flex Duct</w:t>
            </w:r>
          </w:p>
        </w:tc>
        <w:tc>
          <w:tcPr>
            <w:tcW w:w="4567" w:type="dxa"/>
            <w:gridSpan w:val="4"/>
            <w:tcBorders>
              <w:top w:val="single" w:sz="4" w:space="0" w:color="auto"/>
              <w:left w:val="single" w:sz="4" w:space="0" w:color="auto"/>
              <w:bottom w:val="single" w:sz="4" w:space="0" w:color="auto"/>
              <w:right w:val="single" w:sz="4" w:space="0" w:color="auto"/>
            </w:tcBorders>
            <w:vAlign w:val="bottom"/>
            <w:hideMark/>
          </w:tcPr>
          <w:p w14:paraId="4517B44C"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Smooth Duct</w:t>
            </w:r>
          </w:p>
        </w:tc>
      </w:tr>
      <w:tr w:rsidR="007277D4" w14:paraId="3CA5F168" w14:textId="77777777" w:rsidTr="00F26A73">
        <w:trPr>
          <w:trHeight w:val="432"/>
        </w:trPr>
        <w:tc>
          <w:tcPr>
            <w:tcW w:w="1628" w:type="dxa"/>
            <w:tcBorders>
              <w:top w:val="single" w:sz="4" w:space="0" w:color="auto"/>
              <w:left w:val="single" w:sz="4" w:space="0" w:color="auto"/>
              <w:bottom w:val="single" w:sz="4" w:space="0" w:color="auto"/>
              <w:right w:val="single" w:sz="4" w:space="0" w:color="auto"/>
            </w:tcBorders>
            <w:hideMark/>
          </w:tcPr>
          <w:p w14:paraId="18691FB8" w14:textId="77777777" w:rsidR="007277D4" w:rsidRDefault="007277D4" w:rsidP="007277D4">
            <w:pPr>
              <w:keepNext/>
              <w:jc w:val="center"/>
              <w:rPr>
                <w:rFonts w:asciiTheme="minorHAnsi" w:hAnsiTheme="minorHAnsi"/>
                <w:sz w:val="18"/>
                <w:szCs w:val="18"/>
              </w:rPr>
            </w:pPr>
            <w:r>
              <w:rPr>
                <w:rFonts w:asciiTheme="minorHAnsi" w:hAnsiTheme="minorHAnsi"/>
                <w:color w:val="000000"/>
                <w:sz w:val="18"/>
                <w:szCs w:val="18"/>
              </w:rPr>
              <w:t>F</w:t>
            </w:r>
            <w:r>
              <w:rPr>
                <w:rFonts w:asciiTheme="minorHAnsi" w:hAnsiTheme="minorHAnsi"/>
                <w:sz w:val="18"/>
                <w:szCs w:val="18"/>
              </w:rPr>
              <w:t>an Rating cfm @ 0.25 in. w.g.</w:t>
            </w:r>
          </w:p>
        </w:tc>
        <w:tc>
          <w:tcPr>
            <w:tcW w:w="1136" w:type="dxa"/>
            <w:gridSpan w:val="2"/>
            <w:tcBorders>
              <w:top w:val="single" w:sz="4" w:space="0" w:color="auto"/>
              <w:left w:val="single" w:sz="4" w:space="0" w:color="auto"/>
              <w:bottom w:val="single" w:sz="4" w:space="0" w:color="auto"/>
              <w:right w:val="single" w:sz="4" w:space="0" w:color="auto"/>
            </w:tcBorders>
            <w:hideMark/>
          </w:tcPr>
          <w:p w14:paraId="13F28C18" w14:textId="77777777" w:rsidR="007277D4" w:rsidRDefault="007277D4" w:rsidP="007277D4">
            <w:pPr>
              <w:keepNext/>
              <w:suppressAutoHyphens/>
              <w:spacing w:before="240"/>
              <w:jc w:val="center"/>
              <w:rPr>
                <w:rFonts w:asciiTheme="minorHAnsi" w:hAnsiTheme="minorHAnsi"/>
                <w:sz w:val="18"/>
                <w:szCs w:val="18"/>
              </w:rPr>
            </w:pPr>
            <w:r>
              <w:rPr>
                <w:rFonts w:asciiTheme="minorHAnsi" w:hAnsiTheme="minorHAnsi"/>
                <w:sz w:val="18"/>
                <w:szCs w:val="18"/>
              </w:rPr>
              <w:t>50</w:t>
            </w:r>
          </w:p>
        </w:tc>
        <w:tc>
          <w:tcPr>
            <w:tcW w:w="1281" w:type="dxa"/>
            <w:tcBorders>
              <w:top w:val="single" w:sz="4" w:space="0" w:color="auto"/>
              <w:left w:val="single" w:sz="4" w:space="0" w:color="auto"/>
              <w:bottom w:val="single" w:sz="4" w:space="0" w:color="auto"/>
              <w:right w:val="single" w:sz="4" w:space="0" w:color="auto"/>
            </w:tcBorders>
            <w:hideMark/>
          </w:tcPr>
          <w:p w14:paraId="5AF53BAD" w14:textId="77777777" w:rsidR="007277D4" w:rsidRDefault="007277D4" w:rsidP="007277D4">
            <w:pPr>
              <w:keepNext/>
              <w:suppressAutoHyphens/>
              <w:spacing w:before="240"/>
              <w:jc w:val="center"/>
              <w:rPr>
                <w:rFonts w:asciiTheme="minorHAnsi" w:hAnsiTheme="minorHAnsi"/>
                <w:sz w:val="18"/>
                <w:szCs w:val="18"/>
              </w:rPr>
            </w:pPr>
            <w:r>
              <w:rPr>
                <w:rFonts w:asciiTheme="minorHAnsi" w:hAnsiTheme="minorHAnsi"/>
                <w:sz w:val="18"/>
                <w:szCs w:val="18"/>
              </w:rPr>
              <w:t>80</w:t>
            </w:r>
          </w:p>
        </w:tc>
        <w:tc>
          <w:tcPr>
            <w:tcW w:w="1002" w:type="dxa"/>
            <w:tcBorders>
              <w:top w:val="single" w:sz="4" w:space="0" w:color="auto"/>
              <w:left w:val="single" w:sz="4" w:space="0" w:color="auto"/>
              <w:bottom w:val="single" w:sz="4" w:space="0" w:color="auto"/>
              <w:right w:val="single" w:sz="4" w:space="0" w:color="auto"/>
            </w:tcBorders>
            <w:hideMark/>
          </w:tcPr>
          <w:p w14:paraId="0CFF3637" w14:textId="77777777" w:rsidR="007277D4" w:rsidRDefault="007277D4" w:rsidP="007277D4">
            <w:pPr>
              <w:keepNext/>
              <w:suppressAutoHyphens/>
              <w:spacing w:before="240"/>
              <w:jc w:val="center"/>
              <w:rPr>
                <w:rFonts w:asciiTheme="minorHAnsi" w:hAnsiTheme="minorHAnsi"/>
                <w:sz w:val="18"/>
                <w:szCs w:val="18"/>
              </w:rPr>
            </w:pPr>
            <w:r>
              <w:rPr>
                <w:rFonts w:asciiTheme="minorHAnsi" w:hAnsiTheme="minorHAnsi"/>
                <w:sz w:val="18"/>
                <w:szCs w:val="18"/>
              </w:rPr>
              <w:t>100</w:t>
            </w:r>
          </w:p>
        </w:tc>
        <w:tc>
          <w:tcPr>
            <w:tcW w:w="1176" w:type="dxa"/>
            <w:tcBorders>
              <w:top w:val="single" w:sz="4" w:space="0" w:color="auto"/>
              <w:left w:val="single" w:sz="4" w:space="0" w:color="auto"/>
              <w:bottom w:val="single" w:sz="4" w:space="0" w:color="auto"/>
              <w:right w:val="single" w:sz="4" w:space="0" w:color="auto"/>
            </w:tcBorders>
            <w:hideMark/>
          </w:tcPr>
          <w:p w14:paraId="35CF91B4" w14:textId="77777777" w:rsidR="007277D4" w:rsidRDefault="007277D4" w:rsidP="007277D4">
            <w:pPr>
              <w:keepNext/>
              <w:suppressAutoHyphens/>
              <w:spacing w:before="240"/>
              <w:jc w:val="center"/>
              <w:rPr>
                <w:rFonts w:asciiTheme="minorHAnsi" w:hAnsiTheme="minorHAnsi"/>
                <w:sz w:val="18"/>
                <w:szCs w:val="18"/>
              </w:rPr>
            </w:pPr>
            <w:r>
              <w:rPr>
                <w:rFonts w:asciiTheme="minorHAnsi" w:hAnsiTheme="minorHAnsi"/>
                <w:sz w:val="18"/>
                <w:szCs w:val="18"/>
              </w:rPr>
              <w:t>125</w:t>
            </w:r>
          </w:p>
        </w:tc>
        <w:tc>
          <w:tcPr>
            <w:tcW w:w="1114" w:type="dxa"/>
            <w:tcBorders>
              <w:top w:val="single" w:sz="4" w:space="0" w:color="auto"/>
              <w:left w:val="single" w:sz="4" w:space="0" w:color="auto"/>
              <w:bottom w:val="single" w:sz="4" w:space="0" w:color="auto"/>
              <w:right w:val="single" w:sz="4" w:space="0" w:color="auto"/>
            </w:tcBorders>
            <w:hideMark/>
          </w:tcPr>
          <w:p w14:paraId="7715894B" w14:textId="77777777" w:rsidR="007277D4" w:rsidRDefault="007277D4" w:rsidP="007277D4">
            <w:pPr>
              <w:keepNext/>
              <w:suppressAutoHyphens/>
              <w:spacing w:before="240"/>
              <w:jc w:val="center"/>
              <w:rPr>
                <w:rFonts w:asciiTheme="minorHAnsi" w:hAnsiTheme="minorHAnsi"/>
                <w:sz w:val="18"/>
                <w:szCs w:val="18"/>
              </w:rPr>
            </w:pPr>
            <w:r>
              <w:rPr>
                <w:rFonts w:asciiTheme="minorHAnsi" w:hAnsiTheme="minorHAnsi"/>
                <w:sz w:val="18"/>
                <w:szCs w:val="18"/>
              </w:rPr>
              <w:t>50</w:t>
            </w:r>
          </w:p>
        </w:tc>
        <w:tc>
          <w:tcPr>
            <w:tcW w:w="1145" w:type="dxa"/>
            <w:tcBorders>
              <w:top w:val="single" w:sz="4" w:space="0" w:color="auto"/>
              <w:left w:val="single" w:sz="4" w:space="0" w:color="auto"/>
              <w:bottom w:val="single" w:sz="4" w:space="0" w:color="auto"/>
              <w:right w:val="single" w:sz="4" w:space="0" w:color="auto"/>
            </w:tcBorders>
            <w:hideMark/>
          </w:tcPr>
          <w:p w14:paraId="1040F976" w14:textId="77777777" w:rsidR="007277D4" w:rsidRDefault="007277D4" w:rsidP="007277D4">
            <w:pPr>
              <w:keepNext/>
              <w:suppressAutoHyphens/>
              <w:spacing w:before="240"/>
              <w:jc w:val="center"/>
              <w:rPr>
                <w:rFonts w:asciiTheme="minorHAnsi" w:hAnsiTheme="minorHAnsi"/>
                <w:sz w:val="18"/>
                <w:szCs w:val="18"/>
              </w:rPr>
            </w:pPr>
            <w:r>
              <w:rPr>
                <w:rFonts w:asciiTheme="minorHAnsi" w:hAnsiTheme="minorHAnsi"/>
                <w:sz w:val="18"/>
                <w:szCs w:val="18"/>
              </w:rPr>
              <w:t>80</w:t>
            </w:r>
          </w:p>
        </w:tc>
        <w:tc>
          <w:tcPr>
            <w:tcW w:w="1145" w:type="dxa"/>
            <w:tcBorders>
              <w:top w:val="single" w:sz="4" w:space="0" w:color="auto"/>
              <w:left w:val="single" w:sz="4" w:space="0" w:color="auto"/>
              <w:bottom w:val="single" w:sz="4" w:space="0" w:color="auto"/>
              <w:right w:val="single" w:sz="4" w:space="0" w:color="auto"/>
            </w:tcBorders>
            <w:hideMark/>
          </w:tcPr>
          <w:p w14:paraId="27AED70C" w14:textId="77777777" w:rsidR="007277D4" w:rsidRDefault="007277D4" w:rsidP="007277D4">
            <w:pPr>
              <w:keepNext/>
              <w:suppressAutoHyphens/>
              <w:spacing w:before="240"/>
              <w:jc w:val="center"/>
              <w:rPr>
                <w:rFonts w:asciiTheme="minorHAnsi" w:hAnsiTheme="minorHAnsi"/>
                <w:sz w:val="18"/>
                <w:szCs w:val="18"/>
              </w:rPr>
            </w:pPr>
            <w:r>
              <w:rPr>
                <w:rFonts w:asciiTheme="minorHAnsi" w:hAnsiTheme="minorHAnsi"/>
                <w:sz w:val="18"/>
                <w:szCs w:val="18"/>
              </w:rPr>
              <w:t>100</w:t>
            </w:r>
          </w:p>
        </w:tc>
        <w:tc>
          <w:tcPr>
            <w:tcW w:w="1163" w:type="dxa"/>
            <w:tcBorders>
              <w:top w:val="single" w:sz="4" w:space="0" w:color="auto"/>
              <w:left w:val="single" w:sz="4" w:space="0" w:color="auto"/>
              <w:bottom w:val="single" w:sz="4" w:space="0" w:color="auto"/>
              <w:right w:val="single" w:sz="4" w:space="0" w:color="auto"/>
            </w:tcBorders>
            <w:hideMark/>
          </w:tcPr>
          <w:p w14:paraId="797C9D28" w14:textId="77777777" w:rsidR="007277D4" w:rsidRDefault="007277D4" w:rsidP="007277D4">
            <w:pPr>
              <w:keepNext/>
              <w:suppressAutoHyphens/>
              <w:spacing w:before="240"/>
              <w:jc w:val="center"/>
              <w:rPr>
                <w:rFonts w:asciiTheme="minorHAnsi" w:hAnsiTheme="minorHAnsi"/>
                <w:sz w:val="18"/>
                <w:szCs w:val="18"/>
              </w:rPr>
            </w:pPr>
            <w:r>
              <w:rPr>
                <w:rFonts w:asciiTheme="minorHAnsi" w:hAnsiTheme="minorHAnsi"/>
                <w:sz w:val="18"/>
                <w:szCs w:val="18"/>
              </w:rPr>
              <w:t>125</w:t>
            </w:r>
          </w:p>
        </w:tc>
      </w:tr>
      <w:tr w:rsidR="007277D4" w14:paraId="02DB4FBE" w14:textId="77777777" w:rsidTr="00F26A73">
        <w:trPr>
          <w:trHeight w:val="269"/>
        </w:trPr>
        <w:tc>
          <w:tcPr>
            <w:tcW w:w="1628" w:type="dxa"/>
            <w:tcBorders>
              <w:top w:val="single" w:sz="4" w:space="0" w:color="auto"/>
              <w:left w:val="single" w:sz="4" w:space="0" w:color="auto"/>
              <w:bottom w:val="single" w:sz="4" w:space="0" w:color="auto"/>
              <w:right w:val="single" w:sz="4" w:space="0" w:color="auto"/>
            </w:tcBorders>
            <w:vAlign w:val="center"/>
          </w:tcPr>
          <w:p w14:paraId="452AEF95" w14:textId="77777777" w:rsidR="007277D4" w:rsidRDefault="007277D4" w:rsidP="007277D4">
            <w:pPr>
              <w:keepNext/>
              <w:jc w:val="center"/>
              <w:rPr>
                <w:rFonts w:asciiTheme="minorHAnsi" w:hAnsiTheme="minorHAnsi"/>
                <w:sz w:val="18"/>
                <w:szCs w:val="18"/>
              </w:rPr>
            </w:pPr>
          </w:p>
        </w:tc>
        <w:tc>
          <w:tcPr>
            <w:tcW w:w="9162" w:type="dxa"/>
            <w:gridSpan w:val="9"/>
            <w:tcBorders>
              <w:top w:val="single" w:sz="4" w:space="0" w:color="auto"/>
              <w:left w:val="single" w:sz="4" w:space="0" w:color="auto"/>
              <w:bottom w:val="single" w:sz="4" w:space="0" w:color="auto"/>
              <w:right w:val="single" w:sz="4" w:space="0" w:color="auto"/>
            </w:tcBorders>
            <w:vAlign w:val="center"/>
            <w:hideMark/>
          </w:tcPr>
          <w:p w14:paraId="1B3607F0"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Maximum Allowable Duct Length (ft)</w:t>
            </w:r>
          </w:p>
        </w:tc>
      </w:tr>
      <w:tr w:rsidR="007277D4" w14:paraId="2839C132" w14:textId="77777777" w:rsidTr="00F26A73">
        <w:trPr>
          <w:trHeight w:val="245"/>
        </w:trPr>
        <w:tc>
          <w:tcPr>
            <w:tcW w:w="1628" w:type="dxa"/>
            <w:tcBorders>
              <w:top w:val="single" w:sz="4" w:space="0" w:color="000000"/>
              <w:left w:val="single" w:sz="4" w:space="0" w:color="auto"/>
              <w:bottom w:val="single" w:sz="4" w:space="0" w:color="auto"/>
              <w:right w:val="single" w:sz="4" w:space="0" w:color="auto"/>
            </w:tcBorders>
            <w:vAlign w:val="bottom"/>
            <w:hideMark/>
          </w:tcPr>
          <w:p w14:paraId="328EDF6D"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Diameter, (in)</w:t>
            </w:r>
          </w:p>
        </w:tc>
        <w:tc>
          <w:tcPr>
            <w:tcW w:w="4595" w:type="dxa"/>
            <w:gridSpan w:val="5"/>
            <w:tcBorders>
              <w:top w:val="single" w:sz="4" w:space="0" w:color="auto"/>
              <w:left w:val="single" w:sz="4" w:space="0" w:color="auto"/>
              <w:bottom w:val="single" w:sz="4" w:space="0" w:color="auto"/>
              <w:right w:val="single" w:sz="4" w:space="0" w:color="auto"/>
            </w:tcBorders>
            <w:vAlign w:val="bottom"/>
            <w:hideMark/>
          </w:tcPr>
          <w:p w14:paraId="2E1E234E"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Flex Duct</w:t>
            </w:r>
          </w:p>
        </w:tc>
        <w:tc>
          <w:tcPr>
            <w:tcW w:w="4567" w:type="dxa"/>
            <w:gridSpan w:val="4"/>
            <w:tcBorders>
              <w:top w:val="single" w:sz="4" w:space="0" w:color="auto"/>
              <w:left w:val="single" w:sz="4" w:space="0" w:color="auto"/>
              <w:bottom w:val="single" w:sz="4" w:space="0" w:color="auto"/>
              <w:right w:val="single" w:sz="4" w:space="0" w:color="auto"/>
            </w:tcBorders>
            <w:vAlign w:val="bottom"/>
            <w:hideMark/>
          </w:tcPr>
          <w:p w14:paraId="553D357C"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Smooth Duct</w:t>
            </w:r>
          </w:p>
        </w:tc>
      </w:tr>
      <w:tr w:rsidR="007277D4" w14:paraId="3163F81A" w14:textId="77777777" w:rsidTr="00F26A73">
        <w:trPr>
          <w:trHeight w:val="245"/>
        </w:trPr>
        <w:tc>
          <w:tcPr>
            <w:tcW w:w="1628" w:type="dxa"/>
            <w:tcBorders>
              <w:top w:val="single" w:sz="4" w:space="0" w:color="000000"/>
              <w:left w:val="single" w:sz="4" w:space="0" w:color="auto"/>
              <w:bottom w:val="single" w:sz="4" w:space="0" w:color="auto"/>
              <w:right w:val="single" w:sz="4" w:space="0" w:color="auto"/>
            </w:tcBorders>
            <w:vAlign w:val="bottom"/>
            <w:hideMark/>
          </w:tcPr>
          <w:p w14:paraId="4AB56B43"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3</w:t>
            </w:r>
          </w:p>
        </w:tc>
        <w:tc>
          <w:tcPr>
            <w:tcW w:w="1136" w:type="dxa"/>
            <w:gridSpan w:val="2"/>
            <w:tcBorders>
              <w:top w:val="single" w:sz="4" w:space="0" w:color="auto"/>
              <w:left w:val="single" w:sz="4" w:space="0" w:color="auto"/>
              <w:bottom w:val="single" w:sz="4" w:space="0" w:color="auto"/>
              <w:right w:val="single" w:sz="4" w:space="0" w:color="auto"/>
            </w:tcBorders>
            <w:vAlign w:val="bottom"/>
            <w:hideMark/>
          </w:tcPr>
          <w:p w14:paraId="2CE0C9D9"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X</w:t>
            </w:r>
          </w:p>
        </w:tc>
        <w:tc>
          <w:tcPr>
            <w:tcW w:w="1281" w:type="dxa"/>
            <w:tcBorders>
              <w:top w:val="single" w:sz="4" w:space="0" w:color="auto"/>
              <w:left w:val="single" w:sz="4" w:space="0" w:color="auto"/>
              <w:bottom w:val="single" w:sz="4" w:space="0" w:color="auto"/>
              <w:right w:val="single" w:sz="4" w:space="0" w:color="auto"/>
            </w:tcBorders>
            <w:vAlign w:val="bottom"/>
            <w:hideMark/>
          </w:tcPr>
          <w:p w14:paraId="46AC61DF" w14:textId="77777777" w:rsidR="007277D4" w:rsidRDefault="007277D4" w:rsidP="007277D4">
            <w:pPr>
              <w:keepNext/>
              <w:jc w:val="center"/>
              <w:rPr>
                <w:rFonts w:asciiTheme="minorHAnsi" w:hAnsiTheme="minorHAnsi"/>
                <w:color w:val="000000"/>
                <w:sz w:val="18"/>
                <w:szCs w:val="18"/>
              </w:rPr>
            </w:pPr>
            <w:r>
              <w:rPr>
                <w:rFonts w:asciiTheme="minorHAnsi" w:hAnsiTheme="minorHAnsi"/>
                <w:sz w:val="18"/>
                <w:szCs w:val="18"/>
              </w:rPr>
              <w:t>X</w:t>
            </w:r>
          </w:p>
        </w:tc>
        <w:tc>
          <w:tcPr>
            <w:tcW w:w="1002" w:type="dxa"/>
            <w:tcBorders>
              <w:top w:val="single" w:sz="4" w:space="0" w:color="auto"/>
              <w:left w:val="single" w:sz="4" w:space="0" w:color="auto"/>
              <w:bottom w:val="single" w:sz="4" w:space="0" w:color="auto"/>
              <w:right w:val="single" w:sz="4" w:space="0" w:color="auto"/>
            </w:tcBorders>
            <w:vAlign w:val="bottom"/>
            <w:hideMark/>
          </w:tcPr>
          <w:p w14:paraId="5E339242"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X</w:t>
            </w:r>
          </w:p>
        </w:tc>
        <w:tc>
          <w:tcPr>
            <w:tcW w:w="1176" w:type="dxa"/>
            <w:tcBorders>
              <w:top w:val="single" w:sz="4" w:space="0" w:color="auto"/>
              <w:left w:val="single" w:sz="4" w:space="0" w:color="auto"/>
              <w:bottom w:val="single" w:sz="4" w:space="0" w:color="auto"/>
              <w:right w:val="single" w:sz="4" w:space="0" w:color="auto"/>
            </w:tcBorders>
            <w:vAlign w:val="bottom"/>
            <w:hideMark/>
          </w:tcPr>
          <w:p w14:paraId="7B7EDD8B"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X</w:t>
            </w:r>
          </w:p>
        </w:tc>
        <w:tc>
          <w:tcPr>
            <w:tcW w:w="1114" w:type="dxa"/>
            <w:tcBorders>
              <w:top w:val="single" w:sz="4" w:space="0" w:color="auto"/>
              <w:left w:val="single" w:sz="4" w:space="0" w:color="auto"/>
              <w:bottom w:val="single" w:sz="4" w:space="0" w:color="auto"/>
              <w:right w:val="single" w:sz="4" w:space="0" w:color="auto"/>
            </w:tcBorders>
            <w:vAlign w:val="bottom"/>
            <w:hideMark/>
          </w:tcPr>
          <w:p w14:paraId="4D060918"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5</w:t>
            </w:r>
          </w:p>
        </w:tc>
        <w:tc>
          <w:tcPr>
            <w:tcW w:w="1145" w:type="dxa"/>
            <w:tcBorders>
              <w:top w:val="single" w:sz="4" w:space="0" w:color="auto"/>
              <w:left w:val="single" w:sz="4" w:space="0" w:color="auto"/>
              <w:bottom w:val="single" w:sz="4" w:space="0" w:color="auto"/>
              <w:right w:val="single" w:sz="4" w:space="0" w:color="auto"/>
            </w:tcBorders>
            <w:vAlign w:val="bottom"/>
            <w:hideMark/>
          </w:tcPr>
          <w:p w14:paraId="7B97B143"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X</w:t>
            </w:r>
          </w:p>
        </w:tc>
        <w:tc>
          <w:tcPr>
            <w:tcW w:w="1145" w:type="dxa"/>
            <w:tcBorders>
              <w:top w:val="single" w:sz="4" w:space="0" w:color="auto"/>
              <w:left w:val="single" w:sz="4" w:space="0" w:color="auto"/>
              <w:bottom w:val="single" w:sz="4" w:space="0" w:color="auto"/>
              <w:right w:val="single" w:sz="4" w:space="0" w:color="auto"/>
            </w:tcBorders>
            <w:vAlign w:val="bottom"/>
            <w:hideMark/>
          </w:tcPr>
          <w:p w14:paraId="0578457D"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X</w:t>
            </w:r>
          </w:p>
        </w:tc>
        <w:tc>
          <w:tcPr>
            <w:tcW w:w="1163" w:type="dxa"/>
            <w:tcBorders>
              <w:top w:val="single" w:sz="4" w:space="0" w:color="auto"/>
              <w:left w:val="single" w:sz="4" w:space="0" w:color="auto"/>
              <w:bottom w:val="single" w:sz="4" w:space="0" w:color="auto"/>
              <w:right w:val="single" w:sz="4" w:space="0" w:color="auto"/>
            </w:tcBorders>
            <w:vAlign w:val="bottom"/>
            <w:hideMark/>
          </w:tcPr>
          <w:p w14:paraId="720E807C"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X</w:t>
            </w:r>
          </w:p>
        </w:tc>
      </w:tr>
      <w:tr w:rsidR="007277D4" w14:paraId="3A2DF305" w14:textId="77777777" w:rsidTr="00F26A73">
        <w:trPr>
          <w:trHeight w:val="245"/>
        </w:trPr>
        <w:tc>
          <w:tcPr>
            <w:tcW w:w="1628" w:type="dxa"/>
            <w:tcBorders>
              <w:top w:val="single" w:sz="4" w:space="0" w:color="auto"/>
              <w:left w:val="single" w:sz="4" w:space="0" w:color="auto"/>
              <w:bottom w:val="single" w:sz="4" w:space="0" w:color="auto"/>
              <w:right w:val="single" w:sz="4" w:space="0" w:color="auto"/>
            </w:tcBorders>
            <w:vAlign w:val="bottom"/>
            <w:hideMark/>
          </w:tcPr>
          <w:p w14:paraId="6331DC61"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4</w:t>
            </w:r>
          </w:p>
        </w:tc>
        <w:tc>
          <w:tcPr>
            <w:tcW w:w="1136" w:type="dxa"/>
            <w:gridSpan w:val="2"/>
            <w:tcBorders>
              <w:top w:val="single" w:sz="4" w:space="0" w:color="auto"/>
              <w:left w:val="single" w:sz="4" w:space="0" w:color="auto"/>
              <w:bottom w:val="single" w:sz="4" w:space="0" w:color="auto"/>
              <w:right w:val="single" w:sz="4" w:space="0" w:color="auto"/>
            </w:tcBorders>
            <w:vAlign w:val="bottom"/>
            <w:hideMark/>
          </w:tcPr>
          <w:p w14:paraId="0AE05467"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70</w:t>
            </w:r>
          </w:p>
        </w:tc>
        <w:tc>
          <w:tcPr>
            <w:tcW w:w="1281" w:type="dxa"/>
            <w:tcBorders>
              <w:top w:val="single" w:sz="4" w:space="0" w:color="auto"/>
              <w:left w:val="single" w:sz="4" w:space="0" w:color="auto"/>
              <w:bottom w:val="single" w:sz="4" w:space="0" w:color="auto"/>
              <w:right w:val="single" w:sz="4" w:space="0" w:color="auto"/>
            </w:tcBorders>
            <w:vAlign w:val="bottom"/>
            <w:hideMark/>
          </w:tcPr>
          <w:p w14:paraId="5B129AC1"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3</w:t>
            </w:r>
          </w:p>
        </w:tc>
        <w:tc>
          <w:tcPr>
            <w:tcW w:w="1002" w:type="dxa"/>
            <w:tcBorders>
              <w:top w:val="single" w:sz="4" w:space="0" w:color="auto"/>
              <w:left w:val="single" w:sz="4" w:space="0" w:color="auto"/>
              <w:bottom w:val="single" w:sz="4" w:space="0" w:color="auto"/>
              <w:right w:val="single" w:sz="4" w:space="0" w:color="auto"/>
            </w:tcBorders>
            <w:vAlign w:val="bottom"/>
            <w:hideMark/>
          </w:tcPr>
          <w:p w14:paraId="73C7C5D0"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X</w:t>
            </w:r>
          </w:p>
        </w:tc>
        <w:tc>
          <w:tcPr>
            <w:tcW w:w="1176" w:type="dxa"/>
            <w:tcBorders>
              <w:top w:val="single" w:sz="4" w:space="0" w:color="auto"/>
              <w:left w:val="single" w:sz="4" w:space="0" w:color="auto"/>
              <w:bottom w:val="single" w:sz="4" w:space="0" w:color="auto"/>
              <w:right w:val="single" w:sz="4" w:space="0" w:color="auto"/>
            </w:tcBorders>
            <w:vAlign w:val="bottom"/>
            <w:hideMark/>
          </w:tcPr>
          <w:p w14:paraId="51FCA563"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X</w:t>
            </w:r>
          </w:p>
        </w:tc>
        <w:tc>
          <w:tcPr>
            <w:tcW w:w="1114" w:type="dxa"/>
            <w:tcBorders>
              <w:top w:val="single" w:sz="4" w:space="0" w:color="auto"/>
              <w:left w:val="single" w:sz="4" w:space="0" w:color="auto"/>
              <w:bottom w:val="single" w:sz="4" w:space="0" w:color="auto"/>
              <w:right w:val="single" w:sz="4" w:space="0" w:color="auto"/>
            </w:tcBorders>
            <w:vAlign w:val="bottom"/>
            <w:hideMark/>
          </w:tcPr>
          <w:p w14:paraId="6461A54C"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105</w:t>
            </w:r>
          </w:p>
        </w:tc>
        <w:tc>
          <w:tcPr>
            <w:tcW w:w="1145" w:type="dxa"/>
            <w:tcBorders>
              <w:top w:val="single" w:sz="4" w:space="0" w:color="auto"/>
              <w:left w:val="single" w:sz="4" w:space="0" w:color="auto"/>
              <w:bottom w:val="single" w:sz="4" w:space="0" w:color="auto"/>
              <w:right w:val="single" w:sz="4" w:space="0" w:color="auto"/>
            </w:tcBorders>
            <w:vAlign w:val="bottom"/>
            <w:hideMark/>
          </w:tcPr>
          <w:p w14:paraId="110F48C0"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35</w:t>
            </w:r>
          </w:p>
        </w:tc>
        <w:tc>
          <w:tcPr>
            <w:tcW w:w="1145" w:type="dxa"/>
            <w:tcBorders>
              <w:top w:val="single" w:sz="4" w:space="0" w:color="auto"/>
              <w:left w:val="single" w:sz="4" w:space="0" w:color="auto"/>
              <w:bottom w:val="single" w:sz="4" w:space="0" w:color="auto"/>
              <w:right w:val="single" w:sz="4" w:space="0" w:color="auto"/>
            </w:tcBorders>
            <w:vAlign w:val="bottom"/>
            <w:hideMark/>
          </w:tcPr>
          <w:p w14:paraId="1266B60F"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5</w:t>
            </w:r>
          </w:p>
        </w:tc>
        <w:tc>
          <w:tcPr>
            <w:tcW w:w="1163" w:type="dxa"/>
            <w:tcBorders>
              <w:top w:val="single" w:sz="4" w:space="0" w:color="auto"/>
              <w:left w:val="single" w:sz="4" w:space="0" w:color="auto"/>
              <w:bottom w:val="single" w:sz="4" w:space="0" w:color="auto"/>
              <w:right w:val="single" w:sz="4" w:space="0" w:color="auto"/>
            </w:tcBorders>
            <w:vAlign w:val="bottom"/>
            <w:hideMark/>
          </w:tcPr>
          <w:p w14:paraId="09631BCB"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X</w:t>
            </w:r>
          </w:p>
        </w:tc>
      </w:tr>
      <w:tr w:rsidR="007277D4" w14:paraId="60D65A9F" w14:textId="77777777" w:rsidTr="00F26A73">
        <w:trPr>
          <w:trHeight w:val="245"/>
        </w:trPr>
        <w:tc>
          <w:tcPr>
            <w:tcW w:w="1628" w:type="dxa"/>
            <w:tcBorders>
              <w:top w:val="single" w:sz="4" w:space="0" w:color="auto"/>
              <w:left w:val="single" w:sz="4" w:space="0" w:color="auto"/>
              <w:bottom w:val="single" w:sz="4" w:space="0" w:color="auto"/>
              <w:right w:val="single" w:sz="4" w:space="0" w:color="auto"/>
            </w:tcBorders>
            <w:vAlign w:val="bottom"/>
            <w:hideMark/>
          </w:tcPr>
          <w:p w14:paraId="0FD0CA1B"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5</w:t>
            </w:r>
          </w:p>
        </w:tc>
        <w:tc>
          <w:tcPr>
            <w:tcW w:w="1136" w:type="dxa"/>
            <w:gridSpan w:val="2"/>
            <w:tcBorders>
              <w:top w:val="single" w:sz="4" w:space="0" w:color="auto"/>
              <w:left w:val="single" w:sz="4" w:space="0" w:color="auto"/>
              <w:bottom w:val="single" w:sz="4" w:space="0" w:color="auto"/>
              <w:right w:val="single" w:sz="4" w:space="0" w:color="auto"/>
            </w:tcBorders>
            <w:vAlign w:val="bottom"/>
            <w:hideMark/>
          </w:tcPr>
          <w:p w14:paraId="57E625A1"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c>
          <w:tcPr>
            <w:tcW w:w="1281" w:type="dxa"/>
            <w:tcBorders>
              <w:top w:val="single" w:sz="4" w:space="0" w:color="auto"/>
              <w:left w:val="single" w:sz="4" w:space="0" w:color="auto"/>
              <w:bottom w:val="single" w:sz="4" w:space="0" w:color="auto"/>
              <w:right w:val="single" w:sz="4" w:space="0" w:color="auto"/>
            </w:tcBorders>
            <w:vAlign w:val="bottom"/>
            <w:hideMark/>
          </w:tcPr>
          <w:p w14:paraId="333E77B1"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70</w:t>
            </w:r>
          </w:p>
        </w:tc>
        <w:tc>
          <w:tcPr>
            <w:tcW w:w="1002" w:type="dxa"/>
            <w:tcBorders>
              <w:top w:val="single" w:sz="4" w:space="0" w:color="auto"/>
              <w:left w:val="single" w:sz="4" w:space="0" w:color="auto"/>
              <w:bottom w:val="single" w:sz="4" w:space="0" w:color="auto"/>
              <w:right w:val="single" w:sz="4" w:space="0" w:color="auto"/>
            </w:tcBorders>
            <w:vAlign w:val="bottom"/>
            <w:hideMark/>
          </w:tcPr>
          <w:p w14:paraId="7E8291D8"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35</w:t>
            </w:r>
          </w:p>
        </w:tc>
        <w:tc>
          <w:tcPr>
            <w:tcW w:w="1176" w:type="dxa"/>
            <w:tcBorders>
              <w:top w:val="single" w:sz="4" w:space="0" w:color="auto"/>
              <w:left w:val="single" w:sz="4" w:space="0" w:color="auto"/>
              <w:bottom w:val="single" w:sz="4" w:space="0" w:color="auto"/>
              <w:right w:val="single" w:sz="4" w:space="0" w:color="auto"/>
            </w:tcBorders>
            <w:vAlign w:val="bottom"/>
            <w:hideMark/>
          </w:tcPr>
          <w:p w14:paraId="722215C9"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20</w:t>
            </w:r>
          </w:p>
        </w:tc>
        <w:tc>
          <w:tcPr>
            <w:tcW w:w="1114" w:type="dxa"/>
            <w:tcBorders>
              <w:top w:val="single" w:sz="4" w:space="0" w:color="auto"/>
              <w:left w:val="single" w:sz="4" w:space="0" w:color="auto"/>
              <w:bottom w:val="single" w:sz="4" w:space="0" w:color="auto"/>
              <w:right w:val="single" w:sz="4" w:space="0" w:color="auto"/>
            </w:tcBorders>
            <w:vAlign w:val="bottom"/>
            <w:hideMark/>
          </w:tcPr>
          <w:p w14:paraId="20AAA5D9"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c>
          <w:tcPr>
            <w:tcW w:w="1145" w:type="dxa"/>
            <w:tcBorders>
              <w:top w:val="single" w:sz="4" w:space="0" w:color="auto"/>
              <w:left w:val="single" w:sz="4" w:space="0" w:color="auto"/>
              <w:bottom w:val="single" w:sz="4" w:space="0" w:color="auto"/>
              <w:right w:val="single" w:sz="4" w:space="0" w:color="auto"/>
            </w:tcBorders>
            <w:vAlign w:val="bottom"/>
            <w:hideMark/>
          </w:tcPr>
          <w:p w14:paraId="4DA949FA"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135</w:t>
            </w:r>
          </w:p>
        </w:tc>
        <w:tc>
          <w:tcPr>
            <w:tcW w:w="1145" w:type="dxa"/>
            <w:tcBorders>
              <w:top w:val="single" w:sz="4" w:space="0" w:color="auto"/>
              <w:left w:val="single" w:sz="4" w:space="0" w:color="auto"/>
              <w:bottom w:val="single" w:sz="4" w:space="0" w:color="auto"/>
              <w:right w:val="single" w:sz="4" w:space="0" w:color="auto"/>
            </w:tcBorders>
            <w:vAlign w:val="bottom"/>
            <w:hideMark/>
          </w:tcPr>
          <w:p w14:paraId="7287D4FB"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85</w:t>
            </w:r>
          </w:p>
        </w:tc>
        <w:tc>
          <w:tcPr>
            <w:tcW w:w="1163" w:type="dxa"/>
            <w:tcBorders>
              <w:top w:val="single" w:sz="4" w:space="0" w:color="auto"/>
              <w:left w:val="single" w:sz="4" w:space="0" w:color="auto"/>
              <w:bottom w:val="single" w:sz="4" w:space="0" w:color="auto"/>
              <w:right w:val="single" w:sz="4" w:space="0" w:color="auto"/>
            </w:tcBorders>
            <w:vAlign w:val="bottom"/>
            <w:hideMark/>
          </w:tcPr>
          <w:p w14:paraId="6002A73B"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55</w:t>
            </w:r>
          </w:p>
        </w:tc>
      </w:tr>
      <w:tr w:rsidR="007277D4" w14:paraId="5FD8C331" w14:textId="77777777" w:rsidTr="00F26A73">
        <w:trPr>
          <w:trHeight w:val="245"/>
        </w:trPr>
        <w:tc>
          <w:tcPr>
            <w:tcW w:w="1628" w:type="dxa"/>
            <w:tcBorders>
              <w:top w:val="single" w:sz="4" w:space="0" w:color="auto"/>
              <w:left w:val="single" w:sz="4" w:space="0" w:color="auto"/>
              <w:bottom w:val="single" w:sz="4" w:space="0" w:color="auto"/>
              <w:right w:val="single" w:sz="4" w:space="0" w:color="auto"/>
            </w:tcBorders>
            <w:vAlign w:val="bottom"/>
            <w:hideMark/>
          </w:tcPr>
          <w:p w14:paraId="1A5F7DF3"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6</w:t>
            </w:r>
          </w:p>
        </w:tc>
        <w:tc>
          <w:tcPr>
            <w:tcW w:w="1136" w:type="dxa"/>
            <w:gridSpan w:val="2"/>
            <w:tcBorders>
              <w:top w:val="single" w:sz="4" w:space="0" w:color="auto"/>
              <w:left w:val="single" w:sz="4" w:space="0" w:color="auto"/>
              <w:bottom w:val="single" w:sz="4" w:space="0" w:color="auto"/>
              <w:right w:val="single" w:sz="4" w:space="0" w:color="auto"/>
            </w:tcBorders>
            <w:vAlign w:val="bottom"/>
            <w:hideMark/>
          </w:tcPr>
          <w:p w14:paraId="5C6F943D"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c>
          <w:tcPr>
            <w:tcW w:w="1281" w:type="dxa"/>
            <w:tcBorders>
              <w:top w:val="single" w:sz="4" w:space="0" w:color="auto"/>
              <w:left w:val="single" w:sz="4" w:space="0" w:color="auto"/>
              <w:bottom w:val="single" w:sz="4" w:space="0" w:color="auto"/>
              <w:right w:val="single" w:sz="4" w:space="0" w:color="auto"/>
            </w:tcBorders>
            <w:vAlign w:val="bottom"/>
            <w:hideMark/>
          </w:tcPr>
          <w:p w14:paraId="3F96D482"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c>
          <w:tcPr>
            <w:tcW w:w="1002" w:type="dxa"/>
            <w:tcBorders>
              <w:top w:val="single" w:sz="4" w:space="0" w:color="auto"/>
              <w:left w:val="single" w:sz="4" w:space="0" w:color="auto"/>
              <w:bottom w:val="single" w:sz="4" w:space="0" w:color="auto"/>
              <w:right w:val="single" w:sz="4" w:space="0" w:color="auto"/>
            </w:tcBorders>
            <w:vAlign w:val="bottom"/>
            <w:hideMark/>
          </w:tcPr>
          <w:p w14:paraId="18634BBB"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125</w:t>
            </w:r>
          </w:p>
        </w:tc>
        <w:tc>
          <w:tcPr>
            <w:tcW w:w="1176" w:type="dxa"/>
            <w:tcBorders>
              <w:top w:val="single" w:sz="4" w:space="0" w:color="auto"/>
              <w:left w:val="single" w:sz="4" w:space="0" w:color="auto"/>
              <w:bottom w:val="single" w:sz="4" w:space="0" w:color="auto"/>
              <w:right w:val="single" w:sz="4" w:space="0" w:color="auto"/>
            </w:tcBorders>
            <w:vAlign w:val="bottom"/>
            <w:hideMark/>
          </w:tcPr>
          <w:p w14:paraId="345D09DE"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95</w:t>
            </w:r>
          </w:p>
        </w:tc>
        <w:tc>
          <w:tcPr>
            <w:tcW w:w="1114" w:type="dxa"/>
            <w:tcBorders>
              <w:top w:val="single" w:sz="4" w:space="0" w:color="auto"/>
              <w:left w:val="single" w:sz="4" w:space="0" w:color="auto"/>
              <w:bottom w:val="single" w:sz="4" w:space="0" w:color="auto"/>
              <w:right w:val="single" w:sz="4" w:space="0" w:color="auto"/>
            </w:tcBorders>
            <w:vAlign w:val="bottom"/>
            <w:hideMark/>
          </w:tcPr>
          <w:p w14:paraId="705067AE"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c>
          <w:tcPr>
            <w:tcW w:w="1145" w:type="dxa"/>
            <w:tcBorders>
              <w:top w:val="single" w:sz="4" w:space="0" w:color="auto"/>
              <w:left w:val="single" w:sz="4" w:space="0" w:color="auto"/>
              <w:bottom w:val="single" w:sz="4" w:space="0" w:color="auto"/>
              <w:right w:val="single" w:sz="4" w:space="0" w:color="auto"/>
            </w:tcBorders>
            <w:vAlign w:val="bottom"/>
            <w:hideMark/>
          </w:tcPr>
          <w:p w14:paraId="57A67CD7"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c>
          <w:tcPr>
            <w:tcW w:w="1145" w:type="dxa"/>
            <w:tcBorders>
              <w:top w:val="single" w:sz="4" w:space="0" w:color="auto"/>
              <w:left w:val="single" w:sz="4" w:space="0" w:color="auto"/>
              <w:bottom w:val="single" w:sz="4" w:space="0" w:color="auto"/>
              <w:right w:val="single" w:sz="4" w:space="0" w:color="auto"/>
            </w:tcBorders>
            <w:vAlign w:val="bottom"/>
            <w:hideMark/>
          </w:tcPr>
          <w:p w14:paraId="29101D0C"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c>
          <w:tcPr>
            <w:tcW w:w="1163" w:type="dxa"/>
            <w:tcBorders>
              <w:top w:val="single" w:sz="4" w:space="0" w:color="auto"/>
              <w:left w:val="single" w:sz="4" w:space="0" w:color="auto"/>
              <w:bottom w:val="single" w:sz="4" w:space="0" w:color="auto"/>
              <w:right w:val="single" w:sz="4" w:space="0" w:color="auto"/>
            </w:tcBorders>
            <w:vAlign w:val="bottom"/>
            <w:hideMark/>
          </w:tcPr>
          <w:p w14:paraId="6A372023"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145</w:t>
            </w:r>
          </w:p>
        </w:tc>
      </w:tr>
      <w:tr w:rsidR="007277D4" w14:paraId="150DF9E3" w14:textId="77777777" w:rsidTr="00F26A73">
        <w:trPr>
          <w:trHeight w:val="245"/>
        </w:trPr>
        <w:tc>
          <w:tcPr>
            <w:tcW w:w="1628" w:type="dxa"/>
            <w:tcBorders>
              <w:top w:val="single" w:sz="4" w:space="0" w:color="auto"/>
              <w:left w:val="single" w:sz="4" w:space="0" w:color="auto"/>
              <w:bottom w:val="single" w:sz="4" w:space="0" w:color="auto"/>
              <w:right w:val="single" w:sz="4" w:space="0" w:color="auto"/>
            </w:tcBorders>
            <w:vAlign w:val="bottom"/>
            <w:hideMark/>
          </w:tcPr>
          <w:p w14:paraId="19C51EE5"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7 and above</w:t>
            </w:r>
          </w:p>
        </w:tc>
        <w:tc>
          <w:tcPr>
            <w:tcW w:w="1136" w:type="dxa"/>
            <w:gridSpan w:val="2"/>
            <w:tcBorders>
              <w:top w:val="single" w:sz="4" w:space="0" w:color="auto"/>
              <w:left w:val="single" w:sz="4" w:space="0" w:color="auto"/>
              <w:bottom w:val="single" w:sz="4" w:space="0" w:color="auto"/>
              <w:right w:val="single" w:sz="4" w:space="0" w:color="auto"/>
            </w:tcBorders>
            <w:vAlign w:val="bottom"/>
            <w:hideMark/>
          </w:tcPr>
          <w:p w14:paraId="3A3F06D7"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c>
          <w:tcPr>
            <w:tcW w:w="1281" w:type="dxa"/>
            <w:tcBorders>
              <w:top w:val="single" w:sz="4" w:space="0" w:color="auto"/>
              <w:left w:val="single" w:sz="4" w:space="0" w:color="auto"/>
              <w:bottom w:val="single" w:sz="4" w:space="0" w:color="auto"/>
              <w:right w:val="single" w:sz="4" w:space="0" w:color="auto"/>
            </w:tcBorders>
            <w:vAlign w:val="bottom"/>
            <w:hideMark/>
          </w:tcPr>
          <w:p w14:paraId="1EF6432B"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c>
          <w:tcPr>
            <w:tcW w:w="1002" w:type="dxa"/>
            <w:tcBorders>
              <w:top w:val="single" w:sz="4" w:space="0" w:color="auto"/>
              <w:left w:val="single" w:sz="4" w:space="0" w:color="auto"/>
              <w:bottom w:val="single" w:sz="4" w:space="0" w:color="auto"/>
              <w:right w:val="single" w:sz="4" w:space="0" w:color="auto"/>
            </w:tcBorders>
            <w:vAlign w:val="bottom"/>
            <w:hideMark/>
          </w:tcPr>
          <w:p w14:paraId="687B9306"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c>
          <w:tcPr>
            <w:tcW w:w="1176" w:type="dxa"/>
            <w:tcBorders>
              <w:top w:val="single" w:sz="4" w:space="0" w:color="auto"/>
              <w:left w:val="single" w:sz="4" w:space="0" w:color="auto"/>
              <w:bottom w:val="single" w:sz="4" w:space="0" w:color="auto"/>
              <w:right w:val="single" w:sz="4" w:space="0" w:color="auto"/>
            </w:tcBorders>
            <w:vAlign w:val="bottom"/>
            <w:hideMark/>
          </w:tcPr>
          <w:p w14:paraId="67C4352E"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c>
          <w:tcPr>
            <w:tcW w:w="1114" w:type="dxa"/>
            <w:tcBorders>
              <w:top w:val="single" w:sz="4" w:space="0" w:color="auto"/>
              <w:left w:val="single" w:sz="4" w:space="0" w:color="auto"/>
              <w:bottom w:val="single" w:sz="4" w:space="0" w:color="auto"/>
              <w:right w:val="single" w:sz="4" w:space="0" w:color="auto"/>
            </w:tcBorders>
            <w:vAlign w:val="bottom"/>
            <w:hideMark/>
          </w:tcPr>
          <w:p w14:paraId="6D39040B"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c>
          <w:tcPr>
            <w:tcW w:w="1145" w:type="dxa"/>
            <w:tcBorders>
              <w:top w:val="single" w:sz="4" w:space="0" w:color="auto"/>
              <w:left w:val="single" w:sz="4" w:space="0" w:color="auto"/>
              <w:bottom w:val="single" w:sz="4" w:space="0" w:color="auto"/>
              <w:right w:val="single" w:sz="4" w:space="0" w:color="auto"/>
            </w:tcBorders>
            <w:vAlign w:val="bottom"/>
            <w:hideMark/>
          </w:tcPr>
          <w:p w14:paraId="3F5D0E23"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c>
          <w:tcPr>
            <w:tcW w:w="1145" w:type="dxa"/>
            <w:tcBorders>
              <w:top w:val="single" w:sz="4" w:space="0" w:color="auto"/>
              <w:left w:val="single" w:sz="4" w:space="0" w:color="auto"/>
              <w:bottom w:val="single" w:sz="4" w:space="0" w:color="auto"/>
              <w:right w:val="single" w:sz="4" w:space="0" w:color="auto"/>
            </w:tcBorders>
            <w:vAlign w:val="bottom"/>
            <w:hideMark/>
          </w:tcPr>
          <w:p w14:paraId="6FF41D2B"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c>
          <w:tcPr>
            <w:tcW w:w="1163" w:type="dxa"/>
            <w:tcBorders>
              <w:top w:val="single" w:sz="4" w:space="0" w:color="auto"/>
              <w:left w:val="single" w:sz="4" w:space="0" w:color="auto"/>
              <w:bottom w:val="single" w:sz="4" w:space="0" w:color="auto"/>
              <w:right w:val="single" w:sz="4" w:space="0" w:color="auto"/>
            </w:tcBorders>
            <w:vAlign w:val="bottom"/>
            <w:hideMark/>
          </w:tcPr>
          <w:p w14:paraId="030FED44"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r>
      <w:tr w:rsidR="007277D4" w14:paraId="19297B74" w14:textId="77777777" w:rsidTr="00F26A73">
        <w:trPr>
          <w:trHeight w:val="245"/>
        </w:trPr>
        <w:tc>
          <w:tcPr>
            <w:tcW w:w="10790" w:type="dxa"/>
            <w:gridSpan w:val="10"/>
            <w:tcBorders>
              <w:top w:val="single" w:sz="4" w:space="0" w:color="auto"/>
              <w:left w:val="single" w:sz="4" w:space="0" w:color="auto"/>
              <w:bottom w:val="single" w:sz="4" w:space="0" w:color="auto"/>
              <w:right w:val="single" w:sz="4" w:space="0" w:color="auto"/>
            </w:tcBorders>
            <w:vAlign w:val="center"/>
            <w:hideMark/>
          </w:tcPr>
          <w:p w14:paraId="54382513" w14:textId="77777777" w:rsidR="007277D4" w:rsidRDefault="007277D4" w:rsidP="007277D4">
            <w:pPr>
              <w:keepNext/>
              <w:rPr>
                <w:rFonts w:asciiTheme="minorHAnsi" w:hAnsiTheme="minorHAnsi"/>
                <w:sz w:val="18"/>
                <w:szCs w:val="18"/>
              </w:rPr>
            </w:pPr>
            <w:r>
              <w:rPr>
                <w:rFonts w:asciiTheme="minorHAnsi" w:hAnsiTheme="minorHAnsi"/>
                <w:sz w:val="18"/>
                <w:szCs w:val="18"/>
              </w:rPr>
              <w:t>This table assumes no elbows.  Deduct 15 ft of allowable duct length for each turn, elbow, or fitting.  Interpolation and extrapolation in 62.2 Table 5.3 is not allowed.  For airflow values not listed, use the next higher value.  This table is not applicable for airflow &gt; 125 cfm.</w:t>
            </w:r>
          </w:p>
          <w:p w14:paraId="08F32FCF" w14:textId="77777777" w:rsidR="007277D4" w:rsidRDefault="007277D4" w:rsidP="007277D4">
            <w:pPr>
              <w:keepNext/>
              <w:rPr>
                <w:rFonts w:asciiTheme="minorHAnsi" w:hAnsiTheme="minorHAnsi"/>
                <w:sz w:val="18"/>
                <w:szCs w:val="18"/>
              </w:rPr>
            </w:pPr>
            <w:r>
              <w:rPr>
                <w:rFonts w:asciiTheme="minorHAnsi" w:hAnsiTheme="minorHAnsi"/>
                <w:sz w:val="18"/>
                <w:szCs w:val="18"/>
              </w:rPr>
              <w:t>NL = no limit on duct length of this size.</w:t>
            </w:r>
          </w:p>
          <w:p w14:paraId="747DCCDF" w14:textId="77777777" w:rsidR="007277D4" w:rsidRDefault="007277D4" w:rsidP="007277D4">
            <w:pPr>
              <w:keepNext/>
              <w:rPr>
                <w:rFonts w:asciiTheme="minorHAnsi" w:hAnsiTheme="minorHAnsi"/>
                <w:sz w:val="18"/>
                <w:szCs w:val="18"/>
              </w:rPr>
            </w:pPr>
            <w:r>
              <w:rPr>
                <w:rFonts w:asciiTheme="minorHAnsi" w:hAnsiTheme="minorHAnsi"/>
                <w:sz w:val="18"/>
                <w:szCs w:val="18"/>
              </w:rPr>
              <w:t>X = not allowed, any length of duct of this size with assumed turns, elbows, fittings will exceed the rated pressure drop.</w:t>
            </w:r>
          </w:p>
        </w:tc>
      </w:tr>
    </w:tbl>
    <w:p w14:paraId="20E22940" w14:textId="77777777" w:rsidR="0082165D" w:rsidRDefault="0082165D" w:rsidP="004B6E84">
      <w:pPr>
        <w:rPr>
          <w:rFonts w:asciiTheme="minorHAnsi" w:hAnsiTheme="minorHAnsi"/>
          <w:sz w:val="18"/>
          <w:szCs w:val="18"/>
        </w:rPr>
      </w:pPr>
    </w:p>
    <w:tbl>
      <w:tblPr>
        <w:tblStyle w:val="TableGrid"/>
        <w:tblW w:w="0" w:type="auto"/>
        <w:tblLayout w:type="fixed"/>
        <w:tblLook w:val="04A0" w:firstRow="1" w:lastRow="0" w:firstColumn="1" w:lastColumn="0" w:noHBand="0" w:noVBand="1"/>
      </w:tblPr>
      <w:tblGrid>
        <w:gridCol w:w="980"/>
        <w:gridCol w:w="981"/>
        <w:gridCol w:w="981"/>
        <w:gridCol w:w="981"/>
        <w:gridCol w:w="981"/>
        <w:gridCol w:w="981"/>
        <w:gridCol w:w="981"/>
        <w:gridCol w:w="981"/>
        <w:gridCol w:w="981"/>
        <w:gridCol w:w="981"/>
        <w:gridCol w:w="981"/>
      </w:tblGrid>
      <w:tr w:rsidR="00F75516" w14:paraId="081BFF94" w14:textId="77777777" w:rsidTr="004809E4">
        <w:trPr>
          <w:cantSplit/>
          <w:trHeight w:val="305"/>
        </w:trPr>
        <w:tc>
          <w:tcPr>
            <w:tcW w:w="10790" w:type="dxa"/>
            <w:gridSpan w:val="11"/>
            <w:vAlign w:val="center"/>
          </w:tcPr>
          <w:p w14:paraId="6291A2B6" w14:textId="55362272" w:rsidR="00F75516" w:rsidRDefault="00F75516" w:rsidP="00186891">
            <w:pPr>
              <w:rPr>
                <w:rFonts w:asciiTheme="minorHAnsi" w:hAnsiTheme="minorHAnsi"/>
                <w:sz w:val="18"/>
                <w:szCs w:val="18"/>
              </w:rPr>
            </w:pPr>
            <w:r w:rsidRPr="00186891">
              <w:rPr>
                <w:rFonts w:asciiTheme="minorHAnsi" w:hAnsiTheme="minorHAnsi"/>
                <w:b/>
                <w:szCs w:val="18"/>
              </w:rPr>
              <w:t>C. Kitchen Exhaust System</w:t>
            </w:r>
            <w:r w:rsidR="00A4543E">
              <w:rPr>
                <w:rFonts w:asciiTheme="minorHAnsi" w:hAnsiTheme="minorHAnsi"/>
                <w:b/>
                <w:szCs w:val="18"/>
              </w:rPr>
              <w:t>s</w:t>
            </w:r>
          </w:p>
        </w:tc>
      </w:tr>
      <w:tr w:rsidR="00976D94" w14:paraId="350490DE" w14:textId="77777777" w:rsidTr="00186891">
        <w:trPr>
          <w:cantSplit/>
          <w:trHeight w:val="305"/>
        </w:trPr>
        <w:tc>
          <w:tcPr>
            <w:tcW w:w="980" w:type="dxa"/>
            <w:textDirection w:val="btLr"/>
            <w:vAlign w:val="center"/>
          </w:tcPr>
          <w:p w14:paraId="62BE2F05" w14:textId="1108E72E" w:rsidR="00976D94" w:rsidRDefault="00976D94" w:rsidP="00186891">
            <w:pPr>
              <w:jc w:val="center"/>
              <w:rPr>
                <w:rFonts w:asciiTheme="minorHAnsi" w:hAnsiTheme="minorHAnsi"/>
                <w:sz w:val="18"/>
                <w:szCs w:val="18"/>
              </w:rPr>
            </w:pPr>
            <w:r>
              <w:rPr>
                <w:rFonts w:asciiTheme="minorHAnsi" w:hAnsiTheme="minorHAnsi"/>
                <w:sz w:val="18"/>
                <w:szCs w:val="18"/>
              </w:rPr>
              <w:t>01</w:t>
            </w:r>
          </w:p>
        </w:tc>
        <w:tc>
          <w:tcPr>
            <w:tcW w:w="981" w:type="dxa"/>
            <w:textDirection w:val="btLr"/>
            <w:vAlign w:val="center"/>
          </w:tcPr>
          <w:p w14:paraId="351EB26D" w14:textId="74492FE3" w:rsidR="00976D94" w:rsidRDefault="00976D94" w:rsidP="00186891">
            <w:pPr>
              <w:jc w:val="center"/>
              <w:rPr>
                <w:rFonts w:asciiTheme="minorHAnsi" w:hAnsiTheme="minorHAnsi"/>
                <w:sz w:val="18"/>
                <w:szCs w:val="18"/>
              </w:rPr>
            </w:pPr>
            <w:r>
              <w:rPr>
                <w:rFonts w:asciiTheme="minorHAnsi" w:hAnsiTheme="minorHAnsi"/>
                <w:sz w:val="18"/>
                <w:szCs w:val="18"/>
              </w:rPr>
              <w:t>02</w:t>
            </w:r>
          </w:p>
        </w:tc>
        <w:tc>
          <w:tcPr>
            <w:tcW w:w="981" w:type="dxa"/>
            <w:textDirection w:val="btLr"/>
            <w:vAlign w:val="center"/>
          </w:tcPr>
          <w:p w14:paraId="75AFD0BE" w14:textId="6D9514B1" w:rsidR="00976D94" w:rsidRDefault="00976D94" w:rsidP="00186891">
            <w:pPr>
              <w:jc w:val="center"/>
              <w:rPr>
                <w:rFonts w:asciiTheme="minorHAnsi" w:hAnsiTheme="minorHAnsi"/>
                <w:sz w:val="18"/>
                <w:szCs w:val="18"/>
              </w:rPr>
            </w:pPr>
            <w:r>
              <w:rPr>
                <w:rFonts w:asciiTheme="minorHAnsi" w:hAnsiTheme="minorHAnsi"/>
                <w:sz w:val="18"/>
                <w:szCs w:val="18"/>
              </w:rPr>
              <w:t>03</w:t>
            </w:r>
          </w:p>
        </w:tc>
        <w:tc>
          <w:tcPr>
            <w:tcW w:w="981" w:type="dxa"/>
            <w:textDirection w:val="btLr"/>
            <w:vAlign w:val="center"/>
          </w:tcPr>
          <w:p w14:paraId="74E7FE5C" w14:textId="5FCDB534" w:rsidR="00976D94" w:rsidRDefault="00976D94" w:rsidP="00186891">
            <w:pPr>
              <w:jc w:val="center"/>
              <w:rPr>
                <w:rFonts w:asciiTheme="minorHAnsi" w:hAnsiTheme="minorHAnsi"/>
                <w:sz w:val="18"/>
                <w:szCs w:val="18"/>
              </w:rPr>
            </w:pPr>
            <w:r>
              <w:rPr>
                <w:rFonts w:asciiTheme="minorHAnsi" w:hAnsiTheme="minorHAnsi"/>
                <w:sz w:val="18"/>
                <w:szCs w:val="18"/>
              </w:rPr>
              <w:t>04</w:t>
            </w:r>
          </w:p>
        </w:tc>
        <w:tc>
          <w:tcPr>
            <w:tcW w:w="981" w:type="dxa"/>
            <w:textDirection w:val="btLr"/>
            <w:vAlign w:val="center"/>
          </w:tcPr>
          <w:p w14:paraId="0315FAA6" w14:textId="25DE7BE6" w:rsidR="00976D94" w:rsidRDefault="00976D94" w:rsidP="00186891">
            <w:pPr>
              <w:jc w:val="center"/>
              <w:rPr>
                <w:rFonts w:asciiTheme="minorHAnsi" w:hAnsiTheme="minorHAnsi"/>
                <w:sz w:val="18"/>
                <w:szCs w:val="18"/>
              </w:rPr>
            </w:pPr>
            <w:r>
              <w:rPr>
                <w:rFonts w:asciiTheme="minorHAnsi" w:hAnsiTheme="minorHAnsi"/>
                <w:sz w:val="18"/>
                <w:szCs w:val="18"/>
              </w:rPr>
              <w:t>05</w:t>
            </w:r>
          </w:p>
        </w:tc>
        <w:tc>
          <w:tcPr>
            <w:tcW w:w="981" w:type="dxa"/>
            <w:textDirection w:val="btLr"/>
            <w:vAlign w:val="center"/>
          </w:tcPr>
          <w:p w14:paraId="7D3D6314" w14:textId="41A4D2D7" w:rsidR="00976D94" w:rsidRDefault="00976D94" w:rsidP="00186891">
            <w:pPr>
              <w:jc w:val="center"/>
              <w:rPr>
                <w:rFonts w:asciiTheme="minorHAnsi" w:hAnsiTheme="minorHAnsi"/>
                <w:sz w:val="18"/>
                <w:szCs w:val="18"/>
              </w:rPr>
            </w:pPr>
            <w:r>
              <w:rPr>
                <w:rFonts w:asciiTheme="minorHAnsi" w:hAnsiTheme="minorHAnsi"/>
                <w:sz w:val="18"/>
                <w:szCs w:val="18"/>
              </w:rPr>
              <w:t>06</w:t>
            </w:r>
          </w:p>
        </w:tc>
        <w:tc>
          <w:tcPr>
            <w:tcW w:w="981" w:type="dxa"/>
            <w:textDirection w:val="btLr"/>
            <w:vAlign w:val="center"/>
          </w:tcPr>
          <w:p w14:paraId="370EFFFD" w14:textId="62965D71" w:rsidR="00976D94" w:rsidRDefault="00976D94" w:rsidP="00186891">
            <w:pPr>
              <w:jc w:val="center"/>
              <w:rPr>
                <w:rFonts w:asciiTheme="minorHAnsi" w:hAnsiTheme="minorHAnsi"/>
                <w:sz w:val="18"/>
                <w:szCs w:val="18"/>
              </w:rPr>
            </w:pPr>
            <w:r>
              <w:rPr>
                <w:rFonts w:asciiTheme="minorHAnsi" w:hAnsiTheme="minorHAnsi"/>
                <w:sz w:val="18"/>
                <w:szCs w:val="18"/>
              </w:rPr>
              <w:t>07</w:t>
            </w:r>
          </w:p>
        </w:tc>
        <w:tc>
          <w:tcPr>
            <w:tcW w:w="981" w:type="dxa"/>
            <w:textDirection w:val="btLr"/>
            <w:vAlign w:val="center"/>
          </w:tcPr>
          <w:p w14:paraId="557F51EB" w14:textId="5A7ED6DF" w:rsidR="00976D94" w:rsidRDefault="00976D94" w:rsidP="00186891">
            <w:pPr>
              <w:jc w:val="center"/>
              <w:rPr>
                <w:rFonts w:asciiTheme="minorHAnsi" w:hAnsiTheme="minorHAnsi"/>
                <w:sz w:val="18"/>
                <w:szCs w:val="18"/>
              </w:rPr>
            </w:pPr>
            <w:r>
              <w:rPr>
                <w:rFonts w:asciiTheme="minorHAnsi" w:hAnsiTheme="minorHAnsi"/>
                <w:sz w:val="18"/>
                <w:szCs w:val="18"/>
              </w:rPr>
              <w:t>08</w:t>
            </w:r>
          </w:p>
        </w:tc>
        <w:tc>
          <w:tcPr>
            <w:tcW w:w="981" w:type="dxa"/>
            <w:textDirection w:val="btLr"/>
            <w:vAlign w:val="center"/>
          </w:tcPr>
          <w:p w14:paraId="10768961" w14:textId="69350FBA" w:rsidR="00976D94" w:rsidRDefault="00976D94" w:rsidP="00186891">
            <w:pPr>
              <w:jc w:val="center"/>
              <w:rPr>
                <w:rFonts w:asciiTheme="minorHAnsi" w:hAnsiTheme="minorHAnsi"/>
                <w:sz w:val="18"/>
                <w:szCs w:val="18"/>
              </w:rPr>
            </w:pPr>
            <w:r>
              <w:rPr>
                <w:rFonts w:asciiTheme="minorHAnsi" w:hAnsiTheme="minorHAnsi"/>
                <w:sz w:val="18"/>
                <w:szCs w:val="18"/>
              </w:rPr>
              <w:t>09</w:t>
            </w:r>
          </w:p>
        </w:tc>
        <w:tc>
          <w:tcPr>
            <w:tcW w:w="981" w:type="dxa"/>
            <w:textDirection w:val="btLr"/>
            <w:vAlign w:val="center"/>
          </w:tcPr>
          <w:p w14:paraId="2E80FC05" w14:textId="2BF18F38" w:rsidR="00976D94" w:rsidRDefault="00976D94" w:rsidP="00186891">
            <w:pPr>
              <w:jc w:val="center"/>
              <w:rPr>
                <w:rFonts w:asciiTheme="minorHAnsi" w:hAnsiTheme="minorHAnsi"/>
                <w:sz w:val="18"/>
                <w:szCs w:val="18"/>
              </w:rPr>
            </w:pPr>
            <w:r>
              <w:rPr>
                <w:rFonts w:asciiTheme="minorHAnsi" w:hAnsiTheme="minorHAnsi"/>
                <w:sz w:val="18"/>
                <w:szCs w:val="18"/>
              </w:rPr>
              <w:t>10</w:t>
            </w:r>
          </w:p>
        </w:tc>
        <w:tc>
          <w:tcPr>
            <w:tcW w:w="981" w:type="dxa"/>
            <w:textDirection w:val="btLr"/>
            <w:vAlign w:val="center"/>
          </w:tcPr>
          <w:p w14:paraId="255124FC" w14:textId="0CFB646E" w:rsidR="00976D94" w:rsidRDefault="00976D94" w:rsidP="00186891">
            <w:pPr>
              <w:jc w:val="center"/>
              <w:rPr>
                <w:rFonts w:asciiTheme="minorHAnsi" w:hAnsiTheme="minorHAnsi"/>
                <w:sz w:val="18"/>
                <w:szCs w:val="18"/>
              </w:rPr>
            </w:pPr>
            <w:r>
              <w:rPr>
                <w:rFonts w:asciiTheme="minorHAnsi" w:hAnsiTheme="minorHAnsi"/>
                <w:sz w:val="18"/>
                <w:szCs w:val="18"/>
              </w:rPr>
              <w:t>11</w:t>
            </w:r>
          </w:p>
        </w:tc>
      </w:tr>
      <w:tr w:rsidR="003D6150" w14:paraId="330A22C5" w14:textId="77777777" w:rsidTr="00186891">
        <w:trPr>
          <w:cantSplit/>
          <w:trHeight w:val="1655"/>
        </w:trPr>
        <w:tc>
          <w:tcPr>
            <w:tcW w:w="980" w:type="dxa"/>
            <w:textDirection w:val="btLr"/>
            <w:vAlign w:val="center"/>
          </w:tcPr>
          <w:p w14:paraId="28ECE449" w14:textId="59341174" w:rsidR="008607B1" w:rsidRDefault="008607B1" w:rsidP="00186891">
            <w:pPr>
              <w:ind w:left="113" w:right="113"/>
              <w:jc w:val="center"/>
              <w:rPr>
                <w:rFonts w:asciiTheme="minorHAnsi" w:hAnsiTheme="minorHAnsi"/>
                <w:sz w:val="18"/>
                <w:szCs w:val="18"/>
              </w:rPr>
            </w:pPr>
            <w:r>
              <w:rPr>
                <w:rFonts w:asciiTheme="minorHAnsi" w:hAnsiTheme="minorHAnsi"/>
                <w:sz w:val="18"/>
                <w:szCs w:val="18"/>
              </w:rPr>
              <w:lastRenderedPageBreak/>
              <w:t>System Name</w:t>
            </w:r>
          </w:p>
        </w:tc>
        <w:tc>
          <w:tcPr>
            <w:tcW w:w="981" w:type="dxa"/>
            <w:textDirection w:val="btLr"/>
            <w:vAlign w:val="center"/>
          </w:tcPr>
          <w:p w14:paraId="22FE8C3A" w14:textId="1340EC5A" w:rsidR="008607B1" w:rsidRDefault="008607B1" w:rsidP="00186891">
            <w:pPr>
              <w:ind w:left="113" w:right="113"/>
              <w:jc w:val="center"/>
              <w:rPr>
                <w:rFonts w:asciiTheme="minorHAnsi" w:hAnsiTheme="minorHAnsi"/>
                <w:sz w:val="18"/>
                <w:szCs w:val="18"/>
              </w:rPr>
            </w:pPr>
            <w:r>
              <w:rPr>
                <w:rFonts w:asciiTheme="minorHAnsi" w:hAnsiTheme="minorHAnsi"/>
                <w:sz w:val="18"/>
                <w:szCs w:val="18"/>
              </w:rPr>
              <w:t>Manufacturer Name</w:t>
            </w:r>
          </w:p>
        </w:tc>
        <w:tc>
          <w:tcPr>
            <w:tcW w:w="981" w:type="dxa"/>
            <w:textDirection w:val="btLr"/>
            <w:vAlign w:val="center"/>
          </w:tcPr>
          <w:p w14:paraId="1A566065" w14:textId="6D468A3A" w:rsidR="008607B1" w:rsidRDefault="008607B1" w:rsidP="00186891">
            <w:pPr>
              <w:ind w:left="113" w:right="113"/>
              <w:jc w:val="center"/>
              <w:rPr>
                <w:rFonts w:asciiTheme="minorHAnsi" w:hAnsiTheme="minorHAnsi"/>
                <w:sz w:val="18"/>
                <w:szCs w:val="18"/>
              </w:rPr>
            </w:pPr>
            <w:r>
              <w:rPr>
                <w:rFonts w:asciiTheme="minorHAnsi" w:hAnsiTheme="minorHAnsi"/>
                <w:sz w:val="18"/>
                <w:szCs w:val="18"/>
              </w:rPr>
              <w:t>System Type</w:t>
            </w:r>
          </w:p>
        </w:tc>
        <w:tc>
          <w:tcPr>
            <w:tcW w:w="981" w:type="dxa"/>
            <w:textDirection w:val="btLr"/>
            <w:vAlign w:val="center"/>
          </w:tcPr>
          <w:p w14:paraId="7EBCB590" w14:textId="3A3A5F0C" w:rsidR="008607B1" w:rsidRDefault="008607B1" w:rsidP="00186891">
            <w:pPr>
              <w:ind w:left="113" w:right="113"/>
              <w:jc w:val="center"/>
              <w:rPr>
                <w:rFonts w:asciiTheme="minorHAnsi" w:hAnsiTheme="minorHAnsi"/>
                <w:sz w:val="18"/>
                <w:szCs w:val="18"/>
              </w:rPr>
            </w:pPr>
            <w:r>
              <w:rPr>
                <w:rFonts w:asciiTheme="minorHAnsi" w:hAnsiTheme="minorHAnsi"/>
                <w:sz w:val="18"/>
                <w:szCs w:val="18"/>
              </w:rPr>
              <w:t>HVI Directory Listed Model Number</w:t>
            </w:r>
          </w:p>
        </w:tc>
        <w:tc>
          <w:tcPr>
            <w:tcW w:w="981" w:type="dxa"/>
            <w:textDirection w:val="btLr"/>
            <w:vAlign w:val="center"/>
          </w:tcPr>
          <w:p w14:paraId="288E6254" w14:textId="22DC3169" w:rsidR="008607B1" w:rsidRDefault="008607B1" w:rsidP="00186891">
            <w:pPr>
              <w:ind w:left="113" w:right="113"/>
              <w:jc w:val="center"/>
              <w:rPr>
                <w:rFonts w:asciiTheme="minorHAnsi" w:hAnsiTheme="minorHAnsi"/>
                <w:sz w:val="18"/>
                <w:szCs w:val="18"/>
              </w:rPr>
            </w:pPr>
            <w:r>
              <w:rPr>
                <w:rFonts w:asciiTheme="minorHAnsi" w:hAnsiTheme="minorHAnsi"/>
                <w:sz w:val="18"/>
                <w:szCs w:val="18"/>
              </w:rPr>
              <w:t>HVI Directory Listed Rated Airflow</w:t>
            </w:r>
          </w:p>
        </w:tc>
        <w:tc>
          <w:tcPr>
            <w:tcW w:w="981" w:type="dxa"/>
            <w:textDirection w:val="btLr"/>
            <w:vAlign w:val="center"/>
          </w:tcPr>
          <w:p w14:paraId="795F04A8" w14:textId="5516671D" w:rsidR="008607B1" w:rsidRDefault="008607B1" w:rsidP="00186891">
            <w:pPr>
              <w:ind w:left="113" w:right="113"/>
              <w:jc w:val="center"/>
              <w:rPr>
                <w:rFonts w:asciiTheme="minorHAnsi" w:hAnsiTheme="minorHAnsi"/>
                <w:sz w:val="18"/>
                <w:szCs w:val="18"/>
              </w:rPr>
            </w:pPr>
            <w:r>
              <w:rPr>
                <w:rFonts w:asciiTheme="minorHAnsi" w:hAnsiTheme="minorHAnsi"/>
                <w:sz w:val="18"/>
                <w:szCs w:val="18"/>
              </w:rPr>
              <w:t>HVI Directory Listed Sound Rating</w:t>
            </w:r>
          </w:p>
        </w:tc>
        <w:tc>
          <w:tcPr>
            <w:tcW w:w="981" w:type="dxa"/>
            <w:textDirection w:val="btLr"/>
            <w:vAlign w:val="center"/>
          </w:tcPr>
          <w:p w14:paraId="4D42A08F" w14:textId="02B675D5" w:rsidR="008607B1" w:rsidRDefault="008607B1" w:rsidP="00186891">
            <w:pPr>
              <w:ind w:left="113" w:right="113"/>
              <w:jc w:val="center"/>
              <w:rPr>
                <w:rFonts w:asciiTheme="minorHAnsi" w:hAnsiTheme="minorHAnsi"/>
                <w:sz w:val="18"/>
                <w:szCs w:val="18"/>
              </w:rPr>
            </w:pPr>
            <w:r>
              <w:rPr>
                <w:rFonts w:asciiTheme="minorHAnsi" w:hAnsiTheme="minorHAnsi"/>
                <w:sz w:val="18"/>
                <w:szCs w:val="18"/>
              </w:rPr>
              <w:t>Minimum Airflow (</w:t>
            </w:r>
            <w:r w:rsidR="00534921">
              <w:rPr>
                <w:rFonts w:asciiTheme="minorHAnsi" w:hAnsiTheme="minorHAnsi"/>
                <w:sz w:val="18"/>
                <w:szCs w:val="18"/>
              </w:rPr>
              <w:t>defaults to</w:t>
            </w:r>
            <w:r>
              <w:rPr>
                <w:rFonts w:asciiTheme="minorHAnsi" w:hAnsiTheme="minorHAnsi"/>
                <w:sz w:val="18"/>
                <w:szCs w:val="18"/>
              </w:rPr>
              <w:t xml:space="preserve"> rated airflow)</w:t>
            </w:r>
          </w:p>
        </w:tc>
        <w:tc>
          <w:tcPr>
            <w:tcW w:w="981" w:type="dxa"/>
            <w:textDirection w:val="btLr"/>
            <w:vAlign w:val="center"/>
          </w:tcPr>
          <w:p w14:paraId="10166DC9" w14:textId="2ED3D012" w:rsidR="008607B1" w:rsidRDefault="008607B1" w:rsidP="00186891">
            <w:pPr>
              <w:ind w:left="113" w:right="113"/>
              <w:jc w:val="center"/>
              <w:rPr>
                <w:rFonts w:asciiTheme="minorHAnsi" w:hAnsiTheme="minorHAnsi"/>
                <w:sz w:val="18"/>
                <w:szCs w:val="18"/>
              </w:rPr>
            </w:pPr>
            <w:r>
              <w:rPr>
                <w:rFonts w:asciiTheme="minorHAnsi" w:hAnsiTheme="minorHAnsi"/>
                <w:sz w:val="18"/>
                <w:szCs w:val="18"/>
              </w:rPr>
              <w:t>Operation Schedule</w:t>
            </w:r>
          </w:p>
        </w:tc>
        <w:tc>
          <w:tcPr>
            <w:tcW w:w="981" w:type="dxa"/>
            <w:textDirection w:val="btLr"/>
            <w:vAlign w:val="center"/>
          </w:tcPr>
          <w:p w14:paraId="477E77B5" w14:textId="68075691" w:rsidR="008607B1" w:rsidRDefault="008607B1" w:rsidP="00186891">
            <w:pPr>
              <w:ind w:left="113" w:right="113"/>
              <w:jc w:val="center"/>
              <w:rPr>
                <w:rFonts w:asciiTheme="minorHAnsi" w:hAnsiTheme="minorHAnsi"/>
                <w:sz w:val="18"/>
                <w:szCs w:val="18"/>
              </w:rPr>
            </w:pPr>
            <w:r>
              <w:rPr>
                <w:rFonts w:asciiTheme="minorHAnsi" w:hAnsiTheme="minorHAnsi"/>
                <w:sz w:val="18"/>
                <w:szCs w:val="18"/>
              </w:rPr>
              <w:t>Required Minimum Ventilation Rate (if demand controlled)</w:t>
            </w:r>
          </w:p>
        </w:tc>
        <w:tc>
          <w:tcPr>
            <w:tcW w:w="981" w:type="dxa"/>
            <w:textDirection w:val="btLr"/>
            <w:vAlign w:val="center"/>
          </w:tcPr>
          <w:p w14:paraId="6B854EFC" w14:textId="3AF0A674" w:rsidR="008607B1" w:rsidRDefault="008607B1" w:rsidP="00186891">
            <w:pPr>
              <w:ind w:left="113" w:right="113"/>
              <w:jc w:val="center"/>
              <w:rPr>
                <w:rFonts w:asciiTheme="minorHAnsi" w:hAnsiTheme="minorHAnsi"/>
                <w:sz w:val="18"/>
                <w:szCs w:val="18"/>
              </w:rPr>
            </w:pPr>
            <w:r>
              <w:rPr>
                <w:rFonts w:asciiTheme="minorHAnsi" w:hAnsiTheme="minorHAnsi"/>
                <w:sz w:val="18"/>
                <w:szCs w:val="18"/>
              </w:rPr>
              <w:t>Maximum Sound Rating</w:t>
            </w:r>
          </w:p>
        </w:tc>
        <w:tc>
          <w:tcPr>
            <w:tcW w:w="981" w:type="dxa"/>
            <w:textDirection w:val="btLr"/>
            <w:vAlign w:val="center"/>
          </w:tcPr>
          <w:p w14:paraId="59C343BA" w14:textId="4CA31E36" w:rsidR="008607B1" w:rsidRDefault="008607B1" w:rsidP="00186891">
            <w:pPr>
              <w:ind w:left="113" w:right="113"/>
              <w:jc w:val="center"/>
              <w:rPr>
                <w:rFonts w:asciiTheme="minorHAnsi" w:hAnsiTheme="minorHAnsi"/>
                <w:sz w:val="18"/>
                <w:szCs w:val="18"/>
              </w:rPr>
            </w:pPr>
            <w:r>
              <w:rPr>
                <w:rFonts w:asciiTheme="minorHAnsi" w:hAnsiTheme="minorHAnsi"/>
                <w:sz w:val="18"/>
                <w:szCs w:val="18"/>
              </w:rPr>
              <w:t>Compliance Statement</w:t>
            </w:r>
          </w:p>
        </w:tc>
      </w:tr>
      <w:tr w:rsidR="008607B1" w14:paraId="1F56676E" w14:textId="77777777" w:rsidTr="00186891">
        <w:tc>
          <w:tcPr>
            <w:tcW w:w="980" w:type="dxa"/>
          </w:tcPr>
          <w:p w14:paraId="26E49E22" w14:textId="048BA7C6" w:rsidR="008607B1" w:rsidRDefault="00F75516" w:rsidP="004B6E84">
            <w:pPr>
              <w:rPr>
                <w:rFonts w:asciiTheme="minorHAnsi" w:hAnsiTheme="minorHAnsi"/>
                <w:sz w:val="18"/>
                <w:szCs w:val="18"/>
              </w:rPr>
            </w:pPr>
            <w:r>
              <w:rPr>
                <w:rFonts w:asciiTheme="minorHAnsi" w:hAnsiTheme="minorHAnsi"/>
                <w:sz w:val="18"/>
                <w:szCs w:val="18"/>
              </w:rPr>
              <w:t>&lt;&lt;User Entered Value up to 50 characters&gt;&gt;</w:t>
            </w:r>
          </w:p>
        </w:tc>
        <w:tc>
          <w:tcPr>
            <w:tcW w:w="981" w:type="dxa"/>
          </w:tcPr>
          <w:p w14:paraId="2B934B87" w14:textId="35A2BD37" w:rsidR="008607B1" w:rsidRDefault="00F75516" w:rsidP="004B6E84">
            <w:pPr>
              <w:rPr>
                <w:rFonts w:asciiTheme="minorHAnsi" w:hAnsiTheme="minorHAnsi"/>
                <w:sz w:val="18"/>
                <w:szCs w:val="18"/>
              </w:rPr>
            </w:pPr>
            <w:r>
              <w:rPr>
                <w:rFonts w:asciiTheme="minorHAnsi" w:hAnsiTheme="minorHAnsi"/>
                <w:sz w:val="18"/>
                <w:szCs w:val="18"/>
              </w:rPr>
              <w:t>&lt;&lt;User Entered Value up to 50 characters&gt;&gt;</w:t>
            </w:r>
          </w:p>
        </w:tc>
        <w:tc>
          <w:tcPr>
            <w:tcW w:w="981" w:type="dxa"/>
          </w:tcPr>
          <w:p w14:paraId="4CC55754" w14:textId="53C9337A" w:rsidR="008607B1" w:rsidRDefault="00F75516" w:rsidP="004B6E84">
            <w:pPr>
              <w:rPr>
                <w:rFonts w:asciiTheme="minorHAnsi" w:hAnsiTheme="minorHAnsi"/>
                <w:sz w:val="18"/>
                <w:szCs w:val="18"/>
              </w:rPr>
            </w:pPr>
            <w:r>
              <w:rPr>
                <w:rFonts w:asciiTheme="minorHAnsi" w:hAnsiTheme="minorHAnsi"/>
                <w:sz w:val="18"/>
                <w:szCs w:val="18"/>
              </w:rPr>
              <w:t>&lt;&lt;User Entered Value; Selections = (Vented Range Hood, Downdraft, Other)&gt;&gt;</w:t>
            </w:r>
          </w:p>
        </w:tc>
        <w:tc>
          <w:tcPr>
            <w:tcW w:w="981" w:type="dxa"/>
          </w:tcPr>
          <w:p w14:paraId="49B410D3" w14:textId="71AB1F99" w:rsidR="008607B1" w:rsidRDefault="00DE3DC8" w:rsidP="004B6E84">
            <w:pPr>
              <w:rPr>
                <w:rFonts w:asciiTheme="minorHAnsi" w:hAnsiTheme="minorHAnsi"/>
                <w:sz w:val="18"/>
                <w:szCs w:val="18"/>
              </w:rPr>
            </w:pPr>
            <w:r>
              <w:rPr>
                <w:rFonts w:asciiTheme="minorHAnsi" w:hAnsiTheme="minorHAnsi"/>
                <w:sz w:val="18"/>
                <w:szCs w:val="18"/>
              </w:rPr>
              <w:t>&lt;&lt;User Entered Value up to 50 characters&gt;&gt;</w:t>
            </w:r>
          </w:p>
        </w:tc>
        <w:tc>
          <w:tcPr>
            <w:tcW w:w="981" w:type="dxa"/>
          </w:tcPr>
          <w:p w14:paraId="1BF64A4B" w14:textId="2CD30F72" w:rsidR="008607B1" w:rsidRDefault="00DE3DC8" w:rsidP="002E47B0">
            <w:pPr>
              <w:rPr>
                <w:rFonts w:asciiTheme="minorHAnsi" w:hAnsiTheme="minorHAnsi"/>
                <w:sz w:val="18"/>
                <w:szCs w:val="18"/>
              </w:rPr>
            </w:pPr>
            <w:r>
              <w:rPr>
                <w:rFonts w:asciiTheme="minorHAnsi" w:hAnsiTheme="minorHAnsi"/>
                <w:sz w:val="18"/>
                <w:szCs w:val="18"/>
              </w:rPr>
              <w:t>&lt;&lt;User Entered Value; (XXXX.XX)</w:t>
            </w:r>
            <w:r w:rsidR="002E47B0">
              <w:rPr>
                <w:rFonts w:asciiTheme="minorHAnsi" w:hAnsiTheme="minorHAnsi"/>
                <w:sz w:val="18"/>
                <w:szCs w:val="18"/>
              </w:rPr>
              <w:t>&gt;</w:t>
            </w:r>
            <w:r>
              <w:rPr>
                <w:rFonts w:asciiTheme="minorHAnsi" w:hAnsiTheme="minorHAnsi"/>
                <w:sz w:val="18"/>
                <w:szCs w:val="18"/>
              </w:rPr>
              <w:t>&gt;</w:t>
            </w:r>
          </w:p>
        </w:tc>
        <w:tc>
          <w:tcPr>
            <w:tcW w:w="981" w:type="dxa"/>
          </w:tcPr>
          <w:p w14:paraId="528CD857" w14:textId="201A4B3E" w:rsidR="008607B1" w:rsidRDefault="00DE3DC8" w:rsidP="004B6E84">
            <w:pPr>
              <w:rPr>
                <w:rFonts w:asciiTheme="minorHAnsi" w:hAnsiTheme="minorHAnsi"/>
                <w:sz w:val="18"/>
                <w:szCs w:val="18"/>
              </w:rPr>
            </w:pPr>
            <w:r>
              <w:rPr>
                <w:rFonts w:asciiTheme="minorHAnsi" w:hAnsiTheme="minorHAnsi"/>
                <w:sz w:val="18"/>
                <w:szCs w:val="18"/>
              </w:rPr>
              <w:t>&lt;&lt;User Entered Value; (XX.XX)</w:t>
            </w:r>
            <w:r w:rsidR="002E47B0">
              <w:rPr>
                <w:rFonts w:asciiTheme="minorHAnsi" w:hAnsiTheme="minorHAnsi"/>
                <w:sz w:val="18"/>
                <w:szCs w:val="18"/>
              </w:rPr>
              <w:t>&gt;&gt;</w:t>
            </w:r>
          </w:p>
        </w:tc>
        <w:tc>
          <w:tcPr>
            <w:tcW w:w="981" w:type="dxa"/>
          </w:tcPr>
          <w:p w14:paraId="4D3FEA2D" w14:textId="3804628E" w:rsidR="00DE3DC8" w:rsidRDefault="00DE3DC8" w:rsidP="00DE3DC8">
            <w:pPr>
              <w:keepNext/>
              <w:rPr>
                <w:rFonts w:asciiTheme="minorHAnsi" w:hAnsiTheme="minorHAnsi"/>
                <w:sz w:val="18"/>
                <w:szCs w:val="18"/>
              </w:rPr>
            </w:pPr>
            <w:r>
              <w:rPr>
                <w:rFonts w:asciiTheme="minorHAnsi" w:hAnsiTheme="minorHAnsi"/>
                <w:sz w:val="18"/>
                <w:szCs w:val="18"/>
              </w:rPr>
              <w:t>&lt;&lt;Defaults to C0</w:t>
            </w:r>
            <w:r w:rsidR="004809E4">
              <w:rPr>
                <w:rFonts w:asciiTheme="minorHAnsi" w:hAnsiTheme="minorHAnsi"/>
                <w:sz w:val="18"/>
                <w:szCs w:val="18"/>
              </w:rPr>
              <w:t>5</w:t>
            </w:r>
            <w:r>
              <w:rPr>
                <w:rFonts w:asciiTheme="minorHAnsi" w:hAnsiTheme="minorHAnsi"/>
                <w:sz w:val="18"/>
                <w:szCs w:val="18"/>
              </w:rPr>
              <w:t xml:space="preserve"> </w:t>
            </w:r>
          </w:p>
          <w:p w14:paraId="00546B2F" w14:textId="1B45BFC6" w:rsidR="008607B1" w:rsidRDefault="00DE3DC8" w:rsidP="002E47B0">
            <w:pPr>
              <w:rPr>
                <w:rFonts w:asciiTheme="minorHAnsi" w:hAnsiTheme="minorHAnsi"/>
                <w:sz w:val="18"/>
                <w:szCs w:val="18"/>
              </w:rPr>
            </w:pPr>
            <w:r>
              <w:rPr>
                <w:rFonts w:asciiTheme="minorHAnsi" w:hAnsiTheme="minorHAnsi"/>
                <w:sz w:val="18"/>
                <w:szCs w:val="18"/>
              </w:rPr>
              <w:t xml:space="preserve">otherwise, User Entered Value; </w:t>
            </w:r>
            <w:r w:rsidR="004809E4">
              <w:rPr>
                <w:rFonts w:asciiTheme="minorHAnsi" w:hAnsiTheme="minorHAnsi"/>
                <w:sz w:val="18"/>
                <w:szCs w:val="18"/>
              </w:rPr>
              <w:t>(X</w:t>
            </w:r>
            <w:r>
              <w:rPr>
                <w:rFonts w:asciiTheme="minorHAnsi" w:hAnsiTheme="minorHAnsi"/>
                <w:sz w:val="18"/>
                <w:szCs w:val="18"/>
              </w:rPr>
              <w:t>XXX.XX</w:t>
            </w:r>
            <w:r w:rsidR="004809E4">
              <w:rPr>
                <w:rFonts w:asciiTheme="minorHAnsi" w:hAnsiTheme="minorHAnsi"/>
                <w:sz w:val="18"/>
                <w:szCs w:val="18"/>
              </w:rPr>
              <w:t>)</w:t>
            </w:r>
            <w:r>
              <w:rPr>
                <w:rFonts w:asciiTheme="minorHAnsi" w:hAnsiTheme="minorHAnsi"/>
                <w:sz w:val="18"/>
                <w:szCs w:val="18"/>
              </w:rPr>
              <w:t>; Not to exceed C0</w:t>
            </w:r>
            <w:r w:rsidR="004809E4">
              <w:rPr>
                <w:rFonts w:asciiTheme="minorHAnsi" w:hAnsiTheme="minorHAnsi"/>
                <w:sz w:val="18"/>
                <w:szCs w:val="18"/>
              </w:rPr>
              <w:t>5</w:t>
            </w:r>
            <w:r>
              <w:rPr>
                <w:rFonts w:asciiTheme="minorHAnsi" w:hAnsiTheme="minorHAnsi"/>
                <w:sz w:val="18"/>
                <w:szCs w:val="18"/>
              </w:rPr>
              <w:t xml:space="preserve"> (rated airflow)</w:t>
            </w:r>
            <w:r w:rsidR="002E47B0">
              <w:rPr>
                <w:rFonts w:asciiTheme="minorHAnsi" w:hAnsiTheme="minorHAnsi"/>
                <w:sz w:val="18"/>
                <w:szCs w:val="18"/>
              </w:rPr>
              <w:t>&gt;&gt;</w:t>
            </w:r>
          </w:p>
        </w:tc>
        <w:tc>
          <w:tcPr>
            <w:tcW w:w="981" w:type="dxa"/>
          </w:tcPr>
          <w:p w14:paraId="41A09AED" w14:textId="5130C24F" w:rsidR="008607B1" w:rsidRDefault="00DE3DC8" w:rsidP="004B6E84">
            <w:pPr>
              <w:rPr>
                <w:rFonts w:asciiTheme="minorHAnsi" w:hAnsiTheme="minorHAnsi"/>
                <w:sz w:val="18"/>
                <w:szCs w:val="18"/>
              </w:rPr>
            </w:pPr>
            <w:r>
              <w:rPr>
                <w:rFonts w:asciiTheme="minorHAnsi" w:hAnsiTheme="minorHAnsi"/>
                <w:sz w:val="18"/>
                <w:szCs w:val="18"/>
              </w:rPr>
              <w:t>&lt;&lt;User Entry; Selections = (Demand Control, Continuous)&gt;&gt;</w:t>
            </w:r>
          </w:p>
        </w:tc>
        <w:tc>
          <w:tcPr>
            <w:tcW w:w="981" w:type="dxa"/>
          </w:tcPr>
          <w:p w14:paraId="1586A890" w14:textId="362BC784" w:rsidR="00DE3DC8" w:rsidRDefault="00DE3DC8" w:rsidP="00DE3DC8">
            <w:pPr>
              <w:keepNext/>
              <w:rPr>
                <w:rFonts w:asciiTheme="minorHAnsi" w:hAnsiTheme="minorHAnsi"/>
                <w:sz w:val="18"/>
                <w:szCs w:val="18"/>
              </w:rPr>
            </w:pPr>
            <w:r>
              <w:rPr>
                <w:rFonts w:asciiTheme="minorHAnsi" w:hAnsiTheme="minorHAnsi"/>
                <w:sz w:val="18"/>
                <w:szCs w:val="18"/>
              </w:rPr>
              <w:t>&lt;&lt;If C0</w:t>
            </w:r>
            <w:r w:rsidR="004809E4">
              <w:rPr>
                <w:rFonts w:asciiTheme="minorHAnsi" w:hAnsiTheme="minorHAnsi"/>
                <w:sz w:val="18"/>
                <w:szCs w:val="18"/>
              </w:rPr>
              <w:t>8</w:t>
            </w:r>
            <w:r>
              <w:rPr>
                <w:rFonts w:asciiTheme="minorHAnsi" w:hAnsiTheme="minorHAnsi"/>
                <w:sz w:val="18"/>
                <w:szCs w:val="18"/>
              </w:rPr>
              <w:t xml:space="preserve"> = Demand Control and C0</w:t>
            </w:r>
            <w:r w:rsidR="004809E4">
              <w:rPr>
                <w:rFonts w:asciiTheme="minorHAnsi" w:hAnsiTheme="minorHAnsi"/>
                <w:sz w:val="18"/>
                <w:szCs w:val="18"/>
              </w:rPr>
              <w:t>3</w:t>
            </w:r>
            <w:r>
              <w:rPr>
                <w:rFonts w:asciiTheme="minorHAnsi" w:hAnsiTheme="minorHAnsi"/>
                <w:sz w:val="18"/>
                <w:szCs w:val="18"/>
              </w:rPr>
              <w:t xml:space="preserve"> = Vented Range Hood, then Result = “100 cfm”; </w:t>
            </w:r>
          </w:p>
          <w:p w14:paraId="6CC494FC" w14:textId="77777777" w:rsidR="00DE3DC8" w:rsidRDefault="00DE3DC8" w:rsidP="00DE3DC8">
            <w:pPr>
              <w:keepNext/>
              <w:rPr>
                <w:rFonts w:asciiTheme="minorHAnsi" w:hAnsiTheme="minorHAnsi"/>
                <w:sz w:val="18"/>
                <w:szCs w:val="18"/>
              </w:rPr>
            </w:pPr>
          </w:p>
          <w:p w14:paraId="0C9EE59F" w14:textId="4FEE6327" w:rsidR="00DE3DC8" w:rsidRDefault="00DE3DC8" w:rsidP="00DE3DC8">
            <w:pPr>
              <w:keepNext/>
              <w:rPr>
                <w:rFonts w:asciiTheme="minorHAnsi" w:hAnsiTheme="minorHAnsi"/>
                <w:sz w:val="18"/>
                <w:szCs w:val="18"/>
              </w:rPr>
            </w:pPr>
            <w:r>
              <w:rPr>
                <w:rFonts w:asciiTheme="minorHAnsi" w:hAnsiTheme="minorHAnsi"/>
                <w:sz w:val="18"/>
                <w:szCs w:val="18"/>
              </w:rPr>
              <w:t>Else If C0</w:t>
            </w:r>
            <w:r w:rsidR="004809E4">
              <w:rPr>
                <w:rFonts w:asciiTheme="minorHAnsi" w:hAnsiTheme="minorHAnsi"/>
                <w:sz w:val="18"/>
                <w:szCs w:val="18"/>
              </w:rPr>
              <w:t>8</w:t>
            </w:r>
            <w:r>
              <w:rPr>
                <w:rFonts w:asciiTheme="minorHAnsi" w:hAnsiTheme="minorHAnsi"/>
                <w:sz w:val="18"/>
                <w:szCs w:val="18"/>
              </w:rPr>
              <w:t xml:space="preserve"> = Demand Control, A06 = Enclosed, and C0</w:t>
            </w:r>
            <w:r w:rsidR="004809E4">
              <w:rPr>
                <w:rFonts w:asciiTheme="minorHAnsi" w:hAnsiTheme="minorHAnsi"/>
                <w:sz w:val="18"/>
                <w:szCs w:val="18"/>
              </w:rPr>
              <w:t>3</w:t>
            </w:r>
            <w:r>
              <w:rPr>
                <w:rFonts w:asciiTheme="minorHAnsi" w:hAnsiTheme="minorHAnsi"/>
                <w:sz w:val="18"/>
                <w:szCs w:val="18"/>
              </w:rPr>
              <w:t xml:space="preserve"> = Other or Downdraft, then Result = lesser of </w:t>
            </w:r>
            <w:r w:rsidRPr="003255BF">
              <w:rPr>
                <w:rFonts w:asciiTheme="minorHAnsi" w:hAnsiTheme="minorHAnsi"/>
                <w:sz w:val="18"/>
                <w:szCs w:val="18"/>
              </w:rPr>
              <w:t>300 cfm and 5*A05</w:t>
            </w:r>
            <w:r w:rsidR="008037EB">
              <w:rPr>
                <w:rFonts w:asciiTheme="minorHAnsi" w:hAnsiTheme="minorHAnsi"/>
                <w:sz w:val="18"/>
                <w:szCs w:val="18"/>
              </w:rPr>
              <w:t>/60</w:t>
            </w:r>
            <w:r>
              <w:rPr>
                <w:rFonts w:asciiTheme="minorHAnsi" w:hAnsiTheme="minorHAnsi"/>
                <w:sz w:val="18"/>
                <w:szCs w:val="18"/>
              </w:rPr>
              <w:t>;</w:t>
            </w:r>
          </w:p>
          <w:p w14:paraId="46DBB1F2" w14:textId="77777777" w:rsidR="00DE3DC8" w:rsidRDefault="00DE3DC8" w:rsidP="00DE3DC8">
            <w:pPr>
              <w:keepNext/>
              <w:rPr>
                <w:rFonts w:asciiTheme="minorHAnsi" w:hAnsiTheme="minorHAnsi"/>
                <w:sz w:val="18"/>
                <w:szCs w:val="18"/>
              </w:rPr>
            </w:pPr>
          </w:p>
          <w:p w14:paraId="530E25A1" w14:textId="5DDACEC4" w:rsidR="00DE3DC8" w:rsidRDefault="00DE3DC8" w:rsidP="00DE3DC8">
            <w:pPr>
              <w:keepNext/>
              <w:rPr>
                <w:rFonts w:asciiTheme="minorHAnsi" w:hAnsiTheme="minorHAnsi"/>
                <w:sz w:val="18"/>
                <w:szCs w:val="18"/>
              </w:rPr>
            </w:pPr>
            <w:r>
              <w:rPr>
                <w:rFonts w:asciiTheme="minorHAnsi" w:hAnsiTheme="minorHAnsi"/>
                <w:sz w:val="18"/>
                <w:szCs w:val="18"/>
              </w:rPr>
              <w:t>Else If C0</w:t>
            </w:r>
            <w:r w:rsidR="00A10E82">
              <w:rPr>
                <w:rFonts w:asciiTheme="minorHAnsi" w:hAnsiTheme="minorHAnsi"/>
                <w:sz w:val="18"/>
                <w:szCs w:val="18"/>
              </w:rPr>
              <w:t>8</w:t>
            </w:r>
            <w:r>
              <w:rPr>
                <w:rFonts w:asciiTheme="minorHAnsi" w:hAnsiTheme="minorHAnsi"/>
                <w:sz w:val="18"/>
                <w:szCs w:val="18"/>
              </w:rPr>
              <w:t xml:space="preserve"> = Demand Control, A06 = Non-Enclosed, and C0</w:t>
            </w:r>
            <w:r w:rsidR="00A10E82">
              <w:rPr>
                <w:rFonts w:asciiTheme="minorHAnsi" w:hAnsiTheme="minorHAnsi"/>
                <w:sz w:val="18"/>
                <w:szCs w:val="18"/>
              </w:rPr>
              <w:t>3</w:t>
            </w:r>
            <w:r>
              <w:rPr>
                <w:rFonts w:asciiTheme="minorHAnsi" w:hAnsiTheme="minorHAnsi"/>
                <w:sz w:val="18"/>
                <w:szCs w:val="18"/>
              </w:rPr>
              <w:t xml:space="preserve"> = Other or Downdraft, then Result = 300; </w:t>
            </w:r>
          </w:p>
          <w:p w14:paraId="2EAED20F" w14:textId="77777777" w:rsidR="00DE3DC8" w:rsidRDefault="00DE3DC8" w:rsidP="00DE3DC8">
            <w:pPr>
              <w:keepNext/>
              <w:rPr>
                <w:rFonts w:asciiTheme="minorHAnsi" w:hAnsiTheme="minorHAnsi"/>
                <w:sz w:val="18"/>
                <w:szCs w:val="18"/>
              </w:rPr>
            </w:pPr>
          </w:p>
          <w:p w14:paraId="13F5B887" w14:textId="2E3B2C1E" w:rsidR="00DE3DC8" w:rsidRDefault="00DE3DC8" w:rsidP="00DE3DC8">
            <w:pPr>
              <w:keepNext/>
              <w:rPr>
                <w:rFonts w:asciiTheme="minorHAnsi" w:hAnsiTheme="minorHAnsi"/>
                <w:sz w:val="18"/>
                <w:szCs w:val="18"/>
              </w:rPr>
            </w:pPr>
            <w:r>
              <w:rPr>
                <w:rFonts w:asciiTheme="minorHAnsi" w:hAnsiTheme="minorHAnsi"/>
                <w:sz w:val="18"/>
                <w:szCs w:val="18"/>
              </w:rPr>
              <w:t>Else If C0</w:t>
            </w:r>
            <w:r w:rsidR="00EE79FE">
              <w:rPr>
                <w:rFonts w:asciiTheme="minorHAnsi" w:hAnsiTheme="minorHAnsi"/>
                <w:sz w:val="18"/>
                <w:szCs w:val="18"/>
              </w:rPr>
              <w:t>8</w:t>
            </w:r>
            <w:r>
              <w:rPr>
                <w:rFonts w:asciiTheme="minorHAnsi" w:hAnsiTheme="minorHAnsi"/>
                <w:sz w:val="18"/>
                <w:szCs w:val="18"/>
              </w:rPr>
              <w:t xml:space="preserve"> = Continuous, then Result = </w:t>
            </w:r>
            <w:r w:rsidR="008E6549">
              <w:rPr>
                <w:rFonts w:asciiTheme="minorHAnsi" w:hAnsiTheme="minorHAnsi"/>
                <w:sz w:val="18"/>
                <w:szCs w:val="18"/>
              </w:rPr>
              <w:t>“N/A – See Table D”</w:t>
            </w:r>
          </w:p>
          <w:p w14:paraId="4964606C" w14:textId="77777777" w:rsidR="008607B1" w:rsidRDefault="008607B1" w:rsidP="004B6E84">
            <w:pPr>
              <w:rPr>
                <w:rFonts w:asciiTheme="minorHAnsi" w:hAnsiTheme="minorHAnsi"/>
                <w:sz w:val="18"/>
                <w:szCs w:val="18"/>
              </w:rPr>
            </w:pPr>
          </w:p>
        </w:tc>
        <w:tc>
          <w:tcPr>
            <w:tcW w:w="981" w:type="dxa"/>
          </w:tcPr>
          <w:p w14:paraId="51E85779" w14:textId="77777777" w:rsidR="00DE3DC8" w:rsidRDefault="00DE3DC8" w:rsidP="00DE3DC8">
            <w:pPr>
              <w:keepNext/>
              <w:rPr>
                <w:rFonts w:asciiTheme="minorHAnsi" w:hAnsiTheme="minorHAnsi"/>
                <w:sz w:val="18"/>
                <w:szCs w:val="18"/>
              </w:rPr>
            </w:pPr>
            <w:r w:rsidRPr="003255BF">
              <w:rPr>
                <w:rFonts w:asciiTheme="minorHAnsi" w:hAnsiTheme="minorHAnsi"/>
                <w:sz w:val="18"/>
                <w:szCs w:val="18"/>
              </w:rPr>
              <w:t xml:space="preserve">&lt;&lt;If Continuous, </w:t>
            </w:r>
            <w:r>
              <w:rPr>
                <w:rFonts w:asciiTheme="minorHAnsi" w:hAnsiTheme="minorHAnsi"/>
                <w:sz w:val="18"/>
                <w:szCs w:val="18"/>
              </w:rPr>
              <w:t xml:space="preserve">then value = </w:t>
            </w:r>
            <w:r w:rsidRPr="003255BF">
              <w:rPr>
                <w:rFonts w:asciiTheme="minorHAnsi" w:hAnsiTheme="minorHAnsi"/>
                <w:sz w:val="18"/>
                <w:szCs w:val="18"/>
              </w:rPr>
              <w:t>“1 sone”</w:t>
            </w:r>
            <w:r>
              <w:rPr>
                <w:rFonts w:asciiTheme="minorHAnsi" w:hAnsiTheme="minorHAnsi"/>
                <w:sz w:val="18"/>
                <w:szCs w:val="18"/>
              </w:rPr>
              <w:t>;</w:t>
            </w:r>
          </w:p>
          <w:p w14:paraId="5970979E" w14:textId="2F18387E" w:rsidR="00DE3DC8" w:rsidRDefault="00DE3DC8" w:rsidP="00DE3DC8">
            <w:pPr>
              <w:keepNext/>
              <w:rPr>
                <w:rFonts w:asciiTheme="minorHAnsi" w:hAnsiTheme="minorHAnsi"/>
                <w:sz w:val="18"/>
                <w:szCs w:val="18"/>
              </w:rPr>
            </w:pPr>
            <w:r w:rsidRPr="003255BF">
              <w:rPr>
                <w:rFonts w:asciiTheme="minorHAnsi" w:hAnsiTheme="minorHAnsi"/>
                <w:sz w:val="18"/>
                <w:szCs w:val="18"/>
              </w:rPr>
              <w:t>ElseIf Demand Control and C0</w:t>
            </w:r>
            <w:r w:rsidR="00534921">
              <w:rPr>
                <w:rFonts w:asciiTheme="minorHAnsi" w:hAnsiTheme="minorHAnsi"/>
                <w:sz w:val="18"/>
                <w:szCs w:val="18"/>
              </w:rPr>
              <w:t>7</w:t>
            </w:r>
            <w:r w:rsidRPr="003255BF">
              <w:rPr>
                <w:rFonts w:asciiTheme="minorHAnsi" w:hAnsiTheme="minorHAnsi"/>
                <w:sz w:val="18"/>
                <w:szCs w:val="18"/>
              </w:rPr>
              <w:t xml:space="preserve"> </w:t>
            </w:r>
            <w:r w:rsidRPr="003255BF">
              <w:rPr>
                <w:rFonts w:asciiTheme="minorHAnsi" w:hAnsiTheme="minorHAnsi" w:cstheme="minorHAnsi"/>
                <w:sz w:val="18"/>
                <w:szCs w:val="18"/>
              </w:rPr>
              <w:t>≤</w:t>
            </w:r>
            <w:r w:rsidRPr="003255BF">
              <w:rPr>
                <w:rFonts w:asciiTheme="minorHAnsi" w:hAnsiTheme="minorHAnsi"/>
                <w:sz w:val="18"/>
                <w:szCs w:val="18"/>
              </w:rPr>
              <w:t xml:space="preserve"> 400 cfm</w:t>
            </w:r>
            <w:r>
              <w:rPr>
                <w:rFonts w:asciiTheme="minorHAnsi" w:hAnsiTheme="minorHAnsi"/>
                <w:sz w:val="18"/>
                <w:szCs w:val="18"/>
              </w:rPr>
              <w:t>,</w:t>
            </w:r>
            <w:r w:rsidRPr="003255BF">
              <w:rPr>
                <w:rFonts w:asciiTheme="minorHAnsi" w:hAnsiTheme="minorHAnsi"/>
                <w:sz w:val="18"/>
                <w:szCs w:val="18"/>
              </w:rPr>
              <w:t xml:space="preserve"> then</w:t>
            </w:r>
            <w:r>
              <w:rPr>
                <w:rFonts w:asciiTheme="minorHAnsi" w:hAnsiTheme="minorHAnsi"/>
                <w:sz w:val="18"/>
                <w:szCs w:val="18"/>
              </w:rPr>
              <w:t xml:space="preserve"> value =</w:t>
            </w:r>
            <w:r w:rsidRPr="003255BF">
              <w:rPr>
                <w:rFonts w:asciiTheme="minorHAnsi" w:hAnsiTheme="minorHAnsi"/>
                <w:sz w:val="18"/>
                <w:szCs w:val="18"/>
              </w:rPr>
              <w:t xml:space="preserve"> “3 sone”</w:t>
            </w:r>
            <w:r>
              <w:rPr>
                <w:rFonts w:asciiTheme="minorHAnsi" w:hAnsiTheme="minorHAnsi"/>
                <w:sz w:val="18"/>
                <w:szCs w:val="18"/>
              </w:rPr>
              <w:t>;</w:t>
            </w:r>
          </w:p>
          <w:p w14:paraId="08D345B8" w14:textId="4F75805C" w:rsidR="008607B1" w:rsidRDefault="00DE3DC8" w:rsidP="00DE3DC8">
            <w:pPr>
              <w:rPr>
                <w:rFonts w:asciiTheme="minorHAnsi" w:hAnsiTheme="minorHAnsi"/>
                <w:sz w:val="18"/>
                <w:szCs w:val="18"/>
              </w:rPr>
            </w:pPr>
            <w:r>
              <w:rPr>
                <w:rFonts w:asciiTheme="minorHAnsi" w:hAnsiTheme="minorHAnsi"/>
                <w:sz w:val="18"/>
                <w:szCs w:val="18"/>
              </w:rPr>
              <w:t>Else value = “N/A”&gt;&gt;</w:t>
            </w:r>
          </w:p>
        </w:tc>
        <w:tc>
          <w:tcPr>
            <w:tcW w:w="981" w:type="dxa"/>
          </w:tcPr>
          <w:p w14:paraId="13781DF2" w14:textId="36AB5FF5" w:rsidR="008E6549" w:rsidRDefault="008E6549">
            <w:pPr>
              <w:rPr>
                <w:rFonts w:asciiTheme="minorHAnsi" w:hAnsiTheme="minorHAnsi"/>
                <w:sz w:val="18"/>
                <w:szCs w:val="18"/>
              </w:rPr>
            </w:pPr>
            <w:r>
              <w:rPr>
                <w:rFonts w:asciiTheme="minorHAnsi" w:hAnsiTheme="minorHAnsi"/>
                <w:sz w:val="18"/>
                <w:szCs w:val="18"/>
              </w:rPr>
              <w:t>&lt;&lt;If C08 = ‘Demand Control’</w:t>
            </w:r>
            <w:r w:rsidR="00E06ED1">
              <w:rPr>
                <w:rFonts w:asciiTheme="minorHAnsi" w:hAnsiTheme="minorHAnsi"/>
                <w:sz w:val="18"/>
                <w:szCs w:val="18"/>
              </w:rPr>
              <w:t>,</w:t>
            </w:r>
          </w:p>
          <w:p w14:paraId="79C9F32C" w14:textId="77777777" w:rsidR="008E6549" w:rsidRDefault="008E6549">
            <w:pPr>
              <w:rPr>
                <w:rFonts w:asciiTheme="minorHAnsi" w:hAnsiTheme="minorHAnsi"/>
                <w:sz w:val="18"/>
                <w:szCs w:val="18"/>
              </w:rPr>
            </w:pPr>
          </w:p>
          <w:p w14:paraId="3636C1EB" w14:textId="26553600" w:rsidR="008E6549" w:rsidRDefault="008E6549">
            <w:pPr>
              <w:rPr>
                <w:rFonts w:asciiTheme="minorHAnsi" w:hAnsiTheme="minorHAnsi"/>
                <w:sz w:val="18"/>
                <w:szCs w:val="18"/>
              </w:rPr>
            </w:pPr>
            <w:r>
              <w:rPr>
                <w:rFonts w:asciiTheme="minorHAnsi" w:hAnsiTheme="minorHAnsi"/>
                <w:sz w:val="18"/>
                <w:szCs w:val="18"/>
              </w:rPr>
              <w:t>and C0</w:t>
            </w:r>
            <w:r w:rsidR="00AD0B90">
              <w:rPr>
                <w:rFonts w:asciiTheme="minorHAnsi" w:hAnsiTheme="minorHAnsi"/>
                <w:sz w:val="18"/>
                <w:szCs w:val="18"/>
              </w:rPr>
              <w:t>5</w:t>
            </w:r>
            <w:r>
              <w:rPr>
                <w:rFonts w:asciiTheme="minorHAnsi" w:hAnsiTheme="minorHAnsi"/>
                <w:sz w:val="18"/>
                <w:szCs w:val="18"/>
              </w:rPr>
              <w:t xml:space="preserve"> (HVI Directory Listed Rated Airflow) </w:t>
            </w:r>
            <w:r>
              <w:rPr>
                <w:rFonts w:asciiTheme="minorHAnsi" w:hAnsiTheme="minorHAnsi" w:cstheme="minorHAnsi"/>
                <w:sz w:val="18"/>
                <w:szCs w:val="18"/>
              </w:rPr>
              <w:t>≥</w:t>
            </w:r>
            <w:r>
              <w:rPr>
                <w:rFonts w:asciiTheme="minorHAnsi" w:hAnsiTheme="minorHAnsi"/>
                <w:sz w:val="18"/>
                <w:szCs w:val="18"/>
              </w:rPr>
              <w:t xml:space="preserve"> C0</w:t>
            </w:r>
            <w:r w:rsidR="00AD0B90">
              <w:rPr>
                <w:rFonts w:asciiTheme="minorHAnsi" w:hAnsiTheme="minorHAnsi"/>
                <w:sz w:val="18"/>
                <w:szCs w:val="18"/>
              </w:rPr>
              <w:t>9</w:t>
            </w:r>
            <w:r>
              <w:rPr>
                <w:rFonts w:asciiTheme="minorHAnsi" w:hAnsiTheme="minorHAnsi"/>
                <w:sz w:val="18"/>
                <w:szCs w:val="18"/>
              </w:rPr>
              <w:t xml:space="preserve"> (Required Minimum Ventilation Rate), </w:t>
            </w:r>
          </w:p>
          <w:p w14:paraId="320D9EB8" w14:textId="61896AD5" w:rsidR="008E6549" w:rsidRDefault="008E6549">
            <w:pPr>
              <w:rPr>
                <w:rFonts w:asciiTheme="minorHAnsi" w:hAnsiTheme="minorHAnsi"/>
                <w:sz w:val="18"/>
                <w:szCs w:val="18"/>
              </w:rPr>
            </w:pPr>
          </w:p>
          <w:p w14:paraId="6FD46842" w14:textId="193DC509" w:rsidR="00E06ED1" w:rsidRDefault="00E06ED1">
            <w:pPr>
              <w:rPr>
                <w:rFonts w:asciiTheme="minorHAnsi" w:hAnsiTheme="minorHAnsi"/>
                <w:sz w:val="18"/>
                <w:szCs w:val="18"/>
              </w:rPr>
            </w:pPr>
            <w:r>
              <w:rPr>
                <w:rFonts w:asciiTheme="minorHAnsi" w:hAnsiTheme="minorHAnsi"/>
                <w:sz w:val="18"/>
                <w:szCs w:val="18"/>
              </w:rPr>
              <w:t xml:space="preserve">and C06 </w:t>
            </w:r>
            <w:r>
              <w:rPr>
                <w:rFonts w:asciiTheme="minorHAnsi" w:hAnsiTheme="minorHAnsi" w:cstheme="minorHAnsi"/>
                <w:sz w:val="18"/>
                <w:szCs w:val="18"/>
              </w:rPr>
              <w:t>≤ C10</w:t>
            </w:r>
            <w:r w:rsidR="00A63123">
              <w:rPr>
                <w:rFonts w:asciiTheme="minorHAnsi" w:hAnsiTheme="minorHAnsi" w:cstheme="minorHAnsi"/>
                <w:sz w:val="18"/>
                <w:szCs w:val="18"/>
              </w:rPr>
              <w:t xml:space="preserve"> or C10 = N/A</w:t>
            </w:r>
            <w:r>
              <w:rPr>
                <w:rFonts w:asciiTheme="minorHAnsi" w:hAnsiTheme="minorHAnsi" w:cstheme="minorHAnsi"/>
                <w:sz w:val="18"/>
                <w:szCs w:val="18"/>
              </w:rPr>
              <w:t>,</w:t>
            </w:r>
          </w:p>
          <w:p w14:paraId="3C2EB506" w14:textId="77777777" w:rsidR="00E06ED1" w:rsidRDefault="00E06ED1">
            <w:pPr>
              <w:rPr>
                <w:rFonts w:asciiTheme="minorHAnsi" w:hAnsiTheme="minorHAnsi"/>
                <w:sz w:val="18"/>
                <w:szCs w:val="18"/>
              </w:rPr>
            </w:pPr>
          </w:p>
          <w:p w14:paraId="415D23E3" w14:textId="4D54BEE8" w:rsidR="008E6549" w:rsidRDefault="008E6549">
            <w:pPr>
              <w:rPr>
                <w:rFonts w:asciiTheme="minorHAnsi" w:hAnsiTheme="minorHAnsi"/>
                <w:sz w:val="18"/>
                <w:szCs w:val="18"/>
              </w:rPr>
            </w:pPr>
            <w:r>
              <w:rPr>
                <w:rFonts w:asciiTheme="minorHAnsi" w:hAnsiTheme="minorHAnsi"/>
                <w:sz w:val="18"/>
                <w:szCs w:val="18"/>
              </w:rPr>
              <w:t>then display text: "</w:t>
            </w:r>
            <w:r w:rsidR="00105871">
              <w:rPr>
                <w:rFonts w:asciiTheme="minorHAnsi" w:hAnsiTheme="minorHAnsi"/>
                <w:sz w:val="18"/>
                <w:szCs w:val="18"/>
              </w:rPr>
              <w:t>Complies</w:t>
            </w:r>
            <w:r>
              <w:rPr>
                <w:rFonts w:asciiTheme="minorHAnsi" w:hAnsiTheme="minorHAnsi"/>
                <w:sz w:val="18"/>
                <w:szCs w:val="18"/>
              </w:rPr>
              <w:t xml:space="preserve">”; </w:t>
            </w:r>
          </w:p>
          <w:p w14:paraId="1CAB2F07" w14:textId="77777777" w:rsidR="008E6549" w:rsidRDefault="008E6549">
            <w:pPr>
              <w:rPr>
                <w:rFonts w:asciiTheme="minorHAnsi" w:hAnsiTheme="minorHAnsi"/>
                <w:sz w:val="18"/>
                <w:szCs w:val="18"/>
              </w:rPr>
            </w:pPr>
          </w:p>
          <w:p w14:paraId="111949AC" w14:textId="4F3BF916" w:rsidR="00E06ED1" w:rsidRDefault="008E6549">
            <w:pPr>
              <w:rPr>
                <w:rFonts w:asciiTheme="minorHAnsi" w:hAnsiTheme="minorHAnsi"/>
                <w:sz w:val="18"/>
                <w:szCs w:val="18"/>
              </w:rPr>
            </w:pPr>
            <w:r>
              <w:rPr>
                <w:rFonts w:asciiTheme="minorHAnsi" w:hAnsiTheme="minorHAnsi"/>
                <w:sz w:val="18"/>
                <w:szCs w:val="18"/>
              </w:rPr>
              <w:t>If C08 = Continuous</w:t>
            </w:r>
            <w:r w:rsidR="00A4543E">
              <w:rPr>
                <w:rFonts w:asciiTheme="minorHAnsi" w:hAnsiTheme="minorHAnsi"/>
                <w:sz w:val="18"/>
                <w:szCs w:val="18"/>
              </w:rPr>
              <w:t>,</w:t>
            </w:r>
          </w:p>
          <w:p w14:paraId="3B17DAE8" w14:textId="77777777" w:rsidR="00E06ED1" w:rsidRDefault="00E06ED1">
            <w:pPr>
              <w:rPr>
                <w:rFonts w:asciiTheme="minorHAnsi" w:hAnsiTheme="minorHAnsi"/>
                <w:sz w:val="18"/>
                <w:szCs w:val="18"/>
              </w:rPr>
            </w:pPr>
          </w:p>
          <w:p w14:paraId="605CD279" w14:textId="7E43796D" w:rsidR="008E6549" w:rsidRDefault="00E06ED1">
            <w:pPr>
              <w:rPr>
                <w:rFonts w:asciiTheme="minorHAnsi" w:hAnsiTheme="minorHAnsi"/>
                <w:sz w:val="18"/>
                <w:szCs w:val="18"/>
              </w:rPr>
            </w:pPr>
            <w:r>
              <w:rPr>
                <w:rFonts w:asciiTheme="minorHAnsi" w:hAnsiTheme="minorHAnsi"/>
                <w:sz w:val="18"/>
                <w:szCs w:val="18"/>
              </w:rPr>
              <w:t xml:space="preserve">and C06 </w:t>
            </w:r>
            <w:r>
              <w:rPr>
                <w:rFonts w:asciiTheme="minorHAnsi" w:hAnsiTheme="minorHAnsi" w:cstheme="minorHAnsi"/>
                <w:sz w:val="18"/>
                <w:szCs w:val="18"/>
              </w:rPr>
              <w:t>≤ C10</w:t>
            </w:r>
            <w:r w:rsidR="00A63123">
              <w:rPr>
                <w:rFonts w:asciiTheme="minorHAnsi" w:hAnsiTheme="minorHAnsi" w:cstheme="minorHAnsi"/>
                <w:sz w:val="18"/>
                <w:szCs w:val="18"/>
              </w:rPr>
              <w:t xml:space="preserve"> or C10 = N/A</w:t>
            </w:r>
            <w:r>
              <w:rPr>
                <w:rFonts w:asciiTheme="minorHAnsi" w:hAnsiTheme="minorHAnsi" w:cstheme="minorHAnsi"/>
                <w:sz w:val="18"/>
                <w:szCs w:val="18"/>
              </w:rPr>
              <w:t>,</w:t>
            </w:r>
          </w:p>
          <w:p w14:paraId="17EB75EB" w14:textId="77777777" w:rsidR="00E06ED1" w:rsidRDefault="00E06ED1">
            <w:pPr>
              <w:rPr>
                <w:rFonts w:asciiTheme="minorHAnsi" w:hAnsiTheme="minorHAnsi"/>
                <w:sz w:val="18"/>
                <w:szCs w:val="18"/>
              </w:rPr>
            </w:pPr>
          </w:p>
          <w:p w14:paraId="5CB286DA" w14:textId="177ECDBC" w:rsidR="00A4543E" w:rsidRDefault="00E06ED1">
            <w:pPr>
              <w:rPr>
                <w:rFonts w:asciiTheme="minorHAnsi" w:hAnsiTheme="minorHAnsi"/>
                <w:sz w:val="18"/>
                <w:szCs w:val="18"/>
              </w:rPr>
            </w:pPr>
            <w:r w:rsidRPr="00E06ED1">
              <w:rPr>
                <w:rFonts w:asciiTheme="minorHAnsi" w:hAnsiTheme="minorHAnsi"/>
                <w:sz w:val="18"/>
                <w:szCs w:val="18"/>
              </w:rPr>
              <w:t xml:space="preserve">then display text: "Complies”; </w:t>
            </w:r>
          </w:p>
          <w:p w14:paraId="1D488E1F" w14:textId="77777777" w:rsidR="00E06ED1" w:rsidRDefault="00E06ED1">
            <w:pPr>
              <w:rPr>
                <w:rFonts w:asciiTheme="minorHAnsi" w:hAnsiTheme="minorHAnsi"/>
                <w:sz w:val="18"/>
                <w:szCs w:val="18"/>
              </w:rPr>
            </w:pPr>
          </w:p>
          <w:p w14:paraId="0E98EABF" w14:textId="77777777" w:rsidR="00A4543E" w:rsidRDefault="00A4543E" w:rsidP="00A4543E">
            <w:pPr>
              <w:rPr>
                <w:rFonts w:asciiTheme="minorHAnsi" w:hAnsiTheme="minorHAnsi"/>
                <w:sz w:val="18"/>
                <w:szCs w:val="18"/>
              </w:rPr>
            </w:pPr>
            <w:r>
              <w:rPr>
                <w:rFonts w:asciiTheme="minorHAnsi" w:hAnsiTheme="minorHAnsi"/>
                <w:sz w:val="18"/>
                <w:szCs w:val="18"/>
              </w:rPr>
              <w:t>else display text: "Does Not Comply"</w:t>
            </w:r>
          </w:p>
          <w:p w14:paraId="2AD3EDCC" w14:textId="49B4AB1F" w:rsidR="008607B1" w:rsidRDefault="008E6549">
            <w:pPr>
              <w:rPr>
                <w:rFonts w:asciiTheme="minorHAnsi" w:hAnsiTheme="minorHAnsi"/>
                <w:sz w:val="18"/>
                <w:szCs w:val="18"/>
              </w:rPr>
            </w:pPr>
            <w:r>
              <w:rPr>
                <w:rFonts w:asciiTheme="minorHAnsi" w:hAnsiTheme="minorHAnsi"/>
                <w:sz w:val="18"/>
                <w:szCs w:val="18"/>
              </w:rPr>
              <w:t>&gt;&gt;</w:t>
            </w:r>
          </w:p>
        </w:tc>
      </w:tr>
      <w:tr w:rsidR="008607B1" w14:paraId="3820D068" w14:textId="77777777" w:rsidTr="00186891">
        <w:tc>
          <w:tcPr>
            <w:tcW w:w="980" w:type="dxa"/>
          </w:tcPr>
          <w:p w14:paraId="50CAA2E7" w14:textId="77777777" w:rsidR="008607B1" w:rsidRDefault="008607B1" w:rsidP="004B6E84">
            <w:pPr>
              <w:rPr>
                <w:rFonts w:asciiTheme="minorHAnsi" w:hAnsiTheme="minorHAnsi"/>
                <w:sz w:val="18"/>
                <w:szCs w:val="18"/>
              </w:rPr>
            </w:pPr>
          </w:p>
        </w:tc>
        <w:tc>
          <w:tcPr>
            <w:tcW w:w="981" w:type="dxa"/>
          </w:tcPr>
          <w:p w14:paraId="08D85DC0" w14:textId="77777777" w:rsidR="008607B1" w:rsidRDefault="008607B1" w:rsidP="004B6E84">
            <w:pPr>
              <w:rPr>
                <w:rFonts w:asciiTheme="minorHAnsi" w:hAnsiTheme="minorHAnsi"/>
                <w:sz w:val="18"/>
                <w:szCs w:val="18"/>
              </w:rPr>
            </w:pPr>
          </w:p>
        </w:tc>
        <w:tc>
          <w:tcPr>
            <w:tcW w:w="981" w:type="dxa"/>
          </w:tcPr>
          <w:p w14:paraId="6F913C74" w14:textId="77777777" w:rsidR="008607B1" w:rsidRDefault="008607B1" w:rsidP="004B6E84">
            <w:pPr>
              <w:rPr>
                <w:rFonts w:asciiTheme="minorHAnsi" w:hAnsiTheme="minorHAnsi"/>
                <w:sz w:val="18"/>
                <w:szCs w:val="18"/>
              </w:rPr>
            </w:pPr>
          </w:p>
        </w:tc>
        <w:tc>
          <w:tcPr>
            <w:tcW w:w="981" w:type="dxa"/>
          </w:tcPr>
          <w:p w14:paraId="31C926B4" w14:textId="77777777" w:rsidR="008607B1" w:rsidRDefault="008607B1" w:rsidP="004B6E84">
            <w:pPr>
              <w:rPr>
                <w:rFonts w:asciiTheme="minorHAnsi" w:hAnsiTheme="minorHAnsi"/>
                <w:sz w:val="18"/>
                <w:szCs w:val="18"/>
              </w:rPr>
            </w:pPr>
          </w:p>
        </w:tc>
        <w:tc>
          <w:tcPr>
            <w:tcW w:w="981" w:type="dxa"/>
          </w:tcPr>
          <w:p w14:paraId="0CDE84E9" w14:textId="77777777" w:rsidR="008607B1" w:rsidRDefault="008607B1" w:rsidP="004B6E84">
            <w:pPr>
              <w:rPr>
                <w:rFonts w:asciiTheme="minorHAnsi" w:hAnsiTheme="minorHAnsi"/>
                <w:sz w:val="18"/>
                <w:szCs w:val="18"/>
              </w:rPr>
            </w:pPr>
          </w:p>
        </w:tc>
        <w:tc>
          <w:tcPr>
            <w:tcW w:w="981" w:type="dxa"/>
          </w:tcPr>
          <w:p w14:paraId="4F9D96FD" w14:textId="77777777" w:rsidR="008607B1" w:rsidRDefault="008607B1" w:rsidP="004B6E84">
            <w:pPr>
              <w:rPr>
                <w:rFonts w:asciiTheme="minorHAnsi" w:hAnsiTheme="minorHAnsi"/>
                <w:sz w:val="18"/>
                <w:szCs w:val="18"/>
              </w:rPr>
            </w:pPr>
          </w:p>
        </w:tc>
        <w:tc>
          <w:tcPr>
            <w:tcW w:w="981" w:type="dxa"/>
          </w:tcPr>
          <w:p w14:paraId="6BB65886" w14:textId="77777777" w:rsidR="008607B1" w:rsidRDefault="008607B1" w:rsidP="004B6E84">
            <w:pPr>
              <w:rPr>
                <w:rFonts w:asciiTheme="minorHAnsi" w:hAnsiTheme="minorHAnsi"/>
                <w:sz w:val="18"/>
                <w:szCs w:val="18"/>
              </w:rPr>
            </w:pPr>
          </w:p>
        </w:tc>
        <w:tc>
          <w:tcPr>
            <w:tcW w:w="981" w:type="dxa"/>
          </w:tcPr>
          <w:p w14:paraId="4D6F0D1B" w14:textId="77777777" w:rsidR="008607B1" w:rsidRDefault="008607B1" w:rsidP="004B6E84">
            <w:pPr>
              <w:rPr>
                <w:rFonts w:asciiTheme="minorHAnsi" w:hAnsiTheme="minorHAnsi"/>
                <w:sz w:val="18"/>
                <w:szCs w:val="18"/>
              </w:rPr>
            </w:pPr>
          </w:p>
        </w:tc>
        <w:tc>
          <w:tcPr>
            <w:tcW w:w="981" w:type="dxa"/>
          </w:tcPr>
          <w:p w14:paraId="3856AB89" w14:textId="77777777" w:rsidR="008607B1" w:rsidRDefault="008607B1" w:rsidP="004B6E84">
            <w:pPr>
              <w:rPr>
                <w:rFonts w:asciiTheme="minorHAnsi" w:hAnsiTheme="minorHAnsi"/>
                <w:sz w:val="18"/>
                <w:szCs w:val="18"/>
              </w:rPr>
            </w:pPr>
          </w:p>
        </w:tc>
        <w:tc>
          <w:tcPr>
            <w:tcW w:w="981" w:type="dxa"/>
          </w:tcPr>
          <w:p w14:paraId="5383D265" w14:textId="77777777" w:rsidR="008607B1" w:rsidRDefault="008607B1" w:rsidP="004B6E84">
            <w:pPr>
              <w:rPr>
                <w:rFonts w:asciiTheme="minorHAnsi" w:hAnsiTheme="minorHAnsi"/>
                <w:sz w:val="18"/>
                <w:szCs w:val="18"/>
              </w:rPr>
            </w:pPr>
          </w:p>
        </w:tc>
        <w:tc>
          <w:tcPr>
            <w:tcW w:w="981" w:type="dxa"/>
          </w:tcPr>
          <w:p w14:paraId="6FFF81BB" w14:textId="2C264723" w:rsidR="008607B1" w:rsidRDefault="008607B1" w:rsidP="004B6E84">
            <w:pPr>
              <w:rPr>
                <w:rFonts w:asciiTheme="minorHAnsi" w:hAnsiTheme="minorHAnsi"/>
                <w:sz w:val="18"/>
                <w:szCs w:val="18"/>
              </w:rPr>
            </w:pPr>
          </w:p>
        </w:tc>
      </w:tr>
    </w:tbl>
    <w:p w14:paraId="53EBD2D6" w14:textId="77777777" w:rsidR="008607B1" w:rsidRDefault="008607B1" w:rsidP="004B6E84">
      <w:pPr>
        <w:rPr>
          <w:rFonts w:asciiTheme="minorHAnsi" w:hAnsiTheme="minorHAnsi"/>
          <w:sz w:val="18"/>
          <w:szCs w:val="18"/>
        </w:rPr>
      </w:pPr>
    </w:p>
    <w:tbl>
      <w:tblPr>
        <w:tblStyle w:val="TableGrid"/>
        <w:tblW w:w="0" w:type="auto"/>
        <w:tblLook w:val="04A0" w:firstRow="1" w:lastRow="0" w:firstColumn="1" w:lastColumn="0" w:noHBand="0" w:noVBand="1"/>
      </w:tblPr>
      <w:tblGrid>
        <w:gridCol w:w="715"/>
        <w:gridCol w:w="4500"/>
        <w:gridCol w:w="5575"/>
      </w:tblGrid>
      <w:tr w:rsidR="00A4543E" w14:paraId="0601D390" w14:textId="77777777" w:rsidTr="004809E4">
        <w:tc>
          <w:tcPr>
            <w:tcW w:w="10790" w:type="dxa"/>
            <w:gridSpan w:val="3"/>
          </w:tcPr>
          <w:p w14:paraId="6B1B00FD" w14:textId="5AD40CAB" w:rsidR="00A4543E" w:rsidRDefault="00A4543E" w:rsidP="004B6E84">
            <w:pPr>
              <w:rPr>
                <w:rFonts w:asciiTheme="minorHAnsi" w:hAnsiTheme="minorHAnsi"/>
                <w:sz w:val="18"/>
                <w:szCs w:val="18"/>
              </w:rPr>
            </w:pPr>
            <w:r w:rsidRPr="00186891">
              <w:rPr>
                <w:rFonts w:asciiTheme="minorHAnsi" w:hAnsiTheme="minorHAnsi"/>
                <w:b/>
                <w:szCs w:val="18"/>
              </w:rPr>
              <w:t>D. Continuous Kitchen Exhaust</w:t>
            </w:r>
          </w:p>
        </w:tc>
      </w:tr>
      <w:tr w:rsidR="008607B1" w14:paraId="1C87F08A" w14:textId="77777777" w:rsidTr="00186891">
        <w:tc>
          <w:tcPr>
            <w:tcW w:w="715" w:type="dxa"/>
            <w:vAlign w:val="center"/>
          </w:tcPr>
          <w:p w14:paraId="7C3799FC" w14:textId="7B74A894" w:rsidR="00A4543E" w:rsidRDefault="00A4543E" w:rsidP="00186891">
            <w:pPr>
              <w:jc w:val="center"/>
              <w:rPr>
                <w:rFonts w:asciiTheme="minorHAnsi" w:hAnsiTheme="minorHAnsi"/>
                <w:sz w:val="18"/>
                <w:szCs w:val="18"/>
              </w:rPr>
            </w:pPr>
            <w:r>
              <w:rPr>
                <w:rFonts w:asciiTheme="minorHAnsi" w:hAnsiTheme="minorHAnsi"/>
                <w:sz w:val="18"/>
                <w:szCs w:val="18"/>
              </w:rPr>
              <w:lastRenderedPageBreak/>
              <w:t>01</w:t>
            </w:r>
          </w:p>
        </w:tc>
        <w:tc>
          <w:tcPr>
            <w:tcW w:w="4500" w:type="dxa"/>
            <w:vAlign w:val="center"/>
          </w:tcPr>
          <w:p w14:paraId="7C1B529A" w14:textId="4CC177D7" w:rsidR="008607B1" w:rsidRDefault="008607B1" w:rsidP="00264BE7">
            <w:pPr>
              <w:rPr>
                <w:rFonts w:asciiTheme="minorHAnsi" w:hAnsiTheme="minorHAnsi"/>
                <w:sz w:val="18"/>
                <w:szCs w:val="18"/>
              </w:rPr>
            </w:pPr>
            <w:r>
              <w:rPr>
                <w:rFonts w:asciiTheme="minorHAnsi" w:hAnsiTheme="minorHAnsi"/>
                <w:sz w:val="18"/>
                <w:szCs w:val="18"/>
              </w:rPr>
              <w:t>Total Continuous Ventilation Airflow</w:t>
            </w:r>
          </w:p>
        </w:tc>
        <w:tc>
          <w:tcPr>
            <w:tcW w:w="5575" w:type="dxa"/>
          </w:tcPr>
          <w:p w14:paraId="066AF4C0" w14:textId="4DDC8870" w:rsidR="00105871" w:rsidRDefault="00A4543E">
            <w:pPr>
              <w:rPr>
                <w:rFonts w:asciiTheme="minorHAnsi" w:hAnsiTheme="minorHAnsi"/>
                <w:sz w:val="18"/>
                <w:szCs w:val="18"/>
              </w:rPr>
            </w:pPr>
            <w:r>
              <w:rPr>
                <w:rFonts w:asciiTheme="minorHAnsi" w:hAnsiTheme="minorHAnsi"/>
                <w:sz w:val="18"/>
                <w:szCs w:val="18"/>
              </w:rPr>
              <w:t>&lt;&lt;Result = Sum(C05 for all C08 = Continuous</w:t>
            </w:r>
            <w:r w:rsidR="00A209C7">
              <w:rPr>
                <w:rFonts w:asciiTheme="minorHAnsi" w:hAnsiTheme="minorHAnsi"/>
                <w:sz w:val="18"/>
                <w:szCs w:val="18"/>
              </w:rPr>
              <w:t xml:space="preserve">) {sum </w:t>
            </w:r>
            <w:r>
              <w:rPr>
                <w:rFonts w:asciiTheme="minorHAnsi" w:hAnsiTheme="minorHAnsi"/>
                <w:sz w:val="18"/>
                <w:szCs w:val="18"/>
              </w:rPr>
              <w:t>‘listed rated airflow’ for all continuously operated fans}</w:t>
            </w:r>
            <w:r w:rsidR="00105871">
              <w:rPr>
                <w:rFonts w:asciiTheme="minorHAnsi" w:hAnsiTheme="minorHAnsi"/>
                <w:sz w:val="18"/>
                <w:szCs w:val="18"/>
              </w:rPr>
              <w:t xml:space="preserve">; </w:t>
            </w:r>
          </w:p>
          <w:p w14:paraId="7A184678" w14:textId="77777777" w:rsidR="00105871" w:rsidRDefault="00105871">
            <w:pPr>
              <w:rPr>
                <w:rFonts w:asciiTheme="minorHAnsi" w:hAnsiTheme="minorHAnsi"/>
                <w:sz w:val="18"/>
                <w:szCs w:val="18"/>
              </w:rPr>
            </w:pPr>
          </w:p>
          <w:p w14:paraId="3F3CDA1A" w14:textId="67A9204E" w:rsidR="008607B1" w:rsidRDefault="00105871">
            <w:pPr>
              <w:rPr>
                <w:rFonts w:asciiTheme="minorHAnsi" w:hAnsiTheme="minorHAnsi"/>
                <w:sz w:val="18"/>
                <w:szCs w:val="18"/>
              </w:rPr>
            </w:pPr>
            <w:r>
              <w:rPr>
                <w:rFonts w:asciiTheme="minorHAnsi" w:hAnsiTheme="minorHAnsi"/>
                <w:sz w:val="18"/>
                <w:szCs w:val="18"/>
              </w:rPr>
              <w:t>Else result = “N/A”</w:t>
            </w:r>
            <w:r w:rsidR="00A4543E">
              <w:rPr>
                <w:rFonts w:asciiTheme="minorHAnsi" w:hAnsiTheme="minorHAnsi"/>
                <w:sz w:val="18"/>
                <w:szCs w:val="18"/>
              </w:rPr>
              <w:t>&gt;&gt;</w:t>
            </w:r>
            <w:r w:rsidR="00A209C7">
              <w:rPr>
                <w:rFonts w:asciiTheme="minorHAnsi" w:hAnsiTheme="minorHAnsi"/>
                <w:sz w:val="18"/>
                <w:szCs w:val="18"/>
              </w:rPr>
              <w:t xml:space="preserve"> {want this entry to be N/A if there are no continuously operated fans}</w:t>
            </w:r>
          </w:p>
        </w:tc>
      </w:tr>
      <w:tr w:rsidR="008607B1" w14:paraId="6D7BD3F9" w14:textId="77777777" w:rsidTr="00186891">
        <w:tc>
          <w:tcPr>
            <w:tcW w:w="715" w:type="dxa"/>
            <w:vAlign w:val="center"/>
          </w:tcPr>
          <w:p w14:paraId="028762D5" w14:textId="7D1FD31C" w:rsidR="008607B1" w:rsidRDefault="00A4543E" w:rsidP="00186891">
            <w:pPr>
              <w:jc w:val="center"/>
              <w:rPr>
                <w:rFonts w:asciiTheme="minorHAnsi" w:hAnsiTheme="minorHAnsi"/>
                <w:sz w:val="18"/>
                <w:szCs w:val="18"/>
              </w:rPr>
            </w:pPr>
            <w:r>
              <w:rPr>
                <w:rFonts w:asciiTheme="minorHAnsi" w:hAnsiTheme="minorHAnsi"/>
                <w:sz w:val="18"/>
                <w:szCs w:val="18"/>
              </w:rPr>
              <w:t>02</w:t>
            </w:r>
          </w:p>
        </w:tc>
        <w:tc>
          <w:tcPr>
            <w:tcW w:w="4500" w:type="dxa"/>
            <w:vAlign w:val="center"/>
          </w:tcPr>
          <w:p w14:paraId="1EE727A0" w14:textId="66843790" w:rsidR="008607B1" w:rsidRDefault="008607B1" w:rsidP="00264BE7">
            <w:pPr>
              <w:rPr>
                <w:rFonts w:asciiTheme="minorHAnsi" w:hAnsiTheme="minorHAnsi"/>
                <w:sz w:val="18"/>
                <w:szCs w:val="18"/>
              </w:rPr>
            </w:pPr>
            <w:r>
              <w:rPr>
                <w:rFonts w:asciiTheme="minorHAnsi" w:hAnsiTheme="minorHAnsi"/>
                <w:sz w:val="18"/>
                <w:szCs w:val="18"/>
              </w:rPr>
              <w:t>Required Minimum Continuous Ventilation Airflow</w:t>
            </w:r>
          </w:p>
        </w:tc>
        <w:tc>
          <w:tcPr>
            <w:tcW w:w="5575" w:type="dxa"/>
          </w:tcPr>
          <w:p w14:paraId="3618E565" w14:textId="5F679906" w:rsidR="00105871" w:rsidRDefault="00B06019">
            <w:pPr>
              <w:rPr>
                <w:rFonts w:asciiTheme="minorHAnsi" w:hAnsiTheme="minorHAnsi" w:cstheme="minorHAnsi"/>
                <w:sz w:val="18"/>
                <w:szCs w:val="18"/>
              </w:rPr>
            </w:pPr>
            <w:r>
              <w:rPr>
                <w:rFonts w:asciiTheme="minorHAnsi" w:hAnsiTheme="minorHAnsi"/>
                <w:sz w:val="18"/>
                <w:szCs w:val="18"/>
              </w:rPr>
              <w:t>&lt;&lt;</w:t>
            </w:r>
            <w:r w:rsidR="00105871">
              <w:rPr>
                <w:rFonts w:asciiTheme="minorHAnsi" w:hAnsiTheme="minorHAnsi"/>
                <w:sz w:val="18"/>
                <w:szCs w:val="18"/>
              </w:rPr>
              <w:t xml:space="preserve">If D01 </w:t>
            </w:r>
            <w:r w:rsidR="00105871">
              <w:rPr>
                <w:rFonts w:asciiTheme="minorHAnsi" w:hAnsiTheme="minorHAnsi" w:cstheme="minorHAnsi"/>
                <w:sz w:val="18"/>
                <w:szCs w:val="18"/>
              </w:rPr>
              <w:t xml:space="preserve">= N/A, then result = “N/A”, </w:t>
            </w:r>
          </w:p>
          <w:p w14:paraId="0D114892" w14:textId="77777777" w:rsidR="00105871" w:rsidRDefault="00105871">
            <w:pPr>
              <w:rPr>
                <w:rFonts w:asciiTheme="minorHAnsi" w:hAnsiTheme="minorHAnsi" w:cstheme="minorHAnsi"/>
                <w:sz w:val="18"/>
                <w:szCs w:val="18"/>
              </w:rPr>
            </w:pPr>
          </w:p>
          <w:p w14:paraId="24E7D8FB" w14:textId="052C6A92" w:rsidR="008607B1" w:rsidRDefault="00105871">
            <w:pPr>
              <w:rPr>
                <w:rFonts w:asciiTheme="minorHAnsi" w:hAnsiTheme="minorHAnsi"/>
                <w:sz w:val="18"/>
                <w:szCs w:val="18"/>
              </w:rPr>
            </w:pPr>
            <w:r>
              <w:rPr>
                <w:rFonts w:asciiTheme="minorHAnsi" w:hAnsiTheme="minorHAnsi" w:cstheme="minorHAnsi"/>
                <w:sz w:val="18"/>
                <w:szCs w:val="18"/>
              </w:rPr>
              <w:t>Else r</w:t>
            </w:r>
            <w:r w:rsidR="00B06019">
              <w:rPr>
                <w:rFonts w:asciiTheme="minorHAnsi" w:hAnsiTheme="minorHAnsi"/>
                <w:sz w:val="18"/>
                <w:szCs w:val="18"/>
              </w:rPr>
              <w:t>esult = 5*A05</w:t>
            </w:r>
            <w:r w:rsidR="00EE79FE">
              <w:rPr>
                <w:rFonts w:asciiTheme="minorHAnsi" w:hAnsiTheme="minorHAnsi"/>
                <w:sz w:val="18"/>
                <w:szCs w:val="18"/>
              </w:rPr>
              <w:t>/60</w:t>
            </w:r>
            <w:r w:rsidR="00B06019">
              <w:rPr>
                <w:rFonts w:asciiTheme="minorHAnsi" w:hAnsiTheme="minorHAnsi"/>
                <w:sz w:val="18"/>
                <w:szCs w:val="18"/>
              </w:rPr>
              <w:t>&gt;&gt;</w:t>
            </w:r>
          </w:p>
        </w:tc>
      </w:tr>
      <w:tr w:rsidR="008607B1" w14:paraId="0250FD82" w14:textId="77777777" w:rsidTr="00186891">
        <w:tc>
          <w:tcPr>
            <w:tcW w:w="715" w:type="dxa"/>
            <w:vAlign w:val="center"/>
          </w:tcPr>
          <w:p w14:paraId="2F50856E" w14:textId="75639935" w:rsidR="008607B1" w:rsidRDefault="00A4543E" w:rsidP="00186891">
            <w:pPr>
              <w:jc w:val="center"/>
              <w:rPr>
                <w:rFonts w:asciiTheme="minorHAnsi" w:hAnsiTheme="minorHAnsi"/>
                <w:sz w:val="18"/>
                <w:szCs w:val="18"/>
              </w:rPr>
            </w:pPr>
            <w:r>
              <w:rPr>
                <w:rFonts w:asciiTheme="minorHAnsi" w:hAnsiTheme="minorHAnsi"/>
                <w:sz w:val="18"/>
                <w:szCs w:val="18"/>
              </w:rPr>
              <w:t>03</w:t>
            </w:r>
          </w:p>
        </w:tc>
        <w:tc>
          <w:tcPr>
            <w:tcW w:w="4500" w:type="dxa"/>
            <w:vAlign w:val="center"/>
          </w:tcPr>
          <w:p w14:paraId="3F1B8AED" w14:textId="65BD8EE2" w:rsidR="008607B1" w:rsidRDefault="008607B1" w:rsidP="00264BE7">
            <w:pPr>
              <w:rPr>
                <w:rFonts w:asciiTheme="minorHAnsi" w:hAnsiTheme="minorHAnsi"/>
                <w:sz w:val="18"/>
                <w:szCs w:val="18"/>
              </w:rPr>
            </w:pPr>
            <w:r>
              <w:rPr>
                <w:rFonts w:asciiTheme="minorHAnsi" w:hAnsiTheme="minorHAnsi"/>
                <w:sz w:val="18"/>
                <w:szCs w:val="18"/>
              </w:rPr>
              <w:t>Compliance Statement</w:t>
            </w:r>
          </w:p>
        </w:tc>
        <w:tc>
          <w:tcPr>
            <w:tcW w:w="5575" w:type="dxa"/>
          </w:tcPr>
          <w:p w14:paraId="494E94DF" w14:textId="61F849DE" w:rsidR="00105871" w:rsidRDefault="00105871">
            <w:pPr>
              <w:rPr>
                <w:rFonts w:asciiTheme="minorHAnsi" w:hAnsiTheme="minorHAnsi"/>
                <w:sz w:val="18"/>
                <w:szCs w:val="18"/>
              </w:rPr>
            </w:pPr>
            <w:r>
              <w:rPr>
                <w:rFonts w:asciiTheme="minorHAnsi" w:hAnsiTheme="minorHAnsi"/>
                <w:sz w:val="18"/>
                <w:szCs w:val="18"/>
              </w:rPr>
              <w:t xml:space="preserve">&lt;&lt;If D01 = N/A, then result = “N/A”; </w:t>
            </w:r>
          </w:p>
          <w:p w14:paraId="3112CAE7" w14:textId="77777777" w:rsidR="00105871" w:rsidRDefault="00105871">
            <w:pPr>
              <w:rPr>
                <w:rFonts w:asciiTheme="minorHAnsi" w:hAnsiTheme="minorHAnsi"/>
                <w:sz w:val="18"/>
                <w:szCs w:val="18"/>
              </w:rPr>
            </w:pPr>
          </w:p>
          <w:p w14:paraId="1EAD8842" w14:textId="077D672A" w:rsidR="008607B1" w:rsidRDefault="00105871">
            <w:pPr>
              <w:rPr>
                <w:rFonts w:asciiTheme="minorHAnsi" w:hAnsiTheme="minorHAnsi"/>
                <w:sz w:val="18"/>
                <w:szCs w:val="18"/>
              </w:rPr>
            </w:pPr>
            <w:r>
              <w:rPr>
                <w:rFonts w:asciiTheme="minorHAnsi" w:hAnsiTheme="minorHAnsi"/>
                <w:sz w:val="18"/>
                <w:szCs w:val="18"/>
              </w:rPr>
              <w:t xml:space="preserve">Else if D01 </w:t>
            </w:r>
            <w:r>
              <w:rPr>
                <w:rFonts w:asciiTheme="minorHAnsi" w:hAnsiTheme="minorHAnsi" w:cstheme="minorHAnsi"/>
                <w:sz w:val="18"/>
                <w:szCs w:val="18"/>
              </w:rPr>
              <w:t>≥</w:t>
            </w:r>
            <w:r>
              <w:rPr>
                <w:rFonts w:asciiTheme="minorHAnsi" w:hAnsiTheme="minorHAnsi"/>
                <w:sz w:val="18"/>
                <w:szCs w:val="18"/>
              </w:rPr>
              <w:t xml:space="preserve"> D02 then result = “Complies”, else result = “Does Not Comply”</w:t>
            </w:r>
          </w:p>
        </w:tc>
      </w:tr>
    </w:tbl>
    <w:p w14:paraId="3D8AF59D" w14:textId="56F02E57" w:rsidR="00652777" w:rsidRDefault="00652777" w:rsidP="004B6E84">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7"/>
        <w:gridCol w:w="10083"/>
      </w:tblGrid>
      <w:tr w:rsidR="004B6E84" w14:paraId="731E25EF" w14:textId="77777777" w:rsidTr="00186891">
        <w:trPr>
          <w:cantSplit/>
          <w:trHeight w:val="288"/>
        </w:trPr>
        <w:tc>
          <w:tcPr>
            <w:tcW w:w="10790" w:type="dxa"/>
            <w:gridSpan w:val="2"/>
            <w:vAlign w:val="center"/>
            <w:hideMark/>
          </w:tcPr>
          <w:p w14:paraId="2EB50F71" w14:textId="76A7600A" w:rsidR="004B6E84" w:rsidRDefault="009C64FE">
            <w:pPr>
              <w:keepNext/>
              <w:rPr>
                <w:rFonts w:asciiTheme="minorHAnsi" w:hAnsiTheme="minorHAnsi"/>
                <w:b/>
                <w:bCs/>
                <w:sz w:val="18"/>
                <w:szCs w:val="18"/>
              </w:rPr>
            </w:pPr>
            <w:r>
              <w:rPr>
                <w:rFonts w:asciiTheme="minorHAnsi" w:hAnsiTheme="minorHAnsi"/>
                <w:b/>
                <w:bCs/>
                <w:szCs w:val="18"/>
              </w:rPr>
              <w:t>E</w:t>
            </w:r>
            <w:r w:rsidR="004B6E84" w:rsidRPr="0029047D">
              <w:rPr>
                <w:rFonts w:asciiTheme="minorHAnsi" w:hAnsiTheme="minorHAnsi"/>
                <w:b/>
                <w:bCs/>
                <w:szCs w:val="18"/>
              </w:rPr>
              <w:t>. Other Requirements</w:t>
            </w:r>
          </w:p>
        </w:tc>
      </w:tr>
      <w:tr w:rsidR="00AD7B71" w14:paraId="039D2E23" w14:textId="77777777" w:rsidTr="00186891">
        <w:trPr>
          <w:cantSplit/>
          <w:trHeight w:val="288"/>
        </w:trPr>
        <w:tc>
          <w:tcPr>
            <w:tcW w:w="10790" w:type="dxa"/>
            <w:gridSpan w:val="2"/>
            <w:vAlign w:val="center"/>
          </w:tcPr>
          <w:p w14:paraId="5C640192" w14:textId="2FD17B96" w:rsidR="00AD7B71" w:rsidRDefault="00AD7B71" w:rsidP="00264BE7">
            <w:pPr>
              <w:keepNext/>
              <w:rPr>
                <w:rFonts w:asciiTheme="minorHAnsi" w:hAnsiTheme="minorHAnsi"/>
                <w:b/>
                <w:bCs/>
                <w:szCs w:val="18"/>
              </w:rPr>
            </w:pPr>
            <w:r w:rsidRPr="00CB00C9">
              <w:rPr>
                <w:rFonts w:asciiTheme="minorHAnsi" w:hAnsiTheme="minorHAnsi"/>
                <w:i/>
                <w:sz w:val="18"/>
                <w:szCs w:val="18"/>
              </w:rPr>
              <w:t>The items listed below correspond to the i</w:t>
            </w:r>
            <w:r>
              <w:rPr>
                <w:rFonts w:asciiTheme="minorHAnsi" w:hAnsiTheme="minorHAnsi"/>
                <w:i/>
                <w:sz w:val="18"/>
                <w:szCs w:val="18"/>
              </w:rPr>
              <w:t>nformation given in ASHRAE 62.2</w:t>
            </w:r>
            <w:r w:rsidR="00945EED">
              <w:rPr>
                <w:rFonts w:asciiTheme="minorHAnsi" w:hAnsiTheme="minorHAnsi"/>
                <w:i/>
                <w:sz w:val="18"/>
                <w:szCs w:val="18"/>
              </w:rPr>
              <w:t xml:space="preserve"> sections 5 and 7</w:t>
            </w:r>
            <w:r w:rsidRPr="00CB00C9">
              <w:rPr>
                <w:rFonts w:asciiTheme="minorHAnsi" w:hAnsiTheme="minorHAnsi"/>
                <w:i/>
                <w:sz w:val="18"/>
                <w:szCs w:val="18"/>
              </w:rPr>
              <w:t>.  Refer also to Chapter 4.6 of th</w:t>
            </w:r>
            <w:r>
              <w:rPr>
                <w:rFonts w:asciiTheme="minorHAnsi" w:hAnsiTheme="minorHAnsi"/>
                <w:i/>
                <w:sz w:val="18"/>
                <w:szCs w:val="18"/>
              </w:rPr>
              <w:t xml:space="preserve">e Residential Compliance Manual </w:t>
            </w:r>
            <w:r w:rsidRPr="00CB00C9">
              <w:rPr>
                <w:rFonts w:asciiTheme="minorHAnsi" w:hAnsiTheme="minorHAnsi"/>
                <w:i/>
                <w:sz w:val="18"/>
                <w:szCs w:val="18"/>
              </w:rPr>
              <w:t>for information describing these requirements in more detail.  The signature of the Responsible Person in the declaration statement below certifies that the building complies with these requir</w:t>
            </w:r>
            <w:r>
              <w:rPr>
                <w:rFonts w:asciiTheme="minorHAnsi" w:hAnsiTheme="minorHAnsi"/>
                <w:i/>
                <w:sz w:val="18"/>
                <w:szCs w:val="18"/>
              </w:rPr>
              <w:t xml:space="preserve">ements </w:t>
            </w:r>
            <w:r w:rsidRPr="00CB00C9">
              <w:rPr>
                <w:rFonts w:asciiTheme="minorHAnsi" w:hAnsiTheme="minorHAnsi"/>
                <w:i/>
                <w:sz w:val="18"/>
                <w:szCs w:val="18"/>
              </w:rPr>
              <w:t>if applicable.</w:t>
            </w:r>
          </w:p>
        </w:tc>
      </w:tr>
      <w:tr w:rsidR="004B6E84" w14:paraId="4F2F4673" w14:textId="77777777" w:rsidTr="00186891">
        <w:trPr>
          <w:cantSplit/>
          <w:trHeight w:val="158"/>
        </w:trPr>
        <w:tc>
          <w:tcPr>
            <w:tcW w:w="707" w:type="dxa"/>
            <w:vAlign w:val="center"/>
          </w:tcPr>
          <w:p w14:paraId="6FC7EB91" w14:textId="1A153B61" w:rsidR="004B6E84" w:rsidRDefault="005521FB">
            <w:pPr>
              <w:keepNext/>
              <w:jc w:val="center"/>
              <w:rPr>
                <w:rFonts w:asciiTheme="minorHAnsi" w:hAnsiTheme="minorHAnsi"/>
                <w:sz w:val="18"/>
                <w:szCs w:val="18"/>
              </w:rPr>
            </w:pPr>
            <w:r>
              <w:rPr>
                <w:rFonts w:asciiTheme="minorHAnsi" w:hAnsiTheme="minorHAnsi"/>
                <w:sz w:val="18"/>
                <w:szCs w:val="18"/>
              </w:rPr>
              <w:t>01</w:t>
            </w:r>
          </w:p>
        </w:tc>
        <w:tc>
          <w:tcPr>
            <w:tcW w:w="10083" w:type="dxa"/>
            <w:vAlign w:val="center"/>
          </w:tcPr>
          <w:p w14:paraId="2DEF0186" w14:textId="77777777" w:rsidR="0009315E" w:rsidRDefault="0009315E" w:rsidP="0009315E">
            <w:pPr>
              <w:keepNext/>
              <w:rPr>
                <w:rFonts w:asciiTheme="minorHAnsi" w:hAnsiTheme="minorHAnsi"/>
                <w:sz w:val="18"/>
                <w:szCs w:val="18"/>
              </w:rPr>
            </w:pPr>
            <w:r>
              <w:rPr>
                <w:rFonts w:asciiTheme="minorHAnsi" w:hAnsiTheme="minorHAnsi"/>
                <w:sz w:val="18"/>
                <w:szCs w:val="18"/>
              </w:rPr>
              <w:t>Demand control exhaust systems shall be provided with at least one of the following:</w:t>
            </w:r>
          </w:p>
          <w:p w14:paraId="451A33FE" w14:textId="77777777" w:rsidR="0009315E" w:rsidRPr="008B713C" w:rsidRDefault="0009315E" w:rsidP="008B713C">
            <w:pPr>
              <w:pStyle w:val="ListParagraph"/>
              <w:keepNext/>
              <w:numPr>
                <w:ilvl w:val="0"/>
                <w:numId w:val="28"/>
              </w:numPr>
              <w:ind w:left="807"/>
              <w:rPr>
                <w:rFonts w:asciiTheme="minorHAnsi" w:hAnsiTheme="minorHAnsi"/>
                <w:sz w:val="18"/>
                <w:szCs w:val="18"/>
              </w:rPr>
            </w:pPr>
            <w:r w:rsidRPr="008B713C">
              <w:rPr>
                <w:rFonts w:asciiTheme="minorHAnsi" w:hAnsiTheme="minorHAnsi"/>
                <w:sz w:val="18"/>
                <w:szCs w:val="18"/>
              </w:rPr>
              <w:t>A readily accessible occupant-controlled on-off control.</w:t>
            </w:r>
          </w:p>
          <w:p w14:paraId="63A5154E" w14:textId="4D2FAD78" w:rsidR="004B6E84" w:rsidRPr="008B713C" w:rsidRDefault="0009315E" w:rsidP="008B713C">
            <w:pPr>
              <w:pStyle w:val="ListParagraph"/>
              <w:keepNext/>
              <w:numPr>
                <w:ilvl w:val="0"/>
                <w:numId w:val="28"/>
              </w:numPr>
              <w:ind w:left="807"/>
              <w:rPr>
                <w:rFonts w:asciiTheme="minorHAnsi" w:hAnsiTheme="minorHAnsi"/>
                <w:sz w:val="18"/>
                <w:szCs w:val="18"/>
              </w:rPr>
            </w:pPr>
            <w:r w:rsidRPr="008B713C">
              <w:rPr>
                <w:rFonts w:asciiTheme="minorHAnsi" w:hAnsiTheme="minorHAnsi"/>
                <w:sz w:val="18"/>
                <w:szCs w:val="18"/>
              </w:rPr>
              <w:t>An automatic control that does not impede occupant on control.</w:t>
            </w:r>
          </w:p>
        </w:tc>
      </w:tr>
      <w:tr w:rsidR="00DE24F3" w14:paraId="3050EFD3" w14:textId="77777777" w:rsidTr="00DE24F3">
        <w:trPr>
          <w:cantSplit/>
          <w:trHeight w:val="158"/>
        </w:trPr>
        <w:tc>
          <w:tcPr>
            <w:tcW w:w="707" w:type="dxa"/>
            <w:vAlign w:val="center"/>
          </w:tcPr>
          <w:p w14:paraId="566954F8" w14:textId="6ACB7100" w:rsidR="00DE24F3" w:rsidRDefault="00DE24F3">
            <w:pPr>
              <w:keepNext/>
              <w:jc w:val="center"/>
              <w:rPr>
                <w:rFonts w:asciiTheme="minorHAnsi" w:hAnsiTheme="minorHAnsi"/>
                <w:sz w:val="18"/>
                <w:szCs w:val="18"/>
              </w:rPr>
            </w:pPr>
            <w:r>
              <w:rPr>
                <w:rFonts w:asciiTheme="minorHAnsi" w:hAnsiTheme="minorHAnsi"/>
                <w:sz w:val="18"/>
                <w:szCs w:val="18"/>
              </w:rPr>
              <w:t>02</w:t>
            </w:r>
          </w:p>
        </w:tc>
        <w:tc>
          <w:tcPr>
            <w:tcW w:w="10083" w:type="dxa"/>
            <w:vAlign w:val="center"/>
          </w:tcPr>
          <w:p w14:paraId="21ED8696" w14:textId="41609236" w:rsidR="00DE24F3" w:rsidRDefault="00DE24F3" w:rsidP="0009315E">
            <w:pPr>
              <w:keepNext/>
              <w:rPr>
                <w:rFonts w:asciiTheme="minorHAnsi" w:hAnsiTheme="minorHAnsi"/>
                <w:sz w:val="18"/>
                <w:szCs w:val="18"/>
              </w:rPr>
            </w:pPr>
            <w:r>
              <w:rPr>
                <w:rFonts w:asciiTheme="minorHAnsi" w:hAnsiTheme="minorHAnsi"/>
                <w:sz w:val="18"/>
                <w:szCs w:val="18"/>
              </w:rPr>
              <w:t>Nonenclosed kitchens shall be provided with a demand-controlled mechanical exhaust system.</w:t>
            </w:r>
          </w:p>
        </w:tc>
      </w:tr>
      <w:tr w:rsidR="004B6E84" w14:paraId="6B68A13B" w14:textId="77777777" w:rsidTr="00186891">
        <w:trPr>
          <w:cantSplit/>
          <w:trHeight w:val="158"/>
        </w:trPr>
        <w:tc>
          <w:tcPr>
            <w:tcW w:w="707" w:type="dxa"/>
            <w:vAlign w:val="center"/>
          </w:tcPr>
          <w:p w14:paraId="17FEDEC7" w14:textId="6A0AFF00" w:rsidR="004B6E84" w:rsidRDefault="005A66DA">
            <w:pPr>
              <w:keepNext/>
              <w:jc w:val="center"/>
              <w:rPr>
                <w:rFonts w:asciiTheme="minorHAnsi" w:hAnsiTheme="minorHAnsi"/>
                <w:sz w:val="18"/>
                <w:szCs w:val="18"/>
              </w:rPr>
            </w:pPr>
            <w:r>
              <w:rPr>
                <w:rFonts w:asciiTheme="minorHAnsi" w:hAnsiTheme="minorHAnsi"/>
                <w:sz w:val="18"/>
                <w:szCs w:val="18"/>
              </w:rPr>
              <w:t>0</w:t>
            </w:r>
            <w:r w:rsidR="0009315E">
              <w:rPr>
                <w:rFonts w:asciiTheme="minorHAnsi" w:hAnsiTheme="minorHAnsi"/>
                <w:sz w:val="18"/>
                <w:szCs w:val="18"/>
              </w:rPr>
              <w:t>3</w:t>
            </w:r>
          </w:p>
        </w:tc>
        <w:tc>
          <w:tcPr>
            <w:tcW w:w="10083" w:type="dxa"/>
            <w:vAlign w:val="center"/>
          </w:tcPr>
          <w:p w14:paraId="27B52567" w14:textId="63A6909F" w:rsidR="004B6E84" w:rsidRPr="00F26A73" w:rsidRDefault="005A66DA" w:rsidP="00F26A73">
            <w:pPr>
              <w:keepNext/>
              <w:ind w:left="-11"/>
              <w:rPr>
                <w:rFonts w:asciiTheme="minorHAnsi" w:hAnsiTheme="minorHAnsi"/>
                <w:sz w:val="18"/>
                <w:szCs w:val="18"/>
              </w:rPr>
            </w:pPr>
            <w:r>
              <w:rPr>
                <w:rFonts w:asciiTheme="minorHAnsi" w:hAnsiTheme="minorHAnsi"/>
                <w:sz w:val="18"/>
                <w:szCs w:val="18"/>
              </w:rPr>
              <w:t>Each continuous mechanical exhaust system shall be provided with a readily accessible manual on-off control. (Multifamily dwellings are exempt from readily accessible requirement.)</w:t>
            </w:r>
          </w:p>
        </w:tc>
      </w:tr>
      <w:tr w:rsidR="004B6E84" w14:paraId="0F91CB2B" w14:textId="77777777" w:rsidTr="00186891">
        <w:trPr>
          <w:cantSplit/>
          <w:trHeight w:val="158"/>
        </w:trPr>
        <w:tc>
          <w:tcPr>
            <w:tcW w:w="707" w:type="dxa"/>
            <w:vAlign w:val="center"/>
          </w:tcPr>
          <w:p w14:paraId="27FE32D8" w14:textId="42E59DBC" w:rsidR="004B6E84" w:rsidRDefault="005A66DA">
            <w:pPr>
              <w:keepNext/>
              <w:jc w:val="center"/>
              <w:rPr>
                <w:rFonts w:asciiTheme="minorHAnsi" w:hAnsiTheme="minorHAnsi"/>
                <w:sz w:val="18"/>
                <w:szCs w:val="18"/>
              </w:rPr>
            </w:pPr>
            <w:r>
              <w:rPr>
                <w:rFonts w:asciiTheme="minorHAnsi" w:hAnsiTheme="minorHAnsi"/>
                <w:sz w:val="18"/>
                <w:szCs w:val="18"/>
              </w:rPr>
              <w:t>0</w:t>
            </w:r>
            <w:r w:rsidR="0009315E">
              <w:rPr>
                <w:rFonts w:asciiTheme="minorHAnsi" w:hAnsiTheme="minorHAnsi"/>
                <w:sz w:val="18"/>
                <w:szCs w:val="18"/>
              </w:rPr>
              <w:t>4</w:t>
            </w:r>
          </w:p>
        </w:tc>
        <w:tc>
          <w:tcPr>
            <w:tcW w:w="10083" w:type="dxa"/>
            <w:vAlign w:val="center"/>
          </w:tcPr>
          <w:p w14:paraId="5DF15D36" w14:textId="1979C1D6" w:rsidR="004B6E84" w:rsidRPr="00F26A73" w:rsidRDefault="005A66DA">
            <w:pPr>
              <w:keepNext/>
              <w:ind w:left="273" w:hanging="273"/>
              <w:rPr>
                <w:rFonts w:asciiTheme="minorHAnsi" w:hAnsiTheme="minorHAnsi"/>
                <w:sz w:val="18"/>
                <w:szCs w:val="18"/>
              </w:rPr>
            </w:pPr>
            <w:r>
              <w:rPr>
                <w:rFonts w:asciiTheme="minorHAnsi" w:hAnsiTheme="minorHAnsi"/>
                <w:sz w:val="18"/>
                <w:szCs w:val="18"/>
              </w:rPr>
              <w:t>Continuous mechanical exhaust systems shall be designed to operate during all occupiable hours.</w:t>
            </w:r>
          </w:p>
        </w:tc>
      </w:tr>
      <w:tr w:rsidR="00AD7B71" w14:paraId="1863AAFF" w14:textId="77777777" w:rsidTr="00186891">
        <w:trPr>
          <w:cantSplit/>
          <w:trHeight w:val="158"/>
        </w:trPr>
        <w:tc>
          <w:tcPr>
            <w:tcW w:w="707" w:type="dxa"/>
            <w:vAlign w:val="center"/>
          </w:tcPr>
          <w:p w14:paraId="53112DA8" w14:textId="7DE0FD00" w:rsidR="00AD7B71" w:rsidRDefault="00AD7B71">
            <w:pPr>
              <w:keepNext/>
              <w:jc w:val="center"/>
              <w:rPr>
                <w:rFonts w:asciiTheme="minorHAnsi" w:hAnsiTheme="minorHAnsi"/>
                <w:sz w:val="18"/>
                <w:szCs w:val="18"/>
              </w:rPr>
            </w:pPr>
            <w:r>
              <w:rPr>
                <w:rFonts w:asciiTheme="minorHAnsi" w:hAnsiTheme="minorHAnsi"/>
                <w:sz w:val="18"/>
                <w:szCs w:val="18"/>
              </w:rPr>
              <w:t>0</w:t>
            </w:r>
            <w:r w:rsidR="0009315E">
              <w:rPr>
                <w:rFonts w:asciiTheme="minorHAnsi" w:hAnsiTheme="minorHAnsi"/>
                <w:sz w:val="18"/>
                <w:szCs w:val="18"/>
              </w:rPr>
              <w:t>5</w:t>
            </w:r>
          </w:p>
        </w:tc>
        <w:tc>
          <w:tcPr>
            <w:tcW w:w="10083" w:type="dxa"/>
            <w:vAlign w:val="center"/>
          </w:tcPr>
          <w:p w14:paraId="55116BDC" w14:textId="48F750AB" w:rsidR="00AD7B71" w:rsidRDefault="00AD7B71" w:rsidP="00F26A73">
            <w:pPr>
              <w:autoSpaceDE w:val="0"/>
              <w:autoSpaceDN w:val="0"/>
              <w:adjustRightInd w:val="0"/>
              <w:rPr>
                <w:rFonts w:asciiTheme="minorHAnsi" w:hAnsiTheme="minorHAnsi"/>
                <w:sz w:val="18"/>
                <w:szCs w:val="18"/>
              </w:rPr>
            </w:pPr>
            <w:r w:rsidRPr="00F3733C">
              <w:rPr>
                <w:rFonts w:asciiTheme="minorHAnsi" w:hAnsiTheme="minorHAnsi"/>
                <w:sz w:val="18"/>
                <w:szCs w:val="18"/>
              </w:rPr>
              <w:t>Exhaust fans in separate dwelling</w:t>
            </w:r>
            <w:r>
              <w:rPr>
                <w:rFonts w:asciiTheme="minorHAnsi" w:hAnsiTheme="minorHAnsi"/>
                <w:sz w:val="18"/>
                <w:szCs w:val="18"/>
              </w:rPr>
              <w:t xml:space="preserve"> </w:t>
            </w:r>
            <w:r w:rsidRPr="00F3733C">
              <w:rPr>
                <w:rFonts w:asciiTheme="minorHAnsi" w:hAnsiTheme="minorHAnsi"/>
                <w:sz w:val="18"/>
                <w:szCs w:val="18"/>
              </w:rPr>
              <w:t>units shall not share a common exhaust duct. Exhaust inlets</w:t>
            </w:r>
            <w:r>
              <w:rPr>
                <w:rFonts w:asciiTheme="minorHAnsi" w:hAnsiTheme="minorHAnsi"/>
                <w:sz w:val="18"/>
                <w:szCs w:val="18"/>
              </w:rPr>
              <w:t xml:space="preserve"> </w:t>
            </w:r>
            <w:r w:rsidRPr="00F3733C">
              <w:rPr>
                <w:rFonts w:asciiTheme="minorHAnsi" w:hAnsiTheme="minorHAnsi"/>
                <w:sz w:val="18"/>
                <w:szCs w:val="18"/>
              </w:rPr>
              <w:t>from more than one dwelling unit may be served by a single</w:t>
            </w:r>
            <w:r>
              <w:rPr>
                <w:rFonts w:asciiTheme="minorHAnsi" w:hAnsiTheme="minorHAnsi"/>
                <w:sz w:val="18"/>
                <w:szCs w:val="18"/>
              </w:rPr>
              <w:t xml:space="preserve"> </w:t>
            </w:r>
            <w:r w:rsidRPr="00F3733C">
              <w:rPr>
                <w:rFonts w:asciiTheme="minorHAnsi" w:hAnsiTheme="minorHAnsi"/>
                <w:sz w:val="18"/>
                <w:szCs w:val="18"/>
              </w:rPr>
              <w:t>exhaust fan downstream of all the exhaust inlets if the fan is</w:t>
            </w:r>
            <w:r>
              <w:rPr>
                <w:rFonts w:asciiTheme="minorHAnsi" w:hAnsiTheme="minorHAnsi"/>
                <w:sz w:val="18"/>
                <w:szCs w:val="18"/>
              </w:rPr>
              <w:t xml:space="preserve"> </w:t>
            </w:r>
            <w:r w:rsidRPr="00F3733C">
              <w:rPr>
                <w:rFonts w:asciiTheme="minorHAnsi" w:hAnsiTheme="minorHAnsi"/>
                <w:sz w:val="18"/>
                <w:szCs w:val="18"/>
              </w:rPr>
              <w:t>designated and intended to run continuously or if each inlet</w:t>
            </w:r>
            <w:r>
              <w:rPr>
                <w:rFonts w:asciiTheme="minorHAnsi" w:hAnsiTheme="minorHAnsi"/>
                <w:sz w:val="18"/>
                <w:szCs w:val="18"/>
              </w:rPr>
              <w:t xml:space="preserve"> </w:t>
            </w:r>
            <w:r w:rsidRPr="00F3733C">
              <w:rPr>
                <w:rFonts w:asciiTheme="minorHAnsi" w:hAnsiTheme="minorHAnsi"/>
                <w:sz w:val="18"/>
                <w:szCs w:val="18"/>
              </w:rPr>
              <w:t>is equipped with a back-draft damper to prevent cross</w:t>
            </w:r>
            <w:r>
              <w:rPr>
                <w:rFonts w:asciiTheme="minorHAnsi" w:hAnsiTheme="minorHAnsi"/>
                <w:sz w:val="18"/>
                <w:szCs w:val="18"/>
              </w:rPr>
              <w:t>-</w:t>
            </w:r>
            <w:r w:rsidRPr="00F3733C">
              <w:rPr>
                <w:rFonts w:asciiTheme="minorHAnsi" w:hAnsiTheme="minorHAnsi"/>
                <w:sz w:val="18"/>
                <w:szCs w:val="18"/>
              </w:rPr>
              <w:t>contamination</w:t>
            </w:r>
            <w:r>
              <w:rPr>
                <w:rFonts w:asciiTheme="minorHAnsi" w:hAnsiTheme="minorHAnsi"/>
                <w:sz w:val="18"/>
                <w:szCs w:val="18"/>
              </w:rPr>
              <w:t xml:space="preserve"> </w:t>
            </w:r>
            <w:r w:rsidRPr="00F3733C">
              <w:rPr>
                <w:rFonts w:asciiTheme="minorHAnsi" w:hAnsiTheme="minorHAnsi"/>
                <w:sz w:val="18"/>
                <w:szCs w:val="18"/>
              </w:rPr>
              <w:t>when the fan is not running.</w:t>
            </w:r>
          </w:p>
        </w:tc>
      </w:tr>
      <w:tr w:rsidR="004B6E84" w14:paraId="79A28EF1" w14:textId="77777777" w:rsidTr="00186891">
        <w:trPr>
          <w:cantSplit/>
          <w:trHeight w:val="158"/>
        </w:trPr>
        <w:tc>
          <w:tcPr>
            <w:tcW w:w="10790" w:type="dxa"/>
            <w:gridSpan w:val="2"/>
            <w:vAlign w:val="center"/>
            <w:hideMark/>
          </w:tcPr>
          <w:p w14:paraId="119E1BF0" w14:textId="77777777" w:rsidR="004B6E84" w:rsidRDefault="004B6E84">
            <w:pPr>
              <w:keepNext/>
              <w:rPr>
                <w:rFonts w:asciiTheme="minorHAnsi" w:hAnsiTheme="minorHAnsi"/>
                <w:b/>
                <w:bCs/>
                <w:sz w:val="18"/>
                <w:szCs w:val="18"/>
              </w:rPr>
            </w:pPr>
            <w:r>
              <w:rPr>
                <w:rFonts w:asciiTheme="minorHAnsi" w:hAnsiTheme="minorHAnsi"/>
                <w:b/>
                <w:sz w:val="18"/>
                <w:szCs w:val="18"/>
              </w:rPr>
              <w:t xml:space="preserve">The responsible person’s signature on this compliance document affirms that all applicable requirements in this table have been met.  </w:t>
            </w:r>
          </w:p>
        </w:tc>
      </w:tr>
    </w:tbl>
    <w:p w14:paraId="6C529BB3" w14:textId="6F0DE882" w:rsidR="00AC0F91" w:rsidRDefault="00AC0F91">
      <w:pPr>
        <w:rPr>
          <w:rFonts w:asciiTheme="minorHAnsi" w:hAnsiTheme="minorHAnsi"/>
          <w:sz w:val="18"/>
          <w:szCs w:val="18"/>
        </w:rPr>
      </w:pPr>
    </w:p>
    <w:p w14:paraId="168B8316" w14:textId="7A571C3D" w:rsidR="000F7AAF" w:rsidRPr="0029047D" w:rsidRDefault="000F7AAF" w:rsidP="00D65FA1">
      <w:pPr>
        <w:rPr>
          <w:rFonts w:asciiTheme="minorHAnsi" w:hAnsiTheme="minorHAnsi"/>
          <w:szCs w:val="18"/>
        </w:rPr>
      </w:pPr>
    </w:p>
    <w:p w14:paraId="2560524C" w14:textId="77777777" w:rsidR="00192313" w:rsidRDefault="00192313" w:rsidP="00D65FA1">
      <w:pPr>
        <w:rPr>
          <w:rFonts w:asciiTheme="minorHAnsi" w:hAnsiTheme="minorHAnsi"/>
          <w:sz w:val="18"/>
          <w:szCs w:val="18"/>
        </w:rPr>
      </w:pPr>
    </w:p>
    <w:p w14:paraId="7B41F1CA" w14:textId="77777777" w:rsidR="00192313" w:rsidRDefault="00192313" w:rsidP="00D65FA1">
      <w:pPr>
        <w:rPr>
          <w:rFonts w:asciiTheme="minorHAnsi" w:hAnsiTheme="minorHAnsi"/>
          <w:sz w:val="18"/>
          <w:szCs w:val="18"/>
        </w:rPr>
      </w:pPr>
    </w:p>
    <w:p w14:paraId="2BE5DDD3" w14:textId="77777777" w:rsidR="000F7AAF" w:rsidRDefault="000F7AAF" w:rsidP="00D65FA1">
      <w:pPr>
        <w:rPr>
          <w:rFonts w:asciiTheme="minorHAnsi" w:hAnsiTheme="minorHAnsi"/>
          <w:sz w:val="18"/>
          <w:szCs w:val="18"/>
        </w:rPr>
      </w:pPr>
    </w:p>
    <w:p w14:paraId="2C7BC2D7" w14:textId="77777777" w:rsidR="000F7AAF" w:rsidRDefault="000F7AAF">
      <w:pPr>
        <w:rPr>
          <w:rFonts w:asciiTheme="minorHAnsi" w:hAnsiTheme="minorHAnsi"/>
          <w:sz w:val="18"/>
          <w:szCs w:val="18"/>
        </w:rPr>
      </w:pPr>
      <w:r>
        <w:rPr>
          <w:rFonts w:asciiTheme="minorHAnsi" w:hAnsiTheme="minorHAnsi"/>
          <w:sz w:val="18"/>
          <w:szCs w:val="18"/>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4"/>
        <w:gridCol w:w="266"/>
        <w:gridCol w:w="2508"/>
        <w:gridCol w:w="2780"/>
      </w:tblGrid>
      <w:tr w:rsidR="000F7AAF" w:rsidRPr="009E2C1C" w14:paraId="34CEF0D6" w14:textId="77777777" w:rsidTr="0029047D">
        <w:trPr>
          <w:trHeight w:val="323"/>
        </w:trPr>
        <w:tc>
          <w:tcPr>
            <w:tcW w:w="10950" w:type="dxa"/>
            <w:gridSpan w:val="4"/>
            <w:vAlign w:val="center"/>
          </w:tcPr>
          <w:p w14:paraId="22EE8E1F" w14:textId="77777777" w:rsidR="000F7AAF" w:rsidRPr="009351D2" w:rsidRDefault="000F7AAF" w:rsidP="00D26DC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E136A4">
              <w:rPr>
                <w:rFonts w:asciiTheme="minorHAnsi" w:hAnsiTheme="minorHAnsi" w:cs="Arial"/>
                <w:b/>
                <w:caps/>
                <w:sz w:val="18"/>
                <w:szCs w:val="18"/>
              </w:rPr>
              <w:lastRenderedPageBreak/>
              <w:t>Documentation Author's Declaration Statement</w:t>
            </w:r>
          </w:p>
        </w:tc>
      </w:tr>
      <w:tr w:rsidR="000F7AAF" w:rsidRPr="001B14D6" w14:paraId="72461D34" w14:textId="77777777" w:rsidTr="00D26DCF">
        <w:trPr>
          <w:trHeight w:val="206"/>
        </w:trPr>
        <w:tc>
          <w:tcPr>
            <w:tcW w:w="10950" w:type="dxa"/>
            <w:gridSpan w:val="4"/>
            <w:vAlign w:val="center"/>
          </w:tcPr>
          <w:p w14:paraId="01FA16B7" w14:textId="77777777" w:rsidR="000F7AAF" w:rsidRPr="00E136A4" w:rsidRDefault="000F7AAF" w:rsidP="0029047D">
            <w:pPr>
              <w:keepNext/>
              <w:numPr>
                <w:ilvl w:val="0"/>
                <w:numId w:val="13"/>
              </w:numPr>
              <w:ind w:left="271" w:hanging="288"/>
              <w:rPr>
                <w:rFonts w:asciiTheme="minorHAnsi" w:hAnsiTheme="minorHAnsi"/>
                <w:sz w:val="18"/>
                <w:szCs w:val="18"/>
              </w:rPr>
            </w:pPr>
            <w:r w:rsidRPr="00E136A4">
              <w:rPr>
                <w:rFonts w:asciiTheme="minorHAnsi" w:hAnsiTheme="minorHAnsi"/>
                <w:sz w:val="18"/>
                <w:szCs w:val="18"/>
              </w:rPr>
              <w:t xml:space="preserve">I certify that this Certificate of </w:t>
            </w:r>
            <w:r>
              <w:rPr>
                <w:rFonts w:asciiTheme="minorHAnsi" w:hAnsiTheme="minorHAnsi"/>
                <w:sz w:val="18"/>
                <w:szCs w:val="18"/>
              </w:rPr>
              <w:t>Installation</w:t>
            </w:r>
            <w:r w:rsidRPr="00E136A4">
              <w:rPr>
                <w:rFonts w:asciiTheme="minorHAnsi" w:hAnsiTheme="minorHAnsi"/>
                <w:sz w:val="18"/>
                <w:szCs w:val="18"/>
              </w:rPr>
              <w:t xml:space="preserve"> documentation is accurate and complete.</w:t>
            </w:r>
          </w:p>
        </w:tc>
      </w:tr>
      <w:tr w:rsidR="000F7AAF" w:rsidRPr="00B272DC" w14:paraId="685C6F86" w14:textId="77777777" w:rsidTr="00D26DCF">
        <w:trPr>
          <w:trHeight w:val="360"/>
        </w:trPr>
        <w:tc>
          <w:tcPr>
            <w:tcW w:w="5577" w:type="dxa"/>
            <w:gridSpan w:val="2"/>
          </w:tcPr>
          <w:p w14:paraId="06DB52FA" w14:textId="77777777" w:rsidR="000F7AAF" w:rsidRPr="00B272DC" w:rsidRDefault="000F7AAF" w:rsidP="00D26DCF">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Name:</w:t>
            </w:r>
          </w:p>
        </w:tc>
        <w:tc>
          <w:tcPr>
            <w:tcW w:w="5373" w:type="dxa"/>
            <w:gridSpan w:val="2"/>
          </w:tcPr>
          <w:p w14:paraId="270AE769" w14:textId="77777777" w:rsidR="000F7AAF" w:rsidRPr="00B272DC" w:rsidRDefault="000F7AAF" w:rsidP="00D26DCF">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Signature:</w:t>
            </w:r>
          </w:p>
        </w:tc>
      </w:tr>
      <w:tr w:rsidR="000F7AAF" w:rsidRPr="00B272DC" w14:paraId="43FFA147" w14:textId="77777777" w:rsidTr="00D26DCF">
        <w:trPr>
          <w:trHeight w:val="360"/>
        </w:trPr>
        <w:tc>
          <w:tcPr>
            <w:tcW w:w="5577" w:type="dxa"/>
            <w:gridSpan w:val="2"/>
          </w:tcPr>
          <w:p w14:paraId="3D2F535A" w14:textId="77777777" w:rsidR="000F7AAF" w:rsidRPr="00B272DC" w:rsidRDefault="000F7AAF" w:rsidP="00D26DCF">
            <w:pPr>
              <w:keepNext/>
              <w:rPr>
                <w:rFonts w:asciiTheme="minorHAnsi" w:hAnsiTheme="minorHAnsi"/>
                <w:sz w:val="14"/>
                <w:szCs w:val="14"/>
              </w:rPr>
            </w:pPr>
            <w:r>
              <w:rPr>
                <w:rFonts w:asciiTheme="minorHAnsi" w:hAnsiTheme="minorHAnsi"/>
                <w:sz w:val="14"/>
                <w:szCs w:val="14"/>
              </w:rPr>
              <w:t>Documentation Author Company Name</w:t>
            </w:r>
            <w:r w:rsidRPr="00B272DC">
              <w:rPr>
                <w:rFonts w:asciiTheme="minorHAnsi" w:hAnsiTheme="minorHAnsi"/>
                <w:sz w:val="14"/>
                <w:szCs w:val="14"/>
              </w:rPr>
              <w:t>:</w:t>
            </w:r>
          </w:p>
        </w:tc>
        <w:tc>
          <w:tcPr>
            <w:tcW w:w="5373" w:type="dxa"/>
            <w:gridSpan w:val="2"/>
          </w:tcPr>
          <w:p w14:paraId="5B9D7E35" w14:textId="77777777" w:rsidR="000F7AAF" w:rsidRPr="00B272DC" w:rsidRDefault="000F7AAF" w:rsidP="00D26DCF">
            <w:pPr>
              <w:keepNext/>
              <w:rPr>
                <w:rFonts w:asciiTheme="minorHAnsi" w:hAnsiTheme="minorHAnsi"/>
                <w:sz w:val="14"/>
                <w:szCs w:val="14"/>
              </w:rPr>
            </w:pPr>
            <w:r w:rsidRPr="00B272DC">
              <w:rPr>
                <w:rFonts w:asciiTheme="minorHAnsi" w:hAnsiTheme="minorHAnsi"/>
                <w:sz w:val="14"/>
                <w:szCs w:val="14"/>
              </w:rPr>
              <w:t>Date</w:t>
            </w:r>
            <w:r>
              <w:rPr>
                <w:rFonts w:asciiTheme="minorHAnsi" w:hAnsiTheme="minorHAnsi"/>
                <w:sz w:val="14"/>
                <w:szCs w:val="14"/>
              </w:rPr>
              <w:t xml:space="preserve"> Signed</w:t>
            </w:r>
            <w:r w:rsidRPr="00B272DC">
              <w:rPr>
                <w:rFonts w:asciiTheme="minorHAnsi" w:hAnsiTheme="minorHAnsi"/>
                <w:sz w:val="14"/>
                <w:szCs w:val="14"/>
              </w:rPr>
              <w:t>:</w:t>
            </w:r>
          </w:p>
        </w:tc>
      </w:tr>
      <w:tr w:rsidR="000F7AAF" w:rsidRPr="00B272DC" w14:paraId="52B17CDE" w14:textId="77777777" w:rsidTr="00D26DCF">
        <w:trPr>
          <w:trHeight w:val="360"/>
        </w:trPr>
        <w:tc>
          <w:tcPr>
            <w:tcW w:w="5577" w:type="dxa"/>
            <w:gridSpan w:val="2"/>
          </w:tcPr>
          <w:p w14:paraId="40DAFB75" w14:textId="77777777" w:rsidR="000F7AAF" w:rsidRPr="00B272DC" w:rsidRDefault="000F7AAF" w:rsidP="00D26DCF">
            <w:pPr>
              <w:keepNext/>
              <w:rPr>
                <w:rFonts w:asciiTheme="minorHAnsi" w:hAnsiTheme="minorHAnsi"/>
                <w:sz w:val="14"/>
                <w:szCs w:val="14"/>
              </w:rPr>
            </w:pPr>
            <w:r w:rsidRPr="00B272DC">
              <w:rPr>
                <w:rFonts w:asciiTheme="minorHAnsi" w:hAnsiTheme="minorHAnsi"/>
                <w:sz w:val="14"/>
                <w:szCs w:val="14"/>
              </w:rPr>
              <w:t>Address:</w:t>
            </w:r>
          </w:p>
        </w:tc>
        <w:tc>
          <w:tcPr>
            <w:tcW w:w="5373" w:type="dxa"/>
            <w:gridSpan w:val="2"/>
          </w:tcPr>
          <w:p w14:paraId="2BED891A" w14:textId="77777777" w:rsidR="000F7AAF" w:rsidRPr="00B272DC" w:rsidRDefault="000F7AAF" w:rsidP="0029047D">
            <w:pPr>
              <w:keepNext/>
              <w:rPr>
                <w:rFonts w:asciiTheme="minorHAnsi" w:hAnsiTheme="minorHAnsi"/>
                <w:sz w:val="14"/>
                <w:szCs w:val="14"/>
              </w:rPr>
            </w:pPr>
            <w:r w:rsidRPr="00B272DC">
              <w:rPr>
                <w:rFonts w:asciiTheme="minorHAnsi" w:hAnsiTheme="minorHAnsi"/>
                <w:sz w:val="14"/>
                <w:szCs w:val="14"/>
              </w:rPr>
              <w:t>CEA/CEPE/HERS certification identification (</w:t>
            </w:r>
            <w:r w:rsidR="0029047D">
              <w:rPr>
                <w:rFonts w:asciiTheme="minorHAnsi" w:hAnsiTheme="minorHAnsi"/>
                <w:sz w:val="14"/>
                <w:szCs w:val="14"/>
              </w:rPr>
              <w:t>i</w:t>
            </w:r>
            <w:r w:rsidRPr="00B272DC">
              <w:rPr>
                <w:rFonts w:asciiTheme="minorHAnsi" w:hAnsiTheme="minorHAnsi"/>
                <w:sz w:val="14"/>
                <w:szCs w:val="14"/>
              </w:rPr>
              <w:t>f applicable):</w:t>
            </w:r>
          </w:p>
        </w:tc>
      </w:tr>
      <w:tr w:rsidR="000F7AAF" w:rsidRPr="00B272DC" w14:paraId="50A5D51A" w14:textId="77777777" w:rsidTr="00D26DCF">
        <w:trPr>
          <w:trHeight w:val="360"/>
        </w:trPr>
        <w:tc>
          <w:tcPr>
            <w:tcW w:w="5577" w:type="dxa"/>
            <w:gridSpan w:val="2"/>
          </w:tcPr>
          <w:p w14:paraId="7E1022FE" w14:textId="77777777" w:rsidR="000F7AAF" w:rsidRPr="00B272DC" w:rsidRDefault="000F7AAF" w:rsidP="00D26DCF">
            <w:pPr>
              <w:keepNext/>
              <w:rPr>
                <w:rFonts w:asciiTheme="minorHAnsi" w:hAnsiTheme="minorHAnsi"/>
                <w:sz w:val="14"/>
                <w:szCs w:val="14"/>
              </w:rPr>
            </w:pPr>
            <w:r w:rsidRPr="00B272DC">
              <w:rPr>
                <w:rFonts w:asciiTheme="minorHAnsi" w:hAnsiTheme="minorHAnsi"/>
                <w:sz w:val="14"/>
                <w:szCs w:val="14"/>
              </w:rPr>
              <w:t>City/State/Zip:</w:t>
            </w:r>
          </w:p>
        </w:tc>
        <w:tc>
          <w:tcPr>
            <w:tcW w:w="5373" w:type="dxa"/>
            <w:gridSpan w:val="2"/>
          </w:tcPr>
          <w:p w14:paraId="4C1B5C04" w14:textId="77777777" w:rsidR="000F7AAF" w:rsidRPr="00B272DC" w:rsidRDefault="000F7AAF" w:rsidP="00D26DCF">
            <w:pPr>
              <w:keepNext/>
              <w:rPr>
                <w:rFonts w:asciiTheme="minorHAnsi" w:hAnsiTheme="minorHAnsi"/>
                <w:sz w:val="14"/>
                <w:szCs w:val="14"/>
              </w:rPr>
            </w:pPr>
            <w:r w:rsidRPr="00B272DC">
              <w:rPr>
                <w:rFonts w:asciiTheme="minorHAnsi" w:hAnsiTheme="minorHAnsi"/>
                <w:sz w:val="14"/>
                <w:szCs w:val="14"/>
              </w:rPr>
              <w:t>Phone:</w:t>
            </w:r>
          </w:p>
        </w:tc>
      </w:tr>
      <w:tr w:rsidR="000F7AAF" w:rsidRPr="008E6C57" w14:paraId="1877FCA2" w14:textId="77777777" w:rsidTr="00D26DCF">
        <w:tblPrEx>
          <w:tblCellMar>
            <w:left w:w="115" w:type="dxa"/>
            <w:right w:w="115" w:type="dxa"/>
          </w:tblCellMar>
        </w:tblPrEx>
        <w:trPr>
          <w:trHeight w:val="296"/>
        </w:trPr>
        <w:tc>
          <w:tcPr>
            <w:tcW w:w="10950" w:type="dxa"/>
            <w:gridSpan w:val="4"/>
            <w:vAlign w:val="center"/>
          </w:tcPr>
          <w:p w14:paraId="04ED2383" w14:textId="77777777" w:rsidR="000F7AAF" w:rsidRDefault="000F7AAF" w:rsidP="00D26DC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cs="Arial"/>
                <w:b/>
                <w:caps/>
                <w:sz w:val="18"/>
                <w:szCs w:val="18"/>
              </w:rPr>
              <w:t xml:space="preserve">Responsible Person's </w:t>
            </w:r>
            <w:r w:rsidRPr="008E6C57">
              <w:rPr>
                <w:rFonts w:asciiTheme="minorHAnsi" w:hAnsiTheme="minorHAnsi" w:cs="Arial"/>
                <w:b/>
                <w:caps/>
                <w:sz w:val="18"/>
                <w:szCs w:val="18"/>
              </w:rPr>
              <w:t>Declaration statement</w:t>
            </w:r>
            <w:r>
              <w:rPr>
                <w:rFonts w:asciiTheme="minorHAnsi" w:hAnsiTheme="minorHAnsi" w:cs="Arial"/>
                <w:b/>
                <w:caps/>
                <w:sz w:val="18"/>
                <w:szCs w:val="18"/>
              </w:rPr>
              <w:t xml:space="preserve">  </w:t>
            </w:r>
          </w:p>
        </w:tc>
      </w:tr>
      <w:tr w:rsidR="000F7AAF" w:rsidRPr="008E6C57" w14:paraId="426543B7" w14:textId="77777777" w:rsidTr="00D26DCF">
        <w:tblPrEx>
          <w:tblCellMar>
            <w:left w:w="115" w:type="dxa"/>
            <w:right w:w="115" w:type="dxa"/>
          </w:tblCellMar>
        </w:tblPrEx>
        <w:trPr>
          <w:trHeight w:val="504"/>
        </w:trPr>
        <w:tc>
          <w:tcPr>
            <w:tcW w:w="10950" w:type="dxa"/>
            <w:gridSpan w:val="4"/>
          </w:tcPr>
          <w:p w14:paraId="4E23947D" w14:textId="77777777" w:rsidR="005D3BD0" w:rsidRPr="005D3BD0" w:rsidRDefault="005D3BD0" w:rsidP="005D3BD0">
            <w:pPr>
              <w:pStyle w:val="Heading3"/>
              <w:numPr>
                <w:ilvl w:val="0"/>
                <w:numId w:val="0"/>
              </w:numPr>
              <w:spacing w:before="60"/>
              <w:ind w:right="86"/>
              <w:rPr>
                <w:rFonts w:asciiTheme="minorHAnsi" w:hAnsiTheme="minorHAnsi"/>
                <w:caps/>
                <w:sz w:val="18"/>
                <w:szCs w:val="18"/>
              </w:rPr>
            </w:pPr>
            <w:r w:rsidRPr="005D3BD0">
              <w:rPr>
                <w:rFonts w:asciiTheme="minorHAnsi" w:hAnsiTheme="minorHAnsi"/>
                <w:sz w:val="18"/>
                <w:szCs w:val="18"/>
              </w:rPr>
              <w:t xml:space="preserve">I certify the following under penalty of perjury, under the laws of the State of California: </w:t>
            </w:r>
          </w:p>
          <w:p w14:paraId="46045DBF" w14:textId="77777777" w:rsidR="005D3BD0" w:rsidRPr="005D3BD0" w:rsidRDefault="005D3BD0" w:rsidP="005D3BD0">
            <w:pPr>
              <w:pStyle w:val="Heading3"/>
              <w:numPr>
                <w:ilvl w:val="0"/>
                <w:numId w:val="18"/>
              </w:numPr>
              <w:spacing w:before="0"/>
              <w:ind w:right="90"/>
              <w:rPr>
                <w:rFonts w:asciiTheme="minorHAnsi" w:hAnsiTheme="minorHAnsi"/>
                <w:caps/>
                <w:sz w:val="18"/>
                <w:szCs w:val="18"/>
              </w:rPr>
            </w:pPr>
            <w:r w:rsidRPr="005D3BD0">
              <w:rPr>
                <w:rFonts w:asciiTheme="minorHAnsi" w:hAnsiTheme="minorHAnsi"/>
                <w:sz w:val="18"/>
                <w:szCs w:val="18"/>
              </w:rPr>
              <w:t xml:space="preserve">The information provided on this Certificate of Installation is true and correct. </w:t>
            </w:r>
          </w:p>
          <w:p w14:paraId="308D362A" w14:textId="77777777" w:rsidR="005D3BD0" w:rsidRPr="005D3BD0" w:rsidRDefault="005D3BD0" w:rsidP="005D3BD0">
            <w:pPr>
              <w:pStyle w:val="Heading3"/>
              <w:numPr>
                <w:ilvl w:val="0"/>
                <w:numId w:val="18"/>
              </w:numPr>
              <w:spacing w:before="0"/>
              <w:ind w:right="90"/>
              <w:rPr>
                <w:rFonts w:asciiTheme="minorHAnsi" w:hAnsiTheme="minorHAnsi"/>
                <w:caps/>
                <w:sz w:val="18"/>
                <w:szCs w:val="22"/>
              </w:rPr>
            </w:pPr>
            <w:r w:rsidRPr="005D3BD0">
              <w:rPr>
                <w:rFonts w:asciiTheme="minorHAnsi" w:hAnsiTheme="minorHAnsi"/>
                <w:snapToGrid w:val="0"/>
                <w:sz w:val="18"/>
                <w:szCs w:val="18"/>
              </w:rPr>
              <w:t xml:space="preserve">I am either: a) a responsible person eligible under Division 3 of the Business and Professions Code </w:t>
            </w:r>
            <w:r w:rsidRPr="005D3BD0">
              <w:rPr>
                <w:rFonts w:asciiTheme="minorHAnsi" w:hAnsiTheme="minorHAnsi"/>
                <w:sz w:val="18"/>
                <w:szCs w:val="18"/>
              </w:rPr>
              <w:t xml:space="preserve">in the applicable classification to accept responsibility for the system design, construction, or installation </w:t>
            </w:r>
            <w:r w:rsidRPr="005D3BD0">
              <w:rPr>
                <w:rFonts w:asciiTheme="minorHAnsi" w:hAnsiTheme="minorHAnsi"/>
                <w:snapToGrid w:val="0"/>
                <w:sz w:val="18"/>
                <w:szCs w:val="18"/>
              </w:rPr>
              <w:t xml:space="preserve">of features, materials, components, or manufactured devices </w:t>
            </w:r>
            <w:r w:rsidRPr="005D3BD0">
              <w:rPr>
                <w:rFonts w:asciiTheme="minorHAnsi" w:hAnsiTheme="minorHAnsi"/>
                <w:sz w:val="18"/>
                <w:szCs w:val="18"/>
              </w:rPr>
              <w:t xml:space="preserve">for the scope of work identified on this Certificate of Installation </w:t>
            </w:r>
            <w:r w:rsidRPr="005D3BD0">
              <w:rPr>
                <w:rFonts w:asciiTheme="minorHAnsi" w:hAnsiTheme="minorHAnsi"/>
                <w:snapToGrid w:val="0"/>
                <w:sz w:val="18"/>
                <w:szCs w:val="18"/>
              </w:rPr>
              <w:t>and attest to the declarations in this statement</w:t>
            </w:r>
            <w:r w:rsidRPr="005D3BD0">
              <w:rPr>
                <w:rFonts w:asciiTheme="minorHAnsi" w:hAnsiTheme="minorHAnsi"/>
                <w:sz w:val="18"/>
                <w:szCs w:val="18"/>
              </w:rPr>
              <w:t>, or b) I am an authorized representative of the responsible person and attest to the declarations in this statement on the responsible person’s behalf</w:t>
            </w:r>
            <w:r w:rsidRPr="005D3BD0">
              <w:rPr>
                <w:rFonts w:asciiTheme="minorHAnsi" w:eastAsia="Calibri" w:hAnsiTheme="minorHAnsi"/>
                <w:sz w:val="18"/>
                <w:szCs w:val="18"/>
              </w:rPr>
              <w:t>.</w:t>
            </w:r>
          </w:p>
          <w:p w14:paraId="3463B191" w14:textId="77777777" w:rsidR="005D3BD0" w:rsidRPr="005D3BD0" w:rsidRDefault="005D3BD0" w:rsidP="005D3BD0">
            <w:pPr>
              <w:keepNext/>
              <w:numPr>
                <w:ilvl w:val="0"/>
                <w:numId w:val="18"/>
              </w:numPr>
              <w:autoSpaceDE w:val="0"/>
              <w:autoSpaceDN w:val="0"/>
              <w:adjustRightInd w:val="0"/>
              <w:ind w:right="90"/>
              <w:rPr>
                <w:rFonts w:asciiTheme="minorHAnsi" w:hAnsiTheme="minorHAnsi"/>
                <w:sz w:val="18"/>
                <w:szCs w:val="18"/>
              </w:rPr>
            </w:pPr>
            <w:r w:rsidRPr="005D3BD0">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5D3BD0">
              <w:rPr>
                <w:rFonts w:asciiTheme="minorHAnsi" w:eastAsia="Calibri" w:hAnsiTheme="minorHAnsi" w:cs="TimesNewRomanPSMT"/>
                <w:sz w:val="18"/>
                <w:szCs w:val="18"/>
              </w:rPr>
              <w:t>.</w:t>
            </w:r>
          </w:p>
          <w:p w14:paraId="6F9FC603" w14:textId="77777777" w:rsidR="005D3BD0" w:rsidRPr="005D3BD0" w:rsidRDefault="005D3BD0" w:rsidP="005D3BD0">
            <w:pPr>
              <w:pStyle w:val="ListParagraph"/>
              <w:keepNext/>
              <w:numPr>
                <w:ilvl w:val="0"/>
                <w:numId w:val="18"/>
              </w:numPr>
              <w:autoSpaceDE w:val="0"/>
              <w:autoSpaceDN w:val="0"/>
              <w:adjustRightInd w:val="0"/>
              <w:rPr>
                <w:rFonts w:asciiTheme="minorHAnsi" w:hAnsiTheme="minorHAnsi"/>
                <w:sz w:val="18"/>
              </w:rPr>
            </w:pPr>
            <w:r w:rsidRPr="005D3BD0">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5F7C6616" w14:textId="77777777" w:rsidR="000F7AAF" w:rsidRPr="00E74533" w:rsidRDefault="005D3BD0" w:rsidP="005D3BD0">
            <w:pPr>
              <w:pStyle w:val="ListParagraph"/>
              <w:keepNext/>
              <w:numPr>
                <w:ilvl w:val="0"/>
                <w:numId w:val="18"/>
              </w:numPr>
              <w:autoSpaceDE w:val="0"/>
              <w:autoSpaceDN w:val="0"/>
              <w:adjustRightInd w:val="0"/>
              <w:rPr>
                <w:rFonts w:asciiTheme="minorHAnsi" w:hAnsiTheme="minorHAnsi"/>
                <w:b/>
              </w:rPr>
            </w:pPr>
            <w:r w:rsidRPr="005D3BD0">
              <w:rPr>
                <w:rFonts w:asciiTheme="minorHAnsi" w:hAnsiTheme="minorHAnsi"/>
                <w:sz w:val="18"/>
                <w:szCs w:val="18"/>
              </w:rPr>
              <w:t xml:space="preserve">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  </w:t>
            </w:r>
          </w:p>
        </w:tc>
      </w:tr>
      <w:tr w:rsidR="000F7AAF" w:rsidRPr="00B272DC" w14:paraId="226711C0" w14:textId="77777777" w:rsidTr="00D26DCF">
        <w:tblPrEx>
          <w:tblCellMar>
            <w:left w:w="108" w:type="dxa"/>
            <w:right w:w="108" w:type="dxa"/>
          </w:tblCellMar>
        </w:tblPrEx>
        <w:trPr>
          <w:trHeight w:val="360"/>
        </w:trPr>
        <w:tc>
          <w:tcPr>
            <w:tcW w:w="5307" w:type="dxa"/>
          </w:tcPr>
          <w:p w14:paraId="41E3A8A2" w14:textId="77777777" w:rsidR="000F7AAF" w:rsidRPr="00B272DC" w:rsidRDefault="000F7AAF" w:rsidP="00D26DC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Name:</w:t>
            </w:r>
          </w:p>
        </w:tc>
        <w:tc>
          <w:tcPr>
            <w:tcW w:w="5643" w:type="dxa"/>
            <w:gridSpan w:val="3"/>
          </w:tcPr>
          <w:p w14:paraId="55C930EF" w14:textId="77777777" w:rsidR="000F7AAF" w:rsidRPr="00B272DC" w:rsidRDefault="000F7AAF" w:rsidP="00D26DC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Signature:</w:t>
            </w:r>
          </w:p>
        </w:tc>
      </w:tr>
      <w:tr w:rsidR="000F7AAF" w:rsidRPr="00B272DC" w14:paraId="78AA48CA" w14:textId="77777777" w:rsidTr="00D26DC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6720ACD1"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Pr>
          <w:p w14:paraId="6B92C55C"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Position With Company (Title):</w:t>
            </w:r>
          </w:p>
        </w:tc>
      </w:tr>
      <w:tr w:rsidR="000F7AAF" w:rsidRPr="00B272DC" w14:paraId="5784BA3A" w14:textId="77777777" w:rsidTr="00D26DC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37B75CA7"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Address:</w:t>
            </w:r>
          </w:p>
        </w:tc>
        <w:tc>
          <w:tcPr>
            <w:tcW w:w="5643" w:type="dxa"/>
            <w:gridSpan w:val="3"/>
            <w:tcBorders>
              <w:top w:val="single" w:sz="4" w:space="0" w:color="auto"/>
              <w:left w:val="single" w:sz="4" w:space="0" w:color="auto"/>
              <w:bottom w:val="single" w:sz="4" w:space="0" w:color="auto"/>
              <w:right w:val="single" w:sz="4" w:space="0" w:color="auto"/>
            </w:tcBorders>
          </w:tcPr>
          <w:p w14:paraId="106A4278"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CSLB License:</w:t>
            </w:r>
          </w:p>
        </w:tc>
      </w:tr>
      <w:tr w:rsidR="000F7AAF" w:rsidRPr="00B272DC" w14:paraId="3CC93BE5" w14:textId="77777777" w:rsidTr="00D26DC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19E92B99"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213A4EF9"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Phone</w:t>
            </w:r>
            <w:r w:rsidR="0029047D">
              <w:rPr>
                <w:rFonts w:asciiTheme="minorHAnsi" w:hAnsiTheme="minorHAnsi"/>
                <w:sz w:val="14"/>
                <w:szCs w:val="14"/>
              </w:rPr>
              <w:t>:</w:t>
            </w:r>
          </w:p>
        </w:tc>
        <w:tc>
          <w:tcPr>
            <w:tcW w:w="2822" w:type="dxa"/>
            <w:tcBorders>
              <w:top w:val="single" w:sz="4" w:space="0" w:color="auto"/>
              <w:left w:val="single" w:sz="4" w:space="0" w:color="auto"/>
              <w:bottom w:val="single" w:sz="4" w:space="0" w:color="auto"/>
              <w:right w:val="single" w:sz="4" w:space="0" w:color="auto"/>
            </w:tcBorders>
          </w:tcPr>
          <w:p w14:paraId="54F45762"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Date Signed:</w:t>
            </w:r>
          </w:p>
        </w:tc>
      </w:tr>
      <w:tr w:rsidR="000F7AAF" w:rsidRPr="00B272DC" w14:paraId="08044947" w14:textId="77777777" w:rsidTr="00D26DC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F0B8C3F"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1B6B55">
              <w:rPr>
                <w:rFonts w:asciiTheme="minorHAnsi" w:hAnsiTheme="minorHAnsi"/>
                <w:sz w:val="14"/>
                <w:szCs w:val="14"/>
              </w:rPr>
              <w:t>Third Party Quality Control Program (TPQCP)</w:t>
            </w:r>
            <w:r>
              <w:rPr>
                <w:rFonts w:asciiTheme="minorHAnsi" w:hAnsiTheme="minorHAnsi"/>
                <w:sz w:val="14"/>
                <w:szCs w:val="14"/>
              </w:rPr>
              <w:t xml:space="preserve"> Status:</w:t>
            </w:r>
          </w:p>
        </w:tc>
        <w:tc>
          <w:tcPr>
            <w:tcW w:w="5643" w:type="dxa"/>
            <w:gridSpan w:val="3"/>
            <w:tcBorders>
              <w:top w:val="single" w:sz="4" w:space="0" w:color="auto"/>
              <w:left w:val="single" w:sz="4" w:space="0" w:color="auto"/>
              <w:bottom w:val="single" w:sz="4" w:space="0" w:color="auto"/>
              <w:right w:val="single" w:sz="4" w:space="0" w:color="auto"/>
            </w:tcBorders>
          </w:tcPr>
          <w:p w14:paraId="49100E60"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Name of TPQCP (if applicable): </w:t>
            </w:r>
          </w:p>
        </w:tc>
      </w:tr>
    </w:tbl>
    <w:p w14:paraId="277BD873" w14:textId="77777777" w:rsidR="00202E7F" w:rsidRDefault="00202E7F" w:rsidP="00D65FA1">
      <w:pPr>
        <w:rPr>
          <w:rFonts w:asciiTheme="minorHAnsi" w:hAnsiTheme="minorHAnsi"/>
          <w:sz w:val="18"/>
          <w:szCs w:val="18"/>
        </w:rPr>
      </w:pPr>
    </w:p>
    <w:p w14:paraId="552B7B55" w14:textId="77777777" w:rsidR="00202E7F" w:rsidRDefault="00202E7F">
      <w:pPr>
        <w:rPr>
          <w:rFonts w:asciiTheme="minorHAnsi" w:hAnsiTheme="minorHAnsi"/>
          <w:sz w:val="18"/>
          <w:szCs w:val="18"/>
        </w:rPr>
      </w:pPr>
    </w:p>
    <w:sectPr w:rsidR="00202E7F" w:rsidSect="00FB7C8C">
      <w:headerReference w:type="even" r:id="rId16"/>
      <w:headerReference w:type="default" r:id="rId17"/>
      <w:footerReference w:type="default" r:id="rId18"/>
      <w:headerReference w:type="first" r:id="rId19"/>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7F54CB" w14:textId="77777777" w:rsidR="0043616E" w:rsidRDefault="0043616E">
      <w:r>
        <w:separator/>
      </w:r>
    </w:p>
  </w:endnote>
  <w:endnote w:type="continuationSeparator" w:id="0">
    <w:p w14:paraId="5B4A915D" w14:textId="77777777" w:rsidR="0043616E" w:rsidRDefault="0043616E">
      <w:r>
        <w:continuationSeparator/>
      </w:r>
    </w:p>
  </w:endnote>
  <w:endnote w:type="continuationNotice" w:id="1">
    <w:p w14:paraId="5B8A590A" w14:textId="77777777" w:rsidR="0043616E" w:rsidRDefault="004361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ont78">
    <w:altName w:val="Cambria"/>
    <w:panose1 w:val="00000000000000000000"/>
    <w:charset w:val="4D"/>
    <w:family w:val="auto"/>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3252A6" w14:textId="77777777" w:rsidR="0043616E" w:rsidRPr="009213E6" w:rsidRDefault="0043616E" w:rsidP="009213E6">
    <w:pPr>
      <w:pStyle w:val="Footer"/>
      <w:rPr>
        <w:b/>
      </w:rPr>
    </w:pPr>
    <w:r w:rsidRPr="009213E6">
      <w:t xml:space="preserve">Registration Number:                                            Registration Date/Time:                                                    HERS Provider:                                   </w:t>
    </w:r>
  </w:p>
  <w:p w14:paraId="4E999095" w14:textId="26BB045C" w:rsidR="0043616E" w:rsidRPr="009213E6" w:rsidRDefault="0043616E" w:rsidP="009213E6">
    <w:pPr>
      <w:pStyle w:val="Footer"/>
    </w:pPr>
    <w:r w:rsidRPr="009213E6">
      <w:t>CA Building Energy Efficiency Standards - 201</w:t>
    </w:r>
    <w:r>
      <w:t>9</w:t>
    </w:r>
    <w:r w:rsidRPr="009213E6">
      <w:t xml:space="preserve"> Residential Compliance</w:t>
    </w:r>
    <w:r w:rsidRPr="009213E6">
      <w:tab/>
    </w:r>
    <w:del w:id="3" w:author="Alexis Smith" w:date="2020-03-05T11:27:00Z">
      <w:r w:rsidRPr="00E84F79" w:rsidDel="00440008">
        <w:delText xml:space="preserve"> </w:delText>
      </w:r>
      <w:r w:rsidDel="00440008">
        <w:delText>January</w:delText>
      </w:r>
    </w:del>
    <w:ins w:id="4" w:author="Alexis Smith" w:date="2020-03-05T11:27:00Z">
      <w:r w:rsidR="00440008">
        <w:t>March</w:t>
      </w:r>
    </w:ins>
    <w:r>
      <w:t xml:space="preserve"> 2020</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AF5477" w14:textId="237DDE9E" w:rsidR="0043616E" w:rsidRPr="009213E6" w:rsidRDefault="0043616E" w:rsidP="009213E6">
    <w:pPr>
      <w:pStyle w:val="Footer"/>
    </w:pPr>
    <w:r w:rsidRPr="009213E6">
      <w:t>CA Building Energy Efficiency Standards - 201</w:t>
    </w:r>
    <w:r>
      <w:t>9</w:t>
    </w:r>
    <w:r w:rsidRPr="009213E6">
      <w:t xml:space="preserve"> Residential Compliance</w:t>
    </w:r>
    <w:r w:rsidRPr="009213E6">
      <w:tab/>
    </w:r>
    <w:del w:id="5" w:author="Alexis Smith" w:date="2020-03-05T11:28:00Z">
      <w:r w:rsidRPr="00E84F79" w:rsidDel="00440008">
        <w:delText xml:space="preserve"> </w:delText>
      </w:r>
      <w:r w:rsidDel="00440008">
        <w:delText>January</w:delText>
      </w:r>
    </w:del>
    <w:ins w:id="6" w:author="Alexis Smith" w:date="2020-03-05T11:28:00Z">
      <w:r w:rsidR="00440008">
        <w:t>March</w:t>
      </w:r>
    </w:ins>
    <w:r>
      <w:t xml:space="preserve"> 2020</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A4CAA6" w14:textId="09A2D225" w:rsidR="0043616E" w:rsidRPr="00A165EE" w:rsidRDefault="0043616E" w:rsidP="009213E6">
    <w:pPr>
      <w:pStyle w:val="Footer"/>
      <w:rPr>
        <w:b/>
      </w:rPr>
    </w:pPr>
    <w:r w:rsidRPr="00A165EE">
      <w:t>CA Building Energy Efficiency Standards - 201</w:t>
    </w:r>
    <w:r>
      <w:t>9</w:t>
    </w:r>
    <w:r w:rsidRPr="00A165EE">
      <w:t xml:space="preserve"> Residential Compliance</w:t>
    </w:r>
    <w:r w:rsidRPr="00A165EE">
      <w:tab/>
    </w:r>
    <w:del w:id="14" w:author="Alexis Smith" w:date="2020-03-05T11:28:00Z">
      <w:r w:rsidRPr="00E84F79" w:rsidDel="00440008">
        <w:delText xml:space="preserve"> </w:delText>
      </w:r>
      <w:r w:rsidDel="00440008">
        <w:delText>January</w:delText>
      </w:r>
    </w:del>
    <w:ins w:id="15" w:author="Alexis Smith" w:date="2020-03-05T11:28:00Z">
      <w:r w:rsidR="00440008">
        <w:t>March</w:t>
      </w:r>
    </w:ins>
    <w:r>
      <w:t xml:space="preserve"> 2020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26FBD3" w14:textId="77777777" w:rsidR="0043616E" w:rsidRDefault="0043616E">
      <w:r>
        <w:separator/>
      </w:r>
    </w:p>
  </w:footnote>
  <w:footnote w:type="continuationSeparator" w:id="0">
    <w:p w14:paraId="0E515873" w14:textId="77777777" w:rsidR="0043616E" w:rsidRDefault="0043616E">
      <w:r>
        <w:continuationSeparator/>
      </w:r>
    </w:p>
  </w:footnote>
  <w:footnote w:type="continuationNotice" w:id="1">
    <w:p w14:paraId="585530A8" w14:textId="77777777" w:rsidR="0043616E" w:rsidRDefault="0043616E"/>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157EFF" w14:textId="77777777" w:rsidR="0043616E" w:rsidRDefault="006A458E">
    <w:pPr>
      <w:pStyle w:val="Header"/>
    </w:pPr>
    <w:r>
      <w:rPr>
        <w:noProof/>
      </w:rPr>
      <w:pict w14:anchorId="58F57D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4" o:spid="_x0000_s2050"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5F3E96" w14:textId="77777777" w:rsidR="0043616E" w:rsidRPr="007770C5" w:rsidRDefault="006A458E" w:rsidP="00352336">
    <w:pPr>
      <w:suppressAutoHyphens/>
      <w:ind w:left="-90"/>
      <w:rPr>
        <w:rFonts w:ascii="Arial" w:hAnsi="Arial" w:cs="Arial"/>
        <w:sz w:val="14"/>
        <w:szCs w:val="14"/>
      </w:rPr>
    </w:pPr>
    <w:r>
      <w:rPr>
        <w:rFonts w:ascii="Arial" w:hAnsi="Arial" w:cs="Arial"/>
        <w:noProof/>
        <w:sz w:val="14"/>
        <w:szCs w:val="14"/>
      </w:rPr>
      <w:pict w14:anchorId="5CE297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5" o:spid="_x0000_s2051" type="#_x0000_t75" style="position:absolute;left:0;text-align:left;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43616E" w:rsidRPr="007770C5">
      <w:rPr>
        <w:rFonts w:ascii="Arial" w:hAnsi="Arial" w:cs="Arial"/>
        <w:sz w:val="14"/>
        <w:szCs w:val="14"/>
      </w:rPr>
      <w:t>STATE OF CALIFORNIA</w:t>
    </w:r>
  </w:p>
  <w:p w14:paraId="41F0EC3D" w14:textId="039DC528" w:rsidR="0043616E" w:rsidRPr="007770C5" w:rsidRDefault="0043616E" w:rsidP="00352336">
    <w:pPr>
      <w:suppressAutoHyphens/>
      <w:ind w:left="-90"/>
      <w:rPr>
        <w:rFonts w:ascii="Arial" w:hAnsi="Arial" w:cs="Arial"/>
        <w:b/>
        <w:sz w:val="24"/>
        <w:szCs w:val="24"/>
      </w:rPr>
    </w:pPr>
    <w:r w:rsidRPr="0029047D">
      <w:rPr>
        <w:rFonts w:ascii="Arial" w:hAnsi="Arial" w:cs="Arial"/>
        <w:noProof/>
        <w:sz w:val="14"/>
        <w:szCs w:val="14"/>
      </w:rPr>
      <w:drawing>
        <wp:anchor distT="0" distB="0" distL="114300" distR="114300" simplePos="0" relativeHeight="251658249" behindDoc="0" locked="0" layoutInCell="1" allowOverlap="1" wp14:anchorId="7BE0EB02" wp14:editId="7EA4A9E7">
          <wp:simplePos x="0" y="0"/>
          <wp:positionH relativeFrom="margin">
            <wp:posOffset>6618605</wp:posOffset>
          </wp:positionH>
          <wp:positionV relativeFrom="margin">
            <wp:posOffset>-1212850</wp:posOffset>
          </wp:positionV>
          <wp:extent cx="308610" cy="270510"/>
          <wp:effectExtent l="0" t="0" r="0" b="0"/>
          <wp:wrapSquare wrapText="bothSides"/>
          <wp:docPr id="4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308610" cy="270510"/>
                  </a:xfrm>
                  <a:prstGeom prst="rect">
                    <a:avLst/>
                  </a:prstGeom>
                  <a:noFill/>
                  <a:ln w="9525">
                    <a:noFill/>
                    <a:miter lim="800000"/>
                    <a:headEnd/>
                    <a:tailEnd/>
                  </a:ln>
                </pic:spPr>
              </pic:pic>
            </a:graphicData>
          </a:graphic>
          <wp14:sizeRelV relativeFrom="margin">
            <wp14:pctHeight>0</wp14:pctHeight>
          </wp14:sizeRelV>
        </wp:anchor>
      </w:drawing>
    </w:r>
    <w:r>
      <w:rPr>
        <w:rFonts w:ascii="Arial" w:hAnsi="Arial" w:cs="Arial"/>
        <w:b/>
        <w:sz w:val="24"/>
        <w:szCs w:val="24"/>
      </w:rPr>
      <w:t>LOCAL MECHANICAL EXHAUST</w:t>
    </w:r>
  </w:p>
  <w:p w14:paraId="52A3C1A4" w14:textId="10FF9777" w:rsidR="0043616E" w:rsidRPr="007770C5" w:rsidRDefault="0043616E" w:rsidP="00352336">
    <w:pPr>
      <w:suppressAutoHyphens/>
      <w:ind w:left="-90"/>
      <w:rPr>
        <w:rFonts w:ascii="Arial" w:hAnsi="Arial" w:cs="Arial"/>
        <w:sz w:val="14"/>
        <w:szCs w:val="14"/>
      </w:rPr>
    </w:pPr>
    <w:r>
      <w:rPr>
        <w:rFonts w:ascii="Arial" w:hAnsi="Arial" w:cs="Arial"/>
        <w:sz w:val="14"/>
        <w:szCs w:val="14"/>
      </w:rPr>
      <w:t>CEC-CF2R-MCH-32-H</w:t>
    </w:r>
    <w:r w:rsidRPr="007770C5">
      <w:rPr>
        <w:rFonts w:ascii="Arial" w:hAnsi="Arial" w:cs="Arial"/>
        <w:sz w:val="14"/>
        <w:szCs w:val="14"/>
      </w:rPr>
      <w:t xml:space="preserve"> (Revised</w:t>
    </w:r>
    <w:r>
      <w:rPr>
        <w:rFonts w:ascii="Arial" w:hAnsi="Arial" w:cs="Arial"/>
        <w:sz w:val="14"/>
        <w:szCs w:val="14"/>
      </w:rPr>
      <w:t xml:space="preserve"> 0</w:t>
    </w:r>
    <w:del w:id="1" w:author="Alexis Smith" w:date="2020-03-05T11:27:00Z">
      <w:r w:rsidDel="00440008">
        <w:rPr>
          <w:rFonts w:ascii="Arial" w:hAnsi="Arial" w:cs="Arial"/>
          <w:sz w:val="14"/>
          <w:szCs w:val="14"/>
        </w:rPr>
        <w:delText>1</w:delText>
      </w:r>
    </w:del>
    <w:ins w:id="2" w:author="Alexis Smith" w:date="2020-03-05T11:27:00Z">
      <w:r w:rsidR="00440008">
        <w:rPr>
          <w:rFonts w:ascii="Arial" w:hAnsi="Arial" w:cs="Arial"/>
          <w:sz w:val="14"/>
          <w:szCs w:val="14"/>
        </w:rPr>
        <w:t>3</w:t>
      </w:r>
    </w:ins>
    <w:r>
      <w:rPr>
        <w:rFonts w:ascii="Arial" w:hAnsi="Arial" w:cs="Arial"/>
        <w:sz w:val="14"/>
        <w:szCs w:val="14"/>
      </w:rPr>
      <w:t>/20</w:t>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44"/>
      <w:gridCol w:w="3454"/>
      <w:gridCol w:w="2422"/>
    </w:tblGrid>
    <w:tr w:rsidR="0043616E" w:rsidRPr="00F85124" w14:paraId="7B17D25B" w14:textId="77777777" w:rsidTr="0013183D">
      <w:trPr>
        <w:cantSplit/>
        <w:trHeight w:val="288"/>
      </w:trPr>
      <w:tc>
        <w:tcPr>
          <w:tcW w:w="3881" w:type="pct"/>
          <w:gridSpan w:val="2"/>
          <w:tcBorders>
            <w:bottom w:val="single" w:sz="4" w:space="0" w:color="auto"/>
            <w:right w:val="nil"/>
          </w:tcBorders>
          <w:vAlign w:val="center"/>
        </w:tcPr>
        <w:p w14:paraId="6F48967A" w14:textId="77777777" w:rsidR="0043616E" w:rsidRPr="00D65FA1" w:rsidRDefault="0043616E" w:rsidP="0013183D">
          <w:pPr>
            <w:pStyle w:val="Style17"/>
            <w:rPr>
              <w:b/>
              <w:sz w:val="20"/>
            </w:rPr>
          </w:pPr>
          <w:r w:rsidRPr="00D65FA1">
            <w:rPr>
              <w:sz w:val="20"/>
            </w:rPr>
            <w:t>CERTIFICATE OF INSTALLATION</w:t>
          </w:r>
        </w:p>
      </w:tc>
      <w:tc>
        <w:tcPr>
          <w:tcW w:w="1119" w:type="pct"/>
          <w:tcBorders>
            <w:left w:val="nil"/>
            <w:bottom w:val="single" w:sz="4" w:space="0" w:color="auto"/>
          </w:tcBorders>
          <w:tcMar>
            <w:left w:w="115" w:type="dxa"/>
            <w:right w:w="115" w:type="dxa"/>
          </w:tcMar>
          <w:vAlign w:val="center"/>
        </w:tcPr>
        <w:p w14:paraId="4EC1C7B9" w14:textId="0D020532" w:rsidR="0043616E" w:rsidRPr="00D65FA1" w:rsidRDefault="0043616E" w:rsidP="00604BA7">
          <w:pPr>
            <w:pStyle w:val="Style18"/>
            <w:rPr>
              <w:b/>
              <w:sz w:val="20"/>
            </w:rPr>
          </w:pPr>
          <w:r w:rsidRPr="00D65FA1">
            <w:rPr>
              <w:sz w:val="20"/>
            </w:rPr>
            <w:t>CF2R-MCH-</w:t>
          </w:r>
          <w:r>
            <w:rPr>
              <w:sz w:val="20"/>
            </w:rPr>
            <w:t>32-H</w:t>
          </w:r>
        </w:p>
      </w:tc>
    </w:tr>
    <w:tr w:rsidR="0043616E" w:rsidRPr="00F85124" w14:paraId="7486D1F1" w14:textId="77777777" w:rsidTr="0013183D">
      <w:trPr>
        <w:cantSplit/>
        <w:trHeight w:val="288"/>
      </w:trPr>
      <w:tc>
        <w:tcPr>
          <w:tcW w:w="2285" w:type="pct"/>
          <w:tcBorders>
            <w:right w:val="nil"/>
          </w:tcBorders>
        </w:tcPr>
        <w:p w14:paraId="5BEDD834" w14:textId="218E1766" w:rsidR="0043616E" w:rsidRPr="00F85124" w:rsidRDefault="0043616E" w:rsidP="00604BA7">
          <w:pPr>
            <w:pStyle w:val="Style19"/>
            <w:rPr>
              <w:sz w:val="12"/>
              <w:szCs w:val="12"/>
            </w:rPr>
          </w:pPr>
          <w:r>
            <w:t>Local Mechanical Exhaust</w:t>
          </w:r>
        </w:p>
      </w:tc>
      <w:tc>
        <w:tcPr>
          <w:tcW w:w="2715" w:type="pct"/>
          <w:gridSpan w:val="2"/>
          <w:tcBorders>
            <w:left w:val="nil"/>
          </w:tcBorders>
        </w:tcPr>
        <w:p w14:paraId="4E8C3980" w14:textId="13D2E8C2" w:rsidR="0043616E" w:rsidRPr="00F85124" w:rsidRDefault="0043616E" w:rsidP="0013183D">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6A458E" w:rsidRPr="006A458E">
            <w:rPr>
              <w:rFonts w:asciiTheme="minorHAnsi" w:hAnsiTheme="minorHAnsi"/>
              <w:bCs/>
              <w:noProof/>
            </w:rPr>
            <w:t>1</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6A458E">
            <w:rPr>
              <w:rFonts w:asciiTheme="minorHAnsi" w:hAnsiTheme="minorHAnsi"/>
              <w:bCs/>
              <w:noProof/>
            </w:rPr>
            <w:t>3</w:t>
          </w:r>
          <w:r>
            <w:rPr>
              <w:rFonts w:asciiTheme="minorHAnsi" w:hAnsiTheme="minorHAnsi"/>
              <w:bCs/>
              <w:noProof/>
            </w:rPr>
            <w:fldChar w:fldCharType="end"/>
          </w:r>
          <w:r w:rsidRPr="00F85124">
            <w:rPr>
              <w:rFonts w:asciiTheme="minorHAnsi" w:hAnsiTheme="minorHAnsi"/>
              <w:bCs/>
            </w:rPr>
            <w:t>)</w:t>
          </w:r>
        </w:p>
      </w:tc>
    </w:tr>
    <w:tr w:rsidR="0043616E" w:rsidRPr="00F85124" w14:paraId="03F387F7" w14:textId="77777777" w:rsidTr="0013183D">
      <w:trPr>
        <w:cantSplit/>
        <w:trHeight w:val="288"/>
      </w:trPr>
      <w:tc>
        <w:tcPr>
          <w:tcW w:w="0" w:type="auto"/>
        </w:tcPr>
        <w:p w14:paraId="733100B6" w14:textId="77777777" w:rsidR="0043616E" w:rsidRPr="00F85124" w:rsidRDefault="0043616E" w:rsidP="0013183D">
          <w:pPr>
            <w:pStyle w:val="Style20"/>
          </w:pPr>
          <w:r w:rsidRPr="00F85124">
            <w:t>Project Name:</w:t>
          </w:r>
        </w:p>
      </w:tc>
      <w:tc>
        <w:tcPr>
          <w:tcW w:w="1596" w:type="pct"/>
        </w:tcPr>
        <w:p w14:paraId="39F53131" w14:textId="77777777" w:rsidR="0043616E" w:rsidRPr="00F85124" w:rsidRDefault="0043616E" w:rsidP="0013183D">
          <w:pPr>
            <w:pStyle w:val="Style20"/>
          </w:pPr>
          <w:r w:rsidRPr="00F85124">
            <w:t>Enforcement Agency:</w:t>
          </w:r>
        </w:p>
      </w:tc>
      <w:tc>
        <w:tcPr>
          <w:tcW w:w="1119" w:type="pct"/>
        </w:tcPr>
        <w:p w14:paraId="0E6CEE02" w14:textId="77777777" w:rsidR="0043616E" w:rsidRPr="00F85124" w:rsidRDefault="0043616E" w:rsidP="0013183D">
          <w:pPr>
            <w:pStyle w:val="Style20"/>
          </w:pPr>
          <w:r w:rsidRPr="00F85124">
            <w:t>Permit Number:</w:t>
          </w:r>
        </w:p>
      </w:tc>
    </w:tr>
    <w:tr w:rsidR="0043616E" w:rsidRPr="00F85124" w14:paraId="320E1DAE" w14:textId="77777777" w:rsidTr="0013183D">
      <w:trPr>
        <w:cantSplit/>
        <w:trHeight w:val="288"/>
      </w:trPr>
      <w:tc>
        <w:tcPr>
          <w:tcW w:w="0" w:type="auto"/>
        </w:tcPr>
        <w:p w14:paraId="30B3BBEA" w14:textId="77777777" w:rsidR="0043616E" w:rsidRPr="00F85124" w:rsidRDefault="0043616E" w:rsidP="0013183D">
          <w:pPr>
            <w:pStyle w:val="Style20"/>
            <w:rPr>
              <w:vertAlign w:val="superscript"/>
            </w:rPr>
          </w:pPr>
          <w:r w:rsidRPr="00F85124">
            <w:t>Dwelling Address:</w:t>
          </w:r>
        </w:p>
      </w:tc>
      <w:tc>
        <w:tcPr>
          <w:tcW w:w="1596" w:type="pct"/>
        </w:tcPr>
        <w:p w14:paraId="7A3CC7C9" w14:textId="77777777" w:rsidR="0043616E" w:rsidRPr="00F85124" w:rsidRDefault="0043616E" w:rsidP="0013183D">
          <w:pPr>
            <w:pStyle w:val="Style20"/>
            <w:rPr>
              <w:vertAlign w:val="superscript"/>
            </w:rPr>
          </w:pPr>
          <w:r w:rsidRPr="00F85124">
            <w:t>City</w:t>
          </w:r>
          <w:r>
            <w:t>:</w:t>
          </w:r>
        </w:p>
      </w:tc>
      <w:tc>
        <w:tcPr>
          <w:tcW w:w="1119" w:type="pct"/>
        </w:tcPr>
        <w:p w14:paraId="08C96AAD" w14:textId="77777777" w:rsidR="0043616E" w:rsidRPr="00F85124" w:rsidRDefault="0043616E" w:rsidP="0013183D">
          <w:pPr>
            <w:pStyle w:val="Style20"/>
            <w:rPr>
              <w:vertAlign w:val="superscript"/>
            </w:rPr>
          </w:pPr>
          <w:r w:rsidRPr="00F85124">
            <w:t>Zip Code</w:t>
          </w:r>
          <w:r>
            <w:t>:</w:t>
          </w:r>
        </w:p>
      </w:tc>
    </w:tr>
  </w:tbl>
  <w:p w14:paraId="629563D7" w14:textId="77777777" w:rsidR="0043616E" w:rsidRDefault="0043616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3048C7" w14:textId="77777777" w:rsidR="0043616E" w:rsidRDefault="006A458E">
    <w:pPr>
      <w:pStyle w:val="Header"/>
    </w:pPr>
    <w:r>
      <w:rPr>
        <w:noProof/>
      </w:rPr>
      <w:pict w14:anchorId="0E16FE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3" o:spid="_x0000_s2049"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429B07" w14:textId="77777777" w:rsidR="0043616E" w:rsidRDefault="006A458E">
    <w:pPr>
      <w:pStyle w:val="Header"/>
    </w:pPr>
    <w:r>
      <w:rPr>
        <w:noProof/>
      </w:rPr>
      <w:pict w14:anchorId="233315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7" o:spid="_x0000_s2053"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44"/>
      <w:gridCol w:w="3454"/>
      <w:gridCol w:w="2422"/>
    </w:tblGrid>
    <w:tr w:rsidR="0043616E" w:rsidRPr="00F85124" w14:paraId="52DFA6CD" w14:textId="77777777" w:rsidTr="00023A98">
      <w:trPr>
        <w:cantSplit/>
        <w:trHeight w:val="288"/>
      </w:trPr>
      <w:tc>
        <w:tcPr>
          <w:tcW w:w="3881" w:type="pct"/>
          <w:gridSpan w:val="2"/>
          <w:tcBorders>
            <w:bottom w:val="single" w:sz="4" w:space="0" w:color="auto"/>
            <w:right w:val="nil"/>
          </w:tcBorders>
          <w:vAlign w:val="center"/>
        </w:tcPr>
        <w:p w14:paraId="0A28E9C8" w14:textId="77777777" w:rsidR="0043616E" w:rsidRPr="00927918" w:rsidRDefault="0043616E" w:rsidP="00023A98">
          <w:pPr>
            <w:pStyle w:val="Style17"/>
            <w:rPr>
              <w:b/>
              <w:sz w:val="20"/>
            </w:rPr>
          </w:pPr>
          <w:r w:rsidRPr="00927918">
            <w:rPr>
              <w:sz w:val="20"/>
            </w:rPr>
            <w:t>CERTIFICATE OF INSTALLATION</w:t>
          </w:r>
          <w:r w:rsidRPr="0053106D">
            <w:rPr>
              <w:sz w:val="20"/>
            </w:rPr>
            <w:t xml:space="preserve"> </w:t>
          </w:r>
          <w:r>
            <w:rPr>
              <w:sz w:val="20"/>
            </w:rPr>
            <w:t xml:space="preserve">- </w:t>
          </w:r>
          <w:r w:rsidRPr="0053106D">
            <w:rPr>
              <w:sz w:val="20"/>
            </w:rPr>
            <w:t>USER INSTRUCTIONS</w:t>
          </w:r>
        </w:p>
      </w:tc>
      <w:tc>
        <w:tcPr>
          <w:tcW w:w="1119" w:type="pct"/>
          <w:tcBorders>
            <w:left w:val="nil"/>
            <w:bottom w:val="single" w:sz="4" w:space="0" w:color="auto"/>
          </w:tcBorders>
          <w:tcMar>
            <w:left w:w="115" w:type="dxa"/>
            <w:right w:w="115" w:type="dxa"/>
          </w:tcMar>
          <w:vAlign w:val="center"/>
        </w:tcPr>
        <w:p w14:paraId="5E9D47FD" w14:textId="0E1C490F" w:rsidR="0043616E" w:rsidRPr="00927918" w:rsidRDefault="0043616E" w:rsidP="00250B4F">
          <w:pPr>
            <w:pStyle w:val="Style18"/>
            <w:rPr>
              <w:b/>
              <w:sz w:val="20"/>
            </w:rPr>
          </w:pPr>
          <w:r w:rsidRPr="00927918">
            <w:rPr>
              <w:sz w:val="20"/>
            </w:rPr>
            <w:t>CF2R-MCH-</w:t>
          </w:r>
          <w:r>
            <w:rPr>
              <w:sz w:val="20"/>
            </w:rPr>
            <w:t>32-H</w:t>
          </w:r>
        </w:p>
      </w:tc>
    </w:tr>
    <w:tr w:rsidR="0043616E" w:rsidRPr="00F85124" w14:paraId="67019670" w14:textId="77777777" w:rsidTr="00023A98">
      <w:trPr>
        <w:cantSplit/>
        <w:trHeight w:val="288"/>
      </w:trPr>
      <w:tc>
        <w:tcPr>
          <w:tcW w:w="2285" w:type="pct"/>
          <w:tcBorders>
            <w:right w:val="nil"/>
          </w:tcBorders>
        </w:tcPr>
        <w:p w14:paraId="690EE3E8" w14:textId="17EBEB02" w:rsidR="0043616E" w:rsidRPr="00F85124" w:rsidRDefault="0043616E" w:rsidP="00250B4F">
          <w:pPr>
            <w:pStyle w:val="Style19"/>
            <w:rPr>
              <w:sz w:val="12"/>
              <w:szCs w:val="12"/>
            </w:rPr>
          </w:pPr>
          <w:r>
            <w:t>Local Mechanical Exhaust – MCH-27b</w:t>
          </w:r>
        </w:p>
      </w:tc>
      <w:tc>
        <w:tcPr>
          <w:tcW w:w="2715" w:type="pct"/>
          <w:gridSpan w:val="2"/>
          <w:tcBorders>
            <w:left w:val="nil"/>
          </w:tcBorders>
        </w:tcPr>
        <w:p w14:paraId="7B4A2886" w14:textId="00CA66A0" w:rsidR="0043616E" w:rsidRPr="00F85124" w:rsidRDefault="0043616E" w:rsidP="00023A98">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6A458E" w:rsidRPr="006A458E">
            <w:rPr>
              <w:rFonts w:asciiTheme="minorHAnsi" w:hAnsiTheme="minorHAnsi"/>
              <w:bCs/>
              <w:noProof/>
            </w:rPr>
            <w:t>1</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6A458E">
            <w:rPr>
              <w:rFonts w:asciiTheme="minorHAnsi" w:hAnsiTheme="minorHAnsi"/>
              <w:bCs/>
              <w:noProof/>
            </w:rPr>
            <w:t>1</w:t>
          </w:r>
          <w:r>
            <w:rPr>
              <w:rFonts w:asciiTheme="minorHAnsi" w:hAnsiTheme="minorHAnsi"/>
              <w:bCs/>
              <w:noProof/>
            </w:rPr>
            <w:fldChar w:fldCharType="end"/>
          </w:r>
          <w:r w:rsidRPr="00F85124">
            <w:rPr>
              <w:rFonts w:asciiTheme="minorHAnsi" w:hAnsiTheme="minorHAnsi"/>
              <w:bCs/>
            </w:rPr>
            <w:t>)</w:t>
          </w:r>
        </w:p>
      </w:tc>
    </w:tr>
  </w:tbl>
  <w:p w14:paraId="42F526F8" w14:textId="77777777" w:rsidR="0043616E" w:rsidRDefault="006A458E" w:rsidP="00D65FA1">
    <w:pPr>
      <w:pStyle w:val="Header"/>
    </w:pPr>
    <w:r>
      <w:rPr>
        <w:noProof/>
      </w:rPr>
      <w:pict w14:anchorId="79D6F1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8" o:spid="_x0000_s2059"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F287A6" w14:textId="77777777" w:rsidR="0043616E" w:rsidRDefault="006A458E">
    <w:pPr>
      <w:pStyle w:val="Header"/>
    </w:pPr>
    <w:r>
      <w:rPr>
        <w:noProof/>
      </w:rPr>
      <w:pict w14:anchorId="460120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6" o:spid="_x0000_s2052"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4C72B7" w14:textId="77777777" w:rsidR="0043616E" w:rsidRDefault="006A458E">
    <w:pPr>
      <w:pStyle w:val="Header"/>
    </w:pPr>
    <w:r>
      <w:rPr>
        <w:noProof/>
      </w:rPr>
      <w:pict w14:anchorId="34592A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10" o:spid="_x0000_s2056"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44"/>
      <w:gridCol w:w="3454"/>
      <w:gridCol w:w="2422"/>
    </w:tblGrid>
    <w:tr w:rsidR="0043616E" w:rsidRPr="00F85124" w14:paraId="7D75ADBB" w14:textId="77777777" w:rsidTr="00023A98">
      <w:trPr>
        <w:cantSplit/>
        <w:trHeight w:val="288"/>
      </w:trPr>
      <w:tc>
        <w:tcPr>
          <w:tcW w:w="3881" w:type="pct"/>
          <w:gridSpan w:val="2"/>
          <w:tcBorders>
            <w:bottom w:val="single" w:sz="4" w:space="0" w:color="auto"/>
            <w:right w:val="nil"/>
          </w:tcBorders>
          <w:vAlign w:val="center"/>
        </w:tcPr>
        <w:p w14:paraId="34CA53F1" w14:textId="77777777" w:rsidR="0043616E" w:rsidRPr="00D65FA1" w:rsidRDefault="0043616E" w:rsidP="00023A98">
          <w:pPr>
            <w:pStyle w:val="Style17"/>
            <w:rPr>
              <w:b/>
              <w:sz w:val="20"/>
            </w:rPr>
          </w:pPr>
          <w:r w:rsidRPr="00D65FA1">
            <w:rPr>
              <w:sz w:val="20"/>
            </w:rPr>
            <w:t>CERTIFICATE OF INSTALLATION</w:t>
          </w:r>
          <w:r>
            <w:rPr>
              <w:sz w:val="20"/>
            </w:rPr>
            <w:t xml:space="preserve"> – DATA FIELD DEFINITIONS AND CALCULATIONS</w:t>
          </w:r>
        </w:p>
      </w:tc>
      <w:tc>
        <w:tcPr>
          <w:tcW w:w="1119" w:type="pct"/>
          <w:tcBorders>
            <w:left w:val="nil"/>
            <w:bottom w:val="single" w:sz="4" w:space="0" w:color="auto"/>
          </w:tcBorders>
          <w:tcMar>
            <w:left w:w="115" w:type="dxa"/>
            <w:right w:w="115" w:type="dxa"/>
          </w:tcMar>
          <w:vAlign w:val="center"/>
        </w:tcPr>
        <w:p w14:paraId="51030F7A" w14:textId="63245B6D" w:rsidR="0043616E" w:rsidRPr="00D65FA1" w:rsidRDefault="0043616E" w:rsidP="00604BA7">
          <w:pPr>
            <w:pStyle w:val="Style18"/>
            <w:rPr>
              <w:b/>
              <w:sz w:val="20"/>
            </w:rPr>
          </w:pPr>
          <w:r w:rsidRPr="00D65FA1">
            <w:rPr>
              <w:sz w:val="20"/>
            </w:rPr>
            <w:t>CF2R-MCH-</w:t>
          </w:r>
          <w:r>
            <w:rPr>
              <w:sz w:val="20"/>
            </w:rPr>
            <w:t>32-H</w:t>
          </w:r>
        </w:p>
      </w:tc>
    </w:tr>
    <w:tr w:rsidR="0043616E" w:rsidRPr="00F85124" w14:paraId="3C98AFA6" w14:textId="77777777" w:rsidTr="00023A98">
      <w:trPr>
        <w:cantSplit/>
        <w:trHeight w:val="288"/>
      </w:trPr>
      <w:tc>
        <w:tcPr>
          <w:tcW w:w="2285" w:type="pct"/>
          <w:tcBorders>
            <w:right w:val="nil"/>
          </w:tcBorders>
        </w:tcPr>
        <w:p w14:paraId="2696ED26" w14:textId="7DE33BEA" w:rsidR="0043616E" w:rsidRPr="00F85124" w:rsidRDefault="0043616E" w:rsidP="00604BA7">
          <w:pPr>
            <w:pStyle w:val="Style19"/>
            <w:rPr>
              <w:sz w:val="12"/>
              <w:szCs w:val="12"/>
            </w:rPr>
          </w:pPr>
          <w:r>
            <w:t>Local</w:t>
          </w:r>
          <w:r w:rsidRPr="00505A99">
            <w:t xml:space="preserve"> Mechanical </w:t>
          </w:r>
          <w:r>
            <w:t>Exhaust – MCH-32</w:t>
          </w:r>
        </w:p>
      </w:tc>
      <w:tc>
        <w:tcPr>
          <w:tcW w:w="2715" w:type="pct"/>
          <w:gridSpan w:val="2"/>
          <w:tcBorders>
            <w:left w:val="nil"/>
          </w:tcBorders>
        </w:tcPr>
        <w:p w14:paraId="07149B5B" w14:textId="36D63280" w:rsidR="0043616E" w:rsidRPr="00F85124" w:rsidRDefault="0043616E" w:rsidP="00023A98">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6A458E" w:rsidRPr="006A458E">
            <w:rPr>
              <w:rFonts w:asciiTheme="minorHAnsi" w:hAnsiTheme="minorHAnsi"/>
              <w:bCs/>
              <w:noProof/>
            </w:rPr>
            <w:t>4</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6A458E">
            <w:rPr>
              <w:rFonts w:asciiTheme="minorHAnsi" w:hAnsiTheme="minorHAnsi"/>
              <w:bCs/>
              <w:noProof/>
            </w:rPr>
            <w:t>4</w:t>
          </w:r>
          <w:r>
            <w:rPr>
              <w:rFonts w:asciiTheme="minorHAnsi" w:hAnsiTheme="minorHAnsi"/>
              <w:bCs/>
              <w:noProof/>
            </w:rPr>
            <w:fldChar w:fldCharType="end"/>
          </w:r>
          <w:r w:rsidRPr="00F85124">
            <w:rPr>
              <w:rFonts w:asciiTheme="minorHAnsi" w:hAnsiTheme="minorHAnsi"/>
              <w:bCs/>
            </w:rPr>
            <w:t>)</w:t>
          </w:r>
        </w:p>
      </w:tc>
    </w:tr>
  </w:tbl>
  <w:p w14:paraId="489758FB" w14:textId="77777777" w:rsidR="0043616E" w:rsidRDefault="006A458E" w:rsidP="007F6151">
    <w:pPr>
      <w:pStyle w:val="Header"/>
    </w:pPr>
    <w:r>
      <w:rPr>
        <w:noProof/>
      </w:rPr>
      <w:pict w14:anchorId="5BB2A5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11" o:spid="_x0000_s2058"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4BF915" w14:textId="77777777" w:rsidR="0043616E" w:rsidRDefault="006A458E">
    <w:pPr>
      <w:pStyle w:val="Header"/>
    </w:pPr>
    <w:r>
      <w:rPr>
        <w:noProof/>
      </w:rPr>
      <w:pict w14:anchorId="6F8629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9" o:spid="_x0000_s2055"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ListNumber3"/>
      <w:lvlText w:val="%1."/>
      <w:lvlJc w:val="left"/>
      <w:pPr>
        <w:tabs>
          <w:tab w:val="num" w:pos="1080"/>
        </w:tabs>
        <w:ind w:left="1080" w:hanging="360"/>
      </w:pPr>
    </w:lvl>
  </w:abstractNum>
  <w:abstractNum w:abstractNumId="1" w15:restartNumberingAfterBreak="0">
    <w:nsid w:val="FFFFFF80"/>
    <w:multiLevelType w:val="singleLevel"/>
    <w:tmpl w:val="C91CF59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042649ED"/>
    <w:multiLevelType w:val="hybridMultilevel"/>
    <w:tmpl w:val="A7143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767CAD"/>
    <w:multiLevelType w:val="multilevel"/>
    <w:tmpl w:val="26588134"/>
    <w:lvl w:ilvl="0">
      <w:start w:val="3"/>
      <w:numFmt w:val="decimal"/>
      <w:lvlText w:val="%1."/>
      <w:lvlJc w:val="left"/>
      <w:pPr>
        <w:tabs>
          <w:tab w:val="num" w:pos="360"/>
        </w:tabs>
        <w:ind w:left="0" w:firstLine="0"/>
      </w:pPr>
      <w:rPr>
        <w:rFonts w:hint="default"/>
      </w:rPr>
    </w:lvl>
    <w:lvl w:ilvl="1">
      <w:start w:val="7"/>
      <w:numFmt w:val="decimal"/>
      <w:lvlText w:val="%1.%2"/>
      <w:lvlJc w:val="left"/>
      <w:pPr>
        <w:tabs>
          <w:tab w:val="num" w:pos="720"/>
        </w:tabs>
        <w:ind w:left="0" w:firstLine="0"/>
      </w:pPr>
      <w:rPr>
        <w:rFonts w:hint="default"/>
      </w:rPr>
    </w:lvl>
    <w:lvl w:ilvl="2">
      <w:start w:val="3"/>
      <w:numFmt w:val="decimal"/>
      <w:pStyle w:val="Heading3"/>
      <w:lvlText w:val="%1.%2.%3"/>
      <w:lvlJc w:val="left"/>
      <w:pPr>
        <w:tabs>
          <w:tab w:val="num" w:pos="1080"/>
        </w:tabs>
        <w:ind w:left="0" w:firstLine="0"/>
      </w:pPr>
      <w:rPr>
        <w:rFonts w:hint="default"/>
      </w:rPr>
    </w:lvl>
    <w:lvl w:ilvl="3">
      <w:start w:val="1"/>
      <w:numFmt w:val="decimal"/>
      <w:suff w:val="nothing"/>
      <w:lvlText w:val="%4.1.1.1"/>
      <w:lvlJc w:val="left"/>
      <w:pPr>
        <w:ind w:left="-6646" w:firstLine="0"/>
      </w:pPr>
      <w:rPr>
        <w:rFonts w:hint="default"/>
      </w:rPr>
    </w:lvl>
    <w:lvl w:ilvl="4">
      <w:start w:val="1"/>
      <w:numFmt w:val="none"/>
      <w:suff w:val="nothing"/>
      <w:lvlText w:val=""/>
      <w:lvlJc w:val="left"/>
      <w:pPr>
        <w:ind w:left="-6646" w:firstLine="0"/>
      </w:pPr>
      <w:rPr>
        <w:rFonts w:hint="default"/>
      </w:rPr>
    </w:lvl>
    <w:lvl w:ilvl="5">
      <w:numFmt w:val="decimal"/>
      <w:lvlText w:val="%6"/>
      <w:lvlJc w:val="left"/>
      <w:pPr>
        <w:tabs>
          <w:tab w:val="num" w:pos="-6646"/>
        </w:tabs>
        <w:ind w:left="-6646" w:firstLine="0"/>
      </w:pPr>
      <w:rPr>
        <w:rFonts w:ascii="Times New Roman" w:hAnsi="Times New Roman" w:hint="default"/>
      </w:rPr>
    </w:lvl>
    <w:lvl w:ilvl="6">
      <w:start w:val="1"/>
      <w:numFmt w:val="none"/>
      <w:suff w:val="nothing"/>
      <w:lvlText w:val=""/>
      <w:lvlJc w:val="left"/>
      <w:pPr>
        <w:ind w:left="-6646" w:firstLine="0"/>
      </w:pPr>
      <w:rPr>
        <w:rFonts w:hint="default"/>
      </w:rPr>
    </w:lvl>
    <w:lvl w:ilvl="7">
      <w:start w:val="1"/>
      <w:numFmt w:val="none"/>
      <w:suff w:val="nothing"/>
      <w:lvlText w:val=""/>
      <w:lvlJc w:val="left"/>
      <w:pPr>
        <w:ind w:left="-6646" w:firstLine="0"/>
      </w:pPr>
      <w:rPr>
        <w:rFonts w:hint="default"/>
      </w:rPr>
    </w:lvl>
    <w:lvl w:ilvl="8">
      <w:start w:val="1"/>
      <w:numFmt w:val="none"/>
      <w:suff w:val="nothing"/>
      <w:lvlText w:val=""/>
      <w:lvlJc w:val="left"/>
      <w:pPr>
        <w:ind w:left="-6646" w:firstLine="0"/>
      </w:pPr>
      <w:rPr>
        <w:rFonts w:hint="default"/>
      </w:rPr>
    </w:lvl>
  </w:abstractNum>
  <w:abstractNum w:abstractNumId="4" w15:restartNumberingAfterBreak="0">
    <w:nsid w:val="12074152"/>
    <w:multiLevelType w:val="hybridMultilevel"/>
    <w:tmpl w:val="D1289E72"/>
    <w:lvl w:ilvl="0" w:tplc="582E32D6">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87C7C27"/>
    <w:multiLevelType w:val="hybridMultilevel"/>
    <w:tmpl w:val="A7143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317326"/>
    <w:multiLevelType w:val="hybridMultilevel"/>
    <w:tmpl w:val="ADA03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FE3FC3"/>
    <w:multiLevelType w:val="hybridMultilevel"/>
    <w:tmpl w:val="A7143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C30BC1"/>
    <w:multiLevelType w:val="hybridMultilevel"/>
    <w:tmpl w:val="434AC330"/>
    <w:lvl w:ilvl="0" w:tplc="027CC56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3D72DE3"/>
    <w:multiLevelType w:val="hybridMultilevel"/>
    <w:tmpl w:val="D1289E72"/>
    <w:lvl w:ilvl="0" w:tplc="582E32D6">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6455D8B"/>
    <w:multiLevelType w:val="multilevel"/>
    <w:tmpl w:val="38DE0982"/>
    <w:lvl w:ilvl="0">
      <w:start w:val="2"/>
      <w:numFmt w:val="decimal"/>
      <w:lvlText w:val="%1."/>
      <w:lvlJc w:val="left"/>
      <w:pPr>
        <w:tabs>
          <w:tab w:val="num" w:pos="-2966"/>
        </w:tabs>
        <w:ind w:left="-3326" w:firstLine="0"/>
      </w:pPr>
      <w:rPr>
        <w:rFonts w:hint="default"/>
      </w:rPr>
    </w:lvl>
    <w:lvl w:ilvl="1">
      <w:start w:val="5"/>
      <w:numFmt w:val="decimal"/>
      <w:pStyle w:val="Heading2"/>
      <w:lvlText w:val="%1.%2"/>
      <w:lvlJc w:val="left"/>
      <w:pPr>
        <w:tabs>
          <w:tab w:val="num" w:pos="-2606"/>
        </w:tabs>
        <w:ind w:left="-3326" w:firstLine="0"/>
      </w:pPr>
      <w:rPr>
        <w:rFonts w:hint="default"/>
      </w:rPr>
    </w:lvl>
    <w:lvl w:ilvl="2">
      <w:start w:val="1"/>
      <w:numFmt w:val="decimal"/>
      <w:lvlText w:val="%1.%2.%3"/>
      <w:lvlJc w:val="left"/>
      <w:pPr>
        <w:tabs>
          <w:tab w:val="num" w:pos="-2606"/>
        </w:tabs>
        <w:ind w:left="-3326" w:firstLine="0"/>
      </w:pPr>
      <w:rPr>
        <w:rFonts w:hint="default"/>
      </w:rPr>
    </w:lvl>
    <w:lvl w:ilvl="3">
      <w:start w:val="1"/>
      <w:numFmt w:val="decimal"/>
      <w:suff w:val="nothing"/>
      <w:lvlText w:val="%4.1.1.1"/>
      <w:lvlJc w:val="left"/>
      <w:pPr>
        <w:ind w:left="-9972" w:firstLine="0"/>
      </w:pPr>
      <w:rPr>
        <w:rFonts w:hint="default"/>
      </w:rPr>
    </w:lvl>
    <w:lvl w:ilvl="4">
      <w:start w:val="1"/>
      <w:numFmt w:val="none"/>
      <w:suff w:val="nothing"/>
      <w:lvlText w:val=""/>
      <w:lvlJc w:val="left"/>
      <w:pPr>
        <w:ind w:left="-9972" w:firstLine="0"/>
      </w:pPr>
      <w:rPr>
        <w:rFonts w:hint="default"/>
      </w:rPr>
    </w:lvl>
    <w:lvl w:ilvl="5">
      <w:numFmt w:val="decimal"/>
      <w:lvlText w:val="%6"/>
      <w:lvlJc w:val="left"/>
      <w:pPr>
        <w:tabs>
          <w:tab w:val="num" w:pos="-9972"/>
        </w:tabs>
        <w:ind w:left="-9972" w:firstLine="0"/>
      </w:pPr>
      <w:rPr>
        <w:rFonts w:ascii="Times New Roman" w:hAnsi="Times New Roman" w:hint="default"/>
      </w:rPr>
    </w:lvl>
    <w:lvl w:ilvl="6">
      <w:start w:val="1"/>
      <w:numFmt w:val="none"/>
      <w:suff w:val="nothing"/>
      <w:lvlText w:val=""/>
      <w:lvlJc w:val="left"/>
      <w:pPr>
        <w:ind w:left="-9972" w:firstLine="0"/>
      </w:pPr>
      <w:rPr>
        <w:rFonts w:hint="default"/>
      </w:rPr>
    </w:lvl>
    <w:lvl w:ilvl="7">
      <w:start w:val="1"/>
      <w:numFmt w:val="none"/>
      <w:suff w:val="nothing"/>
      <w:lvlText w:val=""/>
      <w:lvlJc w:val="left"/>
      <w:pPr>
        <w:ind w:left="-9972" w:firstLine="0"/>
      </w:pPr>
      <w:rPr>
        <w:rFonts w:hint="default"/>
      </w:rPr>
    </w:lvl>
    <w:lvl w:ilvl="8">
      <w:start w:val="1"/>
      <w:numFmt w:val="none"/>
      <w:suff w:val="nothing"/>
      <w:lvlText w:val=""/>
      <w:lvlJc w:val="left"/>
      <w:pPr>
        <w:ind w:left="-9972" w:firstLine="0"/>
      </w:pPr>
      <w:rPr>
        <w:rFonts w:hint="default"/>
      </w:rPr>
    </w:lvl>
  </w:abstractNum>
  <w:abstractNum w:abstractNumId="11" w15:restartNumberingAfterBreak="0">
    <w:nsid w:val="28A201A2"/>
    <w:multiLevelType w:val="hybridMultilevel"/>
    <w:tmpl w:val="CB8690F4"/>
    <w:lvl w:ilvl="0" w:tplc="739A78D6">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2" w15:restartNumberingAfterBreak="0">
    <w:nsid w:val="29057220"/>
    <w:multiLevelType w:val="hybridMultilevel"/>
    <w:tmpl w:val="189EA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E52C92"/>
    <w:multiLevelType w:val="hybridMultilevel"/>
    <w:tmpl w:val="4F804B22"/>
    <w:lvl w:ilvl="0" w:tplc="04090019">
      <w:start w:val="1"/>
      <w:numFmt w:val="lowerLetter"/>
      <w:lvlText w:val="%1."/>
      <w:lvlJc w:val="left"/>
      <w:pPr>
        <w:ind w:left="1111" w:hanging="360"/>
      </w:pPr>
    </w:lvl>
    <w:lvl w:ilvl="1" w:tplc="04090019" w:tentative="1">
      <w:start w:val="1"/>
      <w:numFmt w:val="lowerLetter"/>
      <w:lvlText w:val="%2."/>
      <w:lvlJc w:val="left"/>
      <w:pPr>
        <w:ind w:left="1831" w:hanging="360"/>
      </w:pPr>
    </w:lvl>
    <w:lvl w:ilvl="2" w:tplc="0409001B" w:tentative="1">
      <w:start w:val="1"/>
      <w:numFmt w:val="lowerRoman"/>
      <w:lvlText w:val="%3."/>
      <w:lvlJc w:val="right"/>
      <w:pPr>
        <w:ind w:left="2551" w:hanging="180"/>
      </w:pPr>
    </w:lvl>
    <w:lvl w:ilvl="3" w:tplc="0409000F" w:tentative="1">
      <w:start w:val="1"/>
      <w:numFmt w:val="decimal"/>
      <w:lvlText w:val="%4."/>
      <w:lvlJc w:val="left"/>
      <w:pPr>
        <w:ind w:left="3271" w:hanging="360"/>
      </w:pPr>
    </w:lvl>
    <w:lvl w:ilvl="4" w:tplc="04090019" w:tentative="1">
      <w:start w:val="1"/>
      <w:numFmt w:val="lowerLetter"/>
      <w:lvlText w:val="%5."/>
      <w:lvlJc w:val="left"/>
      <w:pPr>
        <w:ind w:left="3991" w:hanging="360"/>
      </w:pPr>
    </w:lvl>
    <w:lvl w:ilvl="5" w:tplc="0409001B" w:tentative="1">
      <w:start w:val="1"/>
      <w:numFmt w:val="lowerRoman"/>
      <w:lvlText w:val="%6."/>
      <w:lvlJc w:val="right"/>
      <w:pPr>
        <w:ind w:left="4711" w:hanging="180"/>
      </w:pPr>
    </w:lvl>
    <w:lvl w:ilvl="6" w:tplc="0409000F" w:tentative="1">
      <w:start w:val="1"/>
      <w:numFmt w:val="decimal"/>
      <w:lvlText w:val="%7."/>
      <w:lvlJc w:val="left"/>
      <w:pPr>
        <w:ind w:left="5431" w:hanging="360"/>
      </w:pPr>
    </w:lvl>
    <w:lvl w:ilvl="7" w:tplc="04090019" w:tentative="1">
      <w:start w:val="1"/>
      <w:numFmt w:val="lowerLetter"/>
      <w:lvlText w:val="%8."/>
      <w:lvlJc w:val="left"/>
      <w:pPr>
        <w:ind w:left="6151" w:hanging="360"/>
      </w:pPr>
    </w:lvl>
    <w:lvl w:ilvl="8" w:tplc="0409001B" w:tentative="1">
      <w:start w:val="1"/>
      <w:numFmt w:val="lowerRoman"/>
      <w:lvlText w:val="%9."/>
      <w:lvlJc w:val="right"/>
      <w:pPr>
        <w:ind w:left="6871" w:hanging="180"/>
      </w:pPr>
    </w:lvl>
  </w:abstractNum>
  <w:abstractNum w:abstractNumId="14" w15:restartNumberingAfterBreak="0">
    <w:nsid w:val="3E3A7AFE"/>
    <w:multiLevelType w:val="hybridMultilevel"/>
    <w:tmpl w:val="629442F8"/>
    <w:lvl w:ilvl="0" w:tplc="04090005">
      <w:start w:val="1"/>
      <w:numFmt w:val="bullet"/>
      <w:lvlText w:val=""/>
      <w:lvlJc w:val="left"/>
      <w:pPr>
        <w:ind w:left="744" w:hanging="360"/>
      </w:pPr>
      <w:rPr>
        <w:rFonts w:ascii="Wingdings" w:hAnsi="Wingdings"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15" w15:restartNumberingAfterBreak="0">
    <w:nsid w:val="4023352A"/>
    <w:multiLevelType w:val="hybridMultilevel"/>
    <w:tmpl w:val="189EA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DC416A"/>
    <w:multiLevelType w:val="hybridMultilevel"/>
    <w:tmpl w:val="4A7CF136"/>
    <w:lvl w:ilvl="0" w:tplc="419EDAC8">
      <w:start w:val="1"/>
      <w:numFmt w:val="decimal"/>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1B3090A"/>
    <w:multiLevelType w:val="hybridMultilevel"/>
    <w:tmpl w:val="45646626"/>
    <w:lvl w:ilvl="0" w:tplc="38F43DEA">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9" w15:restartNumberingAfterBreak="0">
    <w:nsid w:val="629371CD"/>
    <w:multiLevelType w:val="hybridMultilevel"/>
    <w:tmpl w:val="C16C025E"/>
    <w:lvl w:ilvl="0" w:tplc="9790FFB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973D1E"/>
    <w:multiLevelType w:val="hybridMultilevel"/>
    <w:tmpl w:val="AD52CFB0"/>
    <w:lvl w:ilvl="0" w:tplc="582E32D6">
      <w:start w:val="1"/>
      <w:numFmt w:val="decimal"/>
      <w:lvlText w:val="%1."/>
      <w:lvlJc w:val="left"/>
      <w:pPr>
        <w:ind w:left="1080" w:hanging="360"/>
      </w:pPr>
      <w:rPr>
        <w:rFonts w:hint="default"/>
        <w:b w:val="0"/>
        <w:sz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1483049"/>
    <w:multiLevelType w:val="hybridMultilevel"/>
    <w:tmpl w:val="478E6F28"/>
    <w:lvl w:ilvl="0" w:tplc="99C0DBC4">
      <w:start w:val="1"/>
      <w:numFmt w:val="decimal"/>
      <w:lvlText w:val="%1"/>
      <w:lvlJc w:val="left"/>
      <w:pPr>
        <w:ind w:left="720" w:hanging="720"/>
      </w:pPr>
      <w:rPr>
        <w:rFonts w:asciiTheme="minorHAnsi" w:hAnsiTheme="minorHAnsi"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7854B1"/>
    <w:multiLevelType w:val="hybridMultilevel"/>
    <w:tmpl w:val="AEA816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D021550"/>
    <w:multiLevelType w:val="hybridMultilevel"/>
    <w:tmpl w:val="74241098"/>
    <w:lvl w:ilvl="0" w:tplc="027CC5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872178"/>
    <w:multiLevelType w:val="hybridMultilevel"/>
    <w:tmpl w:val="48CC4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
  </w:num>
  <w:num w:numId="3">
    <w:abstractNumId w:val="17"/>
  </w:num>
  <w:num w:numId="4">
    <w:abstractNumId w:val="1"/>
  </w:num>
  <w:num w:numId="5">
    <w:abstractNumId w:val="0"/>
  </w:num>
  <w:num w:numId="6">
    <w:abstractNumId w:val="9"/>
  </w:num>
  <w:num w:numId="7">
    <w:abstractNumId w:val="18"/>
  </w:num>
  <w:num w:numId="8">
    <w:abstractNumId w:val="19"/>
  </w:num>
  <w:num w:numId="9">
    <w:abstractNumId w:val="8"/>
  </w:num>
  <w:num w:numId="10">
    <w:abstractNumId w:val="13"/>
  </w:num>
  <w:num w:numId="11">
    <w:abstractNumId w:val="22"/>
  </w:num>
  <w:num w:numId="12">
    <w:abstractNumId w:val="14"/>
  </w:num>
  <w:num w:numId="13">
    <w:abstractNumId w:val="11"/>
  </w:num>
  <w:num w:numId="14">
    <w:abstractNumId w:val="16"/>
  </w:num>
  <w:num w:numId="15">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9"/>
  </w:num>
  <w:num w:numId="18">
    <w:abstractNumId w:val="4"/>
  </w:num>
  <w:num w:numId="19">
    <w:abstractNumId w:val="6"/>
  </w:num>
  <w:num w:numId="20">
    <w:abstractNumId w:val="23"/>
  </w:num>
  <w:num w:numId="21">
    <w:abstractNumId w:val="5"/>
  </w:num>
  <w:num w:numId="22">
    <w:abstractNumId w:val="7"/>
  </w:num>
  <w:num w:numId="23">
    <w:abstractNumId w:val="24"/>
  </w:num>
  <w:num w:numId="24">
    <w:abstractNumId w:val="21"/>
  </w:num>
  <w:num w:numId="25">
    <w:abstractNumId w:val="15"/>
  </w:num>
  <w:num w:numId="26">
    <w:abstractNumId w:val="12"/>
  </w:num>
  <w:num w:numId="27">
    <w:abstractNumId w:val="2"/>
  </w:num>
  <w:num w:numId="28">
    <w:abstractNumId w:val="20"/>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exis Smith">
    <w15:presenceInfo w15:providerId="None" w15:userId="Alexis Smit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DateAndTime/>
  <w:activeWritingStyle w:appName="MSWord" w:lang="en-US" w:vendorID="64" w:dllVersion="131078" w:nlCheck="1" w:checkStyle="0"/>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17F3"/>
    <w:rsid w:val="00002EE0"/>
    <w:rsid w:val="0001052E"/>
    <w:rsid w:val="00010C95"/>
    <w:rsid w:val="000165F9"/>
    <w:rsid w:val="00023A98"/>
    <w:rsid w:val="00026B59"/>
    <w:rsid w:val="00031FF2"/>
    <w:rsid w:val="00035135"/>
    <w:rsid w:val="00037F93"/>
    <w:rsid w:val="000452DE"/>
    <w:rsid w:val="00045AF9"/>
    <w:rsid w:val="00052480"/>
    <w:rsid w:val="0006136B"/>
    <w:rsid w:val="0006325B"/>
    <w:rsid w:val="00067802"/>
    <w:rsid w:val="00070E18"/>
    <w:rsid w:val="00074257"/>
    <w:rsid w:val="000753FB"/>
    <w:rsid w:val="00086607"/>
    <w:rsid w:val="00086EF9"/>
    <w:rsid w:val="0009315E"/>
    <w:rsid w:val="00093A7F"/>
    <w:rsid w:val="00094357"/>
    <w:rsid w:val="00097FDE"/>
    <w:rsid w:val="000A01E6"/>
    <w:rsid w:val="000A5B2C"/>
    <w:rsid w:val="000A6716"/>
    <w:rsid w:val="000A7A62"/>
    <w:rsid w:val="000B1B45"/>
    <w:rsid w:val="000C0B3F"/>
    <w:rsid w:val="000C4D97"/>
    <w:rsid w:val="000C6B12"/>
    <w:rsid w:val="000D01A4"/>
    <w:rsid w:val="000D065E"/>
    <w:rsid w:val="000D0C09"/>
    <w:rsid w:val="000D4776"/>
    <w:rsid w:val="000E0347"/>
    <w:rsid w:val="000E2FAB"/>
    <w:rsid w:val="000E7B7C"/>
    <w:rsid w:val="000F2727"/>
    <w:rsid w:val="000F3711"/>
    <w:rsid w:val="000F685B"/>
    <w:rsid w:val="000F713F"/>
    <w:rsid w:val="000F7AAF"/>
    <w:rsid w:val="00103283"/>
    <w:rsid w:val="001051B9"/>
    <w:rsid w:val="00105871"/>
    <w:rsid w:val="00111C8E"/>
    <w:rsid w:val="00121986"/>
    <w:rsid w:val="00121AEA"/>
    <w:rsid w:val="001263BF"/>
    <w:rsid w:val="00127A5E"/>
    <w:rsid w:val="0013183D"/>
    <w:rsid w:val="00131E30"/>
    <w:rsid w:val="00135299"/>
    <w:rsid w:val="00141821"/>
    <w:rsid w:val="001456B0"/>
    <w:rsid w:val="0014582E"/>
    <w:rsid w:val="00163FB5"/>
    <w:rsid w:val="00163FD2"/>
    <w:rsid w:val="00164B1B"/>
    <w:rsid w:val="00170A93"/>
    <w:rsid w:val="00174B78"/>
    <w:rsid w:val="001837A7"/>
    <w:rsid w:val="001844F5"/>
    <w:rsid w:val="00185DE2"/>
    <w:rsid w:val="00186891"/>
    <w:rsid w:val="00192313"/>
    <w:rsid w:val="001947AA"/>
    <w:rsid w:val="001A11AA"/>
    <w:rsid w:val="001A6444"/>
    <w:rsid w:val="001B335E"/>
    <w:rsid w:val="001B37A2"/>
    <w:rsid w:val="001B6972"/>
    <w:rsid w:val="001B7A40"/>
    <w:rsid w:val="001C0809"/>
    <w:rsid w:val="001C2576"/>
    <w:rsid w:val="001C4226"/>
    <w:rsid w:val="001C624C"/>
    <w:rsid w:val="001D01EC"/>
    <w:rsid w:val="001D07F3"/>
    <w:rsid w:val="001D331F"/>
    <w:rsid w:val="001D3DAC"/>
    <w:rsid w:val="001E3C1B"/>
    <w:rsid w:val="001F4A5C"/>
    <w:rsid w:val="002011BC"/>
    <w:rsid w:val="00202A63"/>
    <w:rsid w:val="00202E7F"/>
    <w:rsid w:val="00204C45"/>
    <w:rsid w:val="00207977"/>
    <w:rsid w:val="0021359B"/>
    <w:rsid w:val="00213B87"/>
    <w:rsid w:val="002233E9"/>
    <w:rsid w:val="00223BFD"/>
    <w:rsid w:val="00232C1C"/>
    <w:rsid w:val="00237379"/>
    <w:rsid w:val="00246307"/>
    <w:rsid w:val="002477FB"/>
    <w:rsid w:val="00250B4F"/>
    <w:rsid w:val="00260F33"/>
    <w:rsid w:val="00264BE7"/>
    <w:rsid w:val="0026531F"/>
    <w:rsid w:val="002679C3"/>
    <w:rsid w:val="0027059B"/>
    <w:rsid w:val="00272246"/>
    <w:rsid w:val="00276E1F"/>
    <w:rsid w:val="0029047D"/>
    <w:rsid w:val="00290950"/>
    <w:rsid w:val="0029154A"/>
    <w:rsid w:val="00294334"/>
    <w:rsid w:val="002A3EBD"/>
    <w:rsid w:val="002A4574"/>
    <w:rsid w:val="002B29C8"/>
    <w:rsid w:val="002C03F1"/>
    <w:rsid w:val="002C4695"/>
    <w:rsid w:val="002C490A"/>
    <w:rsid w:val="002D0D46"/>
    <w:rsid w:val="002D1237"/>
    <w:rsid w:val="002D69FC"/>
    <w:rsid w:val="002E47B0"/>
    <w:rsid w:val="002F25BB"/>
    <w:rsid w:val="002F5EFB"/>
    <w:rsid w:val="002F679F"/>
    <w:rsid w:val="0030200E"/>
    <w:rsid w:val="00306CAA"/>
    <w:rsid w:val="00307737"/>
    <w:rsid w:val="00310D9A"/>
    <w:rsid w:val="0032216A"/>
    <w:rsid w:val="00324825"/>
    <w:rsid w:val="003255BF"/>
    <w:rsid w:val="00327A9C"/>
    <w:rsid w:val="00332461"/>
    <w:rsid w:val="003363E8"/>
    <w:rsid w:val="00341C52"/>
    <w:rsid w:val="00341EBD"/>
    <w:rsid w:val="003426B7"/>
    <w:rsid w:val="00350756"/>
    <w:rsid w:val="00352336"/>
    <w:rsid w:val="00353923"/>
    <w:rsid w:val="00353AD6"/>
    <w:rsid w:val="00354C00"/>
    <w:rsid w:val="00355C2A"/>
    <w:rsid w:val="003563E7"/>
    <w:rsid w:val="00360CDE"/>
    <w:rsid w:val="00362ECD"/>
    <w:rsid w:val="00370F90"/>
    <w:rsid w:val="0037448D"/>
    <w:rsid w:val="00377144"/>
    <w:rsid w:val="0038173A"/>
    <w:rsid w:val="003837C9"/>
    <w:rsid w:val="003A3A65"/>
    <w:rsid w:val="003A3D8D"/>
    <w:rsid w:val="003A6A70"/>
    <w:rsid w:val="003B6CB0"/>
    <w:rsid w:val="003C565D"/>
    <w:rsid w:val="003D0A5A"/>
    <w:rsid w:val="003D30A5"/>
    <w:rsid w:val="003D40CF"/>
    <w:rsid w:val="003D5DA1"/>
    <w:rsid w:val="003D6150"/>
    <w:rsid w:val="003E3948"/>
    <w:rsid w:val="003E7373"/>
    <w:rsid w:val="003E7FF4"/>
    <w:rsid w:val="003F2391"/>
    <w:rsid w:val="003F49B9"/>
    <w:rsid w:val="004152D0"/>
    <w:rsid w:val="00417094"/>
    <w:rsid w:val="00423E8B"/>
    <w:rsid w:val="00431F8D"/>
    <w:rsid w:val="004351D2"/>
    <w:rsid w:val="0043616E"/>
    <w:rsid w:val="00440008"/>
    <w:rsid w:val="00444E93"/>
    <w:rsid w:val="00445E71"/>
    <w:rsid w:val="0045236C"/>
    <w:rsid w:val="004575B2"/>
    <w:rsid w:val="00465DA8"/>
    <w:rsid w:val="00467A82"/>
    <w:rsid w:val="00471B21"/>
    <w:rsid w:val="004726CC"/>
    <w:rsid w:val="004772E1"/>
    <w:rsid w:val="0047774E"/>
    <w:rsid w:val="004809E4"/>
    <w:rsid w:val="00484240"/>
    <w:rsid w:val="00490895"/>
    <w:rsid w:val="004913AF"/>
    <w:rsid w:val="004947F6"/>
    <w:rsid w:val="0049664A"/>
    <w:rsid w:val="004A27C6"/>
    <w:rsid w:val="004A61C5"/>
    <w:rsid w:val="004B12CA"/>
    <w:rsid w:val="004B358A"/>
    <w:rsid w:val="004B6E84"/>
    <w:rsid w:val="004C0E44"/>
    <w:rsid w:val="004C3F98"/>
    <w:rsid w:val="004C4A09"/>
    <w:rsid w:val="004C4DA0"/>
    <w:rsid w:val="004C5AC8"/>
    <w:rsid w:val="004C65CB"/>
    <w:rsid w:val="004C748A"/>
    <w:rsid w:val="004D1B4B"/>
    <w:rsid w:val="004E4F83"/>
    <w:rsid w:val="004E5751"/>
    <w:rsid w:val="004E5DBA"/>
    <w:rsid w:val="004F0D78"/>
    <w:rsid w:val="004F2569"/>
    <w:rsid w:val="00502543"/>
    <w:rsid w:val="00502D64"/>
    <w:rsid w:val="00505A99"/>
    <w:rsid w:val="005066B1"/>
    <w:rsid w:val="00510FF3"/>
    <w:rsid w:val="00511464"/>
    <w:rsid w:val="00517C75"/>
    <w:rsid w:val="00521E1D"/>
    <w:rsid w:val="00534921"/>
    <w:rsid w:val="00537C0F"/>
    <w:rsid w:val="005405B0"/>
    <w:rsid w:val="005410ED"/>
    <w:rsid w:val="005413D9"/>
    <w:rsid w:val="0054256A"/>
    <w:rsid w:val="00542FD3"/>
    <w:rsid w:val="00551740"/>
    <w:rsid w:val="005518CD"/>
    <w:rsid w:val="005521FB"/>
    <w:rsid w:val="005708C9"/>
    <w:rsid w:val="00573D96"/>
    <w:rsid w:val="00584D67"/>
    <w:rsid w:val="005A21B1"/>
    <w:rsid w:val="005A2B97"/>
    <w:rsid w:val="005A66DA"/>
    <w:rsid w:val="005C06AC"/>
    <w:rsid w:val="005D17AE"/>
    <w:rsid w:val="005D3827"/>
    <w:rsid w:val="005D3BD0"/>
    <w:rsid w:val="005D410F"/>
    <w:rsid w:val="005D51CC"/>
    <w:rsid w:val="005D57A5"/>
    <w:rsid w:val="005D66CB"/>
    <w:rsid w:val="005E1615"/>
    <w:rsid w:val="005E1FE6"/>
    <w:rsid w:val="005E2135"/>
    <w:rsid w:val="005E2F74"/>
    <w:rsid w:val="005F61B2"/>
    <w:rsid w:val="0060116F"/>
    <w:rsid w:val="00604BA7"/>
    <w:rsid w:val="00605833"/>
    <w:rsid w:val="00613729"/>
    <w:rsid w:val="006312CE"/>
    <w:rsid w:val="006368EF"/>
    <w:rsid w:val="00636F83"/>
    <w:rsid w:val="0064067F"/>
    <w:rsid w:val="00640CBD"/>
    <w:rsid w:val="00650F07"/>
    <w:rsid w:val="00652777"/>
    <w:rsid w:val="006610B8"/>
    <w:rsid w:val="0066221E"/>
    <w:rsid w:val="00665B38"/>
    <w:rsid w:val="00665F31"/>
    <w:rsid w:val="00681623"/>
    <w:rsid w:val="0069162E"/>
    <w:rsid w:val="00697E52"/>
    <w:rsid w:val="006A206B"/>
    <w:rsid w:val="006A4533"/>
    <w:rsid w:val="006A458E"/>
    <w:rsid w:val="006A5191"/>
    <w:rsid w:val="006D0675"/>
    <w:rsid w:val="006D0A26"/>
    <w:rsid w:val="006D6FE1"/>
    <w:rsid w:val="006E0082"/>
    <w:rsid w:val="006E3552"/>
    <w:rsid w:val="006E4BEC"/>
    <w:rsid w:val="006F1E84"/>
    <w:rsid w:val="006F20AA"/>
    <w:rsid w:val="006F5261"/>
    <w:rsid w:val="00700F25"/>
    <w:rsid w:val="007043ED"/>
    <w:rsid w:val="00707DEC"/>
    <w:rsid w:val="0072157A"/>
    <w:rsid w:val="007277D4"/>
    <w:rsid w:val="00731786"/>
    <w:rsid w:val="00757E79"/>
    <w:rsid w:val="00762E40"/>
    <w:rsid w:val="00767718"/>
    <w:rsid w:val="00771100"/>
    <w:rsid w:val="00777B2F"/>
    <w:rsid w:val="00786052"/>
    <w:rsid w:val="0078705F"/>
    <w:rsid w:val="0079128F"/>
    <w:rsid w:val="00791629"/>
    <w:rsid w:val="00795E0C"/>
    <w:rsid w:val="007A093B"/>
    <w:rsid w:val="007A4BBF"/>
    <w:rsid w:val="007A5D38"/>
    <w:rsid w:val="007C522D"/>
    <w:rsid w:val="007D3387"/>
    <w:rsid w:val="007D4CA3"/>
    <w:rsid w:val="007E127B"/>
    <w:rsid w:val="007E1719"/>
    <w:rsid w:val="007E5494"/>
    <w:rsid w:val="007E64C1"/>
    <w:rsid w:val="007F1C24"/>
    <w:rsid w:val="007F6151"/>
    <w:rsid w:val="00800C91"/>
    <w:rsid w:val="00802060"/>
    <w:rsid w:val="00802F5A"/>
    <w:rsid w:val="008037EB"/>
    <w:rsid w:val="00806304"/>
    <w:rsid w:val="0082165D"/>
    <w:rsid w:val="008236A7"/>
    <w:rsid w:val="00827F4B"/>
    <w:rsid w:val="00830150"/>
    <w:rsid w:val="00834B21"/>
    <w:rsid w:val="008378BF"/>
    <w:rsid w:val="00846618"/>
    <w:rsid w:val="008472E3"/>
    <w:rsid w:val="0085658C"/>
    <w:rsid w:val="00857DB0"/>
    <w:rsid w:val="008607B1"/>
    <w:rsid w:val="00866152"/>
    <w:rsid w:val="00873389"/>
    <w:rsid w:val="00877D26"/>
    <w:rsid w:val="00883B90"/>
    <w:rsid w:val="008951AB"/>
    <w:rsid w:val="008978A7"/>
    <w:rsid w:val="008A0EE5"/>
    <w:rsid w:val="008A46CE"/>
    <w:rsid w:val="008A77FE"/>
    <w:rsid w:val="008B40F7"/>
    <w:rsid w:val="008B7043"/>
    <w:rsid w:val="008B713C"/>
    <w:rsid w:val="008C5AD3"/>
    <w:rsid w:val="008C702A"/>
    <w:rsid w:val="008D037B"/>
    <w:rsid w:val="008D2AD1"/>
    <w:rsid w:val="008D7DBB"/>
    <w:rsid w:val="008E21F5"/>
    <w:rsid w:val="008E6549"/>
    <w:rsid w:val="008E74BE"/>
    <w:rsid w:val="008F5AD6"/>
    <w:rsid w:val="008F77B0"/>
    <w:rsid w:val="00901778"/>
    <w:rsid w:val="009062EA"/>
    <w:rsid w:val="009062F2"/>
    <w:rsid w:val="009075B5"/>
    <w:rsid w:val="0091285E"/>
    <w:rsid w:val="00912F68"/>
    <w:rsid w:val="009213E6"/>
    <w:rsid w:val="00925EA3"/>
    <w:rsid w:val="00932E1C"/>
    <w:rsid w:val="009335C5"/>
    <w:rsid w:val="009369F2"/>
    <w:rsid w:val="00945EED"/>
    <w:rsid w:val="00951BB7"/>
    <w:rsid w:val="009528FF"/>
    <w:rsid w:val="00954811"/>
    <w:rsid w:val="00954E27"/>
    <w:rsid w:val="0095737E"/>
    <w:rsid w:val="0096325C"/>
    <w:rsid w:val="00964DAF"/>
    <w:rsid w:val="00972E73"/>
    <w:rsid w:val="00976D94"/>
    <w:rsid w:val="00992AE0"/>
    <w:rsid w:val="009A4F12"/>
    <w:rsid w:val="009A4F6D"/>
    <w:rsid w:val="009A708E"/>
    <w:rsid w:val="009B1087"/>
    <w:rsid w:val="009C1248"/>
    <w:rsid w:val="009C4F94"/>
    <w:rsid w:val="009C64FE"/>
    <w:rsid w:val="009C7275"/>
    <w:rsid w:val="009D4C4A"/>
    <w:rsid w:val="009D6D23"/>
    <w:rsid w:val="009E7A2F"/>
    <w:rsid w:val="009F41D2"/>
    <w:rsid w:val="009F4FC9"/>
    <w:rsid w:val="00A03A9B"/>
    <w:rsid w:val="00A062A4"/>
    <w:rsid w:val="00A064F6"/>
    <w:rsid w:val="00A106C7"/>
    <w:rsid w:val="00A10E82"/>
    <w:rsid w:val="00A209C7"/>
    <w:rsid w:val="00A26E22"/>
    <w:rsid w:val="00A31477"/>
    <w:rsid w:val="00A35980"/>
    <w:rsid w:val="00A377D9"/>
    <w:rsid w:val="00A4543E"/>
    <w:rsid w:val="00A4665D"/>
    <w:rsid w:val="00A5332E"/>
    <w:rsid w:val="00A56F73"/>
    <w:rsid w:val="00A6101B"/>
    <w:rsid w:val="00A63123"/>
    <w:rsid w:val="00A635C0"/>
    <w:rsid w:val="00A648E4"/>
    <w:rsid w:val="00A729CA"/>
    <w:rsid w:val="00AA157A"/>
    <w:rsid w:val="00AA23CF"/>
    <w:rsid w:val="00AA5382"/>
    <w:rsid w:val="00AA5BE8"/>
    <w:rsid w:val="00AA6710"/>
    <w:rsid w:val="00AA686E"/>
    <w:rsid w:val="00AA7267"/>
    <w:rsid w:val="00AB4A68"/>
    <w:rsid w:val="00AB4B57"/>
    <w:rsid w:val="00AB55F0"/>
    <w:rsid w:val="00AC0F91"/>
    <w:rsid w:val="00AC2089"/>
    <w:rsid w:val="00AC36B4"/>
    <w:rsid w:val="00AC7866"/>
    <w:rsid w:val="00AC79A0"/>
    <w:rsid w:val="00AD0B90"/>
    <w:rsid w:val="00AD1A32"/>
    <w:rsid w:val="00AD1CB3"/>
    <w:rsid w:val="00AD7B71"/>
    <w:rsid w:val="00AE29FB"/>
    <w:rsid w:val="00AE5DAC"/>
    <w:rsid w:val="00AE6DE8"/>
    <w:rsid w:val="00B06019"/>
    <w:rsid w:val="00B3284C"/>
    <w:rsid w:val="00B37E3B"/>
    <w:rsid w:val="00B4059D"/>
    <w:rsid w:val="00B41FFD"/>
    <w:rsid w:val="00B4489D"/>
    <w:rsid w:val="00B461A4"/>
    <w:rsid w:val="00B573A6"/>
    <w:rsid w:val="00B61285"/>
    <w:rsid w:val="00B71555"/>
    <w:rsid w:val="00B866CA"/>
    <w:rsid w:val="00B86B49"/>
    <w:rsid w:val="00B9070D"/>
    <w:rsid w:val="00B91C90"/>
    <w:rsid w:val="00B955E7"/>
    <w:rsid w:val="00B96332"/>
    <w:rsid w:val="00B97159"/>
    <w:rsid w:val="00BA3C37"/>
    <w:rsid w:val="00BA4F7A"/>
    <w:rsid w:val="00BA4F86"/>
    <w:rsid w:val="00BA6D99"/>
    <w:rsid w:val="00BB7005"/>
    <w:rsid w:val="00BC2AE6"/>
    <w:rsid w:val="00BC564F"/>
    <w:rsid w:val="00BD285F"/>
    <w:rsid w:val="00BE371B"/>
    <w:rsid w:val="00BE4740"/>
    <w:rsid w:val="00BF340F"/>
    <w:rsid w:val="00BF3503"/>
    <w:rsid w:val="00BF54E0"/>
    <w:rsid w:val="00C01E1A"/>
    <w:rsid w:val="00C03396"/>
    <w:rsid w:val="00C03E04"/>
    <w:rsid w:val="00C053EF"/>
    <w:rsid w:val="00C06219"/>
    <w:rsid w:val="00C105A9"/>
    <w:rsid w:val="00C135F2"/>
    <w:rsid w:val="00C16F33"/>
    <w:rsid w:val="00C16F9A"/>
    <w:rsid w:val="00C1794E"/>
    <w:rsid w:val="00C21469"/>
    <w:rsid w:val="00C23D5F"/>
    <w:rsid w:val="00C27BAB"/>
    <w:rsid w:val="00C3222B"/>
    <w:rsid w:val="00C44A28"/>
    <w:rsid w:val="00C44D97"/>
    <w:rsid w:val="00C474C1"/>
    <w:rsid w:val="00C5055B"/>
    <w:rsid w:val="00C51E0F"/>
    <w:rsid w:val="00C53F9A"/>
    <w:rsid w:val="00C56E30"/>
    <w:rsid w:val="00C62D48"/>
    <w:rsid w:val="00C64AD0"/>
    <w:rsid w:val="00C64DBF"/>
    <w:rsid w:val="00C76888"/>
    <w:rsid w:val="00C81570"/>
    <w:rsid w:val="00C91598"/>
    <w:rsid w:val="00C9288D"/>
    <w:rsid w:val="00CA4FE4"/>
    <w:rsid w:val="00CA740A"/>
    <w:rsid w:val="00CB00C9"/>
    <w:rsid w:val="00CB14DD"/>
    <w:rsid w:val="00CB22EC"/>
    <w:rsid w:val="00CB62E7"/>
    <w:rsid w:val="00CC5F3A"/>
    <w:rsid w:val="00CD6B8A"/>
    <w:rsid w:val="00CE23DA"/>
    <w:rsid w:val="00CE3D5B"/>
    <w:rsid w:val="00CF0F79"/>
    <w:rsid w:val="00CF4E00"/>
    <w:rsid w:val="00D0257D"/>
    <w:rsid w:val="00D0506C"/>
    <w:rsid w:val="00D0728E"/>
    <w:rsid w:val="00D1405D"/>
    <w:rsid w:val="00D2532B"/>
    <w:rsid w:val="00D25693"/>
    <w:rsid w:val="00D26D15"/>
    <w:rsid w:val="00D26DCF"/>
    <w:rsid w:val="00D326F9"/>
    <w:rsid w:val="00D329E4"/>
    <w:rsid w:val="00D431C2"/>
    <w:rsid w:val="00D434B0"/>
    <w:rsid w:val="00D45E88"/>
    <w:rsid w:val="00D546E0"/>
    <w:rsid w:val="00D54DA1"/>
    <w:rsid w:val="00D611EF"/>
    <w:rsid w:val="00D6244D"/>
    <w:rsid w:val="00D642FF"/>
    <w:rsid w:val="00D65FA1"/>
    <w:rsid w:val="00D67E5B"/>
    <w:rsid w:val="00D70078"/>
    <w:rsid w:val="00D71F67"/>
    <w:rsid w:val="00D84059"/>
    <w:rsid w:val="00D85A3A"/>
    <w:rsid w:val="00D85C84"/>
    <w:rsid w:val="00D951D1"/>
    <w:rsid w:val="00DA445F"/>
    <w:rsid w:val="00DA6C5C"/>
    <w:rsid w:val="00DB0685"/>
    <w:rsid w:val="00DB3BB0"/>
    <w:rsid w:val="00DC59D7"/>
    <w:rsid w:val="00DC7F00"/>
    <w:rsid w:val="00DD2592"/>
    <w:rsid w:val="00DD4B3B"/>
    <w:rsid w:val="00DE24F3"/>
    <w:rsid w:val="00DE3DC8"/>
    <w:rsid w:val="00DE4D94"/>
    <w:rsid w:val="00DE79CE"/>
    <w:rsid w:val="00DF4E35"/>
    <w:rsid w:val="00E01E27"/>
    <w:rsid w:val="00E0224C"/>
    <w:rsid w:val="00E04D85"/>
    <w:rsid w:val="00E06ED1"/>
    <w:rsid w:val="00E07402"/>
    <w:rsid w:val="00E168DF"/>
    <w:rsid w:val="00E22DBA"/>
    <w:rsid w:val="00E2442F"/>
    <w:rsid w:val="00E326DF"/>
    <w:rsid w:val="00E3328B"/>
    <w:rsid w:val="00E35A2C"/>
    <w:rsid w:val="00E37C19"/>
    <w:rsid w:val="00E5118D"/>
    <w:rsid w:val="00E54A96"/>
    <w:rsid w:val="00E658A8"/>
    <w:rsid w:val="00E74FA7"/>
    <w:rsid w:val="00E84254"/>
    <w:rsid w:val="00E842BD"/>
    <w:rsid w:val="00E84F79"/>
    <w:rsid w:val="00E94DBE"/>
    <w:rsid w:val="00E9761F"/>
    <w:rsid w:val="00EB1DEC"/>
    <w:rsid w:val="00EB3465"/>
    <w:rsid w:val="00EB40E3"/>
    <w:rsid w:val="00EB6EDA"/>
    <w:rsid w:val="00EC0A97"/>
    <w:rsid w:val="00EC36AD"/>
    <w:rsid w:val="00ED2264"/>
    <w:rsid w:val="00ED7383"/>
    <w:rsid w:val="00EE1876"/>
    <w:rsid w:val="00EE6757"/>
    <w:rsid w:val="00EE79FE"/>
    <w:rsid w:val="00EF05FF"/>
    <w:rsid w:val="00EF64A5"/>
    <w:rsid w:val="00F111F9"/>
    <w:rsid w:val="00F1220E"/>
    <w:rsid w:val="00F26A73"/>
    <w:rsid w:val="00F33AAA"/>
    <w:rsid w:val="00F4057B"/>
    <w:rsid w:val="00F464CD"/>
    <w:rsid w:val="00F52A83"/>
    <w:rsid w:val="00F545F3"/>
    <w:rsid w:val="00F557F6"/>
    <w:rsid w:val="00F635DD"/>
    <w:rsid w:val="00F66DC5"/>
    <w:rsid w:val="00F735AD"/>
    <w:rsid w:val="00F75516"/>
    <w:rsid w:val="00F76545"/>
    <w:rsid w:val="00F86E28"/>
    <w:rsid w:val="00FA76EA"/>
    <w:rsid w:val="00FB5CF1"/>
    <w:rsid w:val="00FB7C8C"/>
    <w:rsid w:val="00FC25CF"/>
    <w:rsid w:val="00FC5CD6"/>
    <w:rsid w:val="00FD0B67"/>
    <w:rsid w:val="00FD3D8F"/>
    <w:rsid w:val="00FD4671"/>
    <w:rsid w:val="00FD4D9A"/>
    <w:rsid w:val="00FF52AE"/>
    <w:rsid w:val="00FF5B89"/>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27D78B7F"/>
  <w15:docId w15:val="{578FEFC7-D49C-4022-BAB7-023D69222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style>
  <w:style w:type="paragraph" w:styleId="Heading1">
    <w:name w:val="heading 1"/>
    <w:basedOn w:val="Normal"/>
    <w:next w:val="Normal"/>
    <w:link w:val="Heading1Char"/>
    <w:qFormat/>
    <w:rsid w:val="00777B2F"/>
    <w:pPr>
      <w:keepNext/>
      <w:outlineLvl w:val="0"/>
    </w:pPr>
    <w:rPr>
      <w:b/>
      <w:sz w:val="30"/>
    </w:rPr>
  </w:style>
  <w:style w:type="paragraph" w:styleId="Heading2">
    <w:name w:val="heading 2"/>
    <w:aliases w:val="h2,h21,h22"/>
    <w:basedOn w:val="Normal"/>
    <w:next w:val="Normal"/>
    <w:qFormat/>
    <w:rsid w:val="003A3D8D"/>
    <w:pPr>
      <w:keepNext/>
      <w:numPr>
        <w:ilvl w:val="1"/>
        <w:numId w:val="1"/>
      </w:numPr>
      <w:pBdr>
        <w:top w:val="single" w:sz="4" w:space="1" w:color="auto"/>
      </w:pBdr>
      <w:spacing w:before="720"/>
      <w:outlineLvl w:val="1"/>
    </w:pPr>
    <w:rPr>
      <w:rFonts w:ascii="Arial" w:hAnsi="Arial"/>
      <w:b/>
      <w:i/>
      <w:sz w:val="22"/>
    </w:rPr>
  </w:style>
  <w:style w:type="paragraph" w:styleId="Heading3">
    <w:name w:val="heading 3"/>
    <w:aliases w:val="h3,h31,h32"/>
    <w:basedOn w:val="Normal"/>
    <w:next w:val="Normal"/>
    <w:link w:val="Heading3Char"/>
    <w:qFormat/>
    <w:rsid w:val="003A3D8D"/>
    <w:pPr>
      <w:keepNext/>
      <w:numPr>
        <w:ilvl w:val="2"/>
        <w:numId w:val="2"/>
      </w:numPr>
      <w:tabs>
        <w:tab w:val="left" w:pos="-2600"/>
      </w:tabs>
      <w:spacing w:before="48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rsid w:val="007E26E9"/>
    <w:pPr>
      <w:spacing w:before="120"/>
    </w:pPr>
  </w:style>
  <w:style w:type="paragraph" w:customStyle="1" w:styleId="Style3">
    <w:name w:val="Style3"/>
    <w:basedOn w:val="Normal"/>
    <w:autoRedefine/>
    <w:rsid w:val="007E26E9"/>
    <w:pPr>
      <w:spacing w:before="120"/>
    </w:pPr>
  </w:style>
  <w:style w:type="paragraph" w:customStyle="1" w:styleId="Style4">
    <w:name w:val="Style4"/>
    <w:basedOn w:val="Normal"/>
    <w:rsid w:val="007E26E9"/>
    <w:pPr>
      <w:numPr>
        <w:numId w:val="3"/>
      </w:numPr>
      <w:spacing w:before="120"/>
    </w:pPr>
    <w:rPr>
      <w:sz w:val="22"/>
    </w:rPr>
  </w:style>
  <w:style w:type="paragraph" w:customStyle="1" w:styleId="Style5">
    <w:name w:val="Style5"/>
    <w:basedOn w:val="Normal"/>
    <w:autoRedefine/>
    <w:rsid w:val="007E26E9"/>
    <w:pPr>
      <w:spacing w:before="120"/>
    </w:pPr>
    <w:rPr>
      <w:sz w:val="22"/>
    </w:rPr>
  </w:style>
  <w:style w:type="paragraph" w:customStyle="1" w:styleId="Style6">
    <w:name w:val="Style6"/>
    <w:basedOn w:val="Normal"/>
    <w:rsid w:val="007E26E9"/>
    <w:pPr>
      <w:spacing w:before="120"/>
    </w:pPr>
    <w:rPr>
      <w:sz w:val="22"/>
      <w:szCs w:val="22"/>
    </w:rPr>
  </w:style>
  <w:style w:type="paragraph" w:customStyle="1" w:styleId="Style8">
    <w:name w:val="Style8"/>
    <w:basedOn w:val="Heading2"/>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9213E6"/>
    <w:pPr>
      <w:pBdr>
        <w:top w:val="single" w:sz="4" w:space="1" w:color="auto"/>
      </w:pBdr>
      <w:tabs>
        <w:tab w:val="center" w:pos="4320"/>
        <w:tab w:val="right" w:pos="10800"/>
      </w:tabs>
    </w:pPr>
    <w:rPr>
      <w:rFonts w:asciiTheme="minorHAnsi" w:hAnsiTheme="minorHAnsi"/>
    </w:rPr>
  </w:style>
  <w:style w:type="paragraph" w:styleId="Index1">
    <w:name w:val="index 1"/>
    <w:basedOn w:val="Normal"/>
    <w:next w:val="Normal"/>
    <w:autoRedefine/>
    <w:semiHidden/>
    <w:rsid w:val="00777B2F"/>
    <w:pPr>
      <w:ind w:left="200" w:hanging="200"/>
    </w:pPr>
  </w:style>
  <w:style w:type="paragraph" w:styleId="IndexHeading">
    <w:name w:val="index heading"/>
    <w:basedOn w:val="Normal"/>
    <w:next w:val="Index1"/>
    <w:semiHidden/>
    <w:rsid w:val="00777B2F"/>
    <w:rPr>
      <w:rFonts w:ascii="Arial" w:hAnsi="Arial"/>
      <w:b/>
    </w:rPr>
  </w:style>
  <w:style w:type="paragraph" w:styleId="ListBullet5">
    <w:name w:val="List Bullet 5"/>
    <w:basedOn w:val="Normal"/>
    <w:autoRedefine/>
    <w:rsid w:val="00777B2F"/>
    <w:pPr>
      <w:numPr>
        <w:numId w:val="4"/>
      </w:numPr>
    </w:pPr>
  </w:style>
  <w:style w:type="paragraph" w:styleId="CommentText">
    <w:name w:val="annotation text"/>
    <w:basedOn w:val="Normal"/>
    <w:link w:val="CommentTextChar"/>
    <w:uiPriority w:val="99"/>
    <w:semiHidden/>
    <w:rsid w:val="00777B2F"/>
  </w:style>
  <w:style w:type="paragraph" w:styleId="CommentSubject">
    <w:name w:val="annotation subject"/>
    <w:basedOn w:val="CommentText"/>
    <w:next w:val="CommentText"/>
    <w:semiHidden/>
    <w:rsid w:val="00777B2F"/>
    <w:rPr>
      <w:b/>
      <w:bCs/>
    </w:rPr>
  </w:style>
  <w:style w:type="paragraph" w:styleId="Header">
    <w:name w:val="header"/>
    <w:basedOn w:val="Normal"/>
    <w:link w:val="HeaderChar"/>
    <w:uiPriority w:val="99"/>
    <w:rsid w:val="00AC65B1"/>
    <w:pPr>
      <w:tabs>
        <w:tab w:val="center" w:pos="4320"/>
        <w:tab w:val="right" w:pos="8640"/>
      </w:tabs>
    </w:pPr>
  </w:style>
  <w:style w:type="paragraph" w:styleId="FootnoteText">
    <w:name w:val="footnote text"/>
    <w:basedOn w:val="Normal"/>
    <w:semiHidden/>
    <w:rsid w:val="00A75B9B"/>
  </w:style>
  <w:style w:type="paragraph" w:styleId="ListNumber3">
    <w:name w:val="List Number 3"/>
    <w:basedOn w:val="Normal"/>
    <w:rsid w:val="00A75B9B"/>
    <w:pPr>
      <w:numPr>
        <w:numId w:val="5"/>
      </w:numPr>
    </w:pPr>
  </w:style>
  <w:style w:type="paragraph" w:customStyle="1" w:styleId="doublelineabove">
    <w:name w:val="double line above"/>
    <w:basedOn w:val="Normal"/>
    <w:rsid w:val="00A75B9B"/>
    <w:pPr>
      <w:pBdr>
        <w:top w:val="double" w:sz="4" w:space="1" w:color="auto"/>
      </w:pBdr>
      <w:tabs>
        <w:tab w:val="left" w:pos="360"/>
        <w:tab w:val="left" w:pos="3600"/>
        <w:tab w:val="left" w:pos="4680"/>
        <w:tab w:val="left" w:pos="5940"/>
        <w:tab w:val="left" w:pos="6930"/>
        <w:tab w:val="left" w:pos="8100"/>
        <w:tab w:val="left" w:pos="9090"/>
      </w:tabs>
    </w:pPr>
    <w:rPr>
      <w:b/>
    </w:rPr>
  </w:style>
  <w:style w:type="paragraph" w:customStyle="1" w:styleId="p2">
    <w:name w:val="p2"/>
    <w:basedOn w:val="Normal"/>
    <w:rsid w:val="00A75B9B"/>
    <w:pPr>
      <w:widowControl w:val="0"/>
      <w:tabs>
        <w:tab w:val="left" w:pos="357"/>
      </w:tabs>
      <w:spacing w:line="255" w:lineRule="atLeast"/>
      <w:ind w:left="1083" w:hanging="357"/>
    </w:pPr>
    <w:rPr>
      <w:snapToGrid w:val="0"/>
      <w:sz w:val="24"/>
    </w:rPr>
  </w:style>
  <w:style w:type="paragraph" w:styleId="BlockText">
    <w:name w:val="Block Text"/>
    <w:basedOn w:val="Normal"/>
    <w:rsid w:val="00A75B9B"/>
    <w:pPr>
      <w:spacing w:after="120"/>
      <w:ind w:left="1440" w:right="1440"/>
    </w:pPr>
  </w:style>
  <w:style w:type="paragraph" w:styleId="BalloonText">
    <w:name w:val="Balloon Text"/>
    <w:basedOn w:val="Normal"/>
    <w:semiHidden/>
    <w:rsid w:val="00262721"/>
    <w:rPr>
      <w:rFonts w:ascii="Tahoma" w:hAnsi="Tahoma" w:cs="Tahoma"/>
      <w:sz w:val="16"/>
      <w:szCs w:val="16"/>
    </w:rPr>
  </w:style>
  <w:style w:type="character" w:styleId="CommentReference">
    <w:name w:val="annotation reference"/>
    <w:basedOn w:val="DefaultParagraphFont"/>
    <w:uiPriority w:val="99"/>
    <w:semiHidden/>
    <w:rsid w:val="00262721"/>
    <w:rPr>
      <w:sz w:val="16"/>
      <w:szCs w:val="16"/>
    </w:rPr>
  </w:style>
  <w:style w:type="table" w:styleId="TableGrid">
    <w:name w:val="Table Grid"/>
    <w:basedOn w:val="TableNormal"/>
    <w:rsid w:val="00EF286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qFormat/>
    <w:rsid w:val="00C313B0"/>
    <w:rPr>
      <w:i/>
      <w:iCs/>
    </w:rPr>
  </w:style>
  <w:style w:type="character" w:customStyle="1" w:styleId="FooterChar">
    <w:name w:val="Footer Char"/>
    <w:basedOn w:val="DefaultParagraphFont"/>
    <w:link w:val="Footer"/>
    <w:uiPriority w:val="99"/>
    <w:rsid w:val="009213E6"/>
    <w:rPr>
      <w:rFonts w:asciiTheme="minorHAnsi" w:hAnsiTheme="minorHAnsi"/>
    </w:rPr>
  </w:style>
  <w:style w:type="paragraph" w:customStyle="1" w:styleId="ColorfulShading-Accent11">
    <w:name w:val="Colorful Shading - Accent 11"/>
    <w:hidden/>
    <w:uiPriority w:val="99"/>
    <w:semiHidden/>
    <w:rsid w:val="000804EA"/>
  </w:style>
  <w:style w:type="character" w:customStyle="1" w:styleId="Heading3Char">
    <w:name w:val="Heading 3 Char"/>
    <w:aliases w:val="h3 Char,h31 Char,h32 Char"/>
    <w:basedOn w:val="DefaultParagraphFont"/>
    <w:link w:val="Heading3"/>
    <w:rsid w:val="001F7FD8"/>
    <w:rPr>
      <w:rFonts w:ascii="Arial Black" w:hAnsi="Arial Black"/>
      <w:sz w:val="22"/>
    </w:rPr>
  </w:style>
  <w:style w:type="paragraph" w:customStyle="1" w:styleId="ColorfulList-Accent11">
    <w:name w:val="Colorful List - Accent 11"/>
    <w:basedOn w:val="Normal"/>
    <w:uiPriority w:val="34"/>
    <w:qFormat/>
    <w:rsid w:val="001F7FD8"/>
    <w:pPr>
      <w:ind w:left="720"/>
      <w:contextualSpacing/>
    </w:pPr>
  </w:style>
  <w:style w:type="character" w:customStyle="1" w:styleId="Heading1Char">
    <w:name w:val="Heading 1 Char"/>
    <w:basedOn w:val="DefaultParagraphFont"/>
    <w:link w:val="Heading1"/>
    <w:rsid w:val="008D0FBB"/>
    <w:rPr>
      <w:b/>
      <w:sz w:val="30"/>
    </w:rPr>
  </w:style>
  <w:style w:type="character" w:customStyle="1" w:styleId="CommentTextChar">
    <w:name w:val="Comment Text Char"/>
    <w:basedOn w:val="DefaultParagraphFont"/>
    <w:link w:val="CommentText"/>
    <w:uiPriority w:val="99"/>
    <w:semiHidden/>
    <w:rsid w:val="0042588D"/>
  </w:style>
  <w:style w:type="character" w:customStyle="1" w:styleId="HeaderChar">
    <w:name w:val="Header Char"/>
    <w:basedOn w:val="DefaultParagraphFont"/>
    <w:link w:val="Header"/>
    <w:uiPriority w:val="99"/>
    <w:rsid w:val="00505A99"/>
  </w:style>
  <w:style w:type="paragraph" w:customStyle="1" w:styleId="Style17">
    <w:name w:val="Style17"/>
    <w:basedOn w:val="Heading1"/>
    <w:link w:val="Style17Char"/>
    <w:qFormat/>
    <w:rsid w:val="00505A99"/>
    <w:rPr>
      <w:rFonts w:asciiTheme="minorHAnsi" w:hAnsiTheme="minorHAnsi"/>
      <w:b w:val="0"/>
      <w:bCs/>
    </w:rPr>
  </w:style>
  <w:style w:type="paragraph" w:customStyle="1" w:styleId="Style18">
    <w:name w:val="Style18"/>
    <w:basedOn w:val="Heading1"/>
    <w:link w:val="Style18Char"/>
    <w:qFormat/>
    <w:rsid w:val="00505A99"/>
    <w:pPr>
      <w:jc w:val="right"/>
    </w:pPr>
    <w:rPr>
      <w:rFonts w:asciiTheme="minorHAnsi" w:hAnsiTheme="minorHAnsi"/>
      <w:b w:val="0"/>
      <w:bCs/>
    </w:rPr>
  </w:style>
  <w:style w:type="character" w:customStyle="1" w:styleId="Style17Char">
    <w:name w:val="Style17 Char"/>
    <w:basedOn w:val="Heading1Char"/>
    <w:link w:val="Style17"/>
    <w:rsid w:val="00505A99"/>
    <w:rPr>
      <w:rFonts w:asciiTheme="minorHAnsi" w:hAnsiTheme="minorHAnsi"/>
      <w:b w:val="0"/>
      <w:bCs/>
      <w:sz w:val="30"/>
    </w:rPr>
  </w:style>
  <w:style w:type="paragraph" w:customStyle="1" w:styleId="Style19">
    <w:name w:val="Style19"/>
    <w:basedOn w:val="Normal"/>
    <w:link w:val="Style19Char"/>
    <w:qFormat/>
    <w:rsid w:val="00505A99"/>
    <w:pPr>
      <w:tabs>
        <w:tab w:val="right" w:pos="10543"/>
      </w:tabs>
    </w:pPr>
    <w:rPr>
      <w:rFonts w:asciiTheme="minorHAnsi" w:hAnsiTheme="minorHAnsi"/>
      <w:bCs/>
    </w:rPr>
  </w:style>
  <w:style w:type="character" w:customStyle="1" w:styleId="Style18Char">
    <w:name w:val="Style18 Char"/>
    <w:basedOn w:val="Heading1Char"/>
    <w:link w:val="Style18"/>
    <w:rsid w:val="00505A99"/>
    <w:rPr>
      <w:rFonts w:asciiTheme="minorHAnsi" w:hAnsiTheme="minorHAnsi"/>
      <w:b w:val="0"/>
      <w:bCs/>
      <w:sz w:val="30"/>
    </w:rPr>
  </w:style>
  <w:style w:type="paragraph" w:customStyle="1" w:styleId="Style20">
    <w:name w:val="Style20"/>
    <w:basedOn w:val="Normal"/>
    <w:link w:val="Style20Char"/>
    <w:qFormat/>
    <w:rsid w:val="00505A99"/>
    <w:rPr>
      <w:rFonts w:asciiTheme="minorHAnsi" w:hAnsiTheme="minorHAnsi"/>
      <w:sz w:val="12"/>
      <w:szCs w:val="12"/>
    </w:rPr>
  </w:style>
  <w:style w:type="character" w:customStyle="1" w:styleId="Style19Char">
    <w:name w:val="Style19 Char"/>
    <w:basedOn w:val="DefaultParagraphFont"/>
    <w:link w:val="Style19"/>
    <w:rsid w:val="00505A99"/>
    <w:rPr>
      <w:rFonts w:asciiTheme="minorHAnsi" w:hAnsiTheme="minorHAnsi"/>
      <w:bCs/>
    </w:rPr>
  </w:style>
  <w:style w:type="character" w:customStyle="1" w:styleId="Style20Char">
    <w:name w:val="Style20 Char"/>
    <w:basedOn w:val="DefaultParagraphFont"/>
    <w:link w:val="Style20"/>
    <w:rsid w:val="00505A99"/>
    <w:rPr>
      <w:rFonts w:asciiTheme="minorHAnsi" w:hAnsiTheme="minorHAnsi"/>
      <w:sz w:val="12"/>
      <w:szCs w:val="12"/>
    </w:rPr>
  </w:style>
  <w:style w:type="paragraph" w:styleId="ListParagraph">
    <w:name w:val="List Paragraph"/>
    <w:basedOn w:val="Normal"/>
    <w:uiPriority w:val="34"/>
    <w:qFormat/>
    <w:rsid w:val="00C64DBF"/>
    <w:pPr>
      <w:ind w:left="720"/>
      <w:contextualSpacing/>
    </w:pPr>
  </w:style>
  <w:style w:type="character" w:customStyle="1" w:styleId="margin0020notechar">
    <w:name w:val="margin_0020note__char"/>
    <w:basedOn w:val="DefaultParagraphFont"/>
    <w:rsid w:val="000F7AAF"/>
  </w:style>
  <w:style w:type="paragraph" w:customStyle="1" w:styleId="margin0020note">
    <w:name w:val="margin_0020note"/>
    <w:basedOn w:val="Normal"/>
    <w:rsid w:val="000F7AAF"/>
    <w:pPr>
      <w:spacing w:before="100" w:beforeAutospacing="1" w:after="100" w:afterAutospacing="1"/>
    </w:pPr>
    <w:rPr>
      <w:sz w:val="24"/>
      <w:szCs w:val="24"/>
    </w:rPr>
  </w:style>
  <w:style w:type="paragraph" w:styleId="Revision">
    <w:name w:val="Revision"/>
    <w:hidden/>
    <w:rsid w:val="000A67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46840">
      <w:bodyDiv w:val="1"/>
      <w:marLeft w:val="0"/>
      <w:marRight w:val="0"/>
      <w:marTop w:val="0"/>
      <w:marBottom w:val="0"/>
      <w:divBdr>
        <w:top w:val="none" w:sz="0" w:space="0" w:color="auto"/>
        <w:left w:val="none" w:sz="0" w:space="0" w:color="auto"/>
        <w:bottom w:val="none" w:sz="0" w:space="0" w:color="auto"/>
        <w:right w:val="none" w:sz="0" w:space="0" w:color="auto"/>
      </w:divBdr>
    </w:div>
    <w:div w:id="45642250">
      <w:bodyDiv w:val="1"/>
      <w:marLeft w:val="0"/>
      <w:marRight w:val="0"/>
      <w:marTop w:val="0"/>
      <w:marBottom w:val="0"/>
      <w:divBdr>
        <w:top w:val="none" w:sz="0" w:space="0" w:color="auto"/>
        <w:left w:val="none" w:sz="0" w:space="0" w:color="auto"/>
        <w:bottom w:val="none" w:sz="0" w:space="0" w:color="auto"/>
        <w:right w:val="none" w:sz="0" w:space="0" w:color="auto"/>
      </w:divBdr>
    </w:div>
    <w:div w:id="1216962718">
      <w:bodyDiv w:val="1"/>
      <w:marLeft w:val="0"/>
      <w:marRight w:val="0"/>
      <w:marTop w:val="0"/>
      <w:marBottom w:val="0"/>
      <w:divBdr>
        <w:top w:val="none" w:sz="0" w:space="0" w:color="auto"/>
        <w:left w:val="none" w:sz="0" w:space="0" w:color="auto"/>
        <w:bottom w:val="none" w:sz="0" w:space="0" w:color="auto"/>
        <w:right w:val="none" w:sz="0" w:space="0" w:color="auto"/>
      </w:divBdr>
    </w:div>
    <w:div w:id="1451901546">
      <w:bodyDiv w:val="1"/>
      <w:marLeft w:val="0"/>
      <w:marRight w:val="0"/>
      <w:marTop w:val="0"/>
      <w:marBottom w:val="0"/>
      <w:divBdr>
        <w:top w:val="none" w:sz="0" w:space="0" w:color="auto"/>
        <w:left w:val="none" w:sz="0" w:space="0" w:color="auto"/>
        <w:bottom w:val="none" w:sz="0" w:space="0" w:color="auto"/>
        <w:right w:val="none" w:sz="0" w:space="0" w:color="auto"/>
      </w:divBdr>
    </w:div>
    <w:div w:id="1489323042">
      <w:bodyDiv w:val="1"/>
      <w:marLeft w:val="0"/>
      <w:marRight w:val="0"/>
      <w:marTop w:val="0"/>
      <w:marBottom w:val="0"/>
      <w:divBdr>
        <w:top w:val="none" w:sz="0" w:space="0" w:color="auto"/>
        <w:left w:val="none" w:sz="0" w:space="0" w:color="auto"/>
        <w:bottom w:val="none" w:sz="0" w:space="0" w:color="auto"/>
        <w:right w:val="none" w:sz="0" w:space="0" w:color="auto"/>
      </w:divBdr>
    </w:div>
    <w:div w:id="1626884860">
      <w:bodyDiv w:val="1"/>
      <w:marLeft w:val="0"/>
      <w:marRight w:val="0"/>
      <w:marTop w:val="0"/>
      <w:marBottom w:val="0"/>
      <w:divBdr>
        <w:top w:val="none" w:sz="0" w:space="0" w:color="auto"/>
        <w:left w:val="none" w:sz="0" w:space="0" w:color="auto"/>
        <w:bottom w:val="none" w:sz="0" w:space="0" w:color="auto"/>
        <w:right w:val="none" w:sz="0" w:space="0" w:color="auto"/>
      </w:divBdr>
    </w:div>
    <w:div w:id="1780761142">
      <w:bodyDiv w:val="1"/>
      <w:marLeft w:val="0"/>
      <w:marRight w:val="0"/>
      <w:marTop w:val="0"/>
      <w:marBottom w:val="0"/>
      <w:divBdr>
        <w:top w:val="none" w:sz="0" w:space="0" w:color="auto"/>
        <w:left w:val="none" w:sz="0" w:space="0" w:color="auto"/>
        <w:bottom w:val="none" w:sz="0" w:space="0" w:color="auto"/>
        <w:right w:val="none" w:sz="0" w:space="0" w:color="auto"/>
      </w:divBdr>
    </w:div>
    <w:div w:id="1853566093">
      <w:bodyDiv w:val="1"/>
      <w:marLeft w:val="0"/>
      <w:marRight w:val="0"/>
      <w:marTop w:val="0"/>
      <w:marBottom w:val="0"/>
      <w:divBdr>
        <w:top w:val="none" w:sz="0" w:space="0" w:color="auto"/>
        <w:left w:val="none" w:sz="0" w:space="0" w:color="auto"/>
        <w:bottom w:val="none" w:sz="0" w:space="0" w:color="auto"/>
        <w:right w:val="none" w:sz="0" w:space="0" w:color="auto"/>
      </w:divBdr>
    </w:div>
    <w:div w:id="2029132783">
      <w:bodyDiv w:val="1"/>
      <w:marLeft w:val="0"/>
      <w:marRight w:val="0"/>
      <w:marTop w:val="0"/>
      <w:marBottom w:val="0"/>
      <w:divBdr>
        <w:top w:val="none" w:sz="0" w:space="0" w:color="auto"/>
        <w:left w:val="none" w:sz="0" w:space="0" w:color="auto"/>
        <w:bottom w:val="none" w:sz="0" w:space="0" w:color="auto"/>
        <w:right w:val="none" w:sz="0" w:space="0" w:color="auto"/>
      </w:divBdr>
    </w:div>
    <w:div w:id="2099130635">
      <w:bodyDiv w:val="1"/>
      <w:marLeft w:val="0"/>
      <w:marRight w:val="0"/>
      <w:marTop w:val="0"/>
      <w:marBottom w:val="0"/>
      <w:divBdr>
        <w:top w:val="none" w:sz="0" w:space="0" w:color="auto"/>
        <w:left w:val="none" w:sz="0" w:space="0" w:color="auto"/>
        <w:bottom w:val="none" w:sz="0" w:space="0" w:color="auto"/>
        <w:right w:val="none" w:sz="0" w:space="0" w:color="auto"/>
      </w:divBdr>
    </w:div>
    <w:div w:id="212573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footer" Target="foot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1.xml"/><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A1EBE5-458D-4979-A0D9-73FB18E71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2902</Words>
  <Characters>16546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19410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Shewmaker, Michael@Energy</dc:creator>
  <cp:lastModifiedBy>Smith, Alexis@Energy</cp:lastModifiedBy>
  <cp:revision>2</cp:revision>
  <cp:lastPrinted>2019-03-29T13:47:00Z</cp:lastPrinted>
  <dcterms:created xsi:type="dcterms:W3CDTF">2020-03-24T19:03:00Z</dcterms:created>
  <dcterms:modified xsi:type="dcterms:W3CDTF">2020-03-24T19:03:00Z</dcterms:modified>
</cp:coreProperties>
</file>
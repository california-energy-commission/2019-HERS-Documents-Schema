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0435B139" w14:textId="77777777" w:rsidTr="003952E1">
        <w:tc>
          <w:tcPr>
            <w:tcW w:w="11016" w:type="dxa"/>
          </w:tcPr>
          <w:p w14:paraId="0435B138" w14:textId="50A50DD7"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0435B13A" w14:textId="77777777" w:rsidR="007056D7" w:rsidRPr="009D3D1C"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604"/>
        <w:gridCol w:w="5548"/>
      </w:tblGrid>
      <w:tr w:rsidR="007056D7" w:rsidRPr="00D2491C" w14:paraId="0435B13C" w14:textId="77777777" w:rsidTr="004B3816">
        <w:tc>
          <w:tcPr>
            <w:tcW w:w="10790" w:type="dxa"/>
            <w:gridSpan w:val="3"/>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4B3816">
        <w:trPr>
          <w:trHeight w:val="158"/>
        </w:trPr>
        <w:tc>
          <w:tcPr>
            <w:tcW w:w="638" w:type="dxa"/>
            <w:vAlign w:val="center"/>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4B3816">
        <w:trPr>
          <w:trHeight w:val="158"/>
        </w:trPr>
        <w:tc>
          <w:tcPr>
            <w:tcW w:w="638" w:type="dxa"/>
            <w:vAlign w:val="center"/>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4B3816">
        <w:trPr>
          <w:trHeight w:val="158"/>
        </w:trPr>
        <w:tc>
          <w:tcPr>
            <w:tcW w:w="638" w:type="dxa"/>
            <w:vAlign w:val="center"/>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4B3816">
        <w:trPr>
          <w:trHeight w:val="158"/>
        </w:trPr>
        <w:tc>
          <w:tcPr>
            <w:tcW w:w="638" w:type="dxa"/>
            <w:vAlign w:val="center"/>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4B3816">
        <w:trPr>
          <w:trHeight w:val="158"/>
        </w:trPr>
        <w:tc>
          <w:tcPr>
            <w:tcW w:w="638" w:type="dxa"/>
            <w:vAlign w:val="center"/>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
          <w:p w14:paraId="0435B151" w14:textId="77777777" w:rsidR="007056D7" w:rsidRPr="00F5715E" w:rsidRDefault="007056D7" w:rsidP="003952E1">
            <w:pPr>
              <w:rPr>
                <w:rFonts w:asciiTheme="minorHAnsi" w:hAnsiTheme="minorHAnsi"/>
                <w:sz w:val="18"/>
                <w:szCs w:val="18"/>
              </w:rPr>
            </w:pPr>
          </w:p>
        </w:tc>
      </w:tr>
      <w:tr w:rsidR="007056D7" w:rsidRPr="00D2491C" w14:paraId="0435B173" w14:textId="77777777" w:rsidTr="004B3816">
        <w:trPr>
          <w:trHeight w:val="158"/>
        </w:trPr>
        <w:tc>
          <w:tcPr>
            <w:tcW w:w="638" w:type="dxa"/>
            <w:vAlign w:val="center"/>
          </w:tcPr>
          <w:p w14:paraId="0435B170" w14:textId="4A8E93AE"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06</w:t>
            </w:r>
          </w:p>
        </w:tc>
        <w:tc>
          <w:tcPr>
            <w:tcW w:w="4604" w:type="dxa"/>
            <w:vAlign w:val="center"/>
          </w:tcPr>
          <w:p w14:paraId="0435B17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48" w:type="dxa"/>
          </w:tcPr>
          <w:p w14:paraId="0435B172" w14:textId="77777777" w:rsidR="007056D7" w:rsidRDefault="007056D7" w:rsidP="003952E1">
            <w:pPr>
              <w:rPr>
                <w:rFonts w:asciiTheme="minorHAnsi" w:hAnsiTheme="minorHAnsi"/>
                <w:sz w:val="18"/>
                <w:szCs w:val="18"/>
              </w:rPr>
            </w:pPr>
          </w:p>
        </w:tc>
      </w:tr>
      <w:tr w:rsidR="007056D7" w:rsidRPr="00D2491C" w14:paraId="0435B177" w14:textId="77777777" w:rsidTr="004B3816">
        <w:trPr>
          <w:trHeight w:val="158"/>
        </w:trPr>
        <w:tc>
          <w:tcPr>
            <w:tcW w:w="638" w:type="dxa"/>
            <w:vAlign w:val="center"/>
          </w:tcPr>
          <w:p w14:paraId="0435B174" w14:textId="5AE31D2A"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07</w:t>
            </w:r>
          </w:p>
        </w:tc>
        <w:tc>
          <w:tcPr>
            <w:tcW w:w="4604" w:type="dxa"/>
            <w:vAlign w:val="center"/>
          </w:tcPr>
          <w:p w14:paraId="0435B17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48" w:type="dxa"/>
          </w:tcPr>
          <w:p w14:paraId="0435B176" w14:textId="77777777" w:rsidR="007056D7" w:rsidRDefault="007056D7" w:rsidP="003952E1">
            <w:pPr>
              <w:rPr>
                <w:rFonts w:asciiTheme="minorHAnsi" w:hAnsiTheme="minorHAnsi"/>
                <w:sz w:val="18"/>
                <w:szCs w:val="18"/>
              </w:rPr>
            </w:pPr>
          </w:p>
        </w:tc>
      </w:tr>
      <w:tr w:rsidR="007056D7" w:rsidRPr="00D2491C" w14:paraId="0435B190" w14:textId="77777777" w:rsidTr="004B3816">
        <w:trPr>
          <w:trHeight w:val="158"/>
        </w:trPr>
        <w:tc>
          <w:tcPr>
            <w:tcW w:w="10790" w:type="dxa"/>
            <w:gridSpan w:val="3"/>
            <w:vAlign w:val="center"/>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9D3D1C"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7F6E32EE" w:rsidR="007056D7" w:rsidRDefault="007056D7" w:rsidP="003952E1">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Pr>
                <w:rFonts w:asciiTheme="minorHAnsi" w:hAnsiTheme="minorHAnsi"/>
                <w:b/>
                <w:szCs w:val="18"/>
              </w:rPr>
              <w:t>a – Single Family</w:t>
            </w:r>
            <w:r w:rsidR="00C43729">
              <w:t xml:space="preserve"> </w:t>
            </w:r>
            <w:r w:rsidR="00C43729" w:rsidRPr="00C43729">
              <w:rPr>
                <w:rFonts w:asciiTheme="minorHAnsi" w:hAnsiTheme="minorHAnsi"/>
                <w:b/>
                <w:szCs w:val="18"/>
              </w:rPr>
              <w:t>Attached/Detached Ventilation</w:t>
            </w:r>
          </w:p>
        </w:tc>
      </w:tr>
    </w:tbl>
    <w:p w14:paraId="0435B194" w14:textId="77777777" w:rsidR="007056D7" w:rsidRPr="009D3D1C"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380356" w14:paraId="21610071" w14:textId="77777777" w:rsidTr="00454307">
        <w:trPr>
          <w:trHeight w:val="158"/>
        </w:trPr>
        <w:tc>
          <w:tcPr>
            <w:tcW w:w="10790" w:type="dxa"/>
            <w:gridSpan w:val="3"/>
            <w:vAlign w:val="center"/>
          </w:tcPr>
          <w:p w14:paraId="2330C778" w14:textId="77777777" w:rsidR="00380356" w:rsidRPr="006E08B4" w:rsidRDefault="00380356" w:rsidP="00454307">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380356" w14:paraId="5AB7E122" w14:textId="77777777" w:rsidTr="00454307">
        <w:trPr>
          <w:trHeight w:val="158"/>
        </w:trPr>
        <w:tc>
          <w:tcPr>
            <w:tcW w:w="634" w:type="dxa"/>
            <w:vAlign w:val="center"/>
          </w:tcPr>
          <w:p w14:paraId="215AAB3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2E6757B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0FF8E6B8" w14:textId="62ABB7BA" w:rsidR="00380356" w:rsidRDefault="00380356" w:rsidP="00454307">
            <w:pPr>
              <w:rPr>
                <w:rFonts w:asciiTheme="minorHAnsi" w:hAnsiTheme="minorHAnsi"/>
                <w:sz w:val="18"/>
                <w:szCs w:val="18"/>
              </w:rPr>
            </w:pPr>
          </w:p>
        </w:tc>
      </w:tr>
      <w:tr w:rsidR="00380356" w14:paraId="57854DCA" w14:textId="77777777" w:rsidTr="00454307">
        <w:trPr>
          <w:trHeight w:val="158"/>
        </w:trPr>
        <w:tc>
          <w:tcPr>
            <w:tcW w:w="634" w:type="dxa"/>
            <w:vAlign w:val="center"/>
          </w:tcPr>
          <w:p w14:paraId="5B44A95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7421868F"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77857FD0" w14:textId="5240FFC6" w:rsidR="00380356" w:rsidRDefault="00380356" w:rsidP="00454307">
            <w:pPr>
              <w:rPr>
                <w:rFonts w:asciiTheme="minorHAnsi" w:hAnsiTheme="minorHAnsi"/>
                <w:sz w:val="18"/>
                <w:szCs w:val="18"/>
              </w:rPr>
            </w:pPr>
          </w:p>
        </w:tc>
      </w:tr>
      <w:tr w:rsidR="00380356" w14:paraId="62B306F4" w14:textId="77777777" w:rsidTr="00454307">
        <w:trPr>
          <w:trHeight w:val="158"/>
        </w:trPr>
        <w:tc>
          <w:tcPr>
            <w:tcW w:w="634" w:type="dxa"/>
            <w:vAlign w:val="center"/>
          </w:tcPr>
          <w:p w14:paraId="300628B5"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775477ED" w14:textId="06B74560" w:rsidR="00380356" w:rsidRDefault="001615DD" w:rsidP="00454307">
            <w:pPr>
              <w:rPr>
                <w:rFonts w:asciiTheme="minorHAnsi" w:hAnsiTheme="minorHAnsi"/>
                <w:sz w:val="18"/>
                <w:szCs w:val="18"/>
              </w:rPr>
            </w:pPr>
            <w:r w:rsidRPr="001615DD">
              <w:rPr>
                <w:rFonts w:asciiTheme="minorHAnsi" w:hAnsiTheme="minorHAnsi" w:cstheme="minorHAnsi"/>
                <w:sz w:val="18"/>
                <w:szCs w:val="18"/>
              </w:rPr>
              <w:t>Vertical distance between the lowest and highest above-grade points within the pressure boundary in feet</w:t>
            </w:r>
          </w:p>
        </w:tc>
        <w:tc>
          <w:tcPr>
            <w:tcW w:w="5561" w:type="dxa"/>
          </w:tcPr>
          <w:p w14:paraId="76E8F95B" w14:textId="22A12B05" w:rsidR="00380356" w:rsidRDefault="00380356" w:rsidP="00454307">
            <w:pPr>
              <w:rPr>
                <w:rFonts w:asciiTheme="minorHAnsi" w:hAnsiTheme="minorHAnsi"/>
                <w:sz w:val="18"/>
                <w:szCs w:val="18"/>
              </w:rPr>
            </w:pPr>
          </w:p>
        </w:tc>
      </w:tr>
      <w:tr w:rsidR="00380356" w14:paraId="4B6B5C2F" w14:textId="77777777" w:rsidTr="00454307">
        <w:trPr>
          <w:trHeight w:val="158"/>
        </w:trPr>
        <w:tc>
          <w:tcPr>
            <w:tcW w:w="634" w:type="dxa"/>
            <w:vAlign w:val="center"/>
          </w:tcPr>
          <w:p w14:paraId="091EA8F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7844DBE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68C43D2A" w14:textId="1BFC1B5C" w:rsidR="00380356" w:rsidRDefault="00380356" w:rsidP="00454307">
            <w:pPr>
              <w:rPr>
                <w:rFonts w:asciiTheme="minorHAnsi" w:hAnsiTheme="minorHAnsi"/>
                <w:sz w:val="18"/>
                <w:szCs w:val="18"/>
              </w:rPr>
            </w:pPr>
          </w:p>
        </w:tc>
      </w:tr>
      <w:tr w:rsidR="00380356" w14:paraId="21BADE3A" w14:textId="77777777" w:rsidTr="00454307">
        <w:trPr>
          <w:trHeight w:val="158"/>
        </w:trPr>
        <w:tc>
          <w:tcPr>
            <w:tcW w:w="634" w:type="dxa"/>
            <w:vAlign w:val="center"/>
          </w:tcPr>
          <w:p w14:paraId="70BC4E70"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031A16F4"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046B4175" w14:textId="31B26945" w:rsidR="00380356" w:rsidRDefault="00380356" w:rsidP="00454307">
            <w:pPr>
              <w:rPr>
                <w:rFonts w:asciiTheme="minorHAnsi" w:hAnsiTheme="minorHAnsi"/>
                <w:sz w:val="18"/>
                <w:szCs w:val="18"/>
              </w:rPr>
            </w:pPr>
          </w:p>
        </w:tc>
      </w:tr>
      <w:tr w:rsidR="00380356" w14:paraId="6C492180" w14:textId="77777777" w:rsidTr="00454307">
        <w:trPr>
          <w:trHeight w:val="158"/>
        </w:trPr>
        <w:tc>
          <w:tcPr>
            <w:tcW w:w="634" w:type="dxa"/>
            <w:vAlign w:val="center"/>
          </w:tcPr>
          <w:p w14:paraId="18EC1DCE"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35402D4C" w14:textId="77777777" w:rsidR="00380356" w:rsidRDefault="00380356" w:rsidP="00454307">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7A167EB1" w14:textId="77777777" w:rsidR="00380356" w:rsidRDefault="00380356" w:rsidP="00454307">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2D749371" w14:textId="247D5588" w:rsidR="00380356" w:rsidRDefault="00380356" w:rsidP="00454307">
            <w:pPr>
              <w:rPr>
                <w:rFonts w:asciiTheme="minorHAnsi" w:hAnsiTheme="minorHAnsi"/>
                <w:sz w:val="18"/>
                <w:szCs w:val="18"/>
              </w:rPr>
            </w:pPr>
          </w:p>
        </w:tc>
      </w:tr>
    </w:tbl>
    <w:p w14:paraId="6B788CCC" w14:textId="6FB65E61" w:rsidR="00380356" w:rsidRPr="009D3D1C" w:rsidRDefault="00380356">
      <w:pPr>
        <w:rPr>
          <w:rFonts w:asciiTheme="minorHAnsi" w:hAnsiTheme="minorHAnsi" w:cs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1"/>
        <w:gridCol w:w="4627"/>
        <w:gridCol w:w="5582"/>
      </w:tblGrid>
      <w:tr w:rsidR="007056D7" w:rsidRPr="00CB00C9" w14:paraId="0435B1A2" w14:textId="77777777" w:rsidTr="009D3D1C">
        <w:tc>
          <w:tcPr>
            <w:tcW w:w="10790" w:type="dxa"/>
            <w:gridSpan w:val="3"/>
          </w:tcPr>
          <w:p w14:paraId="0435B1A0" w14:textId="2D4C92BC" w:rsidR="007056D7" w:rsidRPr="0029047D" w:rsidRDefault="00380356" w:rsidP="003952E1">
            <w:pPr>
              <w:keepNext/>
              <w:rPr>
                <w:rFonts w:asciiTheme="minorHAnsi" w:hAnsiTheme="minorHAnsi"/>
                <w:b/>
                <w:szCs w:val="18"/>
              </w:rPr>
            </w:pPr>
            <w:r>
              <w:rPr>
                <w:rFonts w:asciiTheme="minorHAnsi" w:hAnsiTheme="minorHAnsi"/>
                <w:b/>
                <w:szCs w:val="18"/>
              </w:rPr>
              <w:t>C</w:t>
            </w:r>
            <w:r w:rsidR="007056D7" w:rsidRPr="0029047D">
              <w:rPr>
                <w:rFonts w:asciiTheme="minorHAnsi" w:hAnsiTheme="minorHAnsi"/>
                <w:b/>
                <w:szCs w:val="18"/>
              </w:rPr>
              <w:t>. Ventilation - Total Ventilation Rate</w:t>
            </w:r>
          </w:p>
          <w:p w14:paraId="0435B1A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rsidRPr="00CB00C9" w14:paraId="0435B1A6" w14:textId="77777777" w:rsidTr="009D3D1C">
        <w:tc>
          <w:tcPr>
            <w:tcW w:w="581" w:type="dxa"/>
            <w:vAlign w:val="center"/>
          </w:tcPr>
          <w:p w14:paraId="0435B1A3"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627" w:type="dxa"/>
            <w:vAlign w:val="center"/>
          </w:tcPr>
          <w:p w14:paraId="0435B1A4"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2" w:type="dxa"/>
          </w:tcPr>
          <w:p w14:paraId="0435B1A5" w14:textId="77777777" w:rsidR="007056D7" w:rsidRPr="007F6151" w:rsidRDefault="007056D7" w:rsidP="003952E1">
            <w:pPr>
              <w:keepNext/>
              <w:rPr>
                <w:rFonts w:asciiTheme="minorHAnsi" w:hAnsiTheme="minorHAnsi"/>
                <w:sz w:val="18"/>
                <w:szCs w:val="18"/>
              </w:rPr>
            </w:pPr>
          </w:p>
        </w:tc>
      </w:tr>
      <w:tr w:rsidR="007056D7" w:rsidRPr="00CB00C9" w14:paraId="0435B1AA" w14:textId="77777777" w:rsidTr="009D3D1C">
        <w:tc>
          <w:tcPr>
            <w:tcW w:w="581" w:type="dxa"/>
            <w:vAlign w:val="center"/>
          </w:tcPr>
          <w:p w14:paraId="0435B1A7"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02</w:t>
            </w:r>
          </w:p>
        </w:tc>
        <w:tc>
          <w:tcPr>
            <w:tcW w:w="4627" w:type="dxa"/>
            <w:vAlign w:val="center"/>
          </w:tcPr>
          <w:p w14:paraId="0435B1A8"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2" w:type="dxa"/>
          </w:tcPr>
          <w:p w14:paraId="0435B1A9" w14:textId="77777777" w:rsidR="007056D7" w:rsidRDefault="007056D7" w:rsidP="003952E1">
            <w:pPr>
              <w:keepNext/>
              <w:rPr>
                <w:rFonts w:asciiTheme="minorHAnsi" w:hAnsiTheme="minorHAnsi"/>
                <w:sz w:val="18"/>
                <w:szCs w:val="18"/>
              </w:rPr>
            </w:pPr>
          </w:p>
        </w:tc>
      </w:tr>
      <w:tr w:rsidR="007056D7" w:rsidRPr="00CB00C9" w:rsidDel="00A377D9" w14:paraId="0435B1AE" w14:textId="77777777" w:rsidTr="009D3D1C">
        <w:tc>
          <w:tcPr>
            <w:tcW w:w="581" w:type="dxa"/>
            <w:vAlign w:val="center"/>
          </w:tcPr>
          <w:p w14:paraId="0435B1AB"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03</w:t>
            </w:r>
          </w:p>
        </w:tc>
        <w:tc>
          <w:tcPr>
            <w:tcW w:w="4627" w:type="dxa"/>
            <w:vAlign w:val="center"/>
          </w:tcPr>
          <w:p w14:paraId="0435B1AC" w14:textId="77777777" w:rsidR="007056D7" w:rsidRDefault="007056D7" w:rsidP="003952E1">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2" w:type="dxa"/>
          </w:tcPr>
          <w:p w14:paraId="0435B1AD" w14:textId="77777777" w:rsidR="007056D7" w:rsidRDefault="007056D7" w:rsidP="003952E1">
            <w:pPr>
              <w:keepNext/>
              <w:rPr>
                <w:rFonts w:asciiTheme="minorHAnsi" w:hAnsiTheme="minorHAnsi"/>
                <w:sz w:val="18"/>
                <w:szCs w:val="18"/>
              </w:rPr>
            </w:pPr>
          </w:p>
        </w:tc>
      </w:tr>
      <w:tr w:rsidR="007056D7" w:rsidRPr="00CB00C9" w:rsidDel="00A377D9" w14:paraId="0435B1B2" w14:textId="77777777" w:rsidTr="009D3D1C">
        <w:tc>
          <w:tcPr>
            <w:tcW w:w="581" w:type="dxa"/>
            <w:vAlign w:val="center"/>
          </w:tcPr>
          <w:p w14:paraId="0435B1AF"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04</w:t>
            </w:r>
          </w:p>
        </w:tc>
        <w:tc>
          <w:tcPr>
            <w:tcW w:w="4627" w:type="dxa"/>
            <w:vAlign w:val="center"/>
          </w:tcPr>
          <w:p w14:paraId="0435B1B0"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2" w:type="dxa"/>
          </w:tcPr>
          <w:p w14:paraId="0435B1B1" w14:textId="77777777" w:rsidR="007056D7" w:rsidRPr="00467A82" w:rsidDel="00A377D9" w:rsidRDefault="007056D7" w:rsidP="003952E1">
            <w:pPr>
              <w:keepNext/>
              <w:rPr>
                <w:rFonts w:ascii="Calibri" w:hAnsi="Calibri"/>
                <w:sz w:val="18"/>
                <w:szCs w:val="18"/>
              </w:rPr>
            </w:pPr>
          </w:p>
        </w:tc>
      </w:tr>
      <w:tr w:rsidR="007056D7" w:rsidRPr="00CB00C9" w:rsidDel="00A377D9" w14:paraId="0435B1B7" w14:textId="77777777" w:rsidTr="009D3D1C">
        <w:tc>
          <w:tcPr>
            <w:tcW w:w="581" w:type="dxa"/>
            <w:vAlign w:val="center"/>
          </w:tcPr>
          <w:p w14:paraId="0435B1B3"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05</w:t>
            </w:r>
          </w:p>
        </w:tc>
        <w:tc>
          <w:tcPr>
            <w:tcW w:w="4627" w:type="dxa"/>
            <w:vAlign w:val="center"/>
          </w:tcPr>
          <w:p w14:paraId="0435B1B4" w14:textId="77777777" w:rsidR="007056D7" w:rsidRDefault="007056D7" w:rsidP="003952E1">
            <w:pPr>
              <w:keepNext/>
              <w:rPr>
                <w:rFonts w:asciiTheme="minorHAnsi" w:hAnsiTheme="minorHAnsi"/>
                <w:sz w:val="18"/>
                <w:szCs w:val="18"/>
              </w:rPr>
            </w:pPr>
            <w:r>
              <w:rPr>
                <w:rFonts w:asciiTheme="minorHAnsi" w:hAnsiTheme="minorHAnsi"/>
                <w:sz w:val="18"/>
                <w:szCs w:val="18"/>
              </w:rPr>
              <w:t>Unshared Exterior Envelope Surface Area</w:t>
            </w:r>
          </w:p>
          <w:p w14:paraId="0435B1B5"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2" w:type="dxa"/>
          </w:tcPr>
          <w:p w14:paraId="0435B1B6" w14:textId="77777777" w:rsidR="007056D7" w:rsidRPr="00467A82" w:rsidDel="00A377D9" w:rsidRDefault="007056D7" w:rsidP="003952E1">
            <w:pPr>
              <w:keepNext/>
              <w:rPr>
                <w:rFonts w:ascii="Calibri" w:hAnsi="Calibri"/>
                <w:sz w:val="18"/>
                <w:szCs w:val="18"/>
              </w:rPr>
            </w:pPr>
          </w:p>
        </w:tc>
      </w:tr>
      <w:tr w:rsidR="007056D7" w:rsidRPr="00CB00C9" w14:paraId="0435B1BB" w14:textId="77777777" w:rsidTr="009D3D1C">
        <w:tc>
          <w:tcPr>
            <w:tcW w:w="581" w:type="dxa"/>
            <w:vAlign w:val="center"/>
          </w:tcPr>
          <w:p w14:paraId="0435B1B8"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06</w:t>
            </w:r>
          </w:p>
        </w:tc>
        <w:tc>
          <w:tcPr>
            <w:tcW w:w="4627" w:type="dxa"/>
            <w:vAlign w:val="center"/>
          </w:tcPr>
          <w:p w14:paraId="0435B1B9"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2" w:type="dxa"/>
          </w:tcPr>
          <w:p w14:paraId="0435B1BA" w14:textId="77777777" w:rsidR="007056D7" w:rsidRPr="007F6151" w:rsidRDefault="007056D7" w:rsidP="003952E1">
            <w:pPr>
              <w:keepNext/>
              <w:rPr>
                <w:rFonts w:asciiTheme="minorHAnsi" w:hAnsiTheme="minorHAnsi"/>
                <w:sz w:val="18"/>
                <w:szCs w:val="18"/>
              </w:rPr>
            </w:pPr>
          </w:p>
        </w:tc>
      </w:tr>
    </w:tbl>
    <w:p w14:paraId="7845CCF8" w14:textId="77777777" w:rsidR="009D3D1C" w:rsidRDefault="009D3D1C">
      <w:pPr>
        <w:rPr>
          <w:rFonts w:asciiTheme="minorHAnsi" w:hAnsiTheme="minorHAnsi" w:cstheme="minorHAnsi"/>
          <w:sz w:val="18"/>
          <w:szCs w:val="18"/>
        </w:rPr>
      </w:pPr>
      <w:r>
        <w:rPr>
          <w:rFonts w:asciiTheme="minorHAnsi" w:hAnsiTheme="minorHAnsi" w:cstheme="minorHAnsi"/>
          <w:sz w:val="18"/>
          <w:szCs w:val="18"/>
        </w:rPr>
        <w:br w:type="page"/>
      </w:r>
    </w:p>
    <w:tbl>
      <w:tblPr>
        <w:tblStyle w:val="TableGrid"/>
        <w:tblW w:w="10795" w:type="dxa"/>
        <w:tblLook w:val="04A0" w:firstRow="1" w:lastRow="0" w:firstColumn="1" w:lastColumn="0" w:noHBand="0" w:noVBand="1"/>
      </w:tblPr>
      <w:tblGrid>
        <w:gridCol w:w="2145"/>
        <w:gridCol w:w="2146"/>
        <w:gridCol w:w="2146"/>
        <w:gridCol w:w="2146"/>
        <w:gridCol w:w="2212"/>
      </w:tblGrid>
      <w:tr w:rsidR="007056D7" w14:paraId="0435B1C0" w14:textId="77777777" w:rsidTr="00454307">
        <w:tc>
          <w:tcPr>
            <w:tcW w:w="10795" w:type="dxa"/>
            <w:gridSpan w:val="5"/>
          </w:tcPr>
          <w:p w14:paraId="0435B1BE" w14:textId="1F37020B" w:rsidR="007056D7" w:rsidRPr="0029047D" w:rsidRDefault="00380356" w:rsidP="003952E1">
            <w:pPr>
              <w:keepNext/>
              <w:rPr>
                <w:rFonts w:asciiTheme="minorHAnsi" w:hAnsiTheme="minorHAnsi"/>
                <w:b/>
                <w:szCs w:val="18"/>
              </w:rPr>
            </w:pPr>
            <w:r>
              <w:rPr>
                <w:rFonts w:asciiTheme="minorHAnsi" w:hAnsiTheme="minorHAnsi"/>
                <w:b/>
                <w:szCs w:val="18"/>
              </w:rPr>
              <w:lastRenderedPageBreak/>
              <w:t>D</w:t>
            </w:r>
            <w:r w:rsidR="007056D7" w:rsidRPr="0029047D">
              <w:rPr>
                <w:rFonts w:asciiTheme="minorHAnsi" w:hAnsiTheme="minorHAnsi"/>
                <w:b/>
                <w:szCs w:val="18"/>
              </w:rPr>
              <w:t xml:space="preserve">. </w:t>
            </w:r>
            <w:r w:rsidR="007056D7">
              <w:rPr>
                <w:rFonts w:asciiTheme="minorHAnsi" w:hAnsiTheme="minorHAnsi"/>
                <w:b/>
                <w:szCs w:val="18"/>
              </w:rPr>
              <w:t xml:space="preserve">Installed </w:t>
            </w:r>
            <w:r w:rsidR="007056D7" w:rsidRPr="0029047D">
              <w:rPr>
                <w:rFonts w:asciiTheme="minorHAnsi" w:hAnsiTheme="minorHAnsi"/>
                <w:b/>
                <w:szCs w:val="18"/>
              </w:rPr>
              <w:t>Ventilation - Total Ventilation Rate</w:t>
            </w:r>
          </w:p>
          <w:p w14:paraId="0435B1BF" w14:textId="77777777"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14:paraId="0435B1C6" w14:textId="77777777" w:rsidTr="00454307">
        <w:tc>
          <w:tcPr>
            <w:tcW w:w="2145" w:type="dxa"/>
            <w:vAlign w:val="center"/>
          </w:tcPr>
          <w:p w14:paraId="0435B1C1"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0435B1C2"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0435B1C3"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0435B1C4"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212" w:type="dxa"/>
            <w:vAlign w:val="center"/>
          </w:tcPr>
          <w:p w14:paraId="0435B1C5"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0435B1CC" w14:textId="77777777" w:rsidTr="00454307">
        <w:tc>
          <w:tcPr>
            <w:tcW w:w="2145" w:type="dxa"/>
            <w:vAlign w:val="bottom"/>
          </w:tcPr>
          <w:p w14:paraId="0435B1C7"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0435B1C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0435B1C9"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0435B1CA"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12" w:type="dxa"/>
            <w:vAlign w:val="bottom"/>
          </w:tcPr>
          <w:p w14:paraId="0435B1CB"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0435B1D2" w14:textId="77777777" w:rsidTr="00454307">
        <w:tc>
          <w:tcPr>
            <w:tcW w:w="2145" w:type="dxa"/>
            <w:vAlign w:val="bottom"/>
          </w:tcPr>
          <w:p w14:paraId="0435B1CD"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E"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F"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D0" w14:textId="77777777" w:rsidR="007056D7" w:rsidRPr="00BF496A" w:rsidRDefault="007056D7" w:rsidP="003952E1">
            <w:pPr>
              <w:jc w:val="center"/>
              <w:rPr>
                <w:rFonts w:asciiTheme="minorHAnsi" w:hAnsiTheme="minorHAnsi"/>
                <w:sz w:val="18"/>
                <w:szCs w:val="18"/>
              </w:rPr>
            </w:pPr>
          </w:p>
        </w:tc>
        <w:tc>
          <w:tcPr>
            <w:tcW w:w="2212" w:type="dxa"/>
            <w:vAlign w:val="bottom"/>
          </w:tcPr>
          <w:p w14:paraId="0435B1D1" w14:textId="77777777" w:rsidR="007056D7" w:rsidRPr="00BF496A" w:rsidRDefault="007056D7" w:rsidP="003952E1">
            <w:pPr>
              <w:jc w:val="center"/>
              <w:rPr>
                <w:rFonts w:asciiTheme="minorHAnsi" w:hAnsiTheme="minorHAnsi"/>
                <w:sz w:val="18"/>
                <w:szCs w:val="18"/>
              </w:rPr>
            </w:pPr>
          </w:p>
        </w:tc>
      </w:tr>
      <w:tr w:rsidR="007056D7" w14:paraId="0435B1D8" w14:textId="77777777" w:rsidTr="00454307">
        <w:tc>
          <w:tcPr>
            <w:tcW w:w="2145" w:type="dxa"/>
          </w:tcPr>
          <w:p w14:paraId="0435B1D3" w14:textId="77777777" w:rsidR="007056D7" w:rsidRPr="00BF496A" w:rsidRDefault="007056D7" w:rsidP="003952E1">
            <w:pPr>
              <w:rPr>
                <w:rFonts w:asciiTheme="minorHAnsi" w:hAnsiTheme="minorHAnsi"/>
                <w:sz w:val="18"/>
                <w:szCs w:val="18"/>
              </w:rPr>
            </w:pPr>
          </w:p>
        </w:tc>
        <w:tc>
          <w:tcPr>
            <w:tcW w:w="2146" w:type="dxa"/>
          </w:tcPr>
          <w:p w14:paraId="0435B1D4" w14:textId="77777777" w:rsidR="007056D7" w:rsidRPr="00BF496A" w:rsidRDefault="007056D7" w:rsidP="003952E1">
            <w:pPr>
              <w:rPr>
                <w:rFonts w:asciiTheme="minorHAnsi" w:hAnsiTheme="minorHAnsi"/>
                <w:sz w:val="18"/>
                <w:szCs w:val="18"/>
              </w:rPr>
            </w:pPr>
          </w:p>
        </w:tc>
        <w:tc>
          <w:tcPr>
            <w:tcW w:w="2146" w:type="dxa"/>
          </w:tcPr>
          <w:p w14:paraId="0435B1D5" w14:textId="77777777" w:rsidR="007056D7" w:rsidRPr="00BF496A" w:rsidRDefault="007056D7" w:rsidP="003952E1">
            <w:pPr>
              <w:rPr>
                <w:rFonts w:asciiTheme="minorHAnsi" w:hAnsiTheme="minorHAnsi"/>
                <w:sz w:val="18"/>
                <w:szCs w:val="18"/>
              </w:rPr>
            </w:pPr>
          </w:p>
        </w:tc>
        <w:tc>
          <w:tcPr>
            <w:tcW w:w="2146" w:type="dxa"/>
          </w:tcPr>
          <w:p w14:paraId="0435B1D6" w14:textId="77777777" w:rsidR="007056D7" w:rsidRPr="00BF496A" w:rsidRDefault="007056D7" w:rsidP="003952E1">
            <w:pPr>
              <w:rPr>
                <w:rFonts w:asciiTheme="minorHAnsi" w:hAnsiTheme="minorHAnsi"/>
                <w:sz w:val="18"/>
                <w:szCs w:val="18"/>
              </w:rPr>
            </w:pPr>
          </w:p>
        </w:tc>
        <w:tc>
          <w:tcPr>
            <w:tcW w:w="2212" w:type="dxa"/>
          </w:tcPr>
          <w:p w14:paraId="0435B1D7" w14:textId="77777777" w:rsidR="007056D7" w:rsidRPr="00BF496A" w:rsidRDefault="007056D7" w:rsidP="003952E1">
            <w:pPr>
              <w:rPr>
                <w:rFonts w:asciiTheme="minorHAnsi" w:hAnsiTheme="minorHAnsi"/>
                <w:sz w:val="18"/>
                <w:szCs w:val="18"/>
              </w:rPr>
            </w:pPr>
          </w:p>
        </w:tc>
      </w:tr>
      <w:tr w:rsidR="007056D7" w14:paraId="0435B1DE" w14:textId="77777777" w:rsidTr="00454307">
        <w:tc>
          <w:tcPr>
            <w:tcW w:w="2145" w:type="dxa"/>
          </w:tcPr>
          <w:p w14:paraId="0435B1D9" w14:textId="77777777" w:rsidR="007056D7" w:rsidRPr="00BF496A" w:rsidRDefault="007056D7" w:rsidP="003952E1">
            <w:pPr>
              <w:rPr>
                <w:rFonts w:asciiTheme="minorHAnsi" w:hAnsiTheme="minorHAnsi"/>
                <w:sz w:val="18"/>
                <w:szCs w:val="18"/>
              </w:rPr>
            </w:pPr>
          </w:p>
        </w:tc>
        <w:tc>
          <w:tcPr>
            <w:tcW w:w="2146" w:type="dxa"/>
          </w:tcPr>
          <w:p w14:paraId="0435B1DA" w14:textId="77777777" w:rsidR="007056D7" w:rsidRPr="00BF496A" w:rsidRDefault="007056D7" w:rsidP="003952E1">
            <w:pPr>
              <w:rPr>
                <w:rFonts w:asciiTheme="minorHAnsi" w:hAnsiTheme="minorHAnsi"/>
                <w:sz w:val="18"/>
                <w:szCs w:val="18"/>
              </w:rPr>
            </w:pPr>
          </w:p>
        </w:tc>
        <w:tc>
          <w:tcPr>
            <w:tcW w:w="2146" w:type="dxa"/>
          </w:tcPr>
          <w:p w14:paraId="0435B1DB" w14:textId="77777777" w:rsidR="007056D7" w:rsidRPr="00BF496A" w:rsidRDefault="007056D7" w:rsidP="003952E1">
            <w:pPr>
              <w:rPr>
                <w:rFonts w:asciiTheme="minorHAnsi" w:hAnsiTheme="minorHAnsi"/>
                <w:sz w:val="18"/>
                <w:szCs w:val="18"/>
              </w:rPr>
            </w:pPr>
          </w:p>
        </w:tc>
        <w:tc>
          <w:tcPr>
            <w:tcW w:w="2146" w:type="dxa"/>
          </w:tcPr>
          <w:p w14:paraId="0435B1DC" w14:textId="77777777" w:rsidR="007056D7" w:rsidRPr="00BF496A" w:rsidRDefault="007056D7" w:rsidP="003952E1">
            <w:pPr>
              <w:rPr>
                <w:rFonts w:asciiTheme="minorHAnsi" w:hAnsiTheme="minorHAnsi"/>
                <w:sz w:val="18"/>
                <w:szCs w:val="18"/>
              </w:rPr>
            </w:pPr>
          </w:p>
        </w:tc>
        <w:tc>
          <w:tcPr>
            <w:tcW w:w="2212" w:type="dxa"/>
          </w:tcPr>
          <w:p w14:paraId="0435B1DD" w14:textId="77777777" w:rsidR="007056D7" w:rsidRPr="00BF496A" w:rsidRDefault="007056D7" w:rsidP="003952E1">
            <w:pPr>
              <w:rPr>
                <w:rFonts w:asciiTheme="minorHAnsi" w:hAnsiTheme="minorHAnsi"/>
                <w:sz w:val="18"/>
                <w:szCs w:val="18"/>
              </w:rPr>
            </w:pPr>
          </w:p>
        </w:tc>
      </w:tr>
      <w:tr w:rsidR="007056D7" w14:paraId="0435B1E2" w14:textId="77777777" w:rsidTr="00454307">
        <w:tc>
          <w:tcPr>
            <w:tcW w:w="2145" w:type="dxa"/>
            <w:vAlign w:val="bottom"/>
          </w:tcPr>
          <w:p w14:paraId="0435B1DF"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0435B1E0" w14:textId="35C7660C" w:rsidR="007056D7" w:rsidRPr="00BF496A" w:rsidRDefault="007056D7"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12" w:type="dxa"/>
          </w:tcPr>
          <w:p w14:paraId="0435B1E1" w14:textId="77777777" w:rsidR="007056D7" w:rsidRPr="00BF496A" w:rsidRDefault="007056D7" w:rsidP="003952E1">
            <w:pPr>
              <w:rPr>
                <w:rFonts w:asciiTheme="minorHAnsi" w:hAnsiTheme="minorHAnsi"/>
                <w:sz w:val="18"/>
                <w:szCs w:val="18"/>
              </w:rPr>
            </w:pPr>
          </w:p>
        </w:tc>
      </w:tr>
    </w:tbl>
    <w:p w14:paraId="0435B1E3" w14:textId="77777777" w:rsidR="007056D7" w:rsidRPr="009D3D1C" w:rsidRDefault="007056D7"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7056D7" w:rsidRPr="00500C2C" w14:paraId="0435B1E5" w14:textId="77777777" w:rsidTr="00454307">
        <w:tc>
          <w:tcPr>
            <w:tcW w:w="10786" w:type="dxa"/>
            <w:gridSpan w:val="2"/>
          </w:tcPr>
          <w:p w14:paraId="0435B1E4" w14:textId="41A4C4C7" w:rsidR="007056D7" w:rsidRPr="00500C2C" w:rsidRDefault="00380356" w:rsidP="003952E1">
            <w:pPr>
              <w:keepNext/>
              <w:rPr>
                <w:rFonts w:asciiTheme="minorHAnsi" w:hAnsiTheme="minorHAnsi"/>
                <w:szCs w:val="18"/>
              </w:rPr>
            </w:pPr>
            <w:r>
              <w:rPr>
                <w:rFonts w:asciiTheme="minorHAnsi" w:hAnsiTheme="minorHAnsi"/>
                <w:b/>
                <w:szCs w:val="18"/>
              </w:rPr>
              <w:t>E</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0435B1E8" w14:textId="77777777" w:rsidTr="00454307">
        <w:trPr>
          <w:trHeight w:val="158"/>
        </w:trPr>
        <w:tc>
          <w:tcPr>
            <w:tcW w:w="641" w:type="dxa"/>
            <w:vAlign w:val="center"/>
          </w:tcPr>
          <w:p w14:paraId="0435B1E6"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435B1E7" w14:textId="77777777" w:rsidR="00AE10C0" w:rsidRDefault="00AE10C0" w:rsidP="00D9307B">
            <w:pPr>
              <w:keepNext/>
              <w:rPr>
                <w:rFonts w:asciiTheme="minorHAnsi" w:hAnsiTheme="minorHAnsi"/>
                <w:sz w:val="18"/>
                <w:szCs w:val="18"/>
              </w:rPr>
            </w:pPr>
          </w:p>
        </w:tc>
      </w:tr>
    </w:tbl>
    <w:p w14:paraId="4FF10844" w14:textId="77777777" w:rsidR="005952AD" w:rsidRDefault="005952AD">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A75DC5" w14:paraId="0435B25D" w14:textId="77777777" w:rsidTr="005952A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435B25C" w14:textId="6B79EE35" w:rsidR="00A75DC5" w:rsidRPr="00A75DC5" w:rsidRDefault="00380356" w:rsidP="003723C0">
            <w:pPr>
              <w:keepNext/>
              <w:rPr>
                <w:rFonts w:asciiTheme="minorHAnsi" w:hAnsiTheme="minorHAnsi"/>
                <w:b/>
                <w:bCs/>
                <w:szCs w:val="18"/>
              </w:rPr>
            </w:pPr>
            <w:r>
              <w:rPr>
                <w:rFonts w:asciiTheme="minorHAnsi" w:hAnsiTheme="minorHAnsi"/>
                <w:b/>
                <w:bCs/>
                <w:szCs w:val="18"/>
              </w:rPr>
              <w:lastRenderedPageBreak/>
              <w:t>F</w:t>
            </w:r>
            <w:r w:rsidR="00A75DC5" w:rsidRPr="0029047D">
              <w:rPr>
                <w:rFonts w:asciiTheme="minorHAnsi" w:hAnsiTheme="minorHAnsi"/>
                <w:b/>
                <w:bCs/>
                <w:szCs w:val="18"/>
              </w:rPr>
              <w:t>. Other Requirements</w:t>
            </w:r>
          </w:p>
        </w:tc>
      </w:tr>
      <w:tr w:rsidR="00A75DC5" w14:paraId="0435B25F" w14:textId="77777777" w:rsidTr="005952A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435B25E" w14:textId="691DEAEB" w:rsidR="00A75DC5" w:rsidRPr="00A75DC5" w:rsidRDefault="00A75DC5" w:rsidP="00A75DC5">
            <w:pPr>
              <w:keepNext/>
              <w:rPr>
                <w:rFonts w:asciiTheme="minorHAnsi" w:hAnsiTheme="minorHAnsi"/>
                <w:b/>
                <w:bCs/>
                <w:szCs w:val="18"/>
              </w:rPr>
            </w:pPr>
            <w:r w:rsidRPr="00A75DC5">
              <w:rPr>
                <w:rFonts w:asciiTheme="minorHAnsi" w:hAnsiTheme="minorHAnsi"/>
                <w:b/>
                <w:bCs/>
                <w:szCs w:val="18"/>
              </w:rPr>
              <w:t>The items listed below (6.1 through 6.</w:t>
            </w:r>
            <w:r w:rsidR="005952AD">
              <w:rPr>
                <w:rFonts w:asciiTheme="minorHAnsi" w:hAnsiTheme="minorHAnsi"/>
                <w:b/>
                <w:bCs/>
                <w:szCs w:val="18"/>
              </w:rPr>
              <w:t xml:space="preserve">6 and </w:t>
            </w:r>
            <w:r w:rsidR="005952AD" w:rsidRPr="00A75DC5">
              <w:rPr>
                <w:rFonts w:asciiTheme="minorHAnsi" w:hAnsiTheme="minorHAnsi"/>
                <w:b/>
                <w:bCs/>
                <w:szCs w:val="18"/>
              </w:rPr>
              <w:t>6.</w:t>
            </w:r>
            <w:r w:rsidR="005952AD">
              <w:rPr>
                <w:rFonts w:asciiTheme="minorHAnsi" w:hAnsiTheme="minorHAnsi"/>
                <w:b/>
                <w:bCs/>
                <w:szCs w:val="18"/>
              </w:rPr>
              <w:t>8</w:t>
            </w:r>
            <w:r w:rsidR="005952AD" w:rsidRPr="00A75DC5">
              <w:rPr>
                <w:rFonts w:asciiTheme="minorHAnsi" w:hAnsiTheme="minorHAnsi"/>
                <w:b/>
                <w:bCs/>
                <w:szCs w:val="18"/>
              </w:rPr>
              <w:t xml:space="preserve"> through 6.9</w:t>
            </w:r>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A75DC5" w14:paraId="0435B263"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0"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1" w14:textId="2CC8322C" w:rsidR="00A75DC5" w:rsidRDefault="00A75DC5" w:rsidP="00C23628">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r w:rsidR="001905DC">
              <w:rPr>
                <w:rStyle w:val="margin0020notechar"/>
                <w:rFonts w:asciiTheme="minorHAnsi" w:hAnsiTheme="minorHAnsi"/>
                <w:sz w:val="18"/>
                <w:szCs w:val="18"/>
              </w:rPr>
              <w:t xml:space="preserve"> </w:t>
            </w:r>
            <w:r w:rsidR="001905DC"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435B262" w14:textId="77777777" w:rsidR="00A75DC5" w:rsidRDefault="00A75DC5" w:rsidP="00C23628">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A75DC5" w14:paraId="0435B266"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4"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5" w14:textId="77777777" w:rsidR="00A75DC5" w:rsidRDefault="00A75DC5" w:rsidP="00C23628">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A75DC5" w14:paraId="0435B26A"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7"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8" w14:textId="77777777" w:rsidR="00A75DC5" w:rsidRDefault="00A75DC5" w:rsidP="00C23628">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0435B269" w14:textId="77777777" w:rsidR="00A75DC5" w:rsidRDefault="00A75DC5" w:rsidP="00C23628">
            <w:pPr>
              <w:ind w:left="274"/>
              <w:rPr>
                <w:sz w:val="22"/>
              </w:rPr>
            </w:pPr>
            <w:r w:rsidRPr="00215D5D">
              <w:rPr>
                <w:rFonts w:asciiTheme="minorHAnsi" w:hAnsiTheme="minorHAnsi" w:cstheme="minorHAnsi"/>
                <w:sz w:val="18"/>
                <w:szCs w:val="18"/>
              </w:rPr>
              <w:t>Exception: Condensing dryers plumbed to a drain.</w:t>
            </w:r>
          </w:p>
        </w:tc>
      </w:tr>
      <w:tr w:rsidR="00A75DC5" w14:paraId="0435B26D"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B"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6837394" w14:textId="23CDC252" w:rsidR="001905DC" w:rsidRDefault="00A75DC5" w:rsidP="00C23628">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7352AE8E" w14:textId="77777777" w:rsidR="001905DC" w:rsidRDefault="001905DC" w:rsidP="00C23628">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00A75DC5" w:rsidRPr="00E00577">
              <w:rPr>
                <w:rStyle w:val="margin0020notechar"/>
                <w:rFonts w:asciiTheme="minorHAnsi" w:hAnsiTheme="minorHAnsi"/>
                <w:sz w:val="18"/>
                <w:szCs w:val="18"/>
              </w:rPr>
              <w:t>Combustion and solid-fuel-burning appliances must be provided</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 xml:space="preserve">with adequate </w:t>
            </w:r>
            <w:r w:rsidR="00A75DC5">
              <w:rPr>
                <w:rStyle w:val="margin0020notechar"/>
                <w:rFonts w:asciiTheme="minorHAnsi" w:hAnsiTheme="minorHAnsi"/>
                <w:sz w:val="18"/>
                <w:szCs w:val="18"/>
              </w:rPr>
              <w:t>c</w:t>
            </w:r>
            <w:r w:rsidR="00A75DC5" w:rsidRPr="00E00577">
              <w:rPr>
                <w:rStyle w:val="margin0020notechar"/>
                <w:rFonts w:asciiTheme="minorHAnsi" w:hAnsiTheme="minorHAnsi"/>
                <w:sz w:val="18"/>
                <w:szCs w:val="18"/>
              </w:rPr>
              <w:t>ombustion and ventilation air and</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installed in accordance with manufacturers’ installation</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 xml:space="preserve">instructions; NFPA 54/ANSI Z223.1, </w:t>
            </w:r>
            <w:r w:rsidR="00A75DC5" w:rsidRPr="00215D5D">
              <w:rPr>
                <w:rStyle w:val="margin0020notechar"/>
                <w:rFonts w:asciiTheme="minorHAnsi" w:hAnsiTheme="minorHAnsi"/>
                <w:i/>
                <w:sz w:val="18"/>
                <w:szCs w:val="18"/>
              </w:rPr>
              <w:t>National Fuel Gas Code</w:t>
            </w:r>
            <w:r w:rsidR="00A75DC5" w:rsidRPr="00E00577">
              <w:rPr>
                <w:rStyle w:val="margin0020notechar"/>
                <w:rFonts w:asciiTheme="minorHAnsi" w:hAnsiTheme="minorHAnsi"/>
                <w:sz w:val="18"/>
                <w:szCs w:val="18"/>
              </w:rPr>
              <w:t xml:space="preserve">; NFPA 31, </w:t>
            </w:r>
            <w:r w:rsidR="00A75DC5" w:rsidRPr="00215D5D">
              <w:rPr>
                <w:rStyle w:val="margin0020notechar"/>
                <w:rFonts w:asciiTheme="minorHAnsi" w:hAnsiTheme="minorHAnsi"/>
                <w:i/>
                <w:sz w:val="18"/>
                <w:szCs w:val="18"/>
              </w:rPr>
              <w:t>Standard for the Installation of Oil-Burning Equipment</w:t>
            </w:r>
            <w:r w:rsidR="00A75DC5" w:rsidRPr="00E00577">
              <w:rPr>
                <w:rStyle w:val="margin0020notechar"/>
                <w:rFonts w:asciiTheme="minorHAnsi" w:hAnsiTheme="minorHAnsi"/>
                <w:sz w:val="18"/>
                <w:szCs w:val="18"/>
              </w:rPr>
              <w:t xml:space="preserve">; or NFPA 211, </w:t>
            </w:r>
            <w:r w:rsidR="00A75DC5" w:rsidRPr="00215D5D">
              <w:rPr>
                <w:rStyle w:val="margin0020notechar"/>
                <w:rFonts w:asciiTheme="minorHAnsi" w:hAnsiTheme="minorHAnsi"/>
                <w:i/>
                <w:sz w:val="18"/>
                <w:szCs w:val="18"/>
              </w:rPr>
              <w:t>Standard for Chimneys, Fireplaces, Vents, and Solid-Fuel Burning Appliances</w:t>
            </w:r>
            <w:r w:rsidR="00A75DC5" w:rsidRPr="00E00577">
              <w:rPr>
                <w:rStyle w:val="margin0020notechar"/>
                <w:rFonts w:asciiTheme="minorHAnsi" w:hAnsiTheme="minorHAnsi"/>
                <w:sz w:val="18"/>
                <w:szCs w:val="18"/>
              </w:rPr>
              <w:t>, or other</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equivalent code acceptable to the building official.</w:t>
            </w:r>
          </w:p>
          <w:p w14:paraId="0435B26C" w14:textId="6B7D3D06" w:rsidR="00A75DC5" w:rsidRDefault="00A75DC5" w:rsidP="00C23628">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001905DC" w:rsidRPr="00215D5D">
              <w:rPr>
                <w:rFonts w:asciiTheme="minorHAnsi" w:hAnsiTheme="minorHAnsi"/>
                <w:sz w:val="18"/>
                <w:szCs w:val="18"/>
              </w:rPr>
              <w:t>6.</w:t>
            </w:r>
            <w:r w:rsidR="001905DC">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r w:rsidR="001905DC">
              <w:rPr>
                <w:rStyle w:val="margin0020notechar"/>
                <w:rFonts w:asciiTheme="minorHAnsi" w:hAnsiTheme="minorHAnsi"/>
                <w:sz w:val="18"/>
                <w:szCs w:val="18"/>
              </w:rPr>
              <w:t xml:space="preserve"> </w:t>
            </w:r>
            <w:r w:rsidR="001905DC"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A75DC5" w14:paraId="0435B271"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E"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F" w14:textId="77777777" w:rsidR="00A75DC5" w:rsidRDefault="00A75DC5" w:rsidP="00C23628">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0435B270" w14:textId="77777777" w:rsidR="00A75DC5" w:rsidRDefault="00A75DC5" w:rsidP="00C23628">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A75DC5" w14:paraId="0435B279"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2"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3" w14:textId="79263D7D" w:rsidR="00A75DC5" w:rsidRDefault="00A75DC5" w:rsidP="00C23628">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sidR="001905DC">
              <w:rPr>
                <w:rStyle w:val="margin0020notechar"/>
                <w:rFonts w:asciiTheme="minorHAnsi" w:hAnsiTheme="minorHAnsi"/>
                <w:sz w:val="18"/>
                <w:szCs w:val="18"/>
              </w:rPr>
              <w:t xml:space="preserve">Spaces shall have ventilation openings as listed below. Such openings shall meet the requirements of Section 6.8. </w:t>
            </w:r>
            <w:r w:rsidR="001905DC" w:rsidRPr="00423FB2">
              <w:rPr>
                <w:rStyle w:val="margin0020notechar"/>
                <w:rFonts w:asciiTheme="minorHAnsi" w:hAnsiTheme="minorHAnsi"/>
                <w:sz w:val="18"/>
                <w:szCs w:val="18"/>
              </w:rPr>
              <w:t>Exception: Attached dwelling units and spaces that meet the local ventilation requirements set for bathrooms in Section 5</w:t>
            </w:r>
            <w:r w:rsidR="001905DC">
              <w:rPr>
                <w:rStyle w:val="margin0020notechar"/>
                <w:rFonts w:asciiTheme="minorHAnsi" w:hAnsiTheme="minorHAnsi"/>
                <w:sz w:val="18"/>
                <w:szCs w:val="18"/>
              </w:rPr>
              <w:t xml:space="preserve"> [of ASHRAE 62.2]</w:t>
            </w:r>
            <w:r w:rsidR="001905DC" w:rsidRPr="00423FB2">
              <w:rPr>
                <w:rStyle w:val="margin0020notechar"/>
                <w:rFonts w:asciiTheme="minorHAnsi" w:hAnsiTheme="minorHAnsi"/>
                <w:sz w:val="18"/>
                <w:szCs w:val="18"/>
              </w:rPr>
              <w:t>.</w:t>
            </w:r>
          </w:p>
          <w:p w14:paraId="0435B274" w14:textId="77777777" w:rsidR="00A75DC5" w:rsidRDefault="00A75DC5" w:rsidP="00C23628">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0435B275" w14:textId="77777777" w:rsidR="00A75DC5" w:rsidRDefault="00A75DC5" w:rsidP="00C23628">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0435B276" w14:textId="77777777" w:rsidR="00A75DC5" w:rsidRDefault="00A75DC5" w:rsidP="00C23628">
            <w:pPr>
              <w:keepNext/>
              <w:ind w:left="763"/>
              <w:rPr>
                <w:rFonts w:asciiTheme="minorHAnsi" w:hAnsiTheme="minorHAnsi"/>
                <w:sz w:val="18"/>
                <w:szCs w:val="18"/>
              </w:rPr>
            </w:pPr>
            <w:r w:rsidRPr="0001108C">
              <w:rPr>
                <w:rFonts w:asciiTheme="minorHAnsi" w:hAnsiTheme="minorHAnsi"/>
                <w:sz w:val="18"/>
                <w:szCs w:val="18"/>
              </w:rPr>
              <w:t>Exceptions:</w:t>
            </w:r>
          </w:p>
          <w:p w14:paraId="0435B277" w14:textId="77777777" w:rsidR="00A75DC5" w:rsidRDefault="00A75DC5" w:rsidP="00C23628">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0435B278" w14:textId="77777777" w:rsidR="00A75DC5" w:rsidRDefault="00A75DC5" w:rsidP="00C23628">
            <w:pPr>
              <w:keepNext/>
              <w:ind w:left="1397" w:hanging="274"/>
            </w:pPr>
            <w:r w:rsidRPr="0001108C">
              <w:rPr>
                <w:rFonts w:asciiTheme="minorHAnsi" w:hAnsiTheme="minorHAnsi"/>
                <w:sz w:val="18"/>
                <w:szCs w:val="18"/>
              </w:rPr>
              <w:t>2. Toilet compartments in bathrooms.</w:t>
            </w:r>
          </w:p>
        </w:tc>
      </w:tr>
      <w:tr w:rsidR="00A75DC5" w14:paraId="0435B281"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A"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B" w14:textId="77777777" w:rsidR="00A75DC5" w:rsidRDefault="00A75DC5" w:rsidP="00C23628">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0435B27C" w14:textId="77777777" w:rsidR="00A75DC5" w:rsidRDefault="00A75DC5" w:rsidP="00C23628">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0435B27D" w14:textId="77777777" w:rsidR="00A75DC5" w:rsidRDefault="00A75DC5"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0435B27E" w14:textId="77777777" w:rsidR="00A75DC5" w:rsidRDefault="00A75DC5" w:rsidP="00C23628">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0435B27F" w14:textId="77777777" w:rsidR="00A75DC5" w:rsidRDefault="00A75DC5"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0435B280" w14:textId="77777777" w:rsidR="00A75DC5" w:rsidRDefault="00A75DC5" w:rsidP="004B3816">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A75DC5" w14:paraId="0435B284"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82"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83" w14:textId="77777777" w:rsidR="00A75DC5" w:rsidRDefault="00A75DC5" w:rsidP="00C23628">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A75DC5" w14:paraId="0435B286" w14:textId="77777777" w:rsidTr="00C23628">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85" w14:textId="77777777" w:rsidR="00A75DC5" w:rsidRDefault="00A75DC5" w:rsidP="00C23628">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0789085" w14:textId="27AFF763" w:rsidR="00C23628" w:rsidRDefault="00C23628"/>
    <w:p w14:paraId="24B264D0" w14:textId="77777777" w:rsidR="00C23628" w:rsidRDefault="00C23628">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47390B" w:rsidRPr="006C4FD8" w14:paraId="0435B289" w14:textId="77777777" w:rsidTr="001905DC">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435B288" w14:textId="0F1C2B85" w:rsidR="0047390B" w:rsidRPr="0047390B" w:rsidRDefault="00380356" w:rsidP="0047390B">
            <w:pPr>
              <w:rPr>
                <w:rFonts w:asciiTheme="minorHAnsi" w:hAnsiTheme="minorHAnsi" w:cs="Arial"/>
                <w:b/>
                <w:szCs w:val="18"/>
              </w:rPr>
            </w:pPr>
            <w:r>
              <w:rPr>
                <w:rFonts w:asciiTheme="minorHAnsi" w:hAnsiTheme="minorHAnsi" w:cs="Arial"/>
                <w:b/>
                <w:szCs w:val="18"/>
              </w:rPr>
              <w:lastRenderedPageBreak/>
              <w:t>G</w:t>
            </w:r>
            <w:r w:rsidR="0047390B" w:rsidRPr="0047390B">
              <w:rPr>
                <w:rFonts w:asciiTheme="minorHAnsi" w:hAnsiTheme="minorHAnsi" w:cs="Arial"/>
                <w:b/>
                <w:szCs w:val="18"/>
              </w:rPr>
              <w:t>. Air Moving Equipment</w:t>
            </w:r>
          </w:p>
        </w:tc>
      </w:tr>
      <w:tr w:rsidR="0047390B" w:rsidRPr="006C4FD8" w14:paraId="0435B28B" w14:textId="77777777" w:rsidTr="001905DC">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435B28A" w14:textId="77777777" w:rsidR="0047390B" w:rsidRPr="0047390B" w:rsidRDefault="0047390B" w:rsidP="0047390B">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47390B" w:rsidRPr="006C4FD8" w14:paraId="0435B28E"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8C" w14:textId="2505A78B" w:rsidR="0047390B" w:rsidRPr="006C4FD8" w:rsidRDefault="00C23628" w:rsidP="00C23628">
            <w:pPr>
              <w:keepNext/>
              <w:jc w:val="center"/>
              <w:rPr>
                <w:rFonts w:asciiTheme="minorHAnsi" w:hAnsiTheme="minorHAnsi"/>
                <w:sz w:val="18"/>
                <w:szCs w:val="18"/>
              </w:rPr>
            </w:pPr>
            <w:r>
              <w:rPr>
                <w:rFonts w:asciiTheme="minorHAnsi" w:hAnsiTheme="minorHAnsi"/>
                <w:sz w:val="18"/>
                <w:szCs w:val="18"/>
              </w:rPr>
              <w:t>0</w:t>
            </w:r>
            <w:r w:rsidR="0047390B"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0435B28D" w14:textId="57BC31D3" w:rsidR="0047390B" w:rsidRPr="00DA6319" w:rsidRDefault="0047390B" w:rsidP="00C236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003723C0" w:rsidRPr="004B3816">
              <w:rPr>
                <w:rFonts w:asciiTheme="minorHAnsi" w:hAnsiTheme="minorHAnsi"/>
                <w:bCs/>
                <w:sz w:val="18"/>
                <w:szCs w:val="18"/>
              </w:rPr>
              <w:t>Ventilation devices and</w:t>
            </w:r>
            <w:r w:rsidR="003723C0">
              <w:rPr>
                <w:rFonts w:asciiTheme="minorHAnsi" w:hAnsiTheme="minorHAnsi"/>
                <w:bCs/>
                <w:sz w:val="18"/>
                <w:szCs w:val="18"/>
              </w:rPr>
              <w:t xml:space="preserve"> </w:t>
            </w:r>
            <w:r w:rsidR="003723C0" w:rsidRPr="004B3816">
              <w:rPr>
                <w:rFonts w:asciiTheme="minorHAnsi" w:hAnsiTheme="minorHAnsi"/>
                <w:bCs/>
                <w:sz w:val="18"/>
                <w:szCs w:val="18"/>
              </w:rPr>
              <w:t>equipment serving individual dwelling units shall be tested in</w:t>
            </w:r>
            <w:r w:rsidR="003723C0">
              <w:rPr>
                <w:rFonts w:asciiTheme="minorHAnsi" w:hAnsiTheme="minorHAnsi"/>
                <w:bCs/>
                <w:sz w:val="18"/>
                <w:szCs w:val="18"/>
              </w:rPr>
              <w:t xml:space="preserve"> </w:t>
            </w:r>
            <w:r w:rsidR="003723C0" w:rsidRPr="004B3816">
              <w:rPr>
                <w:rFonts w:asciiTheme="minorHAnsi" w:hAnsiTheme="minorHAnsi"/>
                <w:bCs/>
                <w:sz w:val="18"/>
                <w:szCs w:val="18"/>
              </w:rPr>
              <w:t>accordance with ANSI/ASHRAE Standard 51/AMCA 210,</w:t>
            </w:r>
            <w:r w:rsidR="003723C0">
              <w:rPr>
                <w:rFonts w:asciiTheme="minorHAnsi" w:hAnsiTheme="minorHAnsi"/>
                <w:bCs/>
                <w:sz w:val="18"/>
                <w:szCs w:val="18"/>
              </w:rPr>
              <w:t xml:space="preserve"> </w:t>
            </w:r>
            <w:r w:rsidR="003723C0" w:rsidRPr="004B3816">
              <w:rPr>
                <w:rFonts w:asciiTheme="minorHAnsi" w:hAnsiTheme="minorHAnsi"/>
                <w:bCs/>
                <w:i/>
                <w:sz w:val="18"/>
                <w:szCs w:val="18"/>
              </w:rPr>
              <w:t>Laboratory Methods of Testing Fans for Aerodynamic Performance Rating</w:t>
            </w:r>
            <w:r w:rsidR="003723C0" w:rsidRPr="004B3816">
              <w:rPr>
                <w:rFonts w:asciiTheme="minorHAnsi" w:hAnsiTheme="minorHAnsi"/>
                <w:bCs/>
                <w:sz w:val="18"/>
                <w:szCs w:val="18"/>
              </w:rPr>
              <w:t xml:space="preserve">, and ANSI/AMCA Standard 300, </w:t>
            </w:r>
            <w:r w:rsidR="003723C0" w:rsidRPr="004B3816">
              <w:rPr>
                <w:rFonts w:asciiTheme="minorHAnsi" w:hAnsiTheme="minorHAnsi"/>
                <w:bCs/>
                <w:i/>
                <w:sz w:val="18"/>
                <w:szCs w:val="18"/>
              </w:rPr>
              <w:t>Reverberant Room Method for Sound Testing of Fans</w:t>
            </w:r>
            <w:r w:rsidR="003723C0" w:rsidRPr="004B3816">
              <w:rPr>
                <w:rFonts w:asciiTheme="minorHAnsi" w:hAnsiTheme="minorHAnsi"/>
                <w:bCs/>
                <w:sz w:val="18"/>
                <w:szCs w:val="18"/>
              </w:rPr>
              <w:t>, and rated in</w:t>
            </w:r>
            <w:r w:rsidR="003723C0">
              <w:rPr>
                <w:rFonts w:asciiTheme="minorHAnsi" w:hAnsiTheme="minorHAnsi"/>
                <w:bCs/>
                <w:sz w:val="18"/>
                <w:szCs w:val="18"/>
              </w:rPr>
              <w:t xml:space="preserve"> </w:t>
            </w:r>
            <w:r w:rsidR="003723C0" w:rsidRPr="004B3816">
              <w:rPr>
                <w:rFonts w:asciiTheme="minorHAnsi" w:hAnsiTheme="minorHAnsi"/>
                <w:bCs/>
                <w:sz w:val="18"/>
                <w:szCs w:val="18"/>
              </w:rPr>
              <w:t>accordance with the airflow and sound rating procedures of</w:t>
            </w:r>
            <w:r w:rsidR="003723C0">
              <w:rPr>
                <w:rFonts w:asciiTheme="minorHAnsi" w:hAnsiTheme="minorHAnsi"/>
                <w:bCs/>
                <w:sz w:val="18"/>
                <w:szCs w:val="18"/>
              </w:rPr>
              <w:t xml:space="preserve"> </w:t>
            </w:r>
            <w:r w:rsidR="003723C0" w:rsidRPr="004B3816">
              <w:rPr>
                <w:rFonts w:asciiTheme="minorHAnsi" w:hAnsiTheme="minorHAnsi"/>
                <w:bCs/>
                <w:sz w:val="18"/>
                <w:szCs w:val="18"/>
              </w:rPr>
              <w:t xml:space="preserve">the Home Ventilating Institute (HVI) (HVI 915, </w:t>
            </w:r>
            <w:r w:rsidR="003723C0" w:rsidRPr="004B3816">
              <w:rPr>
                <w:rFonts w:asciiTheme="minorHAnsi" w:hAnsiTheme="minorHAnsi"/>
                <w:bCs/>
                <w:i/>
                <w:sz w:val="18"/>
                <w:szCs w:val="18"/>
              </w:rPr>
              <w:t>Loudness Testing and Rating Procedure</w:t>
            </w:r>
            <w:r w:rsidR="003723C0" w:rsidRPr="004B3816">
              <w:rPr>
                <w:rFonts w:asciiTheme="minorHAnsi" w:hAnsiTheme="minorHAnsi"/>
                <w:bCs/>
                <w:sz w:val="18"/>
                <w:szCs w:val="18"/>
              </w:rPr>
              <w:t xml:space="preserve">; HVI 916, </w:t>
            </w:r>
            <w:r w:rsidR="003723C0" w:rsidRPr="004B3816">
              <w:rPr>
                <w:rFonts w:asciiTheme="minorHAnsi" w:hAnsiTheme="minorHAnsi"/>
                <w:bCs/>
                <w:i/>
                <w:sz w:val="18"/>
                <w:szCs w:val="18"/>
              </w:rPr>
              <w:t>Air Flow Test Procedure</w:t>
            </w:r>
            <w:r w:rsidR="003723C0" w:rsidRPr="004B3816">
              <w:rPr>
                <w:rFonts w:asciiTheme="minorHAnsi" w:hAnsiTheme="minorHAnsi"/>
                <w:bCs/>
                <w:sz w:val="18"/>
                <w:szCs w:val="18"/>
              </w:rPr>
              <w:t xml:space="preserve"> ; and HVI 920, </w:t>
            </w:r>
            <w:r w:rsidR="003723C0" w:rsidRPr="004B3816">
              <w:rPr>
                <w:rFonts w:asciiTheme="minorHAnsi" w:hAnsiTheme="minorHAnsi"/>
                <w:bCs/>
                <w:i/>
                <w:sz w:val="18"/>
                <w:szCs w:val="18"/>
              </w:rPr>
              <w:t>Product Performance Certification Procedure Including Verification and Challenge</w:t>
            </w:r>
            <w:r w:rsidR="003723C0" w:rsidRPr="004B3816">
              <w:rPr>
                <w:rFonts w:asciiTheme="minorHAnsi" w:hAnsiTheme="minorHAnsi"/>
                <w:bCs/>
                <w:sz w:val="18"/>
                <w:szCs w:val="18"/>
              </w:rPr>
              <w:t>).</w:t>
            </w:r>
            <w:r w:rsidR="003723C0">
              <w:rPr>
                <w:rFonts w:asciiTheme="minorHAnsi" w:hAnsiTheme="minorHAnsi"/>
                <w:bCs/>
                <w:sz w:val="18"/>
                <w:szCs w:val="18"/>
              </w:rPr>
              <w:t xml:space="preserve"> </w:t>
            </w:r>
            <w:r w:rsidR="003723C0" w:rsidRPr="004B3816">
              <w:rPr>
                <w:rFonts w:asciiTheme="minorHAnsi" w:hAnsiTheme="minorHAnsi"/>
                <w:bCs/>
                <w:sz w:val="18"/>
                <w:szCs w:val="18"/>
              </w:rPr>
              <w:t>Installations of systems or equipment shall be carried out in</w:t>
            </w:r>
            <w:r w:rsidR="003723C0">
              <w:rPr>
                <w:rFonts w:asciiTheme="minorHAnsi" w:hAnsiTheme="minorHAnsi"/>
                <w:bCs/>
                <w:sz w:val="18"/>
                <w:szCs w:val="18"/>
              </w:rPr>
              <w:t xml:space="preserve"> </w:t>
            </w:r>
            <w:r w:rsidR="003723C0" w:rsidRPr="004B3816">
              <w:rPr>
                <w:rFonts w:asciiTheme="minorHAnsi" w:hAnsiTheme="minorHAnsi"/>
                <w:bCs/>
                <w:sz w:val="18"/>
                <w:szCs w:val="18"/>
              </w:rPr>
              <w:t>accordance with manufacturers’ design requirements and</w:t>
            </w:r>
            <w:r w:rsidR="003723C0">
              <w:rPr>
                <w:rFonts w:asciiTheme="minorHAnsi" w:hAnsiTheme="minorHAnsi"/>
                <w:bCs/>
                <w:sz w:val="18"/>
                <w:szCs w:val="18"/>
              </w:rPr>
              <w:t xml:space="preserve"> </w:t>
            </w:r>
            <w:r w:rsidR="003723C0" w:rsidRPr="004B3816">
              <w:rPr>
                <w:rFonts w:asciiTheme="minorHAnsi" w:hAnsiTheme="minorHAnsi"/>
                <w:bCs/>
                <w:sz w:val="18"/>
                <w:szCs w:val="18"/>
              </w:rPr>
              <w:t>installation instructions.</w:t>
            </w:r>
          </w:p>
        </w:tc>
      </w:tr>
      <w:tr w:rsidR="0047390B" w:rsidRPr="006C4FD8" w14:paraId="0435B293"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8F" w14:textId="77777777" w:rsidR="0047390B" w:rsidRPr="006C4FD8" w:rsidRDefault="0047390B" w:rsidP="00C23628">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5B355950" w14:textId="77777777" w:rsidR="001905DC" w:rsidRDefault="0047390B" w:rsidP="00C23628">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4B3816">
              <w:rPr>
                <w:rFonts w:asciiTheme="minorHAnsi" w:hAnsiTheme="minorHAnsi"/>
                <w:bCs/>
                <w:sz w:val="18"/>
                <w:szCs w:val="18"/>
              </w:rPr>
              <w:t xml:space="preserve"> </w:t>
            </w:r>
            <w:r w:rsidR="00306C27" w:rsidRPr="004B3816">
              <w:rPr>
                <w:rFonts w:asciiTheme="minorHAnsi" w:hAnsiTheme="minorHAnsi"/>
                <w:bCs/>
                <w:sz w:val="18"/>
                <w:szCs w:val="18"/>
              </w:rPr>
              <w:t>Ventilation fans shall be rated</w:t>
            </w:r>
            <w:r w:rsidR="00306C27">
              <w:rPr>
                <w:rFonts w:asciiTheme="minorHAnsi" w:hAnsiTheme="minorHAnsi"/>
                <w:bCs/>
                <w:sz w:val="18"/>
                <w:szCs w:val="18"/>
              </w:rPr>
              <w:t xml:space="preserve"> </w:t>
            </w:r>
            <w:r w:rsidR="00306C27" w:rsidRPr="004B3816">
              <w:rPr>
                <w:rFonts w:asciiTheme="minorHAnsi" w:hAnsiTheme="minorHAnsi"/>
                <w:bCs/>
                <w:sz w:val="18"/>
                <w:szCs w:val="18"/>
              </w:rPr>
              <w:t>for sound at no less than the minimum airflow rate required</w:t>
            </w:r>
            <w:r w:rsidR="00306C27">
              <w:rPr>
                <w:rFonts w:asciiTheme="minorHAnsi" w:hAnsiTheme="minorHAnsi"/>
                <w:bCs/>
                <w:sz w:val="18"/>
                <w:szCs w:val="18"/>
              </w:rPr>
              <w:t xml:space="preserve"> </w:t>
            </w:r>
            <w:r w:rsidR="00306C27" w:rsidRPr="004B3816">
              <w:rPr>
                <w:rFonts w:asciiTheme="minorHAnsi" w:hAnsiTheme="minorHAnsi"/>
                <w:bCs/>
                <w:sz w:val="18"/>
                <w:szCs w:val="18"/>
              </w:rPr>
              <w:t>by this standard as noted below. These sound ratings shall be</w:t>
            </w:r>
            <w:r w:rsidR="00306C27">
              <w:rPr>
                <w:rFonts w:asciiTheme="minorHAnsi" w:hAnsiTheme="minorHAnsi"/>
                <w:bCs/>
                <w:sz w:val="18"/>
                <w:szCs w:val="18"/>
              </w:rPr>
              <w:t xml:space="preserve"> </w:t>
            </w:r>
            <w:r w:rsidR="00306C27" w:rsidRPr="004B3816">
              <w:rPr>
                <w:rFonts w:asciiTheme="minorHAnsi" w:hAnsiTheme="minorHAnsi"/>
                <w:bCs/>
                <w:sz w:val="18"/>
                <w:szCs w:val="18"/>
              </w:rPr>
              <w:t>at a minimum of 0.1 in. of water (25 Pa) static pressure in</w:t>
            </w:r>
            <w:r w:rsidR="00306C27">
              <w:rPr>
                <w:rFonts w:asciiTheme="minorHAnsi" w:hAnsiTheme="minorHAnsi"/>
                <w:bCs/>
                <w:sz w:val="18"/>
                <w:szCs w:val="18"/>
              </w:rPr>
              <w:t xml:space="preserve"> </w:t>
            </w:r>
            <w:r w:rsidR="00306C27" w:rsidRPr="004B3816">
              <w:rPr>
                <w:rFonts w:asciiTheme="minorHAnsi" w:hAnsiTheme="minorHAnsi"/>
                <w:bCs/>
                <w:sz w:val="18"/>
                <w:szCs w:val="18"/>
              </w:rPr>
              <w:t>accordance with the HVI procedures referenced in Section</w:t>
            </w:r>
            <w:r w:rsidR="00306C27">
              <w:rPr>
                <w:rFonts w:asciiTheme="minorHAnsi" w:hAnsiTheme="minorHAnsi"/>
                <w:bCs/>
                <w:sz w:val="18"/>
                <w:szCs w:val="18"/>
              </w:rPr>
              <w:t xml:space="preserve"> </w:t>
            </w:r>
            <w:r w:rsidR="00306C27" w:rsidRPr="004B3816">
              <w:rPr>
                <w:rFonts w:asciiTheme="minorHAnsi" w:hAnsiTheme="minorHAnsi"/>
                <w:bCs/>
                <w:sz w:val="18"/>
                <w:szCs w:val="18"/>
              </w:rPr>
              <w:t>7.1.</w:t>
            </w:r>
          </w:p>
          <w:p w14:paraId="7180BB0E" w14:textId="77777777" w:rsidR="001905DC" w:rsidRDefault="001905DC" w:rsidP="00C23628">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0EF0B0C8" w14:textId="77777777" w:rsidR="00306C27" w:rsidRDefault="0047390B" w:rsidP="004B3816">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00306C27" w:rsidRPr="00306C27">
              <w:rPr>
                <w:rFonts w:asciiTheme="minorHAnsi" w:hAnsiTheme="minorHAnsi"/>
                <w:b/>
                <w:bCs/>
                <w:sz w:val="18"/>
                <w:szCs w:val="18"/>
              </w:rPr>
              <w:t>Dwelling-Unit Ventilation or Continuous Local</w:t>
            </w:r>
            <w:r w:rsidR="00306C27">
              <w:rPr>
                <w:rFonts w:asciiTheme="minorHAnsi" w:hAnsiTheme="minorHAnsi"/>
                <w:b/>
                <w:bCs/>
                <w:sz w:val="18"/>
                <w:szCs w:val="18"/>
              </w:rPr>
              <w:t xml:space="preserve"> </w:t>
            </w:r>
            <w:r w:rsidR="00306C27" w:rsidRPr="00306C27">
              <w:rPr>
                <w:rFonts w:asciiTheme="minorHAnsi" w:hAnsiTheme="minorHAnsi"/>
                <w:b/>
                <w:bCs/>
                <w:sz w:val="18"/>
                <w:szCs w:val="18"/>
              </w:rPr>
              <w:t>Exhaust Fans.</w:t>
            </w:r>
            <w:r w:rsidR="00306C27" w:rsidRPr="004B3816">
              <w:rPr>
                <w:rFonts w:asciiTheme="minorHAnsi" w:hAnsiTheme="minorHAnsi"/>
                <w:bCs/>
                <w:sz w:val="18"/>
                <w:szCs w:val="18"/>
              </w:rPr>
              <w:t xml:space="preserve"> These fans shall be rated for sound at a maximum</w:t>
            </w:r>
            <w:r w:rsidR="00306C27">
              <w:rPr>
                <w:rFonts w:asciiTheme="minorHAnsi" w:hAnsiTheme="minorHAnsi"/>
                <w:bCs/>
                <w:sz w:val="18"/>
                <w:szCs w:val="18"/>
              </w:rPr>
              <w:t xml:space="preserve"> </w:t>
            </w:r>
            <w:r w:rsidR="00306C27" w:rsidRPr="004B3816">
              <w:rPr>
                <w:rFonts w:asciiTheme="minorHAnsi" w:hAnsiTheme="minorHAnsi"/>
                <w:bCs/>
                <w:sz w:val="18"/>
                <w:szCs w:val="18"/>
              </w:rPr>
              <w:t>of 1.0 sone.</w:t>
            </w:r>
          </w:p>
          <w:p w14:paraId="7666011C" w14:textId="77777777" w:rsidR="00D54E7C" w:rsidRDefault="0047390B" w:rsidP="00C23628">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00D54E7C" w:rsidRPr="009920A1">
              <w:rPr>
                <w:rFonts w:asciiTheme="minorHAnsi" w:hAnsiTheme="minorHAnsi" w:cstheme="minorHAnsi"/>
                <w:sz w:val="18"/>
                <w:szCs w:val="18"/>
              </w:rPr>
              <w:t>Bathroom</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exhaust fans used to comply with Section 5.2 shall be</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rated for sound at a maximum of 3 sone. Kitchen exhaust fans</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used to comply with Section 5.2 shall be rated for sound at a</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maximum of 3 sones at one or more airflow settings greater</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than or equal to 100 cfm (47 L/s).</w:t>
            </w:r>
          </w:p>
          <w:p w14:paraId="42457466" w14:textId="77777777" w:rsidR="00D54E7C" w:rsidRDefault="00D54E7C" w:rsidP="00C23628">
            <w:pPr>
              <w:keepNext/>
              <w:ind w:left="763"/>
              <w:rPr>
                <w:rFonts w:asciiTheme="minorHAnsi" w:hAnsiTheme="minorHAnsi"/>
                <w:sz w:val="18"/>
                <w:szCs w:val="18"/>
              </w:rPr>
            </w:pPr>
            <w:r w:rsidRPr="0001108C">
              <w:rPr>
                <w:rFonts w:asciiTheme="minorHAnsi" w:hAnsiTheme="minorHAnsi"/>
                <w:sz w:val="18"/>
                <w:szCs w:val="18"/>
              </w:rPr>
              <w:t>Exceptions:</w:t>
            </w:r>
          </w:p>
          <w:p w14:paraId="7D8F562D" w14:textId="77777777" w:rsidR="00D54E7C" w:rsidRDefault="00D54E7C" w:rsidP="00C23628">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0435B292" w14:textId="1E35E7A6" w:rsidR="0047390B" w:rsidRDefault="00D54E7C" w:rsidP="004B3816">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47390B" w:rsidRPr="006C4FD8" w14:paraId="0435B298"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94" w14:textId="77777777" w:rsidR="0047390B" w:rsidRPr="006C4FD8" w:rsidRDefault="0047390B" w:rsidP="00C23628">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0435B295" w14:textId="77777777" w:rsidR="0047390B" w:rsidRDefault="0047390B" w:rsidP="00C23628">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0435B296" w14:textId="6A29FD30" w:rsidR="0047390B" w:rsidRDefault="0047390B" w:rsidP="00C23628">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00F47345" w:rsidRPr="004B3816">
              <w:rPr>
                <w:rFonts w:asciiTheme="minorHAnsi" w:hAnsiTheme="minorHAnsi"/>
                <w:bCs/>
                <w:sz w:val="18"/>
                <w:szCs w:val="18"/>
              </w:rPr>
              <w:t>Exhaust</w:t>
            </w:r>
            <w:r w:rsidR="00F47345">
              <w:rPr>
                <w:rFonts w:asciiTheme="minorHAnsi" w:hAnsiTheme="minorHAnsi"/>
                <w:bCs/>
                <w:sz w:val="18"/>
                <w:szCs w:val="18"/>
              </w:rPr>
              <w:t xml:space="preserve"> </w:t>
            </w:r>
            <w:r w:rsidR="00F47345" w:rsidRPr="004B3816">
              <w:rPr>
                <w:rFonts w:asciiTheme="minorHAnsi" w:hAnsiTheme="minorHAnsi"/>
                <w:bCs/>
                <w:sz w:val="18"/>
                <w:szCs w:val="18"/>
              </w:rPr>
              <w:t>fans in separate dwelling units shall not share a common</w:t>
            </w:r>
            <w:r w:rsidR="00F47345">
              <w:rPr>
                <w:rFonts w:asciiTheme="minorHAnsi" w:hAnsiTheme="minorHAnsi"/>
                <w:bCs/>
                <w:sz w:val="18"/>
                <w:szCs w:val="18"/>
              </w:rPr>
              <w:t xml:space="preserve"> </w:t>
            </w:r>
            <w:r w:rsidR="00F47345" w:rsidRPr="004B3816">
              <w:rPr>
                <w:rFonts w:asciiTheme="minorHAnsi" w:hAnsiTheme="minorHAnsi"/>
                <w:bCs/>
                <w:sz w:val="18"/>
                <w:szCs w:val="18"/>
              </w:rPr>
              <w:t>exhaust duct. If more than one of the exhaust fans in a single</w:t>
            </w:r>
            <w:r w:rsidR="00F47345">
              <w:rPr>
                <w:rFonts w:asciiTheme="minorHAnsi" w:hAnsiTheme="minorHAnsi"/>
                <w:bCs/>
                <w:sz w:val="18"/>
                <w:szCs w:val="18"/>
              </w:rPr>
              <w:t xml:space="preserve"> </w:t>
            </w:r>
            <w:r w:rsidR="00F47345" w:rsidRPr="004B3816">
              <w:rPr>
                <w:rFonts w:asciiTheme="minorHAnsi" w:hAnsiTheme="minorHAnsi"/>
                <w:bCs/>
                <w:sz w:val="18"/>
                <w:szCs w:val="18"/>
              </w:rPr>
              <w:t>dwelling unit shares a common exhaust duct, each fan shall</w:t>
            </w:r>
            <w:r w:rsidR="00F47345">
              <w:rPr>
                <w:rFonts w:asciiTheme="minorHAnsi" w:hAnsiTheme="minorHAnsi"/>
                <w:bCs/>
                <w:sz w:val="18"/>
                <w:szCs w:val="18"/>
              </w:rPr>
              <w:t xml:space="preserve"> </w:t>
            </w:r>
            <w:r w:rsidR="00F47345" w:rsidRPr="004B3816">
              <w:rPr>
                <w:rFonts w:asciiTheme="minorHAnsi" w:hAnsiTheme="minorHAnsi"/>
                <w:bCs/>
                <w:sz w:val="18"/>
                <w:szCs w:val="18"/>
              </w:rPr>
              <w:t>be equipped with a backdraft damper to prevent the recirculation</w:t>
            </w:r>
            <w:r w:rsidR="00F47345">
              <w:rPr>
                <w:rFonts w:asciiTheme="minorHAnsi" w:hAnsiTheme="minorHAnsi"/>
                <w:bCs/>
                <w:sz w:val="18"/>
                <w:szCs w:val="18"/>
              </w:rPr>
              <w:t xml:space="preserve"> </w:t>
            </w:r>
            <w:r w:rsidR="00F47345" w:rsidRPr="004B3816">
              <w:rPr>
                <w:rFonts w:asciiTheme="minorHAnsi" w:hAnsiTheme="minorHAnsi"/>
                <w:bCs/>
                <w:sz w:val="18"/>
                <w:szCs w:val="18"/>
              </w:rPr>
              <w:t>of exhaust air from one room to another through the</w:t>
            </w:r>
            <w:r w:rsidR="00F47345">
              <w:rPr>
                <w:rFonts w:asciiTheme="minorHAnsi" w:hAnsiTheme="minorHAnsi"/>
                <w:bCs/>
                <w:sz w:val="18"/>
                <w:szCs w:val="18"/>
              </w:rPr>
              <w:t xml:space="preserve"> </w:t>
            </w:r>
            <w:r w:rsidR="00F47345" w:rsidRPr="004B3816">
              <w:rPr>
                <w:rFonts w:asciiTheme="minorHAnsi" w:hAnsiTheme="minorHAnsi"/>
                <w:bCs/>
                <w:sz w:val="18"/>
                <w:szCs w:val="18"/>
              </w:rPr>
              <w:t>exhaust ducting system</w:t>
            </w:r>
            <w:r w:rsidR="00F47345" w:rsidRPr="00F47345">
              <w:rPr>
                <w:rFonts w:asciiTheme="minorHAnsi" w:hAnsiTheme="minorHAnsi"/>
                <w:b/>
                <w:bCs/>
                <w:sz w:val="18"/>
                <w:szCs w:val="18"/>
              </w:rPr>
              <w:t>.</w:t>
            </w:r>
          </w:p>
          <w:p w14:paraId="0435B297" w14:textId="462D00A3" w:rsidR="0047390B" w:rsidRPr="004B3816" w:rsidRDefault="0047390B" w:rsidP="00C23628">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00F47345" w:rsidRPr="00F47345">
              <w:rPr>
                <w:rFonts w:asciiTheme="minorHAnsi" w:hAnsiTheme="minorHAnsi" w:cstheme="minorHAnsi"/>
                <w:b/>
                <w:sz w:val="18"/>
                <w:szCs w:val="18"/>
              </w:rPr>
              <w:t>Single Exhaust Fan Ducted to Multiple Inlets.</w:t>
            </w:r>
            <w:r w:rsidR="00F47345">
              <w:rPr>
                <w:rFonts w:asciiTheme="minorHAnsi" w:hAnsiTheme="minorHAnsi" w:cstheme="minorHAnsi"/>
                <w:b/>
                <w:sz w:val="18"/>
                <w:szCs w:val="18"/>
              </w:rPr>
              <w:t xml:space="preserve"> </w:t>
            </w:r>
            <w:r w:rsidR="00F47345" w:rsidRPr="004B3816">
              <w:rPr>
                <w:rFonts w:asciiTheme="minorHAnsi" w:hAnsiTheme="minorHAnsi" w:cstheme="minorHAnsi"/>
                <w:sz w:val="18"/>
                <w:szCs w:val="18"/>
              </w:rPr>
              <w:t>Where exhaust inlets are commonly ducted across multiple</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dwelling units, one or more exhaust fans located downstream</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of the exhaust inlets shall be designed and intended to run</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continuously, or a system of one or more backdraft dampers</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shall be installed to isolate each dwelling unit from the common</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duct when the fan is not running</w:t>
            </w:r>
            <w:r w:rsidR="00F47345">
              <w:rPr>
                <w:rFonts w:asciiTheme="minorHAnsi" w:hAnsiTheme="minorHAnsi" w:cstheme="minorHAnsi"/>
                <w:sz w:val="18"/>
                <w:szCs w:val="18"/>
              </w:rPr>
              <w:t>.</w:t>
            </w:r>
            <w:r w:rsidRPr="004B3816">
              <w:rPr>
                <w:rFonts w:asciiTheme="minorHAnsi" w:hAnsiTheme="minorHAnsi" w:cstheme="minorHAnsi"/>
                <w:sz w:val="18"/>
                <w:szCs w:val="18"/>
              </w:rPr>
              <w:t xml:space="preserve"> </w:t>
            </w:r>
          </w:p>
        </w:tc>
      </w:tr>
      <w:tr w:rsidR="0047390B" w:rsidRPr="006C4FD8" w14:paraId="0435B29B"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99" w14:textId="77777777" w:rsidR="0047390B" w:rsidRPr="006C4FD8" w:rsidRDefault="0047390B" w:rsidP="00C23628">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0435B29A" w14:textId="77777777" w:rsidR="0047390B" w:rsidRDefault="0047390B" w:rsidP="00C23628">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47390B" w:rsidRPr="006C4FD8" w14:paraId="0435B29D" w14:textId="77777777" w:rsidTr="00C23628">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435B29C" w14:textId="77777777" w:rsidR="0047390B" w:rsidRPr="006C4FD8" w:rsidRDefault="0047390B" w:rsidP="00C23628">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435B2AB"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52336" w:rsidRPr="009E2C1C" w14:paraId="0435B2AD" w14:textId="77777777" w:rsidTr="00FB7C8C">
        <w:trPr>
          <w:trHeight w:val="323"/>
        </w:trPr>
        <w:tc>
          <w:tcPr>
            <w:tcW w:w="10950" w:type="dxa"/>
            <w:gridSpan w:val="4"/>
            <w:vAlign w:val="center"/>
          </w:tcPr>
          <w:p w14:paraId="0435B2AC" w14:textId="77777777" w:rsidR="00352336" w:rsidRPr="009351D2"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52336" w:rsidRPr="001B14D6" w14:paraId="0435B2AF" w14:textId="77777777" w:rsidTr="00E37C19">
        <w:trPr>
          <w:trHeight w:val="206"/>
        </w:trPr>
        <w:tc>
          <w:tcPr>
            <w:tcW w:w="10950" w:type="dxa"/>
            <w:gridSpan w:val="4"/>
            <w:vAlign w:val="center"/>
          </w:tcPr>
          <w:p w14:paraId="0435B2AE" w14:textId="77777777" w:rsidR="00352336" w:rsidRPr="00E136A4" w:rsidRDefault="00352336" w:rsidP="0029047D">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52336" w:rsidRPr="00B272DC" w14:paraId="0435B2B2" w14:textId="77777777" w:rsidTr="00E37C19">
        <w:trPr>
          <w:trHeight w:val="360"/>
        </w:trPr>
        <w:tc>
          <w:tcPr>
            <w:tcW w:w="5577" w:type="dxa"/>
            <w:gridSpan w:val="2"/>
          </w:tcPr>
          <w:p w14:paraId="0435B2B0"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0435B2B1"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52336" w:rsidRPr="00B272DC" w14:paraId="0435B2B5" w14:textId="77777777" w:rsidTr="00E37C19">
        <w:trPr>
          <w:trHeight w:val="360"/>
        </w:trPr>
        <w:tc>
          <w:tcPr>
            <w:tcW w:w="5577" w:type="dxa"/>
            <w:gridSpan w:val="2"/>
          </w:tcPr>
          <w:p w14:paraId="0435B2B3"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0435B2B4"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52336" w:rsidRPr="00B272DC" w14:paraId="0435B2B8" w14:textId="77777777" w:rsidTr="00E37C19">
        <w:trPr>
          <w:trHeight w:val="360"/>
        </w:trPr>
        <w:tc>
          <w:tcPr>
            <w:tcW w:w="5577" w:type="dxa"/>
            <w:gridSpan w:val="2"/>
          </w:tcPr>
          <w:p w14:paraId="0435B2B6"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0435B2B7"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352336" w:rsidRPr="00B272DC" w14:paraId="0435B2BB" w14:textId="77777777" w:rsidTr="00E37C19">
        <w:trPr>
          <w:trHeight w:val="360"/>
        </w:trPr>
        <w:tc>
          <w:tcPr>
            <w:tcW w:w="5577" w:type="dxa"/>
            <w:gridSpan w:val="2"/>
          </w:tcPr>
          <w:p w14:paraId="0435B2B9"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0435B2BA"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Phone:</w:t>
            </w:r>
          </w:p>
        </w:tc>
      </w:tr>
      <w:tr w:rsidR="00352336" w:rsidRPr="008E6C57" w14:paraId="0435B2BD" w14:textId="77777777" w:rsidTr="00E37C19">
        <w:tblPrEx>
          <w:tblCellMar>
            <w:left w:w="115" w:type="dxa"/>
            <w:right w:w="115" w:type="dxa"/>
          </w:tblCellMar>
        </w:tblPrEx>
        <w:trPr>
          <w:trHeight w:val="296"/>
        </w:trPr>
        <w:tc>
          <w:tcPr>
            <w:tcW w:w="10950" w:type="dxa"/>
            <w:gridSpan w:val="4"/>
            <w:vAlign w:val="center"/>
          </w:tcPr>
          <w:p w14:paraId="0435B2BC" w14:textId="77777777" w:rsidR="00352336"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52336" w:rsidRPr="008E6C57" w14:paraId="0435B2C4" w14:textId="77777777" w:rsidTr="00E37C19">
        <w:tblPrEx>
          <w:tblCellMar>
            <w:left w:w="115" w:type="dxa"/>
            <w:right w:w="115" w:type="dxa"/>
          </w:tblCellMar>
        </w:tblPrEx>
        <w:trPr>
          <w:trHeight w:val="504"/>
        </w:trPr>
        <w:tc>
          <w:tcPr>
            <w:tcW w:w="10950" w:type="dxa"/>
            <w:gridSpan w:val="4"/>
          </w:tcPr>
          <w:p w14:paraId="0435B2BE"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2BF" w14:textId="77777777" w:rsidR="005D3BD0" w:rsidRPr="005D3BD0" w:rsidRDefault="005D3BD0" w:rsidP="005D3BD0">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2C0" w14:textId="77777777" w:rsidR="005D3BD0" w:rsidRPr="005D3BD0" w:rsidRDefault="005D3BD0" w:rsidP="005D3BD0">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2C1" w14:textId="77777777" w:rsidR="005D3BD0" w:rsidRPr="005D3BD0" w:rsidRDefault="005D3BD0" w:rsidP="005D3BD0">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2C2" w14:textId="77777777" w:rsidR="005D3BD0" w:rsidRPr="005D3BD0" w:rsidRDefault="005D3BD0" w:rsidP="005D3BD0">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2C3" w14:textId="77777777" w:rsidR="00352336" w:rsidRPr="00E74533" w:rsidRDefault="005D3BD0" w:rsidP="0029047D">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52336" w:rsidRPr="00B272DC" w14:paraId="0435B2C7" w14:textId="77777777" w:rsidTr="00E37C19">
        <w:tblPrEx>
          <w:tblCellMar>
            <w:left w:w="108" w:type="dxa"/>
            <w:right w:w="108" w:type="dxa"/>
          </w:tblCellMar>
        </w:tblPrEx>
        <w:trPr>
          <w:trHeight w:val="360"/>
        </w:trPr>
        <w:tc>
          <w:tcPr>
            <w:tcW w:w="5307" w:type="dxa"/>
          </w:tcPr>
          <w:p w14:paraId="0435B2C5"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0435B2C6"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52336" w:rsidRPr="00B272DC" w14:paraId="0435B2CA"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8"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435B2C9"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52336" w:rsidRPr="00B272DC" w14:paraId="0435B2CD"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B"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435B2CC"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52336" w:rsidRPr="00B272DC" w14:paraId="0435B2D1"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E"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435B2CF"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435B2D0"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52336" w:rsidRPr="00B272DC" w14:paraId="0435B2D4"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D2"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435B2D3"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2D5" w14:textId="77777777" w:rsidR="00C64DBF" w:rsidRDefault="00C64DBF" w:rsidP="00C64DBF">
      <w:pPr>
        <w:ind w:hanging="677"/>
        <w:rPr>
          <w:rFonts w:asciiTheme="minorHAnsi" w:hAnsiTheme="minorHAnsi"/>
        </w:rPr>
      </w:pPr>
    </w:p>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432" w:footer="432" w:gutter="0"/>
          <w:cols w:space="720"/>
          <w:docGrid w:linePitch="272"/>
        </w:sectPr>
      </w:pPr>
    </w:p>
    <w:p w14:paraId="0435B2D8" w14:textId="77777777"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CF2R-MCH-27</w:t>
      </w:r>
      <w:r w:rsidR="00700338">
        <w:rPr>
          <w:rFonts w:asciiTheme="minorHAnsi" w:hAnsiTheme="minorHAnsi"/>
          <w:b/>
          <w:szCs w:val="18"/>
        </w:rPr>
        <w:t>a</w:t>
      </w:r>
      <w:r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24665895"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7C245C2A"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4307">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4307">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0435B2DD" w14:textId="43E5EE2A"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0435B2DE" w14:textId="6ABDFFE2"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0435B2D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0435B2E0" w14:textId="6A8725BD"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9B68D4"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9B68D4" w:rsidRPr="009B68D4">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009B68D4" w:rsidRPr="009B68D4">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0435B2E1" w14:textId="79DCBAD5"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0435B2E2" w14:textId="1ED15AB3"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0435B2F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0435B2F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435B2F6" w14:textId="581A6040"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sidR="00CE3C37">
        <w:rPr>
          <w:rFonts w:asciiTheme="minorHAnsi" w:hAnsiTheme="minorHAnsi"/>
          <w:sz w:val="18"/>
          <w:szCs w:val="18"/>
        </w:rPr>
        <w:t xml:space="preserve">uilding type is equal to </w:t>
      </w:r>
      <w:r w:rsidR="00454307">
        <w:rPr>
          <w:rFonts w:asciiTheme="minorHAnsi" w:hAnsiTheme="minorHAnsi"/>
          <w:sz w:val="18"/>
          <w:szCs w:val="18"/>
        </w:rPr>
        <w:t>N</w:t>
      </w:r>
      <w:r w:rsidR="00CE3C37">
        <w:rPr>
          <w:rFonts w:asciiTheme="minorHAnsi" w:hAnsiTheme="minorHAnsi"/>
          <w:sz w:val="18"/>
          <w:szCs w:val="18"/>
        </w:rPr>
        <w:t>on-dwelling unit, an N/A value will be filled out automatically.</w:t>
      </w:r>
    </w:p>
    <w:p w14:paraId="0435B2F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0435B2F8"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0435B2F9" w14:textId="61D0F215"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w:t>
      </w:r>
      <w:r w:rsidR="00454307">
        <w:rPr>
          <w:rFonts w:asciiTheme="minorHAnsi" w:hAnsiTheme="minorHAnsi"/>
          <w:sz w:val="18"/>
          <w:szCs w:val="18"/>
        </w:rPr>
        <w:t>N</w:t>
      </w:r>
      <w:r>
        <w:rPr>
          <w:rFonts w:asciiTheme="minorHAnsi" w:hAnsiTheme="minorHAnsi"/>
          <w:sz w:val="18"/>
          <w:szCs w:val="18"/>
        </w:rPr>
        <w:t xml:space="preserve">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0435B2FA"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0435B2FB" w14:textId="539DDB11" w:rsid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w:t>
      </w:r>
      <w:r w:rsidR="006150E9">
        <w:rPr>
          <w:rFonts w:asciiTheme="minorHAnsi" w:hAnsiTheme="minorHAnsi" w:cstheme="minorHAnsi"/>
          <w:sz w:val="18"/>
          <w:szCs w:val="18"/>
        </w:rPr>
        <w:t>06</w:t>
      </w:r>
      <w:r w:rsidRPr="00802732">
        <w:rPr>
          <w:rFonts w:asciiTheme="minorHAnsi" w:hAnsiTheme="minorHAnsi" w:cstheme="minorHAnsi"/>
          <w:sz w:val="18"/>
          <w:szCs w:val="18"/>
        </w:rPr>
        <w:t>) = Central Fan Integrated &amp; “Ventilation Operation Schedule” (A</w:t>
      </w:r>
      <w:r w:rsidR="008002F8">
        <w:rPr>
          <w:rFonts w:asciiTheme="minorHAnsi" w:hAnsiTheme="minorHAnsi" w:cstheme="minorHAnsi"/>
          <w:sz w:val="18"/>
          <w:szCs w:val="18"/>
        </w:rPr>
        <w:t>0</w:t>
      </w:r>
      <w:r w:rsidR="006150E9">
        <w:rPr>
          <w:rFonts w:asciiTheme="minorHAnsi" w:hAnsiTheme="minorHAnsi" w:cstheme="minorHAnsi"/>
          <w:sz w:val="18"/>
          <w:szCs w:val="18"/>
        </w:rPr>
        <w:t>7</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4F925A91" w14:textId="79DC962B" w:rsidR="00CD1C6E" w:rsidRPr="00CD1C6E" w:rsidRDefault="00CD1C6E" w:rsidP="00CD1C6E">
      <w:pPr>
        <w:rPr>
          <w:rFonts w:asciiTheme="minorHAnsi" w:hAnsiTheme="minorHAnsi" w:cstheme="minorHAnsi"/>
          <w:b/>
          <w:sz w:val="18"/>
          <w:szCs w:val="18"/>
        </w:rPr>
      </w:pPr>
    </w:p>
    <w:p w14:paraId="04F2ABE9" w14:textId="4E98F015" w:rsidR="00CD1C6E" w:rsidRPr="00CD1C6E" w:rsidRDefault="00CD1C6E" w:rsidP="00CD1C6E">
      <w:pPr>
        <w:rPr>
          <w:rFonts w:asciiTheme="minorHAnsi" w:hAnsiTheme="minorHAnsi" w:cstheme="minorHAnsi"/>
          <w:b/>
          <w:sz w:val="18"/>
          <w:szCs w:val="18"/>
        </w:rPr>
      </w:pPr>
      <w:r w:rsidRPr="00CD1C6E">
        <w:rPr>
          <w:rFonts w:asciiTheme="minorHAnsi" w:hAnsiTheme="minorHAnsi" w:cstheme="minorHAnsi"/>
          <w:b/>
          <w:sz w:val="18"/>
          <w:szCs w:val="18"/>
        </w:rPr>
        <w:t>Section B. Single Family Attached/Detached General Information</w:t>
      </w:r>
    </w:p>
    <w:p w14:paraId="70CD4C0D" w14:textId="77777777" w:rsidR="00CD1C6E"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Average Ceiling Height: This may be filled out automatically or be user input.</w:t>
      </w:r>
    </w:p>
    <w:p w14:paraId="0EEB7CF2" w14:textId="77777777"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6882679A" w14:textId="7221F540"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ADD, user enter value in feet.</w:t>
      </w:r>
    </w:p>
    <w:p w14:paraId="6DCD8092" w14:textId="77777777" w:rsidR="00CD1C6E" w:rsidRPr="003952E1"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 xml:space="preserve">Total Conditioned Volume: </w:t>
      </w:r>
      <w:r w:rsidRPr="009C5721">
        <w:rPr>
          <w:rFonts w:asciiTheme="minorHAnsi" w:hAnsiTheme="minorHAnsi"/>
          <w:sz w:val="18"/>
          <w:szCs w:val="18"/>
        </w:rPr>
        <w:t xml:space="preserve">This field is </w:t>
      </w:r>
      <w:r>
        <w:rPr>
          <w:rFonts w:asciiTheme="minorHAnsi" w:hAnsiTheme="minorHAnsi"/>
          <w:sz w:val="18"/>
          <w:szCs w:val="18"/>
        </w:rPr>
        <w:t xml:space="preserve">calculated and </w:t>
      </w:r>
      <w:r w:rsidRPr="009C5721">
        <w:rPr>
          <w:rFonts w:asciiTheme="minorHAnsi" w:hAnsiTheme="minorHAnsi"/>
          <w:sz w:val="18"/>
          <w:szCs w:val="18"/>
        </w:rPr>
        <w:t>filled out automatically</w:t>
      </w:r>
      <w:r>
        <w:rPr>
          <w:rFonts w:asciiTheme="minorHAnsi" w:hAnsiTheme="minorHAnsi"/>
          <w:sz w:val="18"/>
          <w:szCs w:val="18"/>
        </w:rPr>
        <w:t>.</w:t>
      </w:r>
    </w:p>
    <w:p w14:paraId="7FCA4404" w14:textId="233210B4" w:rsidR="00CD1C6E" w:rsidRPr="002E1E35" w:rsidRDefault="001615DD" w:rsidP="002E1E35">
      <w:pPr>
        <w:pStyle w:val="ListParagraph"/>
        <w:numPr>
          <w:ilvl w:val="0"/>
          <w:numId w:val="32"/>
        </w:numPr>
        <w:rPr>
          <w:rFonts w:asciiTheme="minorHAnsi" w:hAnsiTheme="minorHAnsi" w:cstheme="minorHAnsi"/>
          <w:sz w:val="18"/>
          <w:szCs w:val="18"/>
        </w:rPr>
      </w:pPr>
      <w:r w:rsidRPr="001615DD">
        <w:rPr>
          <w:rFonts w:asciiTheme="minorHAnsi" w:hAnsiTheme="minorHAnsi" w:cstheme="minorHAnsi"/>
          <w:sz w:val="18"/>
          <w:szCs w:val="18"/>
        </w:rPr>
        <w:t>Vertical distance between the lowest and highest above-grade points within the pressure boundary in feet</w:t>
      </w:r>
      <w:r w:rsidR="00CD1C6E" w:rsidRPr="002E1E35">
        <w:rPr>
          <w:rFonts w:asciiTheme="minorHAnsi" w:hAnsiTheme="minorHAnsi" w:cstheme="minorHAnsi"/>
          <w:sz w:val="18"/>
          <w:szCs w:val="18"/>
        </w:rPr>
        <w:t xml:space="preserve">: </w:t>
      </w:r>
      <w:r w:rsidR="00CD1C6E" w:rsidRPr="002E1E35">
        <w:rPr>
          <w:rFonts w:asciiTheme="minorHAnsi" w:eastAsia="Cambria" w:hAnsiTheme="minorHAnsi"/>
          <w:sz w:val="18"/>
          <w:szCs w:val="18"/>
        </w:rPr>
        <w:t>This may be filled out automatically or be user input.</w:t>
      </w:r>
    </w:p>
    <w:p w14:paraId="0DA04BB6"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59853B24" w14:textId="4708034C"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enters value in feet. </w:t>
      </w:r>
    </w:p>
    <w:p w14:paraId="673AAC7E" w14:textId="19735A5F" w:rsidR="00CD1C6E" w:rsidRPr="003952E1"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Air Changes Per Hour at 50 Pa</w:t>
      </w:r>
      <w:r>
        <w:rPr>
          <w:rFonts w:asciiTheme="minorHAnsi" w:hAnsiTheme="minorHAnsi" w:cstheme="minorHAnsi"/>
          <w:sz w:val="18"/>
          <w:szCs w:val="18"/>
        </w:rPr>
        <w:t xml:space="preserve">: </w:t>
      </w:r>
      <w:r>
        <w:rPr>
          <w:rFonts w:asciiTheme="minorHAnsi" w:eastAsia="Cambria" w:hAnsiTheme="minorHAnsi"/>
          <w:sz w:val="18"/>
          <w:szCs w:val="18"/>
        </w:rPr>
        <w:t>This may be filled out automatically or be u</w:t>
      </w:r>
      <w:r>
        <w:rPr>
          <w:rFonts w:asciiTheme="minorHAnsi" w:hAnsiTheme="minorHAnsi" w:cstheme="minorHAnsi"/>
          <w:sz w:val="18"/>
          <w:szCs w:val="18"/>
        </w:rPr>
        <w:t>ser selected</w:t>
      </w:r>
    </w:p>
    <w:p w14:paraId="50F84480" w14:textId="77777777" w:rsidR="00CD1C6E" w:rsidRDefault="00CD1C6E" w:rsidP="00CD1C6E">
      <w:pPr>
        <w:pStyle w:val="ListParagraph"/>
        <w:numPr>
          <w:ilvl w:val="0"/>
          <w:numId w:val="25"/>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5F68BD76" w14:textId="02192A45" w:rsidR="00CD1C6E" w:rsidRDefault="00CD1C6E" w:rsidP="00CD1C6E">
      <w:pPr>
        <w:pStyle w:val="ListParagraph"/>
        <w:numPr>
          <w:ilvl w:val="0"/>
          <w:numId w:val="25"/>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Pr>
          <w:rFonts w:asciiTheme="minorHAnsi" w:hAnsiTheme="minorHAnsi"/>
          <w:sz w:val="18"/>
          <w:szCs w:val="18"/>
        </w:rPr>
        <w:t xml:space="preserve">uilding type does not equal Non-dwelling unit, then user </w:t>
      </w:r>
      <w:r w:rsidR="00454307">
        <w:rPr>
          <w:rFonts w:asciiTheme="minorHAnsi" w:hAnsiTheme="minorHAnsi"/>
          <w:sz w:val="18"/>
          <w:szCs w:val="18"/>
        </w:rPr>
        <w:t>may</w:t>
      </w:r>
      <w:r>
        <w:rPr>
          <w:rFonts w:asciiTheme="minorHAnsi" w:hAnsiTheme="minorHAnsi"/>
          <w:sz w:val="18"/>
          <w:szCs w:val="18"/>
        </w:rPr>
        <w:t xml:space="preserve"> select from Default (ACH50=2.0) or Measured (ACH50&lt;2.0)</w:t>
      </w:r>
    </w:p>
    <w:p w14:paraId="50394556" w14:textId="77777777" w:rsidR="00CD1C6E" w:rsidRPr="00AE10C0" w:rsidRDefault="00CD1C6E" w:rsidP="00CD1C6E">
      <w:pPr>
        <w:numPr>
          <w:ilvl w:val="0"/>
          <w:numId w:val="32"/>
        </w:numPr>
        <w:contextualSpacing/>
        <w:rPr>
          <w:rFonts w:asciiTheme="minorHAnsi" w:eastAsia="Cambria" w:hAnsiTheme="minorHAnsi"/>
          <w:sz w:val="18"/>
          <w:szCs w:val="18"/>
        </w:rPr>
      </w:pPr>
      <w:r w:rsidRPr="00AE10C0">
        <w:rPr>
          <w:rFonts w:asciiTheme="minorHAnsi" w:hAnsiTheme="minorHAnsi" w:cstheme="minorHAnsi"/>
          <w:sz w:val="18"/>
          <w:szCs w:val="18"/>
        </w:rPr>
        <w:t xml:space="preserve">Name of ANSI/ASHRAE Standard 62.2-2016 weather station for climate zone: </w:t>
      </w:r>
      <w:r w:rsidRPr="00AE10C0">
        <w:rPr>
          <w:rFonts w:asciiTheme="minorHAnsi" w:eastAsia="Cambria" w:hAnsiTheme="minorHAnsi"/>
          <w:sz w:val="18"/>
          <w:szCs w:val="18"/>
        </w:rPr>
        <w:t>This may be filled out automatically or be user input.</w:t>
      </w:r>
    </w:p>
    <w:p w14:paraId="4025DC8B" w14:textId="77777777" w:rsidR="00CD1C6E" w:rsidRPr="001E2BE1"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78A9458"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6A69B142" w14:textId="77777777"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select value from </w:t>
      </w:r>
      <w:r w:rsidRPr="007A5D38">
        <w:rPr>
          <w:rFonts w:asciiTheme="minorHAnsi" w:hAnsiTheme="minorHAnsi" w:cstheme="minorHAnsi"/>
          <w:color w:val="000000"/>
          <w:sz w:val="18"/>
          <w:szCs w:val="18"/>
        </w:rPr>
        <w:t>Weather Stations from the Table X1 US Climates, Normative Appendix X</w:t>
      </w:r>
      <w:r>
        <w:rPr>
          <w:rFonts w:asciiTheme="minorHAnsi" w:hAnsiTheme="minorHAnsi" w:cstheme="minorHAnsi"/>
          <w:color w:val="000000"/>
          <w:sz w:val="18"/>
          <w:szCs w:val="18"/>
        </w:rPr>
        <w:t>.</w:t>
      </w:r>
      <w:r>
        <w:rPr>
          <w:rFonts w:asciiTheme="minorHAnsi" w:hAnsiTheme="minorHAnsi"/>
          <w:sz w:val="18"/>
          <w:szCs w:val="18"/>
        </w:rPr>
        <w:t xml:space="preserve"> </w:t>
      </w:r>
    </w:p>
    <w:p w14:paraId="73C22124" w14:textId="07B8F090" w:rsidR="00CD1C6E"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Weather and shielding factor (wsf)</w:t>
      </w:r>
      <w:r>
        <w:rPr>
          <w:rFonts w:asciiTheme="minorHAnsi" w:hAnsiTheme="minorHAnsi" w:cstheme="minorHAnsi"/>
          <w:sz w:val="18"/>
          <w:szCs w:val="18"/>
        </w:rPr>
        <w:t xml:space="preserve">: </w:t>
      </w:r>
      <w:r w:rsidRPr="00AE10C0">
        <w:rPr>
          <w:rFonts w:asciiTheme="minorHAnsi" w:eastAsia="Cambria" w:hAnsiTheme="minorHAnsi"/>
          <w:sz w:val="18"/>
          <w:szCs w:val="18"/>
        </w:rPr>
        <w:t xml:space="preserve">This </w:t>
      </w:r>
      <w:r>
        <w:rPr>
          <w:rFonts w:asciiTheme="minorHAnsi" w:eastAsia="Cambria" w:hAnsiTheme="minorHAnsi"/>
          <w:sz w:val="18"/>
          <w:szCs w:val="18"/>
        </w:rPr>
        <w:t xml:space="preserve">value is </w:t>
      </w:r>
      <w:r w:rsidRPr="00AE10C0">
        <w:rPr>
          <w:rFonts w:asciiTheme="minorHAnsi" w:eastAsia="Cambria" w:hAnsiTheme="minorHAnsi"/>
          <w:sz w:val="18"/>
          <w:szCs w:val="18"/>
        </w:rPr>
        <w:t>automatically</w:t>
      </w:r>
      <w:r>
        <w:rPr>
          <w:rFonts w:asciiTheme="minorHAnsi" w:eastAsia="Cambria" w:hAnsiTheme="minorHAnsi"/>
          <w:sz w:val="18"/>
          <w:szCs w:val="18"/>
        </w:rPr>
        <w:t xml:space="preserve"> entered based on the selection in #</w:t>
      </w:r>
      <w:r w:rsidR="008464D7">
        <w:rPr>
          <w:rFonts w:asciiTheme="minorHAnsi" w:eastAsia="Cambria" w:hAnsiTheme="minorHAnsi"/>
          <w:sz w:val="18"/>
          <w:szCs w:val="18"/>
        </w:rPr>
        <w:t>6</w:t>
      </w:r>
      <w:r>
        <w:rPr>
          <w:rFonts w:asciiTheme="minorHAnsi" w:eastAsia="Cambria" w:hAnsiTheme="minorHAnsi"/>
          <w:sz w:val="18"/>
          <w:szCs w:val="18"/>
        </w:rPr>
        <w:t>.</w:t>
      </w:r>
    </w:p>
    <w:p w14:paraId="0435B306" w14:textId="77777777" w:rsidR="00670A84" w:rsidRDefault="00670A84">
      <w:pPr>
        <w:pStyle w:val="ListParagraph"/>
        <w:rPr>
          <w:rFonts w:eastAsia="Cambria"/>
          <w:b/>
        </w:rPr>
      </w:pPr>
    </w:p>
    <w:p w14:paraId="0435B307" w14:textId="484B0DC3"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sidR="00CD1C6E">
        <w:rPr>
          <w:rFonts w:asciiTheme="minorHAnsi" w:eastAsia="Cambria" w:hAnsiTheme="minorHAnsi"/>
          <w:b/>
          <w:sz w:val="18"/>
          <w:szCs w:val="18"/>
        </w:rPr>
        <w:t>C</w:t>
      </w:r>
      <w:r w:rsidRPr="00EE71C1">
        <w:rPr>
          <w:rFonts w:asciiTheme="minorHAnsi" w:eastAsia="Cambria" w:hAnsiTheme="minorHAnsi"/>
          <w:b/>
          <w:sz w:val="18"/>
          <w:szCs w:val="18"/>
        </w:rPr>
        <w:t xml:space="preserve">.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0435B30A" w14:textId="2DE88AF5"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150.0-B from the Energy Standards</w:t>
      </w:r>
      <w:r w:rsidRPr="00EE71C1">
        <w:rPr>
          <w:rFonts w:asciiTheme="minorHAnsi" w:eastAsia="Cambria" w:hAnsiTheme="minorHAnsi"/>
          <w:sz w:val="18"/>
          <w:szCs w:val="18"/>
        </w:rPr>
        <w:t>.</w:t>
      </w:r>
    </w:p>
    <w:p w14:paraId="0435B30B" w14:textId="77777777" w:rsidR="00326D40" w:rsidRDefault="00326D40" w:rsidP="00636F83">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automatically calculate</w:t>
      </w:r>
      <w:r w:rsidR="00E32596">
        <w:rPr>
          <w:rFonts w:asciiTheme="minorHAnsi" w:eastAsia="Cambria" w:hAnsiTheme="minorHAnsi"/>
          <w:sz w:val="18"/>
          <w:szCs w:val="18"/>
        </w:rPr>
        <w:t>s</w:t>
      </w:r>
      <w:r w:rsidRPr="00EE71C1">
        <w:rPr>
          <w:rFonts w:asciiTheme="minorHAnsi" w:eastAsia="Cambria" w:hAnsiTheme="minorHAnsi"/>
          <w:sz w:val="18"/>
          <w:szCs w:val="18"/>
        </w:rPr>
        <w:t xml:space="preserve"> using </w:t>
      </w:r>
      <w:r>
        <w:rPr>
          <w:rFonts w:asciiTheme="minorHAnsi" w:eastAsia="Cambria" w:hAnsiTheme="minorHAnsi"/>
          <w:sz w:val="18"/>
          <w:szCs w:val="18"/>
        </w:rPr>
        <w:t xml:space="preserve">either </w:t>
      </w:r>
      <w:r w:rsidRPr="00EE71C1">
        <w:rPr>
          <w:rFonts w:asciiTheme="minorHAnsi" w:eastAsia="Cambria" w:hAnsiTheme="minorHAnsi"/>
          <w:sz w:val="18"/>
          <w:szCs w:val="18"/>
        </w:rPr>
        <w:t>equation</w:t>
      </w:r>
      <w:r>
        <w:rPr>
          <w:rFonts w:asciiTheme="minorHAnsi" w:eastAsia="Cambria" w:hAnsiTheme="minorHAnsi"/>
          <w:sz w:val="18"/>
          <w:szCs w:val="18"/>
        </w:rPr>
        <w:t xml:space="preserve"> 150.0-C or 150.0-D from the Energy Standards</w:t>
      </w:r>
      <w:r w:rsidRPr="00EE71C1">
        <w:rPr>
          <w:rFonts w:asciiTheme="minorHAnsi" w:eastAsia="Cambria" w:hAnsiTheme="minorHAnsi"/>
          <w:sz w:val="18"/>
          <w:szCs w:val="18"/>
        </w:rPr>
        <w:t>.</w:t>
      </w:r>
    </w:p>
    <w:p w14:paraId="0435B30C" w14:textId="350F06EC" w:rsidR="00670A84" w:rsidRDefault="00326D40">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w:t>
      </w:r>
      <w:r w:rsidR="0099732B">
        <w:rPr>
          <w:rFonts w:asciiTheme="minorHAnsi" w:eastAsia="Cambria" w:hAnsiTheme="minorHAnsi"/>
          <w:sz w:val="18"/>
          <w:szCs w:val="18"/>
        </w:rPr>
        <w:t>a</w:t>
      </w:r>
      <w:r>
        <w:rPr>
          <w:rFonts w:asciiTheme="minorHAnsi" w:eastAsia="Cambria" w:hAnsiTheme="minorHAnsi"/>
          <w:sz w:val="18"/>
          <w:szCs w:val="18"/>
        </w:rPr>
        <w:t xml:space="preserve">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“Default” then </w:t>
      </w:r>
      <w:r w:rsidR="00AA3550"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D" w14:textId="673D0CE8" w:rsidR="0099732B" w:rsidRDefault="0099732B" w:rsidP="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w:t>
      </w:r>
      <w:r w:rsidR="00AA3550">
        <w:rPr>
          <w:rFonts w:asciiTheme="minorHAnsi" w:eastAsia="Cambria" w:hAnsiTheme="minorHAnsi"/>
          <w:sz w:val="18"/>
          <w:szCs w:val="18"/>
        </w:rPr>
        <w:t>Measured”</w:t>
      </w:r>
      <w:r>
        <w:rPr>
          <w:rFonts w:asciiTheme="minorHAnsi" w:eastAsia="Cambria" w:hAnsiTheme="minorHAnsi"/>
          <w:sz w:val="18"/>
          <w:szCs w:val="18"/>
        </w:rPr>
        <w:t xml:space="preserve"> and the leakage value from the CF2R-MCH-24 is </w:t>
      </w:r>
      <w:r w:rsidR="00B64414">
        <w:rPr>
          <w:rFonts w:asciiTheme="minorHAnsi" w:eastAsia="Cambria" w:hAnsiTheme="minorHAnsi" w:cstheme="minorHAnsi"/>
          <w:sz w:val="18"/>
          <w:szCs w:val="18"/>
        </w:rPr>
        <w:t>&lt;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150.0-D will be used. </w:t>
      </w:r>
    </w:p>
    <w:p w14:paraId="0435B30E" w14:textId="2D2521E0" w:rsidR="00670A84" w:rsidRDefault="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“Measured” and the leakage value from the CF2R-MCH-24 is </w:t>
      </w:r>
      <w:r w:rsidR="00B64414">
        <w:rPr>
          <w:rFonts w:asciiTheme="minorHAnsi" w:eastAsia="Cambria" w:hAnsiTheme="minorHAnsi" w:cstheme="minorHAnsi"/>
          <w:sz w:val="18"/>
          <w:szCs w:val="18"/>
        </w:rPr>
        <w: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F" w14:textId="77777777" w:rsidR="0099732B" w:rsidRDefault="0099732B" w:rsidP="0099732B">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150.0-E from the Energy Standards</w:t>
      </w:r>
      <w:r w:rsidRPr="00EE71C1">
        <w:rPr>
          <w:rFonts w:asciiTheme="minorHAnsi" w:eastAsia="Cambria" w:hAnsiTheme="minorHAnsi"/>
          <w:sz w:val="18"/>
          <w:szCs w:val="18"/>
        </w:rPr>
        <w:t>.</w:t>
      </w:r>
    </w:p>
    <w:p w14:paraId="0435B310" w14:textId="77777777" w:rsidR="0009608C" w:rsidRDefault="0009608C" w:rsidP="0009608C">
      <w:pPr>
        <w:numPr>
          <w:ilvl w:val="0"/>
          <w:numId w:val="9"/>
        </w:numPr>
        <w:contextualSpacing/>
        <w:rPr>
          <w:rFonts w:asciiTheme="minorHAnsi" w:eastAsia="Cambria" w:hAnsiTheme="minorHAnsi"/>
          <w:sz w:val="18"/>
          <w:szCs w:val="18"/>
        </w:rPr>
      </w:pPr>
      <w:r w:rsidRPr="0009608C">
        <w:rPr>
          <w:rFonts w:asciiTheme="minorHAnsi" w:eastAsia="Cambria" w:hAnsiTheme="minorHAnsi"/>
          <w:sz w:val="18"/>
          <w:szCs w:val="18"/>
        </w:rPr>
        <w:t>Total Exterior Envelope Surface Area: This value may be filled out automatically or be user input.</w:t>
      </w:r>
    </w:p>
    <w:p w14:paraId="0435B311" w14:textId="39A6CE1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D</w:t>
      </w:r>
      <w:r w:rsidRPr="0009608C">
        <w:rPr>
          <w:rFonts w:asciiTheme="minorHAnsi" w:eastAsia="Cambria" w:hAnsiTheme="minorHAnsi"/>
          <w:sz w:val="18"/>
          <w:szCs w:val="18"/>
        </w:rPr>
        <w:t>etached”, an N/A value will be filled out automatically.</w:t>
      </w:r>
    </w:p>
    <w:p w14:paraId="0435B312" w14:textId="17330C2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ttached or multi-family” and the parent document is the CF1R-PRF-01 then value will</w:t>
      </w:r>
      <w:r>
        <w:rPr>
          <w:rFonts w:asciiTheme="minorHAnsi" w:eastAsia="Cambria" w:hAnsiTheme="minorHAnsi"/>
          <w:sz w:val="18"/>
          <w:szCs w:val="18"/>
        </w:rPr>
        <w:t xml:space="preserve"> </w:t>
      </w:r>
      <w:r w:rsidRPr="0009608C">
        <w:rPr>
          <w:rFonts w:asciiTheme="minorHAnsi" w:eastAsia="Cambria" w:hAnsiTheme="minorHAnsi"/>
          <w:sz w:val="18"/>
          <w:szCs w:val="18"/>
        </w:rPr>
        <w:t>be automatically entered.</w:t>
      </w:r>
    </w:p>
    <w:p w14:paraId="0435B313" w14:textId="34FF40F1"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lastRenderedPageBreak/>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 xml:space="preserve">ttached or </w:t>
      </w:r>
      <w:r w:rsidR="008464D7">
        <w:rPr>
          <w:rFonts w:asciiTheme="minorHAnsi" w:eastAsia="Cambria" w:hAnsiTheme="minorHAnsi"/>
          <w:sz w:val="18"/>
          <w:szCs w:val="18"/>
        </w:rPr>
        <w:t>M</w:t>
      </w:r>
      <w:r w:rsidRPr="0009608C">
        <w:rPr>
          <w:rFonts w:asciiTheme="minorHAnsi" w:eastAsia="Cambria" w:hAnsiTheme="minorHAnsi"/>
          <w:sz w:val="18"/>
          <w:szCs w:val="18"/>
        </w:rPr>
        <w:t>ulti-family” and the parent document is the CF1R-NCB-01 or CF1R-ADD-01 then user enter value (ft</w:t>
      </w:r>
      <w:r w:rsidRPr="008464D7">
        <w:rPr>
          <w:rFonts w:asciiTheme="minorHAnsi" w:eastAsia="Cambria" w:hAnsiTheme="minorHAnsi"/>
          <w:sz w:val="18"/>
          <w:szCs w:val="18"/>
          <w:vertAlign w:val="superscript"/>
        </w:rPr>
        <w:t>2</w:t>
      </w:r>
      <w:r w:rsidRPr="0009608C">
        <w:rPr>
          <w:rFonts w:asciiTheme="minorHAnsi" w:eastAsia="Cambria" w:hAnsiTheme="minorHAnsi"/>
          <w:sz w:val="18"/>
          <w:szCs w:val="18"/>
        </w:rPr>
        <w:t>).</w:t>
      </w:r>
    </w:p>
    <w:p w14:paraId="0435B314" w14:textId="77777777" w:rsidR="00670A84" w:rsidRDefault="00B64414">
      <w:pPr>
        <w:pStyle w:val="ListParagraph"/>
        <w:numPr>
          <w:ilvl w:val="0"/>
          <w:numId w:val="9"/>
        </w:numPr>
        <w:rPr>
          <w:rFonts w:asciiTheme="minorHAnsi" w:eastAsia="Cambria" w:hAnsiTheme="minorHAnsi"/>
          <w:sz w:val="18"/>
          <w:szCs w:val="18"/>
        </w:rPr>
      </w:pPr>
      <w:r>
        <w:rPr>
          <w:rFonts w:asciiTheme="minorHAnsi" w:eastAsia="Cambria" w:hAnsiTheme="minorHAnsi"/>
          <w:sz w:val="18"/>
          <w:szCs w:val="18"/>
        </w:rPr>
        <w:t>Unshared Exterior Surface Area</w:t>
      </w:r>
      <w:r w:rsidR="00E32596" w:rsidRPr="00E32596">
        <w:rPr>
          <w:rFonts w:asciiTheme="minorHAnsi" w:eastAsia="Cambria" w:hAnsiTheme="minorHAnsi"/>
          <w:sz w:val="18"/>
          <w:szCs w:val="18"/>
        </w:rPr>
        <w:t>: This value may be filled out automatically or be user input.</w:t>
      </w:r>
    </w:p>
    <w:p w14:paraId="0435B315" w14:textId="77777777" w:rsidR="00E32596" w:rsidRPr="0009608C" w:rsidRDefault="00E32596" w:rsidP="00E32596">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from section A equals “single family detached”, an N/A value will be filled out automatically.</w:t>
      </w:r>
    </w:p>
    <w:p w14:paraId="0435B316" w14:textId="77777777" w:rsidR="00E32596" w:rsidRPr="0009608C" w:rsidRDefault="00E32596" w:rsidP="00E32596">
      <w:pPr>
        <w:pStyle w:val="ListParagraph"/>
        <w:numPr>
          <w:ilvl w:val="0"/>
          <w:numId w:val="23"/>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CF1R-PRF-01 then value will be automatically entered.</w:t>
      </w:r>
    </w:p>
    <w:p w14:paraId="0435B317" w14:textId="77777777" w:rsidR="00670A84" w:rsidRDefault="00E32596">
      <w:pPr>
        <w:pStyle w:val="ListParagraph"/>
        <w:numPr>
          <w:ilvl w:val="0"/>
          <w:numId w:val="29"/>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CF1R-NCB-01 or CF1R-ADD-01 then user enter value (ft</w:t>
      </w:r>
      <w:r w:rsidRPr="008464D7">
        <w:rPr>
          <w:rFonts w:asciiTheme="minorHAnsi" w:hAnsiTheme="minorHAnsi"/>
          <w:sz w:val="18"/>
          <w:szCs w:val="18"/>
          <w:vertAlign w:val="superscript"/>
        </w:rPr>
        <w:t>2</w:t>
      </w:r>
      <w:r>
        <w:rPr>
          <w:rFonts w:asciiTheme="minorHAnsi" w:hAnsiTheme="minorHAnsi"/>
          <w:sz w:val="18"/>
          <w:szCs w:val="18"/>
        </w:rPr>
        <w:t>).</w:t>
      </w:r>
    </w:p>
    <w:p w14:paraId="0435B318" w14:textId="74E6D75C" w:rsidR="00670A84" w:rsidRDefault="00E32596">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150.0-F from the Energy Standards</w:t>
      </w:r>
      <w:r w:rsidRPr="00EE71C1">
        <w:rPr>
          <w:rFonts w:asciiTheme="minorHAnsi" w:eastAsia="Cambria" w:hAnsiTheme="minorHAnsi"/>
          <w:sz w:val="18"/>
          <w:szCs w:val="18"/>
        </w:rPr>
        <w:t>.</w:t>
      </w:r>
    </w:p>
    <w:p w14:paraId="56E0D410" w14:textId="63D98E74" w:rsidR="008464D7" w:rsidRDefault="008464D7" w:rsidP="008464D7">
      <w:pPr>
        <w:contextualSpacing/>
        <w:rPr>
          <w:rFonts w:asciiTheme="minorHAnsi" w:eastAsia="Cambria" w:hAnsiTheme="minorHAnsi"/>
          <w:sz w:val="18"/>
          <w:szCs w:val="18"/>
        </w:rPr>
      </w:pPr>
    </w:p>
    <w:p w14:paraId="72FF52B8" w14:textId="77777777" w:rsidR="008464D7" w:rsidRDefault="008464D7" w:rsidP="008464D7">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 xml:space="preserve">. </w:t>
      </w:r>
      <w:r>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481541D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name for each installed ventilation fan.</w:t>
      </w:r>
    </w:p>
    <w:p w14:paraId="728BF5F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location for each installed ventilation fan.</w:t>
      </w:r>
    </w:p>
    <w:p w14:paraId="7E6850F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02F7B362"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“continuous”, then value of 60 will be automatically entered.</w:t>
      </w:r>
    </w:p>
    <w:p w14:paraId="73A9765D"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“short term average”, then user enter value of less than or equal to 60 for each installed ventilation fan.</w:t>
      </w:r>
    </w:p>
    <w:p w14:paraId="472EBDB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to enter CFM value from test procedures described in RA3.7.4 for each installed ventilation fan.</w:t>
      </w:r>
    </w:p>
    <w:p w14:paraId="604197E0" w14:textId="77777777" w:rsidR="000738E3"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2C3AF6D9" w14:textId="312E8218" w:rsidR="008464D7" w:rsidRPr="000738E3" w:rsidRDefault="008464D7" w:rsidP="008464D7">
      <w:pPr>
        <w:pStyle w:val="ListParagraph"/>
        <w:numPr>
          <w:ilvl w:val="0"/>
          <w:numId w:val="33"/>
        </w:numPr>
        <w:rPr>
          <w:rFonts w:asciiTheme="minorHAnsi" w:eastAsia="Cambria" w:hAnsiTheme="minorHAnsi"/>
          <w:sz w:val="18"/>
          <w:szCs w:val="18"/>
        </w:rPr>
      </w:pPr>
      <w:r w:rsidRPr="000738E3">
        <w:rPr>
          <w:rFonts w:asciiTheme="minorHAnsi" w:eastAsia="Cambria" w:hAnsiTheme="minorHAnsi"/>
          <w:sz w:val="18"/>
          <w:szCs w:val="18"/>
        </w:rPr>
        <w:t>Total installed equivalent continuous ventilation CFM is automatically calculated based on the installed ventilation fans.</w:t>
      </w:r>
    </w:p>
    <w:p w14:paraId="0435B320" w14:textId="0E2314FB" w:rsidR="00636F83" w:rsidRPr="00636F83" w:rsidRDefault="00E32596" w:rsidP="00E32596">
      <w:pPr>
        <w:ind w:left="360"/>
        <w:contextualSpacing/>
        <w:rPr>
          <w:rFonts w:asciiTheme="minorHAnsi" w:eastAsia="Cambria" w:hAnsiTheme="minorHAnsi"/>
          <w:sz w:val="18"/>
          <w:szCs w:val="18"/>
        </w:rPr>
      </w:pPr>
      <w:r w:rsidRPr="00C35F15" w:rsidDel="0099732B">
        <w:rPr>
          <w:rFonts w:asciiTheme="minorHAnsi" w:hAnsiTheme="minorHAnsi"/>
          <w:sz w:val="18"/>
          <w:szCs w:val="18"/>
        </w:rPr>
        <w:t xml:space="preserve"> </w:t>
      </w:r>
    </w:p>
    <w:tbl>
      <w:tblPr>
        <w:tblW w:w="10921" w:type="dxa"/>
        <w:tblInd w:w="95" w:type="dxa"/>
        <w:tblLook w:val="04A0" w:firstRow="1" w:lastRow="0" w:firstColumn="1" w:lastColumn="0" w:noHBand="0" w:noVBand="1"/>
      </w:tblPr>
      <w:tblGrid>
        <w:gridCol w:w="984"/>
        <w:gridCol w:w="305"/>
        <w:gridCol w:w="513"/>
        <w:gridCol w:w="328"/>
        <w:gridCol w:w="4545"/>
        <w:gridCol w:w="82"/>
        <w:gridCol w:w="1262"/>
        <w:gridCol w:w="189"/>
        <w:gridCol w:w="1127"/>
        <w:gridCol w:w="293"/>
        <w:gridCol w:w="1293"/>
      </w:tblGrid>
      <w:tr w:rsidR="00636F83" w:rsidRPr="002A4574" w14:paraId="0435B322"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1" w14:textId="19E47DEE" w:rsidR="00636F83" w:rsidRPr="002A4574" w:rsidRDefault="00636F83" w:rsidP="00724D33">
            <w:pPr>
              <w:jc w:val="center"/>
              <w:rPr>
                <w:rFonts w:ascii="Calibri" w:hAnsi="Calibri"/>
                <w:color w:val="000000"/>
                <w:sz w:val="18"/>
                <w:szCs w:val="18"/>
              </w:rPr>
            </w:pPr>
            <w:r w:rsidRPr="002A4574">
              <w:rPr>
                <w:rFonts w:ascii="Calibri" w:hAnsi="Calibri"/>
                <w:color w:val="000000"/>
                <w:sz w:val="18"/>
                <w:szCs w:val="18"/>
              </w:rPr>
              <w:t xml:space="preserve">NORMATIVE APPENDIX </w:t>
            </w:r>
            <w:r w:rsidR="00724D33">
              <w:rPr>
                <w:rFonts w:ascii="Calibri" w:hAnsi="Calibri"/>
                <w:color w:val="000000"/>
                <w:sz w:val="18"/>
                <w:szCs w:val="18"/>
              </w:rPr>
              <w:t>B</w:t>
            </w:r>
            <w:r w:rsidRPr="002A4574">
              <w:rPr>
                <w:rFonts w:ascii="Calibri" w:hAnsi="Calibri"/>
                <w:color w:val="000000"/>
                <w:sz w:val="18"/>
                <w:szCs w:val="18"/>
              </w:rPr>
              <w:t>:</w:t>
            </w:r>
          </w:p>
        </w:tc>
      </w:tr>
      <w:tr w:rsidR="00636F83" w:rsidRPr="002A4574" w14:paraId="0435B324"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3"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326"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5" w14:textId="52B79C8F"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 xml:space="preserve">TABLE </w:t>
            </w:r>
            <w:r w:rsidR="00FC53A2">
              <w:rPr>
                <w:rFonts w:ascii="Calibri" w:hAnsi="Calibri"/>
                <w:color w:val="000000"/>
                <w:sz w:val="18"/>
                <w:szCs w:val="18"/>
              </w:rPr>
              <w:t>B</w:t>
            </w:r>
            <w:r w:rsidRPr="002A4574">
              <w:rPr>
                <w:rFonts w:ascii="Calibri" w:hAnsi="Calibri"/>
                <w:color w:val="000000"/>
                <w:sz w:val="18"/>
                <w:szCs w:val="18"/>
              </w:rPr>
              <w:t>1 U.S. Climates</w:t>
            </w:r>
          </w:p>
        </w:tc>
      </w:tr>
      <w:tr w:rsidR="00636F83" w:rsidRPr="002A4574" w14:paraId="0435B32D" w14:textId="77777777" w:rsidTr="001B1FE6">
        <w:trPr>
          <w:trHeight w:val="240"/>
        </w:trPr>
        <w:tc>
          <w:tcPr>
            <w:tcW w:w="1289" w:type="dxa"/>
            <w:gridSpan w:val="2"/>
            <w:tcBorders>
              <w:top w:val="nil"/>
              <w:left w:val="nil"/>
              <w:bottom w:val="single" w:sz="4" w:space="0" w:color="auto"/>
              <w:right w:val="nil"/>
            </w:tcBorders>
            <w:shd w:val="clear" w:color="auto" w:fill="auto"/>
            <w:noWrap/>
            <w:vAlign w:val="bottom"/>
            <w:hideMark/>
          </w:tcPr>
          <w:p w14:paraId="0435B32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TMY3</w:t>
            </w:r>
          </w:p>
        </w:tc>
        <w:tc>
          <w:tcPr>
            <w:tcW w:w="841" w:type="dxa"/>
            <w:gridSpan w:val="2"/>
            <w:tcBorders>
              <w:top w:val="nil"/>
              <w:left w:val="nil"/>
              <w:bottom w:val="single" w:sz="4" w:space="0" w:color="auto"/>
              <w:right w:val="nil"/>
            </w:tcBorders>
            <w:shd w:val="clear" w:color="auto" w:fill="auto"/>
            <w:noWrap/>
            <w:vAlign w:val="bottom"/>
            <w:hideMark/>
          </w:tcPr>
          <w:p w14:paraId="0435B32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wsf</w:t>
            </w:r>
          </w:p>
        </w:tc>
        <w:tc>
          <w:tcPr>
            <w:tcW w:w="4545" w:type="dxa"/>
            <w:tcBorders>
              <w:top w:val="nil"/>
              <w:left w:val="nil"/>
              <w:bottom w:val="single" w:sz="4" w:space="0" w:color="auto"/>
              <w:right w:val="nil"/>
            </w:tcBorders>
            <w:shd w:val="clear" w:color="auto" w:fill="auto"/>
            <w:noWrap/>
            <w:vAlign w:val="bottom"/>
            <w:hideMark/>
          </w:tcPr>
          <w:p w14:paraId="0435B329"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Weather Station</w:t>
            </w:r>
          </w:p>
        </w:tc>
        <w:tc>
          <w:tcPr>
            <w:tcW w:w="1344" w:type="dxa"/>
            <w:gridSpan w:val="2"/>
            <w:tcBorders>
              <w:top w:val="nil"/>
              <w:left w:val="nil"/>
              <w:bottom w:val="single" w:sz="4" w:space="0" w:color="auto"/>
              <w:right w:val="nil"/>
            </w:tcBorders>
            <w:shd w:val="clear" w:color="auto" w:fill="auto"/>
            <w:noWrap/>
            <w:vAlign w:val="bottom"/>
            <w:hideMark/>
          </w:tcPr>
          <w:p w14:paraId="0435B32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Latitude</w:t>
            </w:r>
          </w:p>
        </w:tc>
        <w:tc>
          <w:tcPr>
            <w:tcW w:w="1316" w:type="dxa"/>
            <w:gridSpan w:val="2"/>
            <w:tcBorders>
              <w:top w:val="nil"/>
              <w:left w:val="nil"/>
              <w:bottom w:val="single" w:sz="4" w:space="0" w:color="auto"/>
              <w:right w:val="nil"/>
            </w:tcBorders>
            <w:shd w:val="clear" w:color="auto" w:fill="auto"/>
            <w:noWrap/>
            <w:vAlign w:val="bottom"/>
            <w:hideMark/>
          </w:tcPr>
          <w:p w14:paraId="0435B32B"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Longitude</w:t>
            </w:r>
          </w:p>
        </w:tc>
        <w:tc>
          <w:tcPr>
            <w:tcW w:w="1586" w:type="dxa"/>
            <w:gridSpan w:val="2"/>
            <w:tcBorders>
              <w:top w:val="nil"/>
              <w:left w:val="nil"/>
              <w:bottom w:val="single" w:sz="4" w:space="0" w:color="auto"/>
              <w:right w:val="nil"/>
            </w:tcBorders>
            <w:shd w:val="clear" w:color="auto" w:fill="auto"/>
            <w:noWrap/>
            <w:vAlign w:val="bottom"/>
            <w:hideMark/>
          </w:tcPr>
          <w:p w14:paraId="0435B32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State</w:t>
            </w:r>
          </w:p>
        </w:tc>
      </w:tr>
      <w:tr w:rsidR="00636F83" w:rsidRPr="002A4574" w14:paraId="0435B33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2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690150</w:t>
            </w:r>
          </w:p>
        </w:tc>
        <w:tc>
          <w:tcPr>
            <w:tcW w:w="841" w:type="dxa"/>
            <w:gridSpan w:val="2"/>
            <w:tcBorders>
              <w:top w:val="nil"/>
              <w:left w:val="nil"/>
              <w:bottom w:val="nil"/>
              <w:right w:val="nil"/>
            </w:tcBorders>
            <w:shd w:val="clear" w:color="auto" w:fill="auto"/>
            <w:noWrap/>
            <w:vAlign w:val="center"/>
            <w:hideMark/>
          </w:tcPr>
          <w:p w14:paraId="0435B32F" w14:textId="77684D5C" w:rsidR="00AA3A32" w:rsidRDefault="00636F83" w:rsidP="00AA3A32">
            <w:pPr>
              <w:rPr>
                <w:rFonts w:ascii="Calibri" w:hAnsi="Calibri"/>
                <w:color w:val="000000"/>
                <w:sz w:val="18"/>
                <w:szCs w:val="18"/>
              </w:rPr>
            </w:pPr>
            <w:r w:rsidRPr="002A4574">
              <w:rPr>
                <w:rFonts w:ascii="Calibri" w:hAnsi="Calibri"/>
                <w:color w:val="000000"/>
                <w:sz w:val="18"/>
                <w:szCs w:val="18"/>
              </w:rPr>
              <w:t>0.5</w:t>
            </w:r>
            <w:r w:rsidR="008B15A4">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30"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Twentynine Palms </w:t>
            </w:r>
          </w:p>
        </w:tc>
        <w:tc>
          <w:tcPr>
            <w:tcW w:w="1344" w:type="dxa"/>
            <w:gridSpan w:val="2"/>
            <w:tcBorders>
              <w:top w:val="nil"/>
              <w:left w:val="nil"/>
              <w:bottom w:val="nil"/>
              <w:right w:val="nil"/>
            </w:tcBorders>
            <w:shd w:val="clear" w:color="auto" w:fill="auto"/>
            <w:noWrap/>
            <w:vAlign w:val="center"/>
            <w:hideMark/>
          </w:tcPr>
          <w:p w14:paraId="0435B331" w14:textId="54261281" w:rsidR="00AA3A32" w:rsidRDefault="00636F83" w:rsidP="00AA3A32">
            <w:pPr>
              <w:rPr>
                <w:rFonts w:ascii="Calibri" w:hAnsi="Calibri"/>
                <w:color w:val="000000"/>
                <w:sz w:val="18"/>
                <w:szCs w:val="18"/>
              </w:rPr>
            </w:pPr>
            <w:r w:rsidRPr="002A4574">
              <w:rPr>
                <w:rFonts w:ascii="Calibri" w:hAnsi="Calibri"/>
                <w:color w:val="000000"/>
                <w:sz w:val="18"/>
                <w:szCs w:val="18"/>
              </w:rPr>
              <w:t>34.3</w:t>
            </w:r>
            <w:r w:rsidR="008B15A4">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3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–116.17</w:t>
            </w:r>
          </w:p>
        </w:tc>
        <w:tc>
          <w:tcPr>
            <w:tcW w:w="1586" w:type="dxa"/>
            <w:gridSpan w:val="2"/>
            <w:tcBorders>
              <w:top w:val="nil"/>
              <w:left w:val="nil"/>
              <w:bottom w:val="nil"/>
              <w:right w:val="nil"/>
            </w:tcBorders>
            <w:shd w:val="clear" w:color="auto" w:fill="auto"/>
            <w:noWrap/>
            <w:vAlign w:val="center"/>
            <w:hideMark/>
          </w:tcPr>
          <w:p w14:paraId="0435B33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3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722860</w:t>
            </w:r>
          </w:p>
        </w:tc>
        <w:tc>
          <w:tcPr>
            <w:tcW w:w="841" w:type="dxa"/>
            <w:gridSpan w:val="2"/>
            <w:tcBorders>
              <w:top w:val="nil"/>
              <w:left w:val="nil"/>
              <w:bottom w:val="nil"/>
              <w:right w:val="nil"/>
            </w:tcBorders>
            <w:shd w:val="clear" w:color="auto" w:fill="auto"/>
            <w:noWrap/>
            <w:vAlign w:val="center"/>
            <w:hideMark/>
          </w:tcPr>
          <w:p w14:paraId="0435B33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hideMark/>
          </w:tcPr>
          <w:p w14:paraId="0435B33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March AFB </w:t>
            </w:r>
          </w:p>
        </w:tc>
        <w:tc>
          <w:tcPr>
            <w:tcW w:w="1344" w:type="dxa"/>
            <w:gridSpan w:val="2"/>
            <w:tcBorders>
              <w:top w:val="nil"/>
              <w:left w:val="nil"/>
              <w:bottom w:val="nil"/>
              <w:right w:val="nil"/>
            </w:tcBorders>
            <w:shd w:val="clear" w:color="auto" w:fill="auto"/>
            <w:noWrap/>
            <w:vAlign w:val="center"/>
            <w:hideMark/>
          </w:tcPr>
          <w:p w14:paraId="0435B338" w14:textId="67B8B949" w:rsidR="00AA3A32" w:rsidRDefault="00636F83" w:rsidP="00AA3A32">
            <w:pPr>
              <w:rPr>
                <w:rFonts w:ascii="Calibri" w:hAnsi="Calibri"/>
                <w:color w:val="000000"/>
                <w:sz w:val="18"/>
                <w:szCs w:val="18"/>
              </w:rPr>
            </w:pPr>
            <w:r w:rsidRPr="002A4574">
              <w:rPr>
                <w:rFonts w:ascii="Calibri" w:hAnsi="Calibri"/>
                <w:color w:val="000000"/>
                <w:sz w:val="18"/>
                <w:szCs w:val="18"/>
              </w:rPr>
              <w:t>33.9</w:t>
            </w:r>
            <w:r w:rsidR="008B15A4">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3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–117.25</w:t>
            </w:r>
          </w:p>
        </w:tc>
        <w:tc>
          <w:tcPr>
            <w:tcW w:w="1586" w:type="dxa"/>
            <w:gridSpan w:val="2"/>
            <w:tcBorders>
              <w:top w:val="nil"/>
              <w:left w:val="nil"/>
              <w:bottom w:val="nil"/>
              <w:right w:val="nil"/>
            </w:tcBorders>
            <w:shd w:val="clear" w:color="auto" w:fill="auto"/>
            <w:noWrap/>
            <w:vAlign w:val="center"/>
            <w:hideMark/>
          </w:tcPr>
          <w:p w14:paraId="0435B33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722868</w:t>
            </w:r>
          </w:p>
        </w:tc>
        <w:tc>
          <w:tcPr>
            <w:tcW w:w="841" w:type="dxa"/>
            <w:gridSpan w:val="2"/>
            <w:tcBorders>
              <w:top w:val="nil"/>
              <w:left w:val="nil"/>
              <w:bottom w:val="nil"/>
              <w:right w:val="nil"/>
            </w:tcBorders>
            <w:shd w:val="clear" w:color="auto" w:fill="auto"/>
            <w:noWrap/>
            <w:vAlign w:val="center"/>
            <w:hideMark/>
          </w:tcPr>
          <w:p w14:paraId="0435B33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3E"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Palm Springs Intl </w:t>
            </w:r>
          </w:p>
        </w:tc>
        <w:tc>
          <w:tcPr>
            <w:tcW w:w="1344" w:type="dxa"/>
            <w:gridSpan w:val="2"/>
            <w:tcBorders>
              <w:top w:val="nil"/>
              <w:left w:val="nil"/>
              <w:bottom w:val="nil"/>
              <w:right w:val="nil"/>
            </w:tcBorders>
            <w:shd w:val="clear" w:color="auto" w:fill="auto"/>
            <w:noWrap/>
            <w:vAlign w:val="center"/>
            <w:hideMark/>
          </w:tcPr>
          <w:p w14:paraId="0435B33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4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–116.50</w:t>
            </w:r>
          </w:p>
        </w:tc>
        <w:tc>
          <w:tcPr>
            <w:tcW w:w="1586" w:type="dxa"/>
            <w:gridSpan w:val="2"/>
            <w:tcBorders>
              <w:top w:val="nil"/>
              <w:left w:val="nil"/>
              <w:bottom w:val="nil"/>
              <w:right w:val="nil"/>
            </w:tcBorders>
            <w:shd w:val="clear" w:color="auto" w:fill="auto"/>
            <w:noWrap/>
            <w:vAlign w:val="center"/>
            <w:hideMark/>
          </w:tcPr>
          <w:p w14:paraId="0435B34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722869</w:t>
            </w:r>
          </w:p>
        </w:tc>
        <w:tc>
          <w:tcPr>
            <w:tcW w:w="841" w:type="dxa"/>
            <w:gridSpan w:val="2"/>
            <w:tcBorders>
              <w:top w:val="nil"/>
              <w:left w:val="nil"/>
              <w:bottom w:val="nil"/>
              <w:right w:val="nil"/>
            </w:tcBorders>
            <w:shd w:val="clear" w:color="auto" w:fill="auto"/>
            <w:noWrap/>
            <w:vAlign w:val="center"/>
            <w:hideMark/>
          </w:tcPr>
          <w:p w14:paraId="0435B34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45"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Riverside Muni </w:t>
            </w:r>
          </w:p>
        </w:tc>
        <w:tc>
          <w:tcPr>
            <w:tcW w:w="1344" w:type="dxa"/>
            <w:gridSpan w:val="2"/>
            <w:tcBorders>
              <w:top w:val="nil"/>
              <w:left w:val="nil"/>
              <w:bottom w:val="nil"/>
              <w:right w:val="nil"/>
            </w:tcBorders>
            <w:shd w:val="clear" w:color="auto" w:fill="auto"/>
            <w:noWrap/>
            <w:vAlign w:val="center"/>
            <w:hideMark/>
          </w:tcPr>
          <w:p w14:paraId="0435B34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33.95</w:t>
            </w:r>
          </w:p>
        </w:tc>
        <w:tc>
          <w:tcPr>
            <w:tcW w:w="1316" w:type="dxa"/>
            <w:gridSpan w:val="2"/>
            <w:tcBorders>
              <w:top w:val="nil"/>
              <w:left w:val="nil"/>
              <w:bottom w:val="nil"/>
              <w:right w:val="nil"/>
            </w:tcBorders>
            <w:shd w:val="clear" w:color="auto" w:fill="auto"/>
            <w:noWrap/>
            <w:vAlign w:val="center"/>
            <w:hideMark/>
          </w:tcPr>
          <w:p w14:paraId="0435B34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–117.45</w:t>
            </w:r>
          </w:p>
        </w:tc>
        <w:tc>
          <w:tcPr>
            <w:tcW w:w="1586" w:type="dxa"/>
            <w:gridSpan w:val="2"/>
            <w:tcBorders>
              <w:top w:val="nil"/>
              <w:left w:val="nil"/>
              <w:bottom w:val="nil"/>
              <w:right w:val="nil"/>
            </w:tcBorders>
            <w:shd w:val="clear" w:color="auto" w:fill="auto"/>
            <w:noWrap/>
            <w:vAlign w:val="center"/>
            <w:hideMark/>
          </w:tcPr>
          <w:p w14:paraId="0435B34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722880</w:t>
            </w:r>
          </w:p>
        </w:tc>
        <w:tc>
          <w:tcPr>
            <w:tcW w:w="841" w:type="dxa"/>
            <w:gridSpan w:val="2"/>
            <w:tcBorders>
              <w:top w:val="nil"/>
              <w:left w:val="nil"/>
              <w:bottom w:val="nil"/>
              <w:right w:val="nil"/>
            </w:tcBorders>
            <w:shd w:val="clear" w:color="auto" w:fill="auto"/>
            <w:noWrap/>
            <w:vAlign w:val="center"/>
            <w:hideMark/>
          </w:tcPr>
          <w:p w14:paraId="0435B34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4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Burbank–Glendale–Pasadena AP </w:t>
            </w:r>
          </w:p>
        </w:tc>
        <w:tc>
          <w:tcPr>
            <w:tcW w:w="1344" w:type="dxa"/>
            <w:gridSpan w:val="2"/>
            <w:tcBorders>
              <w:top w:val="nil"/>
              <w:left w:val="nil"/>
              <w:bottom w:val="nil"/>
              <w:right w:val="nil"/>
            </w:tcBorders>
            <w:shd w:val="clear" w:color="auto" w:fill="auto"/>
            <w:noWrap/>
            <w:vAlign w:val="center"/>
            <w:hideMark/>
          </w:tcPr>
          <w:p w14:paraId="0435B34D" w14:textId="49C420A3" w:rsidR="00AA3A32" w:rsidRDefault="00636F83" w:rsidP="00AA3A32">
            <w:pPr>
              <w:rPr>
                <w:rFonts w:ascii="Calibri" w:hAnsi="Calibri"/>
                <w:color w:val="000000"/>
                <w:sz w:val="18"/>
                <w:szCs w:val="18"/>
              </w:rPr>
            </w:pPr>
            <w:r w:rsidRPr="002A4574">
              <w:rPr>
                <w:rFonts w:ascii="Calibri" w:hAnsi="Calibri"/>
                <w:color w:val="000000"/>
                <w:sz w:val="18"/>
                <w:szCs w:val="18"/>
              </w:rPr>
              <w:t>34.2</w:t>
            </w:r>
            <w:r w:rsidR="001B4172">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4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–118.35</w:t>
            </w:r>
          </w:p>
        </w:tc>
        <w:tc>
          <w:tcPr>
            <w:tcW w:w="1586" w:type="dxa"/>
            <w:gridSpan w:val="2"/>
            <w:tcBorders>
              <w:top w:val="nil"/>
              <w:left w:val="nil"/>
              <w:bottom w:val="nil"/>
              <w:right w:val="nil"/>
            </w:tcBorders>
            <w:shd w:val="clear" w:color="auto" w:fill="auto"/>
            <w:noWrap/>
            <w:vAlign w:val="center"/>
            <w:hideMark/>
          </w:tcPr>
          <w:p w14:paraId="0435B34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722885</w:t>
            </w:r>
          </w:p>
        </w:tc>
        <w:tc>
          <w:tcPr>
            <w:tcW w:w="841" w:type="dxa"/>
            <w:gridSpan w:val="2"/>
            <w:tcBorders>
              <w:top w:val="nil"/>
              <w:left w:val="nil"/>
              <w:bottom w:val="nil"/>
              <w:right w:val="nil"/>
            </w:tcBorders>
            <w:shd w:val="clear" w:color="auto" w:fill="auto"/>
            <w:noWrap/>
            <w:vAlign w:val="center"/>
            <w:hideMark/>
          </w:tcPr>
          <w:p w14:paraId="0435B35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3"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Santa Monica Muni </w:t>
            </w:r>
          </w:p>
        </w:tc>
        <w:tc>
          <w:tcPr>
            <w:tcW w:w="1344" w:type="dxa"/>
            <w:gridSpan w:val="2"/>
            <w:tcBorders>
              <w:top w:val="nil"/>
              <w:left w:val="nil"/>
              <w:bottom w:val="nil"/>
              <w:right w:val="nil"/>
            </w:tcBorders>
            <w:shd w:val="clear" w:color="auto" w:fill="auto"/>
            <w:noWrap/>
            <w:vAlign w:val="center"/>
            <w:hideMark/>
          </w:tcPr>
          <w:p w14:paraId="0435B35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34.02</w:t>
            </w:r>
          </w:p>
        </w:tc>
        <w:tc>
          <w:tcPr>
            <w:tcW w:w="1316" w:type="dxa"/>
            <w:gridSpan w:val="2"/>
            <w:tcBorders>
              <w:top w:val="nil"/>
              <w:left w:val="nil"/>
              <w:bottom w:val="nil"/>
              <w:right w:val="nil"/>
            </w:tcBorders>
            <w:shd w:val="clear" w:color="auto" w:fill="auto"/>
            <w:noWrap/>
            <w:vAlign w:val="center"/>
            <w:hideMark/>
          </w:tcPr>
          <w:p w14:paraId="0435B35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–118.45</w:t>
            </w:r>
          </w:p>
        </w:tc>
        <w:tc>
          <w:tcPr>
            <w:tcW w:w="1586" w:type="dxa"/>
            <w:gridSpan w:val="2"/>
            <w:tcBorders>
              <w:top w:val="nil"/>
              <w:left w:val="nil"/>
              <w:bottom w:val="nil"/>
              <w:right w:val="nil"/>
            </w:tcBorders>
            <w:shd w:val="clear" w:color="auto" w:fill="auto"/>
            <w:noWrap/>
            <w:vAlign w:val="center"/>
            <w:hideMark/>
          </w:tcPr>
          <w:p w14:paraId="0435B35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E"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722886</w:t>
            </w:r>
          </w:p>
        </w:tc>
        <w:tc>
          <w:tcPr>
            <w:tcW w:w="841" w:type="dxa"/>
            <w:gridSpan w:val="2"/>
            <w:tcBorders>
              <w:top w:val="nil"/>
              <w:left w:val="nil"/>
              <w:bottom w:val="nil"/>
              <w:right w:val="nil"/>
            </w:tcBorders>
            <w:shd w:val="clear" w:color="auto" w:fill="auto"/>
            <w:noWrap/>
            <w:vAlign w:val="center"/>
            <w:hideMark/>
          </w:tcPr>
          <w:p w14:paraId="0435B35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Van Nuys Airport </w:t>
            </w:r>
          </w:p>
        </w:tc>
        <w:tc>
          <w:tcPr>
            <w:tcW w:w="1344" w:type="dxa"/>
            <w:gridSpan w:val="2"/>
            <w:tcBorders>
              <w:top w:val="nil"/>
              <w:left w:val="nil"/>
              <w:bottom w:val="nil"/>
              <w:right w:val="nil"/>
            </w:tcBorders>
            <w:shd w:val="clear" w:color="auto" w:fill="auto"/>
            <w:noWrap/>
            <w:vAlign w:val="center"/>
            <w:hideMark/>
          </w:tcPr>
          <w:p w14:paraId="0435B35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34.22</w:t>
            </w:r>
          </w:p>
        </w:tc>
        <w:tc>
          <w:tcPr>
            <w:tcW w:w="1316" w:type="dxa"/>
            <w:gridSpan w:val="2"/>
            <w:tcBorders>
              <w:top w:val="nil"/>
              <w:left w:val="nil"/>
              <w:bottom w:val="nil"/>
              <w:right w:val="nil"/>
            </w:tcBorders>
            <w:shd w:val="clear" w:color="auto" w:fill="auto"/>
            <w:noWrap/>
            <w:vAlign w:val="center"/>
            <w:hideMark/>
          </w:tcPr>
          <w:p w14:paraId="0435B35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–118.48</w:t>
            </w:r>
          </w:p>
        </w:tc>
        <w:tc>
          <w:tcPr>
            <w:tcW w:w="1586" w:type="dxa"/>
            <w:gridSpan w:val="2"/>
            <w:tcBorders>
              <w:top w:val="nil"/>
              <w:left w:val="nil"/>
              <w:bottom w:val="nil"/>
              <w:right w:val="nil"/>
            </w:tcBorders>
            <w:shd w:val="clear" w:color="auto" w:fill="auto"/>
            <w:noWrap/>
            <w:vAlign w:val="center"/>
            <w:hideMark/>
          </w:tcPr>
          <w:p w14:paraId="0435B35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5"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722895</w:t>
            </w:r>
          </w:p>
        </w:tc>
        <w:tc>
          <w:tcPr>
            <w:tcW w:w="841" w:type="dxa"/>
            <w:gridSpan w:val="2"/>
            <w:tcBorders>
              <w:top w:val="nil"/>
              <w:left w:val="nil"/>
              <w:bottom w:val="nil"/>
              <w:right w:val="nil"/>
            </w:tcBorders>
            <w:shd w:val="clear" w:color="auto" w:fill="auto"/>
            <w:noWrap/>
            <w:vAlign w:val="center"/>
            <w:hideMark/>
          </w:tcPr>
          <w:p w14:paraId="0435B36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0.55</w:t>
            </w:r>
          </w:p>
        </w:tc>
        <w:tc>
          <w:tcPr>
            <w:tcW w:w="4545" w:type="dxa"/>
            <w:tcBorders>
              <w:top w:val="nil"/>
              <w:left w:val="nil"/>
              <w:bottom w:val="nil"/>
              <w:right w:val="nil"/>
            </w:tcBorders>
            <w:shd w:val="clear" w:color="auto" w:fill="auto"/>
            <w:noWrap/>
            <w:vAlign w:val="bottom"/>
            <w:hideMark/>
          </w:tcPr>
          <w:p w14:paraId="0435B361"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Lompoc (AWOS) </w:t>
            </w:r>
          </w:p>
        </w:tc>
        <w:tc>
          <w:tcPr>
            <w:tcW w:w="1344" w:type="dxa"/>
            <w:gridSpan w:val="2"/>
            <w:tcBorders>
              <w:top w:val="nil"/>
              <w:left w:val="nil"/>
              <w:bottom w:val="nil"/>
              <w:right w:val="nil"/>
            </w:tcBorders>
            <w:shd w:val="clear" w:color="auto" w:fill="auto"/>
            <w:noWrap/>
            <w:vAlign w:val="center"/>
            <w:hideMark/>
          </w:tcPr>
          <w:p w14:paraId="0435B36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34.67</w:t>
            </w:r>
          </w:p>
        </w:tc>
        <w:tc>
          <w:tcPr>
            <w:tcW w:w="1316" w:type="dxa"/>
            <w:gridSpan w:val="2"/>
            <w:tcBorders>
              <w:top w:val="nil"/>
              <w:left w:val="nil"/>
              <w:bottom w:val="nil"/>
              <w:right w:val="nil"/>
            </w:tcBorders>
            <w:shd w:val="clear" w:color="auto" w:fill="auto"/>
            <w:noWrap/>
            <w:vAlign w:val="center"/>
            <w:hideMark/>
          </w:tcPr>
          <w:p w14:paraId="0435B36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–120.47</w:t>
            </w:r>
          </w:p>
        </w:tc>
        <w:tc>
          <w:tcPr>
            <w:tcW w:w="1586" w:type="dxa"/>
            <w:gridSpan w:val="2"/>
            <w:tcBorders>
              <w:top w:val="nil"/>
              <w:left w:val="nil"/>
              <w:bottom w:val="nil"/>
              <w:right w:val="nil"/>
            </w:tcBorders>
            <w:shd w:val="clear" w:color="auto" w:fill="auto"/>
            <w:noWrap/>
            <w:vAlign w:val="center"/>
            <w:hideMark/>
          </w:tcPr>
          <w:p w14:paraId="0435B36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C"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722897</w:t>
            </w:r>
          </w:p>
        </w:tc>
        <w:tc>
          <w:tcPr>
            <w:tcW w:w="841" w:type="dxa"/>
            <w:gridSpan w:val="2"/>
            <w:tcBorders>
              <w:top w:val="nil"/>
              <w:left w:val="nil"/>
              <w:bottom w:val="nil"/>
              <w:right w:val="nil"/>
            </w:tcBorders>
            <w:shd w:val="clear" w:color="auto" w:fill="auto"/>
            <w:noWrap/>
            <w:vAlign w:val="center"/>
            <w:hideMark/>
          </w:tcPr>
          <w:p w14:paraId="0435B36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hideMark/>
          </w:tcPr>
          <w:p w14:paraId="0435B36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 Luis Co Rgnl </w:t>
            </w:r>
          </w:p>
        </w:tc>
        <w:tc>
          <w:tcPr>
            <w:tcW w:w="1344" w:type="dxa"/>
            <w:gridSpan w:val="2"/>
            <w:tcBorders>
              <w:top w:val="nil"/>
              <w:left w:val="nil"/>
              <w:bottom w:val="nil"/>
              <w:right w:val="nil"/>
            </w:tcBorders>
            <w:shd w:val="clear" w:color="auto" w:fill="auto"/>
            <w:noWrap/>
            <w:vAlign w:val="center"/>
            <w:hideMark/>
          </w:tcPr>
          <w:p w14:paraId="0435B36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35.23</w:t>
            </w:r>
          </w:p>
        </w:tc>
        <w:tc>
          <w:tcPr>
            <w:tcW w:w="1316" w:type="dxa"/>
            <w:gridSpan w:val="2"/>
            <w:tcBorders>
              <w:top w:val="nil"/>
              <w:left w:val="nil"/>
              <w:bottom w:val="nil"/>
              <w:right w:val="nil"/>
            </w:tcBorders>
            <w:shd w:val="clear" w:color="auto" w:fill="auto"/>
            <w:noWrap/>
            <w:vAlign w:val="center"/>
            <w:hideMark/>
          </w:tcPr>
          <w:p w14:paraId="0435B36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–120.63</w:t>
            </w:r>
          </w:p>
        </w:tc>
        <w:tc>
          <w:tcPr>
            <w:tcW w:w="1586" w:type="dxa"/>
            <w:gridSpan w:val="2"/>
            <w:tcBorders>
              <w:top w:val="nil"/>
              <w:left w:val="nil"/>
              <w:bottom w:val="nil"/>
              <w:right w:val="nil"/>
            </w:tcBorders>
            <w:shd w:val="clear" w:color="auto" w:fill="auto"/>
            <w:noWrap/>
            <w:vAlign w:val="center"/>
            <w:hideMark/>
          </w:tcPr>
          <w:p w14:paraId="0435B36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73"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722899</w:t>
            </w:r>
          </w:p>
        </w:tc>
        <w:tc>
          <w:tcPr>
            <w:tcW w:w="841" w:type="dxa"/>
            <w:gridSpan w:val="2"/>
            <w:tcBorders>
              <w:top w:val="nil"/>
              <w:left w:val="nil"/>
              <w:bottom w:val="nil"/>
              <w:right w:val="nil"/>
            </w:tcBorders>
            <w:shd w:val="clear" w:color="auto" w:fill="auto"/>
            <w:noWrap/>
            <w:vAlign w:val="center"/>
            <w:hideMark/>
          </w:tcPr>
          <w:p w14:paraId="0435B36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6F"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Chino Airport </w:t>
            </w:r>
          </w:p>
        </w:tc>
        <w:tc>
          <w:tcPr>
            <w:tcW w:w="1344" w:type="dxa"/>
            <w:gridSpan w:val="2"/>
            <w:tcBorders>
              <w:top w:val="nil"/>
              <w:left w:val="nil"/>
              <w:bottom w:val="nil"/>
              <w:right w:val="nil"/>
            </w:tcBorders>
            <w:shd w:val="clear" w:color="auto" w:fill="auto"/>
            <w:noWrap/>
            <w:vAlign w:val="center"/>
            <w:hideMark/>
          </w:tcPr>
          <w:p w14:paraId="0435B37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33.97</w:t>
            </w:r>
          </w:p>
        </w:tc>
        <w:tc>
          <w:tcPr>
            <w:tcW w:w="1316" w:type="dxa"/>
            <w:gridSpan w:val="2"/>
            <w:tcBorders>
              <w:top w:val="nil"/>
              <w:left w:val="nil"/>
              <w:bottom w:val="nil"/>
              <w:right w:val="nil"/>
            </w:tcBorders>
            <w:shd w:val="clear" w:color="auto" w:fill="auto"/>
            <w:noWrap/>
            <w:vAlign w:val="center"/>
            <w:hideMark/>
          </w:tcPr>
          <w:p w14:paraId="0435B37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–117.63</w:t>
            </w:r>
          </w:p>
        </w:tc>
        <w:tc>
          <w:tcPr>
            <w:tcW w:w="1586" w:type="dxa"/>
            <w:gridSpan w:val="2"/>
            <w:tcBorders>
              <w:top w:val="nil"/>
              <w:left w:val="nil"/>
              <w:bottom w:val="nil"/>
              <w:right w:val="nil"/>
            </w:tcBorders>
            <w:shd w:val="clear" w:color="auto" w:fill="auto"/>
            <w:noWrap/>
            <w:vAlign w:val="center"/>
            <w:hideMark/>
          </w:tcPr>
          <w:p w14:paraId="0435B37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7A"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722900</w:t>
            </w:r>
          </w:p>
        </w:tc>
        <w:tc>
          <w:tcPr>
            <w:tcW w:w="841" w:type="dxa"/>
            <w:gridSpan w:val="2"/>
            <w:tcBorders>
              <w:top w:val="nil"/>
              <w:left w:val="nil"/>
              <w:bottom w:val="nil"/>
              <w:right w:val="nil"/>
            </w:tcBorders>
            <w:shd w:val="clear" w:color="auto" w:fill="auto"/>
            <w:noWrap/>
            <w:vAlign w:val="center"/>
            <w:hideMark/>
          </w:tcPr>
          <w:p w14:paraId="0435B37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76" w14:textId="77777777" w:rsidR="001B1FE6" w:rsidRPr="002A4574" w:rsidRDefault="001B1FE6" w:rsidP="001B1FE6">
            <w:pPr>
              <w:rPr>
                <w:rFonts w:ascii="Calibri" w:hAnsi="Calibri"/>
                <w:color w:val="000000"/>
                <w:sz w:val="18"/>
                <w:szCs w:val="18"/>
              </w:rPr>
            </w:pPr>
            <w:r w:rsidRPr="002A4574">
              <w:rPr>
                <w:rFonts w:ascii="Calibri" w:hAnsi="Calibri"/>
                <w:color w:val="000000"/>
                <w:sz w:val="18"/>
                <w:szCs w:val="18"/>
              </w:rPr>
              <w:t xml:space="preserve">San Diego Lindbergh Field </w:t>
            </w:r>
          </w:p>
        </w:tc>
        <w:tc>
          <w:tcPr>
            <w:tcW w:w="1344" w:type="dxa"/>
            <w:gridSpan w:val="2"/>
            <w:tcBorders>
              <w:top w:val="nil"/>
              <w:left w:val="nil"/>
              <w:bottom w:val="nil"/>
              <w:right w:val="nil"/>
            </w:tcBorders>
            <w:shd w:val="clear" w:color="auto" w:fill="auto"/>
            <w:noWrap/>
            <w:vAlign w:val="center"/>
            <w:hideMark/>
          </w:tcPr>
          <w:p w14:paraId="0435B37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32.73</w:t>
            </w:r>
          </w:p>
        </w:tc>
        <w:tc>
          <w:tcPr>
            <w:tcW w:w="1316" w:type="dxa"/>
            <w:gridSpan w:val="2"/>
            <w:tcBorders>
              <w:top w:val="nil"/>
              <w:left w:val="nil"/>
              <w:bottom w:val="nil"/>
              <w:right w:val="nil"/>
            </w:tcBorders>
            <w:shd w:val="clear" w:color="auto" w:fill="auto"/>
            <w:noWrap/>
            <w:vAlign w:val="center"/>
            <w:hideMark/>
          </w:tcPr>
          <w:p w14:paraId="0435B37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–117.17</w:t>
            </w:r>
          </w:p>
        </w:tc>
        <w:tc>
          <w:tcPr>
            <w:tcW w:w="1586" w:type="dxa"/>
            <w:gridSpan w:val="2"/>
            <w:tcBorders>
              <w:top w:val="nil"/>
              <w:left w:val="nil"/>
              <w:bottom w:val="nil"/>
              <w:right w:val="nil"/>
            </w:tcBorders>
            <w:shd w:val="clear" w:color="auto" w:fill="auto"/>
            <w:noWrap/>
            <w:vAlign w:val="center"/>
            <w:hideMark/>
          </w:tcPr>
          <w:p w14:paraId="0435B37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1"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722903</w:t>
            </w:r>
          </w:p>
        </w:tc>
        <w:tc>
          <w:tcPr>
            <w:tcW w:w="841" w:type="dxa"/>
            <w:gridSpan w:val="2"/>
            <w:tcBorders>
              <w:top w:val="nil"/>
              <w:left w:val="nil"/>
              <w:bottom w:val="nil"/>
              <w:right w:val="nil"/>
            </w:tcBorders>
            <w:shd w:val="clear" w:color="auto" w:fill="auto"/>
            <w:noWrap/>
            <w:vAlign w:val="center"/>
            <w:hideMark/>
          </w:tcPr>
          <w:p w14:paraId="0435B37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7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Diego/Montgomery </w:t>
            </w:r>
          </w:p>
        </w:tc>
        <w:tc>
          <w:tcPr>
            <w:tcW w:w="1344" w:type="dxa"/>
            <w:gridSpan w:val="2"/>
            <w:tcBorders>
              <w:top w:val="nil"/>
              <w:left w:val="nil"/>
              <w:bottom w:val="nil"/>
              <w:right w:val="nil"/>
            </w:tcBorders>
            <w:shd w:val="clear" w:color="auto" w:fill="auto"/>
            <w:noWrap/>
            <w:vAlign w:val="center"/>
            <w:hideMark/>
          </w:tcPr>
          <w:p w14:paraId="0435B37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32.82</w:t>
            </w:r>
          </w:p>
        </w:tc>
        <w:tc>
          <w:tcPr>
            <w:tcW w:w="1316" w:type="dxa"/>
            <w:gridSpan w:val="2"/>
            <w:tcBorders>
              <w:top w:val="nil"/>
              <w:left w:val="nil"/>
              <w:bottom w:val="nil"/>
              <w:right w:val="nil"/>
            </w:tcBorders>
            <w:shd w:val="clear" w:color="auto" w:fill="auto"/>
            <w:noWrap/>
            <w:vAlign w:val="center"/>
            <w:hideMark/>
          </w:tcPr>
          <w:p w14:paraId="0435B37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8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8"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722904</w:t>
            </w:r>
          </w:p>
        </w:tc>
        <w:tc>
          <w:tcPr>
            <w:tcW w:w="841" w:type="dxa"/>
            <w:gridSpan w:val="2"/>
            <w:tcBorders>
              <w:top w:val="nil"/>
              <w:left w:val="nil"/>
              <w:bottom w:val="nil"/>
              <w:right w:val="nil"/>
            </w:tcBorders>
            <w:shd w:val="clear" w:color="auto" w:fill="auto"/>
            <w:noWrap/>
            <w:vAlign w:val="center"/>
            <w:hideMark/>
          </w:tcPr>
          <w:p w14:paraId="0435B383" w14:textId="100D8186" w:rsidR="00AA3A32" w:rsidRDefault="001B1FE6" w:rsidP="00AA3A32">
            <w:pPr>
              <w:rPr>
                <w:rFonts w:ascii="Calibri" w:hAnsi="Calibri"/>
                <w:color w:val="000000"/>
                <w:sz w:val="18"/>
                <w:szCs w:val="18"/>
              </w:rPr>
            </w:pPr>
            <w:r w:rsidRPr="002A4574">
              <w:rPr>
                <w:rFonts w:ascii="Calibri" w:hAnsi="Calibri"/>
                <w:color w:val="000000"/>
                <w:sz w:val="18"/>
                <w:szCs w:val="18"/>
              </w:rPr>
              <w:t>0.4</w:t>
            </w:r>
            <w:r w:rsidR="001B4172">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8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Chula Vista Brown Field NAAS </w:t>
            </w:r>
          </w:p>
        </w:tc>
        <w:tc>
          <w:tcPr>
            <w:tcW w:w="1344" w:type="dxa"/>
            <w:gridSpan w:val="2"/>
            <w:tcBorders>
              <w:top w:val="nil"/>
              <w:left w:val="nil"/>
              <w:bottom w:val="nil"/>
              <w:right w:val="nil"/>
            </w:tcBorders>
            <w:shd w:val="clear" w:color="auto" w:fill="auto"/>
            <w:noWrap/>
            <w:vAlign w:val="center"/>
            <w:hideMark/>
          </w:tcPr>
          <w:p w14:paraId="0435B38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32.58</w:t>
            </w:r>
          </w:p>
        </w:tc>
        <w:tc>
          <w:tcPr>
            <w:tcW w:w="1316" w:type="dxa"/>
            <w:gridSpan w:val="2"/>
            <w:tcBorders>
              <w:top w:val="nil"/>
              <w:left w:val="nil"/>
              <w:bottom w:val="nil"/>
              <w:right w:val="nil"/>
            </w:tcBorders>
            <w:shd w:val="clear" w:color="auto" w:fill="auto"/>
            <w:noWrap/>
            <w:vAlign w:val="center"/>
            <w:hideMark/>
          </w:tcPr>
          <w:p w14:paraId="0435B38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–116.98</w:t>
            </w:r>
          </w:p>
        </w:tc>
        <w:tc>
          <w:tcPr>
            <w:tcW w:w="1586" w:type="dxa"/>
            <w:gridSpan w:val="2"/>
            <w:tcBorders>
              <w:top w:val="nil"/>
              <w:left w:val="nil"/>
              <w:bottom w:val="nil"/>
              <w:right w:val="nil"/>
            </w:tcBorders>
            <w:shd w:val="clear" w:color="auto" w:fill="auto"/>
            <w:noWrap/>
            <w:vAlign w:val="center"/>
            <w:hideMark/>
          </w:tcPr>
          <w:p w14:paraId="0435B38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F"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722906</w:t>
            </w:r>
          </w:p>
        </w:tc>
        <w:tc>
          <w:tcPr>
            <w:tcW w:w="841" w:type="dxa"/>
            <w:gridSpan w:val="2"/>
            <w:tcBorders>
              <w:top w:val="nil"/>
              <w:left w:val="nil"/>
              <w:bottom w:val="nil"/>
              <w:right w:val="nil"/>
            </w:tcBorders>
            <w:shd w:val="clear" w:color="auto" w:fill="auto"/>
            <w:noWrap/>
            <w:vAlign w:val="center"/>
            <w:hideMark/>
          </w:tcPr>
          <w:p w14:paraId="0435B38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8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North Island NAS </w:t>
            </w:r>
          </w:p>
        </w:tc>
        <w:tc>
          <w:tcPr>
            <w:tcW w:w="1344" w:type="dxa"/>
            <w:gridSpan w:val="2"/>
            <w:tcBorders>
              <w:top w:val="nil"/>
              <w:left w:val="nil"/>
              <w:bottom w:val="nil"/>
              <w:right w:val="nil"/>
            </w:tcBorders>
            <w:shd w:val="clear" w:color="auto" w:fill="auto"/>
            <w:noWrap/>
            <w:vAlign w:val="center"/>
            <w:hideMark/>
          </w:tcPr>
          <w:p w14:paraId="0435B38C" w14:textId="34A58097" w:rsidR="00AA3A32" w:rsidRDefault="001B1FE6" w:rsidP="00AA3A32">
            <w:pPr>
              <w:rPr>
                <w:rFonts w:ascii="Calibri" w:hAnsi="Calibri"/>
                <w:color w:val="000000"/>
                <w:sz w:val="18"/>
                <w:szCs w:val="18"/>
              </w:rPr>
            </w:pPr>
            <w:r w:rsidRPr="002A4574">
              <w:rPr>
                <w:rFonts w:ascii="Calibri" w:hAnsi="Calibri"/>
                <w:color w:val="000000"/>
                <w:sz w:val="18"/>
                <w:szCs w:val="18"/>
              </w:rPr>
              <w:t>32.7</w:t>
            </w:r>
            <w:r w:rsidR="001B4172">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8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–117.20</w:t>
            </w:r>
          </w:p>
        </w:tc>
        <w:tc>
          <w:tcPr>
            <w:tcW w:w="1586" w:type="dxa"/>
            <w:gridSpan w:val="2"/>
            <w:tcBorders>
              <w:top w:val="nil"/>
              <w:left w:val="nil"/>
              <w:bottom w:val="nil"/>
              <w:right w:val="nil"/>
            </w:tcBorders>
            <w:shd w:val="clear" w:color="auto" w:fill="auto"/>
            <w:noWrap/>
            <w:vAlign w:val="center"/>
            <w:hideMark/>
          </w:tcPr>
          <w:p w14:paraId="0435B38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6"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722926</w:t>
            </w:r>
          </w:p>
        </w:tc>
        <w:tc>
          <w:tcPr>
            <w:tcW w:w="841" w:type="dxa"/>
            <w:gridSpan w:val="2"/>
            <w:tcBorders>
              <w:top w:val="nil"/>
              <w:left w:val="nil"/>
              <w:bottom w:val="nil"/>
              <w:right w:val="nil"/>
            </w:tcBorders>
            <w:shd w:val="clear" w:color="auto" w:fill="auto"/>
            <w:noWrap/>
            <w:vAlign w:val="center"/>
            <w:hideMark/>
          </w:tcPr>
          <w:p w14:paraId="0435B391" w14:textId="3F4C4A67" w:rsidR="00AA3A32" w:rsidRDefault="001B1FE6" w:rsidP="00AA3A32">
            <w:pPr>
              <w:rPr>
                <w:rFonts w:ascii="Calibri" w:hAnsi="Calibri"/>
                <w:color w:val="000000"/>
                <w:sz w:val="18"/>
                <w:szCs w:val="18"/>
              </w:rPr>
            </w:pPr>
            <w:r w:rsidRPr="002A4574">
              <w:rPr>
                <w:rFonts w:ascii="Calibri" w:hAnsi="Calibri"/>
                <w:color w:val="000000"/>
                <w:sz w:val="18"/>
                <w:szCs w:val="18"/>
              </w:rPr>
              <w:t>0.4</w:t>
            </w:r>
            <w:r w:rsidR="001B4172">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9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Camp Pendleton MCAS </w:t>
            </w:r>
          </w:p>
        </w:tc>
        <w:tc>
          <w:tcPr>
            <w:tcW w:w="1344" w:type="dxa"/>
            <w:gridSpan w:val="2"/>
            <w:tcBorders>
              <w:top w:val="nil"/>
              <w:left w:val="nil"/>
              <w:bottom w:val="nil"/>
              <w:right w:val="nil"/>
            </w:tcBorders>
            <w:shd w:val="clear" w:color="auto" w:fill="auto"/>
            <w:noWrap/>
            <w:vAlign w:val="center"/>
            <w:hideMark/>
          </w:tcPr>
          <w:p w14:paraId="0435B393" w14:textId="1EEC3105" w:rsidR="00AA3A32" w:rsidRDefault="001B1FE6" w:rsidP="00AA3A32">
            <w:pPr>
              <w:rPr>
                <w:rFonts w:ascii="Calibri" w:hAnsi="Calibri"/>
                <w:color w:val="000000"/>
                <w:sz w:val="18"/>
                <w:szCs w:val="18"/>
              </w:rPr>
            </w:pPr>
            <w:r w:rsidRPr="002A4574">
              <w:rPr>
                <w:rFonts w:ascii="Calibri" w:hAnsi="Calibri"/>
                <w:color w:val="000000"/>
                <w:sz w:val="18"/>
                <w:szCs w:val="18"/>
              </w:rPr>
              <w:t>33.3</w:t>
            </w:r>
            <w:r w:rsidR="001B4172">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9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–117.35</w:t>
            </w:r>
          </w:p>
        </w:tc>
        <w:tc>
          <w:tcPr>
            <w:tcW w:w="1586" w:type="dxa"/>
            <w:gridSpan w:val="2"/>
            <w:tcBorders>
              <w:top w:val="nil"/>
              <w:left w:val="nil"/>
              <w:bottom w:val="nil"/>
              <w:right w:val="nil"/>
            </w:tcBorders>
            <w:shd w:val="clear" w:color="auto" w:fill="auto"/>
            <w:noWrap/>
            <w:vAlign w:val="center"/>
            <w:hideMark/>
          </w:tcPr>
          <w:p w14:paraId="0435B39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D"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722927</w:t>
            </w:r>
          </w:p>
        </w:tc>
        <w:tc>
          <w:tcPr>
            <w:tcW w:w="841" w:type="dxa"/>
            <w:gridSpan w:val="2"/>
            <w:tcBorders>
              <w:top w:val="nil"/>
              <w:left w:val="nil"/>
              <w:bottom w:val="nil"/>
              <w:right w:val="nil"/>
            </w:tcBorders>
            <w:shd w:val="clear" w:color="auto" w:fill="auto"/>
            <w:noWrap/>
            <w:vAlign w:val="center"/>
            <w:hideMark/>
          </w:tcPr>
          <w:p w14:paraId="0435B39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9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Carlsbad/Palomar </w:t>
            </w:r>
          </w:p>
        </w:tc>
        <w:tc>
          <w:tcPr>
            <w:tcW w:w="1344" w:type="dxa"/>
            <w:gridSpan w:val="2"/>
            <w:tcBorders>
              <w:top w:val="nil"/>
              <w:left w:val="nil"/>
              <w:bottom w:val="nil"/>
              <w:right w:val="nil"/>
            </w:tcBorders>
            <w:shd w:val="clear" w:color="auto" w:fill="auto"/>
            <w:noWrap/>
            <w:vAlign w:val="center"/>
            <w:hideMark/>
          </w:tcPr>
          <w:p w14:paraId="0435B39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33.13</w:t>
            </w:r>
          </w:p>
        </w:tc>
        <w:tc>
          <w:tcPr>
            <w:tcW w:w="1316" w:type="dxa"/>
            <w:gridSpan w:val="2"/>
            <w:tcBorders>
              <w:top w:val="nil"/>
              <w:left w:val="nil"/>
              <w:bottom w:val="nil"/>
              <w:right w:val="nil"/>
            </w:tcBorders>
            <w:shd w:val="clear" w:color="auto" w:fill="auto"/>
            <w:noWrap/>
            <w:vAlign w:val="center"/>
            <w:hideMark/>
          </w:tcPr>
          <w:p w14:paraId="0435B39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–117.28</w:t>
            </w:r>
          </w:p>
        </w:tc>
        <w:tc>
          <w:tcPr>
            <w:tcW w:w="1586" w:type="dxa"/>
            <w:gridSpan w:val="2"/>
            <w:tcBorders>
              <w:top w:val="nil"/>
              <w:left w:val="nil"/>
              <w:bottom w:val="nil"/>
              <w:right w:val="nil"/>
            </w:tcBorders>
            <w:shd w:val="clear" w:color="auto" w:fill="auto"/>
            <w:noWrap/>
            <w:vAlign w:val="center"/>
            <w:hideMark/>
          </w:tcPr>
          <w:p w14:paraId="0435B39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722930</w:t>
            </w:r>
          </w:p>
        </w:tc>
        <w:tc>
          <w:tcPr>
            <w:tcW w:w="841" w:type="dxa"/>
            <w:gridSpan w:val="2"/>
            <w:tcBorders>
              <w:top w:val="nil"/>
              <w:left w:val="nil"/>
              <w:bottom w:val="nil"/>
              <w:right w:val="nil"/>
            </w:tcBorders>
            <w:shd w:val="clear" w:color="auto" w:fill="auto"/>
            <w:noWrap/>
            <w:vAlign w:val="center"/>
            <w:hideMark/>
          </w:tcPr>
          <w:p w14:paraId="0435B39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A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Miramar NAS </w:t>
            </w:r>
          </w:p>
        </w:tc>
        <w:tc>
          <w:tcPr>
            <w:tcW w:w="1344" w:type="dxa"/>
            <w:gridSpan w:val="2"/>
            <w:tcBorders>
              <w:top w:val="nil"/>
              <w:left w:val="nil"/>
              <w:bottom w:val="nil"/>
              <w:right w:val="nil"/>
            </w:tcBorders>
            <w:shd w:val="clear" w:color="auto" w:fill="auto"/>
            <w:noWrap/>
            <w:vAlign w:val="center"/>
            <w:hideMark/>
          </w:tcPr>
          <w:p w14:paraId="0435B3A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32.87</w:t>
            </w:r>
          </w:p>
        </w:tc>
        <w:tc>
          <w:tcPr>
            <w:tcW w:w="1316" w:type="dxa"/>
            <w:gridSpan w:val="2"/>
            <w:tcBorders>
              <w:top w:val="nil"/>
              <w:left w:val="nil"/>
              <w:bottom w:val="nil"/>
              <w:right w:val="nil"/>
            </w:tcBorders>
            <w:shd w:val="clear" w:color="auto" w:fill="auto"/>
            <w:noWrap/>
            <w:vAlign w:val="center"/>
            <w:hideMark/>
          </w:tcPr>
          <w:p w14:paraId="0435B3A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A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722950</w:t>
            </w:r>
          </w:p>
        </w:tc>
        <w:tc>
          <w:tcPr>
            <w:tcW w:w="841" w:type="dxa"/>
            <w:gridSpan w:val="2"/>
            <w:tcBorders>
              <w:top w:val="nil"/>
              <w:left w:val="nil"/>
              <w:bottom w:val="nil"/>
              <w:right w:val="nil"/>
            </w:tcBorders>
            <w:shd w:val="clear" w:color="auto" w:fill="auto"/>
            <w:noWrap/>
            <w:vAlign w:val="center"/>
            <w:hideMark/>
          </w:tcPr>
          <w:p w14:paraId="0435B3A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A7"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Los Angeles Intl Arpt </w:t>
            </w:r>
          </w:p>
        </w:tc>
        <w:tc>
          <w:tcPr>
            <w:tcW w:w="1344" w:type="dxa"/>
            <w:gridSpan w:val="2"/>
            <w:tcBorders>
              <w:top w:val="nil"/>
              <w:left w:val="nil"/>
              <w:bottom w:val="nil"/>
              <w:right w:val="nil"/>
            </w:tcBorders>
            <w:shd w:val="clear" w:color="auto" w:fill="auto"/>
            <w:noWrap/>
            <w:vAlign w:val="center"/>
            <w:hideMark/>
          </w:tcPr>
          <w:p w14:paraId="0435B3A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33.93</w:t>
            </w:r>
          </w:p>
        </w:tc>
        <w:tc>
          <w:tcPr>
            <w:tcW w:w="1316" w:type="dxa"/>
            <w:gridSpan w:val="2"/>
            <w:tcBorders>
              <w:top w:val="nil"/>
              <w:left w:val="nil"/>
              <w:bottom w:val="nil"/>
              <w:right w:val="nil"/>
            </w:tcBorders>
            <w:shd w:val="clear" w:color="auto" w:fill="auto"/>
            <w:noWrap/>
            <w:vAlign w:val="center"/>
            <w:hideMark/>
          </w:tcPr>
          <w:p w14:paraId="0435B3A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–118.40</w:t>
            </w:r>
          </w:p>
        </w:tc>
        <w:tc>
          <w:tcPr>
            <w:tcW w:w="1586" w:type="dxa"/>
            <w:gridSpan w:val="2"/>
            <w:tcBorders>
              <w:top w:val="nil"/>
              <w:left w:val="nil"/>
              <w:bottom w:val="nil"/>
              <w:right w:val="nil"/>
            </w:tcBorders>
            <w:shd w:val="clear" w:color="auto" w:fill="auto"/>
            <w:noWrap/>
            <w:vAlign w:val="center"/>
            <w:hideMark/>
          </w:tcPr>
          <w:p w14:paraId="0435B3A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722956</w:t>
            </w:r>
          </w:p>
        </w:tc>
        <w:tc>
          <w:tcPr>
            <w:tcW w:w="841" w:type="dxa"/>
            <w:gridSpan w:val="2"/>
            <w:tcBorders>
              <w:top w:val="nil"/>
              <w:left w:val="nil"/>
              <w:bottom w:val="nil"/>
              <w:right w:val="nil"/>
            </w:tcBorders>
            <w:shd w:val="clear" w:color="auto" w:fill="auto"/>
            <w:noWrap/>
            <w:vAlign w:val="center"/>
            <w:hideMark/>
          </w:tcPr>
          <w:p w14:paraId="0435B3A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AE"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Jack Northrop Fld H </w:t>
            </w:r>
          </w:p>
        </w:tc>
        <w:tc>
          <w:tcPr>
            <w:tcW w:w="1344" w:type="dxa"/>
            <w:gridSpan w:val="2"/>
            <w:tcBorders>
              <w:top w:val="nil"/>
              <w:left w:val="nil"/>
              <w:bottom w:val="nil"/>
              <w:right w:val="nil"/>
            </w:tcBorders>
            <w:shd w:val="clear" w:color="auto" w:fill="auto"/>
            <w:noWrap/>
            <w:vAlign w:val="center"/>
            <w:hideMark/>
          </w:tcPr>
          <w:p w14:paraId="0435B3A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33.92</w:t>
            </w:r>
          </w:p>
        </w:tc>
        <w:tc>
          <w:tcPr>
            <w:tcW w:w="1316" w:type="dxa"/>
            <w:gridSpan w:val="2"/>
            <w:tcBorders>
              <w:top w:val="nil"/>
              <w:left w:val="nil"/>
              <w:bottom w:val="nil"/>
              <w:right w:val="nil"/>
            </w:tcBorders>
            <w:shd w:val="clear" w:color="auto" w:fill="auto"/>
            <w:noWrap/>
            <w:vAlign w:val="center"/>
            <w:hideMark/>
          </w:tcPr>
          <w:p w14:paraId="0435B3B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–118.33</w:t>
            </w:r>
          </w:p>
        </w:tc>
        <w:tc>
          <w:tcPr>
            <w:tcW w:w="1586" w:type="dxa"/>
            <w:gridSpan w:val="2"/>
            <w:tcBorders>
              <w:top w:val="nil"/>
              <w:left w:val="nil"/>
              <w:bottom w:val="nil"/>
              <w:right w:val="nil"/>
            </w:tcBorders>
            <w:shd w:val="clear" w:color="auto" w:fill="auto"/>
            <w:noWrap/>
            <w:vAlign w:val="center"/>
            <w:hideMark/>
          </w:tcPr>
          <w:p w14:paraId="0435B3B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722970</w:t>
            </w:r>
          </w:p>
        </w:tc>
        <w:tc>
          <w:tcPr>
            <w:tcW w:w="841" w:type="dxa"/>
            <w:gridSpan w:val="2"/>
            <w:tcBorders>
              <w:top w:val="nil"/>
              <w:left w:val="nil"/>
              <w:bottom w:val="nil"/>
              <w:right w:val="nil"/>
            </w:tcBorders>
            <w:shd w:val="clear" w:color="auto" w:fill="auto"/>
            <w:noWrap/>
            <w:vAlign w:val="center"/>
            <w:hideMark/>
          </w:tcPr>
          <w:p w14:paraId="0435B3B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B5"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Long Beach Daugherty Fld </w:t>
            </w:r>
          </w:p>
        </w:tc>
        <w:tc>
          <w:tcPr>
            <w:tcW w:w="1344" w:type="dxa"/>
            <w:gridSpan w:val="2"/>
            <w:tcBorders>
              <w:top w:val="nil"/>
              <w:left w:val="nil"/>
              <w:bottom w:val="nil"/>
              <w:right w:val="nil"/>
            </w:tcBorders>
            <w:shd w:val="clear" w:color="auto" w:fill="auto"/>
            <w:noWrap/>
            <w:vAlign w:val="center"/>
            <w:hideMark/>
          </w:tcPr>
          <w:p w14:paraId="0435B3B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B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–118.17</w:t>
            </w:r>
          </w:p>
        </w:tc>
        <w:tc>
          <w:tcPr>
            <w:tcW w:w="1586" w:type="dxa"/>
            <w:gridSpan w:val="2"/>
            <w:tcBorders>
              <w:top w:val="nil"/>
              <w:left w:val="nil"/>
              <w:bottom w:val="nil"/>
              <w:right w:val="nil"/>
            </w:tcBorders>
            <w:shd w:val="clear" w:color="auto" w:fill="auto"/>
            <w:noWrap/>
            <w:vAlign w:val="center"/>
            <w:hideMark/>
          </w:tcPr>
          <w:p w14:paraId="0435B3B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722976</w:t>
            </w:r>
          </w:p>
        </w:tc>
        <w:tc>
          <w:tcPr>
            <w:tcW w:w="841" w:type="dxa"/>
            <w:gridSpan w:val="2"/>
            <w:tcBorders>
              <w:top w:val="nil"/>
              <w:left w:val="nil"/>
              <w:bottom w:val="nil"/>
              <w:right w:val="nil"/>
            </w:tcBorders>
            <w:shd w:val="clear" w:color="auto" w:fill="auto"/>
            <w:noWrap/>
            <w:vAlign w:val="center"/>
            <w:hideMark/>
          </w:tcPr>
          <w:p w14:paraId="0435B3B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0.34</w:t>
            </w:r>
          </w:p>
        </w:tc>
        <w:tc>
          <w:tcPr>
            <w:tcW w:w="4545" w:type="dxa"/>
            <w:tcBorders>
              <w:top w:val="nil"/>
              <w:left w:val="nil"/>
              <w:bottom w:val="nil"/>
              <w:right w:val="nil"/>
            </w:tcBorders>
            <w:shd w:val="clear" w:color="auto" w:fill="auto"/>
            <w:noWrap/>
            <w:vAlign w:val="bottom"/>
            <w:hideMark/>
          </w:tcPr>
          <w:p w14:paraId="0435B3BC"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Fullerton Municipal </w:t>
            </w:r>
          </w:p>
        </w:tc>
        <w:tc>
          <w:tcPr>
            <w:tcW w:w="1344" w:type="dxa"/>
            <w:gridSpan w:val="2"/>
            <w:tcBorders>
              <w:top w:val="nil"/>
              <w:left w:val="nil"/>
              <w:bottom w:val="nil"/>
              <w:right w:val="nil"/>
            </w:tcBorders>
            <w:shd w:val="clear" w:color="auto" w:fill="auto"/>
            <w:noWrap/>
            <w:vAlign w:val="center"/>
            <w:hideMark/>
          </w:tcPr>
          <w:p w14:paraId="0435B3B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33.87</w:t>
            </w:r>
          </w:p>
        </w:tc>
        <w:tc>
          <w:tcPr>
            <w:tcW w:w="1316" w:type="dxa"/>
            <w:gridSpan w:val="2"/>
            <w:tcBorders>
              <w:top w:val="nil"/>
              <w:left w:val="nil"/>
              <w:bottom w:val="nil"/>
              <w:right w:val="nil"/>
            </w:tcBorders>
            <w:shd w:val="clear" w:color="auto" w:fill="auto"/>
            <w:noWrap/>
            <w:vAlign w:val="center"/>
            <w:hideMark/>
          </w:tcPr>
          <w:p w14:paraId="0435B3B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–117.98</w:t>
            </w:r>
          </w:p>
        </w:tc>
        <w:tc>
          <w:tcPr>
            <w:tcW w:w="1586" w:type="dxa"/>
            <w:gridSpan w:val="2"/>
            <w:tcBorders>
              <w:top w:val="nil"/>
              <w:left w:val="nil"/>
              <w:bottom w:val="nil"/>
              <w:right w:val="nil"/>
            </w:tcBorders>
            <w:shd w:val="clear" w:color="auto" w:fill="auto"/>
            <w:noWrap/>
            <w:vAlign w:val="center"/>
            <w:hideMark/>
          </w:tcPr>
          <w:p w14:paraId="0435B3B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C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722977</w:t>
            </w:r>
          </w:p>
        </w:tc>
        <w:tc>
          <w:tcPr>
            <w:tcW w:w="841" w:type="dxa"/>
            <w:gridSpan w:val="2"/>
            <w:tcBorders>
              <w:top w:val="nil"/>
              <w:left w:val="nil"/>
              <w:bottom w:val="nil"/>
              <w:right w:val="nil"/>
            </w:tcBorders>
            <w:shd w:val="clear" w:color="auto" w:fill="auto"/>
            <w:noWrap/>
            <w:vAlign w:val="center"/>
            <w:hideMark/>
          </w:tcPr>
          <w:p w14:paraId="0435B3C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0.36</w:t>
            </w:r>
          </w:p>
        </w:tc>
        <w:tc>
          <w:tcPr>
            <w:tcW w:w="4545" w:type="dxa"/>
            <w:tcBorders>
              <w:top w:val="nil"/>
              <w:left w:val="nil"/>
              <w:bottom w:val="nil"/>
              <w:right w:val="nil"/>
            </w:tcBorders>
            <w:shd w:val="clear" w:color="auto" w:fill="auto"/>
            <w:noWrap/>
            <w:vAlign w:val="bottom"/>
            <w:hideMark/>
          </w:tcPr>
          <w:p w14:paraId="0435B3C3"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Santa Ana John Wayne AP </w:t>
            </w:r>
          </w:p>
        </w:tc>
        <w:tc>
          <w:tcPr>
            <w:tcW w:w="1344" w:type="dxa"/>
            <w:gridSpan w:val="2"/>
            <w:tcBorders>
              <w:top w:val="nil"/>
              <w:left w:val="nil"/>
              <w:bottom w:val="nil"/>
              <w:right w:val="nil"/>
            </w:tcBorders>
            <w:shd w:val="clear" w:color="auto" w:fill="auto"/>
            <w:noWrap/>
            <w:vAlign w:val="center"/>
            <w:hideMark/>
          </w:tcPr>
          <w:p w14:paraId="0435B3C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33.68</w:t>
            </w:r>
          </w:p>
        </w:tc>
        <w:tc>
          <w:tcPr>
            <w:tcW w:w="1316" w:type="dxa"/>
            <w:gridSpan w:val="2"/>
            <w:tcBorders>
              <w:top w:val="nil"/>
              <w:left w:val="nil"/>
              <w:bottom w:val="nil"/>
              <w:right w:val="nil"/>
            </w:tcBorders>
            <w:shd w:val="clear" w:color="auto" w:fill="auto"/>
            <w:noWrap/>
            <w:vAlign w:val="center"/>
            <w:hideMark/>
          </w:tcPr>
          <w:p w14:paraId="0435B3C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hideMark/>
          </w:tcPr>
          <w:p w14:paraId="0435B3C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E"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723805</w:t>
            </w:r>
          </w:p>
        </w:tc>
        <w:tc>
          <w:tcPr>
            <w:tcW w:w="841" w:type="dxa"/>
            <w:gridSpan w:val="2"/>
            <w:tcBorders>
              <w:top w:val="nil"/>
              <w:left w:val="nil"/>
              <w:bottom w:val="nil"/>
              <w:right w:val="nil"/>
            </w:tcBorders>
            <w:shd w:val="clear" w:color="auto" w:fill="auto"/>
            <w:noWrap/>
            <w:vAlign w:val="center"/>
          </w:tcPr>
          <w:p w14:paraId="0435B3C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tcPr>
          <w:p w14:paraId="0435B3CA"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Needles Airport </w:t>
            </w:r>
          </w:p>
        </w:tc>
        <w:tc>
          <w:tcPr>
            <w:tcW w:w="1344" w:type="dxa"/>
            <w:gridSpan w:val="2"/>
            <w:tcBorders>
              <w:top w:val="nil"/>
              <w:left w:val="nil"/>
              <w:bottom w:val="nil"/>
              <w:right w:val="nil"/>
            </w:tcBorders>
            <w:shd w:val="clear" w:color="auto" w:fill="auto"/>
            <w:noWrap/>
            <w:vAlign w:val="center"/>
          </w:tcPr>
          <w:p w14:paraId="0435B3C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34.77</w:t>
            </w:r>
          </w:p>
        </w:tc>
        <w:tc>
          <w:tcPr>
            <w:tcW w:w="1316" w:type="dxa"/>
            <w:gridSpan w:val="2"/>
            <w:tcBorders>
              <w:top w:val="nil"/>
              <w:left w:val="nil"/>
              <w:bottom w:val="nil"/>
              <w:right w:val="nil"/>
            </w:tcBorders>
            <w:shd w:val="clear" w:color="auto" w:fill="auto"/>
            <w:noWrap/>
            <w:vAlign w:val="center"/>
          </w:tcPr>
          <w:p w14:paraId="0435B3C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–114.62</w:t>
            </w:r>
          </w:p>
        </w:tc>
        <w:tc>
          <w:tcPr>
            <w:tcW w:w="1586" w:type="dxa"/>
            <w:gridSpan w:val="2"/>
            <w:tcBorders>
              <w:top w:val="nil"/>
              <w:left w:val="nil"/>
              <w:bottom w:val="nil"/>
              <w:right w:val="nil"/>
            </w:tcBorders>
            <w:shd w:val="clear" w:color="auto" w:fill="auto"/>
            <w:noWrap/>
            <w:vAlign w:val="center"/>
          </w:tcPr>
          <w:p w14:paraId="0435B3C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5"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723810</w:t>
            </w:r>
          </w:p>
        </w:tc>
        <w:tc>
          <w:tcPr>
            <w:tcW w:w="841" w:type="dxa"/>
            <w:gridSpan w:val="2"/>
            <w:tcBorders>
              <w:top w:val="nil"/>
              <w:left w:val="nil"/>
              <w:bottom w:val="nil"/>
              <w:right w:val="nil"/>
            </w:tcBorders>
            <w:shd w:val="clear" w:color="auto" w:fill="auto"/>
            <w:noWrap/>
            <w:vAlign w:val="center"/>
          </w:tcPr>
          <w:p w14:paraId="0435B3D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0.59</w:t>
            </w:r>
          </w:p>
        </w:tc>
        <w:tc>
          <w:tcPr>
            <w:tcW w:w="4545" w:type="dxa"/>
            <w:tcBorders>
              <w:top w:val="nil"/>
              <w:left w:val="nil"/>
              <w:bottom w:val="nil"/>
              <w:right w:val="nil"/>
            </w:tcBorders>
            <w:shd w:val="clear" w:color="auto" w:fill="auto"/>
            <w:noWrap/>
            <w:vAlign w:val="bottom"/>
          </w:tcPr>
          <w:p w14:paraId="0435B3D1"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Edwards AFB </w:t>
            </w:r>
          </w:p>
        </w:tc>
        <w:tc>
          <w:tcPr>
            <w:tcW w:w="1344" w:type="dxa"/>
            <w:gridSpan w:val="2"/>
            <w:tcBorders>
              <w:top w:val="nil"/>
              <w:left w:val="nil"/>
              <w:bottom w:val="nil"/>
              <w:right w:val="nil"/>
            </w:tcBorders>
            <w:shd w:val="clear" w:color="auto" w:fill="auto"/>
            <w:noWrap/>
            <w:vAlign w:val="center"/>
          </w:tcPr>
          <w:p w14:paraId="0435B3D2" w14:textId="1DB97B10" w:rsidR="00AA3A32" w:rsidRDefault="001B1FE6" w:rsidP="00AA3A32">
            <w:pPr>
              <w:rPr>
                <w:rFonts w:ascii="Calibri" w:hAnsi="Calibri"/>
                <w:color w:val="000000"/>
                <w:sz w:val="18"/>
                <w:szCs w:val="18"/>
              </w:rPr>
            </w:pPr>
            <w:r w:rsidRPr="002A4574">
              <w:rPr>
                <w:rFonts w:ascii="Calibri" w:hAnsi="Calibri"/>
                <w:color w:val="000000"/>
                <w:sz w:val="18"/>
                <w:szCs w:val="18"/>
              </w:rPr>
              <w:t>34.9</w:t>
            </w:r>
            <w:r w:rsidR="00C41A5D">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tcPr>
          <w:p w14:paraId="0435B3D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tcPr>
          <w:p w14:paraId="0435B3D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C"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723815</w:t>
            </w:r>
          </w:p>
        </w:tc>
        <w:tc>
          <w:tcPr>
            <w:tcW w:w="841" w:type="dxa"/>
            <w:gridSpan w:val="2"/>
            <w:tcBorders>
              <w:top w:val="nil"/>
              <w:left w:val="nil"/>
              <w:bottom w:val="nil"/>
              <w:right w:val="nil"/>
            </w:tcBorders>
            <w:shd w:val="clear" w:color="auto" w:fill="auto"/>
            <w:noWrap/>
            <w:vAlign w:val="center"/>
          </w:tcPr>
          <w:p w14:paraId="0435B3D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0.58</w:t>
            </w:r>
          </w:p>
        </w:tc>
        <w:tc>
          <w:tcPr>
            <w:tcW w:w="4545" w:type="dxa"/>
            <w:tcBorders>
              <w:top w:val="nil"/>
              <w:left w:val="nil"/>
              <w:bottom w:val="nil"/>
              <w:right w:val="nil"/>
            </w:tcBorders>
            <w:shd w:val="clear" w:color="auto" w:fill="auto"/>
            <w:noWrap/>
            <w:vAlign w:val="bottom"/>
          </w:tcPr>
          <w:p w14:paraId="0435B3D8"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Daggett Barstow–Daggett AP </w:t>
            </w:r>
          </w:p>
        </w:tc>
        <w:tc>
          <w:tcPr>
            <w:tcW w:w="1344" w:type="dxa"/>
            <w:gridSpan w:val="2"/>
            <w:tcBorders>
              <w:top w:val="nil"/>
              <w:left w:val="nil"/>
              <w:bottom w:val="nil"/>
              <w:right w:val="nil"/>
            </w:tcBorders>
            <w:shd w:val="clear" w:color="auto" w:fill="auto"/>
            <w:noWrap/>
            <w:vAlign w:val="center"/>
          </w:tcPr>
          <w:p w14:paraId="0435B3D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34.85</w:t>
            </w:r>
          </w:p>
        </w:tc>
        <w:tc>
          <w:tcPr>
            <w:tcW w:w="1316" w:type="dxa"/>
            <w:gridSpan w:val="2"/>
            <w:tcBorders>
              <w:top w:val="nil"/>
              <w:left w:val="nil"/>
              <w:bottom w:val="nil"/>
              <w:right w:val="nil"/>
            </w:tcBorders>
            <w:shd w:val="clear" w:color="auto" w:fill="auto"/>
            <w:noWrap/>
            <w:vAlign w:val="center"/>
          </w:tcPr>
          <w:p w14:paraId="0435B3D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–116.80</w:t>
            </w:r>
          </w:p>
        </w:tc>
        <w:tc>
          <w:tcPr>
            <w:tcW w:w="1586" w:type="dxa"/>
            <w:gridSpan w:val="2"/>
            <w:tcBorders>
              <w:top w:val="nil"/>
              <w:left w:val="nil"/>
              <w:bottom w:val="nil"/>
              <w:right w:val="nil"/>
            </w:tcBorders>
            <w:shd w:val="clear" w:color="auto" w:fill="auto"/>
            <w:noWrap/>
            <w:vAlign w:val="center"/>
          </w:tcPr>
          <w:p w14:paraId="0435B3D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3"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723816</w:t>
            </w:r>
          </w:p>
        </w:tc>
        <w:tc>
          <w:tcPr>
            <w:tcW w:w="841" w:type="dxa"/>
            <w:gridSpan w:val="2"/>
            <w:tcBorders>
              <w:top w:val="nil"/>
              <w:left w:val="nil"/>
              <w:bottom w:val="nil"/>
              <w:right w:val="nil"/>
            </w:tcBorders>
            <w:shd w:val="clear" w:color="auto" w:fill="auto"/>
            <w:noWrap/>
            <w:vAlign w:val="center"/>
          </w:tcPr>
          <w:p w14:paraId="0435B3D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0.62</w:t>
            </w:r>
          </w:p>
        </w:tc>
        <w:tc>
          <w:tcPr>
            <w:tcW w:w="4545" w:type="dxa"/>
            <w:tcBorders>
              <w:top w:val="nil"/>
              <w:left w:val="nil"/>
              <w:bottom w:val="nil"/>
              <w:right w:val="nil"/>
            </w:tcBorders>
            <w:shd w:val="clear" w:color="auto" w:fill="auto"/>
            <w:noWrap/>
            <w:vAlign w:val="bottom"/>
          </w:tcPr>
          <w:p w14:paraId="0435B3DF"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Lancaster Gen Wm Fox Field </w:t>
            </w:r>
          </w:p>
        </w:tc>
        <w:tc>
          <w:tcPr>
            <w:tcW w:w="1344" w:type="dxa"/>
            <w:gridSpan w:val="2"/>
            <w:tcBorders>
              <w:top w:val="nil"/>
              <w:left w:val="nil"/>
              <w:bottom w:val="nil"/>
              <w:right w:val="nil"/>
            </w:tcBorders>
            <w:shd w:val="clear" w:color="auto" w:fill="auto"/>
            <w:noWrap/>
            <w:vAlign w:val="center"/>
          </w:tcPr>
          <w:p w14:paraId="0435B3E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34.73</w:t>
            </w:r>
          </w:p>
        </w:tc>
        <w:tc>
          <w:tcPr>
            <w:tcW w:w="1316" w:type="dxa"/>
            <w:gridSpan w:val="2"/>
            <w:tcBorders>
              <w:top w:val="nil"/>
              <w:left w:val="nil"/>
              <w:bottom w:val="nil"/>
              <w:right w:val="nil"/>
            </w:tcBorders>
            <w:shd w:val="clear" w:color="auto" w:fill="auto"/>
            <w:noWrap/>
            <w:vAlign w:val="center"/>
          </w:tcPr>
          <w:p w14:paraId="0435B3E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–118.22</w:t>
            </w:r>
          </w:p>
        </w:tc>
        <w:tc>
          <w:tcPr>
            <w:tcW w:w="1586" w:type="dxa"/>
            <w:gridSpan w:val="2"/>
            <w:tcBorders>
              <w:top w:val="nil"/>
              <w:left w:val="nil"/>
              <w:bottom w:val="nil"/>
              <w:right w:val="nil"/>
            </w:tcBorders>
            <w:shd w:val="clear" w:color="auto" w:fill="auto"/>
            <w:noWrap/>
            <w:vAlign w:val="center"/>
          </w:tcPr>
          <w:p w14:paraId="0435B3E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A"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723820</w:t>
            </w:r>
          </w:p>
        </w:tc>
        <w:tc>
          <w:tcPr>
            <w:tcW w:w="841" w:type="dxa"/>
            <w:gridSpan w:val="2"/>
            <w:tcBorders>
              <w:top w:val="nil"/>
              <w:left w:val="nil"/>
              <w:bottom w:val="nil"/>
              <w:right w:val="nil"/>
            </w:tcBorders>
            <w:shd w:val="clear" w:color="auto" w:fill="auto"/>
            <w:noWrap/>
            <w:vAlign w:val="center"/>
          </w:tcPr>
          <w:p w14:paraId="0435B3E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0.57</w:t>
            </w:r>
          </w:p>
        </w:tc>
        <w:tc>
          <w:tcPr>
            <w:tcW w:w="4545" w:type="dxa"/>
            <w:tcBorders>
              <w:top w:val="nil"/>
              <w:left w:val="nil"/>
              <w:bottom w:val="nil"/>
              <w:right w:val="nil"/>
            </w:tcBorders>
            <w:shd w:val="clear" w:color="auto" w:fill="auto"/>
            <w:noWrap/>
            <w:vAlign w:val="bottom"/>
          </w:tcPr>
          <w:p w14:paraId="0435B3E6"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Palmdale Airport </w:t>
            </w:r>
          </w:p>
        </w:tc>
        <w:tc>
          <w:tcPr>
            <w:tcW w:w="1344" w:type="dxa"/>
            <w:gridSpan w:val="2"/>
            <w:tcBorders>
              <w:top w:val="nil"/>
              <w:left w:val="nil"/>
              <w:bottom w:val="nil"/>
              <w:right w:val="nil"/>
            </w:tcBorders>
            <w:shd w:val="clear" w:color="auto" w:fill="auto"/>
            <w:noWrap/>
            <w:vAlign w:val="center"/>
          </w:tcPr>
          <w:p w14:paraId="0435B3E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34.63</w:t>
            </w:r>
          </w:p>
        </w:tc>
        <w:tc>
          <w:tcPr>
            <w:tcW w:w="1316" w:type="dxa"/>
            <w:gridSpan w:val="2"/>
            <w:tcBorders>
              <w:top w:val="nil"/>
              <w:left w:val="nil"/>
              <w:bottom w:val="nil"/>
              <w:right w:val="nil"/>
            </w:tcBorders>
            <w:shd w:val="clear" w:color="auto" w:fill="auto"/>
            <w:noWrap/>
            <w:vAlign w:val="center"/>
          </w:tcPr>
          <w:p w14:paraId="0435B3E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–118.08</w:t>
            </w:r>
          </w:p>
        </w:tc>
        <w:tc>
          <w:tcPr>
            <w:tcW w:w="1586" w:type="dxa"/>
            <w:gridSpan w:val="2"/>
            <w:tcBorders>
              <w:top w:val="nil"/>
              <w:left w:val="nil"/>
              <w:bottom w:val="nil"/>
              <w:right w:val="nil"/>
            </w:tcBorders>
            <w:shd w:val="clear" w:color="auto" w:fill="auto"/>
            <w:noWrap/>
            <w:vAlign w:val="center"/>
          </w:tcPr>
          <w:p w14:paraId="0435B3E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1"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723830</w:t>
            </w:r>
          </w:p>
        </w:tc>
        <w:tc>
          <w:tcPr>
            <w:tcW w:w="841" w:type="dxa"/>
            <w:gridSpan w:val="2"/>
            <w:tcBorders>
              <w:top w:val="nil"/>
              <w:left w:val="nil"/>
              <w:bottom w:val="nil"/>
              <w:right w:val="nil"/>
            </w:tcBorders>
            <w:shd w:val="clear" w:color="auto" w:fill="auto"/>
            <w:noWrap/>
            <w:vAlign w:val="center"/>
          </w:tcPr>
          <w:p w14:paraId="0435B3E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0.68</w:t>
            </w:r>
          </w:p>
        </w:tc>
        <w:tc>
          <w:tcPr>
            <w:tcW w:w="4545" w:type="dxa"/>
            <w:tcBorders>
              <w:top w:val="nil"/>
              <w:left w:val="nil"/>
              <w:bottom w:val="nil"/>
              <w:right w:val="nil"/>
            </w:tcBorders>
            <w:shd w:val="clear" w:color="auto" w:fill="auto"/>
            <w:noWrap/>
            <w:vAlign w:val="bottom"/>
          </w:tcPr>
          <w:p w14:paraId="0435B3E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Sandberg </w:t>
            </w:r>
          </w:p>
        </w:tc>
        <w:tc>
          <w:tcPr>
            <w:tcW w:w="1344" w:type="dxa"/>
            <w:gridSpan w:val="2"/>
            <w:tcBorders>
              <w:top w:val="nil"/>
              <w:left w:val="nil"/>
              <w:bottom w:val="nil"/>
              <w:right w:val="nil"/>
            </w:tcBorders>
            <w:shd w:val="clear" w:color="auto" w:fill="auto"/>
            <w:noWrap/>
            <w:vAlign w:val="center"/>
          </w:tcPr>
          <w:p w14:paraId="0435B3E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34.75</w:t>
            </w:r>
          </w:p>
        </w:tc>
        <w:tc>
          <w:tcPr>
            <w:tcW w:w="1316" w:type="dxa"/>
            <w:gridSpan w:val="2"/>
            <w:tcBorders>
              <w:top w:val="nil"/>
              <w:left w:val="nil"/>
              <w:bottom w:val="nil"/>
              <w:right w:val="nil"/>
            </w:tcBorders>
            <w:shd w:val="clear" w:color="auto" w:fill="auto"/>
            <w:noWrap/>
            <w:vAlign w:val="center"/>
          </w:tcPr>
          <w:p w14:paraId="0435B3E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–118.72</w:t>
            </w:r>
          </w:p>
        </w:tc>
        <w:tc>
          <w:tcPr>
            <w:tcW w:w="1586" w:type="dxa"/>
            <w:gridSpan w:val="2"/>
            <w:tcBorders>
              <w:top w:val="nil"/>
              <w:left w:val="nil"/>
              <w:bottom w:val="nil"/>
              <w:right w:val="nil"/>
            </w:tcBorders>
            <w:shd w:val="clear" w:color="auto" w:fill="auto"/>
            <w:noWrap/>
            <w:vAlign w:val="center"/>
          </w:tcPr>
          <w:p w14:paraId="0435B3F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8"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723840</w:t>
            </w:r>
          </w:p>
        </w:tc>
        <w:tc>
          <w:tcPr>
            <w:tcW w:w="841" w:type="dxa"/>
            <w:gridSpan w:val="2"/>
            <w:tcBorders>
              <w:top w:val="nil"/>
              <w:left w:val="nil"/>
              <w:bottom w:val="nil"/>
              <w:right w:val="nil"/>
            </w:tcBorders>
            <w:shd w:val="clear" w:color="auto" w:fill="auto"/>
            <w:noWrap/>
            <w:vAlign w:val="center"/>
          </w:tcPr>
          <w:p w14:paraId="0435B3F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3F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Bakersfield Meadows Field </w:t>
            </w:r>
          </w:p>
        </w:tc>
        <w:tc>
          <w:tcPr>
            <w:tcW w:w="1344" w:type="dxa"/>
            <w:gridSpan w:val="2"/>
            <w:tcBorders>
              <w:top w:val="nil"/>
              <w:left w:val="nil"/>
              <w:bottom w:val="nil"/>
              <w:right w:val="nil"/>
            </w:tcBorders>
            <w:shd w:val="clear" w:color="auto" w:fill="auto"/>
            <w:noWrap/>
            <w:vAlign w:val="center"/>
          </w:tcPr>
          <w:p w14:paraId="0435B3F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35.43</w:t>
            </w:r>
          </w:p>
        </w:tc>
        <w:tc>
          <w:tcPr>
            <w:tcW w:w="1316" w:type="dxa"/>
            <w:gridSpan w:val="2"/>
            <w:tcBorders>
              <w:top w:val="nil"/>
              <w:left w:val="nil"/>
              <w:bottom w:val="nil"/>
              <w:right w:val="nil"/>
            </w:tcBorders>
            <w:shd w:val="clear" w:color="auto" w:fill="auto"/>
            <w:noWrap/>
            <w:vAlign w:val="center"/>
          </w:tcPr>
          <w:p w14:paraId="0435B3F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–119.05</w:t>
            </w:r>
          </w:p>
        </w:tc>
        <w:tc>
          <w:tcPr>
            <w:tcW w:w="1586" w:type="dxa"/>
            <w:gridSpan w:val="2"/>
            <w:tcBorders>
              <w:top w:val="nil"/>
              <w:left w:val="nil"/>
              <w:bottom w:val="nil"/>
              <w:right w:val="nil"/>
            </w:tcBorders>
            <w:shd w:val="clear" w:color="auto" w:fill="auto"/>
            <w:noWrap/>
            <w:vAlign w:val="center"/>
          </w:tcPr>
          <w:p w14:paraId="0435B3F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F"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723890</w:t>
            </w:r>
          </w:p>
        </w:tc>
        <w:tc>
          <w:tcPr>
            <w:tcW w:w="841" w:type="dxa"/>
            <w:gridSpan w:val="2"/>
            <w:tcBorders>
              <w:top w:val="nil"/>
              <w:left w:val="nil"/>
              <w:bottom w:val="nil"/>
              <w:right w:val="nil"/>
            </w:tcBorders>
            <w:shd w:val="clear" w:color="auto" w:fill="auto"/>
            <w:noWrap/>
            <w:vAlign w:val="center"/>
          </w:tcPr>
          <w:p w14:paraId="0435B3F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3F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Fresno Yosemite Intl AP </w:t>
            </w:r>
          </w:p>
        </w:tc>
        <w:tc>
          <w:tcPr>
            <w:tcW w:w="1344" w:type="dxa"/>
            <w:gridSpan w:val="2"/>
            <w:tcBorders>
              <w:top w:val="nil"/>
              <w:left w:val="nil"/>
              <w:bottom w:val="nil"/>
              <w:right w:val="nil"/>
            </w:tcBorders>
            <w:shd w:val="clear" w:color="auto" w:fill="auto"/>
            <w:noWrap/>
            <w:vAlign w:val="center"/>
          </w:tcPr>
          <w:p w14:paraId="0435B3F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36.78</w:t>
            </w:r>
          </w:p>
        </w:tc>
        <w:tc>
          <w:tcPr>
            <w:tcW w:w="1316" w:type="dxa"/>
            <w:gridSpan w:val="2"/>
            <w:tcBorders>
              <w:top w:val="nil"/>
              <w:left w:val="nil"/>
              <w:bottom w:val="nil"/>
              <w:right w:val="nil"/>
            </w:tcBorders>
            <w:shd w:val="clear" w:color="auto" w:fill="auto"/>
            <w:noWrap/>
            <w:vAlign w:val="center"/>
          </w:tcPr>
          <w:p w14:paraId="0435B3F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–119.72</w:t>
            </w:r>
          </w:p>
        </w:tc>
        <w:tc>
          <w:tcPr>
            <w:tcW w:w="1586" w:type="dxa"/>
            <w:gridSpan w:val="2"/>
            <w:tcBorders>
              <w:top w:val="nil"/>
              <w:left w:val="nil"/>
              <w:bottom w:val="nil"/>
              <w:right w:val="nil"/>
            </w:tcBorders>
            <w:shd w:val="clear" w:color="auto" w:fill="auto"/>
            <w:noWrap/>
            <w:vAlign w:val="center"/>
          </w:tcPr>
          <w:p w14:paraId="0435B3F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6"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723895</w:t>
            </w:r>
          </w:p>
        </w:tc>
        <w:tc>
          <w:tcPr>
            <w:tcW w:w="841" w:type="dxa"/>
            <w:gridSpan w:val="2"/>
            <w:tcBorders>
              <w:top w:val="nil"/>
              <w:left w:val="nil"/>
              <w:bottom w:val="nil"/>
              <w:right w:val="nil"/>
            </w:tcBorders>
            <w:shd w:val="clear" w:color="auto" w:fill="auto"/>
            <w:noWrap/>
            <w:vAlign w:val="center"/>
          </w:tcPr>
          <w:p w14:paraId="0435B40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tcPr>
          <w:p w14:paraId="0435B40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Porterville (AWOS) </w:t>
            </w:r>
          </w:p>
        </w:tc>
        <w:tc>
          <w:tcPr>
            <w:tcW w:w="1344" w:type="dxa"/>
            <w:gridSpan w:val="2"/>
            <w:tcBorders>
              <w:top w:val="nil"/>
              <w:left w:val="nil"/>
              <w:bottom w:val="nil"/>
              <w:right w:val="nil"/>
            </w:tcBorders>
            <w:shd w:val="clear" w:color="auto" w:fill="auto"/>
            <w:noWrap/>
            <w:vAlign w:val="center"/>
          </w:tcPr>
          <w:p w14:paraId="0435B40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36.03</w:t>
            </w:r>
          </w:p>
        </w:tc>
        <w:tc>
          <w:tcPr>
            <w:tcW w:w="1316" w:type="dxa"/>
            <w:gridSpan w:val="2"/>
            <w:tcBorders>
              <w:top w:val="nil"/>
              <w:left w:val="nil"/>
              <w:bottom w:val="nil"/>
              <w:right w:val="nil"/>
            </w:tcBorders>
            <w:shd w:val="clear" w:color="auto" w:fill="auto"/>
            <w:noWrap/>
            <w:vAlign w:val="center"/>
          </w:tcPr>
          <w:p w14:paraId="0435B40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–119.07</w:t>
            </w:r>
          </w:p>
        </w:tc>
        <w:tc>
          <w:tcPr>
            <w:tcW w:w="1586" w:type="dxa"/>
            <w:gridSpan w:val="2"/>
            <w:tcBorders>
              <w:top w:val="nil"/>
              <w:left w:val="nil"/>
              <w:bottom w:val="nil"/>
              <w:right w:val="nil"/>
            </w:tcBorders>
            <w:shd w:val="clear" w:color="auto" w:fill="auto"/>
            <w:noWrap/>
            <w:vAlign w:val="center"/>
          </w:tcPr>
          <w:p w14:paraId="0435B40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D"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723896</w:t>
            </w:r>
          </w:p>
        </w:tc>
        <w:tc>
          <w:tcPr>
            <w:tcW w:w="841" w:type="dxa"/>
            <w:gridSpan w:val="2"/>
            <w:tcBorders>
              <w:top w:val="nil"/>
              <w:left w:val="nil"/>
              <w:bottom w:val="nil"/>
              <w:right w:val="nil"/>
            </w:tcBorders>
            <w:shd w:val="clear" w:color="auto" w:fill="auto"/>
            <w:noWrap/>
            <w:vAlign w:val="center"/>
          </w:tcPr>
          <w:p w14:paraId="0435B40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40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Visalia Muni (AWOS) </w:t>
            </w:r>
          </w:p>
        </w:tc>
        <w:tc>
          <w:tcPr>
            <w:tcW w:w="1344" w:type="dxa"/>
            <w:gridSpan w:val="2"/>
            <w:tcBorders>
              <w:top w:val="nil"/>
              <w:left w:val="nil"/>
              <w:bottom w:val="nil"/>
              <w:right w:val="nil"/>
            </w:tcBorders>
            <w:shd w:val="clear" w:color="auto" w:fill="auto"/>
            <w:noWrap/>
            <w:vAlign w:val="center"/>
          </w:tcPr>
          <w:p w14:paraId="0435B40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36.32</w:t>
            </w:r>
          </w:p>
        </w:tc>
        <w:tc>
          <w:tcPr>
            <w:tcW w:w="1316" w:type="dxa"/>
            <w:gridSpan w:val="2"/>
            <w:tcBorders>
              <w:top w:val="nil"/>
              <w:left w:val="nil"/>
              <w:bottom w:val="nil"/>
              <w:right w:val="nil"/>
            </w:tcBorders>
            <w:shd w:val="clear" w:color="auto" w:fill="auto"/>
            <w:noWrap/>
            <w:vAlign w:val="center"/>
          </w:tcPr>
          <w:p w14:paraId="0435B40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–119.40</w:t>
            </w:r>
          </w:p>
        </w:tc>
        <w:tc>
          <w:tcPr>
            <w:tcW w:w="1586" w:type="dxa"/>
            <w:gridSpan w:val="2"/>
            <w:tcBorders>
              <w:top w:val="nil"/>
              <w:left w:val="nil"/>
              <w:bottom w:val="nil"/>
              <w:right w:val="nil"/>
            </w:tcBorders>
            <w:shd w:val="clear" w:color="auto" w:fill="auto"/>
            <w:noWrap/>
            <w:vAlign w:val="center"/>
          </w:tcPr>
          <w:p w14:paraId="0435B40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14"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723910</w:t>
            </w:r>
          </w:p>
        </w:tc>
        <w:tc>
          <w:tcPr>
            <w:tcW w:w="841" w:type="dxa"/>
            <w:gridSpan w:val="2"/>
            <w:tcBorders>
              <w:top w:val="nil"/>
              <w:left w:val="nil"/>
              <w:bottom w:val="nil"/>
              <w:right w:val="nil"/>
            </w:tcBorders>
            <w:shd w:val="clear" w:color="auto" w:fill="auto"/>
            <w:noWrap/>
            <w:vAlign w:val="center"/>
          </w:tcPr>
          <w:p w14:paraId="0435B40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41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Point Mugu Nf </w:t>
            </w:r>
          </w:p>
        </w:tc>
        <w:tc>
          <w:tcPr>
            <w:tcW w:w="1344" w:type="dxa"/>
            <w:gridSpan w:val="2"/>
            <w:tcBorders>
              <w:top w:val="nil"/>
              <w:left w:val="nil"/>
              <w:bottom w:val="nil"/>
              <w:right w:val="nil"/>
            </w:tcBorders>
            <w:shd w:val="clear" w:color="auto" w:fill="auto"/>
            <w:noWrap/>
            <w:vAlign w:val="center"/>
          </w:tcPr>
          <w:p w14:paraId="0435B41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34.12</w:t>
            </w:r>
          </w:p>
        </w:tc>
        <w:tc>
          <w:tcPr>
            <w:tcW w:w="1316" w:type="dxa"/>
            <w:gridSpan w:val="2"/>
            <w:tcBorders>
              <w:top w:val="nil"/>
              <w:left w:val="nil"/>
              <w:bottom w:val="nil"/>
              <w:right w:val="nil"/>
            </w:tcBorders>
            <w:shd w:val="clear" w:color="auto" w:fill="auto"/>
            <w:noWrap/>
            <w:vAlign w:val="center"/>
          </w:tcPr>
          <w:p w14:paraId="0435B41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–119.12</w:t>
            </w:r>
          </w:p>
        </w:tc>
        <w:tc>
          <w:tcPr>
            <w:tcW w:w="1586" w:type="dxa"/>
            <w:gridSpan w:val="2"/>
            <w:tcBorders>
              <w:top w:val="nil"/>
              <w:left w:val="nil"/>
              <w:bottom w:val="nil"/>
              <w:right w:val="nil"/>
            </w:tcBorders>
            <w:shd w:val="clear" w:color="auto" w:fill="auto"/>
            <w:noWrap/>
            <w:vAlign w:val="center"/>
          </w:tcPr>
          <w:p w14:paraId="0435B41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46B"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A" w14:textId="6DBFD53F" w:rsidR="00636F83" w:rsidRPr="002A4574" w:rsidRDefault="00636F83" w:rsidP="00724D33">
            <w:pPr>
              <w:jc w:val="center"/>
              <w:rPr>
                <w:rFonts w:ascii="Calibri" w:hAnsi="Calibri"/>
                <w:color w:val="000000"/>
                <w:sz w:val="18"/>
                <w:szCs w:val="18"/>
              </w:rPr>
            </w:pPr>
            <w:r w:rsidRPr="002A4574">
              <w:rPr>
                <w:rFonts w:ascii="Calibri" w:hAnsi="Calibri"/>
                <w:color w:val="000000"/>
                <w:sz w:val="18"/>
                <w:szCs w:val="18"/>
              </w:rPr>
              <w:lastRenderedPageBreak/>
              <w:t xml:space="preserve">NORMATIVE APPENDIX </w:t>
            </w:r>
            <w:r w:rsidR="00724D33">
              <w:rPr>
                <w:rFonts w:ascii="Calibri" w:hAnsi="Calibri"/>
                <w:color w:val="000000"/>
                <w:sz w:val="18"/>
                <w:szCs w:val="18"/>
              </w:rPr>
              <w:t>B</w:t>
            </w:r>
            <w:r w:rsidRPr="002A4574">
              <w:rPr>
                <w:rFonts w:ascii="Calibri" w:hAnsi="Calibri"/>
                <w:color w:val="000000"/>
                <w:sz w:val="18"/>
                <w:szCs w:val="18"/>
              </w:rPr>
              <w:t>:</w:t>
            </w:r>
          </w:p>
        </w:tc>
      </w:tr>
      <w:tr w:rsidR="00636F83" w:rsidRPr="002A4574" w14:paraId="0435B46D"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C"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46F" w14:textId="77777777" w:rsidTr="00E84254">
        <w:trPr>
          <w:trHeight w:val="240"/>
        </w:trPr>
        <w:tc>
          <w:tcPr>
            <w:tcW w:w="10921" w:type="dxa"/>
            <w:gridSpan w:val="11"/>
            <w:tcBorders>
              <w:top w:val="nil"/>
              <w:left w:val="nil"/>
              <w:right w:val="nil"/>
            </w:tcBorders>
            <w:shd w:val="clear" w:color="auto" w:fill="auto"/>
            <w:noWrap/>
            <w:vAlign w:val="bottom"/>
            <w:hideMark/>
          </w:tcPr>
          <w:p w14:paraId="0435B46E"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476" w14:textId="77777777" w:rsidTr="00E84254">
        <w:trPr>
          <w:trHeight w:val="240"/>
        </w:trPr>
        <w:tc>
          <w:tcPr>
            <w:tcW w:w="984" w:type="dxa"/>
            <w:tcBorders>
              <w:top w:val="nil"/>
              <w:left w:val="nil"/>
              <w:bottom w:val="single" w:sz="4" w:space="0" w:color="auto"/>
              <w:right w:val="nil"/>
            </w:tcBorders>
            <w:shd w:val="clear" w:color="auto" w:fill="auto"/>
            <w:noWrap/>
            <w:vAlign w:val="bottom"/>
            <w:hideMark/>
          </w:tcPr>
          <w:p w14:paraId="0435B470"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TMY3</w:t>
            </w:r>
          </w:p>
        </w:tc>
        <w:tc>
          <w:tcPr>
            <w:tcW w:w="818" w:type="dxa"/>
            <w:gridSpan w:val="2"/>
            <w:tcBorders>
              <w:top w:val="nil"/>
              <w:left w:val="nil"/>
              <w:bottom w:val="single" w:sz="4" w:space="0" w:color="auto"/>
              <w:right w:val="nil"/>
            </w:tcBorders>
            <w:shd w:val="clear" w:color="auto" w:fill="auto"/>
            <w:noWrap/>
            <w:vAlign w:val="bottom"/>
            <w:hideMark/>
          </w:tcPr>
          <w:p w14:paraId="0435B471"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wsf</w:t>
            </w:r>
          </w:p>
        </w:tc>
        <w:tc>
          <w:tcPr>
            <w:tcW w:w="4955" w:type="dxa"/>
            <w:gridSpan w:val="3"/>
            <w:tcBorders>
              <w:top w:val="nil"/>
              <w:left w:val="nil"/>
              <w:bottom w:val="single" w:sz="4" w:space="0" w:color="auto"/>
              <w:right w:val="nil"/>
            </w:tcBorders>
            <w:shd w:val="clear" w:color="auto" w:fill="auto"/>
            <w:noWrap/>
            <w:vAlign w:val="bottom"/>
            <w:hideMark/>
          </w:tcPr>
          <w:p w14:paraId="0435B472"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Weather Station</w:t>
            </w:r>
          </w:p>
        </w:tc>
        <w:tc>
          <w:tcPr>
            <w:tcW w:w="1451" w:type="dxa"/>
            <w:gridSpan w:val="2"/>
            <w:tcBorders>
              <w:top w:val="nil"/>
              <w:left w:val="nil"/>
              <w:bottom w:val="single" w:sz="4" w:space="0" w:color="auto"/>
              <w:right w:val="nil"/>
            </w:tcBorders>
            <w:shd w:val="clear" w:color="auto" w:fill="auto"/>
            <w:noWrap/>
            <w:vAlign w:val="bottom"/>
            <w:hideMark/>
          </w:tcPr>
          <w:p w14:paraId="0435B473"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Latitude</w:t>
            </w:r>
          </w:p>
        </w:tc>
        <w:tc>
          <w:tcPr>
            <w:tcW w:w="1420" w:type="dxa"/>
            <w:gridSpan w:val="2"/>
            <w:tcBorders>
              <w:top w:val="nil"/>
              <w:left w:val="nil"/>
              <w:bottom w:val="single" w:sz="4" w:space="0" w:color="auto"/>
              <w:right w:val="nil"/>
            </w:tcBorders>
            <w:shd w:val="clear" w:color="auto" w:fill="auto"/>
            <w:noWrap/>
            <w:vAlign w:val="bottom"/>
            <w:hideMark/>
          </w:tcPr>
          <w:p w14:paraId="0435B474"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Longitude</w:t>
            </w:r>
          </w:p>
        </w:tc>
        <w:tc>
          <w:tcPr>
            <w:tcW w:w="1293" w:type="dxa"/>
            <w:tcBorders>
              <w:top w:val="nil"/>
              <w:left w:val="nil"/>
              <w:bottom w:val="single" w:sz="4" w:space="0" w:color="auto"/>
              <w:right w:val="nil"/>
            </w:tcBorders>
            <w:shd w:val="clear" w:color="auto" w:fill="auto"/>
            <w:noWrap/>
            <w:vAlign w:val="bottom"/>
            <w:hideMark/>
          </w:tcPr>
          <w:p w14:paraId="0435B475"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State</w:t>
            </w:r>
          </w:p>
        </w:tc>
      </w:tr>
      <w:tr w:rsidR="009D3D1C" w:rsidRPr="002A4574" w14:paraId="5F2CC7D1" w14:textId="77777777" w:rsidTr="00BA6D7A">
        <w:trPr>
          <w:trHeight w:val="240"/>
        </w:trPr>
        <w:tc>
          <w:tcPr>
            <w:tcW w:w="984" w:type="dxa"/>
            <w:tcBorders>
              <w:top w:val="nil"/>
              <w:left w:val="nil"/>
              <w:bottom w:val="nil"/>
              <w:right w:val="nil"/>
            </w:tcBorders>
            <w:shd w:val="clear" w:color="auto" w:fill="auto"/>
            <w:noWrap/>
            <w:vAlign w:val="center"/>
          </w:tcPr>
          <w:p w14:paraId="21E2FD10" w14:textId="274DF8C4" w:rsidR="009D3D1C" w:rsidRPr="002A4574" w:rsidRDefault="009D3D1C" w:rsidP="009D3D1C">
            <w:pPr>
              <w:rPr>
                <w:rFonts w:ascii="Calibri" w:hAnsi="Calibri"/>
                <w:color w:val="000000"/>
                <w:sz w:val="18"/>
                <w:szCs w:val="18"/>
              </w:rPr>
            </w:pPr>
            <w:r w:rsidRPr="002A4574">
              <w:rPr>
                <w:rFonts w:ascii="Calibri" w:hAnsi="Calibri"/>
                <w:color w:val="000000"/>
                <w:sz w:val="18"/>
                <w:szCs w:val="18"/>
              </w:rPr>
              <w:t>723925</w:t>
            </w:r>
          </w:p>
        </w:tc>
        <w:tc>
          <w:tcPr>
            <w:tcW w:w="818" w:type="dxa"/>
            <w:gridSpan w:val="2"/>
            <w:tcBorders>
              <w:top w:val="nil"/>
              <w:left w:val="nil"/>
              <w:bottom w:val="nil"/>
              <w:right w:val="nil"/>
            </w:tcBorders>
            <w:shd w:val="clear" w:color="auto" w:fill="auto"/>
            <w:noWrap/>
            <w:vAlign w:val="center"/>
          </w:tcPr>
          <w:p w14:paraId="1C131878" w14:textId="754D3863" w:rsidR="009D3D1C" w:rsidRPr="002A4574" w:rsidRDefault="009D3D1C" w:rsidP="009D3D1C">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tcPr>
          <w:p w14:paraId="239E7C47" w14:textId="2E792F38"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Santa Barbara Municipal AP </w:t>
            </w:r>
          </w:p>
        </w:tc>
        <w:tc>
          <w:tcPr>
            <w:tcW w:w="1451" w:type="dxa"/>
            <w:gridSpan w:val="2"/>
            <w:tcBorders>
              <w:top w:val="nil"/>
              <w:left w:val="nil"/>
              <w:bottom w:val="nil"/>
              <w:right w:val="nil"/>
            </w:tcBorders>
            <w:shd w:val="clear" w:color="auto" w:fill="auto"/>
            <w:noWrap/>
            <w:vAlign w:val="center"/>
          </w:tcPr>
          <w:p w14:paraId="12126A9D" w14:textId="7A15378E" w:rsidR="009D3D1C" w:rsidRPr="002A4574" w:rsidRDefault="009D3D1C" w:rsidP="009D3D1C">
            <w:pPr>
              <w:rPr>
                <w:rFonts w:ascii="Calibri" w:hAnsi="Calibri"/>
                <w:color w:val="000000"/>
                <w:sz w:val="18"/>
                <w:szCs w:val="18"/>
              </w:rPr>
            </w:pPr>
            <w:r w:rsidRPr="002A4574">
              <w:rPr>
                <w:rFonts w:ascii="Calibri" w:hAnsi="Calibri"/>
                <w:color w:val="000000"/>
                <w:sz w:val="18"/>
                <w:szCs w:val="18"/>
              </w:rPr>
              <w:t>34.43</w:t>
            </w:r>
          </w:p>
        </w:tc>
        <w:tc>
          <w:tcPr>
            <w:tcW w:w="1420" w:type="dxa"/>
            <w:gridSpan w:val="2"/>
            <w:tcBorders>
              <w:top w:val="nil"/>
              <w:left w:val="nil"/>
              <w:bottom w:val="nil"/>
              <w:right w:val="nil"/>
            </w:tcBorders>
            <w:shd w:val="clear" w:color="auto" w:fill="auto"/>
            <w:noWrap/>
            <w:vAlign w:val="center"/>
          </w:tcPr>
          <w:p w14:paraId="6790D310" w14:textId="1B0135FA" w:rsidR="009D3D1C" w:rsidRPr="002A4574" w:rsidRDefault="009D3D1C" w:rsidP="009D3D1C">
            <w:pPr>
              <w:rPr>
                <w:rFonts w:ascii="Calibri" w:hAnsi="Calibri"/>
                <w:color w:val="000000"/>
                <w:sz w:val="18"/>
                <w:szCs w:val="18"/>
              </w:rPr>
            </w:pPr>
            <w:r w:rsidRPr="002A4574">
              <w:rPr>
                <w:rFonts w:ascii="Calibri" w:hAnsi="Calibri"/>
                <w:color w:val="000000"/>
                <w:sz w:val="18"/>
                <w:szCs w:val="18"/>
              </w:rPr>
              <w:t>–119.85</w:t>
            </w:r>
          </w:p>
        </w:tc>
        <w:tc>
          <w:tcPr>
            <w:tcW w:w="1293" w:type="dxa"/>
            <w:tcBorders>
              <w:top w:val="nil"/>
              <w:left w:val="nil"/>
              <w:bottom w:val="nil"/>
              <w:right w:val="nil"/>
            </w:tcBorders>
            <w:shd w:val="clear" w:color="auto" w:fill="auto"/>
            <w:noWrap/>
            <w:vAlign w:val="center"/>
          </w:tcPr>
          <w:p w14:paraId="39FDF856" w14:textId="1880872C" w:rsidR="009D3D1C" w:rsidRPr="002A4574"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3A" w14:textId="77777777" w:rsidTr="00BA6D7A">
        <w:trPr>
          <w:trHeight w:val="240"/>
        </w:trPr>
        <w:tc>
          <w:tcPr>
            <w:tcW w:w="984" w:type="dxa"/>
            <w:tcBorders>
              <w:top w:val="nil"/>
              <w:left w:val="nil"/>
              <w:bottom w:val="nil"/>
              <w:right w:val="nil"/>
            </w:tcBorders>
            <w:shd w:val="clear" w:color="auto" w:fill="auto"/>
            <w:noWrap/>
            <w:vAlign w:val="center"/>
            <w:hideMark/>
          </w:tcPr>
          <w:p w14:paraId="0435B534" w14:textId="29E5C6E0" w:rsidR="009D3D1C" w:rsidRDefault="009D3D1C" w:rsidP="009D3D1C">
            <w:pPr>
              <w:rPr>
                <w:rFonts w:ascii="Calibri" w:hAnsi="Calibri"/>
                <w:color w:val="000000"/>
                <w:sz w:val="18"/>
                <w:szCs w:val="18"/>
              </w:rPr>
            </w:pPr>
            <w:r w:rsidRPr="002A4574">
              <w:rPr>
                <w:rFonts w:ascii="Calibri" w:hAnsi="Calibri"/>
                <w:color w:val="000000"/>
                <w:sz w:val="18"/>
                <w:szCs w:val="18"/>
              </w:rPr>
              <w:t>723926</w:t>
            </w:r>
          </w:p>
        </w:tc>
        <w:tc>
          <w:tcPr>
            <w:tcW w:w="818" w:type="dxa"/>
            <w:gridSpan w:val="2"/>
            <w:tcBorders>
              <w:top w:val="nil"/>
              <w:left w:val="nil"/>
              <w:bottom w:val="nil"/>
              <w:right w:val="nil"/>
            </w:tcBorders>
            <w:shd w:val="clear" w:color="auto" w:fill="auto"/>
            <w:noWrap/>
            <w:vAlign w:val="center"/>
            <w:hideMark/>
          </w:tcPr>
          <w:p w14:paraId="0435B535" w14:textId="1D907103" w:rsidR="009D3D1C" w:rsidRDefault="009D3D1C" w:rsidP="009D3D1C">
            <w:pPr>
              <w:rPr>
                <w:rFonts w:ascii="Calibri" w:hAnsi="Calibri"/>
                <w:color w:val="000000"/>
                <w:sz w:val="18"/>
                <w:szCs w:val="18"/>
              </w:rPr>
            </w:pPr>
            <w:r w:rsidRPr="002A4574">
              <w:rPr>
                <w:rFonts w:ascii="Calibri" w:hAnsi="Calibri"/>
                <w:color w:val="000000"/>
                <w:sz w:val="18"/>
                <w:szCs w:val="18"/>
              </w:rPr>
              <w:t>0.43</w:t>
            </w:r>
          </w:p>
        </w:tc>
        <w:tc>
          <w:tcPr>
            <w:tcW w:w="4955" w:type="dxa"/>
            <w:gridSpan w:val="3"/>
            <w:tcBorders>
              <w:top w:val="nil"/>
              <w:left w:val="nil"/>
              <w:bottom w:val="nil"/>
              <w:right w:val="nil"/>
            </w:tcBorders>
            <w:shd w:val="clear" w:color="auto" w:fill="auto"/>
            <w:noWrap/>
            <w:vAlign w:val="bottom"/>
            <w:hideMark/>
          </w:tcPr>
          <w:p w14:paraId="0435B536" w14:textId="10315C00"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Camarillo (AWOS) </w:t>
            </w:r>
          </w:p>
        </w:tc>
        <w:tc>
          <w:tcPr>
            <w:tcW w:w="1451" w:type="dxa"/>
            <w:gridSpan w:val="2"/>
            <w:tcBorders>
              <w:top w:val="nil"/>
              <w:left w:val="nil"/>
              <w:bottom w:val="nil"/>
              <w:right w:val="nil"/>
            </w:tcBorders>
            <w:shd w:val="clear" w:color="auto" w:fill="auto"/>
            <w:noWrap/>
            <w:vAlign w:val="center"/>
            <w:hideMark/>
          </w:tcPr>
          <w:p w14:paraId="0435B537" w14:textId="1D0C9C38" w:rsidR="009D3D1C" w:rsidRDefault="009D3D1C" w:rsidP="009D3D1C">
            <w:pPr>
              <w:rPr>
                <w:rFonts w:ascii="Calibri" w:hAnsi="Calibri"/>
                <w:color w:val="000000"/>
                <w:sz w:val="18"/>
                <w:szCs w:val="18"/>
              </w:rPr>
            </w:pPr>
            <w:r w:rsidRPr="002A4574">
              <w:rPr>
                <w:rFonts w:ascii="Calibri" w:hAnsi="Calibri"/>
                <w:color w:val="000000"/>
                <w:sz w:val="18"/>
                <w:szCs w:val="18"/>
              </w:rPr>
              <w:t>34.22</w:t>
            </w:r>
          </w:p>
        </w:tc>
        <w:tc>
          <w:tcPr>
            <w:tcW w:w="1420" w:type="dxa"/>
            <w:gridSpan w:val="2"/>
            <w:tcBorders>
              <w:top w:val="nil"/>
              <w:left w:val="nil"/>
              <w:bottom w:val="nil"/>
              <w:right w:val="nil"/>
            </w:tcBorders>
            <w:shd w:val="clear" w:color="auto" w:fill="auto"/>
            <w:noWrap/>
            <w:vAlign w:val="center"/>
            <w:hideMark/>
          </w:tcPr>
          <w:p w14:paraId="0435B538" w14:textId="174C0A34" w:rsidR="009D3D1C" w:rsidRDefault="009D3D1C" w:rsidP="009D3D1C">
            <w:pPr>
              <w:rPr>
                <w:rFonts w:ascii="Calibri" w:hAnsi="Calibri"/>
                <w:color w:val="000000"/>
                <w:sz w:val="18"/>
                <w:szCs w:val="18"/>
              </w:rPr>
            </w:pPr>
            <w:r w:rsidRPr="002A4574">
              <w:rPr>
                <w:rFonts w:ascii="Calibri" w:hAnsi="Calibri"/>
                <w:color w:val="000000"/>
                <w:sz w:val="18"/>
                <w:szCs w:val="18"/>
              </w:rPr>
              <w:t>–119.08</w:t>
            </w:r>
          </w:p>
        </w:tc>
        <w:tc>
          <w:tcPr>
            <w:tcW w:w="1293" w:type="dxa"/>
            <w:tcBorders>
              <w:top w:val="nil"/>
              <w:left w:val="nil"/>
              <w:bottom w:val="nil"/>
              <w:right w:val="nil"/>
            </w:tcBorders>
            <w:shd w:val="clear" w:color="auto" w:fill="auto"/>
            <w:noWrap/>
            <w:vAlign w:val="center"/>
            <w:hideMark/>
          </w:tcPr>
          <w:p w14:paraId="0435B539" w14:textId="60CF4263"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41" w14:textId="77777777" w:rsidTr="00BA6D7A">
        <w:trPr>
          <w:trHeight w:val="240"/>
        </w:trPr>
        <w:tc>
          <w:tcPr>
            <w:tcW w:w="984" w:type="dxa"/>
            <w:tcBorders>
              <w:top w:val="nil"/>
              <w:left w:val="nil"/>
              <w:bottom w:val="nil"/>
              <w:right w:val="nil"/>
            </w:tcBorders>
            <w:shd w:val="clear" w:color="auto" w:fill="auto"/>
            <w:noWrap/>
            <w:vAlign w:val="center"/>
            <w:hideMark/>
          </w:tcPr>
          <w:p w14:paraId="0435B53B" w14:textId="576675F3" w:rsidR="009D3D1C" w:rsidRDefault="009D3D1C" w:rsidP="009D3D1C">
            <w:pPr>
              <w:rPr>
                <w:rFonts w:ascii="Calibri" w:hAnsi="Calibri"/>
                <w:color w:val="000000"/>
                <w:sz w:val="18"/>
                <w:szCs w:val="18"/>
              </w:rPr>
            </w:pPr>
            <w:r w:rsidRPr="002A4574">
              <w:rPr>
                <w:rFonts w:ascii="Calibri" w:hAnsi="Calibri"/>
                <w:color w:val="000000"/>
                <w:sz w:val="18"/>
                <w:szCs w:val="18"/>
              </w:rPr>
              <w:t>723927</w:t>
            </w:r>
          </w:p>
        </w:tc>
        <w:tc>
          <w:tcPr>
            <w:tcW w:w="818" w:type="dxa"/>
            <w:gridSpan w:val="2"/>
            <w:tcBorders>
              <w:top w:val="nil"/>
              <w:left w:val="nil"/>
              <w:bottom w:val="nil"/>
              <w:right w:val="nil"/>
            </w:tcBorders>
            <w:shd w:val="clear" w:color="auto" w:fill="auto"/>
            <w:noWrap/>
            <w:vAlign w:val="center"/>
            <w:hideMark/>
          </w:tcPr>
          <w:p w14:paraId="0435B53C" w14:textId="5F59EE19" w:rsidR="009D3D1C" w:rsidRDefault="009D3D1C" w:rsidP="009D3D1C">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3D" w14:textId="3C7235E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Oxnard Airport </w:t>
            </w:r>
          </w:p>
        </w:tc>
        <w:tc>
          <w:tcPr>
            <w:tcW w:w="1451" w:type="dxa"/>
            <w:gridSpan w:val="2"/>
            <w:tcBorders>
              <w:top w:val="nil"/>
              <w:left w:val="nil"/>
              <w:bottom w:val="nil"/>
              <w:right w:val="nil"/>
            </w:tcBorders>
            <w:shd w:val="clear" w:color="auto" w:fill="auto"/>
            <w:noWrap/>
            <w:vAlign w:val="center"/>
            <w:hideMark/>
          </w:tcPr>
          <w:p w14:paraId="0435B53E" w14:textId="443E91BA" w:rsidR="009D3D1C" w:rsidRDefault="009D3D1C" w:rsidP="009D3D1C">
            <w:pPr>
              <w:rPr>
                <w:rFonts w:ascii="Calibri" w:hAnsi="Calibri"/>
                <w:color w:val="000000"/>
                <w:sz w:val="18"/>
                <w:szCs w:val="18"/>
              </w:rPr>
            </w:pPr>
            <w:r w:rsidRPr="002A4574">
              <w:rPr>
                <w:rFonts w:ascii="Calibri" w:hAnsi="Calibri"/>
                <w:color w:val="000000"/>
                <w:sz w:val="18"/>
                <w:szCs w:val="18"/>
              </w:rPr>
              <w:t>34.2</w:t>
            </w:r>
            <w:r w:rsidR="00724D33">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3F" w14:textId="6F867242" w:rsidR="009D3D1C" w:rsidRDefault="009D3D1C" w:rsidP="009D3D1C">
            <w:pPr>
              <w:rPr>
                <w:rFonts w:ascii="Calibri" w:hAnsi="Calibri"/>
                <w:color w:val="000000"/>
                <w:sz w:val="18"/>
                <w:szCs w:val="18"/>
              </w:rPr>
            </w:pPr>
            <w:r w:rsidRPr="002A4574">
              <w:rPr>
                <w:rFonts w:ascii="Calibri" w:hAnsi="Calibri"/>
                <w:color w:val="000000"/>
                <w:sz w:val="18"/>
                <w:szCs w:val="18"/>
              </w:rPr>
              <w:t>–119.20</w:t>
            </w:r>
          </w:p>
        </w:tc>
        <w:tc>
          <w:tcPr>
            <w:tcW w:w="1293" w:type="dxa"/>
            <w:tcBorders>
              <w:top w:val="nil"/>
              <w:left w:val="nil"/>
              <w:bottom w:val="nil"/>
              <w:right w:val="nil"/>
            </w:tcBorders>
            <w:shd w:val="clear" w:color="auto" w:fill="auto"/>
            <w:noWrap/>
            <w:vAlign w:val="center"/>
            <w:hideMark/>
          </w:tcPr>
          <w:p w14:paraId="0435B540" w14:textId="3935499D"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48" w14:textId="77777777" w:rsidTr="00BA6D7A">
        <w:trPr>
          <w:trHeight w:val="240"/>
        </w:trPr>
        <w:tc>
          <w:tcPr>
            <w:tcW w:w="984" w:type="dxa"/>
            <w:tcBorders>
              <w:top w:val="nil"/>
              <w:left w:val="nil"/>
              <w:bottom w:val="nil"/>
              <w:right w:val="nil"/>
            </w:tcBorders>
            <w:shd w:val="clear" w:color="auto" w:fill="auto"/>
            <w:noWrap/>
            <w:vAlign w:val="center"/>
            <w:hideMark/>
          </w:tcPr>
          <w:p w14:paraId="0435B542" w14:textId="154400DA" w:rsidR="009D3D1C" w:rsidRDefault="009D3D1C" w:rsidP="009D3D1C">
            <w:pPr>
              <w:rPr>
                <w:rFonts w:ascii="Calibri" w:hAnsi="Calibri"/>
                <w:color w:val="000000"/>
                <w:sz w:val="18"/>
                <w:szCs w:val="18"/>
              </w:rPr>
            </w:pPr>
            <w:r w:rsidRPr="002A4574">
              <w:rPr>
                <w:rFonts w:ascii="Calibri" w:hAnsi="Calibri"/>
                <w:color w:val="000000"/>
                <w:sz w:val="18"/>
                <w:szCs w:val="18"/>
              </w:rPr>
              <w:t>723940</w:t>
            </w:r>
          </w:p>
        </w:tc>
        <w:tc>
          <w:tcPr>
            <w:tcW w:w="818" w:type="dxa"/>
            <w:gridSpan w:val="2"/>
            <w:tcBorders>
              <w:top w:val="nil"/>
              <w:left w:val="nil"/>
              <w:bottom w:val="nil"/>
              <w:right w:val="nil"/>
            </w:tcBorders>
            <w:shd w:val="clear" w:color="auto" w:fill="auto"/>
            <w:noWrap/>
            <w:vAlign w:val="center"/>
            <w:hideMark/>
          </w:tcPr>
          <w:p w14:paraId="0435B543" w14:textId="208EB4E7" w:rsidR="009D3D1C" w:rsidRDefault="009D3D1C" w:rsidP="009D3D1C">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44" w14:textId="3C69458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Santa Maria Public Arpt </w:t>
            </w:r>
          </w:p>
        </w:tc>
        <w:tc>
          <w:tcPr>
            <w:tcW w:w="1451" w:type="dxa"/>
            <w:gridSpan w:val="2"/>
            <w:tcBorders>
              <w:top w:val="nil"/>
              <w:left w:val="nil"/>
              <w:bottom w:val="nil"/>
              <w:right w:val="nil"/>
            </w:tcBorders>
            <w:shd w:val="clear" w:color="auto" w:fill="auto"/>
            <w:noWrap/>
            <w:vAlign w:val="center"/>
            <w:hideMark/>
          </w:tcPr>
          <w:p w14:paraId="0435B545" w14:textId="6B289998" w:rsidR="009D3D1C" w:rsidRDefault="009D3D1C" w:rsidP="009D3D1C">
            <w:pPr>
              <w:rPr>
                <w:rFonts w:ascii="Calibri" w:hAnsi="Calibri"/>
                <w:color w:val="000000"/>
                <w:sz w:val="18"/>
                <w:szCs w:val="18"/>
              </w:rPr>
            </w:pPr>
            <w:r w:rsidRPr="002A4574">
              <w:rPr>
                <w:rFonts w:ascii="Calibri" w:hAnsi="Calibri"/>
                <w:color w:val="000000"/>
                <w:sz w:val="18"/>
                <w:szCs w:val="18"/>
              </w:rPr>
              <w:t>34.92</w:t>
            </w:r>
          </w:p>
        </w:tc>
        <w:tc>
          <w:tcPr>
            <w:tcW w:w="1420" w:type="dxa"/>
            <w:gridSpan w:val="2"/>
            <w:tcBorders>
              <w:top w:val="nil"/>
              <w:left w:val="nil"/>
              <w:bottom w:val="nil"/>
              <w:right w:val="nil"/>
            </w:tcBorders>
            <w:shd w:val="clear" w:color="auto" w:fill="auto"/>
            <w:noWrap/>
            <w:vAlign w:val="center"/>
            <w:hideMark/>
          </w:tcPr>
          <w:p w14:paraId="0435B546" w14:textId="0792C2F8" w:rsidR="009D3D1C" w:rsidRDefault="009D3D1C" w:rsidP="009D3D1C">
            <w:pPr>
              <w:rPr>
                <w:rFonts w:ascii="Calibri" w:hAnsi="Calibri"/>
                <w:color w:val="000000"/>
                <w:sz w:val="18"/>
                <w:szCs w:val="18"/>
              </w:rPr>
            </w:pPr>
            <w:r w:rsidRPr="002A4574">
              <w:rPr>
                <w:rFonts w:ascii="Calibri" w:hAnsi="Calibri"/>
                <w:color w:val="000000"/>
                <w:sz w:val="18"/>
                <w:szCs w:val="18"/>
              </w:rPr>
              <w:t>–120.47</w:t>
            </w:r>
          </w:p>
        </w:tc>
        <w:tc>
          <w:tcPr>
            <w:tcW w:w="1293" w:type="dxa"/>
            <w:tcBorders>
              <w:top w:val="nil"/>
              <w:left w:val="nil"/>
              <w:bottom w:val="nil"/>
              <w:right w:val="nil"/>
            </w:tcBorders>
            <w:shd w:val="clear" w:color="auto" w:fill="auto"/>
            <w:noWrap/>
            <w:vAlign w:val="center"/>
            <w:hideMark/>
          </w:tcPr>
          <w:p w14:paraId="0435B547" w14:textId="6EFD9121"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4F" w14:textId="77777777" w:rsidTr="00BA6D7A">
        <w:trPr>
          <w:trHeight w:val="240"/>
        </w:trPr>
        <w:tc>
          <w:tcPr>
            <w:tcW w:w="984" w:type="dxa"/>
            <w:tcBorders>
              <w:top w:val="nil"/>
              <w:left w:val="nil"/>
              <w:bottom w:val="nil"/>
              <w:right w:val="nil"/>
            </w:tcBorders>
            <w:shd w:val="clear" w:color="auto" w:fill="auto"/>
            <w:noWrap/>
            <w:vAlign w:val="center"/>
            <w:hideMark/>
          </w:tcPr>
          <w:p w14:paraId="0435B549" w14:textId="1E563E6A" w:rsidR="009D3D1C" w:rsidRDefault="009D3D1C" w:rsidP="009D3D1C">
            <w:pPr>
              <w:rPr>
                <w:rFonts w:ascii="Calibri" w:hAnsi="Calibri"/>
                <w:color w:val="000000"/>
                <w:sz w:val="18"/>
                <w:szCs w:val="18"/>
              </w:rPr>
            </w:pPr>
            <w:r w:rsidRPr="002A4574">
              <w:rPr>
                <w:rFonts w:ascii="Calibri" w:hAnsi="Calibri"/>
                <w:color w:val="000000"/>
                <w:sz w:val="18"/>
                <w:szCs w:val="18"/>
              </w:rPr>
              <w:t>723965</w:t>
            </w:r>
          </w:p>
        </w:tc>
        <w:tc>
          <w:tcPr>
            <w:tcW w:w="818" w:type="dxa"/>
            <w:gridSpan w:val="2"/>
            <w:tcBorders>
              <w:top w:val="nil"/>
              <w:left w:val="nil"/>
              <w:bottom w:val="nil"/>
              <w:right w:val="nil"/>
            </w:tcBorders>
            <w:shd w:val="clear" w:color="auto" w:fill="auto"/>
            <w:noWrap/>
            <w:vAlign w:val="center"/>
            <w:hideMark/>
          </w:tcPr>
          <w:p w14:paraId="0435B54A" w14:textId="7642D545" w:rsidR="009D3D1C" w:rsidRDefault="009D3D1C" w:rsidP="009D3D1C">
            <w:pPr>
              <w:rPr>
                <w:rFonts w:ascii="Calibri" w:hAnsi="Calibri"/>
                <w:color w:val="000000"/>
                <w:sz w:val="18"/>
                <w:szCs w:val="18"/>
              </w:rPr>
            </w:pPr>
            <w:r w:rsidRPr="002A4574">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hideMark/>
          </w:tcPr>
          <w:p w14:paraId="0435B54B" w14:textId="0630411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Paso Robles Municipal Arpt </w:t>
            </w:r>
          </w:p>
        </w:tc>
        <w:tc>
          <w:tcPr>
            <w:tcW w:w="1451" w:type="dxa"/>
            <w:gridSpan w:val="2"/>
            <w:tcBorders>
              <w:top w:val="nil"/>
              <w:left w:val="nil"/>
              <w:bottom w:val="nil"/>
              <w:right w:val="nil"/>
            </w:tcBorders>
            <w:shd w:val="clear" w:color="auto" w:fill="auto"/>
            <w:noWrap/>
            <w:vAlign w:val="center"/>
            <w:hideMark/>
          </w:tcPr>
          <w:p w14:paraId="0435B54C" w14:textId="3BA2664E" w:rsidR="009D3D1C" w:rsidRDefault="009D3D1C" w:rsidP="009D3D1C">
            <w:pPr>
              <w:rPr>
                <w:rFonts w:ascii="Calibri" w:hAnsi="Calibri"/>
                <w:color w:val="000000"/>
                <w:sz w:val="18"/>
                <w:szCs w:val="18"/>
              </w:rPr>
            </w:pPr>
            <w:r w:rsidRPr="002A4574">
              <w:rPr>
                <w:rFonts w:ascii="Calibri" w:hAnsi="Calibri"/>
                <w:color w:val="000000"/>
                <w:sz w:val="18"/>
                <w:szCs w:val="18"/>
              </w:rPr>
              <w:t>35.67</w:t>
            </w:r>
          </w:p>
        </w:tc>
        <w:tc>
          <w:tcPr>
            <w:tcW w:w="1420" w:type="dxa"/>
            <w:gridSpan w:val="2"/>
            <w:tcBorders>
              <w:top w:val="nil"/>
              <w:left w:val="nil"/>
              <w:bottom w:val="nil"/>
              <w:right w:val="nil"/>
            </w:tcBorders>
            <w:shd w:val="clear" w:color="auto" w:fill="auto"/>
            <w:noWrap/>
            <w:vAlign w:val="center"/>
            <w:hideMark/>
          </w:tcPr>
          <w:p w14:paraId="0435B54D" w14:textId="67ABDAA4" w:rsidR="009D3D1C" w:rsidRDefault="009D3D1C" w:rsidP="009D3D1C">
            <w:pPr>
              <w:rPr>
                <w:rFonts w:ascii="Calibri" w:hAnsi="Calibri"/>
                <w:color w:val="000000"/>
                <w:sz w:val="18"/>
                <w:szCs w:val="18"/>
              </w:rPr>
            </w:pPr>
            <w:r w:rsidRPr="002A4574">
              <w:rPr>
                <w:rFonts w:ascii="Calibri" w:hAnsi="Calibri"/>
                <w:color w:val="000000"/>
                <w:sz w:val="18"/>
                <w:szCs w:val="18"/>
              </w:rPr>
              <w:t>–120.63</w:t>
            </w:r>
          </w:p>
        </w:tc>
        <w:tc>
          <w:tcPr>
            <w:tcW w:w="1293" w:type="dxa"/>
            <w:tcBorders>
              <w:top w:val="nil"/>
              <w:left w:val="nil"/>
              <w:bottom w:val="nil"/>
              <w:right w:val="nil"/>
            </w:tcBorders>
            <w:shd w:val="clear" w:color="auto" w:fill="auto"/>
            <w:noWrap/>
            <w:vAlign w:val="center"/>
            <w:hideMark/>
          </w:tcPr>
          <w:p w14:paraId="0435B54E" w14:textId="74643F4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56" w14:textId="77777777" w:rsidTr="00BA6D7A">
        <w:trPr>
          <w:trHeight w:val="240"/>
        </w:trPr>
        <w:tc>
          <w:tcPr>
            <w:tcW w:w="984" w:type="dxa"/>
            <w:tcBorders>
              <w:top w:val="nil"/>
              <w:left w:val="nil"/>
              <w:right w:val="nil"/>
            </w:tcBorders>
            <w:shd w:val="clear" w:color="auto" w:fill="auto"/>
            <w:noWrap/>
            <w:vAlign w:val="center"/>
            <w:hideMark/>
          </w:tcPr>
          <w:p w14:paraId="0435B550" w14:textId="5A594036" w:rsidR="009D3D1C" w:rsidRDefault="009D3D1C" w:rsidP="009D3D1C">
            <w:pPr>
              <w:rPr>
                <w:rFonts w:ascii="Calibri" w:hAnsi="Calibri"/>
                <w:color w:val="000000"/>
                <w:sz w:val="18"/>
                <w:szCs w:val="18"/>
              </w:rPr>
            </w:pPr>
            <w:r w:rsidRPr="002A4574">
              <w:rPr>
                <w:rFonts w:ascii="Calibri" w:hAnsi="Calibri"/>
                <w:color w:val="000000"/>
                <w:sz w:val="18"/>
                <w:szCs w:val="18"/>
              </w:rPr>
              <w:t>724800</w:t>
            </w:r>
          </w:p>
        </w:tc>
        <w:tc>
          <w:tcPr>
            <w:tcW w:w="818" w:type="dxa"/>
            <w:gridSpan w:val="2"/>
            <w:tcBorders>
              <w:top w:val="nil"/>
              <w:left w:val="nil"/>
              <w:right w:val="nil"/>
            </w:tcBorders>
            <w:shd w:val="clear" w:color="auto" w:fill="auto"/>
            <w:noWrap/>
            <w:vAlign w:val="center"/>
            <w:hideMark/>
          </w:tcPr>
          <w:p w14:paraId="0435B551" w14:textId="23BEB110" w:rsidR="009D3D1C" w:rsidRDefault="009D3D1C" w:rsidP="009D3D1C">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right w:val="nil"/>
            </w:tcBorders>
            <w:shd w:val="clear" w:color="auto" w:fill="auto"/>
            <w:noWrap/>
            <w:vAlign w:val="bottom"/>
            <w:hideMark/>
          </w:tcPr>
          <w:p w14:paraId="0435B552" w14:textId="193F2D90"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Bishop Airport </w:t>
            </w:r>
          </w:p>
        </w:tc>
        <w:tc>
          <w:tcPr>
            <w:tcW w:w="1451" w:type="dxa"/>
            <w:gridSpan w:val="2"/>
            <w:tcBorders>
              <w:top w:val="nil"/>
              <w:left w:val="nil"/>
              <w:right w:val="nil"/>
            </w:tcBorders>
            <w:shd w:val="clear" w:color="auto" w:fill="auto"/>
            <w:noWrap/>
            <w:vAlign w:val="center"/>
            <w:hideMark/>
          </w:tcPr>
          <w:p w14:paraId="0435B553" w14:textId="169D5B53" w:rsidR="009D3D1C" w:rsidRDefault="009D3D1C" w:rsidP="009D3D1C">
            <w:pPr>
              <w:rPr>
                <w:rFonts w:ascii="Calibri" w:hAnsi="Calibri"/>
                <w:color w:val="000000"/>
                <w:sz w:val="18"/>
                <w:szCs w:val="18"/>
              </w:rPr>
            </w:pPr>
            <w:r w:rsidRPr="002A4574">
              <w:rPr>
                <w:rFonts w:ascii="Calibri" w:hAnsi="Calibri"/>
                <w:color w:val="000000"/>
                <w:sz w:val="18"/>
                <w:szCs w:val="18"/>
              </w:rPr>
              <w:t>37.37</w:t>
            </w:r>
          </w:p>
        </w:tc>
        <w:tc>
          <w:tcPr>
            <w:tcW w:w="1420" w:type="dxa"/>
            <w:gridSpan w:val="2"/>
            <w:tcBorders>
              <w:top w:val="nil"/>
              <w:left w:val="nil"/>
              <w:right w:val="nil"/>
            </w:tcBorders>
            <w:shd w:val="clear" w:color="auto" w:fill="auto"/>
            <w:noWrap/>
            <w:vAlign w:val="center"/>
            <w:hideMark/>
          </w:tcPr>
          <w:p w14:paraId="0435B554" w14:textId="0444D8DC" w:rsidR="009D3D1C" w:rsidRDefault="009D3D1C" w:rsidP="009D3D1C">
            <w:pPr>
              <w:rPr>
                <w:rFonts w:ascii="Calibri" w:hAnsi="Calibri"/>
                <w:color w:val="000000"/>
                <w:sz w:val="18"/>
                <w:szCs w:val="18"/>
              </w:rPr>
            </w:pPr>
            <w:r w:rsidRPr="002A4574">
              <w:rPr>
                <w:rFonts w:ascii="Calibri" w:hAnsi="Calibri"/>
                <w:color w:val="000000"/>
                <w:sz w:val="18"/>
                <w:szCs w:val="18"/>
              </w:rPr>
              <w:t>–118.35</w:t>
            </w:r>
          </w:p>
        </w:tc>
        <w:tc>
          <w:tcPr>
            <w:tcW w:w="1293" w:type="dxa"/>
            <w:tcBorders>
              <w:top w:val="nil"/>
              <w:left w:val="nil"/>
              <w:right w:val="nil"/>
            </w:tcBorders>
            <w:shd w:val="clear" w:color="auto" w:fill="auto"/>
            <w:noWrap/>
            <w:vAlign w:val="center"/>
            <w:hideMark/>
          </w:tcPr>
          <w:p w14:paraId="0435B555" w14:textId="15A9881A"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5D" w14:textId="77777777" w:rsidTr="00BA6D7A">
        <w:trPr>
          <w:trHeight w:val="240"/>
        </w:trPr>
        <w:tc>
          <w:tcPr>
            <w:tcW w:w="984" w:type="dxa"/>
            <w:tcBorders>
              <w:top w:val="nil"/>
              <w:left w:val="nil"/>
              <w:bottom w:val="nil"/>
              <w:right w:val="nil"/>
            </w:tcBorders>
            <w:shd w:val="clear" w:color="auto" w:fill="auto"/>
            <w:noWrap/>
            <w:vAlign w:val="center"/>
            <w:hideMark/>
          </w:tcPr>
          <w:p w14:paraId="0435B557" w14:textId="0D956984" w:rsidR="009D3D1C" w:rsidRDefault="009D3D1C" w:rsidP="009D3D1C">
            <w:pPr>
              <w:rPr>
                <w:rFonts w:ascii="Calibri" w:hAnsi="Calibri"/>
                <w:color w:val="000000"/>
                <w:sz w:val="18"/>
                <w:szCs w:val="18"/>
              </w:rPr>
            </w:pPr>
            <w:r w:rsidRPr="002A4574">
              <w:rPr>
                <w:rFonts w:ascii="Calibri" w:hAnsi="Calibri"/>
                <w:color w:val="000000"/>
                <w:sz w:val="18"/>
                <w:szCs w:val="18"/>
              </w:rPr>
              <w:t>724815</w:t>
            </w:r>
          </w:p>
        </w:tc>
        <w:tc>
          <w:tcPr>
            <w:tcW w:w="818" w:type="dxa"/>
            <w:gridSpan w:val="2"/>
            <w:tcBorders>
              <w:top w:val="nil"/>
              <w:left w:val="nil"/>
              <w:bottom w:val="nil"/>
              <w:right w:val="nil"/>
            </w:tcBorders>
            <w:shd w:val="clear" w:color="auto" w:fill="auto"/>
            <w:noWrap/>
            <w:vAlign w:val="center"/>
            <w:hideMark/>
          </w:tcPr>
          <w:p w14:paraId="0435B558" w14:textId="1AF46B9F" w:rsidR="009D3D1C" w:rsidRDefault="009D3D1C" w:rsidP="009D3D1C">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59" w14:textId="5987B31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Merced/Macready Fld </w:t>
            </w:r>
          </w:p>
        </w:tc>
        <w:tc>
          <w:tcPr>
            <w:tcW w:w="1451" w:type="dxa"/>
            <w:gridSpan w:val="2"/>
            <w:tcBorders>
              <w:top w:val="nil"/>
              <w:left w:val="nil"/>
              <w:bottom w:val="nil"/>
              <w:right w:val="nil"/>
            </w:tcBorders>
            <w:shd w:val="clear" w:color="auto" w:fill="auto"/>
            <w:noWrap/>
            <w:vAlign w:val="center"/>
            <w:hideMark/>
          </w:tcPr>
          <w:p w14:paraId="0435B55A" w14:textId="4ECCFF3C" w:rsidR="009D3D1C" w:rsidRDefault="009D3D1C" w:rsidP="009D3D1C">
            <w:pPr>
              <w:rPr>
                <w:rFonts w:ascii="Calibri" w:hAnsi="Calibri"/>
                <w:color w:val="000000"/>
                <w:sz w:val="18"/>
                <w:szCs w:val="18"/>
              </w:rPr>
            </w:pPr>
            <w:r w:rsidRPr="002A4574">
              <w:rPr>
                <w:rFonts w:ascii="Calibri" w:hAnsi="Calibri"/>
                <w:color w:val="000000"/>
                <w:sz w:val="18"/>
                <w:szCs w:val="18"/>
              </w:rPr>
              <w:t>37.28</w:t>
            </w:r>
          </w:p>
        </w:tc>
        <w:tc>
          <w:tcPr>
            <w:tcW w:w="1420" w:type="dxa"/>
            <w:gridSpan w:val="2"/>
            <w:tcBorders>
              <w:top w:val="nil"/>
              <w:left w:val="nil"/>
              <w:bottom w:val="nil"/>
              <w:right w:val="nil"/>
            </w:tcBorders>
            <w:shd w:val="clear" w:color="auto" w:fill="auto"/>
            <w:noWrap/>
            <w:vAlign w:val="center"/>
            <w:hideMark/>
          </w:tcPr>
          <w:p w14:paraId="0435B55B" w14:textId="285AEF35" w:rsidR="009D3D1C" w:rsidRDefault="009D3D1C" w:rsidP="009D3D1C">
            <w:pPr>
              <w:rPr>
                <w:rFonts w:ascii="Calibri" w:hAnsi="Calibri"/>
                <w:color w:val="000000"/>
                <w:sz w:val="18"/>
                <w:szCs w:val="18"/>
              </w:rPr>
            </w:pPr>
            <w:r w:rsidRPr="002A4574">
              <w:rPr>
                <w:rFonts w:ascii="Calibri" w:hAnsi="Calibri"/>
                <w:color w:val="000000"/>
                <w:sz w:val="18"/>
                <w:szCs w:val="18"/>
              </w:rPr>
              <w:t>–120.52</w:t>
            </w:r>
          </w:p>
        </w:tc>
        <w:tc>
          <w:tcPr>
            <w:tcW w:w="1293" w:type="dxa"/>
            <w:tcBorders>
              <w:top w:val="nil"/>
              <w:left w:val="nil"/>
              <w:bottom w:val="nil"/>
              <w:right w:val="nil"/>
            </w:tcBorders>
            <w:shd w:val="clear" w:color="auto" w:fill="auto"/>
            <w:noWrap/>
            <w:vAlign w:val="center"/>
            <w:hideMark/>
          </w:tcPr>
          <w:p w14:paraId="0435B55C" w14:textId="28400B6C"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64" w14:textId="77777777" w:rsidTr="00BA6D7A">
        <w:trPr>
          <w:trHeight w:val="240"/>
        </w:trPr>
        <w:tc>
          <w:tcPr>
            <w:tcW w:w="984" w:type="dxa"/>
            <w:tcBorders>
              <w:left w:val="nil"/>
              <w:bottom w:val="nil"/>
              <w:right w:val="nil"/>
            </w:tcBorders>
            <w:shd w:val="clear" w:color="auto" w:fill="auto"/>
            <w:noWrap/>
            <w:vAlign w:val="center"/>
            <w:hideMark/>
          </w:tcPr>
          <w:p w14:paraId="0435B55E" w14:textId="582097B1" w:rsidR="009D3D1C" w:rsidRDefault="009D3D1C" w:rsidP="009D3D1C">
            <w:pPr>
              <w:rPr>
                <w:rFonts w:ascii="Calibri" w:hAnsi="Calibri"/>
                <w:color w:val="000000"/>
                <w:sz w:val="18"/>
                <w:szCs w:val="18"/>
              </w:rPr>
            </w:pPr>
            <w:r w:rsidRPr="002A4574">
              <w:rPr>
                <w:rFonts w:ascii="Calibri" w:hAnsi="Calibri"/>
                <w:color w:val="000000"/>
                <w:sz w:val="18"/>
                <w:szCs w:val="18"/>
              </w:rPr>
              <w:t>724830</w:t>
            </w:r>
          </w:p>
        </w:tc>
        <w:tc>
          <w:tcPr>
            <w:tcW w:w="818" w:type="dxa"/>
            <w:gridSpan w:val="2"/>
            <w:tcBorders>
              <w:left w:val="nil"/>
              <w:bottom w:val="nil"/>
              <w:right w:val="nil"/>
            </w:tcBorders>
            <w:shd w:val="clear" w:color="auto" w:fill="auto"/>
            <w:noWrap/>
            <w:vAlign w:val="center"/>
            <w:hideMark/>
          </w:tcPr>
          <w:p w14:paraId="0435B55F" w14:textId="39A651C7" w:rsidR="009D3D1C" w:rsidRDefault="009D3D1C" w:rsidP="009D3D1C">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left w:val="nil"/>
              <w:bottom w:val="nil"/>
              <w:right w:val="nil"/>
            </w:tcBorders>
            <w:shd w:val="clear" w:color="auto" w:fill="auto"/>
            <w:noWrap/>
            <w:vAlign w:val="bottom"/>
            <w:hideMark/>
          </w:tcPr>
          <w:p w14:paraId="0435B560" w14:textId="4B604051"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Sacramento Executive Arpt </w:t>
            </w:r>
          </w:p>
        </w:tc>
        <w:tc>
          <w:tcPr>
            <w:tcW w:w="1451" w:type="dxa"/>
            <w:gridSpan w:val="2"/>
            <w:tcBorders>
              <w:left w:val="nil"/>
              <w:bottom w:val="nil"/>
              <w:right w:val="nil"/>
            </w:tcBorders>
            <w:shd w:val="clear" w:color="auto" w:fill="auto"/>
            <w:noWrap/>
            <w:vAlign w:val="center"/>
            <w:hideMark/>
          </w:tcPr>
          <w:p w14:paraId="0435B561" w14:textId="186EA15A" w:rsidR="009D3D1C" w:rsidRDefault="009D3D1C" w:rsidP="009D3D1C">
            <w:pPr>
              <w:rPr>
                <w:rFonts w:ascii="Calibri" w:hAnsi="Calibri"/>
                <w:color w:val="000000"/>
                <w:sz w:val="18"/>
                <w:szCs w:val="18"/>
              </w:rPr>
            </w:pPr>
            <w:r w:rsidRPr="002A4574">
              <w:rPr>
                <w:rFonts w:ascii="Calibri" w:hAnsi="Calibri"/>
                <w:color w:val="000000"/>
                <w:sz w:val="18"/>
                <w:szCs w:val="18"/>
              </w:rPr>
              <w:t>38.5</w:t>
            </w:r>
            <w:r w:rsidR="00E84C3B">
              <w:rPr>
                <w:rFonts w:ascii="Calibri" w:hAnsi="Calibri"/>
                <w:color w:val="000000"/>
                <w:sz w:val="18"/>
                <w:szCs w:val="18"/>
              </w:rPr>
              <w:t>0</w:t>
            </w:r>
          </w:p>
        </w:tc>
        <w:tc>
          <w:tcPr>
            <w:tcW w:w="1420" w:type="dxa"/>
            <w:gridSpan w:val="2"/>
            <w:tcBorders>
              <w:left w:val="nil"/>
              <w:bottom w:val="nil"/>
              <w:right w:val="nil"/>
            </w:tcBorders>
            <w:shd w:val="clear" w:color="auto" w:fill="auto"/>
            <w:noWrap/>
            <w:vAlign w:val="center"/>
            <w:hideMark/>
          </w:tcPr>
          <w:p w14:paraId="0435B562" w14:textId="7F71946A" w:rsidR="009D3D1C" w:rsidRDefault="009D3D1C" w:rsidP="009D3D1C">
            <w:pPr>
              <w:rPr>
                <w:rFonts w:ascii="Calibri" w:hAnsi="Calibri"/>
                <w:color w:val="000000"/>
                <w:sz w:val="18"/>
                <w:szCs w:val="18"/>
              </w:rPr>
            </w:pPr>
            <w:r w:rsidRPr="002A4574">
              <w:rPr>
                <w:rFonts w:ascii="Calibri" w:hAnsi="Calibri"/>
                <w:color w:val="000000"/>
                <w:sz w:val="18"/>
                <w:szCs w:val="18"/>
              </w:rPr>
              <w:t>–121.50</w:t>
            </w:r>
          </w:p>
        </w:tc>
        <w:tc>
          <w:tcPr>
            <w:tcW w:w="1293" w:type="dxa"/>
            <w:tcBorders>
              <w:left w:val="nil"/>
              <w:bottom w:val="nil"/>
              <w:right w:val="nil"/>
            </w:tcBorders>
            <w:shd w:val="clear" w:color="auto" w:fill="auto"/>
            <w:noWrap/>
            <w:vAlign w:val="center"/>
            <w:hideMark/>
          </w:tcPr>
          <w:p w14:paraId="0435B563" w14:textId="12E2FA0B"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6B" w14:textId="77777777" w:rsidTr="00BA6D7A">
        <w:trPr>
          <w:trHeight w:val="240"/>
        </w:trPr>
        <w:tc>
          <w:tcPr>
            <w:tcW w:w="984" w:type="dxa"/>
            <w:tcBorders>
              <w:top w:val="nil"/>
              <w:left w:val="nil"/>
              <w:bottom w:val="nil"/>
              <w:right w:val="nil"/>
            </w:tcBorders>
            <w:shd w:val="clear" w:color="auto" w:fill="auto"/>
            <w:noWrap/>
            <w:vAlign w:val="center"/>
            <w:hideMark/>
          </w:tcPr>
          <w:p w14:paraId="0435B565" w14:textId="7CE93769" w:rsidR="009D3D1C" w:rsidRDefault="009D3D1C" w:rsidP="009D3D1C">
            <w:pPr>
              <w:rPr>
                <w:rFonts w:ascii="Calibri" w:hAnsi="Calibri"/>
                <w:color w:val="000000"/>
                <w:sz w:val="18"/>
                <w:szCs w:val="18"/>
              </w:rPr>
            </w:pPr>
            <w:r w:rsidRPr="002A4574">
              <w:rPr>
                <w:rFonts w:ascii="Calibri" w:hAnsi="Calibri"/>
                <w:color w:val="000000"/>
                <w:sz w:val="18"/>
                <w:szCs w:val="18"/>
              </w:rPr>
              <w:t>724837</w:t>
            </w:r>
          </w:p>
        </w:tc>
        <w:tc>
          <w:tcPr>
            <w:tcW w:w="818" w:type="dxa"/>
            <w:gridSpan w:val="2"/>
            <w:tcBorders>
              <w:top w:val="nil"/>
              <w:left w:val="nil"/>
              <w:bottom w:val="nil"/>
              <w:right w:val="nil"/>
            </w:tcBorders>
            <w:shd w:val="clear" w:color="auto" w:fill="auto"/>
            <w:noWrap/>
            <w:vAlign w:val="center"/>
            <w:hideMark/>
          </w:tcPr>
          <w:p w14:paraId="0435B566" w14:textId="01F30577" w:rsidR="009D3D1C" w:rsidRDefault="009D3D1C" w:rsidP="009D3D1C">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67" w14:textId="2B1A647D"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Beale AFB </w:t>
            </w:r>
          </w:p>
        </w:tc>
        <w:tc>
          <w:tcPr>
            <w:tcW w:w="1451" w:type="dxa"/>
            <w:gridSpan w:val="2"/>
            <w:tcBorders>
              <w:top w:val="nil"/>
              <w:left w:val="nil"/>
              <w:bottom w:val="nil"/>
              <w:right w:val="nil"/>
            </w:tcBorders>
            <w:shd w:val="clear" w:color="auto" w:fill="auto"/>
            <w:noWrap/>
            <w:vAlign w:val="center"/>
            <w:hideMark/>
          </w:tcPr>
          <w:p w14:paraId="0435B568" w14:textId="15178F7A" w:rsidR="009D3D1C" w:rsidRDefault="009D3D1C" w:rsidP="009D3D1C">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69" w14:textId="3559076B" w:rsidR="009D3D1C" w:rsidRDefault="009D3D1C" w:rsidP="009D3D1C">
            <w:pPr>
              <w:rPr>
                <w:rFonts w:ascii="Calibri" w:hAnsi="Calibri"/>
                <w:color w:val="000000"/>
                <w:sz w:val="18"/>
                <w:szCs w:val="18"/>
              </w:rPr>
            </w:pPr>
            <w:r w:rsidRPr="002A4574">
              <w:rPr>
                <w:rFonts w:ascii="Calibri" w:hAnsi="Calibri"/>
                <w:color w:val="000000"/>
                <w:sz w:val="18"/>
                <w:szCs w:val="18"/>
              </w:rPr>
              <w:t>–121.43</w:t>
            </w:r>
          </w:p>
        </w:tc>
        <w:tc>
          <w:tcPr>
            <w:tcW w:w="1293" w:type="dxa"/>
            <w:tcBorders>
              <w:top w:val="nil"/>
              <w:left w:val="nil"/>
              <w:bottom w:val="nil"/>
              <w:right w:val="nil"/>
            </w:tcBorders>
            <w:shd w:val="clear" w:color="auto" w:fill="auto"/>
            <w:noWrap/>
            <w:vAlign w:val="center"/>
            <w:hideMark/>
          </w:tcPr>
          <w:p w14:paraId="0435B56A" w14:textId="12BCC261"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72" w14:textId="77777777" w:rsidTr="00BA6D7A">
        <w:trPr>
          <w:trHeight w:val="240"/>
        </w:trPr>
        <w:tc>
          <w:tcPr>
            <w:tcW w:w="984" w:type="dxa"/>
            <w:tcBorders>
              <w:top w:val="nil"/>
              <w:left w:val="nil"/>
              <w:bottom w:val="nil"/>
              <w:right w:val="nil"/>
            </w:tcBorders>
            <w:shd w:val="clear" w:color="auto" w:fill="auto"/>
            <w:noWrap/>
            <w:vAlign w:val="center"/>
            <w:hideMark/>
          </w:tcPr>
          <w:p w14:paraId="0435B56C" w14:textId="51D2F494" w:rsidR="009D3D1C" w:rsidRDefault="009D3D1C" w:rsidP="009D3D1C">
            <w:pPr>
              <w:rPr>
                <w:rFonts w:ascii="Calibri" w:hAnsi="Calibri"/>
                <w:color w:val="000000"/>
                <w:sz w:val="18"/>
                <w:szCs w:val="18"/>
              </w:rPr>
            </w:pPr>
            <w:r w:rsidRPr="002A4574">
              <w:rPr>
                <w:rFonts w:ascii="Calibri" w:hAnsi="Calibri"/>
                <w:color w:val="000000"/>
                <w:sz w:val="18"/>
                <w:szCs w:val="18"/>
              </w:rPr>
              <w:t>724838</w:t>
            </w:r>
          </w:p>
        </w:tc>
        <w:tc>
          <w:tcPr>
            <w:tcW w:w="818" w:type="dxa"/>
            <w:gridSpan w:val="2"/>
            <w:tcBorders>
              <w:top w:val="nil"/>
              <w:left w:val="nil"/>
              <w:bottom w:val="nil"/>
              <w:right w:val="nil"/>
            </w:tcBorders>
            <w:shd w:val="clear" w:color="auto" w:fill="auto"/>
            <w:noWrap/>
            <w:vAlign w:val="center"/>
            <w:hideMark/>
          </w:tcPr>
          <w:p w14:paraId="0435B56D" w14:textId="3D765101" w:rsidR="009D3D1C" w:rsidRDefault="009D3D1C" w:rsidP="009D3D1C">
            <w:pPr>
              <w:rPr>
                <w:rFonts w:ascii="Calibri" w:hAnsi="Calibri"/>
                <w:color w:val="000000"/>
                <w:sz w:val="18"/>
                <w:szCs w:val="18"/>
              </w:rPr>
            </w:pPr>
            <w:r w:rsidRPr="002A4574">
              <w:rPr>
                <w:rFonts w:ascii="Calibri" w:hAnsi="Calibri"/>
                <w:color w:val="000000"/>
                <w:sz w:val="18"/>
                <w:szCs w:val="18"/>
              </w:rPr>
              <w:t>0.5</w:t>
            </w:r>
            <w:r w:rsidR="00E84C3B">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6E" w14:textId="37D679CB"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Yuba Co </w:t>
            </w:r>
          </w:p>
        </w:tc>
        <w:tc>
          <w:tcPr>
            <w:tcW w:w="1451" w:type="dxa"/>
            <w:gridSpan w:val="2"/>
            <w:tcBorders>
              <w:top w:val="nil"/>
              <w:left w:val="nil"/>
              <w:bottom w:val="nil"/>
              <w:right w:val="nil"/>
            </w:tcBorders>
            <w:shd w:val="clear" w:color="auto" w:fill="auto"/>
            <w:noWrap/>
            <w:vAlign w:val="center"/>
            <w:hideMark/>
          </w:tcPr>
          <w:p w14:paraId="0435B56F" w14:textId="000AC310" w:rsidR="009D3D1C" w:rsidRDefault="009D3D1C" w:rsidP="009D3D1C">
            <w:pPr>
              <w:rPr>
                <w:rFonts w:ascii="Calibri" w:hAnsi="Calibri"/>
                <w:color w:val="000000"/>
                <w:sz w:val="18"/>
                <w:szCs w:val="18"/>
              </w:rPr>
            </w:pPr>
            <w:r w:rsidRPr="002A4574">
              <w:rPr>
                <w:rFonts w:ascii="Calibri" w:hAnsi="Calibri"/>
                <w:color w:val="000000"/>
                <w:sz w:val="18"/>
                <w:szCs w:val="18"/>
              </w:rPr>
              <w:t>39.1</w:t>
            </w:r>
            <w:r w:rsidR="00E84C3B">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0" w14:textId="62E09D81" w:rsidR="009D3D1C" w:rsidRDefault="009D3D1C" w:rsidP="009D3D1C">
            <w:pPr>
              <w:rPr>
                <w:rFonts w:ascii="Calibri" w:hAnsi="Calibri"/>
                <w:color w:val="000000"/>
                <w:sz w:val="18"/>
                <w:szCs w:val="18"/>
              </w:rPr>
            </w:pPr>
            <w:r w:rsidRPr="002A4574">
              <w:rPr>
                <w:rFonts w:ascii="Calibri" w:hAnsi="Calibri"/>
                <w:color w:val="000000"/>
                <w:sz w:val="18"/>
                <w:szCs w:val="18"/>
              </w:rPr>
              <w:t>–121.57</w:t>
            </w:r>
          </w:p>
        </w:tc>
        <w:tc>
          <w:tcPr>
            <w:tcW w:w="1293" w:type="dxa"/>
            <w:tcBorders>
              <w:top w:val="nil"/>
              <w:left w:val="nil"/>
              <w:bottom w:val="nil"/>
              <w:right w:val="nil"/>
            </w:tcBorders>
            <w:shd w:val="clear" w:color="auto" w:fill="auto"/>
            <w:noWrap/>
            <w:vAlign w:val="center"/>
            <w:hideMark/>
          </w:tcPr>
          <w:p w14:paraId="0435B571" w14:textId="5A4C13E2"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79" w14:textId="77777777" w:rsidTr="00BA6D7A">
        <w:trPr>
          <w:trHeight w:val="240"/>
        </w:trPr>
        <w:tc>
          <w:tcPr>
            <w:tcW w:w="984" w:type="dxa"/>
            <w:tcBorders>
              <w:top w:val="nil"/>
              <w:left w:val="nil"/>
              <w:bottom w:val="nil"/>
              <w:right w:val="nil"/>
            </w:tcBorders>
            <w:shd w:val="clear" w:color="auto" w:fill="auto"/>
            <w:noWrap/>
            <w:vAlign w:val="center"/>
            <w:hideMark/>
          </w:tcPr>
          <w:p w14:paraId="0435B573" w14:textId="28DB80CA" w:rsidR="009D3D1C" w:rsidRDefault="009D3D1C" w:rsidP="009D3D1C">
            <w:pPr>
              <w:rPr>
                <w:rFonts w:ascii="Calibri" w:hAnsi="Calibri"/>
                <w:color w:val="000000"/>
                <w:sz w:val="18"/>
                <w:szCs w:val="18"/>
              </w:rPr>
            </w:pPr>
            <w:r w:rsidRPr="002A4574">
              <w:rPr>
                <w:rFonts w:ascii="Calibri" w:hAnsi="Calibri"/>
                <w:color w:val="000000"/>
                <w:sz w:val="18"/>
                <w:szCs w:val="18"/>
              </w:rPr>
              <w:t>724839</w:t>
            </w:r>
          </w:p>
        </w:tc>
        <w:tc>
          <w:tcPr>
            <w:tcW w:w="818" w:type="dxa"/>
            <w:gridSpan w:val="2"/>
            <w:tcBorders>
              <w:top w:val="nil"/>
              <w:left w:val="nil"/>
              <w:bottom w:val="nil"/>
              <w:right w:val="nil"/>
            </w:tcBorders>
            <w:shd w:val="clear" w:color="auto" w:fill="auto"/>
            <w:noWrap/>
            <w:vAlign w:val="center"/>
            <w:hideMark/>
          </w:tcPr>
          <w:p w14:paraId="0435B574" w14:textId="02481E59" w:rsidR="009D3D1C" w:rsidRDefault="009D3D1C" w:rsidP="009D3D1C">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top w:val="nil"/>
              <w:left w:val="nil"/>
              <w:bottom w:val="nil"/>
              <w:right w:val="nil"/>
            </w:tcBorders>
            <w:shd w:val="clear" w:color="auto" w:fill="auto"/>
            <w:noWrap/>
            <w:vAlign w:val="bottom"/>
            <w:hideMark/>
          </w:tcPr>
          <w:p w14:paraId="0435B575" w14:textId="3C7A615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Sacramento Metropolitan AP </w:t>
            </w:r>
          </w:p>
        </w:tc>
        <w:tc>
          <w:tcPr>
            <w:tcW w:w="1451" w:type="dxa"/>
            <w:gridSpan w:val="2"/>
            <w:tcBorders>
              <w:top w:val="nil"/>
              <w:left w:val="nil"/>
              <w:bottom w:val="nil"/>
              <w:right w:val="nil"/>
            </w:tcBorders>
            <w:shd w:val="clear" w:color="auto" w:fill="auto"/>
            <w:noWrap/>
            <w:vAlign w:val="center"/>
            <w:hideMark/>
          </w:tcPr>
          <w:p w14:paraId="0435B576" w14:textId="1397CC3D" w:rsidR="009D3D1C" w:rsidRDefault="009D3D1C" w:rsidP="009D3D1C">
            <w:pPr>
              <w:rPr>
                <w:rFonts w:ascii="Calibri" w:hAnsi="Calibri"/>
                <w:color w:val="000000"/>
                <w:sz w:val="18"/>
                <w:szCs w:val="18"/>
              </w:rPr>
            </w:pPr>
            <w:r w:rsidRPr="002A4574">
              <w:rPr>
                <w:rFonts w:ascii="Calibri" w:hAnsi="Calibri"/>
                <w:color w:val="000000"/>
                <w:sz w:val="18"/>
                <w:szCs w:val="18"/>
              </w:rPr>
              <w:t>38.7</w:t>
            </w:r>
            <w:r w:rsidR="00E84C3B">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7" w14:textId="53A969B7" w:rsidR="009D3D1C" w:rsidRDefault="009D3D1C" w:rsidP="009D3D1C">
            <w:pPr>
              <w:rPr>
                <w:rFonts w:ascii="Calibri" w:hAnsi="Calibri"/>
                <w:color w:val="000000"/>
                <w:sz w:val="18"/>
                <w:szCs w:val="18"/>
              </w:rPr>
            </w:pPr>
            <w:r w:rsidRPr="002A4574">
              <w:rPr>
                <w:rFonts w:ascii="Calibri" w:hAnsi="Calibri"/>
                <w:color w:val="000000"/>
                <w:sz w:val="18"/>
                <w:szCs w:val="18"/>
              </w:rPr>
              <w:t>–121.58</w:t>
            </w:r>
          </w:p>
        </w:tc>
        <w:tc>
          <w:tcPr>
            <w:tcW w:w="1293" w:type="dxa"/>
            <w:tcBorders>
              <w:top w:val="nil"/>
              <w:left w:val="nil"/>
              <w:bottom w:val="nil"/>
              <w:right w:val="nil"/>
            </w:tcBorders>
            <w:shd w:val="clear" w:color="auto" w:fill="auto"/>
            <w:noWrap/>
            <w:vAlign w:val="center"/>
            <w:hideMark/>
          </w:tcPr>
          <w:p w14:paraId="0435B578" w14:textId="0DF18B98"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80" w14:textId="77777777" w:rsidTr="00BA6D7A">
        <w:trPr>
          <w:trHeight w:val="240"/>
        </w:trPr>
        <w:tc>
          <w:tcPr>
            <w:tcW w:w="984" w:type="dxa"/>
            <w:tcBorders>
              <w:top w:val="nil"/>
              <w:left w:val="nil"/>
              <w:bottom w:val="nil"/>
              <w:right w:val="nil"/>
            </w:tcBorders>
            <w:shd w:val="clear" w:color="auto" w:fill="auto"/>
            <w:noWrap/>
            <w:vAlign w:val="center"/>
            <w:hideMark/>
          </w:tcPr>
          <w:p w14:paraId="0435B57A" w14:textId="34526B85" w:rsidR="009D3D1C" w:rsidRDefault="009D3D1C" w:rsidP="009D3D1C">
            <w:pPr>
              <w:rPr>
                <w:rFonts w:ascii="Calibri" w:hAnsi="Calibri"/>
                <w:color w:val="000000"/>
                <w:sz w:val="18"/>
                <w:szCs w:val="18"/>
              </w:rPr>
            </w:pPr>
            <w:r w:rsidRPr="002A4574">
              <w:rPr>
                <w:rFonts w:ascii="Calibri" w:hAnsi="Calibri"/>
                <w:color w:val="000000"/>
                <w:sz w:val="18"/>
                <w:szCs w:val="18"/>
              </w:rPr>
              <w:t>724915</w:t>
            </w:r>
          </w:p>
        </w:tc>
        <w:tc>
          <w:tcPr>
            <w:tcW w:w="818" w:type="dxa"/>
            <w:gridSpan w:val="2"/>
            <w:tcBorders>
              <w:top w:val="nil"/>
              <w:left w:val="nil"/>
              <w:bottom w:val="nil"/>
              <w:right w:val="nil"/>
            </w:tcBorders>
            <w:shd w:val="clear" w:color="auto" w:fill="auto"/>
            <w:noWrap/>
            <w:vAlign w:val="center"/>
            <w:hideMark/>
          </w:tcPr>
          <w:p w14:paraId="0435B57B" w14:textId="16D0962A" w:rsidR="009D3D1C" w:rsidRDefault="009D3D1C" w:rsidP="009D3D1C">
            <w:pPr>
              <w:rPr>
                <w:rFonts w:ascii="Calibri" w:hAnsi="Calibri"/>
                <w:color w:val="000000"/>
                <w:sz w:val="18"/>
                <w:szCs w:val="18"/>
              </w:rPr>
            </w:pPr>
            <w:r w:rsidRPr="002A4574">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hideMark/>
          </w:tcPr>
          <w:p w14:paraId="0435B57C" w14:textId="141EF74B"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Monterey Naf </w:t>
            </w:r>
          </w:p>
        </w:tc>
        <w:tc>
          <w:tcPr>
            <w:tcW w:w="1451" w:type="dxa"/>
            <w:gridSpan w:val="2"/>
            <w:tcBorders>
              <w:top w:val="nil"/>
              <w:left w:val="nil"/>
              <w:bottom w:val="nil"/>
              <w:right w:val="nil"/>
            </w:tcBorders>
            <w:shd w:val="clear" w:color="auto" w:fill="auto"/>
            <w:noWrap/>
            <w:vAlign w:val="center"/>
            <w:hideMark/>
          </w:tcPr>
          <w:p w14:paraId="0435B57D" w14:textId="701FD3E7" w:rsidR="009D3D1C" w:rsidRDefault="009D3D1C" w:rsidP="009D3D1C">
            <w:pPr>
              <w:rPr>
                <w:rFonts w:ascii="Calibri" w:hAnsi="Calibri"/>
                <w:color w:val="000000"/>
                <w:sz w:val="18"/>
                <w:szCs w:val="18"/>
              </w:rPr>
            </w:pPr>
            <w:r w:rsidRPr="002A4574">
              <w:rPr>
                <w:rFonts w:ascii="Calibri" w:hAnsi="Calibri"/>
                <w:color w:val="000000"/>
                <w:sz w:val="18"/>
                <w:szCs w:val="18"/>
              </w:rPr>
              <w:t>36.6</w:t>
            </w:r>
            <w:r w:rsidR="00E84C3B">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E" w14:textId="41E5AAC4" w:rsidR="009D3D1C" w:rsidRDefault="009D3D1C" w:rsidP="009D3D1C">
            <w:pPr>
              <w:rPr>
                <w:rFonts w:ascii="Calibri" w:hAnsi="Calibri"/>
                <w:color w:val="000000"/>
                <w:sz w:val="18"/>
                <w:szCs w:val="18"/>
              </w:rPr>
            </w:pPr>
            <w:r w:rsidRPr="002A4574">
              <w:rPr>
                <w:rFonts w:ascii="Calibri" w:hAnsi="Calibri"/>
                <w:color w:val="000000"/>
                <w:sz w:val="18"/>
                <w:szCs w:val="18"/>
              </w:rPr>
              <w:t>–121.87</w:t>
            </w:r>
          </w:p>
        </w:tc>
        <w:tc>
          <w:tcPr>
            <w:tcW w:w="1293" w:type="dxa"/>
            <w:tcBorders>
              <w:top w:val="nil"/>
              <w:left w:val="nil"/>
              <w:bottom w:val="nil"/>
              <w:right w:val="nil"/>
            </w:tcBorders>
            <w:shd w:val="clear" w:color="auto" w:fill="auto"/>
            <w:noWrap/>
            <w:vAlign w:val="center"/>
            <w:hideMark/>
          </w:tcPr>
          <w:p w14:paraId="0435B57F" w14:textId="60424012"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50DD6FD9" w14:textId="77777777" w:rsidTr="00BA6D7A">
        <w:trPr>
          <w:trHeight w:val="240"/>
        </w:trPr>
        <w:tc>
          <w:tcPr>
            <w:tcW w:w="984" w:type="dxa"/>
            <w:tcBorders>
              <w:top w:val="nil"/>
              <w:left w:val="nil"/>
              <w:bottom w:val="nil"/>
              <w:right w:val="nil"/>
            </w:tcBorders>
            <w:shd w:val="clear" w:color="auto" w:fill="auto"/>
            <w:noWrap/>
            <w:vAlign w:val="center"/>
          </w:tcPr>
          <w:p w14:paraId="094DB133" w14:textId="16E1C7E1" w:rsidR="00E84C3B" w:rsidRPr="002A4574" w:rsidRDefault="00E84C3B" w:rsidP="009D3D1C">
            <w:pPr>
              <w:rPr>
                <w:rFonts w:ascii="Calibri" w:hAnsi="Calibri"/>
                <w:color w:val="000000"/>
                <w:sz w:val="18"/>
                <w:szCs w:val="18"/>
              </w:rPr>
            </w:pPr>
            <w:r>
              <w:rPr>
                <w:rFonts w:ascii="Calibri" w:hAnsi="Calibri"/>
                <w:color w:val="000000"/>
                <w:sz w:val="18"/>
                <w:szCs w:val="18"/>
              </w:rPr>
              <w:t>724917</w:t>
            </w:r>
          </w:p>
        </w:tc>
        <w:tc>
          <w:tcPr>
            <w:tcW w:w="818" w:type="dxa"/>
            <w:gridSpan w:val="2"/>
            <w:tcBorders>
              <w:top w:val="nil"/>
              <w:left w:val="nil"/>
              <w:bottom w:val="nil"/>
              <w:right w:val="nil"/>
            </w:tcBorders>
            <w:shd w:val="clear" w:color="auto" w:fill="auto"/>
            <w:noWrap/>
            <w:vAlign w:val="center"/>
          </w:tcPr>
          <w:p w14:paraId="0493A9E1" w14:textId="1591B952" w:rsidR="00E84C3B" w:rsidRPr="002A4574" w:rsidRDefault="00E84C3B" w:rsidP="009D3D1C">
            <w:pPr>
              <w:rPr>
                <w:rFonts w:ascii="Calibri" w:hAnsi="Calibri"/>
                <w:color w:val="000000"/>
                <w:sz w:val="18"/>
                <w:szCs w:val="18"/>
              </w:rPr>
            </w:pPr>
            <w:r>
              <w:rPr>
                <w:rFonts w:ascii="Calibri" w:hAnsi="Calibri"/>
                <w:color w:val="000000"/>
                <w:sz w:val="18"/>
                <w:szCs w:val="18"/>
              </w:rPr>
              <w:t>0.54</w:t>
            </w:r>
          </w:p>
        </w:tc>
        <w:tc>
          <w:tcPr>
            <w:tcW w:w="4955" w:type="dxa"/>
            <w:gridSpan w:val="3"/>
            <w:tcBorders>
              <w:top w:val="nil"/>
              <w:left w:val="nil"/>
              <w:bottom w:val="nil"/>
              <w:right w:val="nil"/>
            </w:tcBorders>
            <w:shd w:val="clear" w:color="auto" w:fill="auto"/>
            <w:noWrap/>
            <w:vAlign w:val="bottom"/>
          </w:tcPr>
          <w:p w14:paraId="2FE8C0A1" w14:textId="6FD6DBED" w:rsidR="00E84C3B" w:rsidRPr="002A4574" w:rsidRDefault="00E84C3B" w:rsidP="009D3D1C">
            <w:pPr>
              <w:rPr>
                <w:rFonts w:ascii="Calibri" w:hAnsi="Calibri"/>
                <w:color w:val="000000"/>
                <w:sz w:val="18"/>
                <w:szCs w:val="18"/>
              </w:rPr>
            </w:pPr>
            <w:r>
              <w:rPr>
                <w:rFonts w:ascii="Calibri" w:hAnsi="Calibri"/>
                <w:color w:val="000000"/>
                <w:sz w:val="18"/>
                <w:szCs w:val="18"/>
              </w:rPr>
              <w:t>Salinas Municipal AP</w:t>
            </w:r>
          </w:p>
        </w:tc>
        <w:tc>
          <w:tcPr>
            <w:tcW w:w="1451" w:type="dxa"/>
            <w:gridSpan w:val="2"/>
            <w:tcBorders>
              <w:top w:val="nil"/>
              <w:left w:val="nil"/>
              <w:bottom w:val="nil"/>
              <w:right w:val="nil"/>
            </w:tcBorders>
            <w:shd w:val="clear" w:color="auto" w:fill="auto"/>
            <w:noWrap/>
            <w:vAlign w:val="center"/>
          </w:tcPr>
          <w:p w14:paraId="0F32BA8E" w14:textId="6FCBBA61" w:rsidR="00E84C3B" w:rsidRPr="002A4574" w:rsidRDefault="00E84C3B" w:rsidP="009D3D1C">
            <w:pPr>
              <w:rPr>
                <w:rFonts w:ascii="Calibri" w:hAnsi="Calibri"/>
                <w:color w:val="000000"/>
                <w:sz w:val="18"/>
                <w:szCs w:val="18"/>
              </w:rPr>
            </w:pPr>
            <w:r>
              <w:rPr>
                <w:rFonts w:ascii="Calibri" w:hAnsi="Calibri"/>
                <w:color w:val="000000"/>
                <w:sz w:val="18"/>
                <w:szCs w:val="18"/>
              </w:rPr>
              <w:t>36.67</w:t>
            </w:r>
          </w:p>
        </w:tc>
        <w:tc>
          <w:tcPr>
            <w:tcW w:w="1420" w:type="dxa"/>
            <w:gridSpan w:val="2"/>
            <w:tcBorders>
              <w:top w:val="nil"/>
              <w:left w:val="nil"/>
              <w:bottom w:val="nil"/>
              <w:right w:val="nil"/>
            </w:tcBorders>
            <w:shd w:val="clear" w:color="auto" w:fill="auto"/>
            <w:noWrap/>
            <w:vAlign w:val="center"/>
          </w:tcPr>
          <w:p w14:paraId="282B99CD" w14:textId="7D1002E4" w:rsidR="00E84C3B" w:rsidRPr="002A4574" w:rsidRDefault="00E84C3B" w:rsidP="009D3D1C">
            <w:pPr>
              <w:rPr>
                <w:rFonts w:ascii="Calibri" w:hAnsi="Calibri"/>
                <w:color w:val="000000"/>
                <w:sz w:val="18"/>
                <w:szCs w:val="18"/>
              </w:rPr>
            </w:pPr>
            <w:r>
              <w:rPr>
                <w:rFonts w:ascii="Calibri" w:hAnsi="Calibri"/>
                <w:color w:val="000000"/>
                <w:sz w:val="18"/>
                <w:szCs w:val="18"/>
              </w:rPr>
              <w:t>-121.60</w:t>
            </w:r>
          </w:p>
        </w:tc>
        <w:tc>
          <w:tcPr>
            <w:tcW w:w="1293" w:type="dxa"/>
            <w:tcBorders>
              <w:top w:val="nil"/>
              <w:left w:val="nil"/>
              <w:bottom w:val="nil"/>
              <w:right w:val="nil"/>
            </w:tcBorders>
            <w:shd w:val="clear" w:color="auto" w:fill="auto"/>
            <w:noWrap/>
            <w:vAlign w:val="center"/>
          </w:tcPr>
          <w:p w14:paraId="2BB81A80" w14:textId="004F12AF" w:rsidR="00E84C3B" w:rsidRPr="002A4574" w:rsidRDefault="00E84C3B"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302922EA" w14:textId="77777777" w:rsidTr="00BA6D7A">
        <w:trPr>
          <w:trHeight w:val="240"/>
        </w:trPr>
        <w:tc>
          <w:tcPr>
            <w:tcW w:w="984" w:type="dxa"/>
            <w:tcBorders>
              <w:top w:val="nil"/>
              <w:left w:val="nil"/>
              <w:bottom w:val="nil"/>
              <w:right w:val="nil"/>
            </w:tcBorders>
            <w:shd w:val="clear" w:color="auto" w:fill="auto"/>
            <w:noWrap/>
            <w:vAlign w:val="center"/>
          </w:tcPr>
          <w:p w14:paraId="36D834E9" w14:textId="67DC19A4" w:rsidR="00E84C3B" w:rsidRPr="002A4574" w:rsidRDefault="00E84C3B" w:rsidP="009D3D1C">
            <w:pPr>
              <w:rPr>
                <w:rFonts w:ascii="Calibri" w:hAnsi="Calibri"/>
                <w:color w:val="000000"/>
                <w:sz w:val="18"/>
                <w:szCs w:val="18"/>
              </w:rPr>
            </w:pPr>
            <w:r>
              <w:rPr>
                <w:rFonts w:ascii="Calibri" w:hAnsi="Calibri"/>
                <w:color w:val="000000"/>
                <w:sz w:val="18"/>
                <w:szCs w:val="18"/>
              </w:rPr>
              <w:t>724920</w:t>
            </w:r>
          </w:p>
        </w:tc>
        <w:tc>
          <w:tcPr>
            <w:tcW w:w="818" w:type="dxa"/>
            <w:gridSpan w:val="2"/>
            <w:tcBorders>
              <w:top w:val="nil"/>
              <w:left w:val="nil"/>
              <w:bottom w:val="nil"/>
              <w:right w:val="nil"/>
            </w:tcBorders>
            <w:shd w:val="clear" w:color="auto" w:fill="auto"/>
            <w:noWrap/>
            <w:vAlign w:val="center"/>
          </w:tcPr>
          <w:p w14:paraId="1F72A2CB" w14:textId="50B3B530" w:rsidR="00E84C3B" w:rsidRPr="002A4574" w:rsidRDefault="00E84C3B" w:rsidP="009D3D1C">
            <w:pPr>
              <w:rPr>
                <w:rFonts w:ascii="Calibri" w:hAnsi="Calibri"/>
                <w:color w:val="000000"/>
                <w:sz w:val="18"/>
                <w:szCs w:val="18"/>
              </w:rPr>
            </w:pPr>
            <w:r>
              <w:rPr>
                <w:rFonts w:ascii="Calibri" w:hAnsi="Calibri"/>
                <w:color w:val="000000"/>
                <w:sz w:val="18"/>
                <w:szCs w:val="18"/>
              </w:rPr>
              <w:t>0.50</w:t>
            </w:r>
          </w:p>
        </w:tc>
        <w:tc>
          <w:tcPr>
            <w:tcW w:w="4955" w:type="dxa"/>
            <w:gridSpan w:val="3"/>
            <w:tcBorders>
              <w:top w:val="nil"/>
              <w:left w:val="nil"/>
              <w:bottom w:val="nil"/>
              <w:right w:val="nil"/>
            </w:tcBorders>
            <w:shd w:val="clear" w:color="auto" w:fill="auto"/>
            <w:noWrap/>
            <w:vAlign w:val="bottom"/>
          </w:tcPr>
          <w:p w14:paraId="0BDBF88D" w14:textId="34424D4B" w:rsidR="00E84C3B" w:rsidRPr="002A4574" w:rsidRDefault="00E84C3B" w:rsidP="00E84C3B">
            <w:pPr>
              <w:rPr>
                <w:rFonts w:ascii="Calibri" w:hAnsi="Calibri"/>
                <w:color w:val="000000"/>
                <w:sz w:val="18"/>
                <w:szCs w:val="18"/>
              </w:rPr>
            </w:pPr>
            <w:r>
              <w:rPr>
                <w:rFonts w:ascii="Calibri" w:hAnsi="Calibri"/>
                <w:color w:val="000000"/>
                <w:sz w:val="18"/>
                <w:szCs w:val="18"/>
              </w:rPr>
              <w:t xml:space="preserve">Stockton Metropolitan Arpt </w:t>
            </w:r>
          </w:p>
        </w:tc>
        <w:tc>
          <w:tcPr>
            <w:tcW w:w="1451" w:type="dxa"/>
            <w:gridSpan w:val="2"/>
            <w:tcBorders>
              <w:top w:val="nil"/>
              <w:left w:val="nil"/>
              <w:bottom w:val="nil"/>
              <w:right w:val="nil"/>
            </w:tcBorders>
            <w:shd w:val="clear" w:color="auto" w:fill="auto"/>
            <w:noWrap/>
            <w:vAlign w:val="center"/>
          </w:tcPr>
          <w:p w14:paraId="10DAF28C" w14:textId="7A1EF9F4" w:rsidR="00E84C3B" w:rsidRPr="002A4574" w:rsidRDefault="00E84C3B" w:rsidP="009D3D1C">
            <w:pPr>
              <w:rPr>
                <w:rFonts w:ascii="Calibri" w:hAnsi="Calibri"/>
                <w:color w:val="000000"/>
                <w:sz w:val="18"/>
                <w:szCs w:val="18"/>
              </w:rPr>
            </w:pPr>
            <w:r>
              <w:rPr>
                <w:rFonts w:ascii="Calibri" w:hAnsi="Calibri"/>
                <w:color w:val="000000"/>
                <w:sz w:val="18"/>
                <w:szCs w:val="18"/>
              </w:rPr>
              <w:t>37.90</w:t>
            </w:r>
          </w:p>
        </w:tc>
        <w:tc>
          <w:tcPr>
            <w:tcW w:w="1420" w:type="dxa"/>
            <w:gridSpan w:val="2"/>
            <w:tcBorders>
              <w:top w:val="nil"/>
              <w:left w:val="nil"/>
              <w:bottom w:val="nil"/>
              <w:right w:val="nil"/>
            </w:tcBorders>
            <w:shd w:val="clear" w:color="auto" w:fill="auto"/>
            <w:noWrap/>
            <w:vAlign w:val="center"/>
          </w:tcPr>
          <w:p w14:paraId="3A97969D" w14:textId="733EFD24" w:rsidR="00E84C3B" w:rsidRPr="002A4574" w:rsidRDefault="00E84C3B" w:rsidP="003B662A">
            <w:pPr>
              <w:rPr>
                <w:rFonts w:ascii="Calibri" w:hAnsi="Calibri"/>
                <w:color w:val="000000"/>
                <w:sz w:val="18"/>
                <w:szCs w:val="18"/>
              </w:rPr>
            </w:pPr>
            <w:r>
              <w:rPr>
                <w:rFonts w:ascii="Calibri" w:hAnsi="Calibri"/>
                <w:color w:val="000000"/>
                <w:sz w:val="18"/>
                <w:szCs w:val="18"/>
              </w:rPr>
              <w:t>-</w:t>
            </w:r>
            <w:r w:rsidR="003B662A">
              <w:rPr>
                <w:rFonts w:ascii="Calibri" w:hAnsi="Calibri"/>
                <w:color w:val="000000"/>
                <w:sz w:val="18"/>
                <w:szCs w:val="18"/>
              </w:rPr>
              <w:t>1</w:t>
            </w:r>
            <w:r>
              <w:rPr>
                <w:rFonts w:ascii="Calibri" w:hAnsi="Calibri"/>
                <w:color w:val="000000"/>
                <w:sz w:val="18"/>
                <w:szCs w:val="18"/>
              </w:rPr>
              <w:t>12.23</w:t>
            </w:r>
          </w:p>
        </w:tc>
        <w:tc>
          <w:tcPr>
            <w:tcW w:w="1293" w:type="dxa"/>
            <w:tcBorders>
              <w:top w:val="nil"/>
              <w:left w:val="nil"/>
              <w:bottom w:val="nil"/>
              <w:right w:val="nil"/>
            </w:tcBorders>
            <w:shd w:val="clear" w:color="auto" w:fill="auto"/>
            <w:noWrap/>
            <w:vAlign w:val="center"/>
          </w:tcPr>
          <w:p w14:paraId="6479CFE3" w14:textId="012E0F94" w:rsidR="00E84C3B" w:rsidRPr="002A4574" w:rsidRDefault="00E84C3B"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3C37F4C5" w14:textId="77777777" w:rsidTr="00BA6D7A">
        <w:trPr>
          <w:trHeight w:val="240"/>
        </w:trPr>
        <w:tc>
          <w:tcPr>
            <w:tcW w:w="984" w:type="dxa"/>
            <w:tcBorders>
              <w:top w:val="nil"/>
              <w:left w:val="nil"/>
              <w:bottom w:val="nil"/>
              <w:right w:val="nil"/>
            </w:tcBorders>
            <w:shd w:val="clear" w:color="auto" w:fill="auto"/>
            <w:noWrap/>
            <w:vAlign w:val="center"/>
          </w:tcPr>
          <w:p w14:paraId="569516EF" w14:textId="0C113937" w:rsidR="00E84C3B" w:rsidRPr="002A4574" w:rsidRDefault="00E84C3B" w:rsidP="009D3D1C">
            <w:pPr>
              <w:rPr>
                <w:rFonts w:ascii="Calibri" w:hAnsi="Calibri"/>
                <w:color w:val="000000"/>
                <w:sz w:val="18"/>
                <w:szCs w:val="18"/>
              </w:rPr>
            </w:pPr>
            <w:r>
              <w:rPr>
                <w:rFonts w:ascii="Calibri" w:hAnsi="Calibri"/>
                <w:color w:val="000000"/>
                <w:sz w:val="18"/>
                <w:szCs w:val="18"/>
              </w:rPr>
              <w:t>724926</w:t>
            </w:r>
          </w:p>
        </w:tc>
        <w:tc>
          <w:tcPr>
            <w:tcW w:w="818" w:type="dxa"/>
            <w:gridSpan w:val="2"/>
            <w:tcBorders>
              <w:top w:val="nil"/>
              <w:left w:val="nil"/>
              <w:bottom w:val="nil"/>
              <w:right w:val="nil"/>
            </w:tcBorders>
            <w:shd w:val="clear" w:color="auto" w:fill="auto"/>
            <w:noWrap/>
            <w:vAlign w:val="center"/>
          </w:tcPr>
          <w:p w14:paraId="309DB793" w14:textId="70C77632" w:rsidR="00E84C3B" w:rsidRPr="002A4574" w:rsidRDefault="00E84C3B" w:rsidP="009D3D1C">
            <w:pPr>
              <w:rPr>
                <w:rFonts w:ascii="Calibri" w:hAnsi="Calibri"/>
                <w:color w:val="000000"/>
                <w:sz w:val="18"/>
                <w:szCs w:val="18"/>
              </w:rPr>
            </w:pPr>
            <w:r>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tcPr>
          <w:p w14:paraId="2D9859B2" w14:textId="7F33F9AB" w:rsidR="00E84C3B" w:rsidRPr="002A4574" w:rsidRDefault="003B662A" w:rsidP="003B662A">
            <w:pPr>
              <w:rPr>
                <w:rFonts w:ascii="Calibri" w:hAnsi="Calibri"/>
                <w:color w:val="000000"/>
                <w:sz w:val="18"/>
                <w:szCs w:val="18"/>
              </w:rPr>
            </w:pPr>
            <w:r>
              <w:rPr>
                <w:rFonts w:ascii="Calibri" w:hAnsi="Calibri"/>
                <w:color w:val="000000"/>
                <w:sz w:val="18"/>
                <w:szCs w:val="18"/>
              </w:rPr>
              <w:t>Modesto City – County</w:t>
            </w:r>
            <w:r w:rsidR="00AD5C25">
              <w:rPr>
                <w:rFonts w:ascii="Calibri" w:hAnsi="Calibri"/>
                <w:color w:val="000000"/>
                <w:sz w:val="18"/>
                <w:szCs w:val="18"/>
              </w:rPr>
              <w:t xml:space="preserve"> AP</w:t>
            </w:r>
          </w:p>
        </w:tc>
        <w:tc>
          <w:tcPr>
            <w:tcW w:w="1451" w:type="dxa"/>
            <w:gridSpan w:val="2"/>
            <w:tcBorders>
              <w:top w:val="nil"/>
              <w:left w:val="nil"/>
              <w:bottom w:val="nil"/>
              <w:right w:val="nil"/>
            </w:tcBorders>
            <w:shd w:val="clear" w:color="auto" w:fill="auto"/>
            <w:noWrap/>
            <w:vAlign w:val="center"/>
          </w:tcPr>
          <w:p w14:paraId="48B5CC98" w14:textId="6D426F45" w:rsidR="00E84C3B" w:rsidRPr="002A4574" w:rsidRDefault="003B662A" w:rsidP="009D3D1C">
            <w:pPr>
              <w:rPr>
                <w:rFonts w:ascii="Calibri" w:hAnsi="Calibri"/>
                <w:color w:val="000000"/>
                <w:sz w:val="18"/>
                <w:szCs w:val="18"/>
              </w:rPr>
            </w:pPr>
            <w:r>
              <w:rPr>
                <w:rFonts w:ascii="Calibri" w:hAnsi="Calibri"/>
                <w:color w:val="000000"/>
                <w:sz w:val="18"/>
                <w:szCs w:val="18"/>
              </w:rPr>
              <w:t>37.63</w:t>
            </w:r>
          </w:p>
        </w:tc>
        <w:tc>
          <w:tcPr>
            <w:tcW w:w="1420" w:type="dxa"/>
            <w:gridSpan w:val="2"/>
            <w:tcBorders>
              <w:top w:val="nil"/>
              <w:left w:val="nil"/>
              <w:bottom w:val="nil"/>
              <w:right w:val="nil"/>
            </w:tcBorders>
            <w:shd w:val="clear" w:color="auto" w:fill="auto"/>
            <w:noWrap/>
            <w:vAlign w:val="center"/>
          </w:tcPr>
          <w:p w14:paraId="0176AF46" w14:textId="6F2710ED" w:rsidR="00E84C3B" w:rsidRPr="002A4574" w:rsidRDefault="003B662A" w:rsidP="009D3D1C">
            <w:pPr>
              <w:rPr>
                <w:rFonts w:ascii="Calibri" w:hAnsi="Calibri"/>
                <w:color w:val="000000"/>
                <w:sz w:val="18"/>
                <w:szCs w:val="18"/>
              </w:rPr>
            </w:pPr>
            <w:r>
              <w:rPr>
                <w:rFonts w:ascii="Calibri" w:hAnsi="Calibri"/>
                <w:color w:val="000000"/>
                <w:sz w:val="18"/>
                <w:szCs w:val="18"/>
              </w:rPr>
              <w:t>-120.95</w:t>
            </w:r>
          </w:p>
        </w:tc>
        <w:tc>
          <w:tcPr>
            <w:tcW w:w="1293" w:type="dxa"/>
            <w:tcBorders>
              <w:top w:val="nil"/>
              <w:left w:val="nil"/>
              <w:bottom w:val="nil"/>
              <w:right w:val="nil"/>
            </w:tcBorders>
            <w:shd w:val="clear" w:color="auto" w:fill="auto"/>
            <w:noWrap/>
            <w:vAlign w:val="center"/>
          </w:tcPr>
          <w:p w14:paraId="412ED1EB" w14:textId="4A728CDF"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0F26BF5B" w14:textId="77777777" w:rsidTr="00BA6D7A">
        <w:trPr>
          <w:trHeight w:val="240"/>
        </w:trPr>
        <w:tc>
          <w:tcPr>
            <w:tcW w:w="984" w:type="dxa"/>
            <w:tcBorders>
              <w:top w:val="nil"/>
              <w:left w:val="nil"/>
              <w:bottom w:val="nil"/>
              <w:right w:val="nil"/>
            </w:tcBorders>
            <w:shd w:val="clear" w:color="auto" w:fill="auto"/>
            <w:noWrap/>
            <w:vAlign w:val="center"/>
          </w:tcPr>
          <w:p w14:paraId="7115B16F" w14:textId="62872DE7" w:rsidR="00E84C3B" w:rsidRPr="002A4574" w:rsidRDefault="003B662A" w:rsidP="009D3D1C">
            <w:pPr>
              <w:rPr>
                <w:rFonts w:ascii="Calibri" w:hAnsi="Calibri"/>
                <w:color w:val="000000"/>
                <w:sz w:val="18"/>
                <w:szCs w:val="18"/>
              </w:rPr>
            </w:pPr>
            <w:r>
              <w:rPr>
                <w:rFonts w:ascii="Calibri" w:hAnsi="Calibri"/>
                <w:color w:val="000000"/>
                <w:sz w:val="18"/>
                <w:szCs w:val="18"/>
              </w:rPr>
              <w:t>724927</w:t>
            </w:r>
          </w:p>
        </w:tc>
        <w:tc>
          <w:tcPr>
            <w:tcW w:w="818" w:type="dxa"/>
            <w:gridSpan w:val="2"/>
            <w:tcBorders>
              <w:top w:val="nil"/>
              <w:left w:val="nil"/>
              <w:bottom w:val="nil"/>
              <w:right w:val="nil"/>
            </w:tcBorders>
            <w:shd w:val="clear" w:color="auto" w:fill="auto"/>
            <w:noWrap/>
            <w:vAlign w:val="center"/>
          </w:tcPr>
          <w:p w14:paraId="6844E004" w14:textId="7E612262" w:rsidR="00E84C3B" w:rsidRPr="002A4574" w:rsidRDefault="003B662A" w:rsidP="009D3D1C">
            <w:pPr>
              <w:rPr>
                <w:rFonts w:ascii="Calibri" w:hAnsi="Calibri"/>
                <w:color w:val="000000"/>
                <w:sz w:val="18"/>
                <w:szCs w:val="18"/>
              </w:rPr>
            </w:pPr>
            <w:r>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tcPr>
          <w:p w14:paraId="3552DA7C" w14:textId="7B4ED1AB" w:rsidR="00E84C3B" w:rsidRPr="002A4574" w:rsidRDefault="003B662A" w:rsidP="009D3D1C">
            <w:pPr>
              <w:rPr>
                <w:rFonts w:ascii="Calibri" w:hAnsi="Calibri"/>
                <w:color w:val="000000"/>
                <w:sz w:val="18"/>
                <w:szCs w:val="18"/>
              </w:rPr>
            </w:pPr>
            <w:r>
              <w:rPr>
                <w:rFonts w:ascii="Calibri" w:hAnsi="Calibri"/>
                <w:color w:val="000000"/>
                <w:sz w:val="18"/>
                <w:szCs w:val="18"/>
              </w:rPr>
              <w:t>Livermore Municipal</w:t>
            </w:r>
          </w:p>
        </w:tc>
        <w:tc>
          <w:tcPr>
            <w:tcW w:w="1451" w:type="dxa"/>
            <w:gridSpan w:val="2"/>
            <w:tcBorders>
              <w:top w:val="nil"/>
              <w:left w:val="nil"/>
              <w:bottom w:val="nil"/>
              <w:right w:val="nil"/>
            </w:tcBorders>
            <w:shd w:val="clear" w:color="auto" w:fill="auto"/>
            <w:noWrap/>
            <w:vAlign w:val="center"/>
          </w:tcPr>
          <w:p w14:paraId="4694A981" w14:textId="0AEA30A0" w:rsidR="00E84C3B" w:rsidRPr="002A4574" w:rsidRDefault="003B662A" w:rsidP="009D3D1C">
            <w:pPr>
              <w:rPr>
                <w:rFonts w:ascii="Calibri" w:hAnsi="Calibri"/>
                <w:color w:val="000000"/>
                <w:sz w:val="18"/>
                <w:szCs w:val="18"/>
              </w:rPr>
            </w:pPr>
            <w:r>
              <w:rPr>
                <w:rFonts w:ascii="Calibri" w:hAnsi="Calibri"/>
                <w:color w:val="000000"/>
                <w:sz w:val="18"/>
                <w:szCs w:val="18"/>
              </w:rPr>
              <w:t>37.70</w:t>
            </w:r>
          </w:p>
        </w:tc>
        <w:tc>
          <w:tcPr>
            <w:tcW w:w="1420" w:type="dxa"/>
            <w:gridSpan w:val="2"/>
            <w:tcBorders>
              <w:top w:val="nil"/>
              <w:left w:val="nil"/>
              <w:bottom w:val="nil"/>
              <w:right w:val="nil"/>
            </w:tcBorders>
            <w:shd w:val="clear" w:color="auto" w:fill="auto"/>
            <w:noWrap/>
            <w:vAlign w:val="center"/>
          </w:tcPr>
          <w:p w14:paraId="50378743" w14:textId="194FABA6" w:rsidR="00E84C3B" w:rsidRPr="002A4574" w:rsidRDefault="003B662A" w:rsidP="009D3D1C">
            <w:pPr>
              <w:rPr>
                <w:rFonts w:ascii="Calibri" w:hAnsi="Calibri"/>
                <w:color w:val="000000"/>
                <w:sz w:val="18"/>
                <w:szCs w:val="18"/>
              </w:rPr>
            </w:pPr>
            <w:r>
              <w:rPr>
                <w:rFonts w:ascii="Calibri" w:hAnsi="Calibri"/>
                <w:color w:val="000000"/>
                <w:sz w:val="18"/>
                <w:szCs w:val="18"/>
              </w:rPr>
              <w:t>-121.82</w:t>
            </w:r>
          </w:p>
        </w:tc>
        <w:tc>
          <w:tcPr>
            <w:tcW w:w="1293" w:type="dxa"/>
            <w:tcBorders>
              <w:top w:val="nil"/>
              <w:left w:val="nil"/>
              <w:bottom w:val="nil"/>
              <w:right w:val="nil"/>
            </w:tcBorders>
            <w:shd w:val="clear" w:color="auto" w:fill="auto"/>
            <w:noWrap/>
            <w:vAlign w:val="center"/>
          </w:tcPr>
          <w:p w14:paraId="7D4D0787" w14:textId="2CAEA963"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79D8E2FC" w14:textId="77777777" w:rsidTr="00BA6D7A">
        <w:trPr>
          <w:trHeight w:val="240"/>
        </w:trPr>
        <w:tc>
          <w:tcPr>
            <w:tcW w:w="984" w:type="dxa"/>
            <w:tcBorders>
              <w:top w:val="nil"/>
              <w:left w:val="nil"/>
              <w:bottom w:val="nil"/>
              <w:right w:val="nil"/>
            </w:tcBorders>
            <w:shd w:val="clear" w:color="auto" w:fill="auto"/>
            <w:noWrap/>
            <w:vAlign w:val="center"/>
          </w:tcPr>
          <w:p w14:paraId="49D6D844" w14:textId="05B3F501" w:rsidR="00E84C3B" w:rsidRPr="002A4574" w:rsidRDefault="003B662A" w:rsidP="009D3D1C">
            <w:pPr>
              <w:rPr>
                <w:rFonts w:ascii="Calibri" w:hAnsi="Calibri"/>
                <w:color w:val="000000"/>
                <w:sz w:val="18"/>
                <w:szCs w:val="18"/>
              </w:rPr>
            </w:pPr>
            <w:r>
              <w:rPr>
                <w:rFonts w:ascii="Calibri" w:hAnsi="Calibri"/>
                <w:color w:val="000000"/>
                <w:sz w:val="18"/>
                <w:szCs w:val="18"/>
              </w:rPr>
              <w:t>724930</w:t>
            </w:r>
          </w:p>
        </w:tc>
        <w:tc>
          <w:tcPr>
            <w:tcW w:w="818" w:type="dxa"/>
            <w:gridSpan w:val="2"/>
            <w:tcBorders>
              <w:top w:val="nil"/>
              <w:left w:val="nil"/>
              <w:bottom w:val="nil"/>
              <w:right w:val="nil"/>
            </w:tcBorders>
            <w:shd w:val="clear" w:color="auto" w:fill="auto"/>
            <w:noWrap/>
            <w:vAlign w:val="center"/>
          </w:tcPr>
          <w:p w14:paraId="52339653" w14:textId="6A1EFBAD" w:rsidR="00E84C3B" w:rsidRPr="002A4574" w:rsidRDefault="003B662A" w:rsidP="009D3D1C">
            <w:pPr>
              <w:rPr>
                <w:rFonts w:ascii="Calibri" w:hAnsi="Calibri"/>
                <w:color w:val="000000"/>
                <w:sz w:val="18"/>
                <w:szCs w:val="18"/>
              </w:rPr>
            </w:pPr>
            <w:r>
              <w:rPr>
                <w:rFonts w:ascii="Calibri" w:hAnsi="Calibri"/>
                <w:color w:val="000000"/>
                <w:sz w:val="18"/>
                <w:szCs w:val="18"/>
              </w:rPr>
              <w:t>0.54</w:t>
            </w:r>
          </w:p>
        </w:tc>
        <w:tc>
          <w:tcPr>
            <w:tcW w:w="4955" w:type="dxa"/>
            <w:gridSpan w:val="3"/>
            <w:tcBorders>
              <w:top w:val="nil"/>
              <w:left w:val="nil"/>
              <w:bottom w:val="nil"/>
              <w:right w:val="nil"/>
            </w:tcBorders>
            <w:shd w:val="clear" w:color="auto" w:fill="auto"/>
            <w:noWrap/>
            <w:vAlign w:val="bottom"/>
          </w:tcPr>
          <w:p w14:paraId="201ABE07" w14:textId="399472B0" w:rsidR="00E84C3B" w:rsidRPr="002A4574" w:rsidRDefault="003B662A" w:rsidP="003B662A">
            <w:pPr>
              <w:rPr>
                <w:rFonts w:ascii="Calibri" w:hAnsi="Calibri"/>
                <w:color w:val="000000"/>
                <w:sz w:val="18"/>
                <w:szCs w:val="18"/>
              </w:rPr>
            </w:pPr>
            <w:r>
              <w:rPr>
                <w:rFonts w:ascii="Calibri" w:hAnsi="Calibri"/>
                <w:color w:val="000000"/>
                <w:sz w:val="18"/>
                <w:szCs w:val="18"/>
              </w:rPr>
              <w:t>Oakland Metropolitan Arpt</w:t>
            </w:r>
          </w:p>
        </w:tc>
        <w:tc>
          <w:tcPr>
            <w:tcW w:w="1451" w:type="dxa"/>
            <w:gridSpan w:val="2"/>
            <w:tcBorders>
              <w:top w:val="nil"/>
              <w:left w:val="nil"/>
              <w:bottom w:val="nil"/>
              <w:right w:val="nil"/>
            </w:tcBorders>
            <w:shd w:val="clear" w:color="auto" w:fill="auto"/>
            <w:noWrap/>
            <w:vAlign w:val="center"/>
          </w:tcPr>
          <w:p w14:paraId="3CF8DE25" w14:textId="4366C0B6" w:rsidR="00E84C3B" w:rsidRPr="002A4574" w:rsidRDefault="003B662A" w:rsidP="009D3D1C">
            <w:pPr>
              <w:rPr>
                <w:rFonts w:ascii="Calibri" w:hAnsi="Calibri"/>
                <w:color w:val="000000"/>
                <w:sz w:val="18"/>
                <w:szCs w:val="18"/>
              </w:rPr>
            </w:pPr>
            <w:r>
              <w:rPr>
                <w:rFonts w:ascii="Calibri" w:hAnsi="Calibri"/>
                <w:color w:val="000000"/>
                <w:sz w:val="18"/>
                <w:szCs w:val="18"/>
              </w:rPr>
              <w:t>37.72</w:t>
            </w:r>
          </w:p>
        </w:tc>
        <w:tc>
          <w:tcPr>
            <w:tcW w:w="1420" w:type="dxa"/>
            <w:gridSpan w:val="2"/>
            <w:tcBorders>
              <w:top w:val="nil"/>
              <w:left w:val="nil"/>
              <w:bottom w:val="nil"/>
              <w:right w:val="nil"/>
            </w:tcBorders>
            <w:shd w:val="clear" w:color="auto" w:fill="auto"/>
            <w:noWrap/>
            <w:vAlign w:val="center"/>
          </w:tcPr>
          <w:p w14:paraId="326F15D9" w14:textId="735A951E" w:rsidR="00E84C3B" w:rsidRPr="002A4574" w:rsidRDefault="003B662A" w:rsidP="009D3D1C">
            <w:pPr>
              <w:rPr>
                <w:rFonts w:ascii="Calibri" w:hAnsi="Calibri"/>
                <w:color w:val="000000"/>
                <w:sz w:val="18"/>
                <w:szCs w:val="18"/>
              </w:rPr>
            </w:pPr>
            <w:r>
              <w:rPr>
                <w:rFonts w:ascii="Calibri" w:hAnsi="Calibri"/>
                <w:color w:val="000000"/>
                <w:sz w:val="18"/>
                <w:szCs w:val="18"/>
              </w:rPr>
              <w:t>-122.22</w:t>
            </w:r>
          </w:p>
        </w:tc>
        <w:tc>
          <w:tcPr>
            <w:tcW w:w="1293" w:type="dxa"/>
            <w:tcBorders>
              <w:top w:val="nil"/>
              <w:left w:val="nil"/>
              <w:bottom w:val="nil"/>
              <w:right w:val="nil"/>
            </w:tcBorders>
            <w:shd w:val="clear" w:color="auto" w:fill="auto"/>
            <w:noWrap/>
            <w:vAlign w:val="center"/>
          </w:tcPr>
          <w:p w14:paraId="6AA5E897" w14:textId="2AE65765"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647BC4B9" w14:textId="77777777" w:rsidTr="00BA6D7A">
        <w:trPr>
          <w:trHeight w:val="240"/>
        </w:trPr>
        <w:tc>
          <w:tcPr>
            <w:tcW w:w="984" w:type="dxa"/>
            <w:tcBorders>
              <w:top w:val="nil"/>
              <w:left w:val="nil"/>
              <w:bottom w:val="nil"/>
              <w:right w:val="nil"/>
            </w:tcBorders>
            <w:shd w:val="clear" w:color="auto" w:fill="auto"/>
            <w:noWrap/>
            <w:vAlign w:val="center"/>
          </w:tcPr>
          <w:p w14:paraId="6ADBA33D" w14:textId="15B08B88" w:rsidR="00E84C3B" w:rsidRPr="002A4574" w:rsidRDefault="003B662A" w:rsidP="009D3D1C">
            <w:pPr>
              <w:rPr>
                <w:rFonts w:ascii="Calibri" w:hAnsi="Calibri"/>
                <w:color w:val="000000"/>
                <w:sz w:val="18"/>
                <w:szCs w:val="18"/>
              </w:rPr>
            </w:pPr>
            <w:r>
              <w:rPr>
                <w:rFonts w:ascii="Calibri" w:hAnsi="Calibri"/>
                <w:color w:val="000000"/>
                <w:sz w:val="18"/>
                <w:szCs w:val="18"/>
              </w:rPr>
              <w:t>724935</w:t>
            </w:r>
          </w:p>
        </w:tc>
        <w:tc>
          <w:tcPr>
            <w:tcW w:w="818" w:type="dxa"/>
            <w:gridSpan w:val="2"/>
            <w:tcBorders>
              <w:top w:val="nil"/>
              <w:left w:val="nil"/>
              <w:bottom w:val="nil"/>
              <w:right w:val="nil"/>
            </w:tcBorders>
            <w:shd w:val="clear" w:color="auto" w:fill="auto"/>
            <w:noWrap/>
            <w:vAlign w:val="center"/>
          </w:tcPr>
          <w:p w14:paraId="07125BF7" w14:textId="029B0F0B" w:rsidR="00E84C3B" w:rsidRPr="002A4574" w:rsidRDefault="003B662A" w:rsidP="009D3D1C">
            <w:pPr>
              <w:rPr>
                <w:rFonts w:ascii="Calibri" w:hAnsi="Calibri"/>
                <w:color w:val="000000"/>
                <w:sz w:val="18"/>
                <w:szCs w:val="18"/>
              </w:rPr>
            </w:pPr>
            <w:r>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tcPr>
          <w:p w14:paraId="665ECF7F" w14:textId="7D3EE605" w:rsidR="00E84C3B" w:rsidRPr="002A4574" w:rsidRDefault="003B662A" w:rsidP="009D3D1C">
            <w:pPr>
              <w:rPr>
                <w:rFonts w:ascii="Calibri" w:hAnsi="Calibri"/>
                <w:color w:val="000000"/>
                <w:sz w:val="18"/>
                <w:szCs w:val="18"/>
              </w:rPr>
            </w:pPr>
            <w:r>
              <w:rPr>
                <w:rFonts w:ascii="Calibri" w:hAnsi="Calibri"/>
                <w:color w:val="000000"/>
                <w:sz w:val="18"/>
                <w:szCs w:val="18"/>
              </w:rPr>
              <w:t>Hayward Air Term</w:t>
            </w:r>
          </w:p>
        </w:tc>
        <w:tc>
          <w:tcPr>
            <w:tcW w:w="1451" w:type="dxa"/>
            <w:gridSpan w:val="2"/>
            <w:tcBorders>
              <w:top w:val="nil"/>
              <w:left w:val="nil"/>
              <w:bottom w:val="nil"/>
              <w:right w:val="nil"/>
            </w:tcBorders>
            <w:shd w:val="clear" w:color="auto" w:fill="auto"/>
            <w:noWrap/>
            <w:vAlign w:val="center"/>
          </w:tcPr>
          <w:p w14:paraId="5E4B20E3" w14:textId="72346C2A" w:rsidR="00E84C3B" w:rsidRPr="002A4574" w:rsidRDefault="003B662A" w:rsidP="009D3D1C">
            <w:pPr>
              <w:rPr>
                <w:rFonts w:ascii="Calibri" w:hAnsi="Calibri"/>
                <w:color w:val="000000"/>
                <w:sz w:val="18"/>
                <w:szCs w:val="18"/>
              </w:rPr>
            </w:pPr>
            <w:r>
              <w:rPr>
                <w:rFonts w:ascii="Calibri" w:hAnsi="Calibri"/>
                <w:color w:val="000000"/>
                <w:sz w:val="18"/>
                <w:szCs w:val="18"/>
              </w:rPr>
              <w:t>37.67</w:t>
            </w:r>
          </w:p>
        </w:tc>
        <w:tc>
          <w:tcPr>
            <w:tcW w:w="1420" w:type="dxa"/>
            <w:gridSpan w:val="2"/>
            <w:tcBorders>
              <w:top w:val="nil"/>
              <w:left w:val="nil"/>
              <w:bottom w:val="nil"/>
              <w:right w:val="nil"/>
            </w:tcBorders>
            <w:shd w:val="clear" w:color="auto" w:fill="auto"/>
            <w:noWrap/>
            <w:vAlign w:val="center"/>
          </w:tcPr>
          <w:p w14:paraId="033997EF" w14:textId="4ED0E630" w:rsidR="00E84C3B" w:rsidRPr="002A4574" w:rsidRDefault="003B662A" w:rsidP="009D3D1C">
            <w:pPr>
              <w:rPr>
                <w:rFonts w:ascii="Calibri" w:hAnsi="Calibri"/>
                <w:color w:val="000000"/>
                <w:sz w:val="18"/>
                <w:szCs w:val="18"/>
              </w:rPr>
            </w:pPr>
            <w:r>
              <w:rPr>
                <w:rFonts w:ascii="Calibri" w:hAnsi="Calibri"/>
                <w:color w:val="000000"/>
                <w:sz w:val="18"/>
                <w:szCs w:val="18"/>
              </w:rPr>
              <w:t>-122.12</w:t>
            </w:r>
          </w:p>
        </w:tc>
        <w:tc>
          <w:tcPr>
            <w:tcW w:w="1293" w:type="dxa"/>
            <w:tcBorders>
              <w:top w:val="nil"/>
              <w:left w:val="nil"/>
              <w:bottom w:val="nil"/>
              <w:right w:val="nil"/>
            </w:tcBorders>
            <w:shd w:val="clear" w:color="auto" w:fill="auto"/>
            <w:noWrap/>
            <w:vAlign w:val="center"/>
          </w:tcPr>
          <w:p w14:paraId="53865BC7" w14:textId="5C4BA807"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0A96BDDE" w14:textId="77777777" w:rsidTr="00BA6D7A">
        <w:trPr>
          <w:trHeight w:val="240"/>
        </w:trPr>
        <w:tc>
          <w:tcPr>
            <w:tcW w:w="984" w:type="dxa"/>
            <w:tcBorders>
              <w:top w:val="nil"/>
              <w:left w:val="nil"/>
              <w:bottom w:val="nil"/>
              <w:right w:val="nil"/>
            </w:tcBorders>
            <w:shd w:val="clear" w:color="auto" w:fill="auto"/>
            <w:noWrap/>
            <w:vAlign w:val="center"/>
          </w:tcPr>
          <w:p w14:paraId="743CDE58" w14:textId="48EBDAAE" w:rsidR="00E84C3B" w:rsidRPr="002A4574" w:rsidRDefault="003B662A" w:rsidP="009D3D1C">
            <w:pPr>
              <w:rPr>
                <w:rFonts w:ascii="Calibri" w:hAnsi="Calibri"/>
                <w:color w:val="000000"/>
                <w:sz w:val="18"/>
                <w:szCs w:val="18"/>
              </w:rPr>
            </w:pPr>
            <w:r>
              <w:rPr>
                <w:rFonts w:ascii="Calibri" w:hAnsi="Calibri"/>
                <w:color w:val="000000"/>
                <w:sz w:val="18"/>
                <w:szCs w:val="18"/>
              </w:rPr>
              <w:t>724936</w:t>
            </w:r>
          </w:p>
        </w:tc>
        <w:tc>
          <w:tcPr>
            <w:tcW w:w="818" w:type="dxa"/>
            <w:gridSpan w:val="2"/>
            <w:tcBorders>
              <w:top w:val="nil"/>
              <w:left w:val="nil"/>
              <w:bottom w:val="nil"/>
              <w:right w:val="nil"/>
            </w:tcBorders>
            <w:shd w:val="clear" w:color="auto" w:fill="auto"/>
            <w:noWrap/>
            <w:vAlign w:val="center"/>
          </w:tcPr>
          <w:p w14:paraId="5E2AC23D" w14:textId="0A3930C7" w:rsidR="00E84C3B" w:rsidRPr="002A4574" w:rsidRDefault="003B662A" w:rsidP="009D3D1C">
            <w:pPr>
              <w:rPr>
                <w:rFonts w:ascii="Calibri" w:hAnsi="Calibri"/>
                <w:color w:val="000000"/>
                <w:sz w:val="18"/>
                <w:szCs w:val="18"/>
              </w:rPr>
            </w:pPr>
            <w:r>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tcPr>
          <w:p w14:paraId="296A8A22" w14:textId="4D7E92E1" w:rsidR="00E84C3B" w:rsidRPr="002A4574" w:rsidRDefault="003B662A" w:rsidP="009D3D1C">
            <w:pPr>
              <w:rPr>
                <w:rFonts w:ascii="Calibri" w:hAnsi="Calibri"/>
                <w:color w:val="000000"/>
                <w:sz w:val="18"/>
                <w:szCs w:val="18"/>
              </w:rPr>
            </w:pPr>
            <w:r>
              <w:rPr>
                <w:rFonts w:ascii="Calibri" w:hAnsi="Calibri"/>
                <w:color w:val="000000"/>
                <w:sz w:val="18"/>
                <w:szCs w:val="18"/>
              </w:rPr>
              <w:t xml:space="preserve">Concord – Buchanan Field </w:t>
            </w:r>
          </w:p>
        </w:tc>
        <w:tc>
          <w:tcPr>
            <w:tcW w:w="1451" w:type="dxa"/>
            <w:gridSpan w:val="2"/>
            <w:tcBorders>
              <w:top w:val="nil"/>
              <w:left w:val="nil"/>
              <w:bottom w:val="nil"/>
              <w:right w:val="nil"/>
            </w:tcBorders>
            <w:shd w:val="clear" w:color="auto" w:fill="auto"/>
            <w:noWrap/>
            <w:vAlign w:val="center"/>
          </w:tcPr>
          <w:p w14:paraId="77420A5F" w14:textId="5F5399D4" w:rsidR="00E84C3B" w:rsidRPr="002A4574" w:rsidRDefault="003B662A" w:rsidP="009D3D1C">
            <w:pPr>
              <w:rPr>
                <w:rFonts w:ascii="Calibri" w:hAnsi="Calibri"/>
                <w:color w:val="000000"/>
                <w:sz w:val="18"/>
                <w:szCs w:val="18"/>
              </w:rPr>
            </w:pPr>
            <w:r>
              <w:rPr>
                <w:rFonts w:ascii="Calibri" w:hAnsi="Calibri"/>
                <w:color w:val="000000"/>
                <w:sz w:val="18"/>
                <w:szCs w:val="18"/>
              </w:rPr>
              <w:t>38.00</w:t>
            </w:r>
          </w:p>
        </w:tc>
        <w:tc>
          <w:tcPr>
            <w:tcW w:w="1420" w:type="dxa"/>
            <w:gridSpan w:val="2"/>
            <w:tcBorders>
              <w:top w:val="nil"/>
              <w:left w:val="nil"/>
              <w:bottom w:val="nil"/>
              <w:right w:val="nil"/>
            </w:tcBorders>
            <w:shd w:val="clear" w:color="auto" w:fill="auto"/>
            <w:noWrap/>
            <w:vAlign w:val="center"/>
          </w:tcPr>
          <w:p w14:paraId="3B94DE6A" w14:textId="1125C710" w:rsidR="00E84C3B" w:rsidRPr="002A4574" w:rsidRDefault="003B662A" w:rsidP="009D3D1C">
            <w:pPr>
              <w:rPr>
                <w:rFonts w:ascii="Calibri" w:hAnsi="Calibri"/>
                <w:color w:val="000000"/>
                <w:sz w:val="18"/>
                <w:szCs w:val="18"/>
              </w:rPr>
            </w:pPr>
            <w:r>
              <w:rPr>
                <w:rFonts w:ascii="Calibri" w:hAnsi="Calibri"/>
                <w:color w:val="000000"/>
                <w:sz w:val="18"/>
                <w:szCs w:val="18"/>
              </w:rPr>
              <w:t>-122.05</w:t>
            </w:r>
          </w:p>
        </w:tc>
        <w:tc>
          <w:tcPr>
            <w:tcW w:w="1293" w:type="dxa"/>
            <w:tcBorders>
              <w:top w:val="nil"/>
              <w:left w:val="nil"/>
              <w:bottom w:val="nil"/>
              <w:right w:val="nil"/>
            </w:tcBorders>
            <w:shd w:val="clear" w:color="auto" w:fill="auto"/>
            <w:noWrap/>
            <w:vAlign w:val="center"/>
          </w:tcPr>
          <w:p w14:paraId="592564BE" w14:textId="3B0D01BF"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3BE0BC99" w14:textId="77777777" w:rsidTr="00BA6D7A">
        <w:trPr>
          <w:trHeight w:val="240"/>
        </w:trPr>
        <w:tc>
          <w:tcPr>
            <w:tcW w:w="984" w:type="dxa"/>
            <w:tcBorders>
              <w:top w:val="nil"/>
              <w:left w:val="nil"/>
              <w:bottom w:val="nil"/>
              <w:right w:val="nil"/>
            </w:tcBorders>
            <w:shd w:val="clear" w:color="auto" w:fill="auto"/>
            <w:noWrap/>
            <w:vAlign w:val="center"/>
          </w:tcPr>
          <w:p w14:paraId="1EF95F8D" w14:textId="49A207FA" w:rsidR="00E84C3B" w:rsidRPr="002A4574" w:rsidRDefault="003B662A" w:rsidP="009D3D1C">
            <w:pPr>
              <w:rPr>
                <w:rFonts w:ascii="Calibri" w:hAnsi="Calibri"/>
                <w:color w:val="000000"/>
                <w:sz w:val="18"/>
                <w:szCs w:val="18"/>
              </w:rPr>
            </w:pPr>
            <w:r>
              <w:rPr>
                <w:rFonts w:ascii="Calibri" w:hAnsi="Calibri"/>
                <w:color w:val="000000"/>
                <w:sz w:val="18"/>
                <w:szCs w:val="18"/>
              </w:rPr>
              <w:t>724940</w:t>
            </w:r>
          </w:p>
        </w:tc>
        <w:tc>
          <w:tcPr>
            <w:tcW w:w="818" w:type="dxa"/>
            <w:gridSpan w:val="2"/>
            <w:tcBorders>
              <w:top w:val="nil"/>
              <w:left w:val="nil"/>
              <w:bottom w:val="nil"/>
              <w:right w:val="nil"/>
            </w:tcBorders>
            <w:shd w:val="clear" w:color="auto" w:fill="auto"/>
            <w:noWrap/>
            <w:vAlign w:val="center"/>
          </w:tcPr>
          <w:p w14:paraId="5FD35899" w14:textId="34E1A2BB" w:rsidR="00E84C3B" w:rsidRPr="002A4574" w:rsidRDefault="003B662A" w:rsidP="009D3D1C">
            <w:pPr>
              <w:rPr>
                <w:rFonts w:ascii="Calibri" w:hAnsi="Calibri"/>
                <w:color w:val="000000"/>
                <w:sz w:val="18"/>
                <w:szCs w:val="18"/>
              </w:rPr>
            </w:pPr>
            <w:r>
              <w:rPr>
                <w:rFonts w:ascii="Calibri" w:hAnsi="Calibri"/>
                <w:color w:val="000000"/>
                <w:sz w:val="18"/>
                <w:szCs w:val="18"/>
              </w:rPr>
              <w:t>0.60</w:t>
            </w:r>
          </w:p>
        </w:tc>
        <w:tc>
          <w:tcPr>
            <w:tcW w:w="4955" w:type="dxa"/>
            <w:gridSpan w:val="3"/>
            <w:tcBorders>
              <w:top w:val="nil"/>
              <w:left w:val="nil"/>
              <w:bottom w:val="nil"/>
              <w:right w:val="nil"/>
            </w:tcBorders>
            <w:shd w:val="clear" w:color="auto" w:fill="auto"/>
            <w:noWrap/>
            <w:vAlign w:val="bottom"/>
          </w:tcPr>
          <w:p w14:paraId="49FABE26" w14:textId="2F78EADA" w:rsidR="00E84C3B" w:rsidRPr="002A4574" w:rsidRDefault="003B662A" w:rsidP="009D3D1C">
            <w:pPr>
              <w:rPr>
                <w:rFonts w:ascii="Calibri" w:hAnsi="Calibri"/>
                <w:color w:val="000000"/>
                <w:sz w:val="18"/>
                <w:szCs w:val="18"/>
              </w:rPr>
            </w:pPr>
            <w:r>
              <w:rPr>
                <w:rFonts w:ascii="Calibri" w:hAnsi="Calibri"/>
                <w:color w:val="000000"/>
                <w:sz w:val="18"/>
                <w:szCs w:val="18"/>
              </w:rPr>
              <w:t>San Francisco Intl AP</w:t>
            </w:r>
          </w:p>
        </w:tc>
        <w:tc>
          <w:tcPr>
            <w:tcW w:w="1451" w:type="dxa"/>
            <w:gridSpan w:val="2"/>
            <w:tcBorders>
              <w:top w:val="nil"/>
              <w:left w:val="nil"/>
              <w:bottom w:val="nil"/>
              <w:right w:val="nil"/>
            </w:tcBorders>
            <w:shd w:val="clear" w:color="auto" w:fill="auto"/>
            <w:noWrap/>
            <w:vAlign w:val="center"/>
          </w:tcPr>
          <w:p w14:paraId="335D861B" w14:textId="76CEF36D" w:rsidR="00E84C3B" w:rsidRPr="002A4574" w:rsidRDefault="003B662A" w:rsidP="009D3D1C">
            <w:pPr>
              <w:rPr>
                <w:rFonts w:ascii="Calibri" w:hAnsi="Calibri"/>
                <w:color w:val="000000"/>
                <w:sz w:val="18"/>
                <w:szCs w:val="18"/>
              </w:rPr>
            </w:pPr>
            <w:r>
              <w:rPr>
                <w:rFonts w:ascii="Calibri" w:hAnsi="Calibri"/>
                <w:color w:val="000000"/>
                <w:sz w:val="18"/>
                <w:szCs w:val="18"/>
              </w:rPr>
              <w:t>37.62</w:t>
            </w:r>
          </w:p>
        </w:tc>
        <w:tc>
          <w:tcPr>
            <w:tcW w:w="1420" w:type="dxa"/>
            <w:gridSpan w:val="2"/>
            <w:tcBorders>
              <w:top w:val="nil"/>
              <w:left w:val="nil"/>
              <w:bottom w:val="nil"/>
              <w:right w:val="nil"/>
            </w:tcBorders>
            <w:shd w:val="clear" w:color="auto" w:fill="auto"/>
            <w:noWrap/>
            <w:vAlign w:val="center"/>
          </w:tcPr>
          <w:p w14:paraId="25EE8C88" w14:textId="47F92D2D" w:rsidR="00E84C3B" w:rsidRPr="002A4574" w:rsidRDefault="003B662A" w:rsidP="009D3D1C">
            <w:pPr>
              <w:rPr>
                <w:rFonts w:ascii="Calibri" w:hAnsi="Calibri"/>
                <w:color w:val="000000"/>
                <w:sz w:val="18"/>
                <w:szCs w:val="18"/>
              </w:rPr>
            </w:pPr>
            <w:r>
              <w:rPr>
                <w:rFonts w:ascii="Calibri" w:hAnsi="Calibri"/>
                <w:color w:val="000000"/>
                <w:sz w:val="18"/>
                <w:szCs w:val="18"/>
              </w:rPr>
              <w:t>-122.40</w:t>
            </w:r>
          </w:p>
        </w:tc>
        <w:tc>
          <w:tcPr>
            <w:tcW w:w="1293" w:type="dxa"/>
            <w:tcBorders>
              <w:top w:val="nil"/>
              <w:left w:val="nil"/>
              <w:bottom w:val="nil"/>
              <w:right w:val="nil"/>
            </w:tcBorders>
            <w:shd w:val="clear" w:color="auto" w:fill="auto"/>
            <w:noWrap/>
            <w:vAlign w:val="center"/>
          </w:tcPr>
          <w:p w14:paraId="4B920543" w14:textId="04884A7E"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299C5D48" w14:textId="77777777" w:rsidTr="00BA6D7A">
        <w:trPr>
          <w:trHeight w:val="240"/>
        </w:trPr>
        <w:tc>
          <w:tcPr>
            <w:tcW w:w="984" w:type="dxa"/>
            <w:tcBorders>
              <w:top w:val="nil"/>
              <w:left w:val="nil"/>
              <w:bottom w:val="nil"/>
              <w:right w:val="nil"/>
            </w:tcBorders>
            <w:shd w:val="clear" w:color="auto" w:fill="auto"/>
            <w:noWrap/>
            <w:vAlign w:val="center"/>
          </w:tcPr>
          <w:p w14:paraId="6021BA62" w14:textId="6BC39897" w:rsidR="00E84C3B" w:rsidRPr="002A4574" w:rsidRDefault="003B662A" w:rsidP="009D3D1C">
            <w:pPr>
              <w:rPr>
                <w:rFonts w:ascii="Calibri" w:hAnsi="Calibri"/>
                <w:color w:val="000000"/>
                <w:sz w:val="18"/>
                <w:szCs w:val="18"/>
              </w:rPr>
            </w:pPr>
            <w:r>
              <w:rPr>
                <w:rFonts w:ascii="Calibri" w:hAnsi="Calibri"/>
                <w:color w:val="000000"/>
                <w:sz w:val="18"/>
                <w:szCs w:val="18"/>
              </w:rPr>
              <w:t>724945</w:t>
            </w:r>
          </w:p>
        </w:tc>
        <w:tc>
          <w:tcPr>
            <w:tcW w:w="818" w:type="dxa"/>
            <w:gridSpan w:val="2"/>
            <w:tcBorders>
              <w:top w:val="nil"/>
              <w:left w:val="nil"/>
              <w:bottom w:val="nil"/>
              <w:right w:val="nil"/>
            </w:tcBorders>
            <w:shd w:val="clear" w:color="auto" w:fill="auto"/>
            <w:noWrap/>
            <w:vAlign w:val="center"/>
          </w:tcPr>
          <w:p w14:paraId="08F83871" w14:textId="4E1CC30F" w:rsidR="00E84C3B" w:rsidRPr="002A4574" w:rsidRDefault="003B662A" w:rsidP="009D3D1C">
            <w:pPr>
              <w:rPr>
                <w:rFonts w:ascii="Calibri" w:hAnsi="Calibri"/>
                <w:color w:val="000000"/>
                <w:sz w:val="18"/>
                <w:szCs w:val="18"/>
              </w:rPr>
            </w:pPr>
            <w:r>
              <w:rPr>
                <w:rFonts w:ascii="Calibri" w:hAnsi="Calibri"/>
                <w:color w:val="000000"/>
                <w:sz w:val="18"/>
                <w:szCs w:val="18"/>
              </w:rPr>
              <w:t>0.48</w:t>
            </w:r>
          </w:p>
        </w:tc>
        <w:tc>
          <w:tcPr>
            <w:tcW w:w="4955" w:type="dxa"/>
            <w:gridSpan w:val="3"/>
            <w:tcBorders>
              <w:top w:val="nil"/>
              <w:left w:val="nil"/>
              <w:bottom w:val="nil"/>
              <w:right w:val="nil"/>
            </w:tcBorders>
            <w:shd w:val="clear" w:color="auto" w:fill="auto"/>
            <w:noWrap/>
            <w:vAlign w:val="bottom"/>
          </w:tcPr>
          <w:p w14:paraId="3599FDAD" w14:textId="69D10335" w:rsidR="00E84C3B" w:rsidRPr="002A4574" w:rsidRDefault="003B662A" w:rsidP="009D3D1C">
            <w:pPr>
              <w:rPr>
                <w:rFonts w:ascii="Calibri" w:hAnsi="Calibri"/>
                <w:color w:val="000000"/>
                <w:sz w:val="18"/>
                <w:szCs w:val="18"/>
              </w:rPr>
            </w:pPr>
            <w:r>
              <w:rPr>
                <w:rFonts w:ascii="Calibri" w:hAnsi="Calibri"/>
                <w:color w:val="000000"/>
                <w:sz w:val="18"/>
                <w:szCs w:val="18"/>
              </w:rPr>
              <w:t>San Jose Intl AP</w:t>
            </w:r>
          </w:p>
        </w:tc>
        <w:tc>
          <w:tcPr>
            <w:tcW w:w="1451" w:type="dxa"/>
            <w:gridSpan w:val="2"/>
            <w:tcBorders>
              <w:top w:val="nil"/>
              <w:left w:val="nil"/>
              <w:bottom w:val="nil"/>
              <w:right w:val="nil"/>
            </w:tcBorders>
            <w:shd w:val="clear" w:color="auto" w:fill="auto"/>
            <w:noWrap/>
            <w:vAlign w:val="center"/>
          </w:tcPr>
          <w:p w14:paraId="6FA59948" w14:textId="254CA7F4" w:rsidR="00E84C3B" w:rsidRPr="002A4574" w:rsidRDefault="003B662A" w:rsidP="009D3D1C">
            <w:pPr>
              <w:rPr>
                <w:rFonts w:ascii="Calibri" w:hAnsi="Calibri"/>
                <w:color w:val="000000"/>
                <w:sz w:val="18"/>
                <w:szCs w:val="18"/>
              </w:rPr>
            </w:pPr>
            <w:r>
              <w:rPr>
                <w:rFonts w:ascii="Calibri" w:hAnsi="Calibri"/>
                <w:color w:val="000000"/>
                <w:sz w:val="18"/>
                <w:szCs w:val="18"/>
              </w:rPr>
              <w:t>37.37</w:t>
            </w:r>
          </w:p>
        </w:tc>
        <w:tc>
          <w:tcPr>
            <w:tcW w:w="1420" w:type="dxa"/>
            <w:gridSpan w:val="2"/>
            <w:tcBorders>
              <w:top w:val="nil"/>
              <w:left w:val="nil"/>
              <w:bottom w:val="nil"/>
              <w:right w:val="nil"/>
            </w:tcBorders>
            <w:shd w:val="clear" w:color="auto" w:fill="auto"/>
            <w:noWrap/>
            <w:vAlign w:val="center"/>
          </w:tcPr>
          <w:p w14:paraId="3EF64B47" w14:textId="598B977E" w:rsidR="00E84C3B" w:rsidRPr="002A4574" w:rsidRDefault="003B662A" w:rsidP="009D3D1C">
            <w:pPr>
              <w:rPr>
                <w:rFonts w:ascii="Calibri" w:hAnsi="Calibri"/>
                <w:color w:val="000000"/>
                <w:sz w:val="18"/>
                <w:szCs w:val="18"/>
              </w:rPr>
            </w:pPr>
            <w:r>
              <w:rPr>
                <w:rFonts w:ascii="Calibri" w:hAnsi="Calibri"/>
                <w:color w:val="000000"/>
                <w:sz w:val="18"/>
                <w:szCs w:val="18"/>
              </w:rPr>
              <w:t>-121.93</w:t>
            </w:r>
          </w:p>
        </w:tc>
        <w:tc>
          <w:tcPr>
            <w:tcW w:w="1293" w:type="dxa"/>
            <w:tcBorders>
              <w:top w:val="nil"/>
              <w:left w:val="nil"/>
              <w:bottom w:val="nil"/>
              <w:right w:val="nil"/>
            </w:tcBorders>
            <w:shd w:val="clear" w:color="auto" w:fill="auto"/>
            <w:noWrap/>
            <w:vAlign w:val="center"/>
          </w:tcPr>
          <w:p w14:paraId="09B2C0D5" w14:textId="041C69F4"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4B69616E" w14:textId="77777777" w:rsidTr="00BA6D7A">
        <w:trPr>
          <w:trHeight w:val="240"/>
        </w:trPr>
        <w:tc>
          <w:tcPr>
            <w:tcW w:w="984" w:type="dxa"/>
            <w:tcBorders>
              <w:top w:val="nil"/>
              <w:left w:val="nil"/>
              <w:bottom w:val="nil"/>
              <w:right w:val="nil"/>
            </w:tcBorders>
            <w:shd w:val="clear" w:color="auto" w:fill="auto"/>
            <w:noWrap/>
            <w:vAlign w:val="center"/>
          </w:tcPr>
          <w:p w14:paraId="3A6C164E" w14:textId="2AE5F515" w:rsidR="00E84C3B" w:rsidRPr="002A4574" w:rsidRDefault="003B662A" w:rsidP="009D3D1C">
            <w:pPr>
              <w:rPr>
                <w:rFonts w:ascii="Calibri" w:hAnsi="Calibri"/>
                <w:color w:val="000000"/>
                <w:sz w:val="18"/>
                <w:szCs w:val="18"/>
              </w:rPr>
            </w:pPr>
            <w:r>
              <w:rPr>
                <w:rFonts w:ascii="Calibri" w:hAnsi="Calibri"/>
                <w:color w:val="000000"/>
                <w:sz w:val="18"/>
                <w:szCs w:val="18"/>
              </w:rPr>
              <w:t>724955</w:t>
            </w:r>
          </w:p>
        </w:tc>
        <w:tc>
          <w:tcPr>
            <w:tcW w:w="818" w:type="dxa"/>
            <w:gridSpan w:val="2"/>
            <w:tcBorders>
              <w:top w:val="nil"/>
              <w:left w:val="nil"/>
              <w:bottom w:val="nil"/>
              <w:right w:val="nil"/>
            </w:tcBorders>
            <w:shd w:val="clear" w:color="auto" w:fill="auto"/>
            <w:noWrap/>
            <w:vAlign w:val="center"/>
          </w:tcPr>
          <w:p w14:paraId="5FA081F4" w14:textId="2E7F02BF" w:rsidR="00E84C3B" w:rsidRPr="002A4574" w:rsidRDefault="003B662A" w:rsidP="009D3D1C">
            <w:pPr>
              <w:rPr>
                <w:rFonts w:ascii="Calibri" w:hAnsi="Calibri"/>
                <w:color w:val="000000"/>
                <w:sz w:val="18"/>
                <w:szCs w:val="18"/>
              </w:rPr>
            </w:pPr>
            <w:r>
              <w:rPr>
                <w:rFonts w:ascii="Calibri" w:hAnsi="Calibri"/>
                <w:color w:val="000000"/>
                <w:sz w:val="18"/>
                <w:szCs w:val="18"/>
              </w:rPr>
              <w:t>0.55</w:t>
            </w:r>
          </w:p>
        </w:tc>
        <w:tc>
          <w:tcPr>
            <w:tcW w:w="4955" w:type="dxa"/>
            <w:gridSpan w:val="3"/>
            <w:tcBorders>
              <w:top w:val="nil"/>
              <w:left w:val="nil"/>
              <w:bottom w:val="nil"/>
              <w:right w:val="nil"/>
            </w:tcBorders>
            <w:shd w:val="clear" w:color="auto" w:fill="auto"/>
            <w:noWrap/>
            <w:vAlign w:val="bottom"/>
          </w:tcPr>
          <w:p w14:paraId="2BA662C1" w14:textId="0E889EC3" w:rsidR="00E84C3B" w:rsidRPr="002A4574" w:rsidRDefault="003B662A" w:rsidP="009D3D1C">
            <w:pPr>
              <w:rPr>
                <w:rFonts w:ascii="Calibri" w:hAnsi="Calibri"/>
                <w:color w:val="000000"/>
                <w:sz w:val="18"/>
                <w:szCs w:val="18"/>
              </w:rPr>
            </w:pPr>
            <w:r>
              <w:rPr>
                <w:rFonts w:ascii="Calibri" w:hAnsi="Calibri"/>
                <w:color w:val="000000"/>
                <w:sz w:val="18"/>
                <w:szCs w:val="18"/>
              </w:rPr>
              <w:t>Napa Co. Airport</w:t>
            </w:r>
          </w:p>
        </w:tc>
        <w:tc>
          <w:tcPr>
            <w:tcW w:w="1451" w:type="dxa"/>
            <w:gridSpan w:val="2"/>
            <w:tcBorders>
              <w:top w:val="nil"/>
              <w:left w:val="nil"/>
              <w:bottom w:val="nil"/>
              <w:right w:val="nil"/>
            </w:tcBorders>
            <w:shd w:val="clear" w:color="auto" w:fill="auto"/>
            <w:noWrap/>
            <w:vAlign w:val="center"/>
          </w:tcPr>
          <w:p w14:paraId="29275C48" w14:textId="0F191B96" w:rsidR="00E84C3B" w:rsidRPr="002A4574" w:rsidRDefault="003B662A" w:rsidP="009D3D1C">
            <w:pPr>
              <w:rPr>
                <w:rFonts w:ascii="Calibri" w:hAnsi="Calibri"/>
                <w:color w:val="000000"/>
                <w:sz w:val="18"/>
                <w:szCs w:val="18"/>
              </w:rPr>
            </w:pPr>
            <w:r>
              <w:rPr>
                <w:rFonts w:ascii="Calibri" w:hAnsi="Calibri"/>
                <w:color w:val="000000"/>
                <w:sz w:val="18"/>
                <w:szCs w:val="18"/>
              </w:rPr>
              <w:t>38.22</w:t>
            </w:r>
          </w:p>
        </w:tc>
        <w:tc>
          <w:tcPr>
            <w:tcW w:w="1420" w:type="dxa"/>
            <w:gridSpan w:val="2"/>
            <w:tcBorders>
              <w:top w:val="nil"/>
              <w:left w:val="nil"/>
              <w:bottom w:val="nil"/>
              <w:right w:val="nil"/>
            </w:tcBorders>
            <w:shd w:val="clear" w:color="auto" w:fill="auto"/>
            <w:noWrap/>
            <w:vAlign w:val="center"/>
          </w:tcPr>
          <w:p w14:paraId="660C0BA6" w14:textId="74C3A719" w:rsidR="00E84C3B" w:rsidRPr="002A4574" w:rsidRDefault="003B662A" w:rsidP="009D3D1C">
            <w:pPr>
              <w:rPr>
                <w:rFonts w:ascii="Calibri" w:hAnsi="Calibri"/>
                <w:color w:val="000000"/>
                <w:sz w:val="18"/>
                <w:szCs w:val="18"/>
              </w:rPr>
            </w:pPr>
            <w:r>
              <w:rPr>
                <w:rFonts w:ascii="Calibri" w:hAnsi="Calibri"/>
                <w:color w:val="000000"/>
                <w:sz w:val="18"/>
                <w:szCs w:val="18"/>
              </w:rPr>
              <w:t>-122.28</w:t>
            </w:r>
          </w:p>
        </w:tc>
        <w:tc>
          <w:tcPr>
            <w:tcW w:w="1293" w:type="dxa"/>
            <w:tcBorders>
              <w:top w:val="nil"/>
              <w:left w:val="nil"/>
              <w:bottom w:val="nil"/>
              <w:right w:val="nil"/>
            </w:tcBorders>
            <w:shd w:val="clear" w:color="auto" w:fill="auto"/>
            <w:noWrap/>
            <w:vAlign w:val="center"/>
          </w:tcPr>
          <w:p w14:paraId="7727C2CE" w14:textId="17D18B0C"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3B662A" w:rsidRPr="002A4574" w14:paraId="6E449EBB" w14:textId="77777777" w:rsidTr="00BA6D7A">
        <w:trPr>
          <w:trHeight w:val="240"/>
        </w:trPr>
        <w:tc>
          <w:tcPr>
            <w:tcW w:w="984" w:type="dxa"/>
            <w:tcBorders>
              <w:top w:val="nil"/>
              <w:left w:val="nil"/>
              <w:bottom w:val="nil"/>
              <w:right w:val="nil"/>
            </w:tcBorders>
            <w:shd w:val="clear" w:color="auto" w:fill="auto"/>
            <w:noWrap/>
            <w:vAlign w:val="center"/>
          </w:tcPr>
          <w:p w14:paraId="62F8B0B4" w14:textId="656AEFF4" w:rsidR="003B662A" w:rsidRPr="002A4574" w:rsidRDefault="003B662A" w:rsidP="009D3D1C">
            <w:pPr>
              <w:rPr>
                <w:rFonts w:ascii="Calibri" w:hAnsi="Calibri"/>
                <w:color w:val="000000"/>
                <w:sz w:val="18"/>
                <w:szCs w:val="18"/>
              </w:rPr>
            </w:pPr>
            <w:r>
              <w:rPr>
                <w:rFonts w:ascii="Calibri" w:hAnsi="Calibri"/>
                <w:color w:val="000000"/>
                <w:sz w:val="18"/>
                <w:szCs w:val="18"/>
              </w:rPr>
              <w:t>724957</w:t>
            </w:r>
          </w:p>
        </w:tc>
        <w:tc>
          <w:tcPr>
            <w:tcW w:w="818" w:type="dxa"/>
            <w:gridSpan w:val="2"/>
            <w:tcBorders>
              <w:top w:val="nil"/>
              <w:left w:val="nil"/>
              <w:bottom w:val="nil"/>
              <w:right w:val="nil"/>
            </w:tcBorders>
            <w:shd w:val="clear" w:color="auto" w:fill="auto"/>
            <w:noWrap/>
            <w:vAlign w:val="center"/>
          </w:tcPr>
          <w:p w14:paraId="799FDA87" w14:textId="3EAA5308" w:rsidR="003B662A" w:rsidRPr="002A4574" w:rsidRDefault="003B662A" w:rsidP="009D3D1C">
            <w:pPr>
              <w:rPr>
                <w:rFonts w:ascii="Calibri" w:hAnsi="Calibri"/>
                <w:color w:val="000000"/>
                <w:sz w:val="18"/>
                <w:szCs w:val="18"/>
              </w:rPr>
            </w:pPr>
            <w:r>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tcPr>
          <w:p w14:paraId="048F77E4" w14:textId="2EEF9C2F" w:rsidR="003B662A" w:rsidRPr="002A4574" w:rsidRDefault="003B662A" w:rsidP="00AD5C25">
            <w:pPr>
              <w:rPr>
                <w:rFonts w:ascii="Calibri" w:hAnsi="Calibri"/>
                <w:color w:val="000000"/>
                <w:sz w:val="18"/>
                <w:szCs w:val="18"/>
              </w:rPr>
            </w:pPr>
            <w:r>
              <w:rPr>
                <w:rFonts w:ascii="Calibri" w:hAnsi="Calibri"/>
                <w:color w:val="000000"/>
                <w:sz w:val="18"/>
                <w:szCs w:val="18"/>
              </w:rPr>
              <w:t>Santa Rosa (</w:t>
            </w:r>
            <w:r w:rsidR="00AD5C25">
              <w:rPr>
                <w:rFonts w:ascii="Calibri" w:hAnsi="Calibri"/>
                <w:color w:val="000000"/>
                <w:sz w:val="18"/>
                <w:szCs w:val="18"/>
              </w:rPr>
              <w:t>A</w:t>
            </w:r>
            <w:r>
              <w:rPr>
                <w:rFonts w:ascii="Calibri" w:hAnsi="Calibri"/>
                <w:color w:val="000000"/>
                <w:sz w:val="18"/>
                <w:szCs w:val="18"/>
              </w:rPr>
              <w:t>WOS</w:t>
            </w:r>
            <w:r w:rsidR="00AD5C25">
              <w:rPr>
                <w:rFonts w:ascii="Calibri" w:hAnsi="Calibri"/>
                <w:color w:val="000000"/>
                <w:sz w:val="18"/>
                <w:szCs w:val="18"/>
              </w:rPr>
              <w:t>)</w:t>
            </w:r>
          </w:p>
        </w:tc>
        <w:tc>
          <w:tcPr>
            <w:tcW w:w="1451" w:type="dxa"/>
            <w:gridSpan w:val="2"/>
            <w:tcBorders>
              <w:top w:val="nil"/>
              <w:left w:val="nil"/>
              <w:bottom w:val="nil"/>
              <w:right w:val="nil"/>
            </w:tcBorders>
            <w:shd w:val="clear" w:color="auto" w:fill="auto"/>
            <w:noWrap/>
            <w:vAlign w:val="center"/>
          </w:tcPr>
          <w:p w14:paraId="0EF70946" w14:textId="27B68A97" w:rsidR="003B662A" w:rsidRPr="002A4574" w:rsidRDefault="00AD5C25" w:rsidP="009D3D1C">
            <w:pPr>
              <w:rPr>
                <w:rFonts w:ascii="Calibri" w:hAnsi="Calibri"/>
                <w:color w:val="000000"/>
                <w:sz w:val="18"/>
                <w:szCs w:val="18"/>
              </w:rPr>
            </w:pPr>
            <w:r>
              <w:rPr>
                <w:rFonts w:ascii="Calibri" w:hAnsi="Calibri"/>
                <w:color w:val="000000"/>
                <w:sz w:val="18"/>
                <w:szCs w:val="18"/>
              </w:rPr>
              <w:t>38.52</w:t>
            </w:r>
          </w:p>
        </w:tc>
        <w:tc>
          <w:tcPr>
            <w:tcW w:w="1420" w:type="dxa"/>
            <w:gridSpan w:val="2"/>
            <w:tcBorders>
              <w:top w:val="nil"/>
              <w:left w:val="nil"/>
              <w:bottom w:val="nil"/>
              <w:right w:val="nil"/>
            </w:tcBorders>
            <w:shd w:val="clear" w:color="auto" w:fill="auto"/>
            <w:noWrap/>
            <w:vAlign w:val="center"/>
          </w:tcPr>
          <w:p w14:paraId="362B72AF" w14:textId="0FD20FD3" w:rsidR="003B662A" w:rsidRPr="002A4574" w:rsidRDefault="00AD5C25" w:rsidP="009D3D1C">
            <w:pPr>
              <w:rPr>
                <w:rFonts w:ascii="Calibri" w:hAnsi="Calibri"/>
                <w:color w:val="000000"/>
                <w:sz w:val="18"/>
                <w:szCs w:val="18"/>
              </w:rPr>
            </w:pPr>
            <w:r>
              <w:rPr>
                <w:rFonts w:ascii="Calibri" w:hAnsi="Calibri"/>
                <w:color w:val="000000"/>
                <w:sz w:val="18"/>
                <w:szCs w:val="18"/>
              </w:rPr>
              <w:t>-122.82</w:t>
            </w:r>
          </w:p>
        </w:tc>
        <w:tc>
          <w:tcPr>
            <w:tcW w:w="1293" w:type="dxa"/>
            <w:tcBorders>
              <w:top w:val="nil"/>
              <w:left w:val="nil"/>
              <w:bottom w:val="nil"/>
              <w:right w:val="nil"/>
            </w:tcBorders>
            <w:shd w:val="clear" w:color="auto" w:fill="auto"/>
            <w:noWrap/>
            <w:vAlign w:val="center"/>
          </w:tcPr>
          <w:p w14:paraId="3BDB7C84" w14:textId="72308AD5" w:rsidR="003B662A" w:rsidRPr="002A4574" w:rsidRDefault="00AD5C25"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87" w14:textId="77777777" w:rsidTr="00BA6D7A">
        <w:trPr>
          <w:trHeight w:val="240"/>
        </w:trPr>
        <w:tc>
          <w:tcPr>
            <w:tcW w:w="984" w:type="dxa"/>
            <w:tcBorders>
              <w:top w:val="nil"/>
              <w:left w:val="nil"/>
              <w:bottom w:val="nil"/>
              <w:right w:val="nil"/>
            </w:tcBorders>
            <w:shd w:val="clear" w:color="auto" w:fill="auto"/>
            <w:noWrap/>
            <w:vAlign w:val="center"/>
            <w:hideMark/>
          </w:tcPr>
          <w:p w14:paraId="0435B58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725845</w:t>
            </w:r>
          </w:p>
        </w:tc>
        <w:tc>
          <w:tcPr>
            <w:tcW w:w="818" w:type="dxa"/>
            <w:gridSpan w:val="2"/>
            <w:tcBorders>
              <w:top w:val="nil"/>
              <w:left w:val="nil"/>
              <w:bottom w:val="nil"/>
              <w:right w:val="nil"/>
            </w:tcBorders>
            <w:shd w:val="clear" w:color="auto" w:fill="auto"/>
            <w:noWrap/>
            <w:vAlign w:val="center"/>
            <w:hideMark/>
          </w:tcPr>
          <w:p w14:paraId="0435B58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hideMark/>
          </w:tcPr>
          <w:p w14:paraId="0435B583"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Blue Canyon AP </w:t>
            </w:r>
          </w:p>
        </w:tc>
        <w:tc>
          <w:tcPr>
            <w:tcW w:w="1451" w:type="dxa"/>
            <w:gridSpan w:val="2"/>
            <w:tcBorders>
              <w:top w:val="nil"/>
              <w:left w:val="nil"/>
              <w:bottom w:val="nil"/>
              <w:right w:val="nil"/>
            </w:tcBorders>
            <w:shd w:val="clear" w:color="auto" w:fill="auto"/>
            <w:noWrap/>
            <w:vAlign w:val="center"/>
            <w:hideMark/>
          </w:tcPr>
          <w:p w14:paraId="0435B584" w14:textId="536A6500" w:rsidR="009D3D1C" w:rsidRDefault="009D3D1C" w:rsidP="009D3D1C">
            <w:pPr>
              <w:rPr>
                <w:rFonts w:ascii="Calibri" w:hAnsi="Calibri"/>
                <w:color w:val="000000"/>
                <w:sz w:val="18"/>
                <w:szCs w:val="18"/>
              </w:rPr>
            </w:pPr>
            <w:r w:rsidRPr="002A4574">
              <w:rPr>
                <w:rFonts w:ascii="Calibri" w:hAnsi="Calibri"/>
                <w:color w:val="000000"/>
                <w:sz w:val="18"/>
                <w:szCs w:val="18"/>
              </w:rPr>
              <w:t>39.3</w:t>
            </w:r>
            <w:r w:rsidR="00AD5C25">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8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–120.72</w:t>
            </w:r>
          </w:p>
        </w:tc>
        <w:tc>
          <w:tcPr>
            <w:tcW w:w="1293" w:type="dxa"/>
            <w:tcBorders>
              <w:top w:val="nil"/>
              <w:left w:val="nil"/>
              <w:bottom w:val="nil"/>
              <w:right w:val="nil"/>
            </w:tcBorders>
            <w:shd w:val="clear" w:color="auto" w:fill="auto"/>
            <w:noWrap/>
            <w:vAlign w:val="center"/>
            <w:hideMark/>
          </w:tcPr>
          <w:p w14:paraId="0435B58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8E" w14:textId="77777777" w:rsidTr="00BA6D7A">
        <w:trPr>
          <w:trHeight w:val="240"/>
        </w:trPr>
        <w:tc>
          <w:tcPr>
            <w:tcW w:w="984" w:type="dxa"/>
            <w:tcBorders>
              <w:top w:val="nil"/>
              <w:left w:val="nil"/>
              <w:bottom w:val="nil"/>
              <w:right w:val="nil"/>
            </w:tcBorders>
            <w:shd w:val="clear" w:color="auto" w:fill="auto"/>
            <w:noWrap/>
            <w:vAlign w:val="center"/>
            <w:hideMark/>
          </w:tcPr>
          <w:p w14:paraId="0435B58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725846</w:t>
            </w:r>
          </w:p>
        </w:tc>
        <w:tc>
          <w:tcPr>
            <w:tcW w:w="818" w:type="dxa"/>
            <w:gridSpan w:val="2"/>
            <w:tcBorders>
              <w:top w:val="nil"/>
              <w:left w:val="nil"/>
              <w:bottom w:val="nil"/>
              <w:right w:val="nil"/>
            </w:tcBorders>
            <w:shd w:val="clear" w:color="auto" w:fill="auto"/>
            <w:noWrap/>
            <w:vAlign w:val="center"/>
            <w:hideMark/>
          </w:tcPr>
          <w:p w14:paraId="0435B58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0.66</w:t>
            </w:r>
          </w:p>
        </w:tc>
        <w:tc>
          <w:tcPr>
            <w:tcW w:w="4955" w:type="dxa"/>
            <w:gridSpan w:val="3"/>
            <w:tcBorders>
              <w:top w:val="nil"/>
              <w:left w:val="nil"/>
              <w:bottom w:val="nil"/>
              <w:right w:val="nil"/>
            </w:tcBorders>
            <w:shd w:val="clear" w:color="auto" w:fill="auto"/>
            <w:noWrap/>
            <w:vAlign w:val="bottom"/>
            <w:hideMark/>
          </w:tcPr>
          <w:p w14:paraId="0435B58A"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Truckee–Tahoe </w:t>
            </w:r>
          </w:p>
        </w:tc>
        <w:tc>
          <w:tcPr>
            <w:tcW w:w="1451" w:type="dxa"/>
            <w:gridSpan w:val="2"/>
            <w:tcBorders>
              <w:top w:val="nil"/>
              <w:left w:val="nil"/>
              <w:bottom w:val="nil"/>
              <w:right w:val="nil"/>
            </w:tcBorders>
            <w:shd w:val="clear" w:color="auto" w:fill="auto"/>
            <w:noWrap/>
            <w:vAlign w:val="center"/>
            <w:hideMark/>
          </w:tcPr>
          <w:p w14:paraId="0435B58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39.32</w:t>
            </w:r>
          </w:p>
        </w:tc>
        <w:tc>
          <w:tcPr>
            <w:tcW w:w="1420" w:type="dxa"/>
            <w:gridSpan w:val="2"/>
            <w:tcBorders>
              <w:top w:val="nil"/>
              <w:left w:val="nil"/>
              <w:bottom w:val="nil"/>
              <w:right w:val="nil"/>
            </w:tcBorders>
            <w:shd w:val="clear" w:color="auto" w:fill="auto"/>
            <w:noWrap/>
            <w:vAlign w:val="center"/>
            <w:hideMark/>
          </w:tcPr>
          <w:p w14:paraId="0435B58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–120.13</w:t>
            </w:r>
          </w:p>
        </w:tc>
        <w:tc>
          <w:tcPr>
            <w:tcW w:w="1293" w:type="dxa"/>
            <w:tcBorders>
              <w:top w:val="nil"/>
              <w:left w:val="nil"/>
              <w:bottom w:val="nil"/>
              <w:right w:val="nil"/>
            </w:tcBorders>
            <w:shd w:val="clear" w:color="auto" w:fill="auto"/>
            <w:noWrap/>
            <w:vAlign w:val="center"/>
            <w:hideMark/>
          </w:tcPr>
          <w:p w14:paraId="0435B58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95" w14:textId="77777777" w:rsidTr="00BA6D7A">
        <w:trPr>
          <w:trHeight w:val="240"/>
        </w:trPr>
        <w:tc>
          <w:tcPr>
            <w:tcW w:w="984" w:type="dxa"/>
            <w:tcBorders>
              <w:top w:val="nil"/>
              <w:left w:val="nil"/>
              <w:bottom w:val="nil"/>
              <w:right w:val="nil"/>
            </w:tcBorders>
            <w:shd w:val="clear" w:color="auto" w:fill="auto"/>
            <w:noWrap/>
            <w:vAlign w:val="center"/>
            <w:hideMark/>
          </w:tcPr>
          <w:p w14:paraId="0435B58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725847</w:t>
            </w:r>
          </w:p>
        </w:tc>
        <w:tc>
          <w:tcPr>
            <w:tcW w:w="818" w:type="dxa"/>
            <w:gridSpan w:val="2"/>
            <w:tcBorders>
              <w:top w:val="nil"/>
              <w:left w:val="nil"/>
              <w:bottom w:val="nil"/>
              <w:right w:val="nil"/>
            </w:tcBorders>
            <w:shd w:val="clear" w:color="auto" w:fill="auto"/>
            <w:noWrap/>
            <w:vAlign w:val="center"/>
            <w:hideMark/>
          </w:tcPr>
          <w:p w14:paraId="0435B59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0.64</w:t>
            </w:r>
          </w:p>
        </w:tc>
        <w:tc>
          <w:tcPr>
            <w:tcW w:w="4955" w:type="dxa"/>
            <w:gridSpan w:val="3"/>
            <w:tcBorders>
              <w:top w:val="nil"/>
              <w:left w:val="nil"/>
              <w:bottom w:val="nil"/>
              <w:right w:val="nil"/>
            </w:tcBorders>
            <w:shd w:val="clear" w:color="auto" w:fill="auto"/>
            <w:noWrap/>
            <w:vAlign w:val="bottom"/>
            <w:hideMark/>
          </w:tcPr>
          <w:p w14:paraId="0435B591"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South Lake Tahoe </w:t>
            </w:r>
          </w:p>
        </w:tc>
        <w:tc>
          <w:tcPr>
            <w:tcW w:w="1451" w:type="dxa"/>
            <w:gridSpan w:val="2"/>
            <w:tcBorders>
              <w:top w:val="nil"/>
              <w:left w:val="nil"/>
              <w:bottom w:val="nil"/>
              <w:right w:val="nil"/>
            </w:tcBorders>
            <w:shd w:val="clear" w:color="auto" w:fill="auto"/>
            <w:noWrap/>
            <w:vAlign w:val="center"/>
            <w:hideMark/>
          </w:tcPr>
          <w:p w14:paraId="0435B592" w14:textId="24EC3375" w:rsidR="009D3D1C" w:rsidRDefault="009D3D1C" w:rsidP="009D3D1C">
            <w:pPr>
              <w:rPr>
                <w:rFonts w:ascii="Calibri" w:hAnsi="Calibri"/>
                <w:color w:val="000000"/>
                <w:sz w:val="18"/>
                <w:szCs w:val="18"/>
              </w:rPr>
            </w:pPr>
            <w:r w:rsidRPr="002A4574">
              <w:rPr>
                <w:rFonts w:ascii="Calibri" w:hAnsi="Calibri"/>
                <w:color w:val="000000"/>
                <w:sz w:val="18"/>
                <w:szCs w:val="18"/>
              </w:rPr>
              <w:t>38.9</w:t>
            </w:r>
            <w:r w:rsidR="00AD5C25">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93"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–120.00</w:t>
            </w:r>
          </w:p>
        </w:tc>
        <w:tc>
          <w:tcPr>
            <w:tcW w:w="1293" w:type="dxa"/>
            <w:tcBorders>
              <w:top w:val="nil"/>
              <w:left w:val="nil"/>
              <w:bottom w:val="nil"/>
              <w:right w:val="nil"/>
            </w:tcBorders>
            <w:shd w:val="clear" w:color="auto" w:fill="auto"/>
            <w:noWrap/>
            <w:vAlign w:val="center"/>
            <w:hideMark/>
          </w:tcPr>
          <w:p w14:paraId="0435B59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9C" w14:textId="77777777" w:rsidTr="00BA6D7A">
        <w:trPr>
          <w:trHeight w:val="240"/>
        </w:trPr>
        <w:tc>
          <w:tcPr>
            <w:tcW w:w="984" w:type="dxa"/>
            <w:tcBorders>
              <w:top w:val="nil"/>
              <w:left w:val="nil"/>
              <w:bottom w:val="nil"/>
              <w:right w:val="nil"/>
            </w:tcBorders>
            <w:shd w:val="clear" w:color="auto" w:fill="auto"/>
            <w:noWrap/>
            <w:vAlign w:val="center"/>
            <w:hideMark/>
          </w:tcPr>
          <w:p w14:paraId="0435B59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725905</w:t>
            </w:r>
          </w:p>
        </w:tc>
        <w:tc>
          <w:tcPr>
            <w:tcW w:w="818" w:type="dxa"/>
            <w:gridSpan w:val="2"/>
            <w:tcBorders>
              <w:top w:val="nil"/>
              <w:left w:val="nil"/>
              <w:bottom w:val="nil"/>
              <w:right w:val="nil"/>
            </w:tcBorders>
            <w:shd w:val="clear" w:color="auto" w:fill="auto"/>
            <w:noWrap/>
            <w:vAlign w:val="center"/>
            <w:hideMark/>
          </w:tcPr>
          <w:p w14:paraId="0435B59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98"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Ukiah Municipal AP </w:t>
            </w:r>
          </w:p>
        </w:tc>
        <w:tc>
          <w:tcPr>
            <w:tcW w:w="1451" w:type="dxa"/>
            <w:gridSpan w:val="2"/>
            <w:tcBorders>
              <w:top w:val="nil"/>
              <w:left w:val="nil"/>
              <w:bottom w:val="nil"/>
              <w:right w:val="nil"/>
            </w:tcBorders>
            <w:shd w:val="clear" w:color="auto" w:fill="auto"/>
            <w:noWrap/>
            <w:vAlign w:val="center"/>
            <w:hideMark/>
          </w:tcPr>
          <w:p w14:paraId="0435B59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9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–123.20</w:t>
            </w:r>
          </w:p>
        </w:tc>
        <w:tc>
          <w:tcPr>
            <w:tcW w:w="1293" w:type="dxa"/>
            <w:tcBorders>
              <w:top w:val="nil"/>
              <w:left w:val="nil"/>
              <w:bottom w:val="nil"/>
              <w:right w:val="nil"/>
            </w:tcBorders>
            <w:shd w:val="clear" w:color="auto" w:fill="auto"/>
            <w:noWrap/>
            <w:vAlign w:val="center"/>
            <w:hideMark/>
          </w:tcPr>
          <w:p w14:paraId="0435B59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A3" w14:textId="77777777" w:rsidTr="00BA6D7A">
        <w:trPr>
          <w:trHeight w:val="240"/>
        </w:trPr>
        <w:tc>
          <w:tcPr>
            <w:tcW w:w="984" w:type="dxa"/>
            <w:tcBorders>
              <w:top w:val="nil"/>
              <w:left w:val="nil"/>
              <w:bottom w:val="nil"/>
              <w:right w:val="nil"/>
            </w:tcBorders>
            <w:shd w:val="clear" w:color="auto" w:fill="auto"/>
            <w:noWrap/>
            <w:vAlign w:val="center"/>
            <w:hideMark/>
          </w:tcPr>
          <w:p w14:paraId="0435B59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725910</w:t>
            </w:r>
          </w:p>
        </w:tc>
        <w:tc>
          <w:tcPr>
            <w:tcW w:w="818" w:type="dxa"/>
            <w:gridSpan w:val="2"/>
            <w:tcBorders>
              <w:top w:val="nil"/>
              <w:left w:val="nil"/>
              <w:bottom w:val="nil"/>
              <w:right w:val="nil"/>
            </w:tcBorders>
            <w:shd w:val="clear" w:color="auto" w:fill="auto"/>
            <w:noWrap/>
            <w:vAlign w:val="center"/>
            <w:hideMark/>
          </w:tcPr>
          <w:p w14:paraId="0435B59E" w14:textId="65A6C129" w:rsidR="009D3D1C" w:rsidRDefault="009D3D1C" w:rsidP="009D3D1C">
            <w:pPr>
              <w:rPr>
                <w:rFonts w:ascii="Calibri" w:hAnsi="Calibri"/>
                <w:color w:val="000000"/>
                <w:sz w:val="18"/>
                <w:szCs w:val="18"/>
              </w:rPr>
            </w:pPr>
            <w:r w:rsidRPr="002A4574">
              <w:rPr>
                <w:rFonts w:ascii="Calibri" w:hAnsi="Calibri"/>
                <w:color w:val="000000"/>
                <w:sz w:val="18"/>
                <w:szCs w:val="18"/>
              </w:rPr>
              <w:t>0.5</w:t>
            </w:r>
            <w:r w:rsidR="00AD5C25">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9F" w14:textId="7364BE28" w:rsidR="009D3D1C" w:rsidRPr="002A4574" w:rsidRDefault="009D3D1C" w:rsidP="00AD5C25">
            <w:pPr>
              <w:rPr>
                <w:rFonts w:ascii="Calibri" w:hAnsi="Calibri"/>
                <w:color w:val="000000"/>
                <w:sz w:val="18"/>
                <w:szCs w:val="18"/>
              </w:rPr>
            </w:pPr>
            <w:r w:rsidRPr="002A4574">
              <w:rPr>
                <w:rFonts w:ascii="Calibri" w:hAnsi="Calibri"/>
                <w:color w:val="000000"/>
                <w:sz w:val="18"/>
                <w:szCs w:val="18"/>
              </w:rPr>
              <w:t>Red Bluff Municipal Arpt</w:t>
            </w:r>
          </w:p>
        </w:tc>
        <w:tc>
          <w:tcPr>
            <w:tcW w:w="1451" w:type="dxa"/>
            <w:gridSpan w:val="2"/>
            <w:tcBorders>
              <w:top w:val="nil"/>
              <w:left w:val="nil"/>
              <w:bottom w:val="nil"/>
              <w:right w:val="nil"/>
            </w:tcBorders>
            <w:shd w:val="clear" w:color="auto" w:fill="auto"/>
            <w:noWrap/>
            <w:vAlign w:val="center"/>
            <w:hideMark/>
          </w:tcPr>
          <w:p w14:paraId="0435B5A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40.15</w:t>
            </w:r>
          </w:p>
        </w:tc>
        <w:tc>
          <w:tcPr>
            <w:tcW w:w="1420" w:type="dxa"/>
            <w:gridSpan w:val="2"/>
            <w:tcBorders>
              <w:top w:val="nil"/>
              <w:left w:val="nil"/>
              <w:bottom w:val="nil"/>
              <w:right w:val="nil"/>
            </w:tcBorders>
            <w:shd w:val="clear" w:color="auto" w:fill="auto"/>
            <w:noWrap/>
            <w:vAlign w:val="center"/>
            <w:hideMark/>
          </w:tcPr>
          <w:p w14:paraId="0435B5A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–122.25</w:t>
            </w:r>
          </w:p>
        </w:tc>
        <w:tc>
          <w:tcPr>
            <w:tcW w:w="1293" w:type="dxa"/>
            <w:tcBorders>
              <w:top w:val="nil"/>
              <w:left w:val="nil"/>
              <w:bottom w:val="nil"/>
              <w:right w:val="nil"/>
            </w:tcBorders>
            <w:shd w:val="clear" w:color="auto" w:fill="auto"/>
            <w:noWrap/>
            <w:vAlign w:val="center"/>
            <w:hideMark/>
          </w:tcPr>
          <w:p w14:paraId="0435B5A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AA" w14:textId="77777777" w:rsidTr="00BA6D7A">
        <w:trPr>
          <w:trHeight w:val="240"/>
        </w:trPr>
        <w:tc>
          <w:tcPr>
            <w:tcW w:w="984" w:type="dxa"/>
            <w:tcBorders>
              <w:top w:val="nil"/>
              <w:left w:val="nil"/>
              <w:bottom w:val="nil"/>
              <w:right w:val="nil"/>
            </w:tcBorders>
            <w:shd w:val="clear" w:color="auto" w:fill="auto"/>
            <w:noWrap/>
            <w:vAlign w:val="center"/>
            <w:hideMark/>
          </w:tcPr>
          <w:p w14:paraId="0435B5A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725920</w:t>
            </w:r>
          </w:p>
        </w:tc>
        <w:tc>
          <w:tcPr>
            <w:tcW w:w="818" w:type="dxa"/>
            <w:gridSpan w:val="2"/>
            <w:tcBorders>
              <w:top w:val="nil"/>
              <w:left w:val="nil"/>
              <w:bottom w:val="nil"/>
              <w:right w:val="nil"/>
            </w:tcBorders>
            <w:shd w:val="clear" w:color="auto" w:fill="auto"/>
            <w:noWrap/>
            <w:vAlign w:val="center"/>
            <w:hideMark/>
          </w:tcPr>
          <w:p w14:paraId="0435B5A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A6" w14:textId="7ADFF080" w:rsidR="009D3D1C" w:rsidRPr="002A4574" w:rsidRDefault="009D3D1C" w:rsidP="00AD5C25">
            <w:pPr>
              <w:rPr>
                <w:rFonts w:ascii="Calibri" w:hAnsi="Calibri"/>
                <w:color w:val="000000"/>
                <w:sz w:val="18"/>
                <w:szCs w:val="18"/>
              </w:rPr>
            </w:pPr>
            <w:r w:rsidRPr="002A4574">
              <w:rPr>
                <w:rFonts w:ascii="Calibri" w:hAnsi="Calibri"/>
                <w:color w:val="000000"/>
                <w:sz w:val="18"/>
                <w:szCs w:val="18"/>
              </w:rPr>
              <w:t>Redding Municipal Arpt</w:t>
            </w:r>
          </w:p>
        </w:tc>
        <w:tc>
          <w:tcPr>
            <w:tcW w:w="1451" w:type="dxa"/>
            <w:gridSpan w:val="2"/>
            <w:tcBorders>
              <w:top w:val="nil"/>
              <w:left w:val="nil"/>
              <w:bottom w:val="nil"/>
              <w:right w:val="nil"/>
            </w:tcBorders>
            <w:shd w:val="clear" w:color="auto" w:fill="auto"/>
            <w:noWrap/>
            <w:vAlign w:val="center"/>
            <w:hideMark/>
          </w:tcPr>
          <w:p w14:paraId="0435B5A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40.52</w:t>
            </w:r>
          </w:p>
        </w:tc>
        <w:tc>
          <w:tcPr>
            <w:tcW w:w="1420" w:type="dxa"/>
            <w:gridSpan w:val="2"/>
            <w:tcBorders>
              <w:top w:val="nil"/>
              <w:left w:val="nil"/>
              <w:bottom w:val="nil"/>
              <w:right w:val="nil"/>
            </w:tcBorders>
            <w:shd w:val="clear" w:color="auto" w:fill="auto"/>
            <w:noWrap/>
            <w:vAlign w:val="center"/>
            <w:hideMark/>
          </w:tcPr>
          <w:p w14:paraId="0435B5A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–122.32</w:t>
            </w:r>
          </w:p>
        </w:tc>
        <w:tc>
          <w:tcPr>
            <w:tcW w:w="1293" w:type="dxa"/>
            <w:tcBorders>
              <w:top w:val="nil"/>
              <w:left w:val="nil"/>
              <w:bottom w:val="nil"/>
              <w:right w:val="nil"/>
            </w:tcBorders>
            <w:shd w:val="clear" w:color="auto" w:fill="auto"/>
            <w:noWrap/>
            <w:vAlign w:val="center"/>
            <w:hideMark/>
          </w:tcPr>
          <w:p w14:paraId="0435B5A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B1" w14:textId="77777777" w:rsidTr="00BA6D7A">
        <w:trPr>
          <w:trHeight w:val="240"/>
        </w:trPr>
        <w:tc>
          <w:tcPr>
            <w:tcW w:w="984" w:type="dxa"/>
            <w:tcBorders>
              <w:top w:val="nil"/>
              <w:left w:val="nil"/>
              <w:bottom w:val="nil"/>
              <w:right w:val="nil"/>
            </w:tcBorders>
            <w:shd w:val="clear" w:color="auto" w:fill="auto"/>
            <w:noWrap/>
            <w:vAlign w:val="center"/>
            <w:hideMark/>
          </w:tcPr>
          <w:p w14:paraId="0435B5A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725945</w:t>
            </w:r>
          </w:p>
        </w:tc>
        <w:tc>
          <w:tcPr>
            <w:tcW w:w="818" w:type="dxa"/>
            <w:gridSpan w:val="2"/>
            <w:tcBorders>
              <w:top w:val="nil"/>
              <w:left w:val="nil"/>
              <w:bottom w:val="nil"/>
              <w:right w:val="nil"/>
            </w:tcBorders>
            <w:shd w:val="clear" w:color="auto" w:fill="auto"/>
            <w:noWrap/>
            <w:vAlign w:val="center"/>
            <w:hideMark/>
          </w:tcPr>
          <w:p w14:paraId="0435B5A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0.56</w:t>
            </w:r>
          </w:p>
        </w:tc>
        <w:tc>
          <w:tcPr>
            <w:tcW w:w="4955" w:type="dxa"/>
            <w:gridSpan w:val="3"/>
            <w:tcBorders>
              <w:top w:val="nil"/>
              <w:left w:val="nil"/>
              <w:bottom w:val="nil"/>
              <w:right w:val="nil"/>
            </w:tcBorders>
            <w:shd w:val="clear" w:color="auto" w:fill="auto"/>
            <w:noWrap/>
            <w:vAlign w:val="bottom"/>
            <w:hideMark/>
          </w:tcPr>
          <w:p w14:paraId="0435B5AD" w14:textId="7C1A54F5" w:rsidR="009D3D1C" w:rsidRPr="002A4574" w:rsidRDefault="009D3D1C" w:rsidP="00AD5C25">
            <w:pPr>
              <w:rPr>
                <w:rFonts w:ascii="Calibri" w:hAnsi="Calibri"/>
                <w:color w:val="000000"/>
                <w:sz w:val="18"/>
                <w:szCs w:val="18"/>
              </w:rPr>
            </w:pPr>
            <w:r w:rsidRPr="002A4574">
              <w:rPr>
                <w:rFonts w:ascii="Calibri" w:hAnsi="Calibri"/>
                <w:color w:val="000000"/>
                <w:sz w:val="18"/>
                <w:szCs w:val="18"/>
              </w:rPr>
              <w:t>Arcata Airport</w:t>
            </w:r>
          </w:p>
        </w:tc>
        <w:tc>
          <w:tcPr>
            <w:tcW w:w="1451" w:type="dxa"/>
            <w:gridSpan w:val="2"/>
            <w:tcBorders>
              <w:top w:val="nil"/>
              <w:left w:val="nil"/>
              <w:bottom w:val="nil"/>
              <w:right w:val="nil"/>
            </w:tcBorders>
            <w:shd w:val="clear" w:color="auto" w:fill="auto"/>
            <w:noWrap/>
            <w:vAlign w:val="center"/>
            <w:hideMark/>
          </w:tcPr>
          <w:p w14:paraId="0435B5A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40.98</w:t>
            </w:r>
          </w:p>
        </w:tc>
        <w:tc>
          <w:tcPr>
            <w:tcW w:w="1420" w:type="dxa"/>
            <w:gridSpan w:val="2"/>
            <w:tcBorders>
              <w:top w:val="nil"/>
              <w:left w:val="nil"/>
              <w:bottom w:val="nil"/>
              <w:right w:val="nil"/>
            </w:tcBorders>
            <w:shd w:val="clear" w:color="auto" w:fill="auto"/>
            <w:noWrap/>
            <w:vAlign w:val="center"/>
            <w:hideMark/>
          </w:tcPr>
          <w:p w14:paraId="0435B5A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–124.10</w:t>
            </w:r>
          </w:p>
        </w:tc>
        <w:tc>
          <w:tcPr>
            <w:tcW w:w="1293" w:type="dxa"/>
            <w:tcBorders>
              <w:top w:val="nil"/>
              <w:left w:val="nil"/>
              <w:bottom w:val="nil"/>
              <w:right w:val="nil"/>
            </w:tcBorders>
            <w:shd w:val="clear" w:color="auto" w:fill="auto"/>
            <w:noWrap/>
            <w:vAlign w:val="center"/>
            <w:hideMark/>
          </w:tcPr>
          <w:p w14:paraId="0435B5B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B8" w14:textId="77777777" w:rsidTr="00BA6D7A">
        <w:trPr>
          <w:trHeight w:val="240"/>
        </w:trPr>
        <w:tc>
          <w:tcPr>
            <w:tcW w:w="984" w:type="dxa"/>
            <w:tcBorders>
              <w:top w:val="nil"/>
              <w:left w:val="nil"/>
              <w:bottom w:val="nil"/>
              <w:right w:val="nil"/>
            </w:tcBorders>
            <w:shd w:val="clear" w:color="auto" w:fill="auto"/>
            <w:noWrap/>
            <w:vAlign w:val="center"/>
            <w:hideMark/>
          </w:tcPr>
          <w:p w14:paraId="0435B5B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725946</w:t>
            </w:r>
          </w:p>
        </w:tc>
        <w:tc>
          <w:tcPr>
            <w:tcW w:w="818" w:type="dxa"/>
            <w:gridSpan w:val="2"/>
            <w:tcBorders>
              <w:top w:val="nil"/>
              <w:left w:val="nil"/>
              <w:bottom w:val="nil"/>
              <w:right w:val="nil"/>
            </w:tcBorders>
            <w:shd w:val="clear" w:color="auto" w:fill="auto"/>
            <w:noWrap/>
            <w:vAlign w:val="center"/>
            <w:hideMark/>
          </w:tcPr>
          <w:p w14:paraId="0435B5B3" w14:textId="73DEF927" w:rsidR="009D3D1C" w:rsidRDefault="009D3D1C" w:rsidP="009D3D1C">
            <w:pPr>
              <w:rPr>
                <w:rFonts w:ascii="Calibri" w:hAnsi="Calibri"/>
                <w:color w:val="000000"/>
                <w:sz w:val="18"/>
                <w:szCs w:val="18"/>
              </w:rPr>
            </w:pPr>
            <w:r w:rsidRPr="002A4574">
              <w:rPr>
                <w:rFonts w:ascii="Calibri" w:hAnsi="Calibri"/>
                <w:color w:val="000000"/>
                <w:sz w:val="18"/>
                <w:szCs w:val="18"/>
              </w:rPr>
              <w:t>0.6</w:t>
            </w:r>
            <w:r w:rsidR="00AD5C25">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B4" w14:textId="193A41F4" w:rsidR="009D3D1C" w:rsidRPr="002A4574" w:rsidRDefault="009D3D1C" w:rsidP="00AD5C25">
            <w:pPr>
              <w:rPr>
                <w:rFonts w:ascii="Calibri" w:hAnsi="Calibri"/>
                <w:color w:val="000000"/>
                <w:sz w:val="18"/>
                <w:szCs w:val="18"/>
              </w:rPr>
            </w:pPr>
            <w:r w:rsidRPr="002A4574">
              <w:rPr>
                <w:rFonts w:ascii="Calibri" w:hAnsi="Calibri"/>
                <w:color w:val="000000"/>
                <w:sz w:val="18"/>
                <w:szCs w:val="18"/>
              </w:rPr>
              <w:t>Crescent City Faa Ai</w:t>
            </w:r>
          </w:p>
        </w:tc>
        <w:tc>
          <w:tcPr>
            <w:tcW w:w="1451" w:type="dxa"/>
            <w:gridSpan w:val="2"/>
            <w:tcBorders>
              <w:top w:val="nil"/>
              <w:left w:val="nil"/>
              <w:bottom w:val="nil"/>
              <w:right w:val="nil"/>
            </w:tcBorders>
            <w:shd w:val="clear" w:color="auto" w:fill="auto"/>
            <w:noWrap/>
            <w:vAlign w:val="center"/>
            <w:hideMark/>
          </w:tcPr>
          <w:p w14:paraId="0435B5B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–124.23</w:t>
            </w:r>
          </w:p>
        </w:tc>
        <w:tc>
          <w:tcPr>
            <w:tcW w:w="1293" w:type="dxa"/>
            <w:tcBorders>
              <w:top w:val="nil"/>
              <w:left w:val="nil"/>
              <w:bottom w:val="nil"/>
              <w:right w:val="nil"/>
            </w:tcBorders>
            <w:shd w:val="clear" w:color="auto" w:fill="auto"/>
            <w:noWrap/>
            <w:vAlign w:val="center"/>
            <w:hideMark/>
          </w:tcPr>
          <w:p w14:paraId="0435B5B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BF" w14:textId="77777777" w:rsidTr="00BA6D7A">
        <w:trPr>
          <w:trHeight w:val="240"/>
        </w:trPr>
        <w:tc>
          <w:tcPr>
            <w:tcW w:w="984" w:type="dxa"/>
            <w:tcBorders>
              <w:top w:val="nil"/>
              <w:left w:val="nil"/>
              <w:bottom w:val="nil"/>
              <w:right w:val="nil"/>
            </w:tcBorders>
            <w:shd w:val="clear" w:color="auto" w:fill="auto"/>
            <w:noWrap/>
            <w:vAlign w:val="center"/>
            <w:hideMark/>
          </w:tcPr>
          <w:p w14:paraId="0435B5B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725955</w:t>
            </w:r>
          </w:p>
        </w:tc>
        <w:tc>
          <w:tcPr>
            <w:tcW w:w="818" w:type="dxa"/>
            <w:gridSpan w:val="2"/>
            <w:tcBorders>
              <w:top w:val="nil"/>
              <w:left w:val="nil"/>
              <w:bottom w:val="nil"/>
              <w:right w:val="nil"/>
            </w:tcBorders>
            <w:shd w:val="clear" w:color="auto" w:fill="auto"/>
            <w:noWrap/>
            <w:vAlign w:val="center"/>
            <w:hideMark/>
          </w:tcPr>
          <w:p w14:paraId="0435B5B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bottom w:val="nil"/>
              <w:right w:val="nil"/>
            </w:tcBorders>
            <w:shd w:val="clear" w:color="auto" w:fill="auto"/>
            <w:noWrap/>
            <w:vAlign w:val="bottom"/>
            <w:hideMark/>
          </w:tcPr>
          <w:p w14:paraId="0435B5BB" w14:textId="6B00E65C" w:rsidR="009D3D1C" w:rsidRPr="002A4574" w:rsidRDefault="009D3D1C" w:rsidP="00AD5C25">
            <w:pPr>
              <w:rPr>
                <w:rFonts w:ascii="Calibri" w:hAnsi="Calibri"/>
                <w:color w:val="000000"/>
                <w:sz w:val="18"/>
                <w:szCs w:val="18"/>
              </w:rPr>
            </w:pPr>
            <w:r w:rsidRPr="002A4574">
              <w:rPr>
                <w:rFonts w:ascii="Calibri" w:hAnsi="Calibri"/>
                <w:color w:val="000000"/>
                <w:sz w:val="18"/>
                <w:szCs w:val="18"/>
              </w:rPr>
              <w:t>Montague Siskiyou County AP</w:t>
            </w:r>
          </w:p>
        </w:tc>
        <w:tc>
          <w:tcPr>
            <w:tcW w:w="1451" w:type="dxa"/>
            <w:gridSpan w:val="2"/>
            <w:tcBorders>
              <w:top w:val="nil"/>
              <w:left w:val="nil"/>
              <w:bottom w:val="nil"/>
              <w:right w:val="nil"/>
            </w:tcBorders>
            <w:shd w:val="clear" w:color="auto" w:fill="auto"/>
            <w:noWrap/>
            <w:vAlign w:val="center"/>
            <w:hideMark/>
          </w:tcPr>
          <w:p w14:paraId="0435B5B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–122.47</w:t>
            </w:r>
          </w:p>
        </w:tc>
        <w:tc>
          <w:tcPr>
            <w:tcW w:w="1293" w:type="dxa"/>
            <w:tcBorders>
              <w:top w:val="nil"/>
              <w:left w:val="nil"/>
              <w:bottom w:val="nil"/>
              <w:right w:val="nil"/>
            </w:tcBorders>
            <w:shd w:val="clear" w:color="auto" w:fill="auto"/>
            <w:noWrap/>
            <w:vAlign w:val="center"/>
            <w:hideMark/>
          </w:tcPr>
          <w:p w14:paraId="0435B5B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C6" w14:textId="77777777" w:rsidTr="00BA6D7A">
        <w:trPr>
          <w:trHeight w:val="240"/>
        </w:trPr>
        <w:tc>
          <w:tcPr>
            <w:tcW w:w="984" w:type="dxa"/>
            <w:tcBorders>
              <w:top w:val="nil"/>
              <w:left w:val="nil"/>
              <w:bottom w:val="nil"/>
              <w:right w:val="nil"/>
            </w:tcBorders>
            <w:shd w:val="clear" w:color="auto" w:fill="auto"/>
            <w:noWrap/>
            <w:vAlign w:val="center"/>
            <w:hideMark/>
          </w:tcPr>
          <w:p w14:paraId="0435B5C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725958</w:t>
            </w:r>
          </w:p>
        </w:tc>
        <w:tc>
          <w:tcPr>
            <w:tcW w:w="818" w:type="dxa"/>
            <w:gridSpan w:val="2"/>
            <w:tcBorders>
              <w:top w:val="nil"/>
              <w:left w:val="nil"/>
              <w:bottom w:val="nil"/>
              <w:right w:val="nil"/>
            </w:tcBorders>
            <w:shd w:val="clear" w:color="auto" w:fill="auto"/>
            <w:noWrap/>
            <w:vAlign w:val="center"/>
            <w:hideMark/>
          </w:tcPr>
          <w:p w14:paraId="0435B5C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0.59</w:t>
            </w:r>
          </w:p>
        </w:tc>
        <w:tc>
          <w:tcPr>
            <w:tcW w:w="4955" w:type="dxa"/>
            <w:gridSpan w:val="3"/>
            <w:tcBorders>
              <w:top w:val="nil"/>
              <w:left w:val="nil"/>
              <w:bottom w:val="nil"/>
              <w:right w:val="nil"/>
            </w:tcBorders>
            <w:shd w:val="clear" w:color="auto" w:fill="auto"/>
            <w:noWrap/>
            <w:vAlign w:val="bottom"/>
            <w:hideMark/>
          </w:tcPr>
          <w:p w14:paraId="0435B5C2" w14:textId="1C924485" w:rsidR="009D3D1C" w:rsidRPr="002A4574" w:rsidRDefault="009D3D1C" w:rsidP="00AD5C25">
            <w:pPr>
              <w:rPr>
                <w:rFonts w:ascii="Calibri" w:hAnsi="Calibri"/>
                <w:color w:val="000000"/>
                <w:sz w:val="18"/>
                <w:szCs w:val="18"/>
              </w:rPr>
            </w:pPr>
            <w:r w:rsidRPr="002A4574">
              <w:rPr>
                <w:rFonts w:ascii="Calibri" w:hAnsi="Calibri"/>
                <w:color w:val="000000"/>
                <w:sz w:val="18"/>
                <w:szCs w:val="18"/>
              </w:rPr>
              <w:t>Alturas</w:t>
            </w:r>
          </w:p>
        </w:tc>
        <w:tc>
          <w:tcPr>
            <w:tcW w:w="1451" w:type="dxa"/>
            <w:gridSpan w:val="2"/>
            <w:tcBorders>
              <w:top w:val="nil"/>
              <w:left w:val="nil"/>
              <w:bottom w:val="nil"/>
              <w:right w:val="nil"/>
            </w:tcBorders>
            <w:shd w:val="clear" w:color="auto" w:fill="auto"/>
            <w:noWrap/>
            <w:vAlign w:val="center"/>
            <w:hideMark/>
          </w:tcPr>
          <w:p w14:paraId="0435B5C3" w14:textId="7BA64522" w:rsidR="009D3D1C" w:rsidRDefault="009D3D1C" w:rsidP="009D3D1C">
            <w:pPr>
              <w:rPr>
                <w:rFonts w:ascii="Calibri" w:hAnsi="Calibri"/>
                <w:color w:val="000000"/>
                <w:sz w:val="18"/>
                <w:szCs w:val="18"/>
              </w:rPr>
            </w:pPr>
            <w:r w:rsidRPr="002A4574">
              <w:rPr>
                <w:rFonts w:ascii="Calibri" w:hAnsi="Calibri"/>
                <w:color w:val="000000"/>
                <w:sz w:val="18"/>
                <w:szCs w:val="18"/>
              </w:rPr>
              <w:t>41.5</w:t>
            </w:r>
            <w:r w:rsidR="00AD5C25">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C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–120.53</w:t>
            </w:r>
          </w:p>
        </w:tc>
        <w:tc>
          <w:tcPr>
            <w:tcW w:w="1293" w:type="dxa"/>
            <w:tcBorders>
              <w:top w:val="nil"/>
              <w:left w:val="nil"/>
              <w:bottom w:val="nil"/>
              <w:right w:val="nil"/>
            </w:tcBorders>
            <w:shd w:val="clear" w:color="auto" w:fill="auto"/>
            <w:noWrap/>
            <w:vAlign w:val="center"/>
            <w:hideMark/>
          </w:tcPr>
          <w:p w14:paraId="0435B5C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CD" w14:textId="77777777" w:rsidTr="00BA6D7A">
        <w:trPr>
          <w:trHeight w:val="240"/>
        </w:trPr>
        <w:tc>
          <w:tcPr>
            <w:tcW w:w="984" w:type="dxa"/>
            <w:tcBorders>
              <w:top w:val="nil"/>
              <w:left w:val="nil"/>
              <w:bottom w:val="nil"/>
              <w:right w:val="nil"/>
            </w:tcBorders>
            <w:shd w:val="clear" w:color="auto" w:fill="auto"/>
            <w:noWrap/>
            <w:vAlign w:val="center"/>
            <w:hideMark/>
          </w:tcPr>
          <w:p w14:paraId="0435B5C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745090</w:t>
            </w:r>
          </w:p>
        </w:tc>
        <w:tc>
          <w:tcPr>
            <w:tcW w:w="818" w:type="dxa"/>
            <w:gridSpan w:val="2"/>
            <w:tcBorders>
              <w:top w:val="nil"/>
              <w:left w:val="nil"/>
              <w:bottom w:val="nil"/>
              <w:right w:val="nil"/>
            </w:tcBorders>
            <w:shd w:val="clear" w:color="auto" w:fill="auto"/>
            <w:noWrap/>
            <w:vAlign w:val="center"/>
            <w:hideMark/>
          </w:tcPr>
          <w:p w14:paraId="0435B5C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C9"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Mountain View Moffett Fld NAS </w:t>
            </w:r>
          </w:p>
        </w:tc>
        <w:tc>
          <w:tcPr>
            <w:tcW w:w="1451" w:type="dxa"/>
            <w:gridSpan w:val="2"/>
            <w:tcBorders>
              <w:top w:val="nil"/>
              <w:left w:val="nil"/>
              <w:bottom w:val="nil"/>
              <w:right w:val="nil"/>
            </w:tcBorders>
            <w:shd w:val="clear" w:color="auto" w:fill="auto"/>
            <w:noWrap/>
            <w:vAlign w:val="center"/>
            <w:hideMark/>
          </w:tcPr>
          <w:p w14:paraId="0435B5CA" w14:textId="0165AB25" w:rsidR="009D3D1C" w:rsidRDefault="009D3D1C" w:rsidP="009D3D1C">
            <w:pPr>
              <w:rPr>
                <w:rFonts w:ascii="Calibri" w:hAnsi="Calibri"/>
                <w:color w:val="000000"/>
                <w:sz w:val="18"/>
                <w:szCs w:val="18"/>
              </w:rPr>
            </w:pPr>
            <w:r w:rsidRPr="002A4574">
              <w:rPr>
                <w:rFonts w:ascii="Calibri" w:hAnsi="Calibri"/>
                <w:color w:val="000000"/>
                <w:sz w:val="18"/>
                <w:szCs w:val="18"/>
              </w:rPr>
              <w:t>37.4</w:t>
            </w:r>
            <w:r w:rsidR="00AD5C25">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C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–122.05</w:t>
            </w:r>
          </w:p>
        </w:tc>
        <w:tc>
          <w:tcPr>
            <w:tcW w:w="1293" w:type="dxa"/>
            <w:tcBorders>
              <w:top w:val="nil"/>
              <w:left w:val="nil"/>
              <w:bottom w:val="nil"/>
              <w:right w:val="nil"/>
            </w:tcBorders>
            <w:shd w:val="clear" w:color="auto" w:fill="auto"/>
            <w:noWrap/>
            <w:vAlign w:val="center"/>
            <w:hideMark/>
          </w:tcPr>
          <w:p w14:paraId="0435B5C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D4" w14:textId="77777777" w:rsidTr="00BA6D7A">
        <w:trPr>
          <w:trHeight w:val="240"/>
        </w:trPr>
        <w:tc>
          <w:tcPr>
            <w:tcW w:w="984" w:type="dxa"/>
            <w:tcBorders>
              <w:top w:val="nil"/>
              <w:left w:val="nil"/>
              <w:bottom w:val="nil"/>
              <w:right w:val="nil"/>
            </w:tcBorders>
            <w:shd w:val="clear" w:color="auto" w:fill="auto"/>
            <w:noWrap/>
            <w:vAlign w:val="center"/>
            <w:hideMark/>
          </w:tcPr>
          <w:p w14:paraId="0435B5C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745160</w:t>
            </w:r>
          </w:p>
        </w:tc>
        <w:tc>
          <w:tcPr>
            <w:tcW w:w="818" w:type="dxa"/>
            <w:gridSpan w:val="2"/>
            <w:tcBorders>
              <w:top w:val="nil"/>
              <w:left w:val="nil"/>
              <w:bottom w:val="nil"/>
              <w:right w:val="nil"/>
            </w:tcBorders>
            <w:shd w:val="clear" w:color="auto" w:fill="auto"/>
            <w:noWrap/>
            <w:vAlign w:val="center"/>
            <w:hideMark/>
          </w:tcPr>
          <w:p w14:paraId="0435B5C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0.67</w:t>
            </w:r>
          </w:p>
        </w:tc>
        <w:tc>
          <w:tcPr>
            <w:tcW w:w="4955" w:type="dxa"/>
            <w:gridSpan w:val="3"/>
            <w:tcBorders>
              <w:top w:val="nil"/>
              <w:left w:val="nil"/>
              <w:bottom w:val="nil"/>
              <w:right w:val="nil"/>
            </w:tcBorders>
            <w:shd w:val="clear" w:color="auto" w:fill="auto"/>
            <w:noWrap/>
            <w:vAlign w:val="bottom"/>
            <w:hideMark/>
          </w:tcPr>
          <w:p w14:paraId="0435B5D0"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Travis Field AFB </w:t>
            </w:r>
          </w:p>
        </w:tc>
        <w:tc>
          <w:tcPr>
            <w:tcW w:w="1451" w:type="dxa"/>
            <w:gridSpan w:val="2"/>
            <w:tcBorders>
              <w:top w:val="nil"/>
              <w:left w:val="nil"/>
              <w:bottom w:val="nil"/>
              <w:right w:val="nil"/>
            </w:tcBorders>
            <w:shd w:val="clear" w:color="auto" w:fill="auto"/>
            <w:noWrap/>
            <w:vAlign w:val="center"/>
            <w:hideMark/>
          </w:tcPr>
          <w:p w14:paraId="0435B5D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38.27</w:t>
            </w:r>
          </w:p>
        </w:tc>
        <w:tc>
          <w:tcPr>
            <w:tcW w:w="1420" w:type="dxa"/>
            <w:gridSpan w:val="2"/>
            <w:tcBorders>
              <w:top w:val="nil"/>
              <w:left w:val="nil"/>
              <w:bottom w:val="nil"/>
              <w:right w:val="nil"/>
            </w:tcBorders>
            <w:shd w:val="clear" w:color="auto" w:fill="auto"/>
            <w:noWrap/>
            <w:vAlign w:val="center"/>
            <w:hideMark/>
          </w:tcPr>
          <w:p w14:paraId="0435B5D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–121.93</w:t>
            </w:r>
          </w:p>
        </w:tc>
        <w:tc>
          <w:tcPr>
            <w:tcW w:w="1293" w:type="dxa"/>
            <w:tcBorders>
              <w:top w:val="nil"/>
              <w:left w:val="nil"/>
              <w:bottom w:val="nil"/>
              <w:right w:val="nil"/>
            </w:tcBorders>
            <w:shd w:val="clear" w:color="auto" w:fill="auto"/>
            <w:noWrap/>
            <w:vAlign w:val="center"/>
            <w:hideMark/>
          </w:tcPr>
          <w:p w14:paraId="0435B5D3"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DB" w14:textId="77777777" w:rsidTr="00BA6D7A">
        <w:trPr>
          <w:trHeight w:val="240"/>
        </w:trPr>
        <w:tc>
          <w:tcPr>
            <w:tcW w:w="984" w:type="dxa"/>
            <w:tcBorders>
              <w:top w:val="nil"/>
              <w:left w:val="nil"/>
              <w:bottom w:val="nil"/>
              <w:right w:val="nil"/>
            </w:tcBorders>
            <w:shd w:val="clear" w:color="auto" w:fill="auto"/>
            <w:noWrap/>
            <w:vAlign w:val="center"/>
            <w:hideMark/>
          </w:tcPr>
          <w:p w14:paraId="0435B5D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746120</w:t>
            </w:r>
          </w:p>
        </w:tc>
        <w:tc>
          <w:tcPr>
            <w:tcW w:w="818" w:type="dxa"/>
            <w:gridSpan w:val="2"/>
            <w:tcBorders>
              <w:top w:val="nil"/>
              <w:left w:val="nil"/>
              <w:bottom w:val="nil"/>
              <w:right w:val="nil"/>
            </w:tcBorders>
            <w:shd w:val="clear" w:color="auto" w:fill="auto"/>
            <w:noWrap/>
            <w:vAlign w:val="center"/>
            <w:hideMark/>
          </w:tcPr>
          <w:p w14:paraId="0435B5D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D7"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China Lake Naf </w:t>
            </w:r>
          </w:p>
        </w:tc>
        <w:tc>
          <w:tcPr>
            <w:tcW w:w="1451" w:type="dxa"/>
            <w:gridSpan w:val="2"/>
            <w:tcBorders>
              <w:top w:val="nil"/>
              <w:left w:val="nil"/>
              <w:bottom w:val="nil"/>
              <w:right w:val="nil"/>
            </w:tcBorders>
            <w:shd w:val="clear" w:color="auto" w:fill="auto"/>
            <w:noWrap/>
            <w:vAlign w:val="center"/>
            <w:hideMark/>
          </w:tcPr>
          <w:p w14:paraId="0435B5D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35.68</w:t>
            </w:r>
          </w:p>
        </w:tc>
        <w:tc>
          <w:tcPr>
            <w:tcW w:w="1420" w:type="dxa"/>
            <w:gridSpan w:val="2"/>
            <w:tcBorders>
              <w:top w:val="nil"/>
              <w:left w:val="nil"/>
              <w:bottom w:val="nil"/>
              <w:right w:val="nil"/>
            </w:tcBorders>
            <w:shd w:val="clear" w:color="auto" w:fill="auto"/>
            <w:noWrap/>
            <w:vAlign w:val="center"/>
            <w:hideMark/>
          </w:tcPr>
          <w:p w14:paraId="0435B5D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–117.68</w:t>
            </w:r>
          </w:p>
        </w:tc>
        <w:tc>
          <w:tcPr>
            <w:tcW w:w="1293" w:type="dxa"/>
            <w:tcBorders>
              <w:top w:val="nil"/>
              <w:left w:val="nil"/>
              <w:bottom w:val="nil"/>
              <w:right w:val="nil"/>
            </w:tcBorders>
            <w:shd w:val="clear" w:color="auto" w:fill="auto"/>
            <w:noWrap/>
            <w:vAlign w:val="center"/>
            <w:hideMark/>
          </w:tcPr>
          <w:p w14:paraId="0435B5D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E2" w14:textId="77777777" w:rsidTr="00BA6D7A">
        <w:trPr>
          <w:trHeight w:val="240"/>
        </w:trPr>
        <w:tc>
          <w:tcPr>
            <w:tcW w:w="984" w:type="dxa"/>
            <w:tcBorders>
              <w:top w:val="nil"/>
              <w:left w:val="nil"/>
              <w:bottom w:val="nil"/>
              <w:right w:val="nil"/>
            </w:tcBorders>
            <w:shd w:val="clear" w:color="auto" w:fill="auto"/>
            <w:noWrap/>
            <w:vAlign w:val="center"/>
            <w:hideMark/>
          </w:tcPr>
          <w:p w14:paraId="0435B5D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747020</w:t>
            </w:r>
          </w:p>
        </w:tc>
        <w:tc>
          <w:tcPr>
            <w:tcW w:w="818" w:type="dxa"/>
            <w:gridSpan w:val="2"/>
            <w:tcBorders>
              <w:top w:val="nil"/>
              <w:left w:val="nil"/>
              <w:bottom w:val="nil"/>
              <w:right w:val="nil"/>
            </w:tcBorders>
            <w:shd w:val="clear" w:color="auto" w:fill="auto"/>
            <w:noWrap/>
            <w:vAlign w:val="center"/>
            <w:hideMark/>
          </w:tcPr>
          <w:p w14:paraId="0435B5DD" w14:textId="3841C472" w:rsidR="009D3D1C" w:rsidRDefault="009D3D1C" w:rsidP="009D3D1C">
            <w:pPr>
              <w:rPr>
                <w:rFonts w:ascii="Calibri" w:hAnsi="Calibri"/>
                <w:color w:val="000000"/>
                <w:sz w:val="18"/>
                <w:szCs w:val="18"/>
              </w:rPr>
            </w:pPr>
            <w:r w:rsidRPr="002A4574">
              <w:rPr>
                <w:rFonts w:ascii="Calibri" w:hAnsi="Calibri"/>
                <w:color w:val="000000"/>
                <w:sz w:val="18"/>
                <w:szCs w:val="18"/>
              </w:rPr>
              <w:t>0.5</w:t>
            </w:r>
            <w:r w:rsidR="00AD5C25">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DE"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Lemoore Reeves NAS </w:t>
            </w:r>
          </w:p>
        </w:tc>
        <w:tc>
          <w:tcPr>
            <w:tcW w:w="1451" w:type="dxa"/>
            <w:gridSpan w:val="2"/>
            <w:tcBorders>
              <w:top w:val="nil"/>
              <w:left w:val="nil"/>
              <w:bottom w:val="nil"/>
              <w:right w:val="nil"/>
            </w:tcBorders>
            <w:shd w:val="clear" w:color="auto" w:fill="auto"/>
            <w:noWrap/>
            <w:vAlign w:val="center"/>
            <w:hideMark/>
          </w:tcPr>
          <w:p w14:paraId="0435B5D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36.33</w:t>
            </w:r>
          </w:p>
        </w:tc>
        <w:tc>
          <w:tcPr>
            <w:tcW w:w="1420" w:type="dxa"/>
            <w:gridSpan w:val="2"/>
            <w:tcBorders>
              <w:top w:val="nil"/>
              <w:left w:val="nil"/>
              <w:bottom w:val="nil"/>
              <w:right w:val="nil"/>
            </w:tcBorders>
            <w:shd w:val="clear" w:color="auto" w:fill="auto"/>
            <w:noWrap/>
            <w:vAlign w:val="center"/>
            <w:hideMark/>
          </w:tcPr>
          <w:p w14:paraId="0435B5E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–119.95</w:t>
            </w:r>
          </w:p>
        </w:tc>
        <w:tc>
          <w:tcPr>
            <w:tcW w:w="1293" w:type="dxa"/>
            <w:tcBorders>
              <w:top w:val="nil"/>
              <w:left w:val="nil"/>
              <w:bottom w:val="nil"/>
              <w:right w:val="nil"/>
            </w:tcBorders>
            <w:shd w:val="clear" w:color="auto" w:fill="auto"/>
            <w:noWrap/>
            <w:vAlign w:val="center"/>
            <w:hideMark/>
          </w:tcPr>
          <w:p w14:paraId="0435B5E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E9" w14:textId="77777777" w:rsidTr="00BA6D7A">
        <w:trPr>
          <w:trHeight w:val="240"/>
        </w:trPr>
        <w:tc>
          <w:tcPr>
            <w:tcW w:w="984" w:type="dxa"/>
            <w:tcBorders>
              <w:top w:val="nil"/>
              <w:left w:val="nil"/>
              <w:bottom w:val="nil"/>
              <w:right w:val="nil"/>
            </w:tcBorders>
            <w:shd w:val="clear" w:color="auto" w:fill="auto"/>
            <w:noWrap/>
            <w:vAlign w:val="center"/>
            <w:hideMark/>
          </w:tcPr>
          <w:p w14:paraId="0435B5E3"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747185</w:t>
            </w:r>
          </w:p>
        </w:tc>
        <w:tc>
          <w:tcPr>
            <w:tcW w:w="818" w:type="dxa"/>
            <w:gridSpan w:val="2"/>
            <w:tcBorders>
              <w:top w:val="nil"/>
              <w:left w:val="nil"/>
              <w:bottom w:val="nil"/>
              <w:right w:val="nil"/>
            </w:tcBorders>
            <w:shd w:val="clear" w:color="auto" w:fill="auto"/>
            <w:noWrap/>
            <w:vAlign w:val="center"/>
            <w:hideMark/>
          </w:tcPr>
          <w:p w14:paraId="0435B5E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5"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Imperial </w:t>
            </w:r>
          </w:p>
        </w:tc>
        <w:tc>
          <w:tcPr>
            <w:tcW w:w="1451" w:type="dxa"/>
            <w:gridSpan w:val="2"/>
            <w:tcBorders>
              <w:top w:val="nil"/>
              <w:left w:val="nil"/>
              <w:bottom w:val="nil"/>
              <w:right w:val="nil"/>
            </w:tcBorders>
            <w:shd w:val="clear" w:color="auto" w:fill="auto"/>
            <w:noWrap/>
            <w:vAlign w:val="center"/>
            <w:hideMark/>
          </w:tcPr>
          <w:p w14:paraId="0435B5E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32.83</w:t>
            </w:r>
          </w:p>
        </w:tc>
        <w:tc>
          <w:tcPr>
            <w:tcW w:w="1420" w:type="dxa"/>
            <w:gridSpan w:val="2"/>
            <w:tcBorders>
              <w:top w:val="nil"/>
              <w:left w:val="nil"/>
              <w:bottom w:val="nil"/>
              <w:right w:val="nil"/>
            </w:tcBorders>
            <w:shd w:val="clear" w:color="auto" w:fill="auto"/>
            <w:noWrap/>
            <w:vAlign w:val="center"/>
            <w:hideMark/>
          </w:tcPr>
          <w:p w14:paraId="0435B5E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–115.58</w:t>
            </w:r>
          </w:p>
        </w:tc>
        <w:tc>
          <w:tcPr>
            <w:tcW w:w="1293" w:type="dxa"/>
            <w:tcBorders>
              <w:top w:val="nil"/>
              <w:left w:val="nil"/>
              <w:bottom w:val="nil"/>
              <w:right w:val="nil"/>
            </w:tcBorders>
            <w:shd w:val="clear" w:color="auto" w:fill="auto"/>
            <w:noWrap/>
            <w:vAlign w:val="center"/>
            <w:hideMark/>
          </w:tcPr>
          <w:p w14:paraId="0435B5E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F0" w14:textId="77777777" w:rsidTr="00BA6D7A">
        <w:trPr>
          <w:trHeight w:val="240"/>
        </w:trPr>
        <w:tc>
          <w:tcPr>
            <w:tcW w:w="984" w:type="dxa"/>
            <w:tcBorders>
              <w:top w:val="nil"/>
              <w:left w:val="nil"/>
              <w:bottom w:val="nil"/>
              <w:right w:val="nil"/>
            </w:tcBorders>
            <w:shd w:val="clear" w:color="auto" w:fill="auto"/>
            <w:noWrap/>
            <w:vAlign w:val="center"/>
            <w:hideMark/>
          </w:tcPr>
          <w:p w14:paraId="0435B5E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747187</w:t>
            </w:r>
          </w:p>
        </w:tc>
        <w:tc>
          <w:tcPr>
            <w:tcW w:w="818" w:type="dxa"/>
            <w:gridSpan w:val="2"/>
            <w:tcBorders>
              <w:top w:val="nil"/>
              <w:left w:val="nil"/>
              <w:bottom w:val="nil"/>
              <w:right w:val="nil"/>
            </w:tcBorders>
            <w:shd w:val="clear" w:color="auto" w:fill="auto"/>
            <w:noWrap/>
            <w:vAlign w:val="center"/>
            <w:hideMark/>
          </w:tcPr>
          <w:p w14:paraId="0435B5E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C"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Palm Springs Thermal AP </w:t>
            </w:r>
          </w:p>
        </w:tc>
        <w:tc>
          <w:tcPr>
            <w:tcW w:w="1451" w:type="dxa"/>
            <w:gridSpan w:val="2"/>
            <w:tcBorders>
              <w:top w:val="nil"/>
              <w:left w:val="nil"/>
              <w:bottom w:val="nil"/>
              <w:right w:val="nil"/>
            </w:tcBorders>
            <w:shd w:val="clear" w:color="auto" w:fill="auto"/>
            <w:noWrap/>
            <w:vAlign w:val="center"/>
            <w:hideMark/>
          </w:tcPr>
          <w:p w14:paraId="0435B5E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33.63</w:t>
            </w:r>
          </w:p>
        </w:tc>
        <w:tc>
          <w:tcPr>
            <w:tcW w:w="1420" w:type="dxa"/>
            <w:gridSpan w:val="2"/>
            <w:tcBorders>
              <w:top w:val="nil"/>
              <w:left w:val="nil"/>
              <w:bottom w:val="nil"/>
              <w:right w:val="nil"/>
            </w:tcBorders>
            <w:shd w:val="clear" w:color="auto" w:fill="auto"/>
            <w:noWrap/>
            <w:vAlign w:val="center"/>
            <w:hideMark/>
          </w:tcPr>
          <w:p w14:paraId="0435B5E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–116.17</w:t>
            </w:r>
          </w:p>
        </w:tc>
        <w:tc>
          <w:tcPr>
            <w:tcW w:w="1293" w:type="dxa"/>
            <w:tcBorders>
              <w:top w:val="nil"/>
              <w:left w:val="nil"/>
              <w:bottom w:val="nil"/>
              <w:right w:val="nil"/>
            </w:tcBorders>
            <w:shd w:val="clear" w:color="auto" w:fill="auto"/>
            <w:noWrap/>
            <w:vAlign w:val="center"/>
            <w:hideMark/>
          </w:tcPr>
          <w:p w14:paraId="0435B5E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F7" w14:textId="77777777" w:rsidTr="00BA6D7A">
        <w:trPr>
          <w:trHeight w:val="240"/>
        </w:trPr>
        <w:tc>
          <w:tcPr>
            <w:tcW w:w="984" w:type="dxa"/>
            <w:tcBorders>
              <w:top w:val="nil"/>
              <w:left w:val="nil"/>
              <w:bottom w:val="nil"/>
              <w:right w:val="nil"/>
            </w:tcBorders>
            <w:shd w:val="clear" w:color="auto" w:fill="auto"/>
            <w:noWrap/>
            <w:vAlign w:val="center"/>
            <w:hideMark/>
          </w:tcPr>
          <w:p w14:paraId="0435B5F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747188</w:t>
            </w:r>
          </w:p>
        </w:tc>
        <w:tc>
          <w:tcPr>
            <w:tcW w:w="818" w:type="dxa"/>
            <w:gridSpan w:val="2"/>
            <w:tcBorders>
              <w:top w:val="nil"/>
              <w:left w:val="nil"/>
              <w:bottom w:val="nil"/>
              <w:right w:val="nil"/>
            </w:tcBorders>
            <w:shd w:val="clear" w:color="auto" w:fill="auto"/>
            <w:noWrap/>
            <w:vAlign w:val="center"/>
            <w:hideMark/>
          </w:tcPr>
          <w:p w14:paraId="0435B5F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0.48</w:t>
            </w:r>
          </w:p>
        </w:tc>
        <w:tc>
          <w:tcPr>
            <w:tcW w:w="4955" w:type="dxa"/>
            <w:gridSpan w:val="3"/>
            <w:tcBorders>
              <w:top w:val="nil"/>
              <w:left w:val="nil"/>
              <w:bottom w:val="nil"/>
              <w:right w:val="nil"/>
            </w:tcBorders>
            <w:shd w:val="clear" w:color="auto" w:fill="auto"/>
            <w:noWrap/>
            <w:vAlign w:val="bottom"/>
            <w:hideMark/>
          </w:tcPr>
          <w:p w14:paraId="0435B5F3"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Blythe Riverside Co Arpt </w:t>
            </w:r>
          </w:p>
        </w:tc>
        <w:tc>
          <w:tcPr>
            <w:tcW w:w="1451" w:type="dxa"/>
            <w:gridSpan w:val="2"/>
            <w:tcBorders>
              <w:top w:val="nil"/>
              <w:left w:val="nil"/>
              <w:bottom w:val="nil"/>
              <w:right w:val="nil"/>
            </w:tcBorders>
            <w:shd w:val="clear" w:color="auto" w:fill="auto"/>
            <w:noWrap/>
            <w:vAlign w:val="center"/>
            <w:hideMark/>
          </w:tcPr>
          <w:p w14:paraId="0435B5F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33.62</w:t>
            </w:r>
          </w:p>
        </w:tc>
        <w:tc>
          <w:tcPr>
            <w:tcW w:w="1420" w:type="dxa"/>
            <w:gridSpan w:val="2"/>
            <w:tcBorders>
              <w:top w:val="nil"/>
              <w:left w:val="nil"/>
              <w:bottom w:val="nil"/>
              <w:right w:val="nil"/>
            </w:tcBorders>
            <w:shd w:val="clear" w:color="auto" w:fill="auto"/>
            <w:noWrap/>
            <w:vAlign w:val="center"/>
            <w:hideMark/>
          </w:tcPr>
          <w:p w14:paraId="0435B5F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–114.72</w:t>
            </w:r>
          </w:p>
        </w:tc>
        <w:tc>
          <w:tcPr>
            <w:tcW w:w="1293" w:type="dxa"/>
            <w:tcBorders>
              <w:top w:val="nil"/>
              <w:left w:val="nil"/>
              <w:bottom w:val="nil"/>
              <w:right w:val="nil"/>
            </w:tcBorders>
            <w:shd w:val="clear" w:color="auto" w:fill="auto"/>
            <w:noWrap/>
            <w:vAlign w:val="center"/>
            <w:hideMark/>
          </w:tcPr>
          <w:p w14:paraId="0435B5F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bl>
    <w:p w14:paraId="0435B652" w14:textId="77777777" w:rsidR="00636F83" w:rsidRPr="00A35980" w:rsidRDefault="00636F83" w:rsidP="00636F83">
      <w:pPr>
        <w:contextualSpacing/>
        <w:rPr>
          <w:rFonts w:asciiTheme="minorHAnsi" w:eastAsia="Cambria" w:hAnsiTheme="minorHAnsi"/>
          <w:sz w:val="18"/>
          <w:szCs w:val="18"/>
        </w:rPr>
      </w:pPr>
    </w:p>
    <w:p w14:paraId="0435B660" w14:textId="2D26E7C8" w:rsidR="00EE3065" w:rsidRPr="004B3816" w:rsidRDefault="00EE3065" w:rsidP="008464D7">
      <w:pPr>
        <w:pStyle w:val="ListParagraph"/>
        <w:numPr>
          <w:ilvl w:val="0"/>
          <w:numId w:val="33"/>
        </w:numPr>
        <w:rPr>
          <w:rFonts w:asciiTheme="minorHAnsi" w:eastAsia="Cambria" w:hAnsiTheme="minorHAnsi"/>
          <w:sz w:val="18"/>
          <w:szCs w:val="18"/>
        </w:rPr>
        <w:sectPr w:rsidR="00EE3065" w:rsidRPr="004B3816" w:rsidSect="00FB7C8C">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5C6E9354" w:rsidR="0096325C" w:rsidRDefault="0096325C" w:rsidP="00D27AE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p>
        </w:tc>
      </w:tr>
    </w:tbl>
    <w:p w14:paraId="0435B664" w14:textId="77777777" w:rsidR="002A1F1B" w:rsidRPr="009D3D1C"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581"/>
        <w:gridCol w:w="5571"/>
      </w:tblGrid>
      <w:tr w:rsidR="002A1F1B" w:rsidRPr="00D2491C" w14:paraId="0435B666" w14:textId="77777777" w:rsidTr="004B3816">
        <w:tc>
          <w:tcPr>
            <w:tcW w:w="10790" w:type="dxa"/>
            <w:gridSpan w:val="3"/>
          </w:tcPr>
          <w:p w14:paraId="0435B665"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4B3816">
        <w:trPr>
          <w:trHeight w:val="158"/>
        </w:trPr>
        <w:tc>
          <w:tcPr>
            <w:tcW w:w="638" w:type="dxa"/>
            <w:vAlign w:val="center"/>
          </w:tcPr>
          <w:p w14:paraId="0435B667"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81" w:type="dxa"/>
            <w:vAlign w:val="center"/>
          </w:tcPr>
          <w:p w14:paraId="0435B668"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571" w:type="dxa"/>
          </w:tcPr>
          <w:p w14:paraId="0435B669" w14:textId="1916F361"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4B3816">
        <w:trPr>
          <w:trHeight w:val="158"/>
        </w:trPr>
        <w:tc>
          <w:tcPr>
            <w:tcW w:w="638" w:type="dxa"/>
            <w:vAlign w:val="center"/>
          </w:tcPr>
          <w:p w14:paraId="0435B66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
          <w:p w14:paraId="0435B66C"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571" w:type="dxa"/>
          </w:tcPr>
          <w:p w14:paraId="0435B66D" w14:textId="7485856E" w:rsidR="002A1F1B" w:rsidRPr="00F5715E" w:rsidRDefault="00912920" w:rsidP="00EE3065">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p>
        </w:tc>
      </w:tr>
      <w:tr w:rsidR="002A1F1B" w:rsidRPr="00D2491C" w14:paraId="0435B675" w14:textId="77777777" w:rsidTr="004B3816">
        <w:trPr>
          <w:trHeight w:val="158"/>
        </w:trPr>
        <w:tc>
          <w:tcPr>
            <w:tcW w:w="638" w:type="dxa"/>
            <w:vAlign w:val="center"/>
          </w:tcPr>
          <w:p w14:paraId="0435B66F"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
          <w:p w14:paraId="0435B670"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
          <w:p w14:paraId="0435B671"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0435B672"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0435B673"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0435B674" w14:textId="1C7A6126"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7A5D38">
              <w:rPr>
                <w:rFonts w:asciiTheme="minorHAnsi" w:hAnsiTheme="minorHAnsi" w:cstheme="minorHAnsi"/>
                <w:sz w:val="18"/>
                <w:szCs w:val="18"/>
                <w:u w:val="single"/>
              </w:rPr>
              <w:t>&gt;&gt;</w:t>
            </w:r>
          </w:p>
        </w:tc>
      </w:tr>
      <w:tr w:rsidR="002A1F1B" w:rsidRPr="00D2491C" w14:paraId="0435B67A" w14:textId="77777777" w:rsidTr="004B3816">
        <w:trPr>
          <w:trHeight w:val="158"/>
        </w:trPr>
        <w:tc>
          <w:tcPr>
            <w:tcW w:w="638" w:type="dxa"/>
            <w:vAlign w:val="center"/>
          </w:tcPr>
          <w:p w14:paraId="0435B676"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
          <w:p w14:paraId="0435B677"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
          <w:p w14:paraId="0435B679" w14:textId="03B963C9"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4B3816">
        <w:trPr>
          <w:trHeight w:val="158"/>
        </w:trPr>
        <w:tc>
          <w:tcPr>
            <w:tcW w:w="638" w:type="dxa"/>
            <w:vAlign w:val="center"/>
          </w:tcPr>
          <w:p w14:paraId="0435B67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
          <w:p w14:paraId="0435B67C"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
          <w:p w14:paraId="0435B67E" w14:textId="7A35C3B9"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0435B6B8" w14:textId="77777777" w:rsidTr="004B3816">
        <w:trPr>
          <w:trHeight w:val="158"/>
        </w:trPr>
        <w:tc>
          <w:tcPr>
            <w:tcW w:w="638" w:type="dxa"/>
            <w:vAlign w:val="center"/>
          </w:tcPr>
          <w:p w14:paraId="0435B6AB" w14:textId="603D38AC"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06</w:t>
            </w:r>
          </w:p>
        </w:tc>
        <w:tc>
          <w:tcPr>
            <w:tcW w:w="4581" w:type="dxa"/>
            <w:vAlign w:val="center"/>
          </w:tcPr>
          <w:p w14:paraId="0435B6AC"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571" w:type="dxa"/>
          </w:tcPr>
          <w:p w14:paraId="0435B6A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AE"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0435B6AF"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0435B6B0"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or</w:t>
            </w:r>
          </w:p>
          <w:p w14:paraId="0435B6B1"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0435B6B2"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0435B6B3"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435B6B4"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435B6B5"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0435B6B6" w14:textId="77777777" w:rsidR="00EE3065" w:rsidRPr="007A5D38" w:rsidRDefault="00EE3065" w:rsidP="00EE3065">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0435B6B7"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0435B6C2" w14:textId="77777777" w:rsidTr="004B3816">
        <w:trPr>
          <w:trHeight w:val="158"/>
        </w:trPr>
        <w:tc>
          <w:tcPr>
            <w:tcW w:w="638" w:type="dxa"/>
            <w:vAlign w:val="center"/>
          </w:tcPr>
          <w:p w14:paraId="0435B6B9" w14:textId="1DA2EE72"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07</w:t>
            </w:r>
          </w:p>
        </w:tc>
        <w:tc>
          <w:tcPr>
            <w:tcW w:w="4581" w:type="dxa"/>
            <w:vAlign w:val="center"/>
          </w:tcPr>
          <w:p w14:paraId="0435B6B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71" w:type="dxa"/>
          </w:tcPr>
          <w:p w14:paraId="0435B6BB" w14:textId="77777777" w:rsidR="001F7B1E"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0435B6BC" w14:textId="77777777" w:rsidR="001F7B1E" w:rsidRPr="007A5D38" w:rsidRDefault="001F7B1E" w:rsidP="001F7B1E">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BD"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**Continuous; or</w:t>
            </w:r>
          </w:p>
          <w:p w14:paraId="0435B6C0" w14:textId="6A188526" w:rsidR="00EE3065" w:rsidRPr="007A5D38" w:rsidRDefault="00EE3065">
            <w:pPr>
              <w:rPr>
                <w:rFonts w:asciiTheme="minorHAnsi" w:hAnsiTheme="minorHAnsi" w:cstheme="minorHAnsi"/>
                <w:sz w:val="18"/>
                <w:szCs w:val="18"/>
                <w:u w:val="single"/>
              </w:rPr>
            </w:pPr>
            <w:r w:rsidRPr="001C365C">
              <w:rPr>
                <w:rFonts w:asciiTheme="minorHAnsi" w:hAnsiTheme="minorHAnsi" w:cstheme="minorHAnsi"/>
                <w:sz w:val="18"/>
                <w:szCs w:val="18"/>
              </w:rPr>
              <w:t xml:space="preserve">**Short-Term Average; </w:t>
            </w:r>
            <w:r w:rsidRPr="007A5D38">
              <w:rPr>
                <w:rFonts w:asciiTheme="minorHAnsi" w:hAnsiTheme="minorHAnsi" w:cstheme="minorHAnsi"/>
                <w:sz w:val="18"/>
                <w:szCs w:val="18"/>
                <w:u w:val="single"/>
              </w:rPr>
              <w:br/>
            </w:r>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(A</w:t>
            </w:r>
            <w:r w:rsidR="008002F8">
              <w:rPr>
                <w:rFonts w:asciiTheme="minorHAnsi" w:hAnsiTheme="minorHAnsi" w:cstheme="minorHAnsi"/>
                <w:sz w:val="18"/>
                <w:szCs w:val="18"/>
              </w:rPr>
              <w:t>06</w:t>
            </w:r>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r w:rsidR="008002F8">
              <w:rPr>
                <w:rFonts w:asciiTheme="minorHAnsi" w:hAnsiTheme="minorHAnsi" w:cstheme="minorHAnsi"/>
                <w:sz w:val="18"/>
                <w:szCs w:val="18"/>
              </w:rPr>
              <w:t>07</w:t>
            </w:r>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0435B6C1"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0435B6F1" w14:textId="77777777" w:rsidTr="004B3816">
        <w:trPr>
          <w:trHeight w:val="158"/>
        </w:trPr>
        <w:tc>
          <w:tcPr>
            <w:tcW w:w="638" w:type="dxa"/>
            <w:vAlign w:val="center"/>
          </w:tcPr>
          <w:p w14:paraId="0435B6DA" w14:textId="7BA288C3" w:rsidR="00EE3065" w:rsidRDefault="008002F8" w:rsidP="00355CC6">
            <w:pPr>
              <w:jc w:val="center"/>
              <w:rPr>
                <w:rFonts w:asciiTheme="minorHAnsi" w:hAnsiTheme="minorHAnsi"/>
                <w:sz w:val="18"/>
                <w:szCs w:val="18"/>
              </w:rPr>
            </w:pPr>
            <w:r>
              <w:rPr>
                <w:rFonts w:asciiTheme="minorHAnsi" w:hAnsiTheme="minorHAnsi" w:cstheme="minorHAnsi"/>
                <w:sz w:val="18"/>
                <w:szCs w:val="18"/>
              </w:rPr>
              <w:t>08</w:t>
            </w:r>
          </w:p>
        </w:tc>
        <w:tc>
          <w:tcPr>
            <w:tcW w:w="4581" w:type="dxa"/>
            <w:vAlign w:val="center"/>
          </w:tcPr>
          <w:p w14:paraId="0435B6DB"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0435B6DC"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571" w:type="dxa"/>
          </w:tcPr>
          <w:p w14:paraId="0435B6D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0435B6DF" w14:textId="4660F041"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0" w14:textId="77777777" w:rsidR="00EE3065" w:rsidRPr="007A5D38"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p>
          <w:p w14:paraId="0435B6ED" w14:textId="336DBF4C"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 xml:space="preserve">xhaust, Balanced, Balanced – ERV, Balanced – HRV and “Ventilation </w:t>
            </w:r>
            <w:r w:rsidRPr="007A5D38">
              <w:rPr>
                <w:rFonts w:asciiTheme="minorHAnsi" w:hAnsiTheme="minorHAnsi" w:cstheme="minorHAnsi"/>
                <w:sz w:val="18"/>
                <w:szCs w:val="18"/>
                <w:u w:val="single"/>
              </w:rPr>
              <w:lastRenderedPageBreak/>
              <w:t>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E" w14:textId="0850AD5F" w:rsidR="00EE3065"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3C58602C" w14:textId="407A658C" w:rsidR="007965B2" w:rsidRPr="007A5D38" w:rsidRDefault="007965B2" w:rsidP="007965B2">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r w:rsidR="00F156EB" w:rsidRPr="00F156EB">
              <w:rPr>
                <w:rFonts w:ascii="Calibri" w:eastAsia="Calibri" w:hAnsi="Calibri"/>
                <w:b/>
                <w:sz w:val="22"/>
                <w:szCs w:val="22"/>
              </w:rPr>
              <w:t xml:space="preserve"> </w:t>
            </w:r>
            <w:r w:rsidR="00F156EB" w:rsidRPr="00F156EB">
              <w:rPr>
                <w:rFonts w:ascii="Calibri" w:eastAsia="Calibri" w:hAnsi="Calibri"/>
                <w:sz w:val="18"/>
                <w:szCs w:val="18"/>
              </w:rPr>
              <w:t>and</w:t>
            </w:r>
            <w:r w:rsidR="00F156EB" w:rsidRPr="00F156EB">
              <w:rPr>
                <w:rFonts w:ascii="Calibri" w:eastAsia="Calibri" w:hAnsi="Calibri"/>
                <w:sz w:val="22"/>
                <w:szCs w:val="22"/>
              </w:rPr>
              <w:t xml:space="preserve"> </w:t>
            </w:r>
            <w:r w:rsidR="00F156EB" w:rsidRPr="00F156EB">
              <w:rPr>
                <w:rFonts w:ascii="Calibri" w:eastAsia="Calibri" w:hAnsi="Calibri" w:cs="Calibri"/>
                <w:sz w:val="18"/>
                <w:szCs w:val="18"/>
              </w:rPr>
              <w:t xml:space="preserve">“Ventilation System Type” (A06) = </w:t>
            </w:r>
            <w:ins w:id="7" w:author="Alexis Smith" w:date="2020-01-29T16:06:00Z">
              <w:r w:rsidR="00301048">
                <w:rPr>
                  <w:rFonts w:ascii="Calibri" w:eastAsia="Calibri" w:hAnsi="Calibri" w:cs="Calibri"/>
                  <w:sz w:val="18"/>
                  <w:szCs w:val="18"/>
                </w:rPr>
                <w:t xml:space="preserve">Supply, Exhaust, Balanced, Balanced – ERV, Balanced – HRV, Central Fan Integrated (CFI), </w:t>
              </w:r>
            </w:ins>
            <w:r w:rsidR="00F156EB" w:rsidRPr="00F156EB">
              <w:rPr>
                <w:rFonts w:ascii="Calibri" w:eastAsia="Calibri" w:hAnsi="Calibri" w:cs="Calibri"/>
                <w:sz w:val="18"/>
                <w:szCs w:val="18"/>
              </w:rPr>
              <w:t>Central Ventilation System – Supply</w:t>
            </w:r>
            <w:r w:rsidR="00F156EB" w:rsidRPr="00F156EB">
              <w:rPr>
                <w:rFonts w:ascii="Calibri" w:eastAsia="Calibri" w:hAnsi="Calibri"/>
                <w:sz w:val="18"/>
                <w:szCs w:val="18"/>
              </w:rPr>
              <w:t>, Central Ventilation System – Exhaust, or Central Ventilation System – Balanced</w:t>
            </w:r>
            <w:r w:rsidR="00F156EB" w:rsidRPr="00F156EB">
              <w:rPr>
                <w:rFonts w:asciiTheme="minorHAnsi" w:hAnsiTheme="minorHAnsi" w:cstheme="minorHAnsi"/>
                <w:sz w:val="18"/>
                <w:szCs w:val="18"/>
              </w:rPr>
              <w:t xml:space="preserve"> </w:t>
            </w:r>
            <w:r w:rsidRPr="00F156EB">
              <w:rPr>
                <w:rFonts w:asciiTheme="minorHAnsi" w:hAnsiTheme="minorHAnsi" w:cstheme="minorHAnsi"/>
                <w:sz w:val="18"/>
                <w:szCs w:val="18"/>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256E3C19" w14:textId="77777777" w:rsidR="007965B2" w:rsidRPr="007A5D38" w:rsidRDefault="007965B2" w:rsidP="007965B2">
            <w:pPr>
              <w:rPr>
                <w:rFonts w:asciiTheme="minorHAnsi" w:hAnsiTheme="minorHAnsi" w:cstheme="minorHAnsi"/>
                <w:b/>
                <w:sz w:val="18"/>
                <w:szCs w:val="18"/>
                <w:u w:val="single"/>
              </w:rPr>
            </w:pPr>
            <w:r w:rsidRPr="007A5D38">
              <w:rPr>
                <w:rFonts w:asciiTheme="minorHAnsi" w:hAnsiTheme="minorHAnsi" w:cstheme="minorHAnsi"/>
                <w:b/>
                <w:sz w:val="18"/>
                <w:szCs w:val="18"/>
              </w:rPr>
              <w:t>**27b – Multifamily Ventilation</w:t>
            </w:r>
            <w:r w:rsidRPr="007A5D38">
              <w:rPr>
                <w:rFonts w:asciiTheme="minorHAnsi" w:hAnsiTheme="minorHAnsi" w:cstheme="minorHAnsi"/>
                <w:b/>
                <w:sz w:val="18"/>
                <w:szCs w:val="18"/>
                <w:u w:val="single"/>
              </w:rPr>
              <w:t>;</w:t>
            </w:r>
          </w:p>
          <w:p w14:paraId="0435B6EF" w14:textId="77777777"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if “Building Type” (A02)=</w:t>
            </w:r>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p>
          <w:p w14:paraId="0435B6F0" w14:textId="01480CBF" w:rsidR="00EE3065" w:rsidRPr="007A5D38" w:rsidRDefault="00EE3065">
            <w:pPr>
              <w:rPr>
                <w:rFonts w:asciiTheme="minorHAnsi" w:hAnsiTheme="minorHAnsi" w:cstheme="minorHAnsi"/>
                <w:sz w:val="18"/>
                <w:szCs w:val="18"/>
              </w:rPr>
            </w:pPr>
            <w:r w:rsidRPr="007A5D38">
              <w:rPr>
                <w:rFonts w:asciiTheme="minorHAnsi" w:hAnsiTheme="minorHAnsi" w:cstheme="minorHAnsi"/>
                <w:b/>
                <w:sz w:val="18"/>
                <w:szCs w:val="18"/>
              </w:rPr>
              <w:t>**27</w:t>
            </w:r>
            <w:r w:rsidR="00C0202F">
              <w:rPr>
                <w:rFonts w:asciiTheme="minorHAnsi" w:hAnsiTheme="minorHAnsi" w:cstheme="minorHAnsi"/>
                <w:b/>
                <w:sz w:val="18"/>
                <w:szCs w:val="18"/>
              </w:rPr>
              <w:t>d</w:t>
            </w:r>
            <w:r w:rsidRPr="007A5D38">
              <w:rPr>
                <w:rFonts w:asciiTheme="minorHAnsi" w:hAnsiTheme="minorHAnsi" w:cstheme="minorHAnsi"/>
                <w:b/>
                <w:sz w:val="18"/>
                <w:szCs w:val="18"/>
              </w:rPr>
              <w:t xml:space="preserve"> – Non-dwelling unit&gt;&gt;</w:t>
            </w:r>
          </w:p>
        </w:tc>
      </w:tr>
      <w:tr w:rsidR="00A60CF5" w:rsidRPr="00D2491C" w14:paraId="3EC7DC28" w14:textId="77777777" w:rsidTr="004B3816">
        <w:trPr>
          <w:trHeight w:val="158"/>
        </w:trPr>
        <w:tc>
          <w:tcPr>
            <w:tcW w:w="638" w:type="dxa"/>
            <w:vAlign w:val="center"/>
          </w:tcPr>
          <w:p w14:paraId="5640C75D" w14:textId="5AE3D552" w:rsidR="00A60CF5" w:rsidRDefault="00A60CF5" w:rsidP="00355CC6">
            <w:pPr>
              <w:jc w:val="center"/>
              <w:rPr>
                <w:rFonts w:asciiTheme="minorHAnsi" w:hAnsiTheme="minorHAnsi" w:cstheme="minorHAnsi"/>
                <w:sz w:val="18"/>
                <w:szCs w:val="18"/>
              </w:rPr>
            </w:pPr>
            <w:r>
              <w:rPr>
                <w:rFonts w:asciiTheme="minorHAnsi" w:hAnsiTheme="minorHAnsi" w:cstheme="minorHAnsi"/>
                <w:sz w:val="18"/>
                <w:szCs w:val="18"/>
              </w:rPr>
              <w:lastRenderedPageBreak/>
              <w:t>09</w:t>
            </w:r>
          </w:p>
        </w:tc>
        <w:tc>
          <w:tcPr>
            <w:tcW w:w="4581" w:type="dxa"/>
            <w:vAlign w:val="center"/>
          </w:tcPr>
          <w:p w14:paraId="0E2D18F9" w14:textId="0D1BC4B4" w:rsidR="00A60CF5" w:rsidRPr="007A5D38" w:rsidRDefault="00A60CF5" w:rsidP="00EE3065">
            <w:pPr>
              <w:rPr>
                <w:rFonts w:asciiTheme="minorHAnsi" w:hAnsiTheme="minorHAnsi" w:cstheme="minorHAnsi"/>
                <w:sz w:val="18"/>
                <w:szCs w:val="18"/>
              </w:rPr>
            </w:pPr>
            <w:r>
              <w:rPr>
                <w:rFonts w:asciiTheme="minorHAnsi" w:hAnsiTheme="minorHAnsi" w:cstheme="minorHAnsi"/>
                <w:sz w:val="18"/>
                <w:szCs w:val="18"/>
              </w:rPr>
              <w:t>Climate Zone (this row is not visible to the user)</w:t>
            </w:r>
          </w:p>
        </w:tc>
        <w:tc>
          <w:tcPr>
            <w:tcW w:w="5571" w:type="dxa"/>
          </w:tcPr>
          <w:p w14:paraId="7323C84B" w14:textId="075A2C2B" w:rsidR="00A60CF5" w:rsidRPr="007A5D38" w:rsidRDefault="00FC53A2" w:rsidP="00EE3065">
            <w:pPr>
              <w:rPr>
                <w:rFonts w:asciiTheme="minorHAnsi" w:hAnsiTheme="minorHAnsi" w:cstheme="minorHAnsi"/>
                <w:sz w:val="18"/>
                <w:szCs w:val="18"/>
              </w:rPr>
            </w:pPr>
            <w:r>
              <w:rPr>
                <w:rFonts w:asciiTheme="minorHAnsi" w:hAnsiTheme="minorHAnsi" w:cstheme="minorHAnsi"/>
                <w:sz w:val="18"/>
                <w:szCs w:val="18"/>
              </w:rPr>
              <w:t>&lt;&lt;</w:t>
            </w:r>
            <w:r w:rsidR="00A60CF5">
              <w:rPr>
                <w:rFonts w:asciiTheme="minorHAnsi" w:hAnsiTheme="minorHAnsi" w:cstheme="minorHAnsi"/>
                <w:sz w:val="18"/>
                <w:szCs w:val="18"/>
              </w:rPr>
              <w:t>value from CF1R&gt;&gt;</w:t>
            </w:r>
          </w:p>
        </w:tc>
      </w:tr>
      <w:tr w:rsidR="00EE3065" w:rsidRPr="00D2491C" w14:paraId="0435B708" w14:textId="77777777" w:rsidTr="004B3816">
        <w:trPr>
          <w:trHeight w:val="158"/>
        </w:trPr>
        <w:tc>
          <w:tcPr>
            <w:tcW w:w="10790" w:type="dxa"/>
            <w:gridSpan w:val="3"/>
            <w:vAlign w:val="center"/>
          </w:tcPr>
          <w:p w14:paraId="0435B706"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0435B707"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77777777" w:rsidR="005A2B97" w:rsidRPr="009D3D1C"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0769496B" w:rsidR="003F49B9" w:rsidRDefault="0029047D" w:rsidP="006E08B4">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0753FB">
              <w:rPr>
                <w:rFonts w:asciiTheme="minorHAnsi" w:hAnsiTheme="minorHAnsi"/>
                <w:b/>
                <w:szCs w:val="18"/>
              </w:rPr>
              <w:t>a</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r w:rsidR="00D44419">
              <w:rPr>
                <w:rFonts w:asciiTheme="minorHAnsi" w:hAnsiTheme="minorHAnsi"/>
                <w:b/>
                <w:szCs w:val="18"/>
              </w:rPr>
              <w:t xml:space="preserve"> </w:t>
            </w:r>
            <w:r w:rsidR="00D44419" w:rsidRPr="00D44419">
              <w:rPr>
                <w:rFonts w:asciiTheme="minorHAnsi" w:hAnsiTheme="minorHAnsi"/>
                <w:b/>
                <w:szCs w:val="18"/>
              </w:rPr>
              <w:t xml:space="preserve">Attached/Detached </w:t>
            </w:r>
          </w:p>
        </w:tc>
      </w:tr>
    </w:tbl>
    <w:p w14:paraId="01F667EE" w14:textId="15D210A1" w:rsidR="006E08B4" w:rsidRPr="009D3D1C" w:rsidRDefault="006E08B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6E08B4" w14:paraId="76C5ECE5" w14:textId="77777777" w:rsidTr="006E08B4">
        <w:trPr>
          <w:trHeight w:val="158"/>
        </w:trPr>
        <w:tc>
          <w:tcPr>
            <w:tcW w:w="10790" w:type="dxa"/>
            <w:gridSpan w:val="3"/>
            <w:vAlign w:val="center"/>
          </w:tcPr>
          <w:p w14:paraId="51FD201D" w14:textId="7A4CD1C8" w:rsidR="006E08B4" w:rsidRPr="006E08B4" w:rsidRDefault="006E08B4" w:rsidP="006E08B4">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6E08B4" w14:paraId="3BB4377D" w14:textId="77777777" w:rsidTr="006E08B4">
        <w:trPr>
          <w:trHeight w:val="158"/>
        </w:trPr>
        <w:tc>
          <w:tcPr>
            <w:tcW w:w="634" w:type="dxa"/>
            <w:vAlign w:val="center"/>
          </w:tcPr>
          <w:p w14:paraId="50671B0F" w14:textId="5B1C115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1E85F01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1358231C"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3747959B"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50432A22"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5565C240" w14:textId="77777777" w:rsidTr="006E08B4">
        <w:trPr>
          <w:trHeight w:val="158"/>
        </w:trPr>
        <w:tc>
          <w:tcPr>
            <w:tcW w:w="634" w:type="dxa"/>
            <w:vAlign w:val="center"/>
          </w:tcPr>
          <w:p w14:paraId="0BC187C9" w14:textId="71238E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1A82E78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2AF9517B" w14:textId="4D66B42F"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&lt;&lt;calculated value, “Conditioned Floor Area (A04)” * “Averaged Ceiling Height” (</w:t>
            </w:r>
            <w:r w:rsidR="005670D3">
              <w:rPr>
                <w:rFonts w:asciiTheme="minorHAnsi" w:hAnsiTheme="minorHAnsi" w:cstheme="minorHAnsi"/>
                <w:sz w:val="18"/>
                <w:szCs w:val="18"/>
              </w:rPr>
              <w:t>B01</w:t>
            </w:r>
            <w:r w:rsidRPr="007A5D38">
              <w:rPr>
                <w:rFonts w:asciiTheme="minorHAnsi" w:hAnsiTheme="minorHAnsi" w:cstheme="minorHAnsi"/>
                <w:sz w:val="18"/>
                <w:szCs w:val="18"/>
              </w:rPr>
              <w:t>);</w:t>
            </w:r>
          </w:p>
          <w:p w14:paraId="39B7A5F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0349EB66" w14:textId="77777777" w:rsidTr="006E08B4">
        <w:trPr>
          <w:trHeight w:val="158"/>
        </w:trPr>
        <w:tc>
          <w:tcPr>
            <w:tcW w:w="634" w:type="dxa"/>
            <w:vAlign w:val="center"/>
          </w:tcPr>
          <w:p w14:paraId="3BD9F7D4" w14:textId="6F344B4E"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34054D0B" w14:textId="49B8F84B" w:rsidR="006E08B4" w:rsidRDefault="001615DD" w:rsidP="006E08B4">
            <w:pPr>
              <w:rPr>
                <w:rFonts w:asciiTheme="minorHAnsi" w:hAnsiTheme="minorHAnsi"/>
                <w:sz w:val="18"/>
                <w:szCs w:val="18"/>
              </w:rPr>
            </w:pPr>
            <w:r w:rsidRPr="001615DD">
              <w:rPr>
                <w:rFonts w:asciiTheme="minorHAnsi" w:hAnsiTheme="minorHAnsi" w:cstheme="minorHAnsi"/>
                <w:sz w:val="18"/>
                <w:szCs w:val="18"/>
              </w:rPr>
              <w:t>Vertical distance between the lowest and highest above-grade points within the pressure boundary in feet</w:t>
            </w:r>
          </w:p>
        </w:tc>
        <w:tc>
          <w:tcPr>
            <w:tcW w:w="5561" w:type="dxa"/>
          </w:tcPr>
          <w:p w14:paraId="4A696E58"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49BB0D85"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2802823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735FC0DB" w14:textId="77777777" w:rsidTr="006E08B4">
        <w:trPr>
          <w:trHeight w:val="158"/>
        </w:trPr>
        <w:tc>
          <w:tcPr>
            <w:tcW w:w="634" w:type="dxa"/>
            <w:vAlign w:val="center"/>
          </w:tcPr>
          <w:p w14:paraId="45D847C0" w14:textId="5E96D6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1545643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2222B68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&lt;&lt;user pick from list:</w:t>
            </w:r>
            <w:r w:rsidRPr="007A5D38">
              <w:rPr>
                <w:rFonts w:asciiTheme="minorHAnsi" w:hAnsiTheme="minorHAnsi" w:cstheme="minorHAnsi"/>
                <w:sz w:val="18"/>
                <w:szCs w:val="18"/>
              </w:rPr>
              <w:br/>
              <w:t>**Default;</w:t>
            </w:r>
          </w:p>
          <w:p w14:paraId="28C1080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**Measured;</w:t>
            </w:r>
          </w:p>
          <w:p w14:paraId="105DA3C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317B0033" w14:textId="77777777" w:rsidTr="006E08B4">
        <w:trPr>
          <w:trHeight w:val="158"/>
        </w:trPr>
        <w:tc>
          <w:tcPr>
            <w:tcW w:w="634" w:type="dxa"/>
            <w:vAlign w:val="center"/>
          </w:tcPr>
          <w:p w14:paraId="3B769608" w14:textId="5450A2A2"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4F669024"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703953D1" w14:textId="5749D08F" w:rsidR="00EE69FE" w:rsidRDefault="00874BE3" w:rsidP="006E08B4">
            <w:pPr>
              <w:rPr>
                <w:rFonts w:asciiTheme="minorHAnsi" w:hAnsiTheme="minorHAnsi" w:cstheme="minorHAnsi"/>
                <w:sz w:val="18"/>
                <w:szCs w:val="18"/>
              </w:rPr>
            </w:pPr>
            <w:r>
              <w:rPr>
                <w:rFonts w:asciiTheme="minorHAnsi" w:hAnsiTheme="minorHAnsi" w:cstheme="minorHAnsi"/>
                <w:sz w:val="18"/>
                <w:szCs w:val="18"/>
              </w:rPr>
              <w:t>&lt;&lt;</w:t>
            </w:r>
            <w:r w:rsidR="00EE69FE" w:rsidRPr="00EE69FE">
              <w:rPr>
                <w:rFonts w:asciiTheme="minorHAnsi" w:hAnsiTheme="minorHAnsi" w:cstheme="minorHAnsi"/>
                <w:sz w:val="18"/>
                <w:szCs w:val="18"/>
              </w:rPr>
              <w:t xml:space="preserve">Calculated field: If parent document is CF1R-PRF-01, reference value from it but allow user to override it.  If not overridden, result is stored in B05_WeatherStationANSI_ASHRAE; </w:t>
            </w:r>
          </w:p>
          <w:p w14:paraId="1A6B99A7" w14:textId="77777777" w:rsidR="00EE69FE" w:rsidRDefault="00EE69FE" w:rsidP="006E08B4">
            <w:pPr>
              <w:rPr>
                <w:rFonts w:asciiTheme="minorHAnsi" w:hAnsiTheme="minorHAnsi" w:cstheme="minorHAnsi"/>
                <w:sz w:val="18"/>
                <w:szCs w:val="18"/>
              </w:rPr>
            </w:pPr>
            <w:r w:rsidRPr="00EE69FE">
              <w:rPr>
                <w:rFonts w:asciiTheme="minorHAnsi" w:hAnsiTheme="minorHAnsi" w:cstheme="minorHAnsi"/>
                <w:sz w:val="18"/>
                <w:szCs w:val="18"/>
              </w:rPr>
              <w:t xml:space="preserve">Else if user overrides CF1R-PRF-01  value Or parent is CF1R-NCB-01 or CF1F-ADD-01, user selects from list of weather stations based on value in A09_ClimateZone and this is stored in B05_WeatherStationCZ# where # is the climate zone; </w:t>
            </w:r>
          </w:p>
          <w:p w14:paraId="3C76B7EE" w14:textId="20F0C932" w:rsidR="006E08B4" w:rsidRDefault="00EE69FE" w:rsidP="006E08B4">
            <w:pPr>
              <w:rPr>
                <w:rFonts w:asciiTheme="minorHAnsi" w:hAnsiTheme="minorHAnsi"/>
                <w:sz w:val="18"/>
                <w:szCs w:val="18"/>
              </w:rPr>
            </w:pPr>
            <w:r w:rsidRPr="00EE69FE">
              <w:rPr>
                <w:rFonts w:asciiTheme="minorHAnsi" w:hAnsiTheme="minorHAnsi" w:cstheme="minorHAnsi"/>
                <w:sz w:val="18"/>
                <w:szCs w:val="18"/>
              </w:rPr>
              <w:t>Else If A02_ResidentialBuildingType == NonDwellingUnit result = N/A</w:t>
            </w:r>
            <w:r w:rsidR="00874BE3">
              <w:rPr>
                <w:rFonts w:asciiTheme="minorHAnsi" w:hAnsiTheme="minorHAnsi" w:cstheme="minorHAnsi"/>
                <w:sz w:val="18"/>
                <w:szCs w:val="18"/>
              </w:rPr>
              <w:t>&gt;&gt;</w:t>
            </w:r>
            <w:r w:rsidRPr="00EE69FE">
              <w:rPr>
                <w:rFonts w:asciiTheme="minorHAnsi" w:hAnsiTheme="minorHAnsi" w:cstheme="minorHAnsi"/>
                <w:sz w:val="18"/>
                <w:szCs w:val="18"/>
              </w:rPr>
              <w:t xml:space="preserve"> stored in NotApplicableMessage</w:t>
            </w:r>
            <w:r w:rsidR="00773425">
              <w:rPr>
                <w:rFonts w:asciiTheme="minorHAnsi" w:hAnsiTheme="minorHAnsi" w:cstheme="minorHAnsi"/>
                <w:sz w:val="18"/>
                <w:szCs w:val="18"/>
              </w:rPr>
              <w:t>&gt;&gt;</w:t>
            </w:r>
          </w:p>
        </w:tc>
      </w:tr>
      <w:tr w:rsidR="006E08B4" w14:paraId="5E0BFCDF" w14:textId="77777777" w:rsidTr="006E08B4">
        <w:trPr>
          <w:trHeight w:val="158"/>
        </w:trPr>
        <w:tc>
          <w:tcPr>
            <w:tcW w:w="634" w:type="dxa"/>
            <w:vAlign w:val="center"/>
          </w:tcPr>
          <w:p w14:paraId="56C37D17" w14:textId="656AFEAE"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24A2D005" w14:textId="77777777" w:rsidR="006E08B4"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1513228A" w14:textId="77777777" w:rsidR="006E08B4" w:rsidRDefault="006E08B4" w:rsidP="006E08B4">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4A392F74" w14:textId="77777777" w:rsidR="00874BE3" w:rsidRDefault="00874BE3" w:rsidP="006E08B4">
            <w:pPr>
              <w:rPr>
                <w:rFonts w:asciiTheme="minorHAnsi" w:hAnsiTheme="minorHAnsi" w:cstheme="minorHAnsi"/>
                <w:sz w:val="18"/>
                <w:szCs w:val="18"/>
              </w:rPr>
            </w:pPr>
            <w:r>
              <w:rPr>
                <w:rFonts w:asciiTheme="minorHAnsi" w:hAnsiTheme="minorHAnsi" w:cstheme="minorHAnsi"/>
                <w:sz w:val="18"/>
                <w:szCs w:val="18"/>
              </w:rPr>
              <w:t>&lt;&lt;</w:t>
            </w:r>
            <w:r w:rsidRPr="00874BE3">
              <w:rPr>
                <w:rFonts w:asciiTheme="minorHAnsi" w:hAnsiTheme="minorHAnsi" w:cstheme="minorHAnsi"/>
                <w:sz w:val="18"/>
                <w:szCs w:val="18"/>
              </w:rPr>
              <w:t xml:space="preserve">Calculated field: If parent document is CF1R-PRF-01 And B05_WeatherStationANSI_ASHRAE has a value, reference value from  CF1R-PRF-01; </w:t>
            </w:r>
          </w:p>
          <w:p w14:paraId="3A220A39" w14:textId="77777777" w:rsidR="00874BE3" w:rsidRDefault="00874BE3" w:rsidP="006E08B4">
            <w:pPr>
              <w:rPr>
                <w:rFonts w:asciiTheme="minorHAnsi" w:hAnsiTheme="minorHAnsi" w:cstheme="minorHAnsi"/>
                <w:sz w:val="18"/>
                <w:szCs w:val="18"/>
              </w:rPr>
            </w:pPr>
            <w:r w:rsidRPr="00874BE3">
              <w:rPr>
                <w:rFonts w:asciiTheme="minorHAnsi" w:hAnsiTheme="minorHAnsi" w:cstheme="minorHAnsi"/>
                <w:sz w:val="18"/>
                <w:szCs w:val="18"/>
              </w:rPr>
              <w:t xml:space="preserve">Else If B05_WeatherStationCZ# (# is the climate zone) has a value, based on weather station value in B05_WeatherStationCZ#,  assign lookup wsf from Table B1 US Climates, Normative Appendix B shown in the instructions section of the layout document;   </w:t>
            </w:r>
          </w:p>
          <w:p w14:paraId="343E889F" w14:textId="0595C4D0" w:rsidR="006E08B4" w:rsidRDefault="00874BE3" w:rsidP="006E08B4">
            <w:pPr>
              <w:rPr>
                <w:rFonts w:asciiTheme="minorHAnsi" w:hAnsiTheme="minorHAnsi"/>
                <w:sz w:val="18"/>
                <w:szCs w:val="18"/>
              </w:rPr>
            </w:pPr>
            <w:r w:rsidRPr="00874BE3">
              <w:rPr>
                <w:rFonts w:asciiTheme="minorHAnsi" w:hAnsiTheme="minorHAnsi" w:cstheme="minorHAnsi"/>
                <w:sz w:val="18"/>
                <w:szCs w:val="18"/>
              </w:rPr>
              <w:t>Else If A02_ResidentialBuildingType == NonDwellingUnit result = N/A stored in NotApplicableMessage</w:t>
            </w:r>
            <w:r>
              <w:rPr>
                <w:rFonts w:asciiTheme="minorHAnsi" w:hAnsiTheme="minorHAnsi" w:cstheme="minorHAnsi"/>
                <w:sz w:val="18"/>
                <w:szCs w:val="18"/>
              </w:rPr>
              <w:t>&gt;&gt;</w:t>
            </w:r>
          </w:p>
        </w:tc>
      </w:tr>
    </w:tbl>
    <w:p w14:paraId="36D4B460" w14:textId="77777777" w:rsidR="006E08B4" w:rsidRDefault="006E08B4"/>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7"/>
        <w:gridCol w:w="4619"/>
        <w:gridCol w:w="5584"/>
      </w:tblGrid>
      <w:tr w:rsidR="00F51F71" w:rsidRPr="00CB00C9" w14:paraId="0435B71A" w14:textId="77777777" w:rsidTr="006E08B4">
        <w:tc>
          <w:tcPr>
            <w:tcW w:w="10790" w:type="dxa"/>
            <w:gridSpan w:val="3"/>
          </w:tcPr>
          <w:p w14:paraId="0435B718" w14:textId="199584CE" w:rsidR="00F51F71" w:rsidRPr="0029047D" w:rsidRDefault="008002F8" w:rsidP="003A7CD3">
            <w:pPr>
              <w:keepNext/>
              <w:rPr>
                <w:rFonts w:asciiTheme="minorHAnsi" w:hAnsiTheme="minorHAnsi"/>
                <w:b/>
                <w:szCs w:val="18"/>
              </w:rPr>
            </w:pPr>
            <w:r>
              <w:rPr>
                <w:rFonts w:asciiTheme="minorHAnsi" w:hAnsiTheme="minorHAnsi"/>
                <w:b/>
                <w:szCs w:val="18"/>
              </w:rPr>
              <w:lastRenderedPageBreak/>
              <w:t>C</w:t>
            </w:r>
            <w:r w:rsidR="00F51F71" w:rsidRPr="0029047D">
              <w:rPr>
                <w:rFonts w:asciiTheme="minorHAnsi" w:hAnsiTheme="minorHAnsi"/>
                <w:b/>
                <w:szCs w:val="18"/>
              </w:rPr>
              <w:t>. Ventilation - Total Ventilation Rate</w:t>
            </w:r>
          </w:p>
          <w:p w14:paraId="0435B719"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F51F71" w:rsidRPr="00CB00C9" w14:paraId="0435B71E" w14:textId="77777777" w:rsidTr="006E08B4">
        <w:tc>
          <w:tcPr>
            <w:tcW w:w="587" w:type="dxa"/>
            <w:vAlign w:val="center"/>
          </w:tcPr>
          <w:p w14:paraId="0435B71B"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619" w:type="dxa"/>
            <w:vAlign w:val="center"/>
          </w:tcPr>
          <w:p w14:paraId="0435B71C"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4" w:type="dxa"/>
          </w:tcPr>
          <w:p w14:paraId="0435B71D" w14:textId="77777777" w:rsidR="00F51F71" w:rsidRPr="007F6151" w:rsidRDefault="00F51F71" w:rsidP="003A7CD3">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4.1a):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r w:rsidR="00F51F71" w:rsidRPr="00CB00C9" w14:paraId="0435B724" w14:textId="77777777" w:rsidTr="006E08B4">
        <w:tc>
          <w:tcPr>
            <w:tcW w:w="587" w:type="dxa"/>
            <w:vAlign w:val="center"/>
          </w:tcPr>
          <w:p w14:paraId="0435B71F"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02</w:t>
            </w:r>
          </w:p>
        </w:tc>
        <w:tc>
          <w:tcPr>
            <w:tcW w:w="4619" w:type="dxa"/>
            <w:vAlign w:val="center"/>
          </w:tcPr>
          <w:p w14:paraId="0435B720"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4" w:type="dxa"/>
          </w:tcPr>
          <w:p w14:paraId="0435B722" w14:textId="1F222AAF" w:rsidR="00F51F71" w:rsidRDefault="00F51F71" w:rsidP="003A7CD3">
            <w:pPr>
              <w:keepNext/>
              <w:rPr>
                <w:rFonts w:asciiTheme="minorHAnsi" w:hAnsiTheme="minorHAnsi"/>
                <w:sz w:val="18"/>
                <w:szCs w:val="18"/>
              </w:rPr>
            </w:pPr>
            <w:r>
              <w:rPr>
                <w:rFonts w:asciiTheme="minorHAnsi" w:hAnsiTheme="minorHAnsi"/>
                <w:sz w:val="18"/>
                <w:szCs w:val="18"/>
              </w:rPr>
              <w:t>&lt;&lt;</w:t>
            </w:r>
            <w:r w:rsidRPr="00CB00C9">
              <w:rPr>
                <w:rFonts w:asciiTheme="minorHAnsi" w:hAnsiTheme="minorHAnsi"/>
                <w:sz w:val="18"/>
                <w:szCs w:val="18"/>
              </w:rPr>
              <w:t xml:space="preserve">calculated </w:t>
            </w:r>
            <w:r>
              <w:rPr>
                <w:rFonts w:asciiTheme="minorHAnsi" w:hAnsiTheme="minorHAnsi"/>
                <w:sz w:val="18"/>
                <w:szCs w:val="18"/>
              </w:rPr>
              <w:t>field,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 default,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r w:rsidR="005670D3">
              <w:rPr>
                <w:rFonts w:asciiTheme="minorHAnsi" w:hAnsiTheme="minorHAnsi"/>
                <w:sz w:val="18"/>
                <w:szCs w:val="18"/>
              </w:rPr>
              <w:t>B02</w:t>
            </w:r>
            <w:r>
              <w:rPr>
                <w:rFonts w:asciiTheme="minorHAnsi" w:hAnsiTheme="minorHAnsi"/>
                <w:sz w:val="18"/>
                <w:szCs w:val="18"/>
              </w:rPr>
              <w:t xml:space="preserve">)*2/60 (CFM); </w:t>
            </w:r>
            <w:r>
              <w:rPr>
                <w:rFonts w:asciiTheme="minorHAnsi" w:hAnsiTheme="minorHAnsi"/>
                <w:sz w:val="18"/>
                <w:szCs w:val="18"/>
              </w:rPr>
              <w:br/>
            </w:r>
            <w:r w:rsidR="00A44C1C">
              <w:rPr>
                <w:rFonts w:asciiTheme="minorHAnsi" w:hAnsiTheme="minorHAnsi"/>
                <w:sz w:val="18"/>
                <w:szCs w:val="18"/>
              </w:rPr>
              <w:t>E</w:t>
            </w:r>
            <w:r>
              <w:rPr>
                <w:rFonts w:asciiTheme="minorHAnsi" w:hAnsiTheme="minorHAnsi"/>
                <w:sz w:val="18"/>
                <w:szCs w:val="18"/>
              </w:rPr>
              <w:t>lse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 measured,</w:t>
            </w:r>
            <w:r w:rsidR="001A2F19">
              <w:rPr>
                <w:rFonts w:asciiTheme="minorHAnsi" w:hAnsiTheme="minorHAnsi"/>
                <w:sz w:val="18"/>
                <w:szCs w:val="18"/>
              </w:rPr>
              <w:t xml:space="preserve"> </w:t>
            </w:r>
            <w:r w:rsidR="001A2F19" w:rsidRPr="001A2F19">
              <w:rPr>
                <w:rFonts w:asciiTheme="minorHAnsi" w:hAnsiTheme="minorHAnsi" w:cstheme="minorHAnsi"/>
                <w:sz w:val="18"/>
              </w:rPr>
              <w:t>and if ACH50 from MCH-24 D03 &gt; 2.0, then value = B02*2/60 (CFM)</w:t>
            </w:r>
            <w:r w:rsidR="00BE6CC7">
              <w:rPr>
                <w:rFonts w:asciiTheme="minorHAnsi" w:hAnsiTheme="minorHAnsi" w:cstheme="minorHAnsi"/>
                <w:sz w:val="18"/>
              </w:rPr>
              <w:t>;</w:t>
            </w:r>
          </w:p>
          <w:p w14:paraId="0435B723" w14:textId="75E0C863" w:rsidR="00F42A48" w:rsidRDefault="00A44C1C" w:rsidP="001A2F19">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Air Changes Per Hour at 50 Pa</w:t>
            </w:r>
            <w:r w:rsidR="00F51F71">
              <w:rPr>
                <w:rFonts w:asciiTheme="minorHAnsi" w:hAnsiTheme="minorHAnsi" w:cstheme="minorHAnsi"/>
                <w:sz w:val="18"/>
                <w:szCs w:val="18"/>
              </w:rPr>
              <w:t>”</w:t>
            </w:r>
            <w:r w:rsidR="00F51F71">
              <w:rPr>
                <w:rFonts w:asciiTheme="minorHAnsi" w:hAnsiTheme="minorHAnsi"/>
                <w:sz w:val="18"/>
                <w:szCs w:val="18"/>
              </w:rPr>
              <w:t xml:space="preserve"> (</w:t>
            </w:r>
            <w:r w:rsidR="00FC6E8F">
              <w:rPr>
                <w:rFonts w:asciiTheme="minorHAnsi" w:hAnsiTheme="minorHAnsi"/>
                <w:sz w:val="18"/>
                <w:szCs w:val="18"/>
              </w:rPr>
              <w:t>B</w:t>
            </w:r>
            <w:r w:rsidR="00F51F71">
              <w:rPr>
                <w:rFonts w:asciiTheme="minorHAnsi" w:hAnsiTheme="minorHAnsi"/>
                <w:sz w:val="18"/>
                <w:szCs w:val="18"/>
              </w:rPr>
              <w:t>0</w:t>
            </w:r>
            <w:r w:rsidR="005670D3">
              <w:rPr>
                <w:rFonts w:asciiTheme="minorHAnsi" w:hAnsiTheme="minorHAnsi"/>
                <w:sz w:val="18"/>
                <w:szCs w:val="18"/>
              </w:rPr>
              <w:t>4</w:t>
            </w:r>
            <w:r w:rsidR="00F51F71">
              <w:rPr>
                <w:rFonts w:asciiTheme="minorHAnsi" w:hAnsiTheme="minorHAnsi"/>
                <w:sz w:val="18"/>
                <w:szCs w:val="18"/>
              </w:rPr>
              <w:t xml:space="preserve">) = measured, </w:t>
            </w:r>
            <w:r w:rsidR="001A2F19" w:rsidRPr="001A2F19">
              <w:rPr>
                <w:rFonts w:asciiTheme="minorHAnsi" w:hAnsiTheme="minorHAnsi" w:cstheme="minorHAnsi"/>
                <w:sz w:val="18"/>
                <w:szCs w:val="18"/>
              </w:rPr>
              <w:t>and if ACH50 from MCH-24 D03 ≤ 2.0 valu</w:t>
            </w:r>
            <w:r w:rsidR="001A2F19">
              <w:rPr>
                <w:rFonts w:asciiTheme="minorHAnsi" w:hAnsiTheme="minorHAnsi" w:cstheme="minorHAnsi"/>
                <w:sz w:val="18"/>
                <w:szCs w:val="18"/>
              </w:rPr>
              <w:t>e = B02*ACH50 from MCH-24 D03</w:t>
            </w:r>
            <w:r w:rsidR="001A2F19" w:rsidRPr="001A2F19">
              <w:rPr>
                <w:rFonts w:asciiTheme="minorHAnsi" w:hAnsiTheme="minorHAnsi" w:cstheme="minorHAnsi"/>
                <w:sz w:val="18"/>
                <w:szCs w:val="18"/>
              </w:rPr>
              <w:t>/60</w:t>
            </w:r>
            <w:r w:rsidR="00F51F71">
              <w:rPr>
                <w:rFonts w:asciiTheme="minorHAnsi" w:hAnsiTheme="minorHAnsi"/>
                <w:sz w:val="18"/>
                <w:szCs w:val="18"/>
              </w:rPr>
              <w:t>&gt;&gt;</w:t>
            </w:r>
          </w:p>
        </w:tc>
      </w:tr>
      <w:tr w:rsidR="00F51F71" w:rsidRPr="00CB00C9" w:rsidDel="00A377D9" w14:paraId="0435B728" w14:textId="77777777" w:rsidTr="006E08B4">
        <w:tc>
          <w:tcPr>
            <w:tcW w:w="587" w:type="dxa"/>
            <w:vAlign w:val="center"/>
          </w:tcPr>
          <w:p w14:paraId="0435B725"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03</w:t>
            </w:r>
          </w:p>
        </w:tc>
        <w:tc>
          <w:tcPr>
            <w:tcW w:w="4619" w:type="dxa"/>
            <w:vAlign w:val="center"/>
          </w:tcPr>
          <w:p w14:paraId="0435B726" w14:textId="77777777" w:rsidR="00F51F71" w:rsidRDefault="00F51F71" w:rsidP="003A7CD3">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4" w:type="dxa"/>
          </w:tcPr>
          <w:p w14:paraId="0435B727" w14:textId="3EE5F79F" w:rsidR="00F51F71" w:rsidRDefault="00F51F71" w:rsidP="008F6EED">
            <w:pPr>
              <w:keepNext/>
              <w:rPr>
                <w:rFonts w:asciiTheme="minorHAnsi" w:hAnsiTheme="minorHAnsi"/>
                <w:sz w:val="18"/>
                <w:szCs w:val="18"/>
              </w:rPr>
            </w:pPr>
            <w:r>
              <w:rPr>
                <w:rFonts w:asciiTheme="minorHAnsi" w:hAnsiTheme="minorHAnsi"/>
                <w:sz w:val="18"/>
                <w:szCs w:val="18"/>
              </w:rPr>
              <w:t>&lt;&lt;calculated field, 0.052* “Enclosure Leakage Rate (Q</w:t>
            </w:r>
            <w:r w:rsidRPr="001947AA">
              <w:rPr>
                <w:rFonts w:asciiTheme="minorHAnsi" w:hAnsiTheme="minorHAnsi"/>
                <w:sz w:val="18"/>
                <w:szCs w:val="18"/>
                <w:vertAlign w:val="subscript"/>
              </w:rPr>
              <w:t>50</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02)*</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Pr="007A5D38">
              <w:rPr>
                <w:rFonts w:asciiTheme="minorHAnsi" w:hAnsiTheme="minorHAnsi" w:cstheme="minorHAnsi"/>
                <w:sz w:val="18"/>
                <w:szCs w:val="18"/>
              </w:rPr>
              <w:t>Weather and shielding factor (wsf)</w:t>
            </w:r>
            <w:r>
              <w:rPr>
                <w:rFonts w:asciiTheme="minorHAnsi" w:hAnsiTheme="minorHAnsi" w:cstheme="minorHAnsi"/>
                <w:sz w:val="18"/>
                <w:szCs w:val="18"/>
              </w:rPr>
              <w:t>”</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00FC6E8F">
              <w:rPr>
                <w:rFonts w:asciiTheme="minorHAnsi" w:hAnsiTheme="minorHAnsi" w:cstheme="minorHAnsi"/>
                <w:sz w:val="18"/>
                <w:szCs w:val="18"/>
              </w:rPr>
              <w:t>B06</w:t>
            </w:r>
            <w:r>
              <w:rPr>
                <w:rFonts w:asciiTheme="minorHAnsi" w:hAnsiTheme="minorHAnsi"/>
                <w:sz w:val="18"/>
                <w:szCs w:val="18"/>
              </w:rPr>
              <w:t>)*(</w:t>
            </w:r>
            <w:r>
              <w:rPr>
                <w:rFonts w:asciiTheme="minorHAnsi" w:hAnsiTheme="minorHAnsi" w:cstheme="minorHAnsi"/>
                <w:sz w:val="18"/>
                <w:szCs w:val="18"/>
              </w:rPr>
              <w:t>“</w:t>
            </w:r>
            <w:r w:rsidRPr="007A5D38">
              <w:rPr>
                <w:rFonts w:asciiTheme="minorHAnsi" w:hAnsiTheme="minorHAnsi" w:cstheme="minorHAnsi"/>
                <w:sz w:val="18"/>
                <w:szCs w:val="18"/>
              </w:rPr>
              <w:t>Vertical distance from the lowest above-grade floor to the highest ceiling</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B0</w:t>
            </w:r>
            <w:r w:rsidR="008F6EED">
              <w:rPr>
                <w:rFonts w:asciiTheme="minorHAnsi" w:hAnsiTheme="minorHAnsi"/>
                <w:sz w:val="18"/>
                <w:szCs w:val="18"/>
              </w:rPr>
              <w:t>3</w:t>
            </w:r>
            <w:r>
              <w:rPr>
                <w:rFonts w:asciiTheme="minorHAnsi" w:hAnsiTheme="minorHAnsi"/>
                <w:sz w:val="18"/>
                <w:szCs w:val="18"/>
              </w:rPr>
              <w:t>)/8.2)^0.4&gt;&gt;</w:t>
            </w:r>
          </w:p>
        </w:tc>
      </w:tr>
      <w:tr w:rsidR="00F51F71" w:rsidRPr="00CB00C9" w:rsidDel="00A377D9" w14:paraId="0435B72F" w14:textId="77777777" w:rsidTr="006E08B4">
        <w:tc>
          <w:tcPr>
            <w:tcW w:w="587" w:type="dxa"/>
            <w:vAlign w:val="center"/>
          </w:tcPr>
          <w:p w14:paraId="0435B729"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04</w:t>
            </w:r>
          </w:p>
        </w:tc>
        <w:tc>
          <w:tcPr>
            <w:tcW w:w="4619" w:type="dxa"/>
            <w:vAlign w:val="center"/>
          </w:tcPr>
          <w:p w14:paraId="0435B72A"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4" w:type="dxa"/>
          </w:tcPr>
          <w:p w14:paraId="0435B72B" w14:textId="77777777" w:rsidR="00F51F71" w:rsidRPr="00753879" w:rsidRDefault="00F51F71" w:rsidP="003A7CD3">
            <w:pPr>
              <w:keepNext/>
              <w:rPr>
                <w:rFonts w:asciiTheme="minorHAnsi" w:hAnsiTheme="minorHAnsi" w:cstheme="minorHAnsi"/>
                <w:sz w:val="18"/>
                <w:szCs w:val="18"/>
              </w:rPr>
            </w:pPr>
            <w:r w:rsidRPr="00753879">
              <w:rPr>
                <w:rFonts w:asciiTheme="minorHAnsi" w:hAnsiTheme="minorHAnsi"/>
                <w:sz w:val="18"/>
                <w:szCs w:val="18"/>
              </w:rPr>
              <w:t xml:space="preserve">&lt;&lt; calculated field, if </w:t>
            </w:r>
            <w:r w:rsidRPr="00753879">
              <w:rPr>
                <w:rFonts w:asciiTheme="minorHAnsi" w:hAnsiTheme="minorHAnsi" w:cstheme="minorHAnsi"/>
                <w:sz w:val="18"/>
                <w:szCs w:val="18"/>
              </w:rPr>
              <w:t>Building Type (A01) = Single family Detached then value equals N/A;</w:t>
            </w:r>
          </w:p>
          <w:p w14:paraId="0435B72D" w14:textId="1270B7D4"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 </w:t>
            </w:r>
            <w:r w:rsidR="00ED2DAF">
              <w:rPr>
                <w:rFonts w:asciiTheme="minorHAnsi" w:hAnsiTheme="minorHAnsi" w:cstheme="minorHAnsi"/>
                <w:sz w:val="18"/>
                <w:szCs w:val="18"/>
              </w:rPr>
              <w:t xml:space="preserve">from CF1R </w:t>
            </w:r>
            <w:r w:rsidR="00753879" w:rsidRPr="00753879">
              <w:rPr>
                <w:rFonts w:asciiTheme="minorHAnsi" w:hAnsiTheme="minorHAnsi" w:cstheme="minorHAnsi"/>
                <w:sz w:val="18"/>
                <w:szCs w:val="18"/>
              </w:rPr>
              <w:t>and allow user to overwrite;</w:t>
            </w:r>
          </w:p>
          <w:p w14:paraId="0435B72E" w14:textId="02B2CEB2"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rsidDel="00A377D9" w14:paraId="0435B737" w14:textId="77777777" w:rsidTr="006E08B4">
        <w:tc>
          <w:tcPr>
            <w:tcW w:w="587" w:type="dxa"/>
            <w:vAlign w:val="center"/>
          </w:tcPr>
          <w:p w14:paraId="0435B730"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05</w:t>
            </w:r>
          </w:p>
        </w:tc>
        <w:tc>
          <w:tcPr>
            <w:tcW w:w="4619" w:type="dxa"/>
            <w:vAlign w:val="center"/>
          </w:tcPr>
          <w:p w14:paraId="0435B731" w14:textId="77777777" w:rsidR="00F51F71" w:rsidRDefault="00F51F71" w:rsidP="003A7CD3">
            <w:pPr>
              <w:keepNext/>
              <w:rPr>
                <w:rFonts w:asciiTheme="minorHAnsi" w:hAnsiTheme="minorHAnsi"/>
                <w:sz w:val="18"/>
                <w:szCs w:val="18"/>
              </w:rPr>
            </w:pPr>
            <w:r>
              <w:rPr>
                <w:rFonts w:asciiTheme="minorHAnsi" w:hAnsiTheme="minorHAnsi"/>
                <w:sz w:val="18"/>
                <w:szCs w:val="18"/>
              </w:rPr>
              <w:t>Unshared Exterior Envelope Surface Area</w:t>
            </w:r>
          </w:p>
          <w:p w14:paraId="0435B732"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4" w:type="dxa"/>
          </w:tcPr>
          <w:p w14:paraId="0435B733" w14:textId="77777777" w:rsidR="00F51F71" w:rsidRDefault="00F51F71" w:rsidP="003A7CD3">
            <w:pPr>
              <w:keepNext/>
              <w:rPr>
                <w:rFonts w:asciiTheme="minorHAnsi" w:hAnsiTheme="minorHAnsi" w:cstheme="minorHAnsi"/>
                <w:sz w:val="18"/>
                <w:szCs w:val="18"/>
              </w:rPr>
            </w:pPr>
            <w:r>
              <w:rPr>
                <w:rFonts w:asciiTheme="minorHAnsi" w:hAnsiTheme="minorHAnsi"/>
                <w:sz w:val="18"/>
                <w:szCs w:val="18"/>
              </w:rPr>
              <w:t>&lt;&lt;</w:t>
            </w:r>
            <w:r w:rsidRPr="00CB00C9">
              <w:rPr>
                <w:rFonts w:asciiTheme="minorHAnsi" w:hAnsiTheme="minorHAnsi"/>
                <w:sz w:val="18"/>
                <w:szCs w:val="18"/>
              </w:rPr>
              <w:t xml:space="preserve"> calculated </w:t>
            </w:r>
            <w:r>
              <w:rPr>
                <w:rFonts w:asciiTheme="minorHAnsi" w:hAnsiTheme="minorHAnsi"/>
                <w:sz w:val="18"/>
                <w:szCs w:val="18"/>
              </w:rPr>
              <w:t xml:space="preserve">field, if </w:t>
            </w:r>
            <w:r w:rsidRPr="007A5D38">
              <w:rPr>
                <w:rFonts w:asciiTheme="minorHAnsi" w:hAnsiTheme="minorHAnsi" w:cstheme="minorHAnsi"/>
                <w:sz w:val="18"/>
                <w:szCs w:val="18"/>
              </w:rPr>
              <w:t>Building Type</w:t>
            </w:r>
            <w:r>
              <w:rPr>
                <w:rFonts w:asciiTheme="minorHAnsi" w:hAnsiTheme="minorHAnsi" w:cstheme="minorHAnsi"/>
                <w:sz w:val="18"/>
                <w:szCs w:val="18"/>
              </w:rPr>
              <w:t xml:space="preserve"> (A01) = Single family Detached then value equals N/A;</w:t>
            </w:r>
          </w:p>
          <w:p w14:paraId="0435B735" w14:textId="20B02C54"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w:t>
            </w:r>
            <w:r w:rsidR="00ED2DAF">
              <w:rPr>
                <w:rFonts w:asciiTheme="minorHAnsi" w:hAnsiTheme="minorHAnsi" w:cstheme="minorHAnsi"/>
                <w:sz w:val="18"/>
                <w:szCs w:val="18"/>
              </w:rPr>
              <w:t xml:space="preserve"> from CF1R</w:t>
            </w:r>
            <w:r w:rsidR="00753879" w:rsidRPr="00753879">
              <w:rPr>
                <w:rFonts w:asciiTheme="minorHAnsi" w:hAnsiTheme="minorHAnsi" w:cstheme="minorHAnsi"/>
                <w:sz w:val="18"/>
                <w:szCs w:val="18"/>
              </w:rPr>
              <w:t xml:space="preserve"> and allow user to overwrite;</w:t>
            </w:r>
          </w:p>
          <w:p w14:paraId="0435B736" w14:textId="469BC52F"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14:paraId="0435B741" w14:textId="77777777" w:rsidTr="006E08B4">
        <w:tc>
          <w:tcPr>
            <w:tcW w:w="587" w:type="dxa"/>
            <w:vAlign w:val="center"/>
          </w:tcPr>
          <w:p w14:paraId="0435B738"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06</w:t>
            </w:r>
          </w:p>
        </w:tc>
        <w:tc>
          <w:tcPr>
            <w:tcW w:w="4619" w:type="dxa"/>
            <w:vAlign w:val="center"/>
          </w:tcPr>
          <w:p w14:paraId="0435B739"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4" w:type="dxa"/>
            <w:tcMar>
              <w:left w:w="72" w:type="dxa"/>
              <w:right w:w="72" w:type="dxa"/>
            </w:tcMar>
          </w:tcPr>
          <w:p w14:paraId="0435B73A" w14:textId="4C37D234" w:rsidR="00F51F71" w:rsidRDefault="00F51F71" w:rsidP="003A7CD3">
            <w:pPr>
              <w:keepNext/>
              <w:jc w:val="both"/>
              <w:rPr>
                <w:rFonts w:asciiTheme="minorHAnsi" w:hAnsiTheme="minorHAnsi"/>
                <w:sz w:val="18"/>
                <w:szCs w:val="18"/>
              </w:rPr>
            </w:pPr>
            <w:r w:rsidRPr="007F6151">
              <w:rPr>
                <w:rFonts w:asciiTheme="minorHAnsi" w:hAnsiTheme="minorHAnsi"/>
                <w:sz w:val="18"/>
                <w:szCs w:val="18"/>
              </w:rPr>
              <w:t>&lt;&lt;</w:t>
            </w:r>
            <w:r>
              <w:rPr>
                <w:rFonts w:asciiTheme="minorHAnsi" w:hAnsiTheme="minorHAnsi"/>
                <w:sz w:val="18"/>
                <w:szCs w:val="18"/>
              </w:rPr>
              <w:t>calculated value, if “</w:t>
            </w:r>
            <w:r w:rsidRPr="007A5D38">
              <w:rPr>
                <w:rFonts w:asciiTheme="minorHAnsi" w:hAnsiTheme="minorHAnsi" w:cstheme="minorHAnsi"/>
                <w:sz w:val="18"/>
                <w:szCs w:val="18"/>
              </w:rPr>
              <w:t>Building Type</w:t>
            </w:r>
            <w:r>
              <w:rPr>
                <w:rFonts w:asciiTheme="minorHAnsi" w:hAnsiTheme="minorHAnsi" w:cstheme="minorHAnsi"/>
                <w:sz w:val="18"/>
                <w:szCs w:val="18"/>
              </w:rPr>
              <w:t>” (A02) = Single Family Detached and</w:t>
            </w:r>
            <w:r>
              <w:rPr>
                <w:rFonts w:asciiTheme="minorHAnsi" w:hAnsiTheme="minorHAnsi"/>
                <w:sz w:val="18"/>
                <w:szCs w:val="18"/>
              </w:rPr>
              <w:t xml:space="preserve"> “</w:t>
            </w:r>
            <w:r w:rsidRPr="007A5D38">
              <w:rPr>
                <w:rFonts w:asciiTheme="minorHAnsi" w:hAnsiTheme="minorHAnsi" w:cstheme="minorHAnsi"/>
                <w:sz w:val="18"/>
                <w:szCs w:val="18"/>
              </w:rPr>
              <w:t>Ventilation System Type</w:t>
            </w:r>
            <w:r>
              <w:rPr>
                <w:rFonts w:asciiTheme="minorHAnsi" w:hAnsiTheme="minorHAnsi" w:cstheme="minorHAnsi"/>
                <w:sz w:val="18"/>
                <w:szCs w:val="18"/>
              </w:rPr>
              <w:t>” (A</w:t>
            </w:r>
            <w:r w:rsidR="008002F8">
              <w:rPr>
                <w:rFonts w:asciiTheme="minorHAnsi" w:hAnsiTheme="minorHAnsi" w:cstheme="minorHAnsi"/>
                <w:sz w:val="18"/>
                <w:szCs w:val="18"/>
              </w:rPr>
              <w:t>06</w:t>
            </w:r>
            <w:r>
              <w:rPr>
                <w:rFonts w:asciiTheme="minorHAnsi" w:hAnsiTheme="minorHAnsi" w:cstheme="minorHAnsi"/>
                <w:sz w:val="18"/>
                <w:szCs w:val="18"/>
              </w:rPr>
              <w:t>) = Balanced, Balanced – ERV or Balanced - HRV, then value =</w:t>
            </w:r>
            <w:r>
              <w:rPr>
                <w:rFonts w:asciiTheme="minorHAnsi" w:hAnsiTheme="minorHAnsi"/>
                <w:sz w:val="18"/>
                <w:szCs w:val="18"/>
              </w:rPr>
              <w:t xml:space="preserve"> ‘</w:t>
            </w: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01) – [1*(“Effective Annual Average Infiltration Rate” (</w:t>
            </w:r>
            <w:r w:rsidR="00FC6E8F">
              <w:rPr>
                <w:rFonts w:asciiTheme="minorHAnsi" w:hAnsiTheme="minorHAnsi"/>
                <w:sz w:val="18"/>
                <w:szCs w:val="18"/>
              </w:rPr>
              <w:t>C</w:t>
            </w:r>
            <w:r>
              <w:rPr>
                <w:rFonts w:asciiTheme="minorHAnsi" w:hAnsiTheme="minorHAnsi"/>
                <w:sz w:val="18"/>
                <w:szCs w:val="18"/>
              </w:rPr>
              <w:t>03)*1)];</w:t>
            </w:r>
          </w:p>
          <w:p w14:paraId="0435B73C" w14:textId="60E875D6" w:rsidR="00F51F71" w:rsidRDefault="00A44C1C" w:rsidP="003A7CD3">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Balanced, Balanced – ERV or Balanced - HRV,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4</w:t>
            </w:r>
            <w:r w:rsidR="00F51F71">
              <w:rPr>
                <w:rFonts w:asciiTheme="minorHAnsi" w:hAnsiTheme="minorHAnsi"/>
                <w:sz w:val="18"/>
                <w:szCs w:val="18"/>
              </w:rPr>
              <w:t>))]};</w:t>
            </w:r>
          </w:p>
          <w:p w14:paraId="0435B73E" w14:textId="50FD83CF" w:rsidR="00F51F71" w:rsidRDefault="00A44C1C" w:rsidP="003A7CD3">
            <w:pPr>
              <w:keepNext/>
              <w:jc w:val="both"/>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Detached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03)*1)];</w:t>
            </w:r>
          </w:p>
          <w:p w14:paraId="0435B740" w14:textId="28B679B6" w:rsidR="00DF62BF" w:rsidRDefault="00A44C1C" w:rsidP="00380356">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380356">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FC6E8F">
              <w:rPr>
                <w:rFonts w:asciiTheme="minorHAnsi" w:hAnsiTheme="minorHAnsi"/>
                <w:sz w:val="18"/>
                <w:szCs w:val="18"/>
              </w:rPr>
              <w:t>4</w:t>
            </w:r>
            <w:r w:rsidR="00F51F71">
              <w:rPr>
                <w:rFonts w:asciiTheme="minorHAnsi" w:hAnsiTheme="minorHAnsi"/>
                <w:sz w:val="18"/>
                <w:szCs w:val="18"/>
              </w:rPr>
              <w:t>))]}&gt;&gt;</w:t>
            </w:r>
          </w:p>
        </w:tc>
      </w:tr>
    </w:tbl>
    <w:p w14:paraId="0435B743" w14:textId="77777777" w:rsidR="00A947A7" w:rsidRDefault="00A947A7">
      <w:r>
        <w:br w:type="page"/>
      </w:r>
    </w:p>
    <w:tbl>
      <w:tblPr>
        <w:tblStyle w:val="TableGrid"/>
        <w:tblW w:w="11015" w:type="dxa"/>
        <w:tblLook w:val="04A0" w:firstRow="1" w:lastRow="0" w:firstColumn="1" w:lastColumn="0" w:noHBand="0" w:noVBand="1"/>
      </w:tblPr>
      <w:tblGrid>
        <w:gridCol w:w="2203"/>
        <w:gridCol w:w="2203"/>
        <w:gridCol w:w="2203"/>
        <w:gridCol w:w="2203"/>
        <w:gridCol w:w="2203"/>
      </w:tblGrid>
      <w:tr w:rsidR="00DE0501" w14:paraId="0435B746" w14:textId="77777777" w:rsidTr="003A7CD3">
        <w:tc>
          <w:tcPr>
            <w:tcW w:w="11015" w:type="dxa"/>
            <w:gridSpan w:val="5"/>
          </w:tcPr>
          <w:p w14:paraId="0435B744" w14:textId="6CC35AF6" w:rsidR="00DE0501" w:rsidRPr="0029047D" w:rsidRDefault="008002F8" w:rsidP="003A7CD3">
            <w:pPr>
              <w:keepNext/>
              <w:rPr>
                <w:rFonts w:asciiTheme="minorHAnsi" w:hAnsiTheme="minorHAnsi"/>
                <w:b/>
                <w:szCs w:val="18"/>
              </w:rPr>
            </w:pPr>
            <w:r>
              <w:rPr>
                <w:rFonts w:asciiTheme="minorHAnsi" w:hAnsiTheme="minorHAnsi"/>
                <w:b/>
                <w:szCs w:val="18"/>
              </w:rPr>
              <w:lastRenderedPageBreak/>
              <w:t>D</w:t>
            </w:r>
            <w:r w:rsidR="00DE0501" w:rsidRPr="0029047D">
              <w:rPr>
                <w:rFonts w:asciiTheme="minorHAnsi" w:hAnsiTheme="minorHAnsi"/>
                <w:b/>
                <w:szCs w:val="18"/>
              </w:rPr>
              <w:t xml:space="preserve">. </w:t>
            </w:r>
            <w:r w:rsidR="00DE0501">
              <w:rPr>
                <w:rFonts w:asciiTheme="minorHAnsi" w:hAnsiTheme="minorHAnsi"/>
                <w:b/>
                <w:szCs w:val="18"/>
              </w:rPr>
              <w:t xml:space="preserve">Installed </w:t>
            </w:r>
            <w:r w:rsidR="00DE0501" w:rsidRPr="0029047D">
              <w:rPr>
                <w:rFonts w:asciiTheme="minorHAnsi" w:hAnsiTheme="minorHAnsi"/>
                <w:b/>
                <w:szCs w:val="18"/>
              </w:rPr>
              <w:t>Ventilation - Total Ventilation Rate</w:t>
            </w:r>
          </w:p>
          <w:p w14:paraId="0435B745" w14:textId="77777777" w:rsidR="00DE0501" w:rsidRDefault="00DE0501" w:rsidP="003A7CD3">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DE0501" w14:paraId="0435B74C" w14:textId="77777777" w:rsidTr="003A7CD3">
        <w:tc>
          <w:tcPr>
            <w:tcW w:w="2203" w:type="dxa"/>
            <w:vAlign w:val="center"/>
          </w:tcPr>
          <w:p w14:paraId="0435B74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01</w:t>
            </w:r>
          </w:p>
        </w:tc>
        <w:tc>
          <w:tcPr>
            <w:tcW w:w="2203" w:type="dxa"/>
            <w:vAlign w:val="center"/>
          </w:tcPr>
          <w:p w14:paraId="0435B748"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02</w:t>
            </w:r>
          </w:p>
        </w:tc>
        <w:tc>
          <w:tcPr>
            <w:tcW w:w="2203" w:type="dxa"/>
            <w:vAlign w:val="center"/>
          </w:tcPr>
          <w:p w14:paraId="0435B749"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03</w:t>
            </w:r>
          </w:p>
        </w:tc>
        <w:tc>
          <w:tcPr>
            <w:tcW w:w="2203" w:type="dxa"/>
            <w:vAlign w:val="center"/>
          </w:tcPr>
          <w:p w14:paraId="0435B74A"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04</w:t>
            </w:r>
          </w:p>
        </w:tc>
        <w:tc>
          <w:tcPr>
            <w:tcW w:w="2203" w:type="dxa"/>
            <w:vAlign w:val="center"/>
          </w:tcPr>
          <w:p w14:paraId="0435B74B" w14:textId="77777777" w:rsidR="00DE0501" w:rsidRPr="00741660" w:rsidRDefault="00DE0501" w:rsidP="003A7CD3">
            <w:pPr>
              <w:jc w:val="center"/>
              <w:rPr>
                <w:rFonts w:asciiTheme="minorHAnsi" w:hAnsiTheme="minorHAnsi"/>
                <w:sz w:val="18"/>
                <w:szCs w:val="18"/>
              </w:rPr>
            </w:pPr>
            <w:r w:rsidRPr="00741660">
              <w:rPr>
                <w:rFonts w:asciiTheme="minorHAnsi" w:hAnsiTheme="minorHAnsi"/>
                <w:sz w:val="18"/>
                <w:szCs w:val="18"/>
              </w:rPr>
              <w:t>05</w:t>
            </w:r>
          </w:p>
        </w:tc>
      </w:tr>
      <w:tr w:rsidR="00DE0501" w14:paraId="0435B752" w14:textId="77777777" w:rsidTr="003A7CD3">
        <w:tc>
          <w:tcPr>
            <w:tcW w:w="2203" w:type="dxa"/>
            <w:vAlign w:val="bottom"/>
          </w:tcPr>
          <w:p w14:paraId="0435B74D"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Name</w:t>
            </w:r>
          </w:p>
        </w:tc>
        <w:tc>
          <w:tcPr>
            <w:tcW w:w="2203" w:type="dxa"/>
            <w:vAlign w:val="bottom"/>
          </w:tcPr>
          <w:p w14:paraId="0435B74E"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Location</w:t>
            </w:r>
          </w:p>
        </w:tc>
        <w:tc>
          <w:tcPr>
            <w:tcW w:w="2203" w:type="dxa"/>
            <w:vAlign w:val="bottom"/>
          </w:tcPr>
          <w:p w14:paraId="0435B74F"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Runtime (Min/Hr)</w:t>
            </w:r>
          </w:p>
        </w:tc>
        <w:tc>
          <w:tcPr>
            <w:tcW w:w="2203" w:type="dxa"/>
            <w:vAlign w:val="bottom"/>
          </w:tcPr>
          <w:p w14:paraId="0435B750" w14:textId="77777777" w:rsidR="00DE0501" w:rsidRPr="00BF496A" w:rsidRDefault="00DE0501" w:rsidP="007056D7">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03" w:type="dxa"/>
            <w:vAlign w:val="bottom"/>
          </w:tcPr>
          <w:p w14:paraId="0435B751"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DE0501" w14:paraId="0435B75A" w14:textId="77777777" w:rsidTr="003A7CD3">
        <w:tc>
          <w:tcPr>
            <w:tcW w:w="2203" w:type="dxa"/>
            <w:vAlign w:val="bottom"/>
          </w:tcPr>
          <w:p w14:paraId="0435B753"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 text</w:t>
            </w:r>
            <w:r w:rsidRPr="00BF496A">
              <w:rPr>
                <w:rFonts w:asciiTheme="minorHAnsi" w:hAnsiTheme="minorHAnsi" w:cstheme="minorHAnsi"/>
                <w:sz w:val="18"/>
                <w:szCs w:val="18"/>
              </w:rPr>
              <w:t>&gt;&gt;</w:t>
            </w:r>
          </w:p>
        </w:tc>
        <w:tc>
          <w:tcPr>
            <w:tcW w:w="2203" w:type="dxa"/>
            <w:vAlign w:val="bottom"/>
          </w:tcPr>
          <w:p w14:paraId="0435B754"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203" w:type="dxa"/>
            <w:vAlign w:val="bottom"/>
          </w:tcPr>
          <w:p w14:paraId="0435B755" w14:textId="0ACFCE4A" w:rsidR="00DE0501" w:rsidRPr="00BF496A" w:rsidRDefault="00DE0501" w:rsidP="003A7CD3">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Continuous, then value equals 60;</w:t>
            </w:r>
          </w:p>
          <w:p w14:paraId="0435B756" w14:textId="77777777" w:rsidR="00DE0501" w:rsidRPr="00BF496A" w:rsidRDefault="00DE0501" w:rsidP="003A7CD3">
            <w:pPr>
              <w:jc w:val="center"/>
              <w:rPr>
                <w:rFonts w:asciiTheme="minorHAnsi" w:hAnsiTheme="minorHAnsi" w:cstheme="minorHAnsi"/>
                <w:sz w:val="18"/>
                <w:szCs w:val="18"/>
              </w:rPr>
            </w:pPr>
          </w:p>
          <w:p w14:paraId="0435B757" w14:textId="18F1BA65"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Short Term Average ,then user input value positive integer ≤ 60&gt;&gt;</w:t>
            </w:r>
          </w:p>
        </w:tc>
        <w:tc>
          <w:tcPr>
            <w:tcW w:w="2203" w:type="dxa"/>
            <w:vAlign w:val="bottom"/>
          </w:tcPr>
          <w:p w14:paraId="0435B758" w14:textId="77777777" w:rsidR="00DE0501" w:rsidRPr="00BF496A" w:rsidRDefault="00DE0501" w:rsidP="00355CC6">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w:t>
            </w:r>
            <w:r w:rsidR="003A7CD3">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203" w:type="dxa"/>
            <w:vAlign w:val="bottom"/>
          </w:tcPr>
          <w:p w14:paraId="0435B759" w14:textId="7B6808F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D3687A" w:rsidRPr="00D3687A">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DE0501" w14:paraId="0435B760" w14:textId="77777777" w:rsidTr="003A7CD3">
        <w:tc>
          <w:tcPr>
            <w:tcW w:w="2203" w:type="dxa"/>
          </w:tcPr>
          <w:p w14:paraId="0435B75B" w14:textId="77777777" w:rsidR="00DE0501" w:rsidRPr="00BF496A" w:rsidRDefault="00DE0501" w:rsidP="003A7CD3">
            <w:pPr>
              <w:rPr>
                <w:rFonts w:asciiTheme="minorHAnsi" w:hAnsiTheme="minorHAnsi"/>
                <w:sz w:val="18"/>
                <w:szCs w:val="18"/>
              </w:rPr>
            </w:pPr>
          </w:p>
        </w:tc>
        <w:tc>
          <w:tcPr>
            <w:tcW w:w="2203" w:type="dxa"/>
          </w:tcPr>
          <w:p w14:paraId="0435B75C" w14:textId="77777777" w:rsidR="00DE0501" w:rsidRPr="00BF496A" w:rsidRDefault="00DE0501" w:rsidP="003A7CD3">
            <w:pPr>
              <w:rPr>
                <w:rFonts w:asciiTheme="minorHAnsi" w:hAnsiTheme="minorHAnsi"/>
                <w:sz w:val="18"/>
                <w:szCs w:val="18"/>
              </w:rPr>
            </w:pPr>
          </w:p>
        </w:tc>
        <w:tc>
          <w:tcPr>
            <w:tcW w:w="2203" w:type="dxa"/>
          </w:tcPr>
          <w:p w14:paraId="0435B75D" w14:textId="77777777" w:rsidR="00DE0501" w:rsidRPr="00BF496A" w:rsidRDefault="00DE0501" w:rsidP="003A7CD3">
            <w:pPr>
              <w:rPr>
                <w:rFonts w:asciiTheme="minorHAnsi" w:hAnsiTheme="minorHAnsi"/>
                <w:sz w:val="18"/>
                <w:szCs w:val="18"/>
              </w:rPr>
            </w:pPr>
          </w:p>
        </w:tc>
        <w:tc>
          <w:tcPr>
            <w:tcW w:w="2203" w:type="dxa"/>
          </w:tcPr>
          <w:p w14:paraId="0435B75E" w14:textId="77777777" w:rsidR="00DE0501" w:rsidRPr="00BF496A" w:rsidRDefault="00DE0501" w:rsidP="003A7CD3">
            <w:pPr>
              <w:rPr>
                <w:rFonts w:asciiTheme="minorHAnsi" w:hAnsiTheme="minorHAnsi"/>
                <w:sz w:val="18"/>
                <w:szCs w:val="18"/>
              </w:rPr>
            </w:pPr>
          </w:p>
        </w:tc>
        <w:tc>
          <w:tcPr>
            <w:tcW w:w="2203" w:type="dxa"/>
          </w:tcPr>
          <w:p w14:paraId="0435B75F" w14:textId="77777777" w:rsidR="00DE0501" w:rsidRPr="00BF496A" w:rsidRDefault="00DE0501" w:rsidP="003A7CD3">
            <w:pPr>
              <w:rPr>
                <w:rFonts w:asciiTheme="minorHAnsi" w:hAnsiTheme="minorHAnsi"/>
                <w:sz w:val="18"/>
                <w:szCs w:val="18"/>
              </w:rPr>
            </w:pPr>
          </w:p>
        </w:tc>
      </w:tr>
      <w:tr w:rsidR="003A7CD3" w14:paraId="0435B766" w14:textId="77777777" w:rsidTr="003A7CD3">
        <w:tc>
          <w:tcPr>
            <w:tcW w:w="2203" w:type="dxa"/>
          </w:tcPr>
          <w:p w14:paraId="0435B761" w14:textId="77777777" w:rsidR="003A7CD3" w:rsidRPr="00BF496A" w:rsidRDefault="003A7CD3" w:rsidP="003A7CD3">
            <w:pPr>
              <w:rPr>
                <w:rFonts w:asciiTheme="minorHAnsi" w:hAnsiTheme="minorHAnsi"/>
                <w:sz w:val="18"/>
                <w:szCs w:val="18"/>
              </w:rPr>
            </w:pPr>
          </w:p>
        </w:tc>
        <w:tc>
          <w:tcPr>
            <w:tcW w:w="2203" w:type="dxa"/>
          </w:tcPr>
          <w:p w14:paraId="0435B762" w14:textId="77777777" w:rsidR="003A7CD3" w:rsidRPr="00BF496A" w:rsidRDefault="003A7CD3" w:rsidP="003A7CD3">
            <w:pPr>
              <w:rPr>
                <w:rFonts w:asciiTheme="minorHAnsi" w:hAnsiTheme="minorHAnsi"/>
                <w:sz w:val="18"/>
                <w:szCs w:val="18"/>
              </w:rPr>
            </w:pPr>
          </w:p>
        </w:tc>
        <w:tc>
          <w:tcPr>
            <w:tcW w:w="2203" w:type="dxa"/>
          </w:tcPr>
          <w:p w14:paraId="0435B763" w14:textId="77777777" w:rsidR="003A7CD3" w:rsidRPr="00BF496A" w:rsidRDefault="003A7CD3" w:rsidP="003A7CD3">
            <w:pPr>
              <w:rPr>
                <w:rFonts w:asciiTheme="minorHAnsi" w:hAnsiTheme="minorHAnsi"/>
                <w:sz w:val="18"/>
                <w:szCs w:val="18"/>
              </w:rPr>
            </w:pPr>
          </w:p>
        </w:tc>
        <w:tc>
          <w:tcPr>
            <w:tcW w:w="2203" w:type="dxa"/>
          </w:tcPr>
          <w:p w14:paraId="0435B764" w14:textId="77777777" w:rsidR="003A7CD3" w:rsidRPr="00BF496A" w:rsidRDefault="003A7CD3" w:rsidP="003A7CD3">
            <w:pPr>
              <w:rPr>
                <w:rFonts w:asciiTheme="minorHAnsi" w:hAnsiTheme="minorHAnsi"/>
                <w:sz w:val="18"/>
                <w:szCs w:val="18"/>
              </w:rPr>
            </w:pPr>
          </w:p>
        </w:tc>
        <w:tc>
          <w:tcPr>
            <w:tcW w:w="2203" w:type="dxa"/>
          </w:tcPr>
          <w:p w14:paraId="0435B765" w14:textId="77777777" w:rsidR="003A7CD3" w:rsidRPr="00BF496A" w:rsidRDefault="003A7CD3" w:rsidP="003A7CD3">
            <w:pPr>
              <w:rPr>
                <w:rFonts w:asciiTheme="minorHAnsi" w:hAnsiTheme="minorHAnsi"/>
                <w:sz w:val="18"/>
                <w:szCs w:val="18"/>
              </w:rPr>
            </w:pPr>
          </w:p>
        </w:tc>
      </w:tr>
      <w:tr w:rsidR="00DE0501" w14:paraId="0435B76A" w14:textId="77777777" w:rsidTr="003A7CD3">
        <w:tc>
          <w:tcPr>
            <w:tcW w:w="2203" w:type="dxa"/>
            <w:vAlign w:val="bottom"/>
          </w:tcPr>
          <w:p w14:paraId="0435B76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06</w:t>
            </w:r>
          </w:p>
        </w:tc>
        <w:tc>
          <w:tcPr>
            <w:tcW w:w="6609" w:type="dxa"/>
            <w:gridSpan w:val="3"/>
            <w:vAlign w:val="bottom"/>
          </w:tcPr>
          <w:p w14:paraId="0435B768" w14:textId="049E5EAE" w:rsidR="00DE0501" w:rsidRPr="00BF496A" w:rsidRDefault="00DE0501"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03" w:type="dxa"/>
          </w:tcPr>
          <w:p w14:paraId="0435B769" w14:textId="03AFD1A1" w:rsidR="00DE0501" w:rsidRPr="00BF496A" w:rsidRDefault="00DE0501" w:rsidP="003A7CD3">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sidR="005670D3">
              <w:rPr>
                <w:rFonts w:asciiTheme="minorHAnsi" w:hAnsiTheme="minorHAnsi"/>
                <w:sz w:val="18"/>
                <w:szCs w:val="18"/>
              </w:rPr>
              <w:t>D</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0435B76B" w14:textId="77777777" w:rsidR="00DE0501" w:rsidRPr="009D3D1C" w:rsidRDefault="00DE0501">
      <w:pPr>
        <w:rPr>
          <w:rFonts w:asciiTheme="minorHAnsi" w:hAnsiTheme="minorHAnsi" w:cstheme="minorHAnsi"/>
          <w:sz w:val="18"/>
          <w:szCs w:val="18"/>
        </w:rPr>
      </w:pPr>
    </w:p>
    <w:tbl>
      <w:tblPr>
        <w:tblW w:w="51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8"/>
        <w:gridCol w:w="10389"/>
      </w:tblGrid>
      <w:tr w:rsidR="00DE0501" w:rsidRPr="00500C2C" w14:paraId="0435B76D" w14:textId="77777777" w:rsidTr="004A40B0">
        <w:tc>
          <w:tcPr>
            <w:tcW w:w="11017" w:type="dxa"/>
            <w:gridSpan w:val="2"/>
          </w:tcPr>
          <w:p w14:paraId="0435B76C" w14:textId="612CE15E" w:rsidR="00DE0501" w:rsidRPr="00500C2C" w:rsidRDefault="008002F8" w:rsidP="00B85083">
            <w:pPr>
              <w:keepNext/>
              <w:rPr>
                <w:rFonts w:asciiTheme="minorHAnsi" w:hAnsiTheme="minorHAnsi"/>
                <w:szCs w:val="18"/>
              </w:rPr>
            </w:pPr>
            <w:r>
              <w:rPr>
                <w:rFonts w:asciiTheme="minorHAnsi" w:hAnsiTheme="minorHAnsi"/>
                <w:b/>
                <w:szCs w:val="18"/>
              </w:rPr>
              <w:t>E</w:t>
            </w:r>
            <w:r w:rsidR="00DE0501" w:rsidRPr="00500C2C">
              <w:rPr>
                <w:rFonts w:asciiTheme="minorHAnsi" w:hAnsiTheme="minorHAnsi"/>
                <w:b/>
                <w:szCs w:val="18"/>
              </w:rPr>
              <w:t>. Compliance Statement</w:t>
            </w:r>
            <w:r w:rsidR="00DE0501" w:rsidRPr="00500C2C">
              <w:rPr>
                <w:rFonts w:asciiTheme="minorHAnsi" w:hAnsiTheme="minorHAnsi"/>
                <w:szCs w:val="18"/>
              </w:rPr>
              <w:t xml:space="preserve"> </w:t>
            </w:r>
          </w:p>
        </w:tc>
      </w:tr>
      <w:tr w:rsidR="00DE0501" w:rsidRPr="00D2491C" w14:paraId="0435B771" w14:textId="77777777" w:rsidTr="004A40B0">
        <w:trPr>
          <w:trHeight w:val="158"/>
        </w:trPr>
        <w:tc>
          <w:tcPr>
            <w:tcW w:w="628" w:type="dxa"/>
            <w:vAlign w:val="center"/>
          </w:tcPr>
          <w:p w14:paraId="0435B76E" w14:textId="77777777" w:rsidR="00DE0501" w:rsidRPr="00D2491C" w:rsidRDefault="00DE0501" w:rsidP="003A7CD3">
            <w:pPr>
              <w:keepNext/>
              <w:jc w:val="center"/>
              <w:rPr>
                <w:rFonts w:asciiTheme="minorHAnsi" w:hAnsiTheme="minorHAnsi"/>
                <w:sz w:val="18"/>
                <w:szCs w:val="18"/>
              </w:rPr>
            </w:pPr>
            <w:r w:rsidRPr="00D2491C">
              <w:rPr>
                <w:rFonts w:asciiTheme="minorHAnsi" w:hAnsiTheme="minorHAnsi"/>
                <w:sz w:val="18"/>
                <w:szCs w:val="18"/>
              </w:rPr>
              <w:t>01</w:t>
            </w:r>
          </w:p>
        </w:tc>
        <w:tc>
          <w:tcPr>
            <w:tcW w:w="10389" w:type="dxa"/>
            <w:vAlign w:val="center"/>
          </w:tcPr>
          <w:p w14:paraId="0435B770" w14:textId="1468962A" w:rsidR="00DE0501" w:rsidRPr="00D2491C" w:rsidRDefault="00DE0501" w:rsidP="00D9307B">
            <w:pPr>
              <w:keepNext/>
              <w:rPr>
                <w:rFonts w:asciiTheme="minorHAnsi" w:hAnsiTheme="minorHAnsi"/>
                <w:sz w:val="18"/>
                <w:szCs w:val="18"/>
              </w:rPr>
            </w:pPr>
            <w:r w:rsidRPr="00D2491C">
              <w:rPr>
                <w:rFonts w:asciiTheme="minorHAnsi" w:hAnsiTheme="minorHAnsi"/>
                <w:sz w:val="18"/>
                <w:szCs w:val="18"/>
              </w:rPr>
              <w:t>&lt;&lt;</w:t>
            </w:r>
            <w:r w:rsidR="00B85083" w:rsidRPr="00C27BAB">
              <w:rPr>
                <w:rFonts w:asciiTheme="minorHAnsi" w:hAnsiTheme="minorHAnsi"/>
                <w:sz w:val="18"/>
                <w:szCs w:val="18"/>
              </w:rPr>
              <w:t xml:space="preserve"> I</w:t>
            </w:r>
            <w:r w:rsidR="00B85083">
              <w:rPr>
                <w:rFonts w:asciiTheme="minorHAnsi" w:hAnsiTheme="minorHAnsi"/>
                <w:sz w:val="18"/>
                <w:szCs w:val="18"/>
              </w:rPr>
              <w:t>f</w:t>
            </w:r>
            <w:r w:rsidR="00B85083" w:rsidRPr="00C27BAB">
              <w:rPr>
                <w:rFonts w:asciiTheme="minorHAnsi" w:hAnsiTheme="minorHAnsi"/>
                <w:sz w:val="18"/>
                <w:szCs w:val="18"/>
              </w:rPr>
              <w:t xml:space="preserve"> </w:t>
            </w:r>
            <w:r w:rsidR="00B85083">
              <w:rPr>
                <w:rFonts w:asciiTheme="minorHAnsi" w:hAnsiTheme="minorHAnsi"/>
                <w:sz w:val="18"/>
                <w:szCs w:val="18"/>
              </w:rPr>
              <w:t>‘Building Type” (</w:t>
            </w:r>
            <w:r w:rsidR="00B85083" w:rsidRPr="00C27BAB">
              <w:rPr>
                <w:rFonts w:asciiTheme="minorHAnsi" w:hAnsiTheme="minorHAnsi"/>
                <w:sz w:val="18"/>
                <w:szCs w:val="18"/>
              </w:rPr>
              <w:t>A02</w:t>
            </w:r>
            <w:r w:rsidR="00B85083">
              <w:rPr>
                <w:rFonts w:asciiTheme="minorHAnsi" w:hAnsiTheme="minorHAnsi"/>
                <w:sz w:val="18"/>
                <w:szCs w:val="18"/>
              </w:rPr>
              <w:t>)</w:t>
            </w:r>
            <w:r w:rsidR="00B85083" w:rsidRPr="00C27BAB">
              <w:rPr>
                <w:rFonts w:asciiTheme="minorHAnsi" w:hAnsiTheme="minorHAnsi"/>
                <w:sz w:val="18"/>
                <w:szCs w:val="18"/>
              </w:rPr>
              <w:t xml:space="preserve"> = ‘Non-dwelling Unit’ then display text: “Building Passes</w:t>
            </w:r>
            <w:r w:rsidR="00B85083">
              <w:rPr>
                <w:rFonts w:asciiTheme="minorHAnsi" w:hAnsiTheme="minorHAnsi"/>
                <w:sz w:val="18"/>
                <w:szCs w:val="18"/>
              </w:rPr>
              <w:t>”; If the ‘Total Installed Mechanical Ventilation (</w:t>
            </w:r>
            <w:r w:rsidR="005670D3">
              <w:rPr>
                <w:rFonts w:asciiTheme="minorHAnsi" w:hAnsiTheme="minorHAnsi"/>
                <w:sz w:val="18"/>
                <w:szCs w:val="18"/>
              </w:rPr>
              <w:t>D</w:t>
            </w:r>
            <w:r w:rsidR="00B85083">
              <w:rPr>
                <w:rFonts w:asciiTheme="minorHAnsi" w:hAnsiTheme="minorHAnsi"/>
                <w:sz w:val="18"/>
                <w:szCs w:val="18"/>
              </w:rPr>
              <w:t xml:space="preserve">06) </w:t>
            </w:r>
            <w:r w:rsidR="00B85083">
              <w:rPr>
                <w:rFonts w:asciiTheme="minorHAnsi" w:hAnsiTheme="minorHAnsi" w:cstheme="minorHAnsi"/>
                <w:sz w:val="18"/>
                <w:szCs w:val="18"/>
              </w:rPr>
              <w:t>≥</w:t>
            </w:r>
            <w:r w:rsidR="00B85083">
              <w:rPr>
                <w:rFonts w:asciiTheme="minorHAnsi" w:hAnsiTheme="minorHAnsi"/>
                <w:sz w:val="18"/>
                <w:szCs w:val="18"/>
              </w:rPr>
              <w:t xml:space="preserve"> Required Mechanical Ventilation Rate (</w:t>
            </w:r>
            <w:r w:rsidR="005670D3">
              <w:rPr>
                <w:rFonts w:asciiTheme="minorHAnsi" w:hAnsiTheme="minorHAnsi"/>
                <w:sz w:val="18"/>
                <w:szCs w:val="18"/>
              </w:rPr>
              <w:t>C</w:t>
            </w:r>
            <w:r w:rsidR="00B85083">
              <w:rPr>
                <w:rFonts w:asciiTheme="minorHAnsi" w:hAnsiTheme="minorHAnsi"/>
                <w:sz w:val="18"/>
                <w:szCs w:val="18"/>
              </w:rPr>
              <w:t>06), then display text: "Building Passes Mechanical Ventilation Rate</w:t>
            </w:r>
            <w:r w:rsidR="00B85083" w:rsidDel="001E1FD4">
              <w:rPr>
                <w:rFonts w:asciiTheme="minorHAnsi" w:hAnsiTheme="minorHAnsi"/>
                <w:sz w:val="18"/>
                <w:szCs w:val="18"/>
              </w:rPr>
              <w:t xml:space="preserve"> </w:t>
            </w:r>
            <w:r w:rsidR="00B85083">
              <w:rPr>
                <w:rFonts w:asciiTheme="minorHAnsi" w:hAnsiTheme="minorHAnsi"/>
                <w:sz w:val="18"/>
                <w:szCs w:val="18"/>
              </w:rPr>
              <w:t>Test” else display text: "Building Fails Mechanical Ventilation Rate Test"</w:t>
            </w:r>
            <w:r w:rsidRPr="00D2491C">
              <w:rPr>
                <w:rFonts w:asciiTheme="minorHAnsi" w:hAnsiTheme="minorHAnsi"/>
                <w:sz w:val="18"/>
                <w:szCs w:val="18"/>
              </w:rPr>
              <w:t>&gt;&gt;</w:t>
            </w:r>
          </w:p>
        </w:tc>
      </w:tr>
    </w:tbl>
    <w:p w14:paraId="0435B7E6" w14:textId="77777777" w:rsidR="004B6E84" w:rsidRDefault="004B6E84" w:rsidP="004B6E84">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CD458A" w14:paraId="154499A3" w14:textId="77777777" w:rsidTr="00724D33">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5D270F8" w14:textId="77777777" w:rsidR="00CD458A" w:rsidRPr="00A75DC5" w:rsidRDefault="00CD458A" w:rsidP="00724D33">
            <w:pPr>
              <w:keepNext/>
              <w:rPr>
                <w:rFonts w:asciiTheme="minorHAnsi" w:hAnsiTheme="minorHAnsi"/>
                <w:b/>
                <w:bCs/>
                <w:szCs w:val="18"/>
              </w:rPr>
            </w:pPr>
            <w:r>
              <w:rPr>
                <w:rFonts w:asciiTheme="minorHAnsi" w:hAnsiTheme="minorHAnsi"/>
                <w:b/>
                <w:bCs/>
                <w:szCs w:val="18"/>
              </w:rPr>
              <w:lastRenderedPageBreak/>
              <w:t>F</w:t>
            </w:r>
            <w:r w:rsidRPr="0029047D">
              <w:rPr>
                <w:rFonts w:asciiTheme="minorHAnsi" w:hAnsiTheme="minorHAnsi"/>
                <w:b/>
                <w:bCs/>
                <w:szCs w:val="18"/>
              </w:rPr>
              <w:t>. Other Requirements</w:t>
            </w:r>
          </w:p>
        </w:tc>
      </w:tr>
      <w:tr w:rsidR="00CD458A" w14:paraId="796316E6" w14:textId="77777777" w:rsidTr="00724D33">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3C6B6E5" w14:textId="69A1E9D6" w:rsidR="00CD458A" w:rsidRPr="00A75DC5" w:rsidRDefault="00CD458A" w:rsidP="00724D33">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CD458A" w14:paraId="2DB8BE43"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9728018"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8A91360" w14:textId="77777777" w:rsidR="00CD458A" w:rsidRDefault="00CD458A" w:rsidP="00724D33">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395930FA" w14:textId="77777777" w:rsidR="00CD458A" w:rsidRDefault="00CD458A" w:rsidP="00724D3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CD458A" w14:paraId="5F0E0069"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367E935"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46A5A10" w14:textId="77777777" w:rsidR="00CD458A" w:rsidRDefault="00CD458A" w:rsidP="00724D33">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CD458A" w14:paraId="211684BB"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732ABDD"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DF81075" w14:textId="77777777" w:rsidR="00CD458A" w:rsidRDefault="00CD458A" w:rsidP="00724D33">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209C23CF" w14:textId="77777777" w:rsidR="00CD458A" w:rsidRDefault="00CD458A" w:rsidP="00724D33">
            <w:pPr>
              <w:ind w:left="274"/>
              <w:rPr>
                <w:sz w:val="22"/>
              </w:rPr>
            </w:pPr>
            <w:r w:rsidRPr="00215D5D">
              <w:rPr>
                <w:rFonts w:asciiTheme="minorHAnsi" w:hAnsiTheme="minorHAnsi" w:cstheme="minorHAnsi"/>
                <w:sz w:val="18"/>
                <w:szCs w:val="18"/>
              </w:rPr>
              <w:t>Exception: Condensing dryers plumbed to a drain.</w:t>
            </w:r>
          </w:p>
        </w:tc>
      </w:tr>
      <w:tr w:rsidR="00CD458A" w14:paraId="2286A8A8"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7EECD2D"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F422FFC" w14:textId="77777777" w:rsidR="00CD458A" w:rsidRDefault="00CD458A" w:rsidP="00724D33">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49379B1B" w14:textId="77777777" w:rsidR="00CD458A" w:rsidRDefault="00CD458A" w:rsidP="00724D33">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75463C5D" w14:textId="77777777" w:rsidR="00CD458A" w:rsidRDefault="00CD458A" w:rsidP="00724D33">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CD458A" w14:paraId="1149D654"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3010C06"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A371798" w14:textId="77777777" w:rsidR="00CD458A" w:rsidRDefault="00CD458A" w:rsidP="00724D33">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2E91251F" w14:textId="77777777" w:rsidR="00CD458A" w:rsidRDefault="00CD458A" w:rsidP="00724D33">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CD458A" w14:paraId="1255EA54"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8B0139B"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5ECF8E6" w14:textId="77777777" w:rsidR="00CD458A" w:rsidRDefault="00CD458A" w:rsidP="00724D33">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1F15765C" w14:textId="77777777" w:rsidR="00CD458A" w:rsidRDefault="00CD458A" w:rsidP="00724D33">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156A62FE" w14:textId="77777777" w:rsidR="00CD458A" w:rsidRDefault="00CD458A" w:rsidP="00724D33">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2D646D43" w14:textId="77777777" w:rsidR="00CD458A" w:rsidRDefault="00CD458A" w:rsidP="00724D33">
            <w:pPr>
              <w:keepNext/>
              <w:ind w:left="763"/>
              <w:rPr>
                <w:rFonts w:asciiTheme="minorHAnsi" w:hAnsiTheme="minorHAnsi"/>
                <w:sz w:val="18"/>
                <w:szCs w:val="18"/>
              </w:rPr>
            </w:pPr>
            <w:r w:rsidRPr="0001108C">
              <w:rPr>
                <w:rFonts w:asciiTheme="minorHAnsi" w:hAnsiTheme="minorHAnsi"/>
                <w:sz w:val="18"/>
                <w:szCs w:val="18"/>
              </w:rPr>
              <w:t>Exceptions:</w:t>
            </w:r>
          </w:p>
          <w:p w14:paraId="00C065A8" w14:textId="77777777" w:rsidR="00CD458A" w:rsidRDefault="00CD458A" w:rsidP="00724D33">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700887FD" w14:textId="77777777" w:rsidR="00CD458A" w:rsidRDefault="00CD458A" w:rsidP="00724D33">
            <w:pPr>
              <w:keepNext/>
              <w:ind w:left="1397" w:hanging="274"/>
            </w:pPr>
            <w:r w:rsidRPr="0001108C">
              <w:rPr>
                <w:rFonts w:asciiTheme="minorHAnsi" w:hAnsiTheme="minorHAnsi"/>
                <w:sz w:val="18"/>
                <w:szCs w:val="18"/>
              </w:rPr>
              <w:t>2. Toilet compartments in bathrooms.</w:t>
            </w:r>
          </w:p>
        </w:tc>
      </w:tr>
      <w:tr w:rsidR="00CD458A" w14:paraId="753BD3DA"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50B4973"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D0D6558" w14:textId="77777777" w:rsidR="00CD458A" w:rsidRDefault="00CD458A" w:rsidP="00724D33">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25F5AD06" w14:textId="77777777" w:rsidR="00CD458A" w:rsidRDefault="00CD458A" w:rsidP="00724D33">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5CFB80AA" w14:textId="77777777" w:rsidR="00CD458A" w:rsidRDefault="00CD458A"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3783F085" w14:textId="77777777" w:rsidR="00CD458A" w:rsidRDefault="00CD458A" w:rsidP="00724D33">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5BAEF455" w14:textId="77777777" w:rsidR="00CD458A" w:rsidRDefault="00CD458A"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61E04ECC" w14:textId="77777777" w:rsidR="00CD458A" w:rsidRDefault="00CD458A" w:rsidP="004B3816">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CD458A" w14:paraId="23689DAE"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33B5A0B"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6FA179C" w14:textId="77777777" w:rsidR="00CD458A" w:rsidRDefault="00CD458A" w:rsidP="00724D33">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CD458A" w14:paraId="690BBDCF" w14:textId="77777777" w:rsidTr="00724D33">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F75E629" w14:textId="77777777" w:rsidR="00CD458A" w:rsidRDefault="00CD458A" w:rsidP="00724D33">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027DA56A" w14:textId="77777777" w:rsidR="00CD458A" w:rsidRDefault="00CD458A" w:rsidP="00CD458A"/>
    <w:p w14:paraId="293F869C" w14:textId="77777777" w:rsidR="00CD458A" w:rsidRDefault="00CD458A" w:rsidP="00CD458A">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CD458A" w:rsidRPr="006C4FD8" w14:paraId="4A88A5CE" w14:textId="77777777" w:rsidTr="00724D33">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A019A49" w14:textId="77777777" w:rsidR="00CD458A" w:rsidRPr="0047390B" w:rsidRDefault="00CD458A" w:rsidP="00724D33">
            <w:pPr>
              <w:rPr>
                <w:rFonts w:asciiTheme="minorHAnsi" w:hAnsiTheme="minorHAnsi" w:cs="Arial"/>
                <w:b/>
                <w:szCs w:val="18"/>
              </w:rPr>
            </w:pPr>
            <w:r>
              <w:rPr>
                <w:rFonts w:asciiTheme="minorHAnsi" w:hAnsiTheme="minorHAnsi" w:cs="Arial"/>
                <w:b/>
                <w:szCs w:val="18"/>
              </w:rPr>
              <w:lastRenderedPageBreak/>
              <w:t>G</w:t>
            </w:r>
            <w:r w:rsidRPr="0047390B">
              <w:rPr>
                <w:rFonts w:asciiTheme="minorHAnsi" w:hAnsiTheme="minorHAnsi" w:cs="Arial"/>
                <w:b/>
                <w:szCs w:val="18"/>
              </w:rPr>
              <w:t>. Air Moving Equipment</w:t>
            </w:r>
          </w:p>
        </w:tc>
      </w:tr>
      <w:tr w:rsidR="00CD458A" w:rsidRPr="006C4FD8" w14:paraId="7A19DC04" w14:textId="77777777" w:rsidTr="00724D33">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74DAE05" w14:textId="77777777" w:rsidR="00CD458A" w:rsidRPr="0047390B" w:rsidRDefault="00CD458A" w:rsidP="00724D33">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CD458A" w:rsidRPr="006C4FD8" w14:paraId="0A941B36"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D1A7C5D" w14:textId="77777777" w:rsidR="00CD458A" w:rsidRPr="006C4FD8" w:rsidRDefault="00CD458A" w:rsidP="00724D33">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0C21DFD1" w14:textId="7A8BDB79" w:rsidR="00CD458A" w:rsidRPr="00DA6319" w:rsidRDefault="00CD458A" w:rsidP="00724D3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4B3816">
              <w:rPr>
                <w:rFonts w:asciiTheme="minorHAnsi" w:hAnsiTheme="minorHAnsi"/>
                <w:bCs/>
                <w:sz w:val="18"/>
                <w:szCs w:val="18"/>
              </w:rPr>
              <w:t>Ventilation devices and</w:t>
            </w:r>
            <w:r>
              <w:rPr>
                <w:rFonts w:asciiTheme="minorHAnsi" w:hAnsiTheme="minorHAnsi"/>
                <w:bCs/>
                <w:sz w:val="18"/>
                <w:szCs w:val="18"/>
              </w:rPr>
              <w:t xml:space="preserve"> </w:t>
            </w:r>
            <w:r w:rsidRPr="004B3816">
              <w:rPr>
                <w:rFonts w:asciiTheme="minorHAnsi" w:hAnsiTheme="minorHAnsi"/>
                <w:bCs/>
                <w:sz w:val="18"/>
                <w:szCs w:val="18"/>
              </w:rPr>
              <w:t>equipment serving individual dwelling units shall be tested in</w:t>
            </w:r>
            <w:r>
              <w:rPr>
                <w:rFonts w:asciiTheme="minorHAnsi" w:hAnsiTheme="minorHAnsi"/>
                <w:bCs/>
                <w:sz w:val="18"/>
                <w:szCs w:val="18"/>
              </w:rPr>
              <w:t xml:space="preserve"> </w:t>
            </w:r>
            <w:r w:rsidRPr="004B3816">
              <w:rPr>
                <w:rFonts w:asciiTheme="minorHAnsi" w:hAnsiTheme="minorHAnsi"/>
                <w:bCs/>
                <w:sz w:val="18"/>
                <w:szCs w:val="18"/>
              </w:rPr>
              <w:t>accordance with ANSI/ASHRAE Standard 51/AMCA 210,</w:t>
            </w:r>
            <w:r>
              <w:rPr>
                <w:rFonts w:asciiTheme="minorHAnsi" w:hAnsiTheme="minorHAnsi"/>
                <w:bCs/>
                <w:sz w:val="18"/>
                <w:szCs w:val="18"/>
              </w:rPr>
              <w:t xml:space="preserve"> </w:t>
            </w:r>
            <w:r w:rsidRPr="004B3816">
              <w:rPr>
                <w:rFonts w:asciiTheme="minorHAnsi" w:hAnsiTheme="minorHAnsi"/>
                <w:bCs/>
                <w:i/>
                <w:sz w:val="18"/>
                <w:szCs w:val="18"/>
              </w:rPr>
              <w:t>Laboratory Methods of Testing Fans for Aerodynamic Performance Rating</w:t>
            </w:r>
            <w:r w:rsidRPr="004B3816">
              <w:rPr>
                <w:rFonts w:asciiTheme="minorHAnsi" w:hAnsiTheme="minorHAnsi"/>
                <w:bCs/>
                <w:sz w:val="18"/>
                <w:szCs w:val="18"/>
              </w:rPr>
              <w:t xml:space="preserve">, and ANSI/AMCA Standard 300, </w:t>
            </w:r>
            <w:r w:rsidRPr="004B3816">
              <w:rPr>
                <w:rFonts w:asciiTheme="minorHAnsi" w:hAnsiTheme="minorHAnsi"/>
                <w:bCs/>
                <w:i/>
                <w:sz w:val="18"/>
                <w:szCs w:val="18"/>
              </w:rPr>
              <w:t>Reverberant Room Method for Sound Testing of Fans</w:t>
            </w:r>
            <w:r w:rsidRPr="004B3816">
              <w:rPr>
                <w:rFonts w:asciiTheme="minorHAnsi" w:hAnsiTheme="minorHAnsi"/>
                <w:bCs/>
                <w:sz w:val="18"/>
                <w:szCs w:val="18"/>
              </w:rPr>
              <w:t>, and rated in</w:t>
            </w:r>
            <w:r>
              <w:rPr>
                <w:rFonts w:asciiTheme="minorHAnsi" w:hAnsiTheme="minorHAnsi"/>
                <w:bCs/>
                <w:sz w:val="18"/>
                <w:szCs w:val="18"/>
              </w:rPr>
              <w:t xml:space="preserve"> </w:t>
            </w:r>
            <w:r w:rsidRPr="004B3816">
              <w:rPr>
                <w:rFonts w:asciiTheme="minorHAnsi" w:hAnsiTheme="minorHAnsi"/>
                <w:bCs/>
                <w:sz w:val="18"/>
                <w:szCs w:val="18"/>
              </w:rPr>
              <w:t>accordance with the airflow and sound rating procedures of</w:t>
            </w:r>
            <w:r>
              <w:rPr>
                <w:rFonts w:asciiTheme="minorHAnsi" w:hAnsiTheme="minorHAnsi"/>
                <w:bCs/>
                <w:sz w:val="18"/>
                <w:szCs w:val="18"/>
              </w:rPr>
              <w:t xml:space="preserve"> </w:t>
            </w:r>
            <w:r w:rsidRPr="004B3816">
              <w:rPr>
                <w:rFonts w:asciiTheme="minorHAnsi" w:hAnsiTheme="minorHAnsi"/>
                <w:bCs/>
                <w:sz w:val="18"/>
                <w:szCs w:val="18"/>
              </w:rPr>
              <w:t xml:space="preserve">the Home Ventilating Institute (HVI) (HVI 915, </w:t>
            </w:r>
            <w:r w:rsidRPr="004B3816">
              <w:rPr>
                <w:rFonts w:asciiTheme="minorHAnsi" w:hAnsiTheme="minorHAnsi"/>
                <w:bCs/>
                <w:i/>
                <w:sz w:val="18"/>
                <w:szCs w:val="18"/>
              </w:rPr>
              <w:t>Loudness Testing and Rating Procedure</w:t>
            </w:r>
            <w:r w:rsidRPr="004B3816">
              <w:rPr>
                <w:rFonts w:asciiTheme="minorHAnsi" w:hAnsiTheme="minorHAnsi"/>
                <w:bCs/>
                <w:sz w:val="18"/>
                <w:szCs w:val="18"/>
              </w:rPr>
              <w:t xml:space="preserve">; HVI 916, </w:t>
            </w:r>
            <w:r w:rsidRPr="004B3816">
              <w:rPr>
                <w:rFonts w:asciiTheme="minorHAnsi" w:hAnsiTheme="minorHAnsi"/>
                <w:bCs/>
                <w:i/>
                <w:sz w:val="18"/>
                <w:szCs w:val="18"/>
              </w:rPr>
              <w:t>Air Flow Test Procedure</w:t>
            </w:r>
            <w:r w:rsidRPr="004B3816">
              <w:rPr>
                <w:rFonts w:asciiTheme="minorHAnsi" w:hAnsiTheme="minorHAnsi"/>
                <w:bCs/>
                <w:sz w:val="18"/>
                <w:szCs w:val="18"/>
              </w:rPr>
              <w:t xml:space="preserve"> ; and HVI 920, </w:t>
            </w:r>
            <w:r w:rsidRPr="004B3816">
              <w:rPr>
                <w:rFonts w:asciiTheme="minorHAnsi" w:hAnsiTheme="minorHAnsi"/>
                <w:bCs/>
                <w:i/>
                <w:sz w:val="18"/>
                <w:szCs w:val="18"/>
              </w:rPr>
              <w:t>Product Performance Certification Procedure Including Verification and Challenge</w:t>
            </w:r>
            <w:r w:rsidRPr="004B3816">
              <w:rPr>
                <w:rFonts w:asciiTheme="minorHAnsi" w:hAnsiTheme="minorHAnsi"/>
                <w:bCs/>
                <w:sz w:val="18"/>
                <w:szCs w:val="18"/>
              </w:rPr>
              <w:t>).</w:t>
            </w:r>
            <w:r>
              <w:rPr>
                <w:rFonts w:asciiTheme="minorHAnsi" w:hAnsiTheme="minorHAnsi"/>
                <w:bCs/>
                <w:sz w:val="18"/>
                <w:szCs w:val="18"/>
              </w:rPr>
              <w:t xml:space="preserve"> </w:t>
            </w:r>
            <w:r w:rsidRPr="004B3816">
              <w:rPr>
                <w:rFonts w:asciiTheme="minorHAnsi" w:hAnsiTheme="minorHAnsi"/>
                <w:bCs/>
                <w:sz w:val="18"/>
                <w:szCs w:val="18"/>
              </w:rPr>
              <w:t>Installations of systems or equipment shall be carried out in</w:t>
            </w:r>
            <w:r>
              <w:rPr>
                <w:rFonts w:asciiTheme="minorHAnsi" w:hAnsiTheme="minorHAnsi"/>
                <w:bCs/>
                <w:sz w:val="18"/>
                <w:szCs w:val="18"/>
              </w:rPr>
              <w:t xml:space="preserve"> </w:t>
            </w:r>
            <w:r w:rsidRPr="004B3816">
              <w:rPr>
                <w:rFonts w:asciiTheme="minorHAnsi" w:hAnsiTheme="minorHAnsi"/>
                <w:bCs/>
                <w:sz w:val="18"/>
                <w:szCs w:val="18"/>
              </w:rPr>
              <w:t>accordance with manufacturers’ design requirements and</w:t>
            </w:r>
            <w:r>
              <w:rPr>
                <w:rFonts w:asciiTheme="minorHAnsi" w:hAnsiTheme="minorHAnsi"/>
                <w:bCs/>
                <w:sz w:val="18"/>
                <w:szCs w:val="18"/>
              </w:rPr>
              <w:t xml:space="preserve"> </w:t>
            </w:r>
            <w:r w:rsidRPr="004B3816">
              <w:rPr>
                <w:rFonts w:asciiTheme="minorHAnsi" w:hAnsiTheme="minorHAnsi"/>
                <w:bCs/>
                <w:sz w:val="18"/>
                <w:szCs w:val="18"/>
              </w:rPr>
              <w:t>installation instructions.</w:t>
            </w:r>
          </w:p>
        </w:tc>
      </w:tr>
      <w:tr w:rsidR="00CD458A" w:rsidRPr="006C4FD8" w14:paraId="31D4B9DF"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EE4A8A0" w14:textId="77777777" w:rsidR="00CD458A" w:rsidRPr="006C4FD8" w:rsidRDefault="00CD458A" w:rsidP="00724D33">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5526034D" w14:textId="77777777" w:rsidR="00CD458A" w:rsidRDefault="00CD458A" w:rsidP="00724D33">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4B3816">
              <w:rPr>
                <w:rFonts w:asciiTheme="minorHAnsi" w:hAnsiTheme="minorHAnsi"/>
                <w:bCs/>
                <w:sz w:val="18"/>
                <w:szCs w:val="18"/>
              </w:rPr>
              <w:t xml:space="preserve"> Ventilation fans shall be rated</w:t>
            </w:r>
            <w:r>
              <w:rPr>
                <w:rFonts w:asciiTheme="minorHAnsi" w:hAnsiTheme="minorHAnsi"/>
                <w:bCs/>
                <w:sz w:val="18"/>
                <w:szCs w:val="18"/>
              </w:rPr>
              <w:t xml:space="preserve"> </w:t>
            </w:r>
            <w:r w:rsidRPr="004B3816">
              <w:rPr>
                <w:rFonts w:asciiTheme="minorHAnsi" w:hAnsiTheme="minorHAnsi"/>
                <w:bCs/>
                <w:sz w:val="18"/>
                <w:szCs w:val="18"/>
              </w:rPr>
              <w:t>for sound at no less than the minimum airflow rate required</w:t>
            </w:r>
            <w:r>
              <w:rPr>
                <w:rFonts w:asciiTheme="minorHAnsi" w:hAnsiTheme="minorHAnsi"/>
                <w:bCs/>
                <w:sz w:val="18"/>
                <w:szCs w:val="18"/>
              </w:rPr>
              <w:t xml:space="preserve"> </w:t>
            </w:r>
            <w:r w:rsidRPr="004B3816">
              <w:rPr>
                <w:rFonts w:asciiTheme="minorHAnsi" w:hAnsiTheme="minorHAnsi"/>
                <w:bCs/>
                <w:sz w:val="18"/>
                <w:szCs w:val="18"/>
              </w:rPr>
              <w:t>by this standard as noted below. These sound ratings shall be</w:t>
            </w:r>
            <w:r>
              <w:rPr>
                <w:rFonts w:asciiTheme="minorHAnsi" w:hAnsiTheme="minorHAnsi"/>
                <w:bCs/>
                <w:sz w:val="18"/>
                <w:szCs w:val="18"/>
              </w:rPr>
              <w:t xml:space="preserve"> </w:t>
            </w:r>
            <w:r w:rsidRPr="004B3816">
              <w:rPr>
                <w:rFonts w:asciiTheme="minorHAnsi" w:hAnsiTheme="minorHAnsi"/>
                <w:bCs/>
                <w:sz w:val="18"/>
                <w:szCs w:val="18"/>
              </w:rPr>
              <w:t>at a minimum of 0.1 in. of water (25 Pa) static pressure in</w:t>
            </w:r>
            <w:r>
              <w:rPr>
                <w:rFonts w:asciiTheme="minorHAnsi" w:hAnsiTheme="minorHAnsi"/>
                <w:bCs/>
                <w:sz w:val="18"/>
                <w:szCs w:val="18"/>
              </w:rPr>
              <w:t xml:space="preserve"> </w:t>
            </w:r>
            <w:r w:rsidRPr="004B3816">
              <w:rPr>
                <w:rFonts w:asciiTheme="minorHAnsi" w:hAnsiTheme="minorHAnsi"/>
                <w:bCs/>
                <w:sz w:val="18"/>
                <w:szCs w:val="18"/>
              </w:rPr>
              <w:t>accordance with the HVI procedures referenced in Section</w:t>
            </w:r>
            <w:r>
              <w:rPr>
                <w:rFonts w:asciiTheme="minorHAnsi" w:hAnsiTheme="minorHAnsi"/>
                <w:bCs/>
                <w:sz w:val="18"/>
                <w:szCs w:val="18"/>
              </w:rPr>
              <w:t xml:space="preserve"> </w:t>
            </w:r>
            <w:r w:rsidRPr="004B3816">
              <w:rPr>
                <w:rFonts w:asciiTheme="minorHAnsi" w:hAnsiTheme="minorHAnsi"/>
                <w:bCs/>
                <w:sz w:val="18"/>
                <w:szCs w:val="18"/>
              </w:rPr>
              <w:t>7.1.</w:t>
            </w:r>
          </w:p>
          <w:p w14:paraId="2E598082" w14:textId="77777777" w:rsidR="00CD458A" w:rsidRDefault="00CD458A" w:rsidP="00724D33">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37D8F9E1" w14:textId="77777777" w:rsidR="00CD458A" w:rsidRDefault="00CD458A" w:rsidP="004B3816">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4B3816">
              <w:rPr>
                <w:rFonts w:asciiTheme="minorHAnsi" w:hAnsiTheme="minorHAnsi"/>
                <w:bCs/>
                <w:sz w:val="18"/>
                <w:szCs w:val="18"/>
              </w:rPr>
              <w:t xml:space="preserve"> These fans shall be rated for sound at a maximum</w:t>
            </w:r>
            <w:r>
              <w:rPr>
                <w:rFonts w:asciiTheme="minorHAnsi" w:hAnsiTheme="minorHAnsi"/>
                <w:bCs/>
                <w:sz w:val="18"/>
                <w:szCs w:val="18"/>
              </w:rPr>
              <w:t xml:space="preserve"> </w:t>
            </w:r>
            <w:r w:rsidRPr="004B3816">
              <w:rPr>
                <w:rFonts w:asciiTheme="minorHAnsi" w:hAnsiTheme="minorHAnsi"/>
                <w:bCs/>
                <w:sz w:val="18"/>
                <w:szCs w:val="18"/>
              </w:rPr>
              <w:t>of 1.0 sone.</w:t>
            </w:r>
          </w:p>
          <w:p w14:paraId="318B328E" w14:textId="77777777" w:rsidR="00CD458A" w:rsidRDefault="00CD458A" w:rsidP="00724D33">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441F4475" w14:textId="77777777" w:rsidR="00CD458A" w:rsidRDefault="00CD458A" w:rsidP="00724D33">
            <w:pPr>
              <w:keepNext/>
              <w:ind w:left="763"/>
              <w:rPr>
                <w:rFonts w:asciiTheme="minorHAnsi" w:hAnsiTheme="minorHAnsi"/>
                <w:sz w:val="18"/>
                <w:szCs w:val="18"/>
              </w:rPr>
            </w:pPr>
            <w:r w:rsidRPr="0001108C">
              <w:rPr>
                <w:rFonts w:asciiTheme="minorHAnsi" w:hAnsiTheme="minorHAnsi"/>
                <w:sz w:val="18"/>
                <w:szCs w:val="18"/>
              </w:rPr>
              <w:t>Exceptions:</w:t>
            </w:r>
          </w:p>
          <w:p w14:paraId="7E92124B" w14:textId="77777777" w:rsidR="00CD458A" w:rsidRDefault="00CD458A" w:rsidP="00724D33">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44D4C6A0" w14:textId="4501A905" w:rsidR="00CD458A" w:rsidRDefault="00CD458A" w:rsidP="004B3816">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CD458A" w:rsidRPr="006C4FD8" w14:paraId="3F82B0C7"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8EB805F" w14:textId="77777777" w:rsidR="00CD458A" w:rsidRPr="006C4FD8" w:rsidRDefault="00CD458A" w:rsidP="00724D33">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0DA8869F" w14:textId="77777777" w:rsidR="00CD458A" w:rsidRDefault="00CD458A" w:rsidP="00724D33">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15412787" w14:textId="74B3CF9F" w:rsidR="00CD458A" w:rsidRDefault="00CD458A" w:rsidP="00724D33">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4B3816">
              <w:rPr>
                <w:rFonts w:asciiTheme="minorHAnsi" w:hAnsiTheme="minorHAnsi"/>
                <w:bCs/>
                <w:sz w:val="18"/>
                <w:szCs w:val="18"/>
              </w:rPr>
              <w:t>Exhaust</w:t>
            </w:r>
            <w:r>
              <w:rPr>
                <w:rFonts w:asciiTheme="minorHAnsi" w:hAnsiTheme="minorHAnsi"/>
                <w:bCs/>
                <w:sz w:val="18"/>
                <w:szCs w:val="18"/>
              </w:rPr>
              <w:t xml:space="preserve"> </w:t>
            </w:r>
            <w:r w:rsidRPr="004B3816">
              <w:rPr>
                <w:rFonts w:asciiTheme="minorHAnsi" w:hAnsiTheme="minorHAnsi"/>
                <w:bCs/>
                <w:sz w:val="18"/>
                <w:szCs w:val="18"/>
              </w:rPr>
              <w:t>fans in separate dwelling units shall not share a common</w:t>
            </w:r>
            <w:r>
              <w:rPr>
                <w:rFonts w:asciiTheme="minorHAnsi" w:hAnsiTheme="minorHAnsi"/>
                <w:bCs/>
                <w:sz w:val="18"/>
                <w:szCs w:val="18"/>
              </w:rPr>
              <w:t xml:space="preserve"> </w:t>
            </w:r>
            <w:r w:rsidRPr="004B3816">
              <w:rPr>
                <w:rFonts w:asciiTheme="minorHAnsi" w:hAnsiTheme="minorHAnsi"/>
                <w:bCs/>
                <w:sz w:val="18"/>
                <w:szCs w:val="18"/>
              </w:rPr>
              <w:t>exhaust duct. If more than one of the exhaust fans in a single</w:t>
            </w:r>
            <w:r>
              <w:rPr>
                <w:rFonts w:asciiTheme="minorHAnsi" w:hAnsiTheme="minorHAnsi"/>
                <w:bCs/>
                <w:sz w:val="18"/>
                <w:szCs w:val="18"/>
              </w:rPr>
              <w:t xml:space="preserve"> </w:t>
            </w:r>
            <w:r w:rsidRPr="004B3816">
              <w:rPr>
                <w:rFonts w:asciiTheme="minorHAnsi" w:hAnsiTheme="minorHAnsi"/>
                <w:bCs/>
                <w:sz w:val="18"/>
                <w:szCs w:val="18"/>
              </w:rPr>
              <w:t>dwelling unit shares a common exhaust duct, each fan shall</w:t>
            </w:r>
            <w:r>
              <w:rPr>
                <w:rFonts w:asciiTheme="minorHAnsi" w:hAnsiTheme="minorHAnsi"/>
                <w:bCs/>
                <w:sz w:val="18"/>
                <w:szCs w:val="18"/>
              </w:rPr>
              <w:t xml:space="preserve"> </w:t>
            </w:r>
            <w:r w:rsidRPr="004B3816">
              <w:rPr>
                <w:rFonts w:asciiTheme="minorHAnsi" w:hAnsiTheme="minorHAnsi"/>
                <w:bCs/>
                <w:sz w:val="18"/>
                <w:szCs w:val="18"/>
              </w:rPr>
              <w:t>be equipped with a backdraft damper to prevent the recirculation</w:t>
            </w:r>
            <w:r>
              <w:rPr>
                <w:rFonts w:asciiTheme="minorHAnsi" w:hAnsiTheme="minorHAnsi"/>
                <w:bCs/>
                <w:sz w:val="18"/>
                <w:szCs w:val="18"/>
              </w:rPr>
              <w:t xml:space="preserve"> </w:t>
            </w:r>
            <w:r w:rsidRPr="004B3816">
              <w:rPr>
                <w:rFonts w:asciiTheme="minorHAnsi" w:hAnsiTheme="minorHAnsi"/>
                <w:bCs/>
                <w:sz w:val="18"/>
                <w:szCs w:val="18"/>
              </w:rPr>
              <w:t>of exhaust air from one room to another through the</w:t>
            </w:r>
            <w:r>
              <w:rPr>
                <w:rFonts w:asciiTheme="minorHAnsi" w:hAnsiTheme="minorHAnsi"/>
                <w:bCs/>
                <w:sz w:val="18"/>
                <w:szCs w:val="18"/>
              </w:rPr>
              <w:t xml:space="preserve"> </w:t>
            </w:r>
            <w:r w:rsidRPr="004B3816">
              <w:rPr>
                <w:rFonts w:asciiTheme="minorHAnsi" w:hAnsiTheme="minorHAnsi"/>
                <w:bCs/>
                <w:sz w:val="18"/>
                <w:szCs w:val="18"/>
              </w:rPr>
              <w:t>exhaust ducting system</w:t>
            </w:r>
            <w:r w:rsidRPr="00F47345">
              <w:rPr>
                <w:rFonts w:asciiTheme="minorHAnsi" w:hAnsiTheme="minorHAnsi"/>
                <w:b/>
                <w:bCs/>
                <w:sz w:val="18"/>
                <w:szCs w:val="18"/>
              </w:rPr>
              <w:t>.</w:t>
            </w:r>
          </w:p>
          <w:p w14:paraId="7F962E7F" w14:textId="281E1E14" w:rsidR="00CD458A" w:rsidRPr="004B3816" w:rsidRDefault="00CD458A" w:rsidP="00724D33">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4B3816">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4B3816">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4B3816">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4B3816">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4B3816">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4B3816">
              <w:rPr>
                <w:rFonts w:asciiTheme="minorHAnsi" w:hAnsiTheme="minorHAnsi" w:cstheme="minorHAnsi"/>
                <w:sz w:val="18"/>
                <w:szCs w:val="18"/>
              </w:rPr>
              <w:t>duct when the fan is not running</w:t>
            </w:r>
            <w:r>
              <w:rPr>
                <w:rFonts w:asciiTheme="minorHAnsi" w:hAnsiTheme="minorHAnsi" w:cstheme="minorHAnsi"/>
                <w:sz w:val="18"/>
                <w:szCs w:val="18"/>
              </w:rPr>
              <w:t>.</w:t>
            </w:r>
            <w:r w:rsidRPr="004B3816">
              <w:rPr>
                <w:rFonts w:asciiTheme="minorHAnsi" w:hAnsiTheme="minorHAnsi" w:cstheme="minorHAnsi"/>
                <w:sz w:val="18"/>
                <w:szCs w:val="18"/>
              </w:rPr>
              <w:t xml:space="preserve"> </w:t>
            </w:r>
          </w:p>
        </w:tc>
      </w:tr>
      <w:tr w:rsidR="00CD458A" w:rsidRPr="006C4FD8" w14:paraId="35BC0A62"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3C498D7" w14:textId="77777777" w:rsidR="00CD458A" w:rsidRPr="006C4FD8" w:rsidRDefault="00CD458A" w:rsidP="00724D33">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78281BB6" w14:textId="77777777" w:rsidR="00CD458A" w:rsidRDefault="00CD458A" w:rsidP="00724D33">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CD458A" w:rsidRPr="006C4FD8" w14:paraId="00475018" w14:textId="77777777" w:rsidTr="00724D33">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9E70F6C" w14:textId="77777777" w:rsidR="00CD458A" w:rsidRPr="006C4FD8" w:rsidRDefault="00CD458A" w:rsidP="00724D33">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53497C11" w14:textId="77777777" w:rsidR="003C0B0D" w:rsidRDefault="003C0B0D">
      <w:r>
        <w:br w:type="page"/>
      </w:r>
    </w:p>
    <w:tbl>
      <w:tblPr>
        <w:tblW w:w="4940" w:type="pct"/>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164"/>
        <w:gridCol w:w="263"/>
        <w:gridCol w:w="2485"/>
        <w:gridCol w:w="2749"/>
      </w:tblGrid>
      <w:tr w:rsidR="000F7AAF" w:rsidRPr="009E2C1C" w14:paraId="0435B83E" w14:textId="77777777" w:rsidTr="00CD458A">
        <w:trPr>
          <w:trHeight w:val="323"/>
        </w:trPr>
        <w:tc>
          <w:tcPr>
            <w:tcW w:w="10661" w:type="dxa"/>
            <w:gridSpan w:val="4"/>
            <w:vAlign w:val="center"/>
          </w:tcPr>
          <w:p w14:paraId="0435B83D"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0F7AAF" w:rsidRPr="001B14D6" w14:paraId="0435B840" w14:textId="77777777" w:rsidTr="00CD458A">
        <w:trPr>
          <w:trHeight w:val="206"/>
        </w:trPr>
        <w:tc>
          <w:tcPr>
            <w:tcW w:w="10661" w:type="dxa"/>
            <w:gridSpan w:val="4"/>
            <w:vAlign w:val="center"/>
          </w:tcPr>
          <w:p w14:paraId="0435B83F"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0435B843" w14:textId="77777777" w:rsidTr="00CD458A">
        <w:trPr>
          <w:trHeight w:val="360"/>
        </w:trPr>
        <w:tc>
          <w:tcPr>
            <w:tcW w:w="5427" w:type="dxa"/>
            <w:gridSpan w:val="2"/>
          </w:tcPr>
          <w:p w14:paraId="0435B841"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34" w:type="dxa"/>
            <w:gridSpan w:val="2"/>
          </w:tcPr>
          <w:p w14:paraId="0435B842"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0435B846" w14:textId="77777777" w:rsidTr="00CD458A">
        <w:trPr>
          <w:trHeight w:val="360"/>
        </w:trPr>
        <w:tc>
          <w:tcPr>
            <w:tcW w:w="5427" w:type="dxa"/>
            <w:gridSpan w:val="2"/>
          </w:tcPr>
          <w:p w14:paraId="0435B844"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34" w:type="dxa"/>
            <w:gridSpan w:val="2"/>
          </w:tcPr>
          <w:p w14:paraId="0435B84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0435B849" w14:textId="77777777" w:rsidTr="00CD458A">
        <w:trPr>
          <w:trHeight w:val="360"/>
        </w:trPr>
        <w:tc>
          <w:tcPr>
            <w:tcW w:w="5427" w:type="dxa"/>
            <w:gridSpan w:val="2"/>
          </w:tcPr>
          <w:p w14:paraId="0435B847"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234" w:type="dxa"/>
            <w:gridSpan w:val="2"/>
          </w:tcPr>
          <w:p w14:paraId="0435B848"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0435B84C" w14:textId="77777777" w:rsidTr="00CD458A">
        <w:trPr>
          <w:trHeight w:val="360"/>
        </w:trPr>
        <w:tc>
          <w:tcPr>
            <w:tcW w:w="5427" w:type="dxa"/>
            <w:gridSpan w:val="2"/>
          </w:tcPr>
          <w:p w14:paraId="0435B84A"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234" w:type="dxa"/>
            <w:gridSpan w:val="2"/>
          </w:tcPr>
          <w:p w14:paraId="0435B84B"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0435B84E" w14:textId="77777777" w:rsidTr="00CD458A">
        <w:tblPrEx>
          <w:tblCellMar>
            <w:left w:w="115" w:type="dxa"/>
            <w:right w:w="115" w:type="dxa"/>
          </w:tblCellMar>
        </w:tblPrEx>
        <w:trPr>
          <w:trHeight w:val="296"/>
        </w:trPr>
        <w:tc>
          <w:tcPr>
            <w:tcW w:w="10661" w:type="dxa"/>
            <w:gridSpan w:val="4"/>
            <w:vAlign w:val="center"/>
          </w:tcPr>
          <w:p w14:paraId="0435B84D"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0435B855" w14:textId="77777777" w:rsidTr="00CD458A">
        <w:tblPrEx>
          <w:tblCellMar>
            <w:left w:w="115" w:type="dxa"/>
            <w:right w:w="115" w:type="dxa"/>
          </w:tblCellMar>
        </w:tblPrEx>
        <w:trPr>
          <w:trHeight w:val="504"/>
        </w:trPr>
        <w:tc>
          <w:tcPr>
            <w:tcW w:w="10661" w:type="dxa"/>
            <w:gridSpan w:val="4"/>
          </w:tcPr>
          <w:p w14:paraId="0435B84F"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850"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851"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852"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853"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854"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0435B858" w14:textId="77777777" w:rsidTr="00CD458A">
        <w:tblPrEx>
          <w:tblCellMar>
            <w:left w:w="108" w:type="dxa"/>
            <w:right w:w="108" w:type="dxa"/>
          </w:tblCellMar>
        </w:tblPrEx>
        <w:trPr>
          <w:trHeight w:val="360"/>
        </w:trPr>
        <w:tc>
          <w:tcPr>
            <w:tcW w:w="5164" w:type="dxa"/>
          </w:tcPr>
          <w:p w14:paraId="0435B856"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97" w:type="dxa"/>
            <w:gridSpan w:val="3"/>
          </w:tcPr>
          <w:p w14:paraId="0435B857"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0435B85B"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97" w:type="dxa"/>
            <w:gridSpan w:val="3"/>
            <w:tcBorders>
              <w:top w:val="single" w:sz="4" w:space="0" w:color="auto"/>
              <w:left w:val="single" w:sz="4" w:space="0" w:color="auto"/>
              <w:bottom w:val="single" w:sz="4" w:space="0" w:color="auto"/>
              <w:right w:val="single" w:sz="4" w:space="0" w:color="auto"/>
            </w:tcBorders>
          </w:tcPr>
          <w:p w14:paraId="0435B85A"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0435B85E"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97" w:type="dxa"/>
            <w:gridSpan w:val="3"/>
            <w:tcBorders>
              <w:top w:val="single" w:sz="4" w:space="0" w:color="auto"/>
              <w:left w:val="single" w:sz="4" w:space="0" w:color="auto"/>
              <w:bottom w:val="single" w:sz="4" w:space="0" w:color="auto"/>
              <w:right w:val="single" w:sz="4" w:space="0" w:color="auto"/>
            </w:tcBorders>
          </w:tcPr>
          <w:p w14:paraId="0435B85D"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0435B862"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48" w:type="dxa"/>
            <w:gridSpan w:val="2"/>
            <w:tcBorders>
              <w:top w:val="single" w:sz="4" w:space="0" w:color="auto"/>
              <w:left w:val="single" w:sz="4" w:space="0" w:color="auto"/>
              <w:bottom w:val="single" w:sz="4" w:space="0" w:color="auto"/>
              <w:right w:val="single" w:sz="4" w:space="0" w:color="auto"/>
            </w:tcBorders>
          </w:tcPr>
          <w:p w14:paraId="0435B86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749" w:type="dxa"/>
            <w:tcBorders>
              <w:top w:val="single" w:sz="4" w:space="0" w:color="auto"/>
              <w:left w:val="single" w:sz="4" w:space="0" w:color="auto"/>
              <w:bottom w:val="single" w:sz="4" w:space="0" w:color="auto"/>
              <w:right w:val="single" w:sz="4" w:space="0" w:color="auto"/>
            </w:tcBorders>
          </w:tcPr>
          <w:p w14:paraId="0435B861"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0435B865"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63"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497" w:type="dxa"/>
            <w:gridSpan w:val="3"/>
            <w:tcBorders>
              <w:top w:val="single" w:sz="4" w:space="0" w:color="auto"/>
              <w:left w:val="single" w:sz="4" w:space="0" w:color="auto"/>
              <w:bottom w:val="single" w:sz="4" w:space="0" w:color="auto"/>
              <w:right w:val="single" w:sz="4" w:space="0" w:color="auto"/>
            </w:tcBorders>
          </w:tcPr>
          <w:p w14:paraId="0435B864"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867" w14:textId="77777777" w:rsidR="00202E7F" w:rsidRDefault="00202E7F" w:rsidP="00AE4108">
      <w:pPr>
        <w:rPr>
          <w:rFonts w:asciiTheme="minorHAnsi" w:hAnsiTheme="minorHAnsi"/>
          <w:sz w:val="18"/>
          <w:szCs w:val="18"/>
        </w:rPr>
      </w:pPr>
    </w:p>
    <w:sectPr w:rsidR="00202E7F" w:rsidSect="0076421E">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346BC" w14:textId="77777777" w:rsidR="00EE69FE" w:rsidRDefault="00EE69FE">
      <w:r>
        <w:separator/>
      </w:r>
    </w:p>
  </w:endnote>
  <w:endnote w:type="continuationSeparator" w:id="0">
    <w:p w14:paraId="525C101E" w14:textId="77777777" w:rsidR="00EE69FE" w:rsidRDefault="00EE69FE">
      <w:r>
        <w:continuationSeparator/>
      </w:r>
    </w:p>
  </w:endnote>
  <w:endnote w:type="continuationNotice" w:id="1">
    <w:p w14:paraId="182B2EFA" w14:textId="77777777" w:rsidR="00EE69FE" w:rsidRDefault="00EE69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F8636" w14:textId="77777777" w:rsidR="006364E0" w:rsidRDefault="00636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EE69FE" w:rsidRPr="009213E6" w:rsidRDefault="00EE69FE" w:rsidP="009213E6">
    <w:pPr>
      <w:pStyle w:val="Footer"/>
      <w:rPr>
        <w:b/>
      </w:rPr>
    </w:pPr>
    <w:r w:rsidRPr="009213E6">
      <w:t xml:space="preserve">Registration Number:                                            Registration Date/Time:                                                    HERS Provider:                                   </w:t>
    </w:r>
  </w:p>
  <w:p w14:paraId="0435B886" w14:textId="3173B8E8" w:rsidR="00EE69FE" w:rsidRPr="009213E6" w:rsidRDefault="00EE69FE" w:rsidP="009213E6">
    <w:pPr>
      <w:pStyle w:val="Footer"/>
    </w:pPr>
    <w:r w:rsidRPr="009213E6">
      <w:t>CA Building Energy Efficiency Standards - 201</w:t>
    </w:r>
    <w:r>
      <w:t>9</w:t>
    </w:r>
    <w:r w:rsidRPr="009213E6">
      <w:t xml:space="preserve"> Residential Compliance</w:t>
    </w:r>
    <w:r w:rsidRPr="009213E6">
      <w:tab/>
    </w:r>
    <w:del w:id="3" w:author="Alexis Smith" w:date="2020-03-04T12:55:00Z">
      <w:r w:rsidDel="006364E0">
        <w:delText xml:space="preserve">January </w:delText>
      </w:r>
    </w:del>
    <w:ins w:id="4" w:author="Alexis Smith" w:date="2020-03-04T12:55:00Z">
      <w:r w:rsidR="006364E0">
        <w:t xml:space="preserve">March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E041F" w14:textId="77777777" w:rsidR="006364E0" w:rsidRDefault="006364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432A628D" w:rsidR="00EE69FE" w:rsidRPr="009213E6" w:rsidRDefault="00EE69FE" w:rsidP="009213E6">
    <w:pPr>
      <w:pStyle w:val="Footer"/>
    </w:pPr>
    <w:r w:rsidRPr="009213E6">
      <w:t>CA Building Energy Efficiency Standards - 201</w:t>
    </w:r>
    <w:r>
      <w:t>9</w:t>
    </w:r>
    <w:r w:rsidRPr="009213E6">
      <w:t xml:space="preserve"> Residential Compliance</w:t>
    </w:r>
    <w:r w:rsidRPr="009213E6">
      <w:tab/>
    </w:r>
    <w:del w:id="5" w:author="Alexis Smith" w:date="2020-03-04T12:56:00Z">
      <w:r w:rsidDel="00AC1D79">
        <w:delText xml:space="preserve">January </w:delText>
      </w:r>
    </w:del>
    <w:ins w:id="6" w:author="Alexis Smith" w:date="2020-03-04T12:56:00Z">
      <w:r w:rsidR="00AC1D79">
        <w:t xml:space="preserve">March </w:t>
      </w:r>
    </w:ins>
    <w:r>
      <w:t>2020</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030EAF47" w:rsidR="00EE69FE" w:rsidRPr="00A165EE" w:rsidRDefault="00EE69FE"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del w:id="8" w:author="Alexis Smith" w:date="2020-03-04T12:56:00Z">
      <w:r w:rsidDel="00AC1D79">
        <w:delText xml:space="preserve">January </w:delText>
      </w:r>
    </w:del>
    <w:ins w:id="9" w:author="Alexis Smith" w:date="2020-03-04T12:56:00Z">
      <w:r w:rsidR="00AC1D79">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ACA7D" w14:textId="77777777" w:rsidR="00EE69FE" w:rsidRDefault="00EE69FE">
      <w:r>
        <w:separator/>
      </w:r>
    </w:p>
  </w:footnote>
  <w:footnote w:type="continuationSeparator" w:id="0">
    <w:p w14:paraId="5161BC4A" w14:textId="77777777" w:rsidR="00EE69FE" w:rsidRDefault="00EE69FE">
      <w:r>
        <w:continuationSeparator/>
      </w:r>
    </w:p>
  </w:footnote>
  <w:footnote w:type="continuationNotice" w:id="1">
    <w:p w14:paraId="55C08BD0" w14:textId="77777777" w:rsidR="00EE69FE" w:rsidRDefault="00EE69F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EE69FE" w:rsidRDefault="00616240">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77777777" w:rsidR="00EE69FE" w:rsidRPr="007770C5" w:rsidRDefault="00616240"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E69FE" w:rsidRPr="007770C5">
      <w:rPr>
        <w:rFonts w:ascii="Arial" w:hAnsi="Arial" w:cs="Arial"/>
        <w:sz w:val="14"/>
        <w:szCs w:val="14"/>
      </w:rPr>
      <w:t>STATE OF CALIFORNIA</w:t>
    </w:r>
  </w:p>
  <w:p w14:paraId="0435B874" w14:textId="77777777" w:rsidR="00EE69FE" w:rsidRPr="007770C5" w:rsidRDefault="00EE69FE"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7EC3A100" w:rsidR="00EE69FE" w:rsidRPr="007770C5" w:rsidRDefault="00EE69FE" w:rsidP="00352336">
    <w:pPr>
      <w:suppressAutoHyphens/>
      <w:ind w:left="-90"/>
      <w:rPr>
        <w:rFonts w:ascii="Arial" w:hAnsi="Arial" w:cs="Arial"/>
        <w:sz w:val="14"/>
        <w:szCs w:val="14"/>
      </w:rPr>
    </w:pPr>
    <w:r>
      <w:rPr>
        <w:rFonts w:ascii="Arial" w:hAnsi="Arial" w:cs="Arial"/>
        <w:sz w:val="14"/>
        <w:szCs w:val="14"/>
      </w:rPr>
      <w:t>CEC-CF2R-MCH-27a-H</w:t>
    </w:r>
    <w:r w:rsidRPr="007770C5">
      <w:rPr>
        <w:rFonts w:ascii="Arial" w:hAnsi="Arial" w:cs="Arial"/>
        <w:sz w:val="14"/>
        <w:szCs w:val="14"/>
      </w:rPr>
      <w:t xml:space="preserve"> (Revised</w:t>
    </w:r>
    <w:r>
      <w:rPr>
        <w:rFonts w:ascii="Arial" w:hAnsi="Arial" w:cs="Arial"/>
        <w:sz w:val="14"/>
        <w:szCs w:val="14"/>
      </w:rPr>
      <w:t xml:space="preserve"> 0</w:t>
    </w:r>
    <w:ins w:id="1" w:author="Alexis Smith" w:date="2020-03-04T12:55:00Z">
      <w:r w:rsidR="006364E0">
        <w:rPr>
          <w:rFonts w:ascii="Arial" w:hAnsi="Arial" w:cs="Arial"/>
          <w:sz w:val="14"/>
          <w:szCs w:val="14"/>
        </w:rPr>
        <w:t>3</w:t>
      </w:r>
    </w:ins>
    <w:del w:id="2" w:author="Alexis Smith" w:date="2020-03-04T12:55:00Z">
      <w:r w:rsidDel="006364E0">
        <w:rPr>
          <w:rFonts w:ascii="Arial" w:hAnsi="Arial" w:cs="Arial"/>
          <w:sz w:val="14"/>
          <w:szCs w:val="14"/>
        </w:rPr>
        <w:delText>1</w:delText>
      </w:r>
    </w:del>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EE69FE"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77777777" w:rsidR="00EE69FE" w:rsidRPr="00D65FA1" w:rsidRDefault="00EE69FE"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0435B877" w14:textId="77777777" w:rsidR="00EE69FE" w:rsidRPr="00D65FA1" w:rsidRDefault="00EE69FE" w:rsidP="007F6151">
          <w:pPr>
            <w:pStyle w:val="Style18"/>
            <w:rPr>
              <w:b/>
              <w:sz w:val="20"/>
            </w:rPr>
          </w:pPr>
          <w:r w:rsidRPr="00D65FA1">
            <w:rPr>
              <w:sz w:val="20"/>
            </w:rPr>
            <w:t>CF2R-MCH-27</w:t>
          </w:r>
          <w:r>
            <w:rPr>
              <w:sz w:val="20"/>
            </w:rPr>
            <w:t>-H</w:t>
          </w:r>
        </w:p>
      </w:tc>
    </w:tr>
    <w:tr w:rsidR="00EE69FE" w:rsidRPr="00F85124" w14:paraId="0435B87B" w14:textId="77777777" w:rsidTr="0013183D">
      <w:trPr>
        <w:cantSplit/>
        <w:trHeight w:val="288"/>
      </w:trPr>
      <w:tc>
        <w:tcPr>
          <w:tcW w:w="2285" w:type="pct"/>
          <w:tcBorders>
            <w:right w:val="nil"/>
          </w:tcBorders>
        </w:tcPr>
        <w:p w14:paraId="0435B879" w14:textId="77777777" w:rsidR="00EE69FE" w:rsidRPr="00F85124" w:rsidRDefault="00EE69FE" w:rsidP="0013183D">
          <w:pPr>
            <w:pStyle w:val="Style19"/>
            <w:rPr>
              <w:sz w:val="12"/>
              <w:szCs w:val="12"/>
            </w:rPr>
          </w:pPr>
          <w:r w:rsidRPr="00505A99">
            <w:t>Indoor Air Quality and Mechanical Ventilation</w:t>
          </w:r>
        </w:p>
      </w:tc>
      <w:tc>
        <w:tcPr>
          <w:tcW w:w="2715" w:type="pct"/>
          <w:gridSpan w:val="2"/>
          <w:tcBorders>
            <w:left w:val="nil"/>
          </w:tcBorders>
        </w:tcPr>
        <w:p w14:paraId="0435B87A" w14:textId="0779F165" w:rsidR="00EE69FE" w:rsidRPr="00F85124" w:rsidRDefault="00EE69FE"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616240" w:rsidRPr="00616240">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616240">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w:t>
          </w:r>
        </w:p>
      </w:tc>
    </w:tr>
    <w:tr w:rsidR="00EE69FE" w:rsidRPr="00F85124" w14:paraId="0435B87F" w14:textId="77777777" w:rsidTr="0013183D">
      <w:trPr>
        <w:cantSplit/>
        <w:trHeight w:val="288"/>
      </w:trPr>
      <w:tc>
        <w:tcPr>
          <w:tcW w:w="0" w:type="auto"/>
        </w:tcPr>
        <w:p w14:paraId="0435B87C" w14:textId="77777777" w:rsidR="00EE69FE" w:rsidRPr="00F85124" w:rsidRDefault="00EE69FE" w:rsidP="0013183D">
          <w:pPr>
            <w:pStyle w:val="Style20"/>
          </w:pPr>
          <w:r w:rsidRPr="00F85124">
            <w:t>Project Name:</w:t>
          </w:r>
        </w:p>
      </w:tc>
      <w:tc>
        <w:tcPr>
          <w:tcW w:w="1596" w:type="pct"/>
        </w:tcPr>
        <w:p w14:paraId="0435B87D" w14:textId="77777777" w:rsidR="00EE69FE" w:rsidRPr="00F85124" w:rsidRDefault="00EE69FE" w:rsidP="0013183D">
          <w:pPr>
            <w:pStyle w:val="Style20"/>
          </w:pPr>
          <w:r w:rsidRPr="00F85124">
            <w:t>Enforcement Agency:</w:t>
          </w:r>
        </w:p>
      </w:tc>
      <w:tc>
        <w:tcPr>
          <w:tcW w:w="1119" w:type="pct"/>
        </w:tcPr>
        <w:p w14:paraId="0435B87E" w14:textId="77777777" w:rsidR="00EE69FE" w:rsidRPr="00F85124" w:rsidRDefault="00EE69FE" w:rsidP="0013183D">
          <w:pPr>
            <w:pStyle w:val="Style20"/>
          </w:pPr>
          <w:r w:rsidRPr="00F85124">
            <w:t>Permit Number:</w:t>
          </w:r>
        </w:p>
      </w:tc>
    </w:tr>
    <w:tr w:rsidR="00EE69FE" w:rsidRPr="00F85124" w14:paraId="0435B883" w14:textId="77777777" w:rsidTr="0013183D">
      <w:trPr>
        <w:cantSplit/>
        <w:trHeight w:val="288"/>
      </w:trPr>
      <w:tc>
        <w:tcPr>
          <w:tcW w:w="0" w:type="auto"/>
        </w:tcPr>
        <w:p w14:paraId="0435B880" w14:textId="77777777" w:rsidR="00EE69FE" w:rsidRPr="00F85124" w:rsidRDefault="00EE69FE" w:rsidP="0013183D">
          <w:pPr>
            <w:pStyle w:val="Style20"/>
            <w:rPr>
              <w:vertAlign w:val="superscript"/>
            </w:rPr>
          </w:pPr>
          <w:r w:rsidRPr="00F85124">
            <w:t>Dwelling Address:</w:t>
          </w:r>
        </w:p>
      </w:tc>
      <w:tc>
        <w:tcPr>
          <w:tcW w:w="1596" w:type="pct"/>
        </w:tcPr>
        <w:p w14:paraId="0435B881" w14:textId="77777777" w:rsidR="00EE69FE" w:rsidRPr="00F85124" w:rsidRDefault="00EE69FE" w:rsidP="0013183D">
          <w:pPr>
            <w:pStyle w:val="Style20"/>
            <w:rPr>
              <w:vertAlign w:val="superscript"/>
            </w:rPr>
          </w:pPr>
          <w:r w:rsidRPr="00F85124">
            <w:t>City</w:t>
          </w:r>
          <w:r>
            <w:t>:</w:t>
          </w:r>
        </w:p>
      </w:tc>
      <w:tc>
        <w:tcPr>
          <w:tcW w:w="1119" w:type="pct"/>
        </w:tcPr>
        <w:p w14:paraId="0435B882" w14:textId="77777777" w:rsidR="00EE69FE" w:rsidRPr="00F85124" w:rsidRDefault="00EE69FE" w:rsidP="0013183D">
          <w:pPr>
            <w:pStyle w:val="Style20"/>
            <w:rPr>
              <w:vertAlign w:val="superscript"/>
            </w:rPr>
          </w:pPr>
          <w:r w:rsidRPr="00F85124">
            <w:t>Zip Code</w:t>
          </w:r>
          <w:r>
            <w:t>:</w:t>
          </w:r>
        </w:p>
      </w:tc>
    </w:tr>
  </w:tbl>
  <w:p w14:paraId="0435B884" w14:textId="77777777" w:rsidR="00EE69FE" w:rsidRDefault="00EE69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EE69FE" w:rsidRDefault="00616240">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EE69FE" w:rsidRDefault="00616240">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EE69FE"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77777777" w:rsidR="00EE69FE" w:rsidRPr="00927918" w:rsidRDefault="00EE69FE"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77777777" w:rsidR="00EE69FE" w:rsidRPr="00927918" w:rsidRDefault="00EE69FE" w:rsidP="00D85A3A">
          <w:pPr>
            <w:pStyle w:val="Style18"/>
            <w:rPr>
              <w:b/>
              <w:sz w:val="20"/>
            </w:rPr>
          </w:pPr>
          <w:r w:rsidRPr="00927918">
            <w:rPr>
              <w:sz w:val="20"/>
            </w:rPr>
            <w:t>CF2R-MCH-27</w:t>
          </w:r>
          <w:r>
            <w:rPr>
              <w:sz w:val="20"/>
            </w:rPr>
            <w:t>-H</w:t>
          </w:r>
        </w:p>
      </w:tc>
    </w:tr>
    <w:tr w:rsidR="00EE69FE" w:rsidRPr="00F85124" w14:paraId="0435B88E" w14:textId="77777777" w:rsidTr="00023A98">
      <w:trPr>
        <w:cantSplit/>
        <w:trHeight w:val="288"/>
      </w:trPr>
      <w:tc>
        <w:tcPr>
          <w:tcW w:w="2285" w:type="pct"/>
          <w:tcBorders>
            <w:right w:val="nil"/>
          </w:tcBorders>
        </w:tcPr>
        <w:p w14:paraId="0435B88C" w14:textId="77777777" w:rsidR="00EE69FE" w:rsidRPr="00F85124" w:rsidRDefault="00EE69FE"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8D" w14:textId="360378FD" w:rsidR="00EE69FE" w:rsidRPr="00F85124" w:rsidRDefault="00EE69FE"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616240" w:rsidRPr="00616240">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616240">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0435B88F" w14:textId="77777777" w:rsidR="00EE69FE" w:rsidRDefault="00616240"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EE69FE" w:rsidRDefault="00616240">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EE69FE" w:rsidRDefault="00616240">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EE69FE"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77777777" w:rsidR="00EE69FE" w:rsidRPr="00D65FA1" w:rsidRDefault="00EE69FE"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0435B894" w14:textId="77777777" w:rsidR="00EE69FE" w:rsidRPr="00D65FA1" w:rsidRDefault="00EE69FE" w:rsidP="00D85A3A">
          <w:pPr>
            <w:pStyle w:val="Style18"/>
            <w:rPr>
              <w:b/>
              <w:sz w:val="20"/>
            </w:rPr>
          </w:pPr>
          <w:r w:rsidRPr="00D65FA1">
            <w:rPr>
              <w:sz w:val="20"/>
            </w:rPr>
            <w:t>CF2R-MCH-27</w:t>
          </w:r>
          <w:r>
            <w:rPr>
              <w:sz w:val="20"/>
            </w:rPr>
            <w:t>-H</w:t>
          </w:r>
        </w:p>
      </w:tc>
    </w:tr>
    <w:tr w:rsidR="00EE69FE" w:rsidRPr="00F85124" w14:paraId="0435B898" w14:textId="77777777" w:rsidTr="00023A98">
      <w:trPr>
        <w:cantSplit/>
        <w:trHeight w:val="288"/>
      </w:trPr>
      <w:tc>
        <w:tcPr>
          <w:tcW w:w="2285" w:type="pct"/>
          <w:tcBorders>
            <w:right w:val="nil"/>
          </w:tcBorders>
        </w:tcPr>
        <w:p w14:paraId="0435B896" w14:textId="77777777" w:rsidR="00EE69FE" w:rsidRPr="00F85124" w:rsidRDefault="00EE69FE"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97" w14:textId="49264CF9" w:rsidR="00EE69FE" w:rsidRPr="00F85124" w:rsidRDefault="00EE69FE"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616240" w:rsidRPr="00616240">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616240">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w:t>
          </w:r>
        </w:p>
      </w:tc>
    </w:tr>
  </w:tbl>
  <w:p w14:paraId="0435B899" w14:textId="77777777" w:rsidR="00EE69FE" w:rsidRDefault="00616240"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EE69FE" w:rsidRDefault="00616240">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4"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6"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15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5"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9"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9"/>
  </w:num>
  <w:num w:numId="4">
    <w:abstractNumId w:val="1"/>
  </w:num>
  <w:num w:numId="5">
    <w:abstractNumId w:val="0"/>
  </w:num>
  <w:num w:numId="6">
    <w:abstractNumId w:val="9"/>
  </w:num>
  <w:num w:numId="7">
    <w:abstractNumId w:val="20"/>
  </w:num>
  <w:num w:numId="8">
    <w:abstractNumId w:val="22"/>
  </w:num>
  <w:num w:numId="9">
    <w:abstractNumId w:val="8"/>
  </w:num>
  <w:num w:numId="10">
    <w:abstractNumId w:val="15"/>
  </w:num>
  <w:num w:numId="11">
    <w:abstractNumId w:val="25"/>
  </w:num>
  <w:num w:numId="12">
    <w:abstractNumId w:val="17"/>
  </w:num>
  <w:num w:numId="13">
    <w:abstractNumId w:val="11"/>
  </w:num>
  <w:num w:numId="14">
    <w:abstractNumId w:val="18"/>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6"/>
  </w:num>
  <w:num w:numId="19">
    <w:abstractNumId w:val="7"/>
  </w:num>
  <w:num w:numId="20">
    <w:abstractNumId w:val="29"/>
  </w:num>
  <w:num w:numId="21">
    <w:abstractNumId w:val="12"/>
  </w:num>
  <w:num w:numId="22">
    <w:abstractNumId w:val="16"/>
  </w:num>
  <w:num w:numId="23">
    <w:abstractNumId w:val="27"/>
  </w:num>
  <w:num w:numId="24">
    <w:abstractNumId w:val="4"/>
  </w:num>
  <w:num w:numId="25">
    <w:abstractNumId w:val="2"/>
  </w:num>
  <w:num w:numId="26">
    <w:abstractNumId w:val="26"/>
  </w:num>
  <w:num w:numId="27">
    <w:abstractNumId w:val="14"/>
  </w:num>
  <w:num w:numId="28">
    <w:abstractNumId w:val="21"/>
  </w:num>
  <w:num w:numId="29">
    <w:abstractNumId w:val="23"/>
  </w:num>
  <w:num w:numId="30">
    <w:abstractNumId w:val="24"/>
  </w:num>
  <w:num w:numId="31">
    <w:abstractNumId w:val="13"/>
  </w:num>
  <w:num w:numId="32">
    <w:abstractNumId w:val="3"/>
  </w:num>
  <w:num w:numId="33">
    <w:abstractNumId w:val="2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11E2"/>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1986"/>
    <w:rsid w:val="00121AEA"/>
    <w:rsid w:val="00127A5E"/>
    <w:rsid w:val="0013183D"/>
    <w:rsid w:val="00131E30"/>
    <w:rsid w:val="00135299"/>
    <w:rsid w:val="00141821"/>
    <w:rsid w:val="001456B0"/>
    <w:rsid w:val="0014582E"/>
    <w:rsid w:val="001615DD"/>
    <w:rsid w:val="00163FB5"/>
    <w:rsid w:val="00164B1B"/>
    <w:rsid w:val="001706A4"/>
    <w:rsid w:val="00170A93"/>
    <w:rsid w:val="00174B78"/>
    <w:rsid w:val="001837A7"/>
    <w:rsid w:val="001844F5"/>
    <w:rsid w:val="001905DC"/>
    <w:rsid w:val="00192313"/>
    <w:rsid w:val="001947AA"/>
    <w:rsid w:val="001A2F19"/>
    <w:rsid w:val="001A6444"/>
    <w:rsid w:val="001B1FE6"/>
    <w:rsid w:val="001B335E"/>
    <w:rsid w:val="001B37A2"/>
    <w:rsid w:val="001B417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BFD"/>
    <w:rsid w:val="00232C1C"/>
    <w:rsid w:val="00236F90"/>
    <w:rsid w:val="00237379"/>
    <w:rsid w:val="00246307"/>
    <w:rsid w:val="00246D26"/>
    <w:rsid w:val="002477FB"/>
    <w:rsid w:val="002501AE"/>
    <w:rsid w:val="00256541"/>
    <w:rsid w:val="00260F33"/>
    <w:rsid w:val="0026531F"/>
    <w:rsid w:val="002679C3"/>
    <w:rsid w:val="00270950"/>
    <w:rsid w:val="002744EB"/>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E1E35"/>
    <w:rsid w:val="002F25BB"/>
    <w:rsid w:val="002F5EFB"/>
    <w:rsid w:val="002F679F"/>
    <w:rsid w:val="00301048"/>
    <w:rsid w:val="0030200E"/>
    <w:rsid w:val="00306C27"/>
    <w:rsid w:val="00323CEE"/>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51A"/>
    <w:rsid w:val="00370F90"/>
    <w:rsid w:val="003723C0"/>
    <w:rsid w:val="00377144"/>
    <w:rsid w:val="00380356"/>
    <w:rsid w:val="0038173A"/>
    <w:rsid w:val="003837C9"/>
    <w:rsid w:val="003952E1"/>
    <w:rsid w:val="003A3A65"/>
    <w:rsid w:val="003A3D8D"/>
    <w:rsid w:val="003A6A70"/>
    <w:rsid w:val="003A7CD3"/>
    <w:rsid w:val="003B4F74"/>
    <w:rsid w:val="003B662A"/>
    <w:rsid w:val="003B6CB0"/>
    <w:rsid w:val="003C0B0D"/>
    <w:rsid w:val="003C0DA6"/>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3816"/>
    <w:rsid w:val="004B6E84"/>
    <w:rsid w:val="004C138D"/>
    <w:rsid w:val="004C3F98"/>
    <w:rsid w:val="004C4DA0"/>
    <w:rsid w:val="004C5AC8"/>
    <w:rsid w:val="004C65CB"/>
    <w:rsid w:val="004D1B4B"/>
    <w:rsid w:val="004D64CA"/>
    <w:rsid w:val="004E0BF4"/>
    <w:rsid w:val="004E4F83"/>
    <w:rsid w:val="004E5751"/>
    <w:rsid w:val="004F0D78"/>
    <w:rsid w:val="004F2569"/>
    <w:rsid w:val="00502543"/>
    <w:rsid w:val="00502D64"/>
    <w:rsid w:val="00505A99"/>
    <w:rsid w:val="005066B1"/>
    <w:rsid w:val="00511464"/>
    <w:rsid w:val="00517C75"/>
    <w:rsid w:val="00521E1D"/>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116F"/>
    <w:rsid w:val="006150E9"/>
    <w:rsid w:val="00616240"/>
    <w:rsid w:val="006312CE"/>
    <w:rsid w:val="006364E0"/>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465C"/>
    <w:rsid w:val="00696A6F"/>
    <w:rsid w:val="00696D31"/>
    <w:rsid w:val="00697E52"/>
    <w:rsid w:val="006A206B"/>
    <w:rsid w:val="006A4533"/>
    <w:rsid w:val="006A5191"/>
    <w:rsid w:val="006B7D08"/>
    <w:rsid w:val="006D0675"/>
    <w:rsid w:val="006D0A26"/>
    <w:rsid w:val="006D506A"/>
    <w:rsid w:val="006D6FE1"/>
    <w:rsid w:val="006E0082"/>
    <w:rsid w:val="006E08B4"/>
    <w:rsid w:val="006E3552"/>
    <w:rsid w:val="006F20AA"/>
    <w:rsid w:val="006F5261"/>
    <w:rsid w:val="00700338"/>
    <w:rsid w:val="007043ED"/>
    <w:rsid w:val="007056D7"/>
    <w:rsid w:val="00707DEC"/>
    <w:rsid w:val="00715822"/>
    <w:rsid w:val="0072157A"/>
    <w:rsid w:val="00724D33"/>
    <w:rsid w:val="00731786"/>
    <w:rsid w:val="00746984"/>
    <w:rsid w:val="00752BAF"/>
    <w:rsid w:val="00753879"/>
    <w:rsid w:val="00762E40"/>
    <w:rsid w:val="0076421E"/>
    <w:rsid w:val="00771100"/>
    <w:rsid w:val="00773425"/>
    <w:rsid w:val="00777B2F"/>
    <w:rsid w:val="00786052"/>
    <w:rsid w:val="0078705F"/>
    <w:rsid w:val="0079128F"/>
    <w:rsid w:val="00791629"/>
    <w:rsid w:val="00792A45"/>
    <w:rsid w:val="00795E0C"/>
    <w:rsid w:val="007965B2"/>
    <w:rsid w:val="007A093B"/>
    <w:rsid w:val="007A4BBF"/>
    <w:rsid w:val="007A5D38"/>
    <w:rsid w:val="007A6042"/>
    <w:rsid w:val="007C522D"/>
    <w:rsid w:val="007D3387"/>
    <w:rsid w:val="007D4CA3"/>
    <w:rsid w:val="007E1719"/>
    <w:rsid w:val="007E5494"/>
    <w:rsid w:val="007F0A78"/>
    <w:rsid w:val="007F6151"/>
    <w:rsid w:val="008002F8"/>
    <w:rsid w:val="00800C91"/>
    <w:rsid w:val="00802060"/>
    <w:rsid w:val="00802732"/>
    <w:rsid w:val="00802F5A"/>
    <w:rsid w:val="00806304"/>
    <w:rsid w:val="008236A7"/>
    <w:rsid w:val="00825680"/>
    <w:rsid w:val="00827F4B"/>
    <w:rsid w:val="00830150"/>
    <w:rsid w:val="008378BF"/>
    <w:rsid w:val="00840077"/>
    <w:rsid w:val="008464D7"/>
    <w:rsid w:val="008472E3"/>
    <w:rsid w:val="0085658C"/>
    <w:rsid w:val="008624D7"/>
    <w:rsid w:val="00873389"/>
    <w:rsid w:val="00874BE3"/>
    <w:rsid w:val="00883B90"/>
    <w:rsid w:val="008941A9"/>
    <w:rsid w:val="008951AB"/>
    <w:rsid w:val="008978A7"/>
    <w:rsid w:val="008A0EE5"/>
    <w:rsid w:val="008A46CE"/>
    <w:rsid w:val="008A77FE"/>
    <w:rsid w:val="008B15A4"/>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1F33"/>
    <w:rsid w:val="00932E1C"/>
    <w:rsid w:val="009335C5"/>
    <w:rsid w:val="00935DA0"/>
    <w:rsid w:val="009369F2"/>
    <w:rsid w:val="009402F9"/>
    <w:rsid w:val="00951BB7"/>
    <w:rsid w:val="009528FF"/>
    <w:rsid w:val="00954811"/>
    <w:rsid w:val="00954E27"/>
    <w:rsid w:val="0096325C"/>
    <w:rsid w:val="00972E73"/>
    <w:rsid w:val="0098792D"/>
    <w:rsid w:val="00992AE0"/>
    <w:rsid w:val="0099732B"/>
    <w:rsid w:val="009A4F12"/>
    <w:rsid w:val="009A4F6D"/>
    <w:rsid w:val="009A708E"/>
    <w:rsid w:val="009A7DD2"/>
    <w:rsid w:val="009B1087"/>
    <w:rsid w:val="009B1D56"/>
    <w:rsid w:val="009B68D4"/>
    <w:rsid w:val="009C7275"/>
    <w:rsid w:val="009D3D1C"/>
    <w:rsid w:val="009D4C4A"/>
    <w:rsid w:val="009D6D23"/>
    <w:rsid w:val="009E7A2F"/>
    <w:rsid w:val="009F41D2"/>
    <w:rsid w:val="009F4FC9"/>
    <w:rsid w:val="00A064F6"/>
    <w:rsid w:val="00A106C7"/>
    <w:rsid w:val="00A11558"/>
    <w:rsid w:val="00A13DB2"/>
    <w:rsid w:val="00A26E22"/>
    <w:rsid w:val="00A31477"/>
    <w:rsid w:val="00A35980"/>
    <w:rsid w:val="00A377D9"/>
    <w:rsid w:val="00A44C1C"/>
    <w:rsid w:val="00A4665D"/>
    <w:rsid w:val="00A56F73"/>
    <w:rsid w:val="00A60CF5"/>
    <w:rsid w:val="00A6101B"/>
    <w:rsid w:val="00A625DC"/>
    <w:rsid w:val="00A635C0"/>
    <w:rsid w:val="00A648E4"/>
    <w:rsid w:val="00A70D8F"/>
    <w:rsid w:val="00A71969"/>
    <w:rsid w:val="00A729CA"/>
    <w:rsid w:val="00A75DC5"/>
    <w:rsid w:val="00A768FF"/>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1D79"/>
    <w:rsid w:val="00AC2089"/>
    <w:rsid w:val="00AC36B4"/>
    <w:rsid w:val="00AC7866"/>
    <w:rsid w:val="00AC79A0"/>
    <w:rsid w:val="00AD1A32"/>
    <w:rsid w:val="00AD5C25"/>
    <w:rsid w:val="00AE10C0"/>
    <w:rsid w:val="00AE4108"/>
    <w:rsid w:val="00AE5DAC"/>
    <w:rsid w:val="00AE6DE8"/>
    <w:rsid w:val="00AF584B"/>
    <w:rsid w:val="00B002FE"/>
    <w:rsid w:val="00B0183E"/>
    <w:rsid w:val="00B07B81"/>
    <w:rsid w:val="00B2607A"/>
    <w:rsid w:val="00B3284C"/>
    <w:rsid w:val="00B37E3B"/>
    <w:rsid w:val="00B41FFD"/>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E6CC7"/>
    <w:rsid w:val="00BF2ACF"/>
    <w:rsid w:val="00BF340F"/>
    <w:rsid w:val="00BF54E0"/>
    <w:rsid w:val="00C01E1A"/>
    <w:rsid w:val="00C0202F"/>
    <w:rsid w:val="00C03396"/>
    <w:rsid w:val="00C053EF"/>
    <w:rsid w:val="00C135F2"/>
    <w:rsid w:val="00C16F33"/>
    <w:rsid w:val="00C16F9A"/>
    <w:rsid w:val="00C1794E"/>
    <w:rsid w:val="00C21469"/>
    <w:rsid w:val="00C23628"/>
    <w:rsid w:val="00C23D5F"/>
    <w:rsid w:val="00C27BAB"/>
    <w:rsid w:val="00C3222B"/>
    <w:rsid w:val="00C41A5D"/>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458A"/>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D17"/>
    <w:rsid w:val="00D45E88"/>
    <w:rsid w:val="00D53C41"/>
    <w:rsid w:val="00D546E0"/>
    <w:rsid w:val="00D54DA1"/>
    <w:rsid w:val="00D54E7C"/>
    <w:rsid w:val="00D611EF"/>
    <w:rsid w:val="00D6244D"/>
    <w:rsid w:val="00D63A41"/>
    <w:rsid w:val="00D642FF"/>
    <w:rsid w:val="00D65FA1"/>
    <w:rsid w:val="00D67E5B"/>
    <w:rsid w:val="00D71F67"/>
    <w:rsid w:val="00D84059"/>
    <w:rsid w:val="00D85A3A"/>
    <w:rsid w:val="00D85C84"/>
    <w:rsid w:val="00D906DC"/>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C3B"/>
    <w:rsid w:val="00E84F79"/>
    <w:rsid w:val="00E94249"/>
    <w:rsid w:val="00E94DBE"/>
    <w:rsid w:val="00E9761F"/>
    <w:rsid w:val="00EB1DEC"/>
    <w:rsid w:val="00EB3465"/>
    <w:rsid w:val="00EB40E3"/>
    <w:rsid w:val="00EC0A97"/>
    <w:rsid w:val="00EC36AD"/>
    <w:rsid w:val="00ED2264"/>
    <w:rsid w:val="00ED2DAF"/>
    <w:rsid w:val="00ED7383"/>
    <w:rsid w:val="00EE1876"/>
    <w:rsid w:val="00EE3065"/>
    <w:rsid w:val="00EE6757"/>
    <w:rsid w:val="00EE69FE"/>
    <w:rsid w:val="00EF05FF"/>
    <w:rsid w:val="00EF64A5"/>
    <w:rsid w:val="00F03A9E"/>
    <w:rsid w:val="00F111F9"/>
    <w:rsid w:val="00F1220E"/>
    <w:rsid w:val="00F156EB"/>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76EA"/>
    <w:rsid w:val="00FB5CF1"/>
    <w:rsid w:val="00FB7C8C"/>
    <w:rsid w:val="00FC25CF"/>
    <w:rsid w:val="00FC53A2"/>
    <w:rsid w:val="00FC5CD6"/>
    <w:rsid w:val="00FC6E8F"/>
    <w:rsid w:val="00FD0B67"/>
    <w:rsid w:val="00FD4D9A"/>
    <w:rsid w:val="00FE11F7"/>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803036473">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96EE7-5FAC-4719-BE18-D76F18EC4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7699</Words>
  <Characters>43889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Smith, Alexis@Energy</cp:lastModifiedBy>
  <cp:revision>2</cp:revision>
  <cp:lastPrinted>2018-11-21T19:12:00Z</cp:lastPrinted>
  <dcterms:created xsi:type="dcterms:W3CDTF">2020-03-24T18:59:00Z</dcterms:created>
  <dcterms:modified xsi:type="dcterms:W3CDTF">2020-03-24T18:59:00Z</dcterms:modified>
</cp:coreProperties>
</file>
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22"/>
        <w:gridCol w:w="4773"/>
        <w:gridCol w:w="5395"/>
      </w:tblGrid>
      <w:tr w:rsidR="006B1C28" w:rsidRPr="001D49B7" w14:paraId="517E59AE" w14:textId="77777777" w:rsidTr="000206B5">
        <w:trPr>
          <w:cantSplit/>
          <w:trHeight w:val="449"/>
        </w:trPr>
        <w:tc>
          <w:tcPr>
            <w:tcW w:w="5000" w:type="pct"/>
            <w:gridSpan w:val="3"/>
          </w:tcPr>
          <w:p w14:paraId="517E59AC" w14:textId="2A45BBD0" w:rsidR="006B1C28" w:rsidRPr="001D49B7" w:rsidRDefault="006B1C28" w:rsidP="00731BAB">
            <w:pPr>
              <w:rPr>
                <w:rFonts w:ascii="Calibri" w:hAnsi="Calibri"/>
                <w:b/>
              </w:rPr>
            </w:pPr>
            <w:bookmarkStart w:id="0" w:name="_GoBack"/>
            <w:bookmarkEnd w:id="0"/>
            <w:r>
              <w:rPr>
                <w:rFonts w:ascii="Calibri" w:hAnsi="Calibri"/>
                <w:b/>
              </w:rPr>
              <w:t>A. System Information</w:t>
            </w:r>
          </w:p>
          <w:p w14:paraId="517E59AD" w14:textId="77777777" w:rsidR="006B1C28" w:rsidRPr="0032702E" w:rsidRDefault="006B1C28" w:rsidP="00731BAB">
            <w:pPr>
              <w:rPr>
                <w:rFonts w:ascii="Calibri" w:hAnsi="Calibri"/>
              </w:rPr>
            </w:pPr>
            <w:r w:rsidRPr="0032702E">
              <w:rPr>
                <w:rFonts w:ascii="Calibri" w:hAnsi="Calibri"/>
                <w:sz w:val="18"/>
              </w:rPr>
              <w:t>Each system requiring refrigerant charge verification will be documented on a separate certificate.</w:t>
            </w:r>
          </w:p>
        </w:tc>
      </w:tr>
      <w:tr w:rsidR="006B1C28" w:rsidRPr="001D49B7" w14:paraId="517E59B2" w14:textId="77777777" w:rsidTr="00C016B2">
        <w:trPr>
          <w:cantSplit/>
          <w:trHeight w:val="360"/>
        </w:trPr>
        <w:tc>
          <w:tcPr>
            <w:tcW w:w="288" w:type="pct"/>
            <w:vAlign w:val="center"/>
          </w:tcPr>
          <w:p w14:paraId="517E59AF" w14:textId="77777777" w:rsidR="006B1C28" w:rsidRPr="001D49B7" w:rsidRDefault="006B1C28" w:rsidP="00C016B2">
            <w:pPr>
              <w:pStyle w:val="Header"/>
              <w:tabs>
                <w:tab w:val="clear" w:pos="4320"/>
                <w:tab w:val="clear" w:pos="8640"/>
              </w:tabs>
              <w:jc w:val="center"/>
              <w:rPr>
                <w:rFonts w:ascii="Calibri" w:hAnsi="Calibri"/>
              </w:rPr>
            </w:pPr>
            <w:r>
              <w:rPr>
                <w:rFonts w:ascii="Calibri" w:hAnsi="Calibri"/>
              </w:rPr>
              <w:t>01</w:t>
            </w:r>
          </w:p>
        </w:tc>
        <w:tc>
          <w:tcPr>
            <w:tcW w:w="2212" w:type="pct"/>
            <w:vAlign w:val="center"/>
          </w:tcPr>
          <w:p w14:paraId="517E59B0" w14:textId="59C9A801" w:rsidR="006B1C28" w:rsidRPr="001D49B7" w:rsidRDefault="00C02166" w:rsidP="00731BAB">
            <w:pPr>
              <w:pStyle w:val="Header"/>
              <w:tabs>
                <w:tab w:val="clear" w:pos="4320"/>
                <w:tab w:val="clear" w:pos="8640"/>
              </w:tabs>
              <w:rPr>
                <w:rFonts w:ascii="Calibri" w:hAnsi="Calibri"/>
              </w:rPr>
            </w:pPr>
            <w:r>
              <w:rPr>
                <w:rFonts w:ascii="Calibri" w:hAnsi="Calibri"/>
              </w:rPr>
              <w:t xml:space="preserve">Space Conditioning </w:t>
            </w:r>
            <w:r w:rsidR="006B1C28">
              <w:rPr>
                <w:rFonts w:ascii="Calibri" w:hAnsi="Calibri"/>
              </w:rPr>
              <w:t>System Identification or Name</w:t>
            </w:r>
          </w:p>
        </w:tc>
        <w:tc>
          <w:tcPr>
            <w:tcW w:w="2500" w:type="pct"/>
          </w:tcPr>
          <w:p w14:paraId="517E59B1" w14:textId="77777777" w:rsidR="006B1C28" w:rsidRPr="001D49B7" w:rsidRDefault="006B1C28" w:rsidP="00C016B2">
            <w:pPr>
              <w:pStyle w:val="Header"/>
              <w:tabs>
                <w:tab w:val="clear" w:pos="4320"/>
                <w:tab w:val="clear" w:pos="8640"/>
              </w:tabs>
              <w:rPr>
                <w:rFonts w:ascii="Calibri" w:hAnsi="Calibri"/>
              </w:rPr>
            </w:pPr>
          </w:p>
        </w:tc>
      </w:tr>
      <w:tr w:rsidR="006B1C28" w:rsidRPr="001D49B7" w14:paraId="517E59B6" w14:textId="77777777" w:rsidTr="00C016B2">
        <w:trPr>
          <w:cantSplit/>
          <w:trHeight w:val="360"/>
        </w:trPr>
        <w:tc>
          <w:tcPr>
            <w:tcW w:w="288" w:type="pct"/>
            <w:vAlign w:val="center"/>
          </w:tcPr>
          <w:p w14:paraId="517E59B3" w14:textId="77777777" w:rsidR="006B1C28" w:rsidRPr="001D49B7" w:rsidRDefault="006B1C28" w:rsidP="00C016B2">
            <w:pPr>
              <w:pStyle w:val="Header"/>
              <w:tabs>
                <w:tab w:val="clear" w:pos="4320"/>
                <w:tab w:val="clear" w:pos="8640"/>
              </w:tabs>
              <w:jc w:val="center"/>
              <w:rPr>
                <w:rFonts w:ascii="Calibri" w:hAnsi="Calibri"/>
              </w:rPr>
            </w:pPr>
            <w:r>
              <w:rPr>
                <w:rFonts w:ascii="Calibri" w:hAnsi="Calibri"/>
              </w:rPr>
              <w:t>02</w:t>
            </w:r>
          </w:p>
        </w:tc>
        <w:tc>
          <w:tcPr>
            <w:tcW w:w="2212" w:type="pct"/>
            <w:vAlign w:val="center"/>
          </w:tcPr>
          <w:p w14:paraId="517E59B4" w14:textId="341D0A31" w:rsidR="006B1C28" w:rsidRPr="001D49B7" w:rsidRDefault="00C02166" w:rsidP="00731BAB">
            <w:pPr>
              <w:pStyle w:val="Header"/>
              <w:tabs>
                <w:tab w:val="clear" w:pos="4320"/>
                <w:tab w:val="clear" w:pos="8640"/>
              </w:tabs>
              <w:rPr>
                <w:rFonts w:ascii="Calibri" w:hAnsi="Calibri"/>
              </w:rPr>
            </w:pPr>
            <w:r>
              <w:rPr>
                <w:rFonts w:ascii="Calibri" w:hAnsi="Calibri"/>
              </w:rPr>
              <w:t xml:space="preserve">Space Conditioning </w:t>
            </w:r>
            <w:r w:rsidR="006B1C28">
              <w:rPr>
                <w:rFonts w:ascii="Calibri" w:hAnsi="Calibri"/>
              </w:rPr>
              <w:t>System Location or Area Served</w:t>
            </w:r>
          </w:p>
        </w:tc>
        <w:tc>
          <w:tcPr>
            <w:tcW w:w="2500" w:type="pct"/>
          </w:tcPr>
          <w:p w14:paraId="517E59B5" w14:textId="77777777" w:rsidR="006B1C28" w:rsidRPr="001D49B7" w:rsidRDefault="006B1C28" w:rsidP="00C016B2">
            <w:pPr>
              <w:rPr>
                <w:rFonts w:ascii="Calibri" w:hAnsi="Calibri"/>
              </w:rPr>
            </w:pPr>
          </w:p>
        </w:tc>
      </w:tr>
      <w:tr w:rsidR="006B1C28" w:rsidRPr="001D49B7" w14:paraId="517E59BA" w14:textId="77777777" w:rsidTr="00C016B2">
        <w:trPr>
          <w:cantSplit/>
          <w:trHeight w:val="360"/>
        </w:trPr>
        <w:tc>
          <w:tcPr>
            <w:tcW w:w="288" w:type="pct"/>
            <w:vAlign w:val="center"/>
          </w:tcPr>
          <w:p w14:paraId="517E59B7" w14:textId="77777777" w:rsidR="006B1C28" w:rsidRPr="001D49B7" w:rsidRDefault="006B1C28" w:rsidP="00C016B2">
            <w:pPr>
              <w:pStyle w:val="Header"/>
              <w:tabs>
                <w:tab w:val="clear" w:pos="4320"/>
                <w:tab w:val="clear" w:pos="8640"/>
              </w:tabs>
              <w:jc w:val="center"/>
              <w:rPr>
                <w:rFonts w:ascii="Calibri" w:hAnsi="Calibri"/>
              </w:rPr>
            </w:pPr>
            <w:r>
              <w:rPr>
                <w:rFonts w:ascii="Calibri" w:hAnsi="Calibri"/>
              </w:rPr>
              <w:t>03</w:t>
            </w:r>
          </w:p>
        </w:tc>
        <w:tc>
          <w:tcPr>
            <w:tcW w:w="2212" w:type="pct"/>
            <w:vAlign w:val="center"/>
          </w:tcPr>
          <w:p w14:paraId="517E59B8" w14:textId="10006738" w:rsidR="006B1C28" w:rsidRPr="001D49B7" w:rsidRDefault="006B1C28" w:rsidP="00731BAB">
            <w:pPr>
              <w:pStyle w:val="Header"/>
              <w:tabs>
                <w:tab w:val="clear" w:pos="4320"/>
                <w:tab w:val="clear" w:pos="8640"/>
              </w:tabs>
              <w:rPr>
                <w:rFonts w:ascii="Calibri" w:hAnsi="Calibri"/>
              </w:rPr>
            </w:pPr>
            <w:r>
              <w:rPr>
                <w:rFonts w:ascii="Calibri" w:hAnsi="Calibri"/>
              </w:rPr>
              <w:t xml:space="preserve">Condenser (or package unit) </w:t>
            </w:r>
            <w:r w:rsidR="00731BAB">
              <w:rPr>
                <w:rFonts w:ascii="Calibri" w:hAnsi="Calibri"/>
              </w:rPr>
              <w:t>M</w:t>
            </w:r>
            <w:r>
              <w:rPr>
                <w:rFonts w:ascii="Calibri" w:hAnsi="Calibri"/>
              </w:rPr>
              <w:t xml:space="preserve">ake or </w:t>
            </w:r>
            <w:r w:rsidR="00731BAB">
              <w:rPr>
                <w:rFonts w:ascii="Calibri" w:hAnsi="Calibri"/>
              </w:rPr>
              <w:t>B</w:t>
            </w:r>
            <w:r>
              <w:rPr>
                <w:rFonts w:ascii="Calibri" w:hAnsi="Calibri"/>
              </w:rPr>
              <w:t>rand</w:t>
            </w:r>
          </w:p>
        </w:tc>
        <w:tc>
          <w:tcPr>
            <w:tcW w:w="2500" w:type="pct"/>
          </w:tcPr>
          <w:p w14:paraId="517E59B9" w14:textId="77777777" w:rsidR="006B1C28" w:rsidRPr="001D49B7" w:rsidRDefault="006B1C28" w:rsidP="00C016B2">
            <w:pPr>
              <w:rPr>
                <w:rFonts w:ascii="Calibri" w:hAnsi="Calibri"/>
              </w:rPr>
            </w:pPr>
          </w:p>
        </w:tc>
      </w:tr>
      <w:tr w:rsidR="006B1C28" w:rsidRPr="001D49B7" w14:paraId="517E59BE" w14:textId="77777777" w:rsidTr="00C016B2">
        <w:trPr>
          <w:cantSplit/>
          <w:trHeight w:val="360"/>
        </w:trPr>
        <w:tc>
          <w:tcPr>
            <w:tcW w:w="288" w:type="pct"/>
            <w:vAlign w:val="center"/>
          </w:tcPr>
          <w:p w14:paraId="517E59BB" w14:textId="77777777" w:rsidR="006B1C28" w:rsidRPr="001D49B7" w:rsidRDefault="006B1C28" w:rsidP="00C016B2">
            <w:pPr>
              <w:pStyle w:val="Header"/>
              <w:tabs>
                <w:tab w:val="clear" w:pos="4320"/>
                <w:tab w:val="clear" w:pos="8640"/>
              </w:tabs>
              <w:jc w:val="center"/>
              <w:rPr>
                <w:rFonts w:ascii="Calibri" w:hAnsi="Calibri"/>
              </w:rPr>
            </w:pPr>
            <w:r>
              <w:rPr>
                <w:rFonts w:ascii="Calibri" w:hAnsi="Calibri"/>
              </w:rPr>
              <w:t>04</w:t>
            </w:r>
          </w:p>
        </w:tc>
        <w:tc>
          <w:tcPr>
            <w:tcW w:w="2212" w:type="pct"/>
            <w:vAlign w:val="center"/>
          </w:tcPr>
          <w:p w14:paraId="517E59BC" w14:textId="7A848F41" w:rsidR="006B1C28" w:rsidRPr="001D49B7" w:rsidRDefault="006B1C28" w:rsidP="00731BAB">
            <w:pPr>
              <w:pStyle w:val="Header"/>
              <w:tabs>
                <w:tab w:val="clear" w:pos="4320"/>
                <w:tab w:val="clear" w:pos="8640"/>
              </w:tabs>
              <w:rPr>
                <w:rFonts w:ascii="Calibri" w:hAnsi="Calibri"/>
              </w:rPr>
            </w:pPr>
            <w:r>
              <w:rPr>
                <w:rFonts w:ascii="Calibri" w:hAnsi="Calibri"/>
              </w:rPr>
              <w:t xml:space="preserve">Condenser (or package unit) </w:t>
            </w:r>
            <w:r w:rsidR="00731BAB">
              <w:rPr>
                <w:rFonts w:ascii="Calibri" w:hAnsi="Calibri"/>
              </w:rPr>
              <w:t>M</w:t>
            </w:r>
            <w:r>
              <w:rPr>
                <w:rFonts w:ascii="Calibri" w:hAnsi="Calibri"/>
              </w:rPr>
              <w:t xml:space="preserve">odel </w:t>
            </w:r>
            <w:r w:rsidR="00731BAB">
              <w:rPr>
                <w:rFonts w:ascii="Calibri" w:hAnsi="Calibri"/>
              </w:rPr>
              <w:t>N</w:t>
            </w:r>
            <w:r>
              <w:rPr>
                <w:rFonts w:ascii="Calibri" w:hAnsi="Calibri"/>
              </w:rPr>
              <w:t>umber</w:t>
            </w:r>
          </w:p>
        </w:tc>
        <w:tc>
          <w:tcPr>
            <w:tcW w:w="2500" w:type="pct"/>
          </w:tcPr>
          <w:p w14:paraId="517E59BD" w14:textId="77777777" w:rsidR="006B1C28" w:rsidRPr="001D49B7" w:rsidRDefault="006B1C28" w:rsidP="00C016B2">
            <w:pPr>
              <w:rPr>
                <w:rFonts w:ascii="Calibri" w:hAnsi="Calibri"/>
              </w:rPr>
            </w:pPr>
          </w:p>
        </w:tc>
      </w:tr>
      <w:tr w:rsidR="006B1C28" w:rsidRPr="001D49B7" w14:paraId="517E59C2" w14:textId="77777777" w:rsidTr="00C016B2">
        <w:trPr>
          <w:cantSplit/>
          <w:trHeight w:val="360"/>
        </w:trPr>
        <w:tc>
          <w:tcPr>
            <w:tcW w:w="288" w:type="pct"/>
            <w:vAlign w:val="center"/>
          </w:tcPr>
          <w:p w14:paraId="517E59BF" w14:textId="77777777" w:rsidR="006B1C28" w:rsidRPr="001D49B7" w:rsidRDefault="006B1C28" w:rsidP="00C016B2">
            <w:pPr>
              <w:pStyle w:val="Header"/>
              <w:tabs>
                <w:tab w:val="clear" w:pos="4320"/>
                <w:tab w:val="clear" w:pos="8640"/>
              </w:tabs>
              <w:jc w:val="center"/>
              <w:rPr>
                <w:rFonts w:ascii="Calibri" w:hAnsi="Calibri"/>
              </w:rPr>
            </w:pPr>
            <w:r>
              <w:rPr>
                <w:rFonts w:ascii="Calibri" w:hAnsi="Calibri"/>
              </w:rPr>
              <w:t>05</w:t>
            </w:r>
          </w:p>
        </w:tc>
        <w:tc>
          <w:tcPr>
            <w:tcW w:w="2212" w:type="pct"/>
            <w:vAlign w:val="center"/>
          </w:tcPr>
          <w:p w14:paraId="517E59C0" w14:textId="4A78AE7E" w:rsidR="006B1C28" w:rsidRPr="001D49B7" w:rsidRDefault="006B1C28" w:rsidP="00731BAB">
            <w:pPr>
              <w:pStyle w:val="Header"/>
              <w:tabs>
                <w:tab w:val="clear" w:pos="4320"/>
                <w:tab w:val="clear" w:pos="8640"/>
              </w:tabs>
              <w:rPr>
                <w:rFonts w:ascii="Calibri" w:hAnsi="Calibri"/>
              </w:rPr>
            </w:pPr>
            <w:r>
              <w:rPr>
                <w:rFonts w:ascii="Calibri" w:hAnsi="Calibri"/>
              </w:rPr>
              <w:t>Nominal Cooling Capacity (tons) of Condenser</w:t>
            </w:r>
          </w:p>
        </w:tc>
        <w:tc>
          <w:tcPr>
            <w:tcW w:w="2500" w:type="pct"/>
          </w:tcPr>
          <w:p w14:paraId="517E59C1" w14:textId="77777777" w:rsidR="006B1C28" w:rsidRPr="001D49B7" w:rsidRDefault="006B1C28" w:rsidP="00C016B2">
            <w:pPr>
              <w:rPr>
                <w:rFonts w:ascii="Calibri" w:hAnsi="Calibri"/>
              </w:rPr>
            </w:pPr>
          </w:p>
        </w:tc>
      </w:tr>
      <w:tr w:rsidR="006B1C28" w:rsidRPr="001D49B7" w14:paraId="517E59C6" w14:textId="77777777" w:rsidTr="00C016B2">
        <w:trPr>
          <w:cantSplit/>
          <w:trHeight w:val="360"/>
        </w:trPr>
        <w:tc>
          <w:tcPr>
            <w:tcW w:w="288" w:type="pct"/>
            <w:vAlign w:val="center"/>
          </w:tcPr>
          <w:p w14:paraId="517E59C3" w14:textId="77777777" w:rsidR="006B1C28" w:rsidRPr="001D49B7" w:rsidRDefault="006B1C28" w:rsidP="00C016B2">
            <w:pPr>
              <w:pStyle w:val="Header"/>
              <w:tabs>
                <w:tab w:val="clear" w:pos="4320"/>
                <w:tab w:val="clear" w:pos="8640"/>
              </w:tabs>
              <w:jc w:val="center"/>
              <w:rPr>
                <w:rFonts w:ascii="Calibri" w:hAnsi="Calibri"/>
              </w:rPr>
            </w:pPr>
            <w:r>
              <w:rPr>
                <w:rFonts w:ascii="Calibri" w:hAnsi="Calibri"/>
              </w:rPr>
              <w:t>06</w:t>
            </w:r>
          </w:p>
        </w:tc>
        <w:tc>
          <w:tcPr>
            <w:tcW w:w="2212" w:type="pct"/>
            <w:vAlign w:val="center"/>
          </w:tcPr>
          <w:p w14:paraId="517E59C4" w14:textId="12CAF79C" w:rsidR="006B1C28" w:rsidRPr="001D49B7" w:rsidRDefault="006B1C28" w:rsidP="00731BAB">
            <w:pPr>
              <w:pStyle w:val="Header"/>
              <w:tabs>
                <w:tab w:val="clear" w:pos="4320"/>
                <w:tab w:val="clear" w:pos="8640"/>
              </w:tabs>
              <w:rPr>
                <w:rFonts w:ascii="Calibri" w:hAnsi="Calibri"/>
              </w:rPr>
            </w:pPr>
            <w:r>
              <w:rPr>
                <w:rFonts w:ascii="Calibri" w:hAnsi="Calibri"/>
              </w:rPr>
              <w:t xml:space="preserve">Condenser (or package unit) </w:t>
            </w:r>
            <w:r w:rsidR="00731BAB">
              <w:rPr>
                <w:rFonts w:ascii="Calibri" w:hAnsi="Calibri"/>
              </w:rPr>
              <w:t>S</w:t>
            </w:r>
            <w:r>
              <w:rPr>
                <w:rFonts w:ascii="Calibri" w:hAnsi="Calibri"/>
              </w:rPr>
              <w:t xml:space="preserve">erial </w:t>
            </w:r>
            <w:r w:rsidR="00731BAB">
              <w:rPr>
                <w:rFonts w:ascii="Calibri" w:hAnsi="Calibri"/>
              </w:rPr>
              <w:t>N</w:t>
            </w:r>
            <w:r>
              <w:rPr>
                <w:rFonts w:ascii="Calibri" w:hAnsi="Calibri"/>
              </w:rPr>
              <w:t>umber</w:t>
            </w:r>
          </w:p>
        </w:tc>
        <w:tc>
          <w:tcPr>
            <w:tcW w:w="2500" w:type="pct"/>
          </w:tcPr>
          <w:p w14:paraId="517E59C5" w14:textId="77777777" w:rsidR="006B1C28" w:rsidRPr="001D49B7" w:rsidRDefault="006B1C28" w:rsidP="00C016B2">
            <w:pPr>
              <w:rPr>
                <w:rFonts w:ascii="Calibri" w:hAnsi="Calibri"/>
              </w:rPr>
            </w:pPr>
          </w:p>
        </w:tc>
      </w:tr>
      <w:tr w:rsidR="006B1C28" w:rsidRPr="001D49B7" w14:paraId="517E59CA" w14:textId="77777777" w:rsidTr="00C016B2">
        <w:trPr>
          <w:cantSplit/>
          <w:trHeight w:val="360"/>
        </w:trPr>
        <w:tc>
          <w:tcPr>
            <w:tcW w:w="288" w:type="pct"/>
            <w:vAlign w:val="center"/>
          </w:tcPr>
          <w:p w14:paraId="517E59C7" w14:textId="77777777" w:rsidR="006B1C28" w:rsidRPr="001D49B7" w:rsidRDefault="006B1C28" w:rsidP="00C016B2">
            <w:pPr>
              <w:pStyle w:val="Header"/>
              <w:tabs>
                <w:tab w:val="clear" w:pos="4320"/>
                <w:tab w:val="clear" w:pos="8640"/>
              </w:tabs>
              <w:jc w:val="center"/>
              <w:rPr>
                <w:rFonts w:ascii="Calibri" w:hAnsi="Calibri"/>
              </w:rPr>
            </w:pPr>
            <w:r>
              <w:rPr>
                <w:rFonts w:ascii="Calibri" w:hAnsi="Calibri"/>
              </w:rPr>
              <w:t>07</w:t>
            </w:r>
          </w:p>
        </w:tc>
        <w:tc>
          <w:tcPr>
            <w:tcW w:w="2212" w:type="pct"/>
            <w:vAlign w:val="center"/>
          </w:tcPr>
          <w:p w14:paraId="517E59C8" w14:textId="0F89DB5D" w:rsidR="006B1C28" w:rsidRPr="001D49B7" w:rsidRDefault="006B1C28" w:rsidP="00C016B2">
            <w:pPr>
              <w:pStyle w:val="Header"/>
              <w:tabs>
                <w:tab w:val="clear" w:pos="4320"/>
                <w:tab w:val="clear" w:pos="8640"/>
              </w:tabs>
              <w:rPr>
                <w:rFonts w:ascii="Calibri" w:hAnsi="Calibri"/>
              </w:rPr>
            </w:pPr>
            <w:r>
              <w:rPr>
                <w:rFonts w:ascii="Calibri" w:hAnsi="Calibri"/>
              </w:rPr>
              <w:t>Refrigerant Type</w:t>
            </w:r>
          </w:p>
        </w:tc>
        <w:tc>
          <w:tcPr>
            <w:tcW w:w="2500" w:type="pct"/>
            <w:vAlign w:val="center"/>
          </w:tcPr>
          <w:p w14:paraId="517E59C9" w14:textId="77777777" w:rsidR="006B1C28" w:rsidRPr="001D49B7" w:rsidRDefault="006B1C28" w:rsidP="00C016B2">
            <w:pPr>
              <w:pStyle w:val="Header"/>
              <w:tabs>
                <w:tab w:val="clear" w:pos="4320"/>
                <w:tab w:val="clear" w:pos="8640"/>
              </w:tabs>
              <w:rPr>
                <w:rFonts w:ascii="Calibri" w:hAnsi="Calibri"/>
              </w:rPr>
            </w:pPr>
          </w:p>
        </w:tc>
      </w:tr>
      <w:tr w:rsidR="006B1C28" w:rsidRPr="001D49B7" w14:paraId="517E59CE" w14:textId="77777777" w:rsidTr="00C016B2">
        <w:trPr>
          <w:cantSplit/>
          <w:trHeight w:val="360"/>
        </w:trPr>
        <w:tc>
          <w:tcPr>
            <w:tcW w:w="288" w:type="pct"/>
            <w:vAlign w:val="center"/>
          </w:tcPr>
          <w:p w14:paraId="517E59CB" w14:textId="77777777" w:rsidR="006B1C28" w:rsidRPr="001D49B7" w:rsidRDefault="006B1C28" w:rsidP="00C016B2">
            <w:pPr>
              <w:pStyle w:val="Header"/>
              <w:tabs>
                <w:tab w:val="clear" w:pos="4320"/>
                <w:tab w:val="clear" w:pos="8640"/>
              </w:tabs>
              <w:jc w:val="center"/>
              <w:rPr>
                <w:rFonts w:ascii="Calibri" w:hAnsi="Calibri"/>
              </w:rPr>
            </w:pPr>
            <w:r>
              <w:rPr>
                <w:rFonts w:ascii="Calibri" w:hAnsi="Calibri"/>
              </w:rPr>
              <w:t>08</w:t>
            </w:r>
          </w:p>
        </w:tc>
        <w:tc>
          <w:tcPr>
            <w:tcW w:w="2212" w:type="pct"/>
            <w:vAlign w:val="center"/>
          </w:tcPr>
          <w:p w14:paraId="517E59CC" w14:textId="36B14166" w:rsidR="006B1C28" w:rsidRPr="001D49B7" w:rsidRDefault="006B1C28" w:rsidP="00C016B2">
            <w:pPr>
              <w:pStyle w:val="Header"/>
              <w:tabs>
                <w:tab w:val="clear" w:pos="4320"/>
                <w:tab w:val="clear" w:pos="8640"/>
              </w:tabs>
              <w:rPr>
                <w:rFonts w:ascii="Calibri" w:hAnsi="Calibri"/>
              </w:rPr>
            </w:pPr>
            <w:r>
              <w:rPr>
                <w:rFonts w:ascii="Calibri" w:hAnsi="Calibri"/>
              </w:rPr>
              <w:t>Other Refrigerant Type (if applicable)</w:t>
            </w:r>
          </w:p>
        </w:tc>
        <w:tc>
          <w:tcPr>
            <w:tcW w:w="2500" w:type="pct"/>
            <w:vAlign w:val="center"/>
          </w:tcPr>
          <w:p w14:paraId="517E59CD" w14:textId="77777777" w:rsidR="006B1C28" w:rsidRPr="001D49B7" w:rsidRDefault="006B1C28" w:rsidP="00C016B2">
            <w:pPr>
              <w:rPr>
                <w:rFonts w:ascii="Calibri" w:hAnsi="Calibri"/>
              </w:rPr>
            </w:pPr>
          </w:p>
        </w:tc>
      </w:tr>
      <w:tr w:rsidR="0018604B" w:rsidRPr="001D49B7" w14:paraId="01BF5CAB" w14:textId="77777777" w:rsidTr="00C016B2">
        <w:trPr>
          <w:cantSplit/>
          <w:trHeight w:val="360"/>
        </w:trPr>
        <w:tc>
          <w:tcPr>
            <w:tcW w:w="288" w:type="pct"/>
            <w:vAlign w:val="center"/>
          </w:tcPr>
          <w:p w14:paraId="08C8BA36" w14:textId="2552B9AE" w:rsidR="0018604B" w:rsidRDefault="0018604B" w:rsidP="00C016B2">
            <w:pPr>
              <w:pStyle w:val="Header"/>
              <w:tabs>
                <w:tab w:val="clear" w:pos="4320"/>
                <w:tab w:val="clear" w:pos="8640"/>
              </w:tabs>
              <w:jc w:val="center"/>
              <w:rPr>
                <w:rFonts w:ascii="Calibri" w:hAnsi="Calibri"/>
              </w:rPr>
            </w:pPr>
            <w:r>
              <w:rPr>
                <w:rFonts w:ascii="Calibri" w:hAnsi="Calibri"/>
              </w:rPr>
              <w:t>09</w:t>
            </w:r>
          </w:p>
        </w:tc>
        <w:tc>
          <w:tcPr>
            <w:tcW w:w="2212" w:type="pct"/>
            <w:vAlign w:val="center"/>
          </w:tcPr>
          <w:p w14:paraId="179C6D94" w14:textId="4926ABE3" w:rsidR="0018604B" w:rsidRDefault="0018604B" w:rsidP="00C016B2">
            <w:pPr>
              <w:pStyle w:val="Header"/>
              <w:tabs>
                <w:tab w:val="clear" w:pos="4320"/>
                <w:tab w:val="clear" w:pos="8640"/>
              </w:tabs>
              <w:rPr>
                <w:rFonts w:ascii="Calibri" w:hAnsi="Calibri"/>
              </w:rPr>
            </w:pPr>
            <w:r>
              <w:rPr>
                <w:rFonts w:ascii="Calibri" w:hAnsi="Calibri"/>
              </w:rPr>
              <w:t>Liquid Line Filter Drier Installed According to Manufacturer’s Specification (if applicable)</w:t>
            </w:r>
          </w:p>
        </w:tc>
        <w:tc>
          <w:tcPr>
            <w:tcW w:w="2500" w:type="pct"/>
            <w:vAlign w:val="center"/>
          </w:tcPr>
          <w:p w14:paraId="672496F0" w14:textId="77777777" w:rsidR="0018604B" w:rsidRPr="001D49B7" w:rsidRDefault="0018604B" w:rsidP="00C016B2">
            <w:pPr>
              <w:rPr>
                <w:rFonts w:ascii="Calibri" w:hAnsi="Calibri"/>
              </w:rPr>
            </w:pPr>
          </w:p>
        </w:tc>
      </w:tr>
      <w:tr w:rsidR="006B1C28" w:rsidRPr="001D49B7" w14:paraId="517E59D2" w14:textId="77777777" w:rsidTr="00C016B2">
        <w:trPr>
          <w:cantSplit/>
          <w:trHeight w:val="360"/>
        </w:trPr>
        <w:tc>
          <w:tcPr>
            <w:tcW w:w="288" w:type="pct"/>
            <w:vAlign w:val="center"/>
          </w:tcPr>
          <w:p w14:paraId="517E59CF" w14:textId="04166FA0" w:rsidR="006B1C28" w:rsidRPr="001D49B7" w:rsidRDefault="0018604B" w:rsidP="00C016B2">
            <w:pPr>
              <w:pStyle w:val="Header"/>
              <w:tabs>
                <w:tab w:val="clear" w:pos="4320"/>
                <w:tab w:val="clear" w:pos="8640"/>
              </w:tabs>
              <w:jc w:val="center"/>
              <w:rPr>
                <w:rFonts w:ascii="Calibri" w:hAnsi="Calibri"/>
              </w:rPr>
            </w:pPr>
            <w:r>
              <w:rPr>
                <w:rFonts w:ascii="Calibri" w:hAnsi="Calibri"/>
              </w:rPr>
              <w:t>10</w:t>
            </w:r>
          </w:p>
        </w:tc>
        <w:tc>
          <w:tcPr>
            <w:tcW w:w="2212" w:type="pct"/>
            <w:vAlign w:val="center"/>
          </w:tcPr>
          <w:p w14:paraId="517E59D0" w14:textId="6B9D0864" w:rsidR="006B1C28" w:rsidRPr="001D49B7" w:rsidRDefault="006B1C28" w:rsidP="00C016B2">
            <w:pPr>
              <w:pStyle w:val="Header"/>
              <w:tabs>
                <w:tab w:val="clear" w:pos="4320"/>
                <w:tab w:val="clear" w:pos="8640"/>
              </w:tabs>
              <w:rPr>
                <w:rFonts w:ascii="Calibri" w:hAnsi="Calibri"/>
              </w:rPr>
            </w:pPr>
            <w:r>
              <w:rPr>
                <w:rFonts w:ascii="Calibri" w:hAnsi="Calibri"/>
              </w:rPr>
              <w:t>System Installation Type</w:t>
            </w:r>
          </w:p>
        </w:tc>
        <w:tc>
          <w:tcPr>
            <w:tcW w:w="2500" w:type="pct"/>
            <w:vAlign w:val="center"/>
          </w:tcPr>
          <w:p w14:paraId="517E59D1" w14:textId="77777777" w:rsidR="006B1C28" w:rsidRPr="001D49B7" w:rsidRDefault="006B1C28" w:rsidP="00C016B2">
            <w:pPr>
              <w:rPr>
                <w:rFonts w:ascii="Calibri" w:hAnsi="Calibri"/>
              </w:rPr>
            </w:pPr>
          </w:p>
        </w:tc>
      </w:tr>
      <w:tr w:rsidR="006B1C28" w:rsidRPr="001D49B7" w14:paraId="517E59D6" w14:textId="77777777" w:rsidTr="00C016B2">
        <w:trPr>
          <w:cantSplit/>
          <w:trHeight w:val="360"/>
        </w:trPr>
        <w:tc>
          <w:tcPr>
            <w:tcW w:w="288" w:type="pct"/>
            <w:vAlign w:val="center"/>
          </w:tcPr>
          <w:p w14:paraId="517E59D3" w14:textId="6BC4FB5A" w:rsidR="006B1C28" w:rsidRPr="001D49B7" w:rsidRDefault="0018604B" w:rsidP="00C016B2">
            <w:pPr>
              <w:pStyle w:val="Header"/>
              <w:tabs>
                <w:tab w:val="clear" w:pos="4320"/>
                <w:tab w:val="clear" w:pos="8640"/>
              </w:tabs>
              <w:jc w:val="center"/>
              <w:rPr>
                <w:rFonts w:ascii="Calibri" w:hAnsi="Calibri"/>
              </w:rPr>
            </w:pPr>
            <w:r>
              <w:rPr>
                <w:rFonts w:ascii="Calibri" w:hAnsi="Calibri"/>
              </w:rPr>
              <w:t>11</w:t>
            </w:r>
          </w:p>
        </w:tc>
        <w:tc>
          <w:tcPr>
            <w:tcW w:w="2212" w:type="pct"/>
            <w:vAlign w:val="center"/>
          </w:tcPr>
          <w:p w14:paraId="4739E195" w14:textId="298EA07E" w:rsidR="00731BAB" w:rsidRDefault="00E235EF" w:rsidP="00C016B2">
            <w:pPr>
              <w:pStyle w:val="Header"/>
              <w:tabs>
                <w:tab w:val="clear" w:pos="4320"/>
                <w:tab w:val="clear" w:pos="8640"/>
              </w:tabs>
              <w:rPr>
                <w:rFonts w:ascii="Calibri" w:hAnsi="Calibri"/>
              </w:rPr>
            </w:pPr>
            <w:r>
              <w:rPr>
                <w:rFonts w:ascii="Calibri" w:hAnsi="Calibri"/>
              </w:rPr>
              <w:t>Fault Indicator Display</w:t>
            </w:r>
            <w:r w:rsidR="006B1C28">
              <w:rPr>
                <w:rFonts w:ascii="Calibri" w:hAnsi="Calibri"/>
              </w:rPr>
              <w:t xml:space="preserve"> (</w:t>
            </w:r>
            <w:r>
              <w:rPr>
                <w:rFonts w:ascii="Calibri" w:hAnsi="Calibri"/>
              </w:rPr>
              <w:t>FID</w:t>
            </w:r>
            <w:r w:rsidR="006B1C28">
              <w:rPr>
                <w:rFonts w:ascii="Calibri" w:hAnsi="Calibri"/>
              </w:rPr>
              <w:t>) Status</w:t>
            </w:r>
          </w:p>
          <w:p w14:paraId="517E59D4" w14:textId="5FAFBE77" w:rsidR="006B1C28" w:rsidRPr="001D49B7" w:rsidRDefault="006B1C28" w:rsidP="00C016B2">
            <w:pPr>
              <w:pStyle w:val="Header"/>
              <w:tabs>
                <w:tab w:val="clear" w:pos="4320"/>
                <w:tab w:val="clear" w:pos="8640"/>
              </w:tabs>
              <w:rPr>
                <w:rFonts w:ascii="Calibri" w:hAnsi="Calibri"/>
              </w:rPr>
            </w:pPr>
            <w:r>
              <w:rPr>
                <w:rFonts w:ascii="Calibri" w:hAnsi="Calibri"/>
              </w:rPr>
              <w:t xml:space="preserve">(Note: Even systems with a </w:t>
            </w:r>
            <w:r w:rsidR="00E235EF">
              <w:rPr>
                <w:rFonts w:ascii="Calibri" w:hAnsi="Calibri"/>
              </w:rPr>
              <w:t>FID</w:t>
            </w:r>
            <w:r>
              <w:rPr>
                <w:rFonts w:ascii="Calibri" w:hAnsi="Calibri"/>
              </w:rPr>
              <w:t xml:space="preserve"> must have refrigerant charge verified by installer)</w:t>
            </w:r>
          </w:p>
        </w:tc>
        <w:tc>
          <w:tcPr>
            <w:tcW w:w="2500" w:type="pct"/>
            <w:vAlign w:val="center"/>
          </w:tcPr>
          <w:p w14:paraId="517E59D5" w14:textId="77777777" w:rsidR="006B1C28" w:rsidRPr="001D49B7" w:rsidRDefault="006B1C28" w:rsidP="00C016B2">
            <w:pPr>
              <w:rPr>
                <w:rFonts w:ascii="Calibri" w:hAnsi="Calibri"/>
              </w:rPr>
            </w:pPr>
          </w:p>
        </w:tc>
      </w:tr>
      <w:tr w:rsidR="006B1C28" w:rsidRPr="001D49B7" w14:paraId="517E59DA" w14:textId="77777777" w:rsidTr="00C016B2">
        <w:trPr>
          <w:cantSplit/>
          <w:trHeight w:val="360"/>
        </w:trPr>
        <w:tc>
          <w:tcPr>
            <w:tcW w:w="288" w:type="pct"/>
            <w:vAlign w:val="center"/>
          </w:tcPr>
          <w:p w14:paraId="517E59D7" w14:textId="742ABA03" w:rsidR="006B1C28" w:rsidRPr="001D49B7" w:rsidRDefault="0018604B" w:rsidP="00C016B2">
            <w:pPr>
              <w:pStyle w:val="Header"/>
              <w:tabs>
                <w:tab w:val="clear" w:pos="4320"/>
                <w:tab w:val="clear" w:pos="8640"/>
              </w:tabs>
              <w:jc w:val="center"/>
              <w:rPr>
                <w:rFonts w:ascii="Calibri" w:hAnsi="Calibri"/>
              </w:rPr>
            </w:pPr>
            <w:r>
              <w:rPr>
                <w:rFonts w:ascii="Calibri" w:hAnsi="Calibri"/>
              </w:rPr>
              <w:t>12</w:t>
            </w:r>
          </w:p>
        </w:tc>
        <w:tc>
          <w:tcPr>
            <w:tcW w:w="2212" w:type="pct"/>
            <w:vAlign w:val="center"/>
          </w:tcPr>
          <w:p w14:paraId="517E59D8" w14:textId="2B4F0A95" w:rsidR="006B1C28" w:rsidRPr="001D49B7" w:rsidRDefault="006B1C28" w:rsidP="00C016B2">
            <w:pPr>
              <w:pStyle w:val="Header"/>
              <w:tabs>
                <w:tab w:val="clear" w:pos="4320"/>
                <w:tab w:val="clear" w:pos="8640"/>
              </w:tabs>
              <w:rPr>
                <w:rFonts w:ascii="Calibri" w:hAnsi="Calibri"/>
              </w:rPr>
            </w:pPr>
            <w:r>
              <w:rPr>
                <w:rFonts w:ascii="Calibri" w:hAnsi="Calibri"/>
              </w:rPr>
              <w:t xml:space="preserve">Is the system of a type that the minimum airflow can be verified </w:t>
            </w:r>
            <w:r w:rsidR="00027FA2">
              <w:rPr>
                <w:rFonts w:ascii="Calibri" w:hAnsi="Calibri"/>
              </w:rPr>
              <w:t xml:space="preserve">for all indoor units </w:t>
            </w:r>
            <w:r>
              <w:rPr>
                <w:rFonts w:ascii="Calibri" w:hAnsi="Calibri"/>
              </w:rPr>
              <w:t>using an approved measurement procedure (RA3.3 or RA</w:t>
            </w:r>
            <w:r w:rsidR="009A07D1">
              <w:rPr>
                <w:rFonts w:ascii="Calibri" w:hAnsi="Calibri"/>
              </w:rPr>
              <w:t>3.3.3</w:t>
            </w:r>
            <w:r>
              <w:rPr>
                <w:rFonts w:ascii="Calibri" w:hAnsi="Calibri"/>
              </w:rPr>
              <w:t>)?</w:t>
            </w:r>
          </w:p>
        </w:tc>
        <w:tc>
          <w:tcPr>
            <w:tcW w:w="2500" w:type="pct"/>
            <w:vAlign w:val="center"/>
          </w:tcPr>
          <w:p w14:paraId="517E59D9" w14:textId="77777777" w:rsidR="006B1C28" w:rsidRPr="001D49B7" w:rsidRDefault="006B1C28" w:rsidP="00C016B2">
            <w:pPr>
              <w:rPr>
                <w:rFonts w:ascii="Calibri" w:hAnsi="Calibri"/>
              </w:rPr>
            </w:pPr>
          </w:p>
        </w:tc>
      </w:tr>
      <w:tr w:rsidR="006B1C28" w:rsidRPr="001D49B7" w14:paraId="517E59DE" w14:textId="77777777" w:rsidTr="00C016B2">
        <w:trPr>
          <w:cantSplit/>
          <w:trHeight w:val="360"/>
        </w:trPr>
        <w:tc>
          <w:tcPr>
            <w:tcW w:w="288" w:type="pct"/>
            <w:vAlign w:val="center"/>
          </w:tcPr>
          <w:p w14:paraId="517E59DB" w14:textId="262EFCAD" w:rsidR="006B1C28" w:rsidRPr="001D49B7" w:rsidRDefault="0018604B" w:rsidP="00C016B2">
            <w:pPr>
              <w:pStyle w:val="Header"/>
              <w:tabs>
                <w:tab w:val="clear" w:pos="4320"/>
                <w:tab w:val="clear" w:pos="8640"/>
              </w:tabs>
              <w:jc w:val="center"/>
              <w:rPr>
                <w:rFonts w:ascii="Calibri" w:hAnsi="Calibri"/>
              </w:rPr>
            </w:pPr>
            <w:r>
              <w:rPr>
                <w:rFonts w:ascii="Calibri" w:hAnsi="Calibri"/>
              </w:rPr>
              <w:t>13</w:t>
            </w:r>
          </w:p>
        </w:tc>
        <w:tc>
          <w:tcPr>
            <w:tcW w:w="2212" w:type="pct"/>
            <w:vAlign w:val="center"/>
          </w:tcPr>
          <w:p w14:paraId="517E59DC" w14:textId="77777777" w:rsidR="006B1C28" w:rsidRPr="001D49B7" w:rsidRDefault="006B1C28" w:rsidP="00731BAB">
            <w:pPr>
              <w:pStyle w:val="Header"/>
              <w:tabs>
                <w:tab w:val="clear" w:pos="4320"/>
                <w:tab w:val="clear" w:pos="8640"/>
              </w:tabs>
              <w:rPr>
                <w:rFonts w:ascii="Calibri" w:hAnsi="Calibri"/>
              </w:rPr>
            </w:pPr>
            <w:r>
              <w:rPr>
                <w:rFonts w:ascii="Calibri" w:hAnsi="Calibri"/>
              </w:rPr>
              <w:t>Is the system of a type that approved refrigerant charge verification procedures can be used to verify compliance with the refrigerant charge verification requirements when temperatures are ≥ 55°F (RA3.2.2, or RA1)?</w:t>
            </w:r>
          </w:p>
        </w:tc>
        <w:tc>
          <w:tcPr>
            <w:tcW w:w="2500" w:type="pct"/>
            <w:vAlign w:val="center"/>
          </w:tcPr>
          <w:p w14:paraId="517E59DD" w14:textId="77777777" w:rsidR="006B1C28" w:rsidRPr="001D49B7" w:rsidRDefault="006B1C28" w:rsidP="00C016B2">
            <w:pPr>
              <w:rPr>
                <w:rFonts w:ascii="Calibri" w:hAnsi="Calibri"/>
              </w:rPr>
            </w:pPr>
          </w:p>
        </w:tc>
      </w:tr>
      <w:tr w:rsidR="006B1C28" w:rsidRPr="001D49B7" w14:paraId="517E59E2" w14:textId="77777777" w:rsidTr="00C016B2">
        <w:trPr>
          <w:cantSplit/>
          <w:trHeight w:val="360"/>
        </w:trPr>
        <w:tc>
          <w:tcPr>
            <w:tcW w:w="288" w:type="pct"/>
            <w:vAlign w:val="center"/>
          </w:tcPr>
          <w:p w14:paraId="517E59DF" w14:textId="73A04ECA" w:rsidR="006B1C28" w:rsidRPr="001D49B7" w:rsidRDefault="0018604B" w:rsidP="00C016B2">
            <w:pPr>
              <w:pStyle w:val="Header"/>
              <w:tabs>
                <w:tab w:val="clear" w:pos="4320"/>
                <w:tab w:val="clear" w:pos="8640"/>
              </w:tabs>
              <w:jc w:val="center"/>
              <w:rPr>
                <w:rFonts w:ascii="Calibri" w:hAnsi="Calibri"/>
              </w:rPr>
            </w:pPr>
            <w:r>
              <w:rPr>
                <w:rFonts w:ascii="Calibri" w:hAnsi="Calibri"/>
              </w:rPr>
              <w:t>14</w:t>
            </w:r>
          </w:p>
        </w:tc>
        <w:tc>
          <w:tcPr>
            <w:tcW w:w="2212" w:type="pct"/>
            <w:vAlign w:val="center"/>
          </w:tcPr>
          <w:p w14:paraId="517E59E0" w14:textId="7F013CEE" w:rsidR="006B1C28" w:rsidRPr="001D49B7" w:rsidRDefault="006B1C28" w:rsidP="00731BAB">
            <w:pPr>
              <w:pStyle w:val="Header"/>
              <w:tabs>
                <w:tab w:val="clear" w:pos="4320"/>
                <w:tab w:val="clear" w:pos="8640"/>
              </w:tabs>
              <w:rPr>
                <w:rFonts w:ascii="Calibri" w:hAnsi="Calibri"/>
              </w:rPr>
            </w:pPr>
            <w:r>
              <w:rPr>
                <w:rFonts w:ascii="Calibri" w:hAnsi="Calibri"/>
              </w:rPr>
              <w:t xml:space="preserve">Date of Refrigerant Charge Verification for this </w:t>
            </w:r>
            <w:r w:rsidR="00731BAB">
              <w:rPr>
                <w:rFonts w:ascii="Calibri" w:hAnsi="Calibri"/>
              </w:rPr>
              <w:t>S</w:t>
            </w:r>
            <w:r>
              <w:rPr>
                <w:rFonts w:ascii="Calibri" w:hAnsi="Calibri"/>
              </w:rPr>
              <w:t>ystem</w:t>
            </w:r>
          </w:p>
        </w:tc>
        <w:tc>
          <w:tcPr>
            <w:tcW w:w="2500" w:type="pct"/>
            <w:vAlign w:val="center"/>
          </w:tcPr>
          <w:p w14:paraId="517E59E1" w14:textId="77777777" w:rsidR="006B1C28" w:rsidRPr="001D49B7" w:rsidRDefault="006B1C28" w:rsidP="00731BAB">
            <w:pPr>
              <w:rPr>
                <w:rFonts w:ascii="Calibri" w:hAnsi="Calibri"/>
              </w:rPr>
            </w:pPr>
          </w:p>
        </w:tc>
      </w:tr>
      <w:tr w:rsidR="006B1C28" w:rsidRPr="001D49B7" w14:paraId="517E59E6" w14:textId="77777777" w:rsidTr="00C016B2">
        <w:trPr>
          <w:cantSplit/>
          <w:trHeight w:val="360"/>
        </w:trPr>
        <w:tc>
          <w:tcPr>
            <w:tcW w:w="288" w:type="pct"/>
            <w:vAlign w:val="center"/>
          </w:tcPr>
          <w:p w14:paraId="517E59E3" w14:textId="67FB8255" w:rsidR="006B1C28" w:rsidRPr="001D49B7" w:rsidRDefault="0018604B" w:rsidP="00C016B2">
            <w:pPr>
              <w:pStyle w:val="Header"/>
              <w:tabs>
                <w:tab w:val="clear" w:pos="4320"/>
                <w:tab w:val="clear" w:pos="8640"/>
              </w:tabs>
              <w:jc w:val="center"/>
              <w:rPr>
                <w:rFonts w:ascii="Calibri" w:hAnsi="Calibri"/>
              </w:rPr>
            </w:pPr>
            <w:r>
              <w:rPr>
                <w:rFonts w:ascii="Calibri" w:hAnsi="Calibri"/>
              </w:rPr>
              <w:t>15</w:t>
            </w:r>
          </w:p>
        </w:tc>
        <w:tc>
          <w:tcPr>
            <w:tcW w:w="2212" w:type="pct"/>
            <w:vAlign w:val="center"/>
          </w:tcPr>
          <w:p w14:paraId="517E59E4" w14:textId="6D8B7C22" w:rsidR="006B1C28" w:rsidRPr="001D49B7" w:rsidRDefault="006B1C28" w:rsidP="00731BAB">
            <w:pPr>
              <w:pStyle w:val="Header"/>
              <w:tabs>
                <w:tab w:val="clear" w:pos="4320"/>
                <w:tab w:val="clear" w:pos="8640"/>
              </w:tabs>
              <w:rPr>
                <w:rFonts w:ascii="Calibri" w:hAnsi="Calibri"/>
              </w:rPr>
            </w:pPr>
            <w:r>
              <w:rPr>
                <w:rFonts w:ascii="Calibri" w:hAnsi="Calibri"/>
              </w:rPr>
              <w:t xml:space="preserve">Refrigerant </w:t>
            </w:r>
            <w:r w:rsidR="00731BAB">
              <w:rPr>
                <w:rFonts w:ascii="Calibri" w:hAnsi="Calibri"/>
              </w:rPr>
              <w:t>C</w:t>
            </w:r>
            <w:r>
              <w:rPr>
                <w:rFonts w:ascii="Calibri" w:hAnsi="Calibri"/>
              </w:rPr>
              <w:t xml:space="preserve">harge </w:t>
            </w:r>
            <w:r w:rsidR="00731BAB">
              <w:rPr>
                <w:rFonts w:ascii="Calibri" w:hAnsi="Calibri"/>
              </w:rPr>
              <w:t>V</w:t>
            </w:r>
            <w:r>
              <w:rPr>
                <w:rFonts w:ascii="Calibri" w:hAnsi="Calibri"/>
              </w:rPr>
              <w:t xml:space="preserve">erification </w:t>
            </w:r>
            <w:r w:rsidR="00731BAB">
              <w:rPr>
                <w:rFonts w:ascii="Calibri" w:hAnsi="Calibri"/>
              </w:rPr>
              <w:t>M</w:t>
            </w:r>
            <w:r>
              <w:rPr>
                <w:rFonts w:ascii="Calibri" w:hAnsi="Calibri"/>
              </w:rPr>
              <w:t xml:space="preserve">ethod </w:t>
            </w:r>
            <w:r w:rsidR="00731BAB">
              <w:rPr>
                <w:rFonts w:ascii="Calibri" w:hAnsi="Calibri"/>
              </w:rPr>
              <w:t>U</w:t>
            </w:r>
            <w:r>
              <w:rPr>
                <w:rFonts w:ascii="Calibri" w:hAnsi="Calibri"/>
              </w:rPr>
              <w:t>sed</w:t>
            </w:r>
          </w:p>
        </w:tc>
        <w:tc>
          <w:tcPr>
            <w:tcW w:w="2500" w:type="pct"/>
            <w:vAlign w:val="center"/>
          </w:tcPr>
          <w:p w14:paraId="517E59E5" w14:textId="77777777" w:rsidR="006B1C28" w:rsidRPr="001D49B7" w:rsidRDefault="006B1C28" w:rsidP="00C016B2">
            <w:pPr>
              <w:pStyle w:val="ListParagraph"/>
              <w:rPr>
                <w:rFonts w:ascii="Calibri" w:hAnsi="Calibri"/>
              </w:rPr>
            </w:pPr>
          </w:p>
        </w:tc>
      </w:tr>
      <w:tr w:rsidR="006B1C28" w:rsidRPr="001D49B7" w14:paraId="517E59EA" w14:textId="77777777" w:rsidTr="00C016B2">
        <w:trPr>
          <w:cantSplit/>
          <w:trHeight w:val="953"/>
        </w:trPr>
        <w:tc>
          <w:tcPr>
            <w:tcW w:w="288" w:type="pct"/>
            <w:vAlign w:val="center"/>
          </w:tcPr>
          <w:p w14:paraId="517E59E7" w14:textId="36C3E6BF" w:rsidR="006B1C28" w:rsidRPr="001D49B7" w:rsidRDefault="0018604B" w:rsidP="00C016B2">
            <w:pPr>
              <w:pStyle w:val="Header"/>
              <w:tabs>
                <w:tab w:val="clear" w:pos="4320"/>
                <w:tab w:val="clear" w:pos="8640"/>
              </w:tabs>
              <w:jc w:val="center"/>
              <w:rPr>
                <w:rFonts w:ascii="Calibri" w:hAnsi="Calibri"/>
              </w:rPr>
            </w:pPr>
            <w:r>
              <w:rPr>
                <w:rFonts w:ascii="Calibri" w:hAnsi="Calibri"/>
              </w:rPr>
              <w:t>16</w:t>
            </w:r>
          </w:p>
        </w:tc>
        <w:tc>
          <w:tcPr>
            <w:tcW w:w="2212" w:type="pct"/>
            <w:vAlign w:val="center"/>
          </w:tcPr>
          <w:p w14:paraId="517E59E8" w14:textId="14780E7F" w:rsidR="006B1C28" w:rsidRPr="001D49B7" w:rsidRDefault="006B1C28" w:rsidP="00731BAB">
            <w:pPr>
              <w:pStyle w:val="Header"/>
              <w:tabs>
                <w:tab w:val="clear" w:pos="4320"/>
                <w:tab w:val="clear" w:pos="8640"/>
              </w:tabs>
              <w:rPr>
                <w:rFonts w:ascii="Calibri" w:hAnsi="Calibri"/>
              </w:rPr>
            </w:pPr>
            <w:r>
              <w:rPr>
                <w:rFonts w:ascii="Calibri" w:hAnsi="Calibri"/>
              </w:rPr>
              <w:t xml:space="preserve">Person who </w:t>
            </w:r>
            <w:r w:rsidR="00731BAB">
              <w:rPr>
                <w:rFonts w:ascii="Calibri" w:hAnsi="Calibri"/>
              </w:rPr>
              <w:t>P</w:t>
            </w:r>
            <w:r>
              <w:rPr>
                <w:rFonts w:ascii="Calibri" w:hAnsi="Calibri"/>
              </w:rPr>
              <w:t xml:space="preserve">erformed the Refrigerant Charge Verification </w:t>
            </w:r>
            <w:r w:rsidR="00731BAB">
              <w:rPr>
                <w:rFonts w:ascii="Calibri" w:hAnsi="Calibri"/>
              </w:rPr>
              <w:t>R</w:t>
            </w:r>
            <w:r>
              <w:rPr>
                <w:rFonts w:ascii="Calibri" w:hAnsi="Calibri"/>
              </w:rPr>
              <w:t>eported on this Certificate of Installation</w:t>
            </w:r>
          </w:p>
        </w:tc>
        <w:tc>
          <w:tcPr>
            <w:tcW w:w="2500" w:type="pct"/>
            <w:vAlign w:val="center"/>
          </w:tcPr>
          <w:p w14:paraId="517E59E9" w14:textId="77777777" w:rsidR="006B1C28" w:rsidRPr="001D49B7" w:rsidRDefault="006B1C28" w:rsidP="00731BAB">
            <w:pPr>
              <w:rPr>
                <w:rFonts w:ascii="Calibri" w:hAnsi="Calibri"/>
              </w:rPr>
            </w:pPr>
          </w:p>
        </w:tc>
      </w:tr>
      <w:tr w:rsidR="006B1C28" w:rsidRPr="001D49B7" w14:paraId="517E59EE" w14:textId="77777777" w:rsidTr="00C016B2">
        <w:trPr>
          <w:cantSplit/>
          <w:trHeight w:val="953"/>
        </w:trPr>
        <w:tc>
          <w:tcPr>
            <w:tcW w:w="288" w:type="pct"/>
            <w:vAlign w:val="center"/>
          </w:tcPr>
          <w:p w14:paraId="517E59EB" w14:textId="5CD0E132" w:rsidR="006B1C28" w:rsidRPr="001D49B7" w:rsidRDefault="0018604B" w:rsidP="00C016B2">
            <w:pPr>
              <w:pStyle w:val="Header"/>
              <w:tabs>
                <w:tab w:val="clear" w:pos="4320"/>
                <w:tab w:val="clear" w:pos="8640"/>
              </w:tabs>
              <w:jc w:val="center"/>
              <w:rPr>
                <w:rFonts w:ascii="Calibri" w:hAnsi="Calibri"/>
              </w:rPr>
            </w:pPr>
            <w:r>
              <w:rPr>
                <w:rFonts w:ascii="Calibri" w:hAnsi="Calibri"/>
              </w:rPr>
              <w:t>17</w:t>
            </w:r>
          </w:p>
        </w:tc>
        <w:tc>
          <w:tcPr>
            <w:tcW w:w="2212" w:type="pct"/>
            <w:vAlign w:val="center"/>
          </w:tcPr>
          <w:p w14:paraId="517E59EC" w14:textId="1B2616EB" w:rsidR="006B1C28" w:rsidRPr="001D49B7" w:rsidRDefault="006B1C28" w:rsidP="00731BAB">
            <w:pPr>
              <w:pStyle w:val="Header"/>
              <w:tabs>
                <w:tab w:val="clear" w:pos="4320"/>
                <w:tab w:val="clear" w:pos="8640"/>
              </w:tabs>
              <w:rPr>
                <w:rFonts w:ascii="Calibri" w:hAnsi="Calibri"/>
              </w:rPr>
            </w:pPr>
            <w:r>
              <w:rPr>
                <w:rFonts w:ascii="Calibri" w:hAnsi="Calibri"/>
              </w:rPr>
              <w:t>HERS Verification Compliance Requirement Status</w:t>
            </w:r>
          </w:p>
        </w:tc>
        <w:tc>
          <w:tcPr>
            <w:tcW w:w="2500" w:type="pct"/>
            <w:vAlign w:val="center"/>
          </w:tcPr>
          <w:p w14:paraId="517E59ED" w14:textId="77777777" w:rsidR="006B1C28" w:rsidRPr="001D49B7" w:rsidRDefault="006B1C28" w:rsidP="00731BAB">
            <w:pPr>
              <w:rPr>
                <w:rFonts w:ascii="Calibri" w:hAnsi="Calibri"/>
              </w:rPr>
            </w:pPr>
          </w:p>
        </w:tc>
      </w:tr>
    </w:tbl>
    <w:p w14:paraId="517E59EF" w14:textId="77777777" w:rsidR="006B1C28" w:rsidRDefault="006B1C28" w:rsidP="006B1C28">
      <w:pPr>
        <w:tabs>
          <w:tab w:val="left" w:pos="8540"/>
        </w:tabs>
        <w:spacing w:after="120"/>
        <w:rPr>
          <w:rFonts w:ascii="Calibri" w:hAnsi="Calibri"/>
          <w:b/>
          <w:sz w:val="18"/>
          <w:szCs w:val="18"/>
        </w:rPr>
      </w:pPr>
    </w:p>
    <w:p w14:paraId="517E59F0" w14:textId="77777777" w:rsidR="006B1C28" w:rsidRDefault="006B1C28">
      <w:r>
        <w:rPr>
          <w:b/>
        </w:rPr>
        <w:br w:type="page"/>
      </w:r>
    </w:p>
    <w:tbl>
      <w:tblPr>
        <w:tblW w:w="5000"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0790"/>
      </w:tblGrid>
      <w:tr w:rsidR="006B1C28" w:rsidRPr="001D49B7" w14:paraId="517E59F2" w14:textId="77777777" w:rsidTr="000206B5">
        <w:trPr>
          <w:cantSplit/>
          <w:trHeight w:val="233"/>
        </w:trPr>
        <w:tc>
          <w:tcPr>
            <w:tcW w:w="5000" w:type="pct"/>
            <w:vAlign w:val="center"/>
          </w:tcPr>
          <w:p w14:paraId="517E59F1" w14:textId="186C25D8" w:rsidR="006B1C28" w:rsidRPr="00C016B2" w:rsidRDefault="006B1C28" w:rsidP="003C5668">
            <w:pPr>
              <w:pStyle w:val="IndexHeading"/>
              <w:rPr>
                <w:rFonts w:ascii="Calibri" w:hAnsi="Calibri"/>
                <w:sz w:val="18"/>
                <w:szCs w:val="18"/>
              </w:rPr>
            </w:pPr>
            <w:r>
              <w:rPr>
                <w:rFonts w:ascii="Times New Roman" w:hAnsi="Times New Roman"/>
                <w:b w:val="0"/>
              </w:rPr>
              <w:lastRenderedPageBreak/>
              <w:br w:type="page"/>
            </w:r>
            <w:r>
              <w:rPr>
                <w:rFonts w:ascii="Calibri" w:hAnsi="Calibri"/>
                <w:b w:val="0"/>
                <w:sz w:val="18"/>
                <w:szCs w:val="18"/>
              </w:rPr>
              <w:br w:type="page"/>
            </w:r>
            <w:r w:rsidRPr="00C016B2">
              <w:rPr>
                <w:rFonts w:ascii="Calibri" w:hAnsi="Calibri"/>
                <w:szCs w:val="18"/>
              </w:rPr>
              <w:t xml:space="preserve">MCH-25f </w:t>
            </w:r>
            <w:r w:rsidR="003C5668">
              <w:rPr>
                <w:rFonts w:ascii="Calibri" w:hAnsi="Calibri"/>
                <w:szCs w:val="18"/>
              </w:rPr>
              <w:t>- Refrigerant Charge Verification -</w:t>
            </w:r>
            <w:r w:rsidRPr="00C016B2">
              <w:rPr>
                <w:rFonts w:ascii="Calibri" w:hAnsi="Calibri"/>
                <w:szCs w:val="18"/>
              </w:rPr>
              <w:t xml:space="preserve"> New Package Unit With Factory Charge</w:t>
            </w:r>
          </w:p>
        </w:tc>
      </w:tr>
    </w:tbl>
    <w:p w14:paraId="517E59F3" w14:textId="77777777" w:rsidR="006B1C28" w:rsidRPr="001D49B7" w:rsidRDefault="006B1C28" w:rsidP="006B1C28"/>
    <w:tbl>
      <w:tblPr>
        <w:tblW w:w="5022"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7"/>
        <w:gridCol w:w="4998"/>
        <w:gridCol w:w="5392"/>
      </w:tblGrid>
      <w:tr w:rsidR="006B1C28" w:rsidRPr="001D49B7" w14:paraId="517E59F6" w14:textId="77777777" w:rsidTr="000206B5">
        <w:trPr>
          <w:cantSplit/>
          <w:trHeight w:val="233"/>
        </w:trPr>
        <w:tc>
          <w:tcPr>
            <w:tcW w:w="5000" w:type="pct"/>
            <w:gridSpan w:val="3"/>
            <w:vAlign w:val="center"/>
          </w:tcPr>
          <w:p w14:paraId="517E59F4" w14:textId="62CB3AF9" w:rsidR="006B1C28" w:rsidRPr="00C016B2" w:rsidRDefault="006B1C28" w:rsidP="000206B5">
            <w:pPr>
              <w:pStyle w:val="IndexHeading"/>
              <w:rPr>
                <w:rFonts w:ascii="Calibri" w:hAnsi="Calibri"/>
                <w:szCs w:val="18"/>
              </w:rPr>
            </w:pPr>
            <w:r w:rsidRPr="00C016B2">
              <w:rPr>
                <w:rFonts w:ascii="Calibri" w:hAnsi="Calibri"/>
                <w:szCs w:val="18"/>
              </w:rPr>
              <w:t>B. Measurement Access Hole (MAH) Verification</w:t>
            </w:r>
          </w:p>
          <w:p w14:paraId="517E59F5" w14:textId="1446B526" w:rsidR="006B1C28" w:rsidRPr="0032702E" w:rsidRDefault="006B1C28" w:rsidP="000206B5">
            <w:pPr>
              <w:pStyle w:val="IndexHeading"/>
              <w:rPr>
                <w:rFonts w:ascii="Calibri" w:hAnsi="Calibri"/>
                <w:b w:val="0"/>
                <w:sz w:val="18"/>
                <w:szCs w:val="18"/>
              </w:rPr>
            </w:pPr>
            <w:r w:rsidRPr="0032702E">
              <w:rPr>
                <w:rFonts w:ascii="Calibri" w:hAnsi="Calibri"/>
                <w:b w:val="0"/>
                <w:sz w:val="18"/>
                <w:szCs w:val="18"/>
              </w:rPr>
              <w:t>Procedures for installing MAH are specified in Reference Residential Appendix RA3.2.2.3</w:t>
            </w:r>
            <w:r w:rsidR="0061114D" w:rsidRPr="0032702E">
              <w:rPr>
                <w:rFonts w:ascii="Calibri" w:hAnsi="Calibri"/>
                <w:b w:val="0"/>
                <w:sz w:val="18"/>
                <w:szCs w:val="18"/>
              </w:rPr>
              <w:t>.</w:t>
            </w:r>
          </w:p>
        </w:tc>
      </w:tr>
      <w:tr w:rsidR="006B1C28" w:rsidRPr="001D49B7" w14:paraId="517E59FA" w14:textId="77777777" w:rsidTr="00C016B2">
        <w:tblPrEx>
          <w:tblCellMar>
            <w:top w:w="0" w:type="dxa"/>
            <w:left w:w="108" w:type="dxa"/>
            <w:bottom w:w="0" w:type="dxa"/>
            <w:right w:w="108" w:type="dxa"/>
          </w:tblCellMar>
        </w:tblPrEx>
        <w:trPr>
          <w:trHeight w:val="233"/>
        </w:trPr>
        <w:tc>
          <w:tcPr>
            <w:tcW w:w="206" w:type="pct"/>
            <w:vAlign w:val="center"/>
          </w:tcPr>
          <w:p w14:paraId="517E59F7" w14:textId="77777777" w:rsidR="006B1C28" w:rsidRPr="001D49B7" w:rsidRDefault="006B1C28" w:rsidP="00731BAB">
            <w:pPr>
              <w:pStyle w:val="IndexHeading"/>
              <w:keepNext/>
              <w:ind w:left="-115"/>
              <w:jc w:val="center"/>
              <w:rPr>
                <w:rFonts w:ascii="Calibri" w:hAnsi="Calibri"/>
                <w:b w:val="0"/>
                <w:bCs/>
              </w:rPr>
            </w:pPr>
            <w:r>
              <w:rPr>
                <w:rFonts w:ascii="Calibri" w:hAnsi="Calibri"/>
                <w:b w:val="0"/>
                <w:bCs/>
              </w:rPr>
              <w:t>01</w:t>
            </w:r>
          </w:p>
        </w:tc>
        <w:tc>
          <w:tcPr>
            <w:tcW w:w="2306" w:type="pct"/>
          </w:tcPr>
          <w:p w14:paraId="517E59F8" w14:textId="1F4A04DF" w:rsidR="006B1C28" w:rsidRPr="001D49B7" w:rsidRDefault="006B1C28" w:rsidP="00C016B2">
            <w:pPr>
              <w:keepNext/>
              <w:rPr>
                <w:rFonts w:ascii="Calibri" w:hAnsi="Calibri"/>
              </w:rPr>
            </w:pPr>
            <w:r>
              <w:rPr>
                <w:rFonts w:ascii="Calibri" w:hAnsi="Calibri"/>
              </w:rPr>
              <w:t xml:space="preserve">Method </w:t>
            </w:r>
            <w:r w:rsidR="00731BAB">
              <w:rPr>
                <w:rFonts w:ascii="Calibri" w:hAnsi="Calibri"/>
              </w:rPr>
              <w:t>U</w:t>
            </w:r>
            <w:r>
              <w:rPr>
                <w:rFonts w:ascii="Calibri" w:hAnsi="Calibri"/>
              </w:rPr>
              <w:t xml:space="preserve">sed to </w:t>
            </w:r>
            <w:r w:rsidR="00731BAB">
              <w:rPr>
                <w:rFonts w:ascii="Calibri" w:hAnsi="Calibri"/>
              </w:rPr>
              <w:t>D</w:t>
            </w:r>
            <w:r>
              <w:rPr>
                <w:rFonts w:ascii="Calibri" w:hAnsi="Calibri"/>
              </w:rPr>
              <w:t xml:space="preserve">emonstrate </w:t>
            </w:r>
            <w:r w:rsidR="00731BAB">
              <w:rPr>
                <w:rFonts w:ascii="Calibri" w:hAnsi="Calibri"/>
              </w:rPr>
              <w:t>C</w:t>
            </w:r>
            <w:r>
              <w:rPr>
                <w:rFonts w:ascii="Calibri" w:hAnsi="Calibri"/>
              </w:rPr>
              <w:t xml:space="preserve">ompliance with the Measurement Access Hole (MAH) </w:t>
            </w:r>
            <w:r w:rsidR="00731BAB">
              <w:rPr>
                <w:rFonts w:ascii="Calibri" w:hAnsi="Calibri"/>
              </w:rPr>
              <w:t>R</w:t>
            </w:r>
            <w:r>
              <w:rPr>
                <w:rFonts w:ascii="Calibri" w:hAnsi="Calibri"/>
              </w:rPr>
              <w:t>equirement</w:t>
            </w:r>
          </w:p>
        </w:tc>
        <w:tc>
          <w:tcPr>
            <w:tcW w:w="2489" w:type="pct"/>
          </w:tcPr>
          <w:p w14:paraId="517E59F9" w14:textId="77777777" w:rsidR="006B1C28" w:rsidRPr="001D49B7" w:rsidRDefault="006B1C28" w:rsidP="00C016B2">
            <w:pPr>
              <w:pStyle w:val="ListParagraph"/>
              <w:keepNext/>
              <w:rPr>
                <w:rFonts w:ascii="Calibri" w:hAnsi="Calibri"/>
              </w:rPr>
            </w:pPr>
          </w:p>
        </w:tc>
      </w:tr>
    </w:tbl>
    <w:p w14:paraId="517E59FB" w14:textId="77777777" w:rsidR="006B1C28" w:rsidRPr="001D49B7" w:rsidRDefault="006B1C28" w:rsidP="006B1C28"/>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46"/>
        <w:gridCol w:w="4312"/>
        <w:gridCol w:w="4315"/>
      </w:tblGrid>
      <w:tr w:rsidR="00C02166" w:rsidRPr="006A3EEB" w14:paraId="777F44BB" w14:textId="77777777" w:rsidTr="00C02166">
        <w:trPr>
          <w:cantSplit/>
        </w:trPr>
        <w:tc>
          <w:tcPr>
            <w:tcW w:w="10998" w:type="dxa"/>
            <w:gridSpan w:val="3"/>
          </w:tcPr>
          <w:p w14:paraId="2C243736" w14:textId="23455EAC" w:rsidR="00C02166" w:rsidRPr="00BC1E29" w:rsidRDefault="00C02166" w:rsidP="008D0CFF">
            <w:pPr>
              <w:keepNext/>
              <w:rPr>
                <w:rFonts w:ascii="Calibri" w:hAnsi="Calibri"/>
                <w:b/>
              </w:rPr>
            </w:pPr>
            <w:r>
              <w:rPr>
                <w:rFonts w:ascii="Calibri" w:hAnsi="Calibri"/>
                <w:b/>
              </w:rPr>
              <w:t>C</w:t>
            </w:r>
            <w:r w:rsidRPr="00BC1E29">
              <w:rPr>
                <w:rFonts w:ascii="Calibri" w:hAnsi="Calibri"/>
                <w:b/>
              </w:rPr>
              <w:t>. Minimum System Airflow Rate Verification</w:t>
            </w:r>
          </w:p>
          <w:p w14:paraId="0466D17C" w14:textId="77777777" w:rsidR="00C02166" w:rsidRPr="00654A92" w:rsidRDefault="00C02166" w:rsidP="008D0CFF">
            <w:pPr>
              <w:keepNext/>
              <w:rPr>
                <w:rFonts w:ascii="Calibri" w:hAnsi="Calibri"/>
                <w:sz w:val="18"/>
              </w:rPr>
            </w:pPr>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p>
        </w:tc>
      </w:tr>
      <w:tr w:rsidR="00C02166" w:rsidRPr="006A3EEB" w14:paraId="11491CE5" w14:textId="77777777" w:rsidTr="00EA7CA8">
        <w:trPr>
          <w:cantSplit/>
          <w:trHeight w:val="305"/>
        </w:trPr>
        <w:tc>
          <w:tcPr>
            <w:tcW w:w="2178" w:type="dxa"/>
            <w:vAlign w:val="center"/>
          </w:tcPr>
          <w:p w14:paraId="687CAD19" w14:textId="77777777" w:rsidR="00C02166" w:rsidRPr="006A3EEB" w:rsidRDefault="00C02166" w:rsidP="008D0CFF">
            <w:pPr>
              <w:keepNext/>
              <w:jc w:val="center"/>
              <w:rPr>
                <w:rFonts w:ascii="Calibri" w:hAnsi="Calibri"/>
                <w:sz w:val="18"/>
                <w:szCs w:val="18"/>
              </w:rPr>
            </w:pPr>
            <w:r>
              <w:rPr>
                <w:rFonts w:ascii="Calibri" w:hAnsi="Calibri"/>
                <w:sz w:val="18"/>
                <w:szCs w:val="18"/>
              </w:rPr>
              <w:t>01</w:t>
            </w:r>
          </w:p>
        </w:tc>
        <w:tc>
          <w:tcPr>
            <w:tcW w:w="4410" w:type="dxa"/>
          </w:tcPr>
          <w:p w14:paraId="120978F8" w14:textId="77777777" w:rsidR="00C02166" w:rsidRDefault="00C02166" w:rsidP="008D0CFF">
            <w:pPr>
              <w:keepNext/>
              <w:jc w:val="center"/>
              <w:rPr>
                <w:rFonts w:ascii="Calibri" w:hAnsi="Calibri"/>
                <w:sz w:val="18"/>
                <w:szCs w:val="18"/>
              </w:rPr>
            </w:pPr>
            <w:r>
              <w:rPr>
                <w:rFonts w:ascii="Calibri" w:hAnsi="Calibri"/>
                <w:sz w:val="18"/>
                <w:szCs w:val="18"/>
              </w:rPr>
              <w:t>02</w:t>
            </w:r>
          </w:p>
        </w:tc>
        <w:tc>
          <w:tcPr>
            <w:tcW w:w="4410" w:type="dxa"/>
            <w:vAlign w:val="center"/>
          </w:tcPr>
          <w:p w14:paraId="10727041" w14:textId="77777777" w:rsidR="00C02166" w:rsidRPr="006A3EEB" w:rsidRDefault="00C02166" w:rsidP="008D0CFF">
            <w:pPr>
              <w:keepNext/>
              <w:jc w:val="center"/>
              <w:rPr>
                <w:rFonts w:ascii="Calibri" w:hAnsi="Calibri"/>
                <w:sz w:val="18"/>
                <w:szCs w:val="18"/>
              </w:rPr>
            </w:pPr>
            <w:r>
              <w:rPr>
                <w:rFonts w:ascii="Calibri" w:hAnsi="Calibri"/>
                <w:sz w:val="18"/>
                <w:szCs w:val="18"/>
              </w:rPr>
              <w:t>03</w:t>
            </w:r>
          </w:p>
        </w:tc>
      </w:tr>
      <w:tr w:rsidR="00C02166" w:rsidRPr="006A3EEB" w14:paraId="0C8976D1" w14:textId="77777777" w:rsidTr="00EA7CA8">
        <w:trPr>
          <w:cantSplit/>
          <w:trHeight w:val="882"/>
        </w:trPr>
        <w:tc>
          <w:tcPr>
            <w:tcW w:w="2178" w:type="dxa"/>
            <w:tcBorders>
              <w:top w:val="nil"/>
            </w:tcBorders>
            <w:vAlign w:val="bottom"/>
          </w:tcPr>
          <w:p w14:paraId="3CE64845" w14:textId="77777777" w:rsidR="00C02166" w:rsidRPr="006A3EEB" w:rsidRDefault="00C02166" w:rsidP="008D0CFF">
            <w:pPr>
              <w:keepNext/>
              <w:jc w:val="center"/>
              <w:rPr>
                <w:rFonts w:ascii="Calibri" w:hAnsi="Calibri"/>
                <w:sz w:val="18"/>
                <w:szCs w:val="18"/>
              </w:rPr>
            </w:pPr>
            <w:r w:rsidRPr="00442EA4">
              <w:rPr>
                <w:rFonts w:ascii="Calibri" w:hAnsi="Calibri"/>
                <w:sz w:val="18"/>
                <w:szCs w:val="18"/>
              </w:rPr>
              <w:t>Indoor Unit Name or Description of Area Served</w:t>
            </w:r>
          </w:p>
        </w:tc>
        <w:tc>
          <w:tcPr>
            <w:tcW w:w="4410" w:type="dxa"/>
            <w:tcBorders>
              <w:top w:val="nil"/>
            </w:tcBorders>
            <w:vAlign w:val="bottom"/>
          </w:tcPr>
          <w:p w14:paraId="696F590E" w14:textId="77777777" w:rsidR="00C02166" w:rsidRPr="00810703" w:rsidRDefault="00C02166" w:rsidP="008D0CFF">
            <w:pPr>
              <w:keepNext/>
              <w:jc w:val="center"/>
              <w:rPr>
                <w:rFonts w:ascii="Calibri" w:hAnsi="Calibri"/>
                <w:sz w:val="18"/>
                <w:szCs w:val="18"/>
              </w:rPr>
            </w:pPr>
            <w:r w:rsidRPr="00810703">
              <w:rPr>
                <w:rFonts w:ascii="Calibri" w:hAnsi="Calibri"/>
                <w:sz w:val="18"/>
                <w:szCs w:val="18"/>
              </w:rPr>
              <w:t>Minimum Required System Airflow Rate (cfm)</w:t>
            </w:r>
          </w:p>
        </w:tc>
        <w:tc>
          <w:tcPr>
            <w:tcW w:w="4410" w:type="dxa"/>
            <w:tcBorders>
              <w:top w:val="nil"/>
            </w:tcBorders>
            <w:vAlign w:val="bottom"/>
          </w:tcPr>
          <w:p w14:paraId="6FB84DB1" w14:textId="77777777" w:rsidR="00C02166" w:rsidRPr="006A3EEB" w:rsidRDefault="00C02166" w:rsidP="008D0CFF">
            <w:pPr>
              <w:keepNext/>
              <w:jc w:val="center"/>
              <w:rPr>
                <w:rFonts w:ascii="Calibri" w:hAnsi="Calibri"/>
                <w:sz w:val="18"/>
                <w:szCs w:val="18"/>
              </w:rPr>
            </w:pPr>
            <w:r w:rsidRPr="005A5F9A">
              <w:rPr>
                <w:rFonts w:ascii="Calibri" w:hAnsi="Calibri"/>
                <w:sz w:val="18"/>
                <w:szCs w:val="18"/>
              </w:rPr>
              <w:t>System Airflow Rate Verification Status</w:t>
            </w:r>
          </w:p>
        </w:tc>
      </w:tr>
      <w:tr w:rsidR="00C02166" w:rsidRPr="006A3EEB" w14:paraId="79ED0769" w14:textId="77777777" w:rsidTr="00EA7CA8">
        <w:trPr>
          <w:cantSplit/>
          <w:trHeight w:val="305"/>
        </w:trPr>
        <w:tc>
          <w:tcPr>
            <w:tcW w:w="2178" w:type="dxa"/>
          </w:tcPr>
          <w:p w14:paraId="109FD89D" w14:textId="77777777" w:rsidR="00C02166" w:rsidRPr="00654A92" w:rsidRDefault="00C02166" w:rsidP="008D0CFF">
            <w:pPr>
              <w:keepNext/>
              <w:rPr>
                <w:rFonts w:ascii="Calibri" w:hAnsi="Calibri"/>
                <w:sz w:val="14"/>
                <w:szCs w:val="14"/>
              </w:rPr>
            </w:pPr>
          </w:p>
        </w:tc>
        <w:tc>
          <w:tcPr>
            <w:tcW w:w="4410" w:type="dxa"/>
          </w:tcPr>
          <w:p w14:paraId="5F45CAB6" w14:textId="77777777" w:rsidR="00C02166" w:rsidRPr="00654A92" w:rsidRDefault="00C02166" w:rsidP="008D0CFF">
            <w:pPr>
              <w:keepNext/>
              <w:rPr>
                <w:rFonts w:ascii="Calibri" w:hAnsi="Calibri"/>
                <w:sz w:val="14"/>
                <w:szCs w:val="14"/>
              </w:rPr>
            </w:pPr>
          </w:p>
        </w:tc>
        <w:tc>
          <w:tcPr>
            <w:tcW w:w="4410" w:type="dxa"/>
          </w:tcPr>
          <w:p w14:paraId="137E937E" w14:textId="77777777" w:rsidR="00C02166" w:rsidRPr="006A3EEB" w:rsidRDefault="00C02166" w:rsidP="008D0CFF">
            <w:pPr>
              <w:keepNext/>
              <w:spacing w:afterLines="60" w:after="144"/>
              <w:ind w:left="720"/>
              <w:rPr>
                <w:rFonts w:ascii="Calibri" w:hAnsi="Calibri"/>
                <w:sz w:val="16"/>
                <w:szCs w:val="16"/>
              </w:rPr>
            </w:pPr>
          </w:p>
        </w:tc>
      </w:tr>
      <w:tr w:rsidR="00C02166" w:rsidRPr="006A3EEB" w14:paraId="762FC2D1" w14:textId="77777777" w:rsidTr="00EA7CA8">
        <w:trPr>
          <w:cantSplit/>
          <w:trHeight w:val="314"/>
        </w:trPr>
        <w:tc>
          <w:tcPr>
            <w:tcW w:w="2178" w:type="dxa"/>
          </w:tcPr>
          <w:p w14:paraId="154241A8" w14:textId="77777777" w:rsidR="00C02166" w:rsidRPr="006A3EEB" w:rsidRDefault="00C02166" w:rsidP="008D0CFF">
            <w:pPr>
              <w:keepNext/>
              <w:rPr>
                <w:rFonts w:ascii="Calibri" w:hAnsi="Calibri"/>
                <w:sz w:val="16"/>
                <w:szCs w:val="16"/>
              </w:rPr>
            </w:pPr>
          </w:p>
        </w:tc>
        <w:tc>
          <w:tcPr>
            <w:tcW w:w="4410" w:type="dxa"/>
          </w:tcPr>
          <w:p w14:paraId="29DD7CE9" w14:textId="77777777" w:rsidR="00C02166" w:rsidRPr="006A3EEB" w:rsidRDefault="00C02166" w:rsidP="008D0CFF">
            <w:pPr>
              <w:keepNext/>
              <w:rPr>
                <w:rFonts w:ascii="Calibri" w:hAnsi="Calibri"/>
                <w:sz w:val="16"/>
                <w:szCs w:val="16"/>
              </w:rPr>
            </w:pPr>
          </w:p>
        </w:tc>
        <w:tc>
          <w:tcPr>
            <w:tcW w:w="4410" w:type="dxa"/>
          </w:tcPr>
          <w:p w14:paraId="310DB6EF" w14:textId="77777777" w:rsidR="00C02166" w:rsidRPr="006A3EEB" w:rsidRDefault="00C02166" w:rsidP="008D0CFF">
            <w:pPr>
              <w:keepNext/>
              <w:rPr>
                <w:rFonts w:ascii="Calibri" w:hAnsi="Calibri"/>
                <w:sz w:val="16"/>
                <w:szCs w:val="16"/>
              </w:rPr>
            </w:pPr>
          </w:p>
        </w:tc>
      </w:tr>
      <w:tr w:rsidR="00C02166" w:rsidRPr="00BC1E29" w14:paraId="54BE871B" w14:textId="77777777" w:rsidTr="00EA7CA8">
        <w:tblPrEx>
          <w:tblLook w:val="0000" w:firstRow="0" w:lastRow="0" w:firstColumn="0" w:lastColumn="0" w:noHBand="0" w:noVBand="0"/>
        </w:tblPrEx>
        <w:trPr>
          <w:trHeight w:val="260"/>
        </w:trPr>
        <w:tc>
          <w:tcPr>
            <w:tcW w:w="2178" w:type="dxa"/>
            <w:vAlign w:val="center"/>
          </w:tcPr>
          <w:p w14:paraId="2151BD85" w14:textId="77777777" w:rsidR="00C02166" w:rsidRPr="00BC1E29" w:rsidRDefault="00C02166" w:rsidP="008D0CFF">
            <w:pPr>
              <w:keepNext/>
              <w:jc w:val="center"/>
              <w:rPr>
                <w:rFonts w:ascii="Calibri" w:hAnsi="Calibri"/>
              </w:rPr>
            </w:pPr>
            <w:r>
              <w:rPr>
                <w:rFonts w:ascii="Calibri" w:hAnsi="Calibri"/>
              </w:rPr>
              <w:t>04</w:t>
            </w:r>
          </w:p>
        </w:tc>
        <w:tc>
          <w:tcPr>
            <w:tcW w:w="8820" w:type="dxa"/>
            <w:gridSpan w:val="2"/>
          </w:tcPr>
          <w:p w14:paraId="57E058E1" w14:textId="77777777" w:rsidR="00C02166" w:rsidRPr="00BC1E29" w:rsidRDefault="00C02166" w:rsidP="008D0CFF">
            <w:pPr>
              <w:keepNext/>
              <w:rPr>
                <w:rFonts w:ascii="Calibri" w:hAnsi="Calibri"/>
              </w:rPr>
            </w:pPr>
            <w:r w:rsidRPr="00C9301F">
              <w:rPr>
                <w:rFonts w:ascii="Calibri" w:hAnsi="Calibri"/>
                <w:sz w:val="18"/>
              </w:rPr>
              <w:t xml:space="preserve">Compliance Statement: </w:t>
            </w:r>
          </w:p>
        </w:tc>
      </w:tr>
      <w:tr w:rsidR="00C02166" w:rsidRPr="006A3EEB" w14:paraId="5D592FAF" w14:textId="77777777" w:rsidTr="00C02166">
        <w:trPr>
          <w:cantSplit/>
        </w:trPr>
        <w:tc>
          <w:tcPr>
            <w:tcW w:w="10998" w:type="dxa"/>
            <w:gridSpan w:val="3"/>
          </w:tcPr>
          <w:p w14:paraId="2C51E8B5" w14:textId="77777777" w:rsidR="00C02166" w:rsidRPr="006A3EEB" w:rsidRDefault="00C02166" w:rsidP="008D0CFF">
            <w:pPr>
              <w:rPr>
                <w:rFonts w:ascii="Calibri" w:hAnsi="Calibri"/>
                <w:sz w:val="18"/>
                <w:szCs w:val="18"/>
              </w:rPr>
            </w:pPr>
            <w:r w:rsidRPr="006A3EEB">
              <w:rPr>
                <w:rFonts w:ascii="Calibri" w:hAnsi="Calibri"/>
                <w:sz w:val="18"/>
                <w:szCs w:val="18"/>
              </w:rPr>
              <w:t>Notes:</w:t>
            </w:r>
          </w:p>
        </w:tc>
      </w:tr>
    </w:tbl>
    <w:p w14:paraId="0F462FC1" w14:textId="77777777" w:rsidR="00C02166" w:rsidRPr="001D49B7" w:rsidRDefault="00C02166" w:rsidP="006B1C2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6B1C28" w:rsidRPr="001D49B7" w14:paraId="517E5A0B" w14:textId="77777777" w:rsidTr="000206B5">
        <w:trPr>
          <w:trHeight w:val="233"/>
        </w:trPr>
        <w:tc>
          <w:tcPr>
            <w:tcW w:w="5000" w:type="pct"/>
            <w:gridSpan w:val="2"/>
          </w:tcPr>
          <w:p w14:paraId="517E5A09" w14:textId="6B81EDBE" w:rsidR="006B1C28" w:rsidRPr="001D49B7" w:rsidRDefault="006B1C28" w:rsidP="000206B5">
            <w:pPr>
              <w:rPr>
                <w:rFonts w:ascii="Calibri" w:hAnsi="Calibri"/>
                <w:b/>
                <w:sz w:val="18"/>
                <w:szCs w:val="18"/>
              </w:rPr>
            </w:pPr>
            <w:r w:rsidRPr="00C016B2">
              <w:rPr>
                <w:rFonts w:ascii="Calibri" w:hAnsi="Calibri"/>
                <w:b/>
                <w:szCs w:val="18"/>
              </w:rPr>
              <w:t>D. Verification of New Package Unit Factory Charge</w:t>
            </w:r>
          </w:p>
          <w:p w14:paraId="517E5A0A" w14:textId="728A76CD" w:rsidR="006B1C28" w:rsidRPr="0032702E" w:rsidRDefault="006B1C28" w:rsidP="000206B5">
            <w:pPr>
              <w:rPr>
                <w:rFonts w:ascii="Calibri" w:hAnsi="Calibri"/>
                <w:sz w:val="18"/>
                <w:szCs w:val="18"/>
              </w:rPr>
            </w:pPr>
            <w:r w:rsidRPr="0032702E">
              <w:rPr>
                <w:rFonts w:ascii="Calibri" w:hAnsi="Calibri"/>
                <w:sz w:val="18"/>
                <w:szCs w:val="18"/>
              </w:rPr>
              <w:t>Note: There is no HERS verification requirement for the MCH-25f. The Enforcement Agency has responsibility for verification of the MCH-25f.</w:t>
            </w:r>
          </w:p>
        </w:tc>
      </w:tr>
      <w:tr w:rsidR="006B1C28" w:rsidRPr="001D49B7" w14:paraId="517E5A12" w14:textId="77777777" w:rsidTr="00C016B2">
        <w:trPr>
          <w:trHeight w:val="432"/>
        </w:trPr>
        <w:tc>
          <w:tcPr>
            <w:tcW w:w="253" w:type="pct"/>
            <w:vAlign w:val="center"/>
          </w:tcPr>
          <w:p w14:paraId="517E5A10" w14:textId="4D69ABE4" w:rsidR="006B1C28" w:rsidRPr="001D49B7" w:rsidRDefault="006B1C28" w:rsidP="00C016B2">
            <w:pPr>
              <w:pStyle w:val="FootnoteText"/>
              <w:keepNext/>
              <w:jc w:val="center"/>
              <w:rPr>
                <w:rFonts w:ascii="Calibri" w:hAnsi="Calibri"/>
              </w:rPr>
            </w:pPr>
            <w:r w:rsidRPr="00A6230C">
              <w:rPr>
                <w:rFonts w:ascii="Calibri" w:hAnsi="Calibri"/>
              </w:rPr>
              <w:t>0</w:t>
            </w:r>
            <w:r w:rsidR="0000356B">
              <w:rPr>
                <w:rFonts w:ascii="Calibri" w:hAnsi="Calibri"/>
              </w:rPr>
              <w:t>1</w:t>
            </w:r>
          </w:p>
        </w:tc>
        <w:tc>
          <w:tcPr>
            <w:tcW w:w="4747" w:type="pct"/>
          </w:tcPr>
          <w:p w14:paraId="517E5A11" w14:textId="77777777" w:rsidR="006B1C28" w:rsidRPr="000C0926" w:rsidRDefault="006B1C28" w:rsidP="00C016B2">
            <w:pPr>
              <w:keepNext/>
              <w:rPr>
                <w:rFonts w:ascii="Calibri" w:hAnsi="Calibri"/>
              </w:rPr>
            </w:pPr>
            <w:r w:rsidRPr="000C0926">
              <w:rPr>
                <w:rFonts w:ascii="Calibri" w:hAnsi="Calibri"/>
              </w:rPr>
              <w:t>The responsible person's signature on this document affirms that this new package unit has correct refrigerant charge as provided by the manufacturer prior to shipment from the factory, and no modifications have been made to this packaged unit that would result in a change to the amount of refrigerant in the unit.</w:t>
            </w:r>
          </w:p>
        </w:tc>
      </w:tr>
    </w:tbl>
    <w:p w14:paraId="517E5A13" w14:textId="77777777" w:rsidR="001E2E95" w:rsidRPr="001D49B7" w:rsidRDefault="001E2E95" w:rsidP="009F1D68">
      <w:pPr>
        <w:rPr>
          <w:rFonts w:ascii="Calibri" w:hAnsi="Calibri"/>
          <w:sz w:val="18"/>
          <w:szCs w:val="18"/>
        </w:rPr>
      </w:pPr>
    </w:p>
    <w:p w14:paraId="517E5A14" w14:textId="77777777" w:rsidR="001E2E95" w:rsidRPr="001D49B7" w:rsidRDefault="001E2E95" w:rsidP="009F1D68">
      <w:pPr>
        <w:rPr>
          <w:rFonts w:ascii="Calibri" w:hAnsi="Calibri"/>
          <w:sz w:val="18"/>
          <w:szCs w:val="18"/>
        </w:rPr>
      </w:pPr>
    </w:p>
    <w:p w14:paraId="5B0061AF" w14:textId="77777777" w:rsidR="00233489" w:rsidRDefault="00233489">
      <w:r>
        <w:br w:type="page"/>
      </w: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5"/>
        <w:gridCol w:w="266"/>
        <w:gridCol w:w="2508"/>
        <w:gridCol w:w="2773"/>
      </w:tblGrid>
      <w:tr w:rsidR="00A11522" w:rsidRPr="001D49B7" w14:paraId="517E5A16" w14:textId="77777777" w:rsidTr="00C016B2">
        <w:trPr>
          <w:trHeight w:val="278"/>
        </w:trPr>
        <w:tc>
          <w:tcPr>
            <w:tcW w:w="10943" w:type="dxa"/>
            <w:gridSpan w:val="4"/>
            <w:vAlign w:val="center"/>
          </w:tcPr>
          <w:p w14:paraId="517E5A15" w14:textId="6DCFE13A" w:rsidR="00A11522" w:rsidRPr="001D49B7" w:rsidRDefault="00A6230C" w:rsidP="00A1152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Pr>
                <w:rFonts w:asciiTheme="minorHAnsi" w:hAnsiTheme="minorHAnsi" w:cs="Arial"/>
                <w:b/>
                <w:caps/>
                <w:sz w:val="18"/>
                <w:szCs w:val="18"/>
              </w:rPr>
              <w:lastRenderedPageBreak/>
              <w:t>Documentation Author's Declaration Statement</w:t>
            </w:r>
          </w:p>
        </w:tc>
      </w:tr>
      <w:tr w:rsidR="00A11522" w:rsidRPr="001D49B7" w14:paraId="517E5A18" w14:textId="77777777" w:rsidTr="00C016B2">
        <w:trPr>
          <w:trHeight w:hRule="exact" w:val="253"/>
        </w:trPr>
        <w:tc>
          <w:tcPr>
            <w:tcW w:w="10943" w:type="dxa"/>
            <w:gridSpan w:val="4"/>
            <w:vAlign w:val="center"/>
          </w:tcPr>
          <w:p w14:paraId="517E5A17" w14:textId="77777777" w:rsidR="00A11522" w:rsidRPr="001D49B7" w:rsidRDefault="00A6230C" w:rsidP="00A11522">
            <w:pPr>
              <w:keepNext/>
              <w:numPr>
                <w:ilvl w:val="0"/>
                <w:numId w:val="7"/>
              </w:numPr>
              <w:tabs>
                <w:tab w:val="left" w:pos="-2600"/>
              </w:tabs>
              <w:spacing w:after="60"/>
              <w:ind w:right="90"/>
              <w:outlineLvl w:val="2"/>
              <w:rPr>
                <w:rFonts w:asciiTheme="minorHAnsi" w:hAnsiTheme="minorHAnsi"/>
                <w:sz w:val="18"/>
                <w:szCs w:val="18"/>
              </w:rPr>
            </w:pPr>
            <w:r>
              <w:rPr>
                <w:rFonts w:asciiTheme="minorHAnsi" w:hAnsiTheme="minorHAnsi"/>
                <w:sz w:val="18"/>
                <w:szCs w:val="18"/>
              </w:rPr>
              <w:t>I certify that this Certificate of Installation documentation is accurate and complete.</w:t>
            </w:r>
          </w:p>
        </w:tc>
      </w:tr>
      <w:tr w:rsidR="00A11522" w:rsidRPr="001D49B7" w14:paraId="517E5A1B" w14:textId="77777777" w:rsidTr="00A11522">
        <w:trPr>
          <w:trHeight w:val="360"/>
        </w:trPr>
        <w:tc>
          <w:tcPr>
            <w:tcW w:w="5577" w:type="dxa"/>
            <w:gridSpan w:val="2"/>
          </w:tcPr>
          <w:p w14:paraId="517E5A19" w14:textId="77777777" w:rsidR="00A11522" w:rsidRPr="001D49B7" w:rsidRDefault="00A6230C" w:rsidP="00A11522">
            <w:pPr>
              <w:keepNext/>
              <w:rPr>
                <w:rFonts w:asciiTheme="minorHAnsi" w:hAnsiTheme="minorHAnsi"/>
                <w:sz w:val="14"/>
                <w:szCs w:val="14"/>
              </w:rPr>
            </w:pPr>
            <w:r>
              <w:rPr>
                <w:rFonts w:asciiTheme="minorHAnsi" w:hAnsiTheme="minorHAnsi"/>
                <w:sz w:val="14"/>
                <w:szCs w:val="14"/>
              </w:rPr>
              <w:t>Documentation Author Name:</w:t>
            </w:r>
          </w:p>
        </w:tc>
        <w:tc>
          <w:tcPr>
            <w:tcW w:w="5366" w:type="dxa"/>
            <w:gridSpan w:val="2"/>
          </w:tcPr>
          <w:p w14:paraId="517E5A1A" w14:textId="77777777" w:rsidR="00A11522" w:rsidRPr="001D49B7" w:rsidRDefault="00A6230C" w:rsidP="00A11522">
            <w:pPr>
              <w:keepNext/>
              <w:rPr>
                <w:rFonts w:asciiTheme="minorHAnsi" w:hAnsiTheme="minorHAnsi"/>
                <w:sz w:val="14"/>
                <w:szCs w:val="14"/>
              </w:rPr>
            </w:pPr>
            <w:r>
              <w:rPr>
                <w:rFonts w:asciiTheme="minorHAnsi" w:hAnsiTheme="minorHAnsi"/>
                <w:sz w:val="14"/>
                <w:szCs w:val="14"/>
              </w:rPr>
              <w:t>Documentation Author Signature:</w:t>
            </w:r>
          </w:p>
        </w:tc>
      </w:tr>
      <w:tr w:rsidR="00A11522" w:rsidRPr="001D49B7" w14:paraId="517E5A1E" w14:textId="77777777" w:rsidTr="00A11522">
        <w:trPr>
          <w:trHeight w:val="360"/>
        </w:trPr>
        <w:tc>
          <w:tcPr>
            <w:tcW w:w="5577" w:type="dxa"/>
            <w:gridSpan w:val="2"/>
          </w:tcPr>
          <w:p w14:paraId="517E5A1C" w14:textId="77777777" w:rsidR="00A11522" w:rsidRPr="001D49B7" w:rsidRDefault="00A6230C" w:rsidP="00A11522">
            <w:pPr>
              <w:keepNext/>
              <w:rPr>
                <w:rFonts w:asciiTheme="minorHAnsi" w:hAnsiTheme="minorHAnsi"/>
                <w:sz w:val="14"/>
                <w:szCs w:val="14"/>
              </w:rPr>
            </w:pPr>
            <w:r>
              <w:rPr>
                <w:rFonts w:asciiTheme="minorHAnsi" w:hAnsiTheme="minorHAnsi"/>
                <w:sz w:val="14"/>
                <w:szCs w:val="14"/>
              </w:rPr>
              <w:t>Documentation Author Company Name:</w:t>
            </w:r>
          </w:p>
        </w:tc>
        <w:tc>
          <w:tcPr>
            <w:tcW w:w="5366" w:type="dxa"/>
            <w:gridSpan w:val="2"/>
          </w:tcPr>
          <w:p w14:paraId="517E5A1D" w14:textId="77777777" w:rsidR="00A11522" w:rsidRPr="001D49B7" w:rsidRDefault="00A6230C" w:rsidP="00A11522">
            <w:pPr>
              <w:keepNext/>
              <w:rPr>
                <w:rFonts w:asciiTheme="minorHAnsi" w:hAnsiTheme="minorHAnsi"/>
                <w:sz w:val="14"/>
                <w:szCs w:val="14"/>
              </w:rPr>
            </w:pPr>
            <w:r>
              <w:rPr>
                <w:rFonts w:asciiTheme="minorHAnsi" w:hAnsiTheme="minorHAnsi"/>
                <w:sz w:val="14"/>
                <w:szCs w:val="14"/>
              </w:rPr>
              <w:t>Date Signed:</w:t>
            </w:r>
          </w:p>
        </w:tc>
      </w:tr>
      <w:tr w:rsidR="00A11522" w:rsidRPr="001D49B7" w14:paraId="517E5A21" w14:textId="77777777" w:rsidTr="00A11522">
        <w:trPr>
          <w:trHeight w:val="360"/>
        </w:trPr>
        <w:tc>
          <w:tcPr>
            <w:tcW w:w="5577" w:type="dxa"/>
            <w:gridSpan w:val="2"/>
          </w:tcPr>
          <w:p w14:paraId="517E5A1F" w14:textId="77777777" w:rsidR="00A11522" w:rsidRPr="001D49B7" w:rsidRDefault="00A6230C" w:rsidP="00A11522">
            <w:pPr>
              <w:keepNext/>
              <w:rPr>
                <w:rFonts w:asciiTheme="minorHAnsi" w:hAnsiTheme="minorHAnsi"/>
                <w:sz w:val="14"/>
                <w:szCs w:val="14"/>
              </w:rPr>
            </w:pPr>
            <w:r>
              <w:rPr>
                <w:rFonts w:asciiTheme="minorHAnsi" w:hAnsiTheme="minorHAnsi"/>
                <w:sz w:val="14"/>
                <w:szCs w:val="14"/>
              </w:rPr>
              <w:t>Address:</w:t>
            </w:r>
          </w:p>
        </w:tc>
        <w:tc>
          <w:tcPr>
            <w:tcW w:w="5366" w:type="dxa"/>
            <w:gridSpan w:val="2"/>
          </w:tcPr>
          <w:p w14:paraId="517E5A20" w14:textId="44FC7C26" w:rsidR="00A11522" w:rsidRPr="001D49B7" w:rsidRDefault="00A6230C" w:rsidP="00A11522">
            <w:pPr>
              <w:keepNext/>
              <w:rPr>
                <w:rFonts w:asciiTheme="minorHAnsi" w:hAnsiTheme="minorHAnsi"/>
                <w:sz w:val="14"/>
                <w:szCs w:val="14"/>
              </w:rPr>
            </w:pPr>
            <w:r>
              <w:rPr>
                <w:rFonts w:asciiTheme="minorHAnsi" w:hAnsiTheme="minorHAnsi"/>
                <w:sz w:val="14"/>
                <w:szCs w:val="14"/>
              </w:rPr>
              <w:t>CEA/HERS Certification Identification (</w:t>
            </w:r>
            <w:r w:rsidR="00731BAB">
              <w:rPr>
                <w:rFonts w:asciiTheme="minorHAnsi" w:hAnsiTheme="minorHAnsi"/>
                <w:sz w:val="14"/>
                <w:szCs w:val="14"/>
              </w:rPr>
              <w:t>i</w:t>
            </w:r>
            <w:r>
              <w:rPr>
                <w:rFonts w:asciiTheme="minorHAnsi" w:hAnsiTheme="minorHAnsi"/>
                <w:sz w:val="14"/>
                <w:szCs w:val="14"/>
              </w:rPr>
              <w:t>f applicable):</w:t>
            </w:r>
          </w:p>
        </w:tc>
      </w:tr>
      <w:tr w:rsidR="00A11522" w:rsidRPr="001D49B7" w14:paraId="517E5A24" w14:textId="77777777" w:rsidTr="00A11522">
        <w:trPr>
          <w:trHeight w:val="360"/>
        </w:trPr>
        <w:tc>
          <w:tcPr>
            <w:tcW w:w="5577" w:type="dxa"/>
            <w:gridSpan w:val="2"/>
          </w:tcPr>
          <w:p w14:paraId="517E5A22" w14:textId="77777777" w:rsidR="00A11522" w:rsidRPr="001D49B7" w:rsidRDefault="00A6230C" w:rsidP="00A11522">
            <w:pPr>
              <w:keepNext/>
              <w:rPr>
                <w:rFonts w:asciiTheme="minorHAnsi" w:hAnsiTheme="minorHAnsi"/>
                <w:sz w:val="14"/>
                <w:szCs w:val="14"/>
              </w:rPr>
            </w:pPr>
            <w:r>
              <w:rPr>
                <w:rFonts w:asciiTheme="minorHAnsi" w:hAnsiTheme="minorHAnsi"/>
                <w:sz w:val="14"/>
                <w:szCs w:val="14"/>
              </w:rPr>
              <w:t>City/State/Zip:</w:t>
            </w:r>
          </w:p>
        </w:tc>
        <w:tc>
          <w:tcPr>
            <w:tcW w:w="5366" w:type="dxa"/>
            <w:gridSpan w:val="2"/>
          </w:tcPr>
          <w:p w14:paraId="517E5A23" w14:textId="77777777" w:rsidR="00A11522" w:rsidRPr="001D49B7" w:rsidRDefault="00A6230C" w:rsidP="00A11522">
            <w:pPr>
              <w:keepNext/>
              <w:rPr>
                <w:rFonts w:asciiTheme="minorHAnsi" w:hAnsiTheme="minorHAnsi"/>
                <w:sz w:val="14"/>
                <w:szCs w:val="14"/>
              </w:rPr>
            </w:pPr>
            <w:r>
              <w:rPr>
                <w:rFonts w:asciiTheme="minorHAnsi" w:hAnsiTheme="minorHAnsi"/>
                <w:sz w:val="14"/>
                <w:szCs w:val="14"/>
              </w:rPr>
              <w:t>Phone:</w:t>
            </w:r>
          </w:p>
        </w:tc>
      </w:tr>
      <w:tr w:rsidR="00A11522" w:rsidRPr="001D49B7" w14:paraId="517E5A26" w14:textId="77777777" w:rsidTr="00A11522">
        <w:tblPrEx>
          <w:tblCellMar>
            <w:left w:w="115" w:type="dxa"/>
            <w:right w:w="115" w:type="dxa"/>
          </w:tblCellMar>
        </w:tblPrEx>
        <w:trPr>
          <w:trHeight w:val="296"/>
        </w:trPr>
        <w:tc>
          <w:tcPr>
            <w:tcW w:w="10943" w:type="dxa"/>
            <w:gridSpan w:val="4"/>
            <w:vAlign w:val="center"/>
          </w:tcPr>
          <w:p w14:paraId="517E5A25" w14:textId="00E46054" w:rsidR="00A11522" w:rsidRPr="00611402" w:rsidRDefault="00611402" w:rsidP="00A1152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130C7">
              <w:rPr>
                <w:rFonts w:asciiTheme="minorHAnsi" w:hAnsiTheme="minorHAnsi" w:cs="Arial"/>
                <w:caps/>
                <w:sz w:val="18"/>
                <w:szCs w:val="18"/>
              </w:rPr>
              <w:t>Responsible Person's Declaration statement</w:t>
            </w:r>
          </w:p>
        </w:tc>
      </w:tr>
      <w:tr w:rsidR="00A11522" w:rsidRPr="001D49B7" w14:paraId="517E5A2D" w14:textId="77777777" w:rsidTr="00A11522">
        <w:tblPrEx>
          <w:tblCellMar>
            <w:left w:w="115" w:type="dxa"/>
            <w:right w:w="115" w:type="dxa"/>
          </w:tblCellMar>
        </w:tblPrEx>
        <w:trPr>
          <w:trHeight w:val="504"/>
        </w:trPr>
        <w:tc>
          <w:tcPr>
            <w:tcW w:w="10943" w:type="dxa"/>
            <w:gridSpan w:val="4"/>
          </w:tcPr>
          <w:p w14:paraId="3C40DB8B" w14:textId="77777777" w:rsidR="00611402" w:rsidRPr="00611402" w:rsidRDefault="00611402" w:rsidP="00611402">
            <w:pPr>
              <w:pStyle w:val="Heading3"/>
              <w:spacing w:before="60"/>
              <w:ind w:left="0" w:right="86" w:firstLine="0"/>
              <w:rPr>
                <w:rFonts w:asciiTheme="minorHAnsi" w:hAnsiTheme="minorHAnsi"/>
                <w:sz w:val="18"/>
              </w:rPr>
            </w:pPr>
            <w:r w:rsidRPr="00611402">
              <w:rPr>
                <w:rFonts w:asciiTheme="minorHAnsi" w:hAnsiTheme="minorHAnsi"/>
                <w:sz w:val="18"/>
              </w:rPr>
              <w:t xml:space="preserve">I certify the following under penalty of perjury, under the laws of the State of California: </w:t>
            </w:r>
          </w:p>
          <w:p w14:paraId="1F3345BB" w14:textId="77777777" w:rsidR="00611402" w:rsidRPr="00611402" w:rsidRDefault="00611402" w:rsidP="00611402">
            <w:pPr>
              <w:pStyle w:val="Heading3"/>
              <w:numPr>
                <w:ilvl w:val="0"/>
                <w:numId w:val="17"/>
              </w:numPr>
              <w:tabs>
                <w:tab w:val="clear" w:pos="1800"/>
              </w:tabs>
              <w:spacing w:before="0"/>
              <w:ind w:right="90"/>
              <w:rPr>
                <w:rFonts w:asciiTheme="minorHAnsi" w:hAnsiTheme="minorHAnsi"/>
                <w:color w:val="4F81BD" w:themeColor="accent1"/>
                <w:sz w:val="18"/>
              </w:rPr>
            </w:pPr>
            <w:r w:rsidRPr="00611402">
              <w:rPr>
                <w:rFonts w:asciiTheme="minorHAnsi" w:hAnsiTheme="minorHAnsi"/>
                <w:sz w:val="18"/>
              </w:rPr>
              <w:t xml:space="preserve">The information provided on this Certificate of Installation is true and correct. </w:t>
            </w:r>
          </w:p>
          <w:p w14:paraId="0D06CF6F" w14:textId="77777777" w:rsidR="00611402" w:rsidRPr="00611402" w:rsidRDefault="00611402" w:rsidP="00611402">
            <w:pPr>
              <w:keepNext/>
              <w:widowControl w:val="0"/>
              <w:numPr>
                <w:ilvl w:val="0"/>
                <w:numId w:val="17"/>
              </w:numPr>
              <w:ind w:right="90"/>
              <w:rPr>
                <w:rFonts w:asciiTheme="minorHAnsi" w:hAnsiTheme="minorHAnsi"/>
                <w:sz w:val="18"/>
              </w:rPr>
            </w:pPr>
            <w:r w:rsidRPr="00611402">
              <w:rPr>
                <w:rFonts w:asciiTheme="minorHAnsi" w:hAnsiTheme="minorHAnsi"/>
                <w:snapToGrid w:val="0"/>
                <w:sz w:val="18"/>
              </w:rPr>
              <w:t xml:space="preserve">I am either: a) a responsible person eligible under Division 3 of the Business and Professions Code </w:t>
            </w:r>
            <w:r w:rsidRPr="00611402">
              <w:rPr>
                <w:rFonts w:asciiTheme="minorHAnsi" w:hAnsiTheme="minorHAnsi"/>
                <w:sz w:val="18"/>
              </w:rPr>
              <w:t xml:space="preserve">in the applicable classification to accept responsibility for the system design, construction, or installation </w:t>
            </w:r>
            <w:r w:rsidRPr="00611402">
              <w:rPr>
                <w:rFonts w:asciiTheme="minorHAnsi" w:hAnsiTheme="minorHAnsi"/>
                <w:snapToGrid w:val="0"/>
                <w:sz w:val="18"/>
              </w:rPr>
              <w:t xml:space="preserve">of features, materials, components, or manufactured devices </w:t>
            </w:r>
            <w:r w:rsidRPr="00611402">
              <w:rPr>
                <w:rFonts w:asciiTheme="minorHAnsi" w:hAnsiTheme="minorHAnsi"/>
                <w:sz w:val="18"/>
              </w:rPr>
              <w:t xml:space="preserve">for the scope of work identified on this Certificate of Installation, </w:t>
            </w:r>
            <w:r w:rsidRPr="00611402">
              <w:rPr>
                <w:rFonts w:asciiTheme="minorHAnsi" w:hAnsiTheme="minorHAnsi"/>
                <w:snapToGrid w:val="0"/>
                <w:sz w:val="18"/>
              </w:rPr>
              <w:t>and attest to the declarations in this statement</w:t>
            </w:r>
            <w:r w:rsidRPr="00611402">
              <w:rPr>
                <w:rFonts w:asciiTheme="minorHAnsi" w:hAnsiTheme="minorHAnsi"/>
                <w:sz w:val="18"/>
              </w:rPr>
              <w:t>, or b) I am an authorized representative of the responsible person and attest to the declarations in this statement on the responsible person’s behalf.</w:t>
            </w:r>
          </w:p>
          <w:p w14:paraId="59508726" w14:textId="77777777" w:rsidR="00611402" w:rsidRPr="00611402" w:rsidRDefault="00611402" w:rsidP="00611402">
            <w:pPr>
              <w:pStyle w:val="ListParagraph"/>
              <w:keepNext/>
              <w:numPr>
                <w:ilvl w:val="0"/>
                <w:numId w:val="17"/>
              </w:numPr>
              <w:autoSpaceDE w:val="0"/>
              <w:autoSpaceDN w:val="0"/>
              <w:adjustRightInd w:val="0"/>
              <w:ind w:right="90"/>
              <w:rPr>
                <w:rFonts w:asciiTheme="minorHAnsi" w:hAnsiTheme="minorHAnsi"/>
                <w:sz w:val="18"/>
                <w:szCs w:val="22"/>
              </w:rPr>
            </w:pPr>
            <w:r w:rsidRPr="00611402">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517E5A2C" w14:textId="13DD9969" w:rsidR="00A11522" w:rsidRPr="00611402" w:rsidRDefault="00611402" w:rsidP="00C016B2">
            <w:pPr>
              <w:keepNext/>
              <w:numPr>
                <w:ilvl w:val="0"/>
                <w:numId w:val="8"/>
              </w:numPr>
              <w:contextualSpacing/>
              <w:rPr>
                <w:rFonts w:asciiTheme="minorHAnsi" w:hAnsiTheme="minorHAnsi"/>
              </w:rPr>
            </w:pPr>
            <w:r w:rsidRPr="00611402">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A11522" w:rsidRPr="001D49B7" w14:paraId="517E5A30" w14:textId="77777777" w:rsidTr="00A11522">
        <w:tblPrEx>
          <w:tblCellMar>
            <w:left w:w="108" w:type="dxa"/>
            <w:right w:w="108" w:type="dxa"/>
          </w:tblCellMar>
        </w:tblPrEx>
        <w:trPr>
          <w:trHeight w:val="360"/>
        </w:trPr>
        <w:tc>
          <w:tcPr>
            <w:tcW w:w="5307" w:type="dxa"/>
          </w:tcPr>
          <w:p w14:paraId="517E5A2E" w14:textId="77777777" w:rsidR="00A11522" w:rsidRPr="001D49B7" w:rsidRDefault="00A6230C" w:rsidP="00A115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Responsible Builder/Installer Name:</w:t>
            </w:r>
          </w:p>
        </w:tc>
        <w:tc>
          <w:tcPr>
            <w:tcW w:w="5636" w:type="dxa"/>
            <w:gridSpan w:val="3"/>
          </w:tcPr>
          <w:p w14:paraId="517E5A2F" w14:textId="77777777" w:rsidR="00A11522" w:rsidRPr="001D49B7" w:rsidRDefault="00A6230C" w:rsidP="00A115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Responsible Builder/Installer Signature:</w:t>
            </w:r>
          </w:p>
        </w:tc>
      </w:tr>
      <w:tr w:rsidR="00A11522" w:rsidRPr="001D49B7" w14:paraId="517E5A33" w14:textId="77777777" w:rsidTr="00A11522">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517E5A31" w14:textId="2533AA61" w:rsidR="00A11522" w:rsidRPr="001D49B7" w:rsidRDefault="00A6230C" w:rsidP="00A1152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Company Name: (Installing Subcontractor or General Contractor or Builder/Owner)</w:t>
            </w:r>
          </w:p>
        </w:tc>
        <w:tc>
          <w:tcPr>
            <w:tcW w:w="5636" w:type="dxa"/>
            <w:gridSpan w:val="3"/>
            <w:tcBorders>
              <w:top w:val="single" w:sz="4" w:space="0" w:color="auto"/>
              <w:left w:val="single" w:sz="4" w:space="0" w:color="auto"/>
              <w:bottom w:val="single" w:sz="4" w:space="0" w:color="auto"/>
              <w:right w:val="single" w:sz="4" w:space="0" w:color="auto"/>
            </w:tcBorders>
          </w:tcPr>
          <w:p w14:paraId="517E5A32" w14:textId="77777777" w:rsidR="00A11522" w:rsidRPr="001D49B7" w:rsidRDefault="00A6230C" w:rsidP="00A1152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Position With Company (Title):</w:t>
            </w:r>
          </w:p>
        </w:tc>
      </w:tr>
      <w:tr w:rsidR="00A11522" w:rsidRPr="001D49B7" w14:paraId="517E5A36" w14:textId="77777777" w:rsidTr="00A11522">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517E5A34" w14:textId="77777777" w:rsidR="00A11522" w:rsidRPr="001D49B7" w:rsidRDefault="00A6230C" w:rsidP="00A1152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Address:</w:t>
            </w:r>
          </w:p>
        </w:tc>
        <w:tc>
          <w:tcPr>
            <w:tcW w:w="5636" w:type="dxa"/>
            <w:gridSpan w:val="3"/>
            <w:tcBorders>
              <w:top w:val="single" w:sz="4" w:space="0" w:color="auto"/>
              <w:left w:val="single" w:sz="4" w:space="0" w:color="auto"/>
              <w:bottom w:val="single" w:sz="4" w:space="0" w:color="auto"/>
              <w:right w:val="single" w:sz="4" w:space="0" w:color="auto"/>
            </w:tcBorders>
          </w:tcPr>
          <w:p w14:paraId="517E5A35" w14:textId="77777777" w:rsidR="00A11522" w:rsidRPr="001D49B7" w:rsidRDefault="00A6230C" w:rsidP="00A1152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CSLB License:</w:t>
            </w:r>
          </w:p>
        </w:tc>
      </w:tr>
      <w:tr w:rsidR="00A11522" w:rsidRPr="001D49B7" w14:paraId="517E5A3A" w14:textId="77777777" w:rsidTr="00A11522">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517E5A37" w14:textId="77777777" w:rsidR="00A11522" w:rsidRPr="001D49B7" w:rsidRDefault="00A6230C" w:rsidP="00A1152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517E5A38" w14:textId="760F7510" w:rsidR="00A11522" w:rsidRPr="001D49B7" w:rsidRDefault="00A6230C" w:rsidP="00A1152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731BAB">
              <w:rPr>
                <w:rFonts w:asciiTheme="minorHAnsi" w:hAnsiTheme="minorHAnsi"/>
                <w:sz w:val="14"/>
                <w:szCs w:val="14"/>
              </w:rPr>
              <w:t>:</w:t>
            </w:r>
          </w:p>
        </w:tc>
        <w:tc>
          <w:tcPr>
            <w:tcW w:w="2815" w:type="dxa"/>
            <w:tcBorders>
              <w:top w:val="single" w:sz="4" w:space="0" w:color="auto"/>
              <w:left w:val="single" w:sz="4" w:space="0" w:color="auto"/>
              <w:bottom w:val="single" w:sz="4" w:space="0" w:color="auto"/>
              <w:right w:val="single" w:sz="4" w:space="0" w:color="auto"/>
            </w:tcBorders>
          </w:tcPr>
          <w:p w14:paraId="517E5A39" w14:textId="77777777" w:rsidR="00A11522" w:rsidRPr="001D49B7" w:rsidRDefault="00A6230C" w:rsidP="00A1152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Date Signed:</w:t>
            </w:r>
          </w:p>
        </w:tc>
      </w:tr>
    </w:tbl>
    <w:p w14:paraId="517E5A3B" w14:textId="77777777" w:rsidR="001E2E95" w:rsidRPr="001D49B7" w:rsidRDefault="001E2E95" w:rsidP="00310CEA">
      <w:pPr>
        <w:rPr>
          <w:rFonts w:ascii="Calibri" w:hAnsi="Calibri"/>
          <w:sz w:val="16"/>
          <w:szCs w:val="16"/>
        </w:rPr>
      </w:pPr>
    </w:p>
    <w:p w14:paraId="517E5A3C" w14:textId="77777777" w:rsidR="001E2E95" w:rsidRPr="001D49B7" w:rsidRDefault="001E2E95" w:rsidP="00A01C12">
      <w:pPr>
        <w:pStyle w:val="Header"/>
        <w:tabs>
          <w:tab w:val="clear" w:pos="4320"/>
          <w:tab w:val="clear" w:pos="8640"/>
        </w:tabs>
        <w:rPr>
          <w:rFonts w:ascii="Calibri" w:hAnsi="Calibri"/>
          <w:i/>
          <w:sz w:val="18"/>
          <w:szCs w:val="18"/>
        </w:rPr>
      </w:pPr>
    </w:p>
    <w:p w14:paraId="517E5A3D" w14:textId="77777777" w:rsidR="001E2E95" w:rsidRPr="001D49B7" w:rsidRDefault="001E2E95" w:rsidP="00A01C12">
      <w:pPr>
        <w:pStyle w:val="Header"/>
        <w:tabs>
          <w:tab w:val="clear" w:pos="4320"/>
          <w:tab w:val="clear" w:pos="8640"/>
        </w:tabs>
        <w:rPr>
          <w:rFonts w:ascii="Calibri" w:hAnsi="Calibri"/>
          <w:i/>
          <w:sz w:val="18"/>
          <w:szCs w:val="18"/>
        </w:rPr>
      </w:pPr>
    </w:p>
    <w:p w14:paraId="517E5A3E" w14:textId="77777777" w:rsidR="001E2E95" w:rsidRPr="001D49B7" w:rsidRDefault="001E2E95" w:rsidP="00A01C12">
      <w:pPr>
        <w:pStyle w:val="Header"/>
        <w:tabs>
          <w:tab w:val="clear" w:pos="4320"/>
          <w:tab w:val="clear" w:pos="8640"/>
        </w:tabs>
        <w:rPr>
          <w:rFonts w:ascii="Calibri" w:hAnsi="Calibri"/>
          <w:i/>
          <w:sz w:val="18"/>
          <w:szCs w:val="18"/>
        </w:rPr>
        <w:sectPr w:rsidR="001E2E95" w:rsidRPr="001D49B7" w:rsidSect="0032702E">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432" w:footer="432" w:gutter="0"/>
          <w:cols w:space="720"/>
          <w:docGrid w:linePitch="272"/>
        </w:sectPr>
      </w:pPr>
    </w:p>
    <w:p w14:paraId="517E5A3F" w14:textId="49AC4F4E" w:rsidR="001E2E95" w:rsidRPr="00C016B2" w:rsidRDefault="00731BAB" w:rsidP="00C016B2">
      <w:pPr>
        <w:jc w:val="center"/>
        <w:rPr>
          <w:rFonts w:ascii="Calibri" w:hAnsi="Calibri"/>
          <w:b/>
        </w:rPr>
      </w:pPr>
      <w:r>
        <w:rPr>
          <w:rFonts w:ascii="Calibri" w:hAnsi="Calibri"/>
          <w:b/>
        </w:rPr>
        <w:lastRenderedPageBreak/>
        <w:t>CF2R-MCH-25f-E User Instructions</w:t>
      </w:r>
    </w:p>
    <w:p w14:paraId="517E5A40" w14:textId="77777777" w:rsidR="001E2E95" w:rsidRPr="007936C3" w:rsidRDefault="001E2E95" w:rsidP="00FF5B8C">
      <w:pPr>
        <w:rPr>
          <w:rFonts w:ascii="Calibri" w:hAnsi="Calibri"/>
        </w:rPr>
      </w:pPr>
    </w:p>
    <w:p w14:paraId="517E5A41" w14:textId="3029D717" w:rsidR="00122CEE" w:rsidRPr="00C016B2" w:rsidRDefault="00122CEE" w:rsidP="00122CEE">
      <w:pPr>
        <w:rPr>
          <w:rFonts w:asciiTheme="minorHAnsi" w:hAnsiTheme="minorHAnsi"/>
          <w:b/>
        </w:rPr>
      </w:pPr>
      <w:r w:rsidRPr="00C016B2">
        <w:rPr>
          <w:rFonts w:asciiTheme="minorHAnsi" w:hAnsiTheme="minorHAnsi"/>
          <w:b/>
        </w:rPr>
        <w:t>Section A. System Information</w:t>
      </w:r>
    </w:p>
    <w:p w14:paraId="517E5A43" w14:textId="77777777"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This information is automatically pulled from the Certificate of Installation (MCH-01).</w:t>
      </w:r>
    </w:p>
    <w:p w14:paraId="517E5A44" w14:textId="77777777"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This information is automatically pulled from the Certificate of Installation (MCH-01)</w:t>
      </w:r>
    </w:p>
    <w:p w14:paraId="517E5A45" w14:textId="77777777"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This information is automatically pulled from the Certificate of Installation (MCH-01).</w:t>
      </w:r>
    </w:p>
    <w:p w14:paraId="517E5A46" w14:textId="77777777"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This information is automatically pulled from the Certificate of Installation (MCH-01)</w:t>
      </w:r>
    </w:p>
    <w:p w14:paraId="517E5A47" w14:textId="77777777"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This information is automatically pulled from the Certificate of Installation (MCH-01).</w:t>
      </w:r>
    </w:p>
    <w:p w14:paraId="517E5A48" w14:textId="77777777"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This information is automatically pulled from the Certificate of Installation (MCH-01)</w:t>
      </w:r>
    </w:p>
    <w:p w14:paraId="517E5A49" w14:textId="77777777"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Choose the type of refrigerant used by the system being verified.</w:t>
      </w:r>
      <w:r>
        <w:rPr>
          <w:rFonts w:asciiTheme="minorHAnsi" w:hAnsiTheme="minorHAnsi"/>
        </w:rPr>
        <w:t xml:space="preserve"> R-22 and R-410A are the most common, but other types may occasionally be encountered.</w:t>
      </w:r>
    </w:p>
    <w:p w14:paraId="517E5A4A" w14:textId="2F319C83"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If “Other” is chosen in A07, then indicate the type of refrigerant being used. If R-22 or R-410A is being used (regardless of trade name, Puron, Genetro</w:t>
      </w:r>
      <w:r>
        <w:rPr>
          <w:rFonts w:asciiTheme="minorHAnsi" w:hAnsiTheme="minorHAnsi"/>
        </w:rPr>
        <w:t>n</w:t>
      </w:r>
      <w:r w:rsidRPr="00120E9A">
        <w:rPr>
          <w:rFonts w:asciiTheme="minorHAnsi" w:hAnsiTheme="minorHAnsi"/>
        </w:rPr>
        <w:t>, etc.) it should be indicated in A07. This row is only for refrigerants other than R-22 and R-410a. Documentation of refrigerant may be requested.</w:t>
      </w:r>
    </w:p>
    <w:p w14:paraId="484C04F4" w14:textId="3A847D13" w:rsidR="0018604B" w:rsidRDefault="0018604B" w:rsidP="00122CEE">
      <w:pPr>
        <w:pStyle w:val="ListParagraph"/>
        <w:numPr>
          <w:ilvl w:val="0"/>
          <w:numId w:val="9"/>
        </w:numPr>
        <w:rPr>
          <w:rFonts w:asciiTheme="minorHAnsi" w:hAnsiTheme="minorHAnsi"/>
        </w:rPr>
      </w:pPr>
      <w:r>
        <w:rPr>
          <w:rFonts w:asciiTheme="minorHAnsi" w:hAnsiTheme="minorHAnsi"/>
        </w:rPr>
        <w:t>If applicable, a liquid line filter drier shall be installed according to manufacturer’s specifications.</w:t>
      </w:r>
    </w:p>
    <w:p w14:paraId="517E5A4B" w14:textId="77777777"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Indicate whether the HVAC system is Completely New, Replacement or an Alteration. These are defined in detail the Residential Compliance Manual.</w:t>
      </w:r>
    </w:p>
    <w:p w14:paraId="517E5A4C" w14:textId="020C4BC5"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 xml:space="preserve">Select the appropriate choice regarding whether this system has a </w:t>
      </w:r>
      <w:r w:rsidR="00E235EF">
        <w:rPr>
          <w:rFonts w:asciiTheme="minorHAnsi" w:hAnsiTheme="minorHAnsi"/>
        </w:rPr>
        <w:t>Fault Indicator Display</w:t>
      </w:r>
      <w:r w:rsidRPr="00120E9A">
        <w:rPr>
          <w:rFonts w:asciiTheme="minorHAnsi" w:hAnsiTheme="minorHAnsi"/>
        </w:rPr>
        <w:t xml:space="preserve"> (</w:t>
      </w:r>
      <w:r w:rsidR="00E235EF">
        <w:rPr>
          <w:rFonts w:asciiTheme="minorHAnsi" w:hAnsiTheme="minorHAnsi"/>
        </w:rPr>
        <w:t>FID</w:t>
      </w:r>
      <w:r w:rsidRPr="00120E9A">
        <w:rPr>
          <w:rFonts w:asciiTheme="minorHAnsi" w:hAnsiTheme="minorHAnsi"/>
        </w:rPr>
        <w:t xml:space="preserve">). Qualifying </w:t>
      </w:r>
      <w:r w:rsidR="00E235EF">
        <w:rPr>
          <w:rFonts w:asciiTheme="minorHAnsi" w:hAnsiTheme="minorHAnsi"/>
        </w:rPr>
        <w:t>FID</w:t>
      </w:r>
      <w:r w:rsidRPr="00120E9A">
        <w:rPr>
          <w:rFonts w:asciiTheme="minorHAnsi" w:hAnsiTheme="minorHAnsi"/>
        </w:rPr>
        <w:t xml:space="preserve">’s may exempt a system from HERS refrigerant charge verification. </w:t>
      </w:r>
      <w:r w:rsidR="00E235EF">
        <w:rPr>
          <w:rFonts w:asciiTheme="minorHAnsi" w:hAnsiTheme="minorHAnsi"/>
        </w:rPr>
        <w:t>FID</w:t>
      </w:r>
      <w:r w:rsidRPr="00120E9A">
        <w:rPr>
          <w:rFonts w:asciiTheme="minorHAnsi" w:hAnsiTheme="minorHAnsi"/>
        </w:rPr>
        <w:t xml:space="preserve">’s are described in Joint Appendix JA6.1. Qualifying </w:t>
      </w:r>
      <w:r w:rsidR="00E235EF">
        <w:rPr>
          <w:rFonts w:asciiTheme="minorHAnsi" w:hAnsiTheme="minorHAnsi"/>
        </w:rPr>
        <w:t>FID</w:t>
      </w:r>
      <w:r w:rsidRPr="00120E9A">
        <w:rPr>
          <w:rFonts w:asciiTheme="minorHAnsi" w:hAnsiTheme="minorHAnsi"/>
        </w:rPr>
        <w:t>’s must appear on a list of approved devices kept by the Commission.</w:t>
      </w:r>
      <w:r>
        <w:rPr>
          <w:rFonts w:asciiTheme="minorHAnsi" w:hAnsiTheme="minorHAnsi"/>
        </w:rPr>
        <w:t xml:space="preserve"> Installation of a </w:t>
      </w:r>
      <w:r w:rsidR="00E235EF">
        <w:rPr>
          <w:rFonts w:asciiTheme="minorHAnsi" w:hAnsiTheme="minorHAnsi"/>
        </w:rPr>
        <w:t>FID</w:t>
      </w:r>
      <w:r>
        <w:rPr>
          <w:rFonts w:asciiTheme="minorHAnsi" w:hAnsiTheme="minorHAnsi"/>
        </w:rPr>
        <w:t xml:space="preserve"> does not exempt the installer from proper refrigerant charge verification. It may only exempt the need for third party refrigerant charge verification. Third party verification of the </w:t>
      </w:r>
      <w:r w:rsidR="00E235EF">
        <w:rPr>
          <w:rFonts w:asciiTheme="minorHAnsi" w:hAnsiTheme="minorHAnsi"/>
        </w:rPr>
        <w:t>FID</w:t>
      </w:r>
      <w:r>
        <w:rPr>
          <w:rFonts w:asciiTheme="minorHAnsi" w:hAnsiTheme="minorHAnsi"/>
        </w:rPr>
        <w:t xml:space="preserve"> is required. Other requirements may also be triggered.</w:t>
      </w:r>
    </w:p>
    <w:p w14:paraId="517E5A4D" w14:textId="63F7B79D"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Most ducted split systems and package systems are of the type that minimum airflow can be verified using an approved measurement procedure. Examples of systems that do not meet this description are ductless systems. Selecting “No” here may subject the project to additional scrutiny by enforcement personnel.</w:t>
      </w:r>
    </w:p>
    <w:p w14:paraId="517E5A4E" w14:textId="49BCE9D4"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Most ducted split systems and package systems are of the type that approved refrigerant charge verification procedures detailed in Residential Appendix RA3.2.2 or RA1 can be used (i.e., Standard Charge Verification or Winter Setup Verification procedures). Examples of systems that may not meet this description are “mini splits” or variable refrigerant flow systems that may only be charged using weigh-in procedures. Selecting “No” here may subject the project to additional scrutiny.</w:t>
      </w:r>
    </w:p>
    <w:p w14:paraId="517E5A4F" w14:textId="77777777"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Specify the date the refrigerant charge verification was performed</w:t>
      </w:r>
      <w:r>
        <w:rPr>
          <w:rFonts w:asciiTheme="minorHAnsi" w:hAnsiTheme="minorHAnsi"/>
        </w:rPr>
        <w:t xml:space="preserve"> by the installer</w:t>
      </w:r>
      <w:r w:rsidRPr="00120E9A">
        <w:rPr>
          <w:rFonts w:asciiTheme="minorHAnsi" w:hAnsiTheme="minorHAnsi"/>
        </w:rPr>
        <w:t>.</w:t>
      </w:r>
    </w:p>
    <w:p w14:paraId="517E5A50" w14:textId="77777777"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Select the refrigerant charge verification method used from the choices provided:</w:t>
      </w:r>
    </w:p>
    <w:p w14:paraId="517E5A51" w14:textId="20A3EEAA" w:rsidR="00122CEE" w:rsidRPr="00120E9A" w:rsidRDefault="00122CEE" w:rsidP="00122CEE">
      <w:pPr>
        <w:pStyle w:val="ListParagraph"/>
        <w:numPr>
          <w:ilvl w:val="0"/>
          <w:numId w:val="5"/>
        </w:numPr>
        <w:spacing w:after="60"/>
        <w:ind w:left="1080"/>
        <w:rPr>
          <w:rFonts w:asciiTheme="minorHAnsi" w:hAnsiTheme="minorHAnsi"/>
        </w:rPr>
      </w:pPr>
      <w:r w:rsidRPr="00120E9A">
        <w:rPr>
          <w:rFonts w:asciiTheme="minorHAnsi" w:hAnsiTheme="minorHAnsi"/>
        </w:rPr>
        <w:t>Superheat (outdoor temperature must be ≥ 55</w:t>
      </w:r>
      <w:r w:rsidR="000F564E">
        <w:rPr>
          <w:rFonts w:asciiTheme="minorHAnsi" w:hAnsiTheme="minorHAnsi"/>
        </w:rPr>
        <w:t>°</w:t>
      </w:r>
      <w:r w:rsidRPr="00120E9A">
        <w:rPr>
          <w:rFonts w:asciiTheme="minorHAnsi" w:hAnsiTheme="minorHAnsi"/>
        </w:rPr>
        <w:t xml:space="preserve">F); </w:t>
      </w:r>
      <w:r w:rsidR="008B4C10">
        <w:rPr>
          <w:rFonts w:asciiTheme="minorHAnsi" w:hAnsiTheme="minorHAnsi"/>
        </w:rPr>
        <w:t>t</w:t>
      </w:r>
      <w:r w:rsidRPr="00120E9A">
        <w:rPr>
          <w:rFonts w:asciiTheme="minorHAnsi" w:hAnsiTheme="minorHAnsi"/>
        </w:rPr>
        <w:t>his verification method can only be used when the outdoor temperature is at or above 55</w:t>
      </w:r>
      <w:r w:rsidR="000F564E">
        <w:rPr>
          <w:rFonts w:asciiTheme="minorHAnsi" w:hAnsiTheme="minorHAnsi"/>
        </w:rPr>
        <w:t>°</w:t>
      </w:r>
      <w:r w:rsidRPr="00120E9A">
        <w:rPr>
          <w:rFonts w:asciiTheme="minorHAnsi" w:hAnsiTheme="minorHAnsi"/>
        </w:rPr>
        <w:t xml:space="preserve">F. It is only used on systems with fixed orifice refrigerant metering devices (non-variable metering devices). This method is detailed in Reference Appendix RA3.2.2.6.1. Systems verified using this method may be eligible for HERS verification compliance using </w:t>
      </w:r>
      <w:r>
        <w:rPr>
          <w:rFonts w:asciiTheme="minorHAnsi" w:hAnsiTheme="minorHAnsi"/>
        </w:rPr>
        <w:t>Group S</w:t>
      </w:r>
      <w:r w:rsidRPr="00120E9A">
        <w:rPr>
          <w:rFonts w:asciiTheme="minorHAnsi" w:hAnsiTheme="minorHAnsi"/>
        </w:rPr>
        <w:t>ampling. Choosing this option will generate a CF2R-MCH-25a.</w:t>
      </w:r>
    </w:p>
    <w:p w14:paraId="517E5A52" w14:textId="14A80028" w:rsidR="00122CEE" w:rsidRPr="00120E9A" w:rsidRDefault="00122CEE" w:rsidP="00122CEE">
      <w:pPr>
        <w:pStyle w:val="ListParagraph"/>
        <w:numPr>
          <w:ilvl w:val="0"/>
          <w:numId w:val="5"/>
        </w:numPr>
        <w:spacing w:after="60"/>
        <w:ind w:left="1080"/>
        <w:rPr>
          <w:rFonts w:asciiTheme="minorHAnsi" w:hAnsiTheme="minorHAnsi"/>
        </w:rPr>
      </w:pPr>
      <w:r w:rsidRPr="00120E9A">
        <w:rPr>
          <w:rFonts w:asciiTheme="minorHAnsi" w:hAnsiTheme="minorHAnsi"/>
        </w:rPr>
        <w:t>Subcooling (outdoor temperature must be ≥ 55</w:t>
      </w:r>
      <w:r w:rsidR="000F564E">
        <w:rPr>
          <w:rFonts w:asciiTheme="minorHAnsi" w:hAnsiTheme="minorHAnsi"/>
        </w:rPr>
        <w:t>°</w:t>
      </w:r>
      <w:r w:rsidRPr="00120E9A">
        <w:rPr>
          <w:rFonts w:asciiTheme="minorHAnsi" w:hAnsiTheme="minorHAnsi"/>
        </w:rPr>
        <w:t xml:space="preserve">F); </w:t>
      </w:r>
      <w:r w:rsidR="008B4C10">
        <w:rPr>
          <w:rFonts w:asciiTheme="minorHAnsi" w:hAnsiTheme="minorHAnsi"/>
        </w:rPr>
        <w:t>t</w:t>
      </w:r>
      <w:r w:rsidRPr="00120E9A">
        <w:rPr>
          <w:rFonts w:asciiTheme="minorHAnsi" w:hAnsiTheme="minorHAnsi"/>
        </w:rPr>
        <w:t>his verification method can only be used when the outdoor temperature is at or above 55</w:t>
      </w:r>
      <w:r w:rsidR="000F564E">
        <w:rPr>
          <w:rFonts w:asciiTheme="minorHAnsi" w:hAnsiTheme="minorHAnsi"/>
        </w:rPr>
        <w:t>°</w:t>
      </w:r>
      <w:r w:rsidRPr="00120E9A">
        <w:rPr>
          <w:rFonts w:asciiTheme="minorHAnsi" w:hAnsiTheme="minorHAnsi"/>
        </w:rPr>
        <w:t xml:space="preserve">F. It is only used on systems with variable metering devices (TXV or EXV). This method is detailed in Reference Appendix RA3.2.2.6.2. Systems verified using this method may be eligible for HERS verification compliance using </w:t>
      </w:r>
      <w:r>
        <w:rPr>
          <w:rFonts w:asciiTheme="minorHAnsi" w:hAnsiTheme="minorHAnsi"/>
        </w:rPr>
        <w:t>Group S</w:t>
      </w:r>
      <w:r w:rsidRPr="00120E9A">
        <w:rPr>
          <w:rFonts w:asciiTheme="minorHAnsi" w:hAnsiTheme="minorHAnsi"/>
        </w:rPr>
        <w:t>ampling. Choosing this option will generate a CF2R-MCH-25b.</w:t>
      </w:r>
    </w:p>
    <w:p w14:paraId="517E5A53" w14:textId="124C13AA" w:rsidR="00122CEE" w:rsidRPr="00120E9A" w:rsidRDefault="00122CEE" w:rsidP="00122CEE">
      <w:pPr>
        <w:pStyle w:val="ListParagraph"/>
        <w:numPr>
          <w:ilvl w:val="0"/>
          <w:numId w:val="5"/>
        </w:numPr>
        <w:spacing w:after="60"/>
        <w:ind w:left="1080"/>
        <w:rPr>
          <w:rFonts w:asciiTheme="minorHAnsi" w:hAnsiTheme="minorHAnsi"/>
        </w:rPr>
      </w:pPr>
      <w:r w:rsidRPr="00120E9A">
        <w:rPr>
          <w:rFonts w:asciiTheme="minorHAnsi" w:hAnsiTheme="minorHAnsi"/>
        </w:rPr>
        <w:t xml:space="preserve">Weigh-in; </w:t>
      </w:r>
      <w:r w:rsidR="008B4C10">
        <w:rPr>
          <w:rFonts w:asciiTheme="minorHAnsi" w:hAnsiTheme="minorHAnsi"/>
        </w:rPr>
        <w:t>t</w:t>
      </w:r>
      <w:r w:rsidRPr="00120E9A">
        <w:rPr>
          <w:rFonts w:asciiTheme="minorHAnsi" w:hAnsiTheme="minorHAnsi"/>
        </w:rPr>
        <w:t>his verification method can be used at any outdoor temperature allowed by the equipment manufacturer.  This method is detailed in Reference Appendix RA3.2.3. Systems verified using this method are NOT eligible for HERS verification compliance using Group Sampling. Choosing this option will generate a CF2R-MCH-25c.</w:t>
      </w:r>
    </w:p>
    <w:p w14:paraId="517E5A54" w14:textId="49B23CDA" w:rsidR="00122CEE" w:rsidRPr="00120E9A" w:rsidRDefault="00122CEE" w:rsidP="00122CEE">
      <w:pPr>
        <w:pStyle w:val="ListParagraph"/>
        <w:numPr>
          <w:ilvl w:val="0"/>
          <w:numId w:val="5"/>
        </w:numPr>
        <w:spacing w:after="60"/>
        <w:ind w:left="1080"/>
        <w:rPr>
          <w:rFonts w:asciiTheme="minorHAnsi" w:hAnsiTheme="minorHAnsi"/>
        </w:rPr>
      </w:pPr>
      <w:r w:rsidRPr="00120E9A">
        <w:rPr>
          <w:rFonts w:asciiTheme="minorHAnsi" w:hAnsiTheme="minorHAnsi"/>
        </w:rPr>
        <w:t>Winter Setup (applicable when outdoor temperature is &lt; 55</w:t>
      </w:r>
      <w:r w:rsidR="000F564E">
        <w:rPr>
          <w:rFonts w:asciiTheme="minorHAnsi" w:hAnsiTheme="minorHAnsi"/>
        </w:rPr>
        <w:t>°</w:t>
      </w:r>
      <w:r w:rsidRPr="00120E9A">
        <w:rPr>
          <w:rFonts w:asciiTheme="minorHAnsi" w:hAnsiTheme="minorHAnsi"/>
        </w:rPr>
        <w:t xml:space="preserve">F); </w:t>
      </w:r>
      <w:r w:rsidR="008B4C10">
        <w:rPr>
          <w:rFonts w:asciiTheme="minorHAnsi" w:hAnsiTheme="minorHAnsi"/>
        </w:rPr>
        <w:t>t</w:t>
      </w:r>
      <w:r w:rsidRPr="00120E9A">
        <w:rPr>
          <w:rFonts w:asciiTheme="minorHAnsi" w:hAnsiTheme="minorHAnsi"/>
        </w:rPr>
        <w:t>he Winter Setup verification method is a special version of the Subcooling method. It can be used when the outdoor temperature is between 37</w:t>
      </w:r>
      <w:r w:rsidR="000F564E">
        <w:rPr>
          <w:rFonts w:asciiTheme="minorHAnsi" w:hAnsiTheme="minorHAnsi"/>
        </w:rPr>
        <w:t>°F</w:t>
      </w:r>
      <w:r w:rsidRPr="00120E9A">
        <w:rPr>
          <w:rFonts w:asciiTheme="minorHAnsi" w:hAnsiTheme="minorHAnsi"/>
        </w:rPr>
        <w:t xml:space="preserve"> and 55</w:t>
      </w:r>
      <w:r w:rsidR="000F564E">
        <w:rPr>
          <w:rFonts w:asciiTheme="minorHAnsi" w:hAnsiTheme="minorHAnsi"/>
        </w:rPr>
        <w:t>°</w:t>
      </w:r>
      <w:r w:rsidRPr="00120E9A">
        <w:rPr>
          <w:rFonts w:asciiTheme="minorHAnsi" w:hAnsiTheme="minorHAnsi"/>
        </w:rPr>
        <w:t>F. It can only be used on equipment where the manufacturer has specifically approved it for the equipment being tested. The Winter Setup procedure is details in Residential Appendix RA1.2. Choosing this option will generate a CF2R-MCH-25e.</w:t>
      </w:r>
    </w:p>
    <w:p w14:paraId="517E5A55" w14:textId="72F19F2E" w:rsidR="00122CEE" w:rsidRPr="00120E9A" w:rsidRDefault="00122CEE" w:rsidP="00122CEE">
      <w:pPr>
        <w:pStyle w:val="ListParagraph"/>
        <w:numPr>
          <w:ilvl w:val="0"/>
          <w:numId w:val="5"/>
        </w:numPr>
        <w:spacing w:after="60"/>
        <w:ind w:left="1080"/>
        <w:rPr>
          <w:rFonts w:asciiTheme="minorHAnsi" w:hAnsiTheme="minorHAnsi"/>
        </w:rPr>
      </w:pPr>
      <w:r w:rsidRPr="00120E9A">
        <w:rPr>
          <w:rFonts w:asciiTheme="minorHAnsi" w:hAnsiTheme="minorHAnsi"/>
        </w:rPr>
        <w:t>New Package Unit Factory Charge; Choose this option when a new package unit is being installed that has an AHRI rating.  This helps ensure that the unit was properly charged at the factory. HERS verification of refrigerant charge may not be required in this case. Choosing this option will generate a CF2R-MCH-25f.</w:t>
      </w:r>
    </w:p>
    <w:p w14:paraId="517E5A56" w14:textId="3A74A810"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Identify who will be performing the verification that is documented on this Certificate of Installation, select from the two options. Note that HERS verification compliance by Group Sampling requires that the installer perform their own refrigerant charge verification as part of the installation of the equipment prior to the system being put into a sample group for possible selection by a HERS rater for verification. If Group Sampling is not intended, the HERS Rater may perform the refrigerant charge verification on behalf of the Installing Contractor (applies to any method but Weigh-In) and the Rater will enter same results on both the CF2R and CF3R.</w:t>
      </w:r>
    </w:p>
    <w:p w14:paraId="517E5A57" w14:textId="3BEE89AE" w:rsidR="00122CEE" w:rsidRDefault="00122CEE" w:rsidP="00122CEE">
      <w:pPr>
        <w:numPr>
          <w:ilvl w:val="0"/>
          <w:numId w:val="9"/>
        </w:numPr>
        <w:rPr>
          <w:rFonts w:asciiTheme="minorHAnsi" w:hAnsiTheme="minorHAnsi"/>
        </w:rPr>
      </w:pPr>
      <w:r w:rsidRPr="00120E9A">
        <w:rPr>
          <w:rFonts w:asciiTheme="minorHAnsi" w:hAnsiTheme="minorHAnsi"/>
        </w:rPr>
        <w:lastRenderedPageBreak/>
        <w:t xml:space="preserve">The Group Sampling status is automatically displayed based on the input results of </w:t>
      </w:r>
      <w:r w:rsidR="00A24335">
        <w:rPr>
          <w:rFonts w:asciiTheme="minorHAnsi" w:hAnsiTheme="minorHAnsi"/>
        </w:rPr>
        <w:t>A15</w:t>
      </w:r>
      <w:r w:rsidRPr="00120E9A">
        <w:rPr>
          <w:rFonts w:asciiTheme="minorHAnsi" w:hAnsiTheme="minorHAnsi"/>
        </w:rPr>
        <w:t xml:space="preserve"> and </w:t>
      </w:r>
      <w:r w:rsidR="00A24335">
        <w:rPr>
          <w:rFonts w:asciiTheme="minorHAnsi" w:hAnsiTheme="minorHAnsi"/>
        </w:rPr>
        <w:t>A16</w:t>
      </w:r>
      <w:r w:rsidRPr="00120E9A">
        <w:rPr>
          <w:rFonts w:asciiTheme="minorHAnsi" w:hAnsiTheme="minorHAnsi"/>
        </w:rPr>
        <w:t>.  Group Sampling procedures are detailed Residential Appendix RA2.3.</w:t>
      </w:r>
    </w:p>
    <w:p w14:paraId="517E5A59" w14:textId="77777777" w:rsidR="00122CEE" w:rsidRDefault="00122CEE" w:rsidP="00122CEE">
      <w:pPr>
        <w:ind w:left="360"/>
        <w:rPr>
          <w:rFonts w:ascii="Calibri" w:hAnsi="Calibri"/>
        </w:rPr>
      </w:pPr>
    </w:p>
    <w:p w14:paraId="517E5A5A" w14:textId="77777777" w:rsidR="00122CEE" w:rsidRPr="00C016B2" w:rsidRDefault="00122CEE" w:rsidP="00122CEE">
      <w:pPr>
        <w:rPr>
          <w:rFonts w:ascii="Calibri" w:hAnsi="Calibri"/>
          <w:b/>
        </w:rPr>
      </w:pPr>
      <w:r w:rsidRPr="00C016B2">
        <w:rPr>
          <w:rFonts w:ascii="Calibri" w:hAnsi="Calibri"/>
          <w:b/>
        </w:rPr>
        <w:t>Section B. Measurement Access Hole (MAH) Verification</w:t>
      </w:r>
    </w:p>
    <w:p w14:paraId="517E5A5C" w14:textId="49249DD2" w:rsidR="00122CEE" w:rsidRPr="007936C3" w:rsidRDefault="00122CEE" w:rsidP="00122CEE">
      <w:pPr>
        <w:pStyle w:val="ListParagraph"/>
        <w:numPr>
          <w:ilvl w:val="0"/>
          <w:numId w:val="10"/>
        </w:numPr>
        <w:rPr>
          <w:rFonts w:ascii="Calibri" w:hAnsi="Calibri"/>
        </w:rPr>
      </w:pPr>
      <w:r w:rsidRPr="007936C3">
        <w:rPr>
          <w:rFonts w:ascii="Calibri" w:hAnsi="Calibri"/>
        </w:rPr>
        <w:t>Indicate the method used to demonstrate compliance with the MAH requirement by selecting the appropriate method from the drop down list. Procedures for installing MAH’s are detailed in RA3.2.2.3. Selecting that the MAH cannot be installed consistent with Figure 3.2-1 may result in additional scrutiny by enforcement personnel.</w:t>
      </w:r>
    </w:p>
    <w:p w14:paraId="517E5A5D" w14:textId="77777777" w:rsidR="00122CEE" w:rsidRPr="007936C3" w:rsidRDefault="00122CEE" w:rsidP="00122CEE">
      <w:pPr>
        <w:pStyle w:val="ListParagraph"/>
        <w:ind w:left="0"/>
        <w:rPr>
          <w:rFonts w:ascii="Calibri" w:hAnsi="Calibri"/>
        </w:rPr>
      </w:pPr>
    </w:p>
    <w:p w14:paraId="517E5A5E" w14:textId="79A8D1A7" w:rsidR="00122CEE" w:rsidRPr="00C016B2" w:rsidRDefault="00122CEE" w:rsidP="00122CEE">
      <w:pPr>
        <w:rPr>
          <w:rFonts w:ascii="Calibri" w:hAnsi="Calibri"/>
          <w:b/>
        </w:rPr>
      </w:pPr>
      <w:r w:rsidRPr="00C016B2">
        <w:rPr>
          <w:rFonts w:ascii="Calibri" w:hAnsi="Calibri"/>
          <w:b/>
        </w:rPr>
        <w:t>Section C. Minimum System Airflow Rate Verification</w:t>
      </w:r>
    </w:p>
    <w:p w14:paraId="517E5A5F" w14:textId="2587439B" w:rsidR="00122CEE" w:rsidRPr="007936C3" w:rsidRDefault="00122CEE" w:rsidP="00122CEE">
      <w:pPr>
        <w:pStyle w:val="ListParagraph"/>
        <w:numPr>
          <w:ilvl w:val="0"/>
          <w:numId w:val="11"/>
        </w:numPr>
        <w:rPr>
          <w:rFonts w:ascii="Calibri" w:hAnsi="Calibri"/>
        </w:rPr>
      </w:pPr>
      <w:r w:rsidRPr="007936C3">
        <w:rPr>
          <w:rFonts w:ascii="Calibri" w:hAnsi="Calibri"/>
        </w:rPr>
        <w:t xml:space="preserve">This information is automatically calculated based on the information given in </w:t>
      </w:r>
      <w:r w:rsidR="00A24335">
        <w:rPr>
          <w:rFonts w:ascii="Calibri" w:hAnsi="Calibri"/>
        </w:rPr>
        <w:t>A10</w:t>
      </w:r>
      <w:r w:rsidRPr="007936C3">
        <w:rPr>
          <w:rFonts w:ascii="Calibri" w:hAnsi="Calibri"/>
        </w:rPr>
        <w:t>. This is the target minimum system airflow required for the system being verified.</w:t>
      </w:r>
    </w:p>
    <w:p w14:paraId="517E5A60" w14:textId="77777777" w:rsidR="00122CEE" w:rsidRPr="00120E9A" w:rsidRDefault="00122CEE" w:rsidP="00122CEE">
      <w:pPr>
        <w:pStyle w:val="ListParagraph"/>
        <w:numPr>
          <w:ilvl w:val="0"/>
          <w:numId w:val="11"/>
        </w:numPr>
        <w:rPr>
          <w:rFonts w:asciiTheme="minorHAnsi" w:hAnsiTheme="minorHAnsi"/>
        </w:rPr>
      </w:pPr>
      <w:r w:rsidRPr="00120E9A">
        <w:rPr>
          <w:rFonts w:asciiTheme="minorHAnsi" w:hAnsiTheme="minorHAnsi"/>
        </w:rPr>
        <w:t xml:space="preserve">This information is automatically calculated based on the MCH-23 </w:t>
      </w:r>
      <w:r>
        <w:rPr>
          <w:rFonts w:asciiTheme="minorHAnsi" w:hAnsiTheme="minorHAnsi"/>
        </w:rPr>
        <w:t xml:space="preserve">or MCH-28, </w:t>
      </w:r>
      <w:r w:rsidRPr="00120E9A">
        <w:rPr>
          <w:rFonts w:asciiTheme="minorHAnsi" w:hAnsiTheme="minorHAnsi"/>
        </w:rPr>
        <w:t xml:space="preserve">which documents the measured airflow </w:t>
      </w:r>
      <w:r>
        <w:rPr>
          <w:rFonts w:asciiTheme="minorHAnsi" w:hAnsiTheme="minorHAnsi"/>
        </w:rPr>
        <w:t xml:space="preserve">(or alternative method) </w:t>
      </w:r>
      <w:r w:rsidRPr="00120E9A">
        <w:rPr>
          <w:rFonts w:asciiTheme="minorHAnsi" w:hAnsiTheme="minorHAnsi"/>
        </w:rPr>
        <w:t>of the system being verified.  If the measured airflow is not adequate it will not comply with the airflow requirements and refrigerant charge verification cannot be performed</w:t>
      </w:r>
      <w:r>
        <w:rPr>
          <w:rFonts w:asciiTheme="minorHAnsi" w:hAnsiTheme="minorHAnsi"/>
        </w:rPr>
        <w:t xml:space="preserve"> until the airflow meets the requirement</w:t>
      </w:r>
      <w:r w:rsidRPr="00120E9A">
        <w:rPr>
          <w:rFonts w:asciiTheme="minorHAnsi" w:hAnsiTheme="minorHAnsi"/>
        </w:rPr>
        <w:t>.</w:t>
      </w:r>
    </w:p>
    <w:p w14:paraId="517E5A62" w14:textId="77777777" w:rsidR="00122CEE" w:rsidRPr="007936C3" w:rsidRDefault="00122CEE" w:rsidP="00122CEE">
      <w:pPr>
        <w:rPr>
          <w:rFonts w:ascii="Calibri" w:hAnsi="Calibri"/>
        </w:rPr>
      </w:pPr>
    </w:p>
    <w:p w14:paraId="517E5A63" w14:textId="5C7FDB5E" w:rsidR="00122CEE" w:rsidRPr="00C016B2" w:rsidRDefault="00122CEE" w:rsidP="00122CEE">
      <w:pPr>
        <w:rPr>
          <w:rFonts w:ascii="Calibri" w:hAnsi="Calibri"/>
          <w:b/>
        </w:rPr>
      </w:pPr>
      <w:r w:rsidRPr="00C016B2">
        <w:rPr>
          <w:rFonts w:ascii="Calibri" w:hAnsi="Calibri"/>
          <w:b/>
        </w:rPr>
        <w:t>Section D. Verification of New Package Unit Factory Charge</w:t>
      </w:r>
    </w:p>
    <w:p w14:paraId="517E5A66" w14:textId="77777777" w:rsidR="00122CEE" w:rsidRPr="007936C3" w:rsidRDefault="00122CEE" w:rsidP="00122CEE">
      <w:pPr>
        <w:pStyle w:val="ListParagraph"/>
        <w:numPr>
          <w:ilvl w:val="0"/>
          <w:numId w:val="12"/>
        </w:numPr>
        <w:rPr>
          <w:rFonts w:ascii="Calibri" w:hAnsi="Calibri"/>
        </w:rPr>
      </w:pPr>
      <w:r w:rsidRPr="007936C3">
        <w:rPr>
          <w:rFonts w:ascii="Calibri" w:hAnsi="Calibri"/>
        </w:rPr>
        <w:t>By signing the Declaration Statement at the bottom of this form, the installer is declaring that the package unit was an AHRI certified unit and that no modifications were made to the unit to change the factory charge.</w:t>
      </w:r>
    </w:p>
    <w:p w14:paraId="517E5A8E" w14:textId="77777777" w:rsidR="001E2E95" w:rsidRPr="001D49B7" w:rsidRDefault="001E2E95" w:rsidP="00A728D9">
      <w:pPr>
        <w:rPr>
          <w:rFonts w:ascii="Calibri" w:hAnsi="Calibri"/>
          <w:sz w:val="18"/>
          <w:szCs w:val="18"/>
        </w:rPr>
      </w:pPr>
    </w:p>
    <w:p w14:paraId="517E5A8F" w14:textId="77777777" w:rsidR="001E2E95" w:rsidRPr="001D49B7" w:rsidRDefault="001E2E95" w:rsidP="00A728D9">
      <w:pPr>
        <w:rPr>
          <w:rFonts w:ascii="Calibri" w:hAnsi="Calibri"/>
          <w:sz w:val="18"/>
          <w:szCs w:val="18"/>
        </w:rPr>
      </w:pPr>
    </w:p>
    <w:p w14:paraId="517E5A90" w14:textId="77777777" w:rsidR="001E2E95" w:rsidRPr="001D49B7" w:rsidRDefault="001E2E95" w:rsidP="00A728D9">
      <w:pPr>
        <w:rPr>
          <w:rFonts w:ascii="Calibri" w:hAnsi="Calibri"/>
          <w:sz w:val="18"/>
          <w:szCs w:val="18"/>
        </w:rPr>
      </w:pPr>
    </w:p>
    <w:p w14:paraId="517E5A91" w14:textId="77777777" w:rsidR="001E2E95" w:rsidRPr="001D49B7" w:rsidRDefault="001E2E95">
      <w:pPr>
        <w:rPr>
          <w:rFonts w:ascii="Calibri" w:hAnsi="Calibri"/>
          <w:sz w:val="18"/>
          <w:szCs w:val="18"/>
        </w:rPr>
        <w:sectPr w:rsidR="001E2E95" w:rsidRPr="001D49B7" w:rsidSect="0032702E">
          <w:headerReference w:type="even" r:id="rId14"/>
          <w:headerReference w:type="default" r:id="rId15"/>
          <w:footerReference w:type="default" r:id="rId16"/>
          <w:headerReference w:type="first" r:id="rId17"/>
          <w:pgSz w:w="12240" w:h="15840" w:code="1"/>
          <w:pgMar w:top="720" w:right="720" w:bottom="720" w:left="720" w:header="576" w:footer="576" w:gutter="0"/>
          <w:pgNumType w:start="1"/>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22"/>
        <w:gridCol w:w="4773"/>
        <w:gridCol w:w="5395"/>
      </w:tblGrid>
      <w:tr w:rsidR="001E2E95" w:rsidRPr="001D49B7" w14:paraId="517E5A95" w14:textId="77777777" w:rsidTr="00803995">
        <w:trPr>
          <w:cantSplit/>
          <w:trHeight w:val="449"/>
        </w:trPr>
        <w:tc>
          <w:tcPr>
            <w:tcW w:w="5000" w:type="pct"/>
            <w:gridSpan w:val="3"/>
          </w:tcPr>
          <w:p w14:paraId="517E5A93" w14:textId="300F8DF9" w:rsidR="001E2E95" w:rsidRPr="001D49B7" w:rsidRDefault="00A6230C" w:rsidP="00C016B2">
            <w:pPr>
              <w:rPr>
                <w:rFonts w:ascii="Calibri" w:hAnsi="Calibri"/>
                <w:b/>
              </w:rPr>
            </w:pPr>
            <w:r>
              <w:rPr>
                <w:rFonts w:ascii="Calibri" w:hAnsi="Calibri"/>
                <w:b/>
              </w:rPr>
              <w:lastRenderedPageBreak/>
              <w:t>A. System Information</w:t>
            </w:r>
          </w:p>
          <w:p w14:paraId="517E5A94" w14:textId="77777777" w:rsidR="001E2E95" w:rsidRPr="0032702E" w:rsidRDefault="00A6230C" w:rsidP="00C016B2">
            <w:pPr>
              <w:rPr>
                <w:rFonts w:ascii="Calibri" w:hAnsi="Calibri"/>
              </w:rPr>
            </w:pPr>
            <w:r w:rsidRPr="0032702E">
              <w:rPr>
                <w:rFonts w:ascii="Calibri" w:hAnsi="Calibri"/>
                <w:sz w:val="18"/>
              </w:rPr>
              <w:t>Each system requiring refrigerant charge verification will be documented on a separate certificate.</w:t>
            </w:r>
          </w:p>
        </w:tc>
      </w:tr>
      <w:tr w:rsidR="001E2E95" w:rsidRPr="001D49B7" w14:paraId="517E5A99" w14:textId="77777777" w:rsidTr="00C016B2">
        <w:trPr>
          <w:cantSplit/>
          <w:trHeight w:val="360"/>
        </w:trPr>
        <w:tc>
          <w:tcPr>
            <w:tcW w:w="288" w:type="pct"/>
            <w:vAlign w:val="center"/>
          </w:tcPr>
          <w:p w14:paraId="517E5A96" w14:textId="77777777" w:rsidR="001E2E95" w:rsidRPr="001D49B7" w:rsidRDefault="00A6230C" w:rsidP="00C016B2">
            <w:pPr>
              <w:pStyle w:val="Header"/>
              <w:tabs>
                <w:tab w:val="clear" w:pos="4320"/>
                <w:tab w:val="clear" w:pos="8640"/>
              </w:tabs>
              <w:jc w:val="center"/>
              <w:rPr>
                <w:rFonts w:ascii="Calibri" w:hAnsi="Calibri"/>
              </w:rPr>
            </w:pPr>
            <w:r>
              <w:rPr>
                <w:rFonts w:ascii="Calibri" w:hAnsi="Calibri"/>
              </w:rPr>
              <w:t>01</w:t>
            </w:r>
          </w:p>
        </w:tc>
        <w:tc>
          <w:tcPr>
            <w:tcW w:w="2212" w:type="pct"/>
            <w:vAlign w:val="center"/>
          </w:tcPr>
          <w:p w14:paraId="517E5A97" w14:textId="2A085F90" w:rsidR="001E2E95" w:rsidRPr="001D49B7" w:rsidRDefault="00AF2C4A" w:rsidP="005060EB">
            <w:pPr>
              <w:pStyle w:val="Header"/>
              <w:tabs>
                <w:tab w:val="clear" w:pos="4320"/>
                <w:tab w:val="clear" w:pos="8640"/>
              </w:tabs>
              <w:rPr>
                <w:rFonts w:ascii="Calibri" w:hAnsi="Calibri"/>
              </w:rPr>
            </w:pPr>
            <w:r>
              <w:rPr>
                <w:rFonts w:ascii="Calibri" w:hAnsi="Calibri"/>
              </w:rPr>
              <w:t xml:space="preserve">Space Conditioning </w:t>
            </w:r>
            <w:r w:rsidR="00A6230C">
              <w:rPr>
                <w:rFonts w:ascii="Calibri" w:hAnsi="Calibri"/>
              </w:rPr>
              <w:t>System Identification or Name</w:t>
            </w:r>
          </w:p>
        </w:tc>
        <w:tc>
          <w:tcPr>
            <w:tcW w:w="2500" w:type="pct"/>
          </w:tcPr>
          <w:p w14:paraId="517E5A98" w14:textId="77777777" w:rsidR="001E2E95" w:rsidRPr="001D49B7" w:rsidRDefault="00A6230C" w:rsidP="00803995">
            <w:pPr>
              <w:pStyle w:val="Header"/>
              <w:tabs>
                <w:tab w:val="clear" w:pos="4320"/>
                <w:tab w:val="clear" w:pos="8640"/>
              </w:tabs>
              <w:spacing w:after="60"/>
              <w:rPr>
                <w:rFonts w:ascii="Calibri" w:hAnsi="Calibri"/>
              </w:rPr>
            </w:pPr>
            <w:r>
              <w:rPr>
                <w:rFonts w:ascii="Calibri" w:hAnsi="Calibri"/>
              </w:rPr>
              <w:t>&lt;&lt;auto filled text: referenced from MCH01&gt;&gt;</w:t>
            </w:r>
          </w:p>
        </w:tc>
      </w:tr>
      <w:tr w:rsidR="001E2E95" w:rsidRPr="001D49B7" w14:paraId="517E5A9D" w14:textId="77777777" w:rsidTr="00C016B2">
        <w:trPr>
          <w:cantSplit/>
          <w:trHeight w:val="360"/>
        </w:trPr>
        <w:tc>
          <w:tcPr>
            <w:tcW w:w="288" w:type="pct"/>
            <w:vAlign w:val="center"/>
          </w:tcPr>
          <w:p w14:paraId="517E5A9A" w14:textId="77777777" w:rsidR="001E2E95" w:rsidRPr="001D49B7" w:rsidRDefault="00A6230C" w:rsidP="00C016B2">
            <w:pPr>
              <w:pStyle w:val="Header"/>
              <w:tabs>
                <w:tab w:val="clear" w:pos="4320"/>
                <w:tab w:val="clear" w:pos="8640"/>
              </w:tabs>
              <w:jc w:val="center"/>
              <w:rPr>
                <w:rFonts w:ascii="Calibri" w:hAnsi="Calibri"/>
              </w:rPr>
            </w:pPr>
            <w:r>
              <w:rPr>
                <w:rFonts w:ascii="Calibri" w:hAnsi="Calibri"/>
              </w:rPr>
              <w:t>02</w:t>
            </w:r>
          </w:p>
        </w:tc>
        <w:tc>
          <w:tcPr>
            <w:tcW w:w="2212" w:type="pct"/>
            <w:vAlign w:val="center"/>
          </w:tcPr>
          <w:p w14:paraId="517E5A9B" w14:textId="07E9E164" w:rsidR="001E2E95" w:rsidRPr="001D49B7" w:rsidRDefault="00AF2C4A" w:rsidP="005060EB">
            <w:pPr>
              <w:pStyle w:val="Header"/>
              <w:tabs>
                <w:tab w:val="clear" w:pos="4320"/>
                <w:tab w:val="clear" w:pos="8640"/>
              </w:tabs>
              <w:rPr>
                <w:rFonts w:ascii="Calibri" w:hAnsi="Calibri"/>
              </w:rPr>
            </w:pPr>
            <w:r>
              <w:rPr>
                <w:rFonts w:ascii="Calibri" w:hAnsi="Calibri"/>
              </w:rPr>
              <w:t xml:space="preserve">Space Conditioning </w:t>
            </w:r>
            <w:r w:rsidR="00A6230C">
              <w:rPr>
                <w:rFonts w:ascii="Calibri" w:hAnsi="Calibri"/>
              </w:rPr>
              <w:t>System Location or Area Served</w:t>
            </w:r>
          </w:p>
        </w:tc>
        <w:tc>
          <w:tcPr>
            <w:tcW w:w="2500" w:type="pct"/>
          </w:tcPr>
          <w:p w14:paraId="517E5A9C" w14:textId="77777777" w:rsidR="001E2E95" w:rsidRPr="001D49B7" w:rsidRDefault="00A6230C" w:rsidP="00803995">
            <w:pPr>
              <w:spacing w:after="60"/>
              <w:rPr>
                <w:rFonts w:ascii="Calibri" w:hAnsi="Calibri"/>
              </w:rPr>
            </w:pPr>
            <w:r>
              <w:rPr>
                <w:rFonts w:ascii="Calibri" w:hAnsi="Calibri"/>
              </w:rPr>
              <w:t>&lt;&lt;auto filled text: referenced from MCH01&gt;&gt;</w:t>
            </w:r>
          </w:p>
        </w:tc>
      </w:tr>
      <w:tr w:rsidR="001E2E95" w:rsidRPr="001D49B7" w14:paraId="517E5AA1" w14:textId="77777777" w:rsidTr="00C016B2">
        <w:trPr>
          <w:cantSplit/>
          <w:trHeight w:val="360"/>
        </w:trPr>
        <w:tc>
          <w:tcPr>
            <w:tcW w:w="288" w:type="pct"/>
            <w:vAlign w:val="center"/>
          </w:tcPr>
          <w:p w14:paraId="517E5A9E" w14:textId="77777777" w:rsidR="001E2E95" w:rsidRPr="001D49B7" w:rsidRDefault="00A6230C" w:rsidP="00C016B2">
            <w:pPr>
              <w:pStyle w:val="Header"/>
              <w:tabs>
                <w:tab w:val="clear" w:pos="4320"/>
                <w:tab w:val="clear" w:pos="8640"/>
              </w:tabs>
              <w:jc w:val="center"/>
              <w:rPr>
                <w:rFonts w:ascii="Calibri" w:hAnsi="Calibri"/>
              </w:rPr>
            </w:pPr>
            <w:r>
              <w:rPr>
                <w:rFonts w:ascii="Calibri" w:hAnsi="Calibri"/>
              </w:rPr>
              <w:t>03</w:t>
            </w:r>
          </w:p>
        </w:tc>
        <w:tc>
          <w:tcPr>
            <w:tcW w:w="2212" w:type="pct"/>
            <w:vAlign w:val="center"/>
          </w:tcPr>
          <w:p w14:paraId="517E5A9F" w14:textId="2BF20ACD" w:rsidR="001E2E95" w:rsidRPr="001D49B7" w:rsidRDefault="00A6230C" w:rsidP="005060EB">
            <w:pPr>
              <w:pStyle w:val="Header"/>
              <w:tabs>
                <w:tab w:val="clear" w:pos="4320"/>
                <w:tab w:val="clear" w:pos="8640"/>
              </w:tabs>
              <w:rPr>
                <w:rFonts w:ascii="Calibri" w:hAnsi="Calibri"/>
              </w:rPr>
            </w:pPr>
            <w:r>
              <w:rPr>
                <w:rFonts w:ascii="Calibri" w:hAnsi="Calibri"/>
              </w:rPr>
              <w:t xml:space="preserve">Condenser (or package unit) </w:t>
            </w:r>
            <w:r w:rsidR="005060EB">
              <w:rPr>
                <w:rFonts w:ascii="Calibri" w:hAnsi="Calibri"/>
              </w:rPr>
              <w:t>M</w:t>
            </w:r>
            <w:r>
              <w:rPr>
                <w:rFonts w:ascii="Calibri" w:hAnsi="Calibri"/>
              </w:rPr>
              <w:t xml:space="preserve">ake or </w:t>
            </w:r>
            <w:r w:rsidR="005060EB">
              <w:rPr>
                <w:rFonts w:ascii="Calibri" w:hAnsi="Calibri"/>
              </w:rPr>
              <w:t>B</w:t>
            </w:r>
            <w:r>
              <w:rPr>
                <w:rFonts w:ascii="Calibri" w:hAnsi="Calibri"/>
              </w:rPr>
              <w:t>rand</w:t>
            </w:r>
          </w:p>
        </w:tc>
        <w:tc>
          <w:tcPr>
            <w:tcW w:w="2500" w:type="pct"/>
          </w:tcPr>
          <w:p w14:paraId="517E5AA0" w14:textId="77777777" w:rsidR="001E2E95" w:rsidRPr="001D49B7" w:rsidRDefault="00A6230C" w:rsidP="00803995">
            <w:pPr>
              <w:spacing w:after="60"/>
              <w:rPr>
                <w:rFonts w:ascii="Calibri" w:hAnsi="Calibri"/>
              </w:rPr>
            </w:pPr>
            <w:r>
              <w:rPr>
                <w:rFonts w:ascii="Calibri" w:hAnsi="Calibri"/>
              </w:rPr>
              <w:t>&lt;&lt;auto filled text: referenced from MCH01&gt;&gt;</w:t>
            </w:r>
          </w:p>
        </w:tc>
      </w:tr>
      <w:tr w:rsidR="001E2E95" w:rsidRPr="001D49B7" w14:paraId="517E5AA5" w14:textId="77777777" w:rsidTr="00C016B2">
        <w:trPr>
          <w:cantSplit/>
          <w:trHeight w:val="360"/>
        </w:trPr>
        <w:tc>
          <w:tcPr>
            <w:tcW w:w="288" w:type="pct"/>
            <w:vAlign w:val="center"/>
          </w:tcPr>
          <w:p w14:paraId="517E5AA2" w14:textId="77777777" w:rsidR="001E2E95" w:rsidRPr="001D49B7" w:rsidRDefault="00A6230C" w:rsidP="00C016B2">
            <w:pPr>
              <w:pStyle w:val="Header"/>
              <w:tabs>
                <w:tab w:val="clear" w:pos="4320"/>
                <w:tab w:val="clear" w:pos="8640"/>
              </w:tabs>
              <w:jc w:val="center"/>
              <w:rPr>
                <w:rFonts w:ascii="Calibri" w:hAnsi="Calibri"/>
              </w:rPr>
            </w:pPr>
            <w:r>
              <w:rPr>
                <w:rFonts w:ascii="Calibri" w:hAnsi="Calibri"/>
              </w:rPr>
              <w:t>04</w:t>
            </w:r>
          </w:p>
        </w:tc>
        <w:tc>
          <w:tcPr>
            <w:tcW w:w="2212" w:type="pct"/>
            <w:vAlign w:val="center"/>
          </w:tcPr>
          <w:p w14:paraId="517E5AA3" w14:textId="7F951F7A" w:rsidR="001E2E95" w:rsidRPr="001D49B7" w:rsidRDefault="00A6230C" w:rsidP="005060EB">
            <w:pPr>
              <w:pStyle w:val="Header"/>
              <w:tabs>
                <w:tab w:val="clear" w:pos="4320"/>
                <w:tab w:val="clear" w:pos="8640"/>
              </w:tabs>
              <w:rPr>
                <w:rFonts w:ascii="Calibri" w:hAnsi="Calibri"/>
              </w:rPr>
            </w:pPr>
            <w:r>
              <w:rPr>
                <w:rFonts w:ascii="Calibri" w:hAnsi="Calibri"/>
              </w:rPr>
              <w:t xml:space="preserve">Condenser (or package unit) </w:t>
            </w:r>
            <w:r w:rsidR="005060EB">
              <w:rPr>
                <w:rFonts w:ascii="Calibri" w:hAnsi="Calibri"/>
              </w:rPr>
              <w:t>M</w:t>
            </w:r>
            <w:r>
              <w:rPr>
                <w:rFonts w:ascii="Calibri" w:hAnsi="Calibri"/>
              </w:rPr>
              <w:t xml:space="preserve">odel </w:t>
            </w:r>
            <w:r w:rsidR="005060EB">
              <w:rPr>
                <w:rFonts w:ascii="Calibri" w:hAnsi="Calibri"/>
              </w:rPr>
              <w:t>N</w:t>
            </w:r>
            <w:r>
              <w:rPr>
                <w:rFonts w:ascii="Calibri" w:hAnsi="Calibri"/>
              </w:rPr>
              <w:t>umber</w:t>
            </w:r>
          </w:p>
        </w:tc>
        <w:tc>
          <w:tcPr>
            <w:tcW w:w="2500" w:type="pct"/>
          </w:tcPr>
          <w:p w14:paraId="517E5AA4" w14:textId="77777777" w:rsidR="001E2E95" w:rsidRPr="001D49B7" w:rsidRDefault="00A6230C" w:rsidP="00803995">
            <w:pPr>
              <w:spacing w:after="60"/>
              <w:rPr>
                <w:rFonts w:ascii="Calibri" w:hAnsi="Calibri"/>
              </w:rPr>
            </w:pPr>
            <w:r>
              <w:rPr>
                <w:rFonts w:ascii="Calibri" w:hAnsi="Calibri"/>
              </w:rPr>
              <w:t>&lt;&lt;auto filled text: referenced from MCH01&gt;&gt;</w:t>
            </w:r>
          </w:p>
        </w:tc>
      </w:tr>
      <w:tr w:rsidR="001E2E95" w:rsidRPr="001D49B7" w14:paraId="517E5AA9" w14:textId="77777777" w:rsidTr="00C016B2">
        <w:trPr>
          <w:cantSplit/>
          <w:trHeight w:val="360"/>
        </w:trPr>
        <w:tc>
          <w:tcPr>
            <w:tcW w:w="288" w:type="pct"/>
            <w:vAlign w:val="center"/>
          </w:tcPr>
          <w:p w14:paraId="517E5AA6" w14:textId="77777777" w:rsidR="001E2E95" w:rsidRPr="001D49B7" w:rsidRDefault="00A6230C" w:rsidP="00C016B2">
            <w:pPr>
              <w:pStyle w:val="Header"/>
              <w:tabs>
                <w:tab w:val="clear" w:pos="4320"/>
                <w:tab w:val="clear" w:pos="8640"/>
              </w:tabs>
              <w:jc w:val="center"/>
              <w:rPr>
                <w:rFonts w:ascii="Calibri" w:hAnsi="Calibri"/>
              </w:rPr>
            </w:pPr>
            <w:r>
              <w:rPr>
                <w:rFonts w:ascii="Calibri" w:hAnsi="Calibri"/>
              </w:rPr>
              <w:t>05</w:t>
            </w:r>
          </w:p>
        </w:tc>
        <w:tc>
          <w:tcPr>
            <w:tcW w:w="2212" w:type="pct"/>
            <w:vAlign w:val="center"/>
          </w:tcPr>
          <w:p w14:paraId="517E5AA7" w14:textId="16E596B1" w:rsidR="001E2E95" w:rsidRPr="001D49B7" w:rsidRDefault="00A6230C" w:rsidP="005060EB">
            <w:pPr>
              <w:pStyle w:val="Header"/>
              <w:tabs>
                <w:tab w:val="clear" w:pos="4320"/>
                <w:tab w:val="clear" w:pos="8640"/>
              </w:tabs>
              <w:rPr>
                <w:rFonts w:ascii="Calibri" w:hAnsi="Calibri"/>
              </w:rPr>
            </w:pPr>
            <w:r>
              <w:rPr>
                <w:rFonts w:ascii="Calibri" w:hAnsi="Calibri"/>
              </w:rPr>
              <w:t>Nominal Cooling Capacity (tons) of Condenser</w:t>
            </w:r>
          </w:p>
        </w:tc>
        <w:tc>
          <w:tcPr>
            <w:tcW w:w="2500" w:type="pct"/>
          </w:tcPr>
          <w:p w14:paraId="517E5AA8" w14:textId="77777777" w:rsidR="001E2E95" w:rsidRPr="001D49B7" w:rsidRDefault="00A6230C" w:rsidP="00803995">
            <w:pPr>
              <w:spacing w:after="60"/>
              <w:rPr>
                <w:rFonts w:ascii="Calibri" w:hAnsi="Calibri"/>
              </w:rPr>
            </w:pPr>
            <w:r>
              <w:rPr>
                <w:rFonts w:ascii="Calibri" w:hAnsi="Calibri"/>
              </w:rPr>
              <w:t>&lt;&lt;auto filled text: referenced from MCH01&gt;&gt;</w:t>
            </w:r>
          </w:p>
        </w:tc>
      </w:tr>
      <w:tr w:rsidR="001E2E95" w:rsidRPr="001D49B7" w14:paraId="517E5AAD" w14:textId="77777777" w:rsidTr="00C016B2">
        <w:trPr>
          <w:cantSplit/>
          <w:trHeight w:val="360"/>
        </w:trPr>
        <w:tc>
          <w:tcPr>
            <w:tcW w:w="288" w:type="pct"/>
            <w:vAlign w:val="center"/>
          </w:tcPr>
          <w:p w14:paraId="517E5AAA" w14:textId="77777777" w:rsidR="001E2E95" w:rsidRPr="001D49B7" w:rsidRDefault="00A6230C" w:rsidP="00C016B2">
            <w:pPr>
              <w:pStyle w:val="Header"/>
              <w:tabs>
                <w:tab w:val="clear" w:pos="4320"/>
                <w:tab w:val="clear" w:pos="8640"/>
              </w:tabs>
              <w:jc w:val="center"/>
              <w:rPr>
                <w:rFonts w:ascii="Calibri" w:hAnsi="Calibri"/>
              </w:rPr>
            </w:pPr>
            <w:r>
              <w:rPr>
                <w:rFonts w:ascii="Calibri" w:hAnsi="Calibri"/>
              </w:rPr>
              <w:t>06</w:t>
            </w:r>
          </w:p>
        </w:tc>
        <w:tc>
          <w:tcPr>
            <w:tcW w:w="2212" w:type="pct"/>
            <w:vAlign w:val="center"/>
          </w:tcPr>
          <w:p w14:paraId="517E5AAB" w14:textId="00D2B216" w:rsidR="001E2E95" w:rsidRPr="001D49B7" w:rsidRDefault="00A6230C" w:rsidP="005060EB">
            <w:pPr>
              <w:pStyle w:val="Header"/>
              <w:tabs>
                <w:tab w:val="clear" w:pos="4320"/>
                <w:tab w:val="clear" w:pos="8640"/>
              </w:tabs>
              <w:rPr>
                <w:rFonts w:ascii="Calibri" w:hAnsi="Calibri"/>
              </w:rPr>
            </w:pPr>
            <w:r>
              <w:rPr>
                <w:rFonts w:ascii="Calibri" w:hAnsi="Calibri"/>
              </w:rPr>
              <w:t xml:space="preserve">Condenser (or package unit) </w:t>
            </w:r>
            <w:r w:rsidR="005060EB">
              <w:rPr>
                <w:rFonts w:ascii="Calibri" w:hAnsi="Calibri"/>
              </w:rPr>
              <w:t>S</w:t>
            </w:r>
            <w:r>
              <w:rPr>
                <w:rFonts w:ascii="Calibri" w:hAnsi="Calibri"/>
              </w:rPr>
              <w:t xml:space="preserve">erial </w:t>
            </w:r>
            <w:r w:rsidR="005060EB">
              <w:rPr>
                <w:rFonts w:ascii="Calibri" w:hAnsi="Calibri"/>
              </w:rPr>
              <w:t>N</w:t>
            </w:r>
            <w:r>
              <w:rPr>
                <w:rFonts w:ascii="Calibri" w:hAnsi="Calibri"/>
              </w:rPr>
              <w:t>umber</w:t>
            </w:r>
          </w:p>
        </w:tc>
        <w:tc>
          <w:tcPr>
            <w:tcW w:w="2500" w:type="pct"/>
          </w:tcPr>
          <w:p w14:paraId="517E5AAC" w14:textId="77777777" w:rsidR="001E2E95" w:rsidRPr="001D49B7" w:rsidRDefault="00A6230C" w:rsidP="00803995">
            <w:pPr>
              <w:spacing w:after="60"/>
              <w:rPr>
                <w:rFonts w:ascii="Calibri" w:hAnsi="Calibri"/>
              </w:rPr>
            </w:pPr>
            <w:r>
              <w:rPr>
                <w:rFonts w:ascii="Calibri" w:hAnsi="Calibri"/>
              </w:rPr>
              <w:t>&lt;&lt;auto filled text: referenced from MCH01&gt;&gt;</w:t>
            </w:r>
          </w:p>
        </w:tc>
      </w:tr>
      <w:tr w:rsidR="001E2E95" w:rsidRPr="001D49B7" w14:paraId="517E5AB1" w14:textId="77777777" w:rsidTr="00C016B2">
        <w:trPr>
          <w:cantSplit/>
          <w:trHeight w:val="360"/>
        </w:trPr>
        <w:tc>
          <w:tcPr>
            <w:tcW w:w="288" w:type="pct"/>
            <w:vAlign w:val="center"/>
          </w:tcPr>
          <w:p w14:paraId="517E5AAE" w14:textId="77777777" w:rsidR="001E2E95" w:rsidRPr="001D49B7" w:rsidRDefault="00A6230C" w:rsidP="00C016B2">
            <w:pPr>
              <w:pStyle w:val="Header"/>
              <w:tabs>
                <w:tab w:val="clear" w:pos="4320"/>
                <w:tab w:val="clear" w:pos="8640"/>
              </w:tabs>
              <w:jc w:val="center"/>
              <w:rPr>
                <w:rFonts w:ascii="Calibri" w:hAnsi="Calibri"/>
              </w:rPr>
            </w:pPr>
            <w:r>
              <w:rPr>
                <w:rFonts w:ascii="Calibri" w:hAnsi="Calibri"/>
              </w:rPr>
              <w:t>07</w:t>
            </w:r>
          </w:p>
        </w:tc>
        <w:tc>
          <w:tcPr>
            <w:tcW w:w="2212" w:type="pct"/>
            <w:vAlign w:val="center"/>
          </w:tcPr>
          <w:p w14:paraId="517E5AAF" w14:textId="2E06A8CC" w:rsidR="001E2E95" w:rsidRPr="001D49B7" w:rsidRDefault="00A6230C" w:rsidP="00C016B2">
            <w:pPr>
              <w:pStyle w:val="Header"/>
              <w:tabs>
                <w:tab w:val="clear" w:pos="4320"/>
                <w:tab w:val="clear" w:pos="8640"/>
              </w:tabs>
              <w:rPr>
                <w:rFonts w:ascii="Calibri" w:hAnsi="Calibri"/>
              </w:rPr>
            </w:pPr>
            <w:r>
              <w:rPr>
                <w:rFonts w:ascii="Calibri" w:hAnsi="Calibri"/>
              </w:rPr>
              <w:t>Refrigerant Type</w:t>
            </w:r>
          </w:p>
        </w:tc>
        <w:tc>
          <w:tcPr>
            <w:tcW w:w="2500" w:type="pct"/>
            <w:vAlign w:val="center"/>
          </w:tcPr>
          <w:p w14:paraId="517E5AB0" w14:textId="296B2DAC" w:rsidR="001E2E95" w:rsidRPr="001D49B7" w:rsidRDefault="00A6230C" w:rsidP="003D5AE9">
            <w:pPr>
              <w:pStyle w:val="Header"/>
              <w:tabs>
                <w:tab w:val="clear" w:pos="4320"/>
                <w:tab w:val="clear" w:pos="8640"/>
              </w:tabs>
              <w:spacing w:before="120" w:after="60"/>
              <w:rPr>
                <w:rFonts w:ascii="Calibri" w:hAnsi="Calibri"/>
              </w:rPr>
            </w:pPr>
            <w:r>
              <w:rPr>
                <w:rFonts w:ascii="Calibri" w:hAnsi="Calibri"/>
              </w:rPr>
              <w:t xml:space="preserve">&lt;&lt;user select from list: </w:t>
            </w:r>
            <w:r>
              <w:rPr>
                <w:rFonts w:ascii="Calibri" w:hAnsi="Calibri"/>
                <w:u w:val="single"/>
              </w:rPr>
              <w:t>R-22</w:t>
            </w:r>
            <w:r>
              <w:rPr>
                <w:rFonts w:ascii="Calibri" w:hAnsi="Calibri"/>
              </w:rPr>
              <w:t xml:space="preserve">, or </w:t>
            </w:r>
            <w:r>
              <w:rPr>
                <w:rFonts w:ascii="Calibri" w:hAnsi="Calibri"/>
                <w:u w:val="single"/>
              </w:rPr>
              <w:t>R-410A</w:t>
            </w:r>
            <w:r>
              <w:rPr>
                <w:rFonts w:ascii="Calibri" w:hAnsi="Calibri"/>
              </w:rPr>
              <w:t xml:space="preserve">, or </w:t>
            </w:r>
            <w:r>
              <w:rPr>
                <w:rFonts w:ascii="Calibri" w:hAnsi="Calibri"/>
                <w:u w:val="single"/>
              </w:rPr>
              <w:t>other</w:t>
            </w:r>
            <w:r>
              <w:rPr>
                <w:rFonts w:ascii="Calibri" w:hAnsi="Calibri"/>
              </w:rPr>
              <w:t>&gt;&gt;</w:t>
            </w:r>
          </w:p>
        </w:tc>
      </w:tr>
      <w:tr w:rsidR="001E2E95" w:rsidRPr="001D49B7" w14:paraId="517E5AB5" w14:textId="77777777" w:rsidTr="00C016B2">
        <w:trPr>
          <w:cantSplit/>
          <w:trHeight w:val="360"/>
        </w:trPr>
        <w:tc>
          <w:tcPr>
            <w:tcW w:w="288" w:type="pct"/>
            <w:vAlign w:val="center"/>
          </w:tcPr>
          <w:p w14:paraId="517E5AB2" w14:textId="77777777" w:rsidR="001E2E95" w:rsidRPr="001D49B7" w:rsidRDefault="00A6230C" w:rsidP="00C016B2">
            <w:pPr>
              <w:pStyle w:val="Header"/>
              <w:tabs>
                <w:tab w:val="clear" w:pos="4320"/>
                <w:tab w:val="clear" w:pos="8640"/>
              </w:tabs>
              <w:jc w:val="center"/>
              <w:rPr>
                <w:rFonts w:ascii="Calibri" w:hAnsi="Calibri"/>
              </w:rPr>
            </w:pPr>
            <w:r>
              <w:rPr>
                <w:rFonts w:ascii="Calibri" w:hAnsi="Calibri"/>
              </w:rPr>
              <w:t>08</w:t>
            </w:r>
          </w:p>
        </w:tc>
        <w:tc>
          <w:tcPr>
            <w:tcW w:w="2212" w:type="pct"/>
            <w:vAlign w:val="center"/>
          </w:tcPr>
          <w:p w14:paraId="517E5AB3" w14:textId="5086536E" w:rsidR="001E2E95" w:rsidRPr="001D49B7" w:rsidRDefault="00A6230C" w:rsidP="00C016B2">
            <w:pPr>
              <w:pStyle w:val="Header"/>
              <w:tabs>
                <w:tab w:val="clear" w:pos="4320"/>
                <w:tab w:val="clear" w:pos="8640"/>
              </w:tabs>
              <w:rPr>
                <w:rFonts w:ascii="Calibri" w:hAnsi="Calibri"/>
              </w:rPr>
            </w:pPr>
            <w:r>
              <w:rPr>
                <w:rFonts w:ascii="Calibri" w:hAnsi="Calibri"/>
              </w:rPr>
              <w:t>Other Refrigerant Type (if applicable)</w:t>
            </w:r>
          </w:p>
        </w:tc>
        <w:tc>
          <w:tcPr>
            <w:tcW w:w="2500" w:type="pct"/>
            <w:vAlign w:val="center"/>
          </w:tcPr>
          <w:p w14:paraId="517E5AB4" w14:textId="0FC3F14F" w:rsidR="001E2E95" w:rsidRPr="001D49B7" w:rsidRDefault="00A6230C" w:rsidP="003D5AE9">
            <w:pPr>
              <w:spacing w:before="120" w:after="60"/>
              <w:rPr>
                <w:rFonts w:ascii="Calibri" w:hAnsi="Calibri"/>
              </w:rPr>
            </w:pPr>
            <w:r>
              <w:rPr>
                <w:rFonts w:ascii="Calibri" w:hAnsi="Calibri"/>
              </w:rPr>
              <w:t>&lt;&lt;</w:t>
            </w:r>
            <w:r w:rsidR="003D5AE9">
              <w:rPr>
                <w:rFonts w:ascii="Calibri" w:hAnsi="Calibri"/>
              </w:rPr>
              <w:t xml:space="preserve"> if A07 value = R-22 or R-410A then value in this field = N/A; elseif value in A07= other, then </w:t>
            </w:r>
            <w:r>
              <w:rPr>
                <w:rFonts w:ascii="Calibri" w:hAnsi="Calibri"/>
              </w:rPr>
              <w:t>user input: text</w:t>
            </w:r>
            <w:r w:rsidR="003D5AE9">
              <w:rPr>
                <w:rFonts w:ascii="Calibri" w:hAnsi="Calibri"/>
              </w:rPr>
              <w:t xml:space="preserve"> in this field to identify the refrigerant type</w:t>
            </w:r>
            <w:r w:rsidR="003D5AE9" w:rsidDel="003D5AE9">
              <w:rPr>
                <w:rFonts w:ascii="Calibri" w:hAnsi="Calibri"/>
              </w:rPr>
              <w:t xml:space="preserve"> </w:t>
            </w:r>
            <w:r>
              <w:rPr>
                <w:rFonts w:ascii="Calibri" w:hAnsi="Calibri"/>
              </w:rPr>
              <w:t>&gt;&gt;</w:t>
            </w:r>
          </w:p>
        </w:tc>
      </w:tr>
      <w:tr w:rsidR="0018604B" w:rsidRPr="001D49B7" w14:paraId="3F956FC6" w14:textId="77777777" w:rsidTr="00C016B2">
        <w:trPr>
          <w:cantSplit/>
          <w:trHeight w:val="360"/>
        </w:trPr>
        <w:tc>
          <w:tcPr>
            <w:tcW w:w="288" w:type="pct"/>
            <w:vAlign w:val="center"/>
          </w:tcPr>
          <w:p w14:paraId="3959D9E3" w14:textId="578E072A" w:rsidR="0018604B" w:rsidRDefault="0018604B" w:rsidP="00C016B2">
            <w:pPr>
              <w:pStyle w:val="Header"/>
              <w:tabs>
                <w:tab w:val="clear" w:pos="4320"/>
                <w:tab w:val="clear" w:pos="8640"/>
              </w:tabs>
              <w:jc w:val="center"/>
              <w:rPr>
                <w:rFonts w:ascii="Calibri" w:hAnsi="Calibri"/>
              </w:rPr>
            </w:pPr>
            <w:r>
              <w:rPr>
                <w:rFonts w:ascii="Calibri" w:hAnsi="Calibri"/>
              </w:rPr>
              <w:t>09</w:t>
            </w:r>
          </w:p>
        </w:tc>
        <w:tc>
          <w:tcPr>
            <w:tcW w:w="2212" w:type="pct"/>
            <w:vAlign w:val="center"/>
          </w:tcPr>
          <w:p w14:paraId="4708B2DB" w14:textId="4C3B8694" w:rsidR="0018604B" w:rsidRDefault="0018604B" w:rsidP="00C016B2">
            <w:pPr>
              <w:pStyle w:val="Header"/>
              <w:tabs>
                <w:tab w:val="clear" w:pos="4320"/>
                <w:tab w:val="clear" w:pos="8640"/>
              </w:tabs>
              <w:rPr>
                <w:rFonts w:ascii="Calibri" w:hAnsi="Calibri"/>
              </w:rPr>
            </w:pPr>
            <w:r>
              <w:rPr>
                <w:rFonts w:ascii="Calibri" w:hAnsi="Calibri"/>
              </w:rPr>
              <w:t>Liquid Line Filter Drier Installed According to Manufacturer’s Specifications (if applicable)</w:t>
            </w:r>
          </w:p>
        </w:tc>
        <w:tc>
          <w:tcPr>
            <w:tcW w:w="2500" w:type="pct"/>
            <w:vAlign w:val="center"/>
          </w:tcPr>
          <w:p w14:paraId="33C249C9" w14:textId="4339AA04" w:rsidR="0018604B" w:rsidRDefault="0018604B" w:rsidP="004F5DE9">
            <w:pPr>
              <w:spacing w:before="120" w:after="60"/>
              <w:rPr>
                <w:rFonts w:ascii="Calibri" w:hAnsi="Calibri"/>
              </w:rPr>
            </w:pPr>
            <w:r>
              <w:rPr>
                <w:rFonts w:ascii="Calibri" w:hAnsi="Calibri"/>
              </w:rPr>
              <w:t>&lt;&lt;user selects from list: Yes or NA&gt;&gt;</w:t>
            </w:r>
          </w:p>
        </w:tc>
      </w:tr>
      <w:tr w:rsidR="001E2E95" w:rsidRPr="001D49B7" w14:paraId="517E5AB9" w14:textId="77777777" w:rsidTr="00C016B2">
        <w:trPr>
          <w:cantSplit/>
          <w:trHeight w:val="360"/>
        </w:trPr>
        <w:tc>
          <w:tcPr>
            <w:tcW w:w="288" w:type="pct"/>
            <w:vAlign w:val="center"/>
          </w:tcPr>
          <w:p w14:paraId="517E5AB6" w14:textId="7D11C64C" w:rsidR="001E2E95" w:rsidRPr="001D49B7" w:rsidRDefault="0018604B" w:rsidP="00C016B2">
            <w:pPr>
              <w:pStyle w:val="Header"/>
              <w:tabs>
                <w:tab w:val="clear" w:pos="4320"/>
                <w:tab w:val="clear" w:pos="8640"/>
              </w:tabs>
              <w:jc w:val="center"/>
              <w:rPr>
                <w:rFonts w:ascii="Calibri" w:hAnsi="Calibri"/>
              </w:rPr>
            </w:pPr>
            <w:r>
              <w:rPr>
                <w:rFonts w:ascii="Calibri" w:hAnsi="Calibri"/>
              </w:rPr>
              <w:t>10</w:t>
            </w:r>
          </w:p>
        </w:tc>
        <w:tc>
          <w:tcPr>
            <w:tcW w:w="2212" w:type="pct"/>
            <w:vAlign w:val="center"/>
          </w:tcPr>
          <w:p w14:paraId="517E5AB7" w14:textId="22A6B54F" w:rsidR="001E2E95" w:rsidRPr="001D49B7" w:rsidRDefault="004F5DE9" w:rsidP="00C016B2">
            <w:pPr>
              <w:pStyle w:val="Header"/>
              <w:tabs>
                <w:tab w:val="clear" w:pos="4320"/>
                <w:tab w:val="clear" w:pos="8640"/>
              </w:tabs>
              <w:rPr>
                <w:rFonts w:ascii="Calibri" w:hAnsi="Calibri"/>
              </w:rPr>
            </w:pPr>
            <w:r>
              <w:rPr>
                <w:rFonts w:ascii="Calibri" w:hAnsi="Calibri"/>
              </w:rPr>
              <w:t xml:space="preserve">System Installation </w:t>
            </w:r>
            <w:r w:rsidR="00A6230C">
              <w:rPr>
                <w:rFonts w:ascii="Calibri" w:hAnsi="Calibri"/>
              </w:rPr>
              <w:t>Type</w:t>
            </w:r>
          </w:p>
        </w:tc>
        <w:tc>
          <w:tcPr>
            <w:tcW w:w="2500" w:type="pct"/>
            <w:vAlign w:val="center"/>
          </w:tcPr>
          <w:p w14:paraId="517E5AB8" w14:textId="77777777" w:rsidR="001E2E95" w:rsidRPr="001D49B7" w:rsidRDefault="00A6230C" w:rsidP="004F5DE9">
            <w:pPr>
              <w:spacing w:before="120" w:after="60"/>
              <w:rPr>
                <w:rFonts w:ascii="Calibri" w:hAnsi="Calibri"/>
              </w:rPr>
            </w:pPr>
            <w:r>
              <w:rPr>
                <w:rFonts w:ascii="Calibri" w:hAnsi="Calibri"/>
              </w:rPr>
              <w:t xml:space="preserve">&lt;&lt;user pick one from list: </w:t>
            </w:r>
            <w:r>
              <w:rPr>
                <w:rFonts w:ascii="Calibri" w:hAnsi="Calibri"/>
                <w:u w:val="single"/>
              </w:rPr>
              <w:t>New</w:t>
            </w:r>
            <w:r>
              <w:rPr>
                <w:rFonts w:ascii="Calibri" w:hAnsi="Calibri"/>
              </w:rPr>
              <w:t xml:space="preserve">; or </w:t>
            </w:r>
            <w:r>
              <w:rPr>
                <w:rFonts w:ascii="Calibri" w:hAnsi="Calibri"/>
                <w:u w:val="single"/>
              </w:rPr>
              <w:t>Replacement</w:t>
            </w:r>
            <w:r>
              <w:rPr>
                <w:rFonts w:ascii="Calibri" w:hAnsi="Calibri"/>
              </w:rPr>
              <w:t xml:space="preserve">; or </w:t>
            </w:r>
            <w:r>
              <w:rPr>
                <w:rFonts w:ascii="Calibri" w:hAnsi="Calibri"/>
                <w:u w:val="single"/>
              </w:rPr>
              <w:t>Alteration</w:t>
            </w:r>
            <w:r>
              <w:rPr>
                <w:rFonts w:ascii="Calibri" w:hAnsi="Calibri"/>
              </w:rPr>
              <w:t xml:space="preserve"> &gt;&gt;</w:t>
            </w:r>
          </w:p>
        </w:tc>
      </w:tr>
      <w:tr w:rsidR="001E2E95" w:rsidRPr="001D49B7" w14:paraId="517E5ABD" w14:textId="77777777" w:rsidTr="00C016B2">
        <w:trPr>
          <w:cantSplit/>
          <w:trHeight w:val="360"/>
        </w:trPr>
        <w:tc>
          <w:tcPr>
            <w:tcW w:w="288" w:type="pct"/>
            <w:vAlign w:val="center"/>
          </w:tcPr>
          <w:p w14:paraId="517E5ABA" w14:textId="2DF151D0" w:rsidR="001E2E95" w:rsidRPr="001D49B7" w:rsidRDefault="0018604B" w:rsidP="00C016B2">
            <w:pPr>
              <w:pStyle w:val="Header"/>
              <w:tabs>
                <w:tab w:val="clear" w:pos="4320"/>
                <w:tab w:val="clear" w:pos="8640"/>
              </w:tabs>
              <w:jc w:val="center"/>
              <w:rPr>
                <w:rFonts w:ascii="Calibri" w:hAnsi="Calibri"/>
              </w:rPr>
            </w:pPr>
            <w:r>
              <w:rPr>
                <w:rFonts w:ascii="Calibri" w:hAnsi="Calibri"/>
              </w:rPr>
              <w:t>11</w:t>
            </w:r>
          </w:p>
        </w:tc>
        <w:tc>
          <w:tcPr>
            <w:tcW w:w="2212" w:type="pct"/>
            <w:vAlign w:val="center"/>
          </w:tcPr>
          <w:p w14:paraId="18BD2362" w14:textId="6084BE8D" w:rsidR="005060EB" w:rsidRDefault="00E235EF" w:rsidP="00C016B2">
            <w:pPr>
              <w:pStyle w:val="Header"/>
              <w:tabs>
                <w:tab w:val="clear" w:pos="4320"/>
                <w:tab w:val="clear" w:pos="8640"/>
              </w:tabs>
              <w:rPr>
                <w:rFonts w:ascii="Calibri" w:hAnsi="Calibri"/>
              </w:rPr>
            </w:pPr>
            <w:r>
              <w:rPr>
                <w:rFonts w:ascii="Calibri" w:hAnsi="Calibri"/>
              </w:rPr>
              <w:t>Fault Indicator Display</w:t>
            </w:r>
            <w:r w:rsidR="00A6230C">
              <w:rPr>
                <w:rFonts w:ascii="Calibri" w:hAnsi="Calibri"/>
              </w:rPr>
              <w:t xml:space="preserve"> (</w:t>
            </w:r>
            <w:r>
              <w:rPr>
                <w:rFonts w:ascii="Calibri" w:hAnsi="Calibri"/>
              </w:rPr>
              <w:t>FID</w:t>
            </w:r>
            <w:r w:rsidR="00A6230C">
              <w:rPr>
                <w:rFonts w:ascii="Calibri" w:hAnsi="Calibri"/>
              </w:rPr>
              <w:t>) Status</w:t>
            </w:r>
          </w:p>
          <w:p w14:paraId="517E5ABB" w14:textId="5F8F19B6" w:rsidR="001E2E95" w:rsidRPr="001D49B7" w:rsidRDefault="00A6230C" w:rsidP="00C016B2">
            <w:pPr>
              <w:pStyle w:val="Header"/>
              <w:tabs>
                <w:tab w:val="clear" w:pos="4320"/>
                <w:tab w:val="clear" w:pos="8640"/>
              </w:tabs>
              <w:rPr>
                <w:rFonts w:ascii="Calibri" w:hAnsi="Calibri"/>
              </w:rPr>
            </w:pPr>
            <w:r>
              <w:rPr>
                <w:rFonts w:ascii="Calibri" w:hAnsi="Calibri"/>
              </w:rPr>
              <w:t xml:space="preserve">(Note: Even systems with a </w:t>
            </w:r>
            <w:r w:rsidR="00E235EF">
              <w:rPr>
                <w:rFonts w:ascii="Calibri" w:hAnsi="Calibri"/>
              </w:rPr>
              <w:t>FID</w:t>
            </w:r>
            <w:r>
              <w:rPr>
                <w:rFonts w:ascii="Calibri" w:hAnsi="Calibri"/>
              </w:rPr>
              <w:t xml:space="preserve"> must have refrigerant charge verified by installer)</w:t>
            </w:r>
          </w:p>
        </w:tc>
        <w:tc>
          <w:tcPr>
            <w:tcW w:w="2500" w:type="pct"/>
            <w:vAlign w:val="center"/>
          </w:tcPr>
          <w:p w14:paraId="517E5ABC" w14:textId="4A0FD39F" w:rsidR="001E2E95" w:rsidRPr="001D49B7" w:rsidRDefault="00A6230C" w:rsidP="00803995">
            <w:pPr>
              <w:spacing w:before="120" w:after="60"/>
              <w:rPr>
                <w:rFonts w:ascii="Calibri" w:hAnsi="Calibri"/>
              </w:rPr>
            </w:pPr>
            <w:r>
              <w:rPr>
                <w:rFonts w:ascii="Calibri" w:hAnsi="Calibri"/>
              </w:rPr>
              <w:t xml:space="preserve">&lt;&lt;user pick one from list: </w:t>
            </w:r>
            <w:r>
              <w:rPr>
                <w:rFonts w:ascii="Calibri" w:hAnsi="Calibri"/>
                <w:u w:val="single"/>
              </w:rPr>
              <w:t xml:space="preserve">This system has a factory installed </w:t>
            </w:r>
            <w:r w:rsidR="00E235EF">
              <w:rPr>
                <w:rFonts w:ascii="Calibri" w:hAnsi="Calibri"/>
                <w:u w:val="single"/>
              </w:rPr>
              <w:t>FID</w:t>
            </w:r>
            <w:r>
              <w:rPr>
                <w:rFonts w:ascii="Calibri" w:hAnsi="Calibri"/>
              </w:rPr>
              <w:t>;  or</w:t>
            </w:r>
            <w:r>
              <w:rPr>
                <w:rFonts w:ascii="Calibri" w:hAnsi="Calibri"/>
                <w:u w:val="single"/>
              </w:rPr>
              <w:t xml:space="preserve"> This system has a field installed </w:t>
            </w:r>
            <w:r w:rsidR="00E235EF">
              <w:rPr>
                <w:rFonts w:ascii="Calibri" w:hAnsi="Calibri"/>
                <w:u w:val="single"/>
              </w:rPr>
              <w:t>FID</w:t>
            </w:r>
            <w:r>
              <w:rPr>
                <w:rFonts w:ascii="Calibri" w:hAnsi="Calibri"/>
              </w:rPr>
              <w:t>;  or</w:t>
            </w:r>
            <w:r>
              <w:rPr>
                <w:rFonts w:ascii="Calibri" w:hAnsi="Calibri"/>
                <w:u w:val="single"/>
              </w:rPr>
              <w:t xml:space="preserve"> This system does not have a </w:t>
            </w:r>
            <w:r w:rsidR="00E235EF">
              <w:rPr>
                <w:rFonts w:ascii="Calibri" w:hAnsi="Calibri"/>
                <w:u w:val="single"/>
              </w:rPr>
              <w:t>FID</w:t>
            </w:r>
            <w:r>
              <w:rPr>
                <w:rFonts w:ascii="Calibri" w:hAnsi="Calibri"/>
                <w:u w:val="single"/>
              </w:rPr>
              <w:t xml:space="preserve"> device installed&gt;&gt;</w:t>
            </w:r>
          </w:p>
        </w:tc>
      </w:tr>
      <w:tr w:rsidR="001E2E95" w:rsidRPr="001D49B7" w14:paraId="517E5AC1" w14:textId="77777777" w:rsidTr="00C016B2">
        <w:trPr>
          <w:cantSplit/>
          <w:trHeight w:val="360"/>
        </w:trPr>
        <w:tc>
          <w:tcPr>
            <w:tcW w:w="288" w:type="pct"/>
            <w:vAlign w:val="center"/>
          </w:tcPr>
          <w:p w14:paraId="517E5ABE" w14:textId="5C366529" w:rsidR="001E2E95" w:rsidRPr="001D49B7" w:rsidRDefault="0018604B" w:rsidP="00C016B2">
            <w:pPr>
              <w:pStyle w:val="Header"/>
              <w:tabs>
                <w:tab w:val="clear" w:pos="4320"/>
                <w:tab w:val="clear" w:pos="8640"/>
              </w:tabs>
              <w:jc w:val="center"/>
              <w:rPr>
                <w:rFonts w:ascii="Calibri" w:hAnsi="Calibri"/>
              </w:rPr>
            </w:pPr>
            <w:r>
              <w:rPr>
                <w:rFonts w:ascii="Calibri" w:hAnsi="Calibri"/>
              </w:rPr>
              <w:t>12</w:t>
            </w:r>
          </w:p>
        </w:tc>
        <w:tc>
          <w:tcPr>
            <w:tcW w:w="2212" w:type="pct"/>
            <w:vAlign w:val="center"/>
          </w:tcPr>
          <w:p w14:paraId="517E5ABF" w14:textId="4529505C" w:rsidR="001E2E95" w:rsidRPr="001D49B7" w:rsidRDefault="00A6230C" w:rsidP="00C016B2">
            <w:pPr>
              <w:pStyle w:val="Header"/>
              <w:tabs>
                <w:tab w:val="clear" w:pos="4320"/>
                <w:tab w:val="clear" w:pos="8640"/>
              </w:tabs>
              <w:rPr>
                <w:rFonts w:ascii="Calibri" w:hAnsi="Calibri"/>
              </w:rPr>
            </w:pPr>
            <w:r>
              <w:rPr>
                <w:rFonts w:ascii="Calibri" w:hAnsi="Calibri"/>
              </w:rPr>
              <w:t xml:space="preserve">Is the system of a type that the minimum airflow can be verified </w:t>
            </w:r>
            <w:r w:rsidR="00027FA2">
              <w:rPr>
                <w:rFonts w:ascii="Calibri" w:hAnsi="Calibri"/>
              </w:rPr>
              <w:t xml:space="preserve">for all indoor units </w:t>
            </w:r>
            <w:r>
              <w:rPr>
                <w:rFonts w:ascii="Calibri" w:hAnsi="Calibri"/>
              </w:rPr>
              <w:t>using an approved measurement procedure (RA3.3 or RA</w:t>
            </w:r>
            <w:r w:rsidR="009A07D1">
              <w:rPr>
                <w:rFonts w:ascii="Calibri" w:hAnsi="Calibri"/>
              </w:rPr>
              <w:t>3.3.3</w:t>
            </w:r>
            <w:r>
              <w:rPr>
                <w:rFonts w:ascii="Calibri" w:hAnsi="Calibri"/>
              </w:rPr>
              <w:t>)?</w:t>
            </w:r>
          </w:p>
        </w:tc>
        <w:tc>
          <w:tcPr>
            <w:tcW w:w="2500" w:type="pct"/>
            <w:vAlign w:val="center"/>
          </w:tcPr>
          <w:p w14:paraId="39DF3FDE" w14:textId="1B1DE7C1" w:rsidR="003E6C90" w:rsidRDefault="00A6230C" w:rsidP="00803995">
            <w:pPr>
              <w:spacing w:after="60"/>
              <w:rPr>
                <w:rFonts w:ascii="Calibri" w:hAnsi="Calibri"/>
              </w:rPr>
            </w:pPr>
            <w:r>
              <w:rPr>
                <w:rFonts w:ascii="Calibri" w:hAnsi="Calibri"/>
              </w:rPr>
              <w:t>&lt;&lt;</w:t>
            </w:r>
            <w:r w:rsidR="00233489">
              <w:rPr>
                <w:rFonts w:ascii="Calibri" w:hAnsi="Calibri"/>
              </w:rPr>
              <w:t>(</w:t>
            </w:r>
            <w:r w:rsidR="003E6C90" w:rsidRPr="009B391A">
              <w:rPr>
                <w:rFonts w:ascii="Calibri" w:hAnsi="Calibri"/>
              </w:rPr>
              <w:t xml:space="preserve">*for criterion 1 below </w:t>
            </w:r>
            <w:r w:rsidR="00233489">
              <w:rPr>
                <w:rFonts w:ascii="Calibri" w:hAnsi="Calibri"/>
              </w:rPr>
              <w:t xml:space="preserve">reference data on MCH-01: MCH-01 section J field 12; or MCH-01b </w:t>
            </w:r>
            <w:r w:rsidR="003E6C90">
              <w:rPr>
                <w:rFonts w:ascii="Calibri" w:hAnsi="Calibri"/>
              </w:rPr>
              <w:t xml:space="preserve">section F field 11 or </w:t>
            </w:r>
            <w:r w:rsidR="00233489">
              <w:rPr>
                <w:rFonts w:ascii="Calibri" w:hAnsi="Calibri"/>
              </w:rPr>
              <w:t>section G field 09; or MCH-01c section I field 11</w:t>
            </w:r>
            <w:r w:rsidR="007924A7">
              <w:rPr>
                <w:rFonts w:ascii="Calibri" w:hAnsi="Calibri"/>
              </w:rPr>
              <w:t xml:space="preserve">, or MCH-01d </w:t>
            </w:r>
            <w:r w:rsidR="003E6C90">
              <w:rPr>
                <w:rFonts w:ascii="Calibri" w:hAnsi="Calibri"/>
              </w:rPr>
              <w:t xml:space="preserve">section K field 11 or </w:t>
            </w:r>
            <w:r w:rsidR="007924A7">
              <w:rPr>
                <w:rFonts w:ascii="Calibri" w:hAnsi="Calibri"/>
              </w:rPr>
              <w:t>section L field 1</w:t>
            </w:r>
            <w:r w:rsidR="003E6C90">
              <w:rPr>
                <w:rFonts w:ascii="Calibri" w:hAnsi="Calibri"/>
              </w:rPr>
              <w:t>3;</w:t>
            </w:r>
          </w:p>
          <w:p w14:paraId="56EF4983" w14:textId="77777777" w:rsidR="003E6C90" w:rsidRPr="00126BEC" w:rsidRDefault="003E6C90" w:rsidP="003E6C90">
            <w:pPr>
              <w:spacing w:after="60"/>
              <w:rPr>
                <w:rFonts w:ascii="Calibri" w:hAnsi="Calibri"/>
              </w:rPr>
            </w:pPr>
            <w:r w:rsidRPr="00126BEC">
              <w:rPr>
                <w:rFonts w:ascii="Calibri" w:hAnsi="Calibri"/>
              </w:rPr>
              <w:t>*for criterion 2 below reference data on MCH-01: MCH-01a D07; or MCH-01c C06, or MCH-01d D07;</w:t>
            </w:r>
          </w:p>
          <w:p w14:paraId="38B05AE7" w14:textId="34E4024E" w:rsidR="00233489" w:rsidRDefault="003E6C90" w:rsidP="003E6C90">
            <w:pPr>
              <w:spacing w:after="60"/>
              <w:rPr>
                <w:rFonts w:ascii="Calibri" w:hAnsi="Calibri"/>
              </w:rPr>
            </w:pPr>
            <w:r w:rsidRPr="00126BEC">
              <w:rPr>
                <w:rFonts w:ascii="Calibri" w:hAnsi="Calibri"/>
              </w:rPr>
              <w:t>*for criterion 3 below reference data on MCH-01: MCH-01b C12, C13; MCH-01d D06, D13</w:t>
            </w:r>
            <w:r w:rsidR="00233489">
              <w:rPr>
                <w:rFonts w:ascii="Calibri" w:hAnsi="Calibri"/>
              </w:rPr>
              <w:t>)</w:t>
            </w:r>
          </w:p>
          <w:p w14:paraId="1233EC33" w14:textId="77777777" w:rsidR="003E6C90" w:rsidRDefault="00233489" w:rsidP="003E6C90">
            <w:pPr>
              <w:spacing w:after="60"/>
              <w:rPr>
                <w:rFonts w:ascii="Calibri" w:hAnsi="Calibri"/>
              </w:rPr>
            </w:pPr>
            <w:r>
              <w:rPr>
                <w:rFonts w:ascii="Calibri" w:hAnsi="Calibri"/>
              </w:rPr>
              <w:t xml:space="preserve">If </w:t>
            </w:r>
            <w:r w:rsidR="003E6C90" w:rsidRPr="00126BEC">
              <w:rPr>
                <w:rFonts w:ascii="Calibri" w:hAnsi="Calibri"/>
              </w:rPr>
              <w:t>one of the following three criteria are true:</w:t>
            </w:r>
          </w:p>
          <w:p w14:paraId="619392E7" w14:textId="619BE997" w:rsidR="003E6C90" w:rsidRDefault="003E6C90" w:rsidP="003E6C90">
            <w:pPr>
              <w:spacing w:after="60"/>
              <w:rPr>
                <w:rFonts w:ascii="Calibri" w:hAnsi="Calibri"/>
              </w:rPr>
            </w:pPr>
            <w:r>
              <w:rPr>
                <w:rFonts w:ascii="Calibri" w:hAnsi="Calibri"/>
              </w:rPr>
              <w:t>criterion 1: [</w:t>
            </w:r>
            <w:r w:rsidR="00233489">
              <w:rPr>
                <w:rFonts w:ascii="Calibri" w:hAnsi="Calibri"/>
              </w:rPr>
              <w:t xml:space="preserve">value </w:t>
            </w:r>
            <w:r w:rsidRPr="00AB4364">
              <w:rPr>
                <w:rFonts w:ascii="Calibri" w:hAnsi="Calibri"/>
              </w:rPr>
              <w:t xml:space="preserve">for the RA3 airflow measurement question field for any of the ducted indoor units for this system </w:t>
            </w:r>
            <w:r w:rsidR="00233489">
              <w:rPr>
                <w:rFonts w:ascii="Calibri" w:hAnsi="Calibri"/>
              </w:rPr>
              <w:t>on MCH-01=</w:t>
            </w:r>
            <w:r>
              <w:rPr>
                <w:rFonts w:ascii="Calibri" w:hAnsi="Calibri"/>
              </w:rPr>
              <w:t>No;</w:t>
            </w:r>
          </w:p>
          <w:p w14:paraId="4F9DDEF9" w14:textId="77777777" w:rsidR="003E6C90" w:rsidRPr="00AB4364" w:rsidRDefault="003E6C90" w:rsidP="003E6C90">
            <w:pPr>
              <w:spacing w:after="60"/>
              <w:rPr>
                <w:rFonts w:ascii="Calibri" w:hAnsi="Calibri"/>
              </w:rPr>
            </w:pPr>
            <w:r w:rsidRPr="00AB4364">
              <w:rPr>
                <w:rFonts w:ascii="Calibri" w:hAnsi="Calibri"/>
              </w:rPr>
              <w:t>criterion 2:[distribution system type on MCH-01= one of the following two: {* Multiple split Indoor Units combined Ducted and Ductless}, {*DuctsNone};</w:t>
            </w:r>
          </w:p>
          <w:p w14:paraId="767FD683" w14:textId="77777777" w:rsidR="003E6C90" w:rsidRDefault="003E6C90" w:rsidP="003E6C90">
            <w:pPr>
              <w:spacing w:after="60"/>
              <w:rPr>
                <w:rFonts w:ascii="Calibri" w:hAnsi="Calibri"/>
              </w:rPr>
            </w:pPr>
            <w:r w:rsidRPr="00AB4364">
              <w:rPr>
                <w:rFonts w:ascii="Calibri" w:hAnsi="Calibri"/>
              </w:rPr>
              <w:t>criterion 3:[number of ducted indoor units is less than the total number of indoor units]</w:t>
            </w:r>
            <w:r>
              <w:rPr>
                <w:rFonts w:ascii="Calibri" w:hAnsi="Calibri"/>
              </w:rPr>
              <w:t xml:space="preserve">, </w:t>
            </w:r>
          </w:p>
          <w:p w14:paraId="6FDD4AAC" w14:textId="5272EBDE" w:rsidR="00233489" w:rsidRDefault="00233489" w:rsidP="003E6C90">
            <w:pPr>
              <w:spacing w:after="60"/>
              <w:rPr>
                <w:rFonts w:ascii="Calibri" w:hAnsi="Calibri"/>
                <w:u w:val="single"/>
              </w:rPr>
            </w:pPr>
            <w:r>
              <w:rPr>
                <w:rFonts w:ascii="Calibri" w:hAnsi="Calibri"/>
              </w:rPr>
              <w:t xml:space="preserve"> then value in this field=</w:t>
            </w:r>
            <w:r w:rsidR="003E6C90">
              <w:rPr>
                <w:rFonts w:ascii="Calibri" w:hAnsi="Calibri"/>
                <w:b/>
                <w:u w:val="single"/>
              </w:rPr>
              <w:t>no</w:t>
            </w:r>
            <w:r w:rsidR="00A6230C">
              <w:rPr>
                <w:rFonts w:ascii="Calibri" w:hAnsi="Calibri"/>
                <w:u w:val="single"/>
              </w:rPr>
              <w:t xml:space="preserve">, the system airflow rate measurement procedures in RA3.3 or </w:t>
            </w:r>
            <w:r w:rsidR="00A6230C">
              <w:rPr>
                <w:rFonts w:ascii="Calibri" w:hAnsi="Calibri"/>
              </w:rPr>
              <w:t>RA</w:t>
            </w:r>
            <w:r w:rsidR="009A07D1">
              <w:rPr>
                <w:rFonts w:ascii="Calibri" w:hAnsi="Calibri"/>
              </w:rPr>
              <w:t>3.3.3</w:t>
            </w:r>
            <w:r w:rsidR="00A6230C">
              <w:rPr>
                <w:rFonts w:ascii="Calibri" w:hAnsi="Calibri"/>
              </w:rPr>
              <w:t xml:space="preserve"> </w:t>
            </w:r>
            <w:r w:rsidR="00A6230C">
              <w:rPr>
                <w:rFonts w:ascii="Calibri" w:hAnsi="Calibri"/>
                <w:u w:val="single"/>
              </w:rPr>
              <w:t>can</w:t>
            </w:r>
            <w:r w:rsidR="003E6C90">
              <w:rPr>
                <w:rFonts w:ascii="Calibri" w:hAnsi="Calibri"/>
                <w:u w:val="single"/>
              </w:rPr>
              <w:t>not</w:t>
            </w:r>
            <w:r w:rsidR="00A6230C">
              <w:rPr>
                <w:rFonts w:ascii="Calibri" w:hAnsi="Calibri"/>
                <w:u w:val="single"/>
              </w:rPr>
              <w:t xml:space="preserve"> be used to verify system airflow rate requirements</w:t>
            </w:r>
            <w:r w:rsidR="003E6C90">
              <w:rPr>
                <w:rFonts w:ascii="Calibri" w:hAnsi="Calibri"/>
                <w:u w:val="single"/>
              </w:rPr>
              <w:t xml:space="preserve"> for all the indoor units for this system</w:t>
            </w:r>
            <w:r w:rsidR="00A6230C">
              <w:rPr>
                <w:rFonts w:ascii="Calibri" w:hAnsi="Calibri"/>
                <w:u w:val="single"/>
              </w:rPr>
              <w:t>;</w:t>
            </w:r>
          </w:p>
          <w:p w14:paraId="517E5AC0" w14:textId="1FE9D7D0" w:rsidR="001E2E95" w:rsidRPr="001D49B7" w:rsidRDefault="003E6C90" w:rsidP="00700ABE">
            <w:pPr>
              <w:spacing w:after="60"/>
              <w:rPr>
                <w:rFonts w:ascii="Calibri" w:hAnsi="Calibri"/>
              </w:rPr>
            </w:pPr>
            <w:r>
              <w:rPr>
                <w:rFonts w:ascii="Calibri" w:hAnsi="Calibri"/>
                <w:u w:val="single"/>
              </w:rPr>
              <w:t>else value = yes</w:t>
            </w:r>
            <w:r w:rsidR="00A6230C">
              <w:rPr>
                <w:rFonts w:ascii="Calibri" w:hAnsi="Calibri"/>
                <w:u w:val="single"/>
              </w:rPr>
              <w:t>&gt;&gt;</w:t>
            </w:r>
          </w:p>
        </w:tc>
      </w:tr>
      <w:tr w:rsidR="001E2E95" w:rsidRPr="001D49B7" w14:paraId="517E5AC5" w14:textId="77777777" w:rsidTr="00C016B2">
        <w:trPr>
          <w:cantSplit/>
          <w:trHeight w:val="360"/>
        </w:trPr>
        <w:tc>
          <w:tcPr>
            <w:tcW w:w="288" w:type="pct"/>
            <w:vAlign w:val="center"/>
          </w:tcPr>
          <w:p w14:paraId="517E5AC2" w14:textId="609C3213" w:rsidR="001E2E95" w:rsidRPr="001D49B7" w:rsidRDefault="0018604B" w:rsidP="00C016B2">
            <w:pPr>
              <w:pStyle w:val="Header"/>
              <w:tabs>
                <w:tab w:val="clear" w:pos="4320"/>
                <w:tab w:val="clear" w:pos="8640"/>
              </w:tabs>
              <w:jc w:val="center"/>
              <w:rPr>
                <w:rFonts w:ascii="Calibri" w:hAnsi="Calibri"/>
              </w:rPr>
            </w:pPr>
            <w:r>
              <w:rPr>
                <w:rFonts w:ascii="Calibri" w:hAnsi="Calibri"/>
              </w:rPr>
              <w:lastRenderedPageBreak/>
              <w:t>13</w:t>
            </w:r>
          </w:p>
        </w:tc>
        <w:tc>
          <w:tcPr>
            <w:tcW w:w="2212" w:type="pct"/>
            <w:vAlign w:val="center"/>
          </w:tcPr>
          <w:p w14:paraId="517E5AC3" w14:textId="77777777" w:rsidR="001E2E95" w:rsidRPr="001D49B7" w:rsidRDefault="00A6230C" w:rsidP="005060EB">
            <w:pPr>
              <w:pStyle w:val="Header"/>
              <w:tabs>
                <w:tab w:val="clear" w:pos="4320"/>
                <w:tab w:val="clear" w:pos="8640"/>
              </w:tabs>
              <w:rPr>
                <w:rFonts w:ascii="Calibri" w:hAnsi="Calibri"/>
              </w:rPr>
            </w:pPr>
            <w:r>
              <w:rPr>
                <w:rFonts w:ascii="Calibri" w:hAnsi="Calibri"/>
              </w:rPr>
              <w:t>Is the system of a type that approved refrigerant charge verification procedures can be used to verify compliance with the refrigerant charge verification requirements when temperatures are ≥ 55°F (RA3.2.2, or RA1)?</w:t>
            </w:r>
          </w:p>
        </w:tc>
        <w:tc>
          <w:tcPr>
            <w:tcW w:w="2500" w:type="pct"/>
            <w:vAlign w:val="center"/>
          </w:tcPr>
          <w:p w14:paraId="517E5AC4" w14:textId="77777777" w:rsidR="001E2E95" w:rsidRPr="001D49B7" w:rsidRDefault="00A6230C" w:rsidP="00803995">
            <w:pPr>
              <w:spacing w:after="60"/>
              <w:rPr>
                <w:rFonts w:ascii="Calibri" w:hAnsi="Calibri"/>
              </w:rPr>
            </w:pPr>
            <w:r>
              <w:rPr>
                <w:rFonts w:ascii="Calibri" w:hAnsi="Calibri"/>
              </w:rPr>
              <w:t xml:space="preserve">&lt;&lt;user pick one from list:  </w:t>
            </w:r>
            <w:r>
              <w:rPr>
                <w:rFonts w:ascii="Calibri" w:hAnsi="Calibri"/>
                <w:b/>
                <w:u w:val="single"/>
              </w:rPr>
              <w:t>yes</w:t>
            </w:r>
            <w:r>
              <w:rPr>
                <w:rFonts w:ascii="Calibri" w:hAnsi="Calibri"/>
                <w:u w:val="single"/>
              </w:rPr>
              <w:t>, one of the Refrigerant charge verification procedures from RA3.2.2 or RA1 is applicable to this system and can be used to verify compliance;</w:t>
            </w:r>
            <w:r>
              <w:rPr>
                <w:rFonts w:ascii="Calibri" w:hAnsi="Calibri"/>
              </w:rPr>
              <w:t xml:space="preserve">  or </w:t>
            </w:r>
            <w:r>
              <w:rPr>
                <w:rFonts w:ascii="Calibri" w:hAnsi="Calibri"/>
                <w:b/>
                <w:u w:val="single"/>
              </w:rPr>
              <w:t>no</w:t>
            </w:r>
            <w:r>
              <w:rPr>
                <w:rFonts w:ascii="Calibri" w:hAnsi="Calibri"/>
                <w:u w:val="single"/>
              </w:rPr>
              <w:t>,</w:t>
            </w:r>
            <w:r>
              <w:rPr>
                <w:rFonts w:ascii="Calibri" w:hAnsi="Calibri"/>
              </w:rPr>
              <w:t xml:space="preserve"> </w:t>
            </w:r>
            <w:r>
              <w:rPr>
                <w:rFonts w:ascii="Calibri" w:hAnsi="Calibri"/>
                <w:u w:val="single"/>
              </w:rPr>
              <w:t>none of the refrigerant charge verification procedures in RA3.2.2, or RA1 are applicable to the system therefore compliance shall use HERS Rater observation of the installer's weigh-in charging procedure</w:t>
            </w:r>
            <w:r>
              <w:rPr>
                <w:rFonts w:ascii="Calibri" w:hAnsi="Calibri"/>
              </w:rPr>
              <w:t>&gt;&gt;</w:t>
            </w:r>
          </w:p>
        </w:tc>
      </w:tr>
      <w:tr w:rsidR="001E2E95" w:rsidRPr="001D49B7" w14:paraId="517E5AC9" w14:textId="77777777" w:rsidTr="00C016B2">
        <w:trPr>
          <w:cantSplit/>
          <w:trHeight w:val="360"/>
        </w:trPr>
        <w:tc>
          <w:tcPr>
            <w:tcW w:w="288" w:type="pct"/>
            <w:vAlign w:val="center"/>
          </w:tcPr>
          <w:p w14:paraId="517E5AC6" w14:textId="2CA215A0" w:rsidR="001E2E95" w:rsidRPr="001D49B7" w:rsidRDefault="0018604B" w:rsidP="00C016B2">
            <w:pPr>
              <w:pStyle w:val="Header"/>
              <w:tabs>
                <w:tab w:val="clear" w:pos="4320"/>
                <w:tab w:val="clear" w:pos="8640"/>
              </w:tabs>
              <w:jc w:val="center"/>
              <w:rPr>
                <w:rFonts w:ascii="Calibri" w:hAnsi="Calibri"/>
              </w:rPr>
            </w:pPr>
            <w:r>
              <w:rPr>
                <w:rFonts w:ascii="Calibri" w:hAnsi="Calibri"/>
              </w:rPr>
              <w:t>14</w:t>
            </w:r>
          </w:p>
        </w:tc>
        <w:tc>
          <w:tcPr>
            <w:tcW w:w="2212" w:type="pct"/>
            <w:vAlign w:val="center"/>
          </w:tcPr>
          <w:p w14:paraId="517E5AC7" w14:textId="6B57EB02" w:rsidR="001E2E95" w:rsidRPr="001D49B7" w:rsidRDefault="00A6230C" w:rsidP="005060EB">
            <w:pPr>
              <w:pStyle w:val="Header"/>
              <w:tabs>
                <w:tab w:val="clear" w:pos="4320"/>
                <w:tab w:val="clear" w:pos="8640"/>
              </w:tabs>
              <w:rPr>
                <w:rFonts w:ascii="Calibri" w:hAnsi="Calibri"/>
              </w:rPr>
            </w:pPr>
            <w:r>
              <w:rPr>
                <w:rFonts w:ascii="Calibri" w:hAnsi="Calibri"/>
              </w:rPr>
              <w:t xml:space="preserve">Date of Refrigerant Charge Verification for this </w:t>
            </w:r>
            <w:r w:rsidR="005060EB">
              <w:rPr>
                <w:rFonts w:ascii="Calibri" w:hAnsi="Calibri"/>
              </w:rPr>
              <w:t>S</w:t>
            </w:r>
            <w:r>
              <w:rPr>
                <w:rFonts w:ascii="Calibri" w:hAnsi="Calibri"/>
              </w:rPr>
              <w:t>ystem</w:t>
            </w:r>
          </w:p>
        </w:tc>
        <w:tc>
          <w:tcPr>
            <w:tcW w:w="2500" w:type="pct"/>
            <w:vAlign w:val="center"/>
          </w:tcPr>
          <w:p w14:paraId="517E5AC8" w14:textId="77777777" w:rsidR="001E2E95" w:rsidRPr="001D49B7" w:rsidRDefault="00A6230C" w:rsidP="00803995">
            <w:pPr>
              <w:rPr>
                <w:rFonts w:ascii="Calibri" w:hAnsi="Calibri"/>
              </w:rPr>
            </w:pPr>
            <w:r>
              <w:rPr>
                <w:rFonts w:ascii="Calibri" w:hAnsi="Calibri"/>
              </w:rPr>
              <w:t>&lt;&lt;user input: date: use validated date format&gt;&gt;</w:t>
            </w:r>
          </w:p>
        </w:tc>
      </w:tr>
      <w:tr w:rsidR="001E2E95" w:rsidRPr="001D49B7" w14:paraId="517E5AD2" w14:textId="77777777" w:rsidTr="00C016B2">
        <w:trPr>
          <w:cantSplit/>
          <w:trHeight w:val="360"/>
        </w:trPr>
        <w:tc>
          <w:tcPr>
            <w:tcW w:w="288" w:type="pct"/>
            <w:vAlign w:val="center"/>
          </w:tcPr>
          <w:p w14:paraId="517E5ACA" w14:textId="61246F6B" w:rsidR="001E2E95" w:rsidRPr="001D49B7" w:rsidRDefault="0018604B" w:rsidP="00C016B2">
            <w:pPr>
              <w:pStyle w:val="Header"/>
              <w:tabs>
                <w:tab w:val="clear" w:pos="4320"/>
                <w:tab w:val="clear" w:pos="8640"/>
              </w:tabs>
              <w:jc w:val="center"/>
              <w:rPr>
                <w:rFonts w:ascii="Calibri" w:hAnsi="Calibri"/>
              </w:rPr>
            </w:pPr>
            <w:r>
              <w:rPr>
                <w:rFonts w:ascii="Calibri" w:hAnsi="Calibri"/>
              </w:rPr>
              <w:t>15</w:t>
            </w:r>
          </w:p>
        </w:tc>
        <w:tc>
          <w:tcPr>
            <w:tcW w:w="2212" w:type="pct"/>
            <w:vAlign w:val="center"/>
          </w:tcPr>
          <w:p w14:paraId="517E5ACB" w14:textId="26DF9EE5" w:rsidR="001E2E95" w:rsidRPr="001D49B7" w:rsidRDefault="00A6230C" w:rsidP="005060EB">
            <w:pPr>
              <w:pStyle w:val="Header"/>
              <w:tabs>
                <w:tab w:val="clear" w:pos="4320"/>
                <w:tab w:val="clear" w:pos="8640"/>
              </w:tabs>
              <w:rPr>
                <w:rFonts w:ascii="Calibri" w:hAnsi="Calibri"/>
              </w:rPr>
            </w:pPr>
            <w:r>
              <w:rPr>
                <w:rFonts w:ascii="Calibri" w:hAnsi="Calibri"/>
              </w:rPr>
              <w:t xml:space="preserve">Refrigerant </w:t>
            </w:r>
            <w:r w:rsidR="005060EB">
              <w:rPr>
                <w:rFonts w:ascii="Calibri" w:hAnsi="Calibri"/>
              </w:rPr>
              <w:t>C</w:t>
            </w:r>
            <w:r>
              <w:rPr>
                <w:rFonts w:ascii="Calibri" w:hAnsi="Calibri"/>
              </w:rPr>
              <w:t xml:space="preserve">harge </w:t>
            </w:r>
            <w:r w:rsidR="005060EB">
              <w:rPr>
                <w:rFonts w:ascii="Calibri" w:hAnsi="Calibri"/>
              </w:rPr>
              <w:t>V</w:t>
            </w:r>
            <w:r>
              <w:rPr>
                <w:rFonts w:ascii="Calibri" w:hAnsi="Calibri"/>
              </w:rPr>
              <w:t xml:space="preserve">erification </w:t>
            </w:r>
            <w:r w:rsidR="005060EB">
              <w:rPr>
                <w:rFonts w:ascii="Calibri" w:hAnsi="Calibri"/>
              </w:rPr>
              <w:t>M</w:t>
            </w:r>
            <w:r>
              <w:rPr>
                <w:rFonts w:ascii="Calibri" w:hAnsi="Calibri"/>
              </w:rPr>
              <w:t xml:space="preserve">ethod </w:t>
            </w:r>
            <w:r w:rsidR="005060EB">
              <w:rPr>
                <w:rFonts w:ascii="Calibri" w:hAnsi="Calibri"/>
              </w:rPr>
              <w:t>U</w:t>
            </w:r>
            <w:r>
              <w:rPr>
                <w:rFonts w:ascii="Calibri" w:hAnsi="Calibri"/>
              </w:rPr>
              <w:t>sed</w:t>
            </w:r>
          </w:p>
        </w:tc>
        <w:tc>
          <w:tcPr>
            <w:tcW w:w="2500" w:type="pct"/>
            <w:vAlign w:val="center"/>
          </w:tcPr>
          <w:p w14:paraId="517E5ACC" w14:textId="77777777" w:rsidR="001E2E95" w:rsidRPr="001D49B7" w:rsidRDefault="00A6230C" w:rsidP="00803995">
            <w:pPr>
              <w:spacing w:after="60"/>
              <w:rPr>
                <w:rFonts w:ascii="Calibri" w:hAnsi="Calibri"/>
              </w:rPr>
            </w:pPr>
            <w:r>
              <w:rPr>
                <w:rFonts w:ascii="Calibri" w:hAnsi="Calibri"/>
              </w:rPr>
              <w:t xml:space="preserve">&lt;&lt;user pick one from list: </w:t>
            </w:r>
          </w:p>
          <w:p w14:paraId="517E5ACD" w14:textId="77777777" w:rsidR="001E2E95" w:rsidRPr="001D49B7" w:rsidRDefault="00A6230C" w:rsidP="006C11E3">
            <w:pPr>
              <w:pStyle w:val="ListParagraph"/>
              <w:numPr>
                <w:ilvl w:val="0"/>
                <w:numId w:val="5"/>
              </w:numPr>
              <w:spacing w:after="60"/>
              <w:rPr>
                <w:rFonts w:ascii="Calibri" w:hAnsi="Calibri"/>
              </w:rPr>
            </w:pPr>
            <w:r>
              <w:rPr>
                <w:rFonts w:ascii="Calibri" w:hAnsi="Calibri"/>
                <w:u w:val="single"/>
              </w:rPr>
              <w:t>Superheat (outdoor temperature must be ≥ 55 degF)</w:t>
            </w:r>
            <w:r>
              <w:rPr>
                <w:rFonts w:ascii="Calibri" w:hAnsi="Calibri"/>
              </w:rPr>
              <w:t xml:space="preserve">; or </w:t>
            </w:r>
          </w:p>
          <w:p w14:paraId="517E5ACE" w14:textId="77777777" w:rsidR="001E2E95" w:rsidRPr="001D49B7" w:rsidRDefault="00A6230C" w:rsidP="006C11E3">
            <w:pPr>
              <w:pStyle w:val="ListParagraph"/>
              <w:numPr>
                <w:ilvl w:val="0"/>
                <w:numId w:val="5"/>
              </w:numPr>
              <w:spacing w:after="60"/>
              <w:rPr>
                <w:rFonts w:ascii="Calibri" w:hAnsi="Calibri"/>
              </w:rPr>
            </w:pPr>
            <w:r>
              <w:rPr>
                <w:rFonts w:ascii="Calibri" w:hAnsi="Calibri"/>
                <w:u w:val="single"/>
              </w:rPr>
              <w:t>Subcooling (outdoor temperature must be ≥ 55 degF)</w:t>
            </w:r>
            <w:r>
              <w:rPr>
                <w:rFonts w:ascii="Calibri" w:hAnsi="Calibri"/>
              </w:rPr>
              <w:t xml:space="preserve">; or </w:t>
            </w:r>
          </w:p>
          <w:p w14:paraId="517E5ACF" w14:textId="39198F2F" w:rsidR="001E2E95" w:rsidRDefault="00A6230C" w:rsidP="006C11E3">
            <w:pPr>
              <w:pStyle w:val="ListParagraph"/>
              <w:numPr>
                <w:ilvl w:val="0"/>
                <w:numId w:val="5"/>
              </w:numPr>
              <w:spacing w:after="60"/>
              <w:rPr>
                <w:rFonts w:ascii="Calibri" w:hAnsi="Calibri"/>
              </w:rPr>
            </w:pPr>
            <w:r>
              <w:rPr>
                <w:rFonts w:ascii="Calibri" w:hAnsi="Calibri"/>
                <w:u w:val="single"/>
              </w:rPr>
              <w:t>Weigh-in</w:t>
            </w:r>
            <w:r w:rsidR="007924A7">
              <w:rPr>
                <w:rFonts w:ascii="Calibri" w:hAnsi="Calibri"/>
                <w:u w:val="single"/>
              </w:rPr>
              <w:t xml:space="preserve"> with Installer independent</w:t>
            </w:r>
            <w:r>
              <w:rPr>
                <w:rFonts w:ascii="Calibri" w:hAnsi="Calibri"/>
              </w:rPr>
              <w:t xml:space="preserve">; or </w:t>
            </w:r>
          </w:p>
          <w:p w14:paraId="2496DFEF" w14:textId="3491C8DE" w:rsidR="007924A7" w:rsidRPr="001D49B7" w:rsidRDefault="007924A7" w:rsidP="006C11E3">
            <w:pPr>
              <w:pStyle w:val="ListParagraph"/>
              <w:numPr>
                <w:ilvl w:val="0"/>
                <w:numId w:val="5"/>
              </w:numPr>
              <w:spacing w:after="60"/>
              <w:rPr>
                <w:rFonts w:ascii="Calibri" w:hAnsi="Calibri"/>
              </w:rPr>
            </w:pPr>
            <w:r>
              <w:rPr>
                <w:rFonts w:ascii="Calibri" w:hAnsi="Calibri"/>
                <w:u w:val="single"/>
              </w:rPr>
              <w:t>Weigh</w:t>
            </w:r>
            <w:r w:rsidRPr="007924A7">
              <w:rPr>
                <w:rFonts w:ascii="Calibri" w:hAnsi="Calibri"/>
                <w:u w:val="single"/>
              </w:rPr>
              <w:t>-</w:t>
            </w:r>
            <w:r>
              <w:rPr>
                <w:rFonts w:ascii="Calibri" w:hAnsi="Calibri"/>
              </w:rPr>
              <w:t>in with HERS Rater observation; or</w:t>
            </w:r>
          </w:p>
          <w:p w14:paraId="517E5AD1" w14:textId="77777777" w:rsidR="001E2E95" w:rsidRPr="001D49B7" w:rsidRDefault="00A6230C" w:rsidP="006C11E3">
            <w:pPr>
              <w:pStyle w:val="ListParagraph"/>
              <w:numPr>
                <w:ilvl w:val="0"/>
                <w:numId w:val="5"/>
              </w:numPr>
              <w:spacing w:after="60"/>
              <w:rPr>
                <w:rFonts w:ascii="Calibri" w:hAnsi="Calibri"/>
              </w:rPr>
            </w:pPr>
            <w:r>
              <w:rPr>
                <w:rFonts w:ascii="Calibri" w:hAnsi="Calibri"/>
                <w:u w:val="single"/>
              </w:rPr>
              <w:t xml:space="preserve">New Package Unit Factory Charge </w:t>
            </w:r>
            <w:r>
              <w:rPr>
                <w:rFonts w:ascii="Calibri" w:hAnsi="Calibri"/>
              </w:rPr>
              <w:t>&gt;&gt;</w:t>
            </w:r>
          </w:p>
        </w:tc>
      </w:tr>
      <w:tr w:rsidR="001E2E95" w:rsidRPr="001D49B7" w14:paraId="517E5AD6" w14:textId="77777777" w:rsidTr="00C016B2">
        <w:trPr>
          <w:cantSplit/>
          <w:trHeight w:val="953"/>
        </w:trPr>
        <w:tc>
          <w:tcPr>
            <w:tcW w:w="288" w:type="pct"/>
            <w:vAlign w:val="center"/>
          </w:tcPr>
          <w:p w14:paraId="517E5AD3" w14:textId="4DD342F9" w:rsidR="001E2E95" w:rsidRPr="001D49B7" w:rsidRDefault="0018604B" w:rsidP="00C016B2">
            <w:pPr>
              <w:pStyle w:val="Header"/>
              <w:tabs>
                <w:tab w:val="clear" w:pos="4320"/>
                <w:tab w:val="clear" w:pos="8640"/>
              </w:tabs>
              <w:jc w:val="center"/>
              <w:rPr>
                <w:rFonts w:ascii="Calibri" w:hAnsi="Calibri"/>
              </w:rPr>
            </w:pPr>
            <w:r>
              <w:rPr>
                <w:rFonts w:ascii="Calibri" w:hAnsi="Calibri"/>
              </w:rPr>
              <w:t>16</w:t>
            </w:r>
          </w:p>
        </w:tc>
        <w:tc>
          <w:tcPr>
            <w:tcW w:w="2212" w:type="pct"/>
            <w:vAlign w:val="center"/>
          </w:tcPr>
          <w:p w14:paraId="517E5AD4" w14:textId="3CBD21E6" w:rsidR="001E2E95" w:rsidRPr="001D49B7" w:rsidRDefault="00A6230C" w:rsidP="005060EB">
            <w:pPr>
              <w:pStyle w:val="Header"/>
              <w:tabs>
                <w:tab w:val="clear" w:pos="4320"/>
                <w:tab w:val="clear" w:pos="8640"/>
              </w:tabs>
              <w:rPr>
                <w:rFonts w:ascii="Calibri" w:hAnsi="Calibri"/>
              </w:rPr>
            </w:pPr>
            <w:r>
              <w:rPr>
                <w:rFonts w:ascii="Calibri" w:hAnsi="Calibri"/>
              </w:rPr>
              <w:t xml:space="preserve">Person who </w:t>
            </w:r>
            <w:r w:rsidR="005060EB">
              <w:rPr>
                <w:rFonts w:ascii="Calibri" w:hAnsi="Calibri"/>
              </w:rPr>
              <w:t>P</w:t>
            </w:r>
            <w:r>
              <w:rPr>
                <w:rFonts w:ascii="Calibri" w:hAnsi="Calibri"/>
              </w:rPr>
              <w:t xml:space="preserve">erformed the Refrigerant Charge Verification </w:t>
            </w:r>
            <w:r w:rsidR="005060EB">
              <w:rPr>
                <w:rFonts w:ascii="Calibri" w:hAnsi="Calibri"/>
              </w:rPr>
              <w:t>R</w:t>
            </w:r>
            <w:r>
              <w:rPr>
                <w:rFonts w:ascii="Calibri" w:hAnsi="Calibri"/>
              </w:rPr>
              <w:t>eported on this Certificate of Installation</w:t>
            </w:r>
          </w:p>
        </w:tc>
        <w:tc>
          <w:tcPr>
            <w:tcW w:w="2500" w:type="pct"/>
            <w:vAlign w:val="center"/>
          </w:tcPr>
          <w:p w14:paraId="42F5FEA6" w14:textId="1F6E1AFD" w:rsidR="007924A7" w:rsidRDefault="00A6230C" w:rsidP="007924A7">
            <w:pPr>
              <w:rPr>
                <w:rFonts w:ascii="Calibri" w:hAnsi="Calibri"/>
              </w:rPr>
            </w:pPr>
            <w:r>
              <w:rPr>
                <w:rFonts w:ascii="Calibri" w:hAnsi="Calibri"/>
              </w:rPr>
              <w:t>&lt;&lt;</w:t>
            </w:r>
            <w:r w:rsidR="007924A7">
              <w:rPr>
                <w:rFonts w:ascii="Calibri" w:hAnsi="Calibri"/>
              </w:rPr>
              <w:t xml:space="preserve">if A15 = Weigh-in with Installer independent, or Weigh-in with HERS Rater observation, then value = HVAC System Installer; else prompt </w:t>
            </w:r>
            <w:r>
              <w:rPr>
                <w:rFonts w:ascii="Calibri" w:hAnsi="Calibri"/>
              </w:rPr>
              <w:t xml:space="preserve">user </w:t>
            </w:r>
            <w:r w:rsidR="007924A7">
              <w:rPr>
                <w:rFonts w:ascii="Calibri" w:hAnsi="Calibri"/>
              </w:rPr>
              <w:t>to</w:t>
            </w:r>
            <w:r>
              <w:rPr>
                <w:rFonts w:ascii="Calibri" w:hAnsi="Calibri"/>
              </w:rPr>
              <w:t xml:space="preserve">: pick from list: </w:t>
            </w:r>
          </w:p>
          <w:p w14:paraId="06E1E9CA" w14:textId="77777777" w:rsidR="007924A7" w:rsidRDefault="00A6230C" w:rsidP="007924A7">
            <w:pPr>
              <w:pStyle w:val="ListParagraph"/>
              <w:numPr>
                <w:ilvl w:val="0"/>
                <w:numId w:val="16"/>
              </w:numPr>
              <w:rPr>
                <w:rFonts w:ascii="Calibri" w:hAnsi="Calibri"/>
              </w:rPr>
            </w:pPr>
            <w:r w:rsidRPr="007924A7">
              <w:rPr>
                <w:rFonts w:ascii="Calibri" w:hAnsi="Calibri"/>
                <w:u w:val="single"/>
              </w:rPr>
              <w:t>HVAC System Installer</w:t>
            </w:r>
            <w:r w:rsidRPr="007924A7">
              <w:rPr>
                <w:rFonts w:ascii="Calibri" w:hAnsi="Calibri"/>
              </w:rPr>
              <w:t xml:space="preserve">; or </w:t>
            </w:r>
          </w:p>
          <w:p w14:paraId="517E5AD5" w14:textId="23D29AF0" w:rsidR="001E2E95" w:rsidRPr="007924A7" w:rsidRDefault="00A6230C" w:rsidP="007924A7">
            <w:pPr>
              <w:pStyle w:val="ListParagraph"/>
              <w:numPr>
                <w:ilvl w:val="0"/>
                <w:numId w:val="16"/>
              </w:numPr>
              <w:rPr>
                <w:rFonts w:ascii="Calibri" w:hAnsi="Calibri"/>
              </w:rPr>
            </w:pPr>
            <w:r w:rsidRPr="007924A7">
              <w:rPr>
                <w:rFonts w:ascii="Calibri" w:hAnsi="Calibri"/>
                <w:u w:val="single"/>
              </w:rPr>
              <w:t>HERS Rater</w:t>
            </w:r>
            <w:r w:rsidRPr="007924A7">
              <w:rPr>
                <w:rFonts w:ascii="Calibri" w:hAnsi="Calibri"/>
              </w:rPr>
              <w:t xml:space="preserve"> &gt;&gt;</w:t>
            </w:r>
          </w:p>
        </w:tc>
      </w:tr>
      <w:tr w:rsidR="001E2E95" w:rsidRPr="001D49B7" w14:paraId="517E5AE6" w14:textId="77777777" w:rsidTr="00C016B2">
        <w:trPr>
          <w:cantSplit/>
          <w:trHeight w:val="953"/>
        </w:trPr>
        <w:tc>
          <w:tcPr>
            <w:tcW w:w="288" w:type="pct"/>
            <w:vAlign w:val="center"/>
          </w:tcPr>
          <w:p w14:paraId="517E5AD7" w14:textId="3ECA4D6C" w:rsidR="001E2E95" w:rsidRPr="001D49B7" w:rsidRDefault="0018604B" w:rsidP="00C016B2">
            <w:pPr>
              <w:pStyle w:val="Header"/>
              <w:tabs>
                <w:tab w:val="clear" w:pos="4320"/>
                <w:tab w:val="clear" w:pos="8640"/>
              </w:tabs>
              <w:jc w:val="center"/>
              <w:rPr>
                <w:rFonts w:ascii="Calibri" w:hAnsi="Calibri"/>
              </w:rPr>
            </w:pPr>
            <w:r>
              <w:rPr>
                <w:rFonts w:ascii="Calibri" w:hAnsi="Calibri"/>
              </w:rPr>
              <w:t>17</w:t>
            </w:r>
          </w:p>
        </w:tc>
        <w:tc>
          <w:tcPr>
            <w:tcW w:w="2212" w:type="pct"/>
            <w:vAlign w:val="center"/>
          </w:tcPr>
          <w:p w14:paraId="517E5AD8" w14:textId="6BDF71B5" w:rsidR="001E2E95" w:rsidRPr="001D49B7" w:rsidRDefault="00A6230C" w:rsidP="005060EB">
            <w:pPr>
              <w:pStyle w:val="Header"/>
              <w:tabs>
                <w:tab w:val="clear" w:pos="4320"/>
                <w:tab w:val="clear" w:pos="8640"/>
              </w:tabs>
              <w:rPr>
                <w:rFonts w:ascii="Calibri" w:hAnsi="Calibri"/>
              </w:rPr>
            </w:pPr>
            <w:r>
              <w:rPr>
                <w:rFonts w:ascii="Calibri" w:hAnsi="Calibri"/>
              </w:rPr>
              <w:t>HERS Verification Compliance Requirement Status</w:t>
            </w:r>
          </w:p>
        </w:tc>
        <w:tc>
          <w:tcPr>
            <w:tcW w:w="2500" w:type="pct"/>
            <w:vAlign w:val="center"/>
          </w:tcPr>
          <w:p w14:paraId="517E5AD9" w14:textId="5B544A98" w:rsidR="001E2E95" w:rsidRPr="001D49B7" w:rsidRDefault="00A6230C" w:rsidP="00803995">
            <w:pPr>
              <w:rPr>
                <w:rFonts w:ascii="Calibri" w:hAnsi="Calibri"/>
              </w:rPr>
            </w:pPr>
            <w:r>
              <w:rPr>
                <w:rFonts w:ascii="Calibri" w:hAnsi="Calibri"/>
              </w:rPr>
              <w:t>&lt;&lt;calculated field:  if A1</w:t>
            </w:r>
            <w:r w:rsidR="0055602D">
              <w:rPr>
                <w:rFonts w:ascii="Calibri" w:hAnsi="Calibri"/>
              </w:rPr>
              <w:t>2</w:t>
            </w:r>
            <w:r>
              <w:rPr>
                <w:rFonts w:ascii="Calibri" w:hAnsi="Calibri"/>
              </w:rPr>
              <w:t xml:space="preserve"> or A1</w:t>
            </w:r>
            <w:r w:rsidR="0055602D">
              <w:rPr>
                <w:rFonts w:ascii="Calibri" w:hAnsi="Calibri"/>
              </w:rPr>
              <w:t>3</w:t>
            </w:r>
            <w:r>
              <w:rPr>
                <w:rFonts w:ascii="Calibri" w:hAnsi="Calibri"/>
              </w:rPr>
              <w:t>=no, then display text"</w:t>
            </w:r>
          </w:p>
          <w:p w14:paraId="517E5ADA" w14:textId="77777777" w:rsidR="001E2E95" w:rsidRPr="001D49B7" w:rsidRDefault="00A6230C" w:rsidP="00803995">
            <w:pPr>
              <w:rPr>
                <w:rFonts w:ascii="Calibri" w:hAnsi="Calibri"/>
              </w:rPr>
            </w:pPr>
            <w:r>
              <w:rPr>
                <w:rFonts w:ascii="Calibri" w:hAnsi="Calibri"/>
              </w:rPr>
              <w:t xml:space="preserve">"System does not qualify for Group Sampling"; </w:t>
            </w:r>
          </w:p>
          <w:p w14:paraId="517E5ADB" w14:textId="77777777" w:rsidR="001E2E95" w:rsidRPr="001D49B7" w:rsidRDefault="001E2E95" w:rsidP="00803995">
            <w:pPr>
              <w:rPr>
                <w:rFonts w:ascii="Calibri" w:hAnsi="Calibri"/>
              </w:rPr>
            </w:pPr>
          </w:p>
          <w:p w14:paraId="517E5ADC" w14:textId="618EB7A3" w:rsidR="001E2E95" w:rsidRPr="001D49B7" w:rsidRDefault="00A6230C" w:rsidP="00803995">
            <w:pPr>
              <w:rPr>
                <w:rFonts w:ascii="Calibri" w:hAnsi="Calibri"/>
              </w:rPr>
            </w:pPr>
            <w:r>
              <w:rPr>
                <w:rFonts w:ascii="Calibri" w:hAnsi="Calibri"/>
              </w:rPr>
              <w:t>elseif A1</w:t>
            </w:r>
            <w:r w:rsidR="0055602D">
              <w:rPr>
                <w:rFonts w:ascii="Calibri" w:hAnsi="Calibri"/>
              </w:rPr>
              <w:t>5</w:t>
            </w:r>
            <w:r>
              <w:rPr>
                <w:rFonts w:ascii="Calibri" w:hAnsi="Calibri"/>
              </w:rPr>
              <w:t>=</w:t>
            </w:r>
            <w:r>
              <w:rPr>
                <w:rFonts w:ascii="Calibri" w:hAnsi="Calibri"/>
                <w:u w:val="single"/>
              </w:rPr>
              <w:t xml:space="preserve"> Weigh-in</w:t>
            </w:r>
            <w:r w:rsidR="007924A7">
              <w:rPr>
                <w:rFonts w:ascii="Calibri" w:hAnsi="Calibri"/>
                <w:u w:val="single"/>
              </w:rPr>
              <w:t xml:space="preserve"> with Installer independent, or Weigh-in with HERS Rater observation</w:t>
            </w:r>
            <w:r>
              <w:rPr>
                <w:rFonts w:ascii="Calibri" w:hAnsi="Calibri"/>
              </w:rPr>
              <w:t xml:space="preserve">, then display text: </w:t>
            </w:r>
          </w:p>
          <w:p w14:paraId="517E5ADD" w14:textId="77777777" w:rsidR="001E2E95" w:rsidRPr="001D49B7" w:rsidRDefault="00A6230C" w:rsidP="00803995">
            <w:pPr>
              <w:rPr>
                <w:rFonts w:ascii="Calibri" w:hAnsi="Calibri"/>
              </w:rPr>
            </w:pPr>
            <w:r>
              <w:rPr>
                <w:rFonts w:ascii="Calibri" w:hAnsi="Calibri"/>
              </w:rPr>
              <w:t xml:space="preserve">"System does not qualify for Group Sampling"; </w:t>
            </w:r>
          </w:p>
          <w:p w14:paraId="517E5ADE" w14:textId="77777777" w:rsidR="001E2E95" w:rsidRPr="001D49B7" w:rsidRDefault="001E2E95" w:rsidP="00803995">
            <w:pPr>
              <w:rPr>
                <w:rFonts w:ascii="Calibri" w:hAnsi="Calibri"/>
              </w:rPr>
            </w:pPr>
          </w:p>
          <w:p w14:paraId="517E5ADF" w14:textId="69FE025B" w:rsidR="001E2E95" w:rsidRPr="001D49B7" w:rsidRDefault="00A6230C" w:rsidP="00803995">
            <w:pPr>
              <w:rPr>
                <w:rFonts w:ascii="Calibri" w:hAnsi="Calibri"/>
              </w:rPr>
            </w:pPr>
            <w:r>
              <w:rPr>
                <w:rFonts w:ascii="Calibri" w:hAnsi="Calibri"/>
              </w:rPr>
              <w:t>elseif A1</w:t>
            </w:r>
            <w:r w:rsidR="0055602D">
              <w:rPr>
                <w:rFonts w:ascii="Calibri" w:hAnsi="Calibri"/>
              </w:rPr>
              <w:t>5</w:t>
            </w:r>
            <w:r>
              <w:rPr>
                <w:rFonts w:ascii="Calibri" w:hAnsi="Calibri"/>
              </w:rPr>
              <w:t xml:space="preserve"> = </w:t>
            </w:r>
            <w:r>
              <w:rPr>
                <w:rFonts w:ascii="Calibri" w:hAnsi="Calibri"/>
                <w:u w:val="single"/>
              </w:rPr>
              <w:t>New Package Unit Factory Charge</w:t>
            </w:r>
            <w:r>
              <w:rPr>
                <w:rFonts w:ascii="Calibri" w:hAnsi="Calibri"/>
              </w:rPr>
              <w:t>, then display text: “HERS verification of refrigerant charge is not required”;</w:t>
            </w:r>
          </w:p>
          <w:p w14:paraId="517E5AE0" w14:textId="77777777" w:rsidR="001E2E95" w:rsidRPr="001D49B7" w:rsidRDefault="001E2E95" w:rsidP="00803995">
            <w:pPr>
              <w:rPr>
                <w:rFonts w:ascii="Calibri" w:hAnsi="Calibri"/>
              </w:rPr>
            </w:pPr>
          </w:p>
          <w:p w14:paraId="517E5AE1" w14:textId="50AD4EB9" w:rsidR="001E2E95" w:rsidRPr="001D49B7" w:rsidRDefault="00A6230C" w:rsidP="00803995">
            <w:pPr>
              <w:rPr>
                <w:rFonts w:ascii="Calibri" w:hAnsi="Calibri"/>
              </w:rPr>
            </w:pPr>
            <w:r>
              <w:rPr>
                <w:rFonts w:ascii="Calibri" w:hAnsi="Calibri"/>
              </w:rPr>
              <w:t>elseif, A1</w:t>
            </w:r>
            <w:r w:rsidR="0055602D">
              <w:rPr>
                <w:rFonts w:ascii="Calibri" w:hAnsi="Calibri"/>
              </w:rPr>
              <w:t>6</w:t>
            </w:r>
            <w:r>
              <w:rPr>
                <w:rFonts w:ascii="Calibri" w:hAnsi="Calibri"/>
              </w:rPr>
              <w:t>=</w:t>
            </w:r>
            <w:r>
              <w:rPr>
                <w:rFonts w:ascii="Calibri" w:hAnsi="Calibri"/>
                <w:u w:val="single"/>
              </w:rPr>
              <w:t>HERS Rater</w:t>
            </w:r>
            <w:r>
              <w:rPr>
                <w:rFonts w:ascii="Calibri" w:hAnsi="Calibri"/>
              </w:rPr>
              <w:t>, then display text:</w:t>
            </w:r>
          </w:p>
          <w:p w14:paraId="517E5AE2" w14:textId="77777777" w:rsidR="001E2E95" w:rsidRPr="001D49B7" w:rsidRDefault="00A6230C" w:rsidP="00803995">
            <w:pPr>
              <w:rPr>
                <w:rFonts w:ascii="Calibri" w:hAnsi="Calibri"/>
              </w:rPr>
            </w:pPr>
            <w:r>
              <w:rPr>
                <w:rFonts w:ascii="Calibri" w:hAnsi="Calibri"/>
              </w:rPr>
              <w:t xml:space="preserve">"System does not qualify for Group Sampling; </w:t>
            </w:r>
          </w:p>
          <w:p w14:paraId="517E5AE3" w14:textId="77777777" w:rsidR="001E2E95" w:rsidRPr="001D49B7" w:rsidRDefault="001E2E95" w:rsidP="00803995">
            <w:pPr>
              <w:rPr>
                <w:rFonts w:ascii="Calibri" w:hAnsi="Calibri"/>
              </w:rPr>
            </w:pPr>
          </w:p>
          <w:p w14:paraId="517E5AE4" w14:textId="77777777" w:rsidR="001E2E95" w:rsidRPr="001D49B7" w:rsidRDefault="00A6230C" w:rsidP="00803995">
            <w:pPr>
              <w:rPr>
                <w:rFonts w:ascii="Calibri" w:hAnsi="Calibri"/>
              </w:rPr>
            </w:pPr>
            <w:r>
              <w:rPr>
                <w:rFonts w:ascii="Calibri" w:hAnsi="Calibri"/>
              </w:rPr>
              <w:t xml:space="preserve">else display text: </w:t>
            </w:r>
          </w:p>
          <w:p w14:paraId="517E5AE5" w14:textId="77777777" w:rsidR="001E2E95" w:rsidRPr="001D49B7" w:rsidRDefault="00A6230C" w:rsidP="00803995">
            <w:pPr>
              <w:rPr>
                <w:rFonts w:ascii="Calibri" w:hAnsi="Calibri"/>
              </w:rPr>
            </w:pPr>
            <w:r>
              <w:rPr>
                <w:rFonts w:ascii="Calibri" w:hAnsi="Calibri"/>
              </w:rPr>
              <w:t>”System qualifies for Group Sampling.”&gt;&gt;</w:t>
            </w:r>
          </w:p>
        </w:tc>
      </w:tr>
      <w:tr w:rsidR="001E2E95" w:rsidRPr="001D49B7" w14:paraId="517E5AFB" w14:textId="77777777" w:rsidTr="00C016B2">
        <w:trPr>
          <w:cantSplit/>
          <w:trHeight w:val="953"/>
        </w:trPr>
        <w:tc>
          <w:tcPr>
            <w:tcW w:w="288" w:type="pct"/>
            <w:vAlign w:val="center"/>
          </w:tcPr>
          <w:p w14:paraId="517E5AE7" w14:textId="23B1FE1A" w:rsidR="001E2E95" w:rsidRPr="001D49B7" w:rsidDel="005B4BA0" w:rsidRDefault="001E2E95" w:rsidP="00C016B2">
            <w:pPr>
              <w:pStyle w:val="Header"/>
              <w:tabs>
                <w:tab w:val="clear" w:pos="4320"/>
                <w:tab w:val="clear" w:pos="8640"/>
              </w:tabs>
              <w:jc w:val="center"/>
              <w:rPr>
                <w:rFonts w:ascii="Calibri" w:hAnsi="Calibri"/>
              </w:rPr>
            </w:pPr>
          </w:p>
        </w:tc>
        <w:tc>
          <w:tcPr>
            <w:tcW w:w="2212" w:type="pct"/>
            <w:vAlign w:val="center"/>
          </w:tcPr>
          <w:p w14:paraId="517E5AE8" w14:textId="77777777" w:rsidR="001E2E95" w:rsidRPr="001D49B7" w:rsidRDefault="00A6230C" w:rsidP="005060EB">
            <w:pPr>
              <w:rPr>
                <w:rFonts w:ascii="Cambria" w:hAnsi="Cambria"/>
              </w:rPr>
            </w:pPr>
            <w:r>
              <w:rPr>
                <w:rFonts w:ascii="Cambria" w:hAnsi="Cambria"/>
              </w:rPr>
              <w:t>determine compliance method for this document;  display applicable tables below;</w:t>
            </w:r>
          </w:p>
          <w:p w14:paraId="517E5AE9" w14:textId="77777777" w:rsidR="001E2E95" w:rsidRPr="001D49B7" w:rsidRDefault="00A6230C" w:rsidP="005060EB">
            <w:pPr>
              <w:pStyle w:val="Header"/>
              <w:tabs>
                <w:tab w:val="clear" w:pos="4320"/>
                <w:tab w:val="clear" w:pos="8640"/>
              </w:tabs>
              <w:rPr>
                <w:rFonts w:ascii="Calibri" w:hAnsi="Calibri"/>
              </w:rPr>
            </w:pPr>
            <w:r>
              <w:rPr>
                <w:rFonts w:ascii="Cambria" w:hAnsi="Cambria"/>
              </w:rPr>
              <w:t>(this row not visible to user)</w:t>
            </w:r>
          </w:p>
        </w:tc>
        <w:tc>
          <w:tcPr>
            <w:tcW w:w="2500" w:type="pct"/>
            <w:vAlign w:val="center"/>
          </w:tcPr>
          <w:p w14:paraId="517E5AEA" w14:textId="77777777" w:rsidR="001E2E95" w:rsidRPr="001D49B7" w:rsidRDefault="00A6230C" w:rsidP="00803995">
            <w:pPr>
              <w:rPr>
                <w:rFonts w:ascii="Calibri" w:hAnsi="Calibri"/>
              </w:rPr>
            </w:pPr>
            <w:r>
              <w:rPr>
                <w:rFonts w:ascii="Calibri" w:hAnsi="Calibri"/>
              </w:rPr>
              <w:t xml:space="preserve">&lt;&lt;calculated field:  </w:t>
            </w:r>
          </w:p>
          <w:p w14:paraId="517E5AEB" w14:textId="4A6031D0" w:rsidR="001E2E95" w:rsidRPr="001D49B7" w:rsidRDefault="00A6230C" w:rsidP="00803995">
            <w:pPr>
              <w:rPr>
                <w:rFonts w:ascii="Cambria" w:hAnsi="Cambria"/>
              </w:rPr>
            </w:pPr>
            <w:r>
              <w:rPr>
                <w:rFonts w:ascii="Calibri" w:hAnsi="Calibri"/>
              </w:rPr>
              <w:t>if A1</w:t>
            </w:r>
            <w:r w:rsidR="0055602D">
              <w:rPr>
                <w:rFonts w:ascii="Calibri" w:hAnsi="Calibri"/>
              </w:rPr>
              <w:t>2</w:t>
            </w:r>
            <w:r>
              <w:rPr>
                <w:rFonts w:ascii="Calibri" w:hAnsi="Calibri"/>
              </w:rPr>
              <w:t xml:space="preserve"> and A1</w:t>
            </w:r>
            <w:r w:rsidR="0055602D">
              <w:rPr>
                <w:rFonts w:ascii="Calibri" w:hAnsi="Calibri"/>
              </w:rPr>
              <w:t>3</w:t>
            </w:r>
            <w:r>
              <w:rPr>
                <w:rFonts w:ascii="Calibri" w:hAnsi="Calibri"/>
              </w:rPr>
              <w:t>=yes and A1</w:t>
            </w:r>
            <w:r w:rsidR="0055602D">
              <w:rPr>
                <w:rFonts w:ascii="Calibri" w:hAnsi="Calibri"/>
              </w:rPr>
              <w:t>5</w:t>
            </w:r>
            <w:r>
              <w:rPr>
                <w:rFonts w:ascii="Calibri" w:hAnsi="Calibri"/>
              </w:rPr>
              <w:t>=</w:t>
            </w:r>
            <w:r>
              <w:rPr>
                <w:rFonts w:ascii="Calibri" w:hAnsi="Calibri"/>
                <w:u w:val="single"/>
              </w:rPr>
              <w:t>Superheat</w:t>
            </w:r>
            <w:r>
              <w:rPr>
                <w:rFonts w:ascii="Cambria" w:hAnsi="Cambria"/>
              </w:rPr>
              <w:t>;  then display method:</w:t>
            </w:r>
          </w:p>
          <w:p w14:paraId="517E5AEC" w14:textId="77777777" w:rsidR="001E2E95" w:rsidRPr="001D49B7" w:rsidRDefault="00A6230C" w:rsidP="00803995">
            <w:pPr>
              <w:rPr>
                <w:rFonts w:ascii="Cambria" w:hAnsi="Cambria"/>
              </w:rPr>
            </w:pPr>
            <w:r>
              <w:rPr>
                <w:rFonts w:ascii="Cambria" w:hAnsi="Cambria"/>
              </w:rPr>
              <w:t>25a Superheat Charge Verification Procedure;</w:t>
            </w:r>
          </w:p>
          <w:p w14:paraId="517E5AED" w14:textId="77777777" w:rsidR="001E2E95" w:rsidRPr="001D49B7" w:rsidRDefault="001E2E95" w:rsidP="00803995">
            <w:pPr>
              <w:rPr>
                <w:rFonts w:ascii="Cambria" w:hAnsi="Cambria"/>
              </w:rPr>
            </w:pPr>
          </w:p>
          <w:p w14:paraId="517E5AEE" w14:textId="728F75D1" w:rsidR="001E2E95" w:rsidRPr="001D49B7" w:rsidRDefault="00A6230C" w:rsidP="00803995">
            <w:pPr>
              <w:rPr>
                <w:rFonts w:ascii="Calibri" w:hAnsi="Calibri"/>
              </w:rPr>
            </w:pPr>
            <w:r>
              <w:rPr>
                <w:rFonts w:ascii="Cambria" w:hAnsi="Cambria"/>
              </w:rPr>
              <w:t xml:space="preserve">elseif </w:t>
            </w:r>
            <w:r>
              <w:rPr>
                <w:rFonts w:ascii="Calibri" w:hAnsi="Calibri"/>
              </w:rPr>
              <w:t>A1</w:t>
            </w:r>
            <w:r w:rsidR="0055602D">
              <w:rPr>
                <w:rFonts w:ascii="Calibri" w:hAnsi="Calibri"/>
              </w:rPr>
              <w:t>2</w:t>
            </w:r>
            <w:r>
              <w:rPr>
                <w:rFonts w:ascii="Calibri" w:hAnsi="Calibri"/>
              </w:rPr>
              <w:t xml:space="preserve"> and A1</w:t>
            </w:r>
            <w:r w:rsidR="0055602D">
              <w:rPr>
                <w:rFonts w:ascii="Calibri" w:hAnsi="Calibri"/>
              </w:rPr>
              <w:t>3</w:t>
            </w:r>
            <w:r>
              <w:rPr>
                <w:rFonts w:ascii="Calibri" w:hAnsi="Calibri"/>
              </w:rPr>
              <w:t>=yes, and A1</w:t>
            </w:r>
            <w:r w:rsidR="0055602D">
              <w:rPr>
                <w:rFonts w:ascii="Calibri" w:hAnsi="Calibri"/>
              </w:rPr>
              <w:t>5</w:t>
            </w:r>
            <w:r>
              <w:rPr>
                <w:rFonts w:ascii="Calibri" w:hAnsi="Calibri"/>
              </w:rPr>
              <w:t>=</w:t>
            </w:r>
            <w:r>
              <w:rPr>
                <w:rFonts w:ascii="Calibri" w:hAnsi="Calibri"/>
                <w:u w:val="single"/>
              </w:rPr>
              <w:t xml:space="preserve"> Subcooling;</w:t>
            </w:r>
            <w:r>
              <w:rPr>
                <w:rFonts w:ascii="Cambria" w:hAnsi="Cambria"/>
              </w:rPr>
              <w:t xml:space="preserve">  then display method:</w:t>
            </w:r>
          </w:p>
          <w:p w14:paraId="517E5AEF" w14:textId="77777777" w:rsidR="001E2E95" w:rsidRPr="001D49B7" w:rsidRDefault="00A6230C" w:rsidP="00803995">
            <w:pPr>
              <w:rPr>
                <w:rFonts w:ascii="Calibri" w:hAnsi="Calibri"/>
              </w:rPr>
            </w:pPr>
            <w:r>
              <w:rPr>
                <w:rFonts w:ascii="Calibri" w:hAnsi="Calibri"/>
              </w:rPr>
              <w:t>25b. Subcooling Charge Verification Method;</w:t>
            </w:r>
          </w:p>
          <w:p w14:paraId="517E5AF0" w14:textId="77777777" w:rsidR="001E2E95" w:rsidRPr="001D49B7" w:rsidRDefault="001E2E95" w:rsidP="00803995">
            <w:pPr>
              <w:rPr>
                <w:rFonts w:ascii="Cambria" w:hAnsi="Cambria"/>
              </w:rPr>
            </w:pPr>
          </w:p>
          <w:p w14:paraId="517E5AF1" w14:textId="5EC9FB17" w:rsidR="001E2E95" w:rsidRPr="001D49B7" w:rsidRDefault="00A6230C" w:rsidP="00803995">
            <w:pPr>
              <w:rPr>
                <w:rFonts w:ascii="Calibri" w:hAnsi="Calibri"/>
              </w:rPr>
            </w:pPr>
            <w:r>
              <w:rPr>
                <w:rFonts w:ascii="Cambria" w:hAnsi="Cambria"/>
              </w:rPr>
              <w:t xml:space="preserve">elseif </w:t>
            </w:r>
            <w:r>
              <w:rPr>
                <w:rFonts w:ascii="Calibri" w:hAnsi="Calibri"/>
              </w:rPr>
              <w:t>A1</w:t>
            </w:r>
            <w:r w:rsidR="0055602D">
              <w:rPr>
                <w:rFonts w:ascii="Calibri" w:hAnsi="Calibri"/>
              </w:rPr>
              <w:t>2</w:t>
            </w:r>
            <w:r>
              <w:rPr>
                <w:rFonts w:ascii="Calibri" w:hAnsi="Calibri"/>
              </w:rPr>
              <w:t xml:space="preserve"> and A1</w:t>
            </w:r>
            <w:r w:rsidR="0055602D">
              <w:rPr>
                <w:rFonts w:ascii="Calibri" w:hAnsi="Calibri"/>
              </w:rPr>
              <w:t>3</w:t>
            </w:r>
            <w:r>
              <w:rPr>
                <w:rFonts w:ascii="Calibri" w:hAnsi="Calibri"/>
              </w:rPr>
              <w:t>=yes and A1</w:t>
            </w:r>
            <w:r w:rsidR="0055602D">
              <w:rPr>
                <w:rFonts w:ascii="Calibri" w:hAnsi="Calibri"/>
              </w:rPr>
              <w:t>5</w:t>
            </w:r>
            <w:r>
              <w:rPr>
                <w:rFonts w:ascii="Calibri" w:hAnsi="Calibri"/>
              </w:rPr>
              <w:t>=</w:t>
            </w:r>
            <w:r>
              <w:rPr>
                <w:rFonts w:ascii="Calibri" w:hAnsi="Calibri"/>
                <w:u w:val="single"/>
              </w:rPr>
              <w:t xml:space="preserve"> Weigh-in</w:t>
            </w:r>
            <w:r w:rsidR="007924A7">
              <w:rPr>
                <w:rFonts w:ascii="Calibri" w:hAnsi="Calibri"/>
                <w:u w:val="single"/>
              </w:rPr>
              <w:t xml:space="preserve"> with Installer independent, or Weigh-in with HERS Rater observation</w:t>
            </w:r>
            <w:r>
              <w:rPr>
                <w:rFonts w:ascii="Calibri" w:hAnsi="Calibri"/>
                <w:u w:val="single"/>
              </w:rPr>
              <w:t>;</w:t>
            </w:r>
            <w:r>
              <w:rPr>
                <w:rFonts w:ascii="Cambria" w:hAnsi="Cambria"/>
              </w:rPr>
              <w:t xml:space="preserve">  then display method:</w:t>
            </w:r>
          </w:p>
          <w:p w14:paraId="517E5AF2" w14:textId="77777777" w:rsidR="001E2E95" w:rsidRPr="001D49B7" w:rsidRDefault="00A6230C" w:rsidP="00803995">
            <w:pPr>
              <w:rPr>
                <w:rFonts w:ascii="Calibri" w:hAnsi="Calibri"/>
              </w:rPr>
            </w:pPr>
            <w:r>
              <w:rPr>
                <w:rFonts w:ascii="Calibri" w:hAnsi="Calibri"/>
              </w:rPr>
              <w:t xml:space="preserve">25c. </w:t>
            </w:r>
            <w:r>
              <w:rPr>
                <w:rFonts w:ascii="Calibri" w:hAnsi="Calibri"/>
                <w:u w:val="single"/>
              </w:rPr>
              <w:t>Weigh-in</w:t>
            </w:r>
            <w:r>
              <w:rPr>
                <w:rFonts w:ascii="Calibri" w:hAnsi="Calibri"/>
              </w:rPr>
              <w:t xml:space="preserve"> Charging Procedure;</w:t>
            </w:r>
          </w:p>
          <w:p w14:paraId="517E5AF3" w14:textId="77777777" w:rsidR="001E2E95" w:rsidRPr="001D49B7" w:rsidRDefault="001E2E95" w:rsidP="00803995">
            <w:pPr>
              <w:rPr>
                <w:rFonts w:ascii="Cambria" w:hAnsi="Cambria"/>
              </w:rPr>
            </w:pPr>
          </w:p>
          <w:p w14:paraId="517E5AF4" w14:textId="6CAA5559" w:rsidR="001E2E95" w:rsidRPr="001D49B7" w:rsidRDefault="00A6230C" w:rsidP="00803995">
            <w:pPr>
              <w:rPr>
                <w:rFonts w:ascii="Calibri" w:hAnsi="Calibri"/>
              </w:rPr>
            </w:pPr>
            <w:r>
              <w:rPr>
                <w:rFonts w:ascii="Cambria" w:hAnsi="Cambria"/>
              </w:rPr>
              <w:t xml:space="preserve">elseif </w:t>
            </w:r>
            <w:r>
              <w:rPr>
                <w:rFonts w:ascii="Calibri" w:hAnsi="Calibri"/>
              </w:rPr>
              <w:t>A1</w:t>
            </w:r>
            <w:r w:rsidR="0055602D">
              <w:rPr>
                <w:rFonts w:ascii="Calibri" w:hAnsi="Calibri"/>
              </w:rPr>
              <w:t>2</w:t>
            </w:r>
            <w:r>
              <w:rPr>
                <w:rFonts w:ascii="Calibri" w:hAnsi="Calibri"/>
              </w:rPr>
              <w:t xml:space="preserve"> and A1</w:t>
            </w:r>
            <w:r w:rsidR="0055602D">
              <w:rPr>
                <w:rFonts w:ascii="Calibri" w:hAnsi="Calibri"/>
              </w:rPr>
              <w:t>3</w:t>
            </w:r>
            <w:r>
              <w:rPr>
                <w:rFonts w:ascii="Calibri" w:hAnsi="Calibri"/>
              </w:rPr>
              <w:t>=yes and A1</w:t>
            </w:r>
            <w:r w:rsidR="0055602D">
              <w:rPr>
                <w:rFonts w:ascii="Calibri" w:hAnsi="Calibri"/>
              </w:rPr>
              <w:t>5</w:t>
            </w:r>
            <w:r>
              <w:rPr>
                <w:rFonts w:ascii="Calibri" w:hAnsi="Calibri"/>
              </w:rPr>
              <w:t>=</w:t>
            </w:r>
            <w:r>
              <w:rPr>
                <w:rFonts w:ascii="Calibri" w:hAnsi="Calibri"/>
                <w:u w:val="single"/>
              </w:rPr>
              <w:t>Winter Setup;</w:t>
            </w:r>
            <w:r>
              <w:rPr>
                <w:rFonts w:ascii="Cambria" w:hAnsi="Cambria"/>
              </w:rPr>
              <w:t xml:space="preserve">  then display method:</w:t>
            </w:r>
          </w:p>
          <w:p w14:paraId="517E5AF5" w14:textId="77777777" w:rsidR="001E2E95" w:rsidRPr="001D49B7" w:rsidRDefault="00A6230C" w:rsidP="00803995">
            <w:pPr>
              <w:rPr>
                <w:rFonts w:ascii="Calibri" w:hAnsi="Calibri"/>
              </w:rPr>
            </w:pPr>
            <w:r>
              <w:rPr>
                <w:rFonts w:ascii="Calibri" w:hAnsi="Calibri"/>
              </w:rPr>
              <w:t>25e. Winter Setup for Standard Charge Verification;</w:t>
            </w:r>
          </w:p>
          <w:p w14:paraId="517E5AF6" w14:textId="77777777" w:rsidR="001E2E95" w:rsidRPr="001D49B7" w:rsidRDefault="001E2E95" w:rsidP="00803995">
            <w:pPr>
              <w:rPr>
                <w:rFonts w:ascii="Cambria" w:hAnsi="Cambria"/>
              </w:rPr>
            </w:pPr>
          </w:p>
          <w:p w14:paraId="517E5AF7" w14:textId="24A69941" w:rsidR="001E2E95" w:rsidRPr="001D49B7" w:rsidRDefault="00A6230C" w:rsidP="00803995">
            <w:pPr>
              <w:rPr>
                <w:rFonts w:ascii="Calibri" w:hAnsi="Calibri"/>
              </w:rPr>
            </w:pPr>
            <w:r>
              <w:rPr>
                <w:rFonts w:ascii="Cambria" w:hAnsi="Cambria"/>
              </w:rPr>
              <w:t xml:space="preserve">elseif </w:t>
            </w:r>
            <w:r>
              <w:rPr>
                <w:rFonts w:ascii="Calibri" w:hAnsi="Calibri"/>
              </w:rPr>
              <w:t>A1</w:t>
            </w:r>
            <w:r w:rsidR="0055602D">
              <w:rPr>
                <w:rFonts w:ascii="Calibri" w:hAnsi="Calibri"/>
              </w:rPr>
              <w:t>2</w:t>
            </w:r>
            <w:r>
              <w:rPr>
                <w:rFonts w:ascii="Calibri" w:hAnsi="Calibri"/>
              </w:rPr>
              <w:t xml:space="preserve"> and A1</w:t>
            </w:r>
            <w:r w:rsidR="0055602D">
              <w:rPr>
                <w:rFonts w:ascii="Calibri" w:hAnsi="Calibri"/>
              </w:rPr>
              <w:t>3</w:t>
            </w:r>
            <w:r>
              <w:rPr>
                <w:rFonts w:ascii="Calibri" w:hAnsi="Calibri"/>
              </w:rPr>
              <w:t>=yes and A1</w:t>
            </w:r>
            <w:r w:rsidR="0055602D">
              <w:rPr>
                <w:rFonts w:ascii="Calibri" w:hAnsi="Calibri"/>
              </w:rPr>
              <w:t>5</w:t>
            </w:r>
            <w:r>
              <w:rPr>
                <w:rFonts w:ascii="Calibri" w:hAnsi="Calibri"/>
              </w:rPr>
              <w:t>=</w:t>
            </w:r>
            <w:r>
              <w:rPr>
                <w:rFonts w:ascii="Calibri" w:hAnsi="Calibri"/>
                <w:u w:val="single"/>
              </w:rPr>
              <w:t xml:space="preserve"> New Package Unit Factory Charge;</w:t>
            </w:r>
            <w:r>
              <w:rPr>
                <w:rFonts w:ascii="Cambria" w:hAnsi="Cambria"/>
              </w:rPr>
              <w:t xml:space="preserve">  then display method:</w:t>
            </w:r>
            <w:r>
              <w:rPr>
                <w:rFonts w:ascii="Calibri" w:hAnsi="Calibri"/>
              </w:rPr>
              <w:t xml:space="preserve"> </w:t>
            </w:r>
          </w:p>
          <w:p w14:paraId="517E5AF8" w14:textId="65E4097C" w:rsidR="001E2E95" w:rsidRPr="001D49B7" w:rsidRDefault="00A6230C" w:rsidP="00803995">
            <w:pPr>
              <w:rPr>
                <w:rFonts w:ascii="Calibri" w:hAnsi="Calibri"/>
              </w:rPr>
            </w:pPr>
            <w:r>
              <w:rPr>
                <w:rFonts w:ascii="Calibri" w:hAnsi="Calibri"/>
              </w:rPr>
              <w:t xml:space="preserve">25f. </w:t>
            </w:r>
            <w:r>
              <w:rPr>
                <w:rFonts w:ascii="Calibri" w:hAnsi="Calibri"/>
                <w:u w:val="single"/>
              </w:rPr>
              <w:t>New Package Unit with Factory Charge</w:t>
            </w:r>
            <w:r>
              <w:rPr>
                <w:rFonts w:ascii="Calibri" w:hAnsi="Calibri"/>
              </w:rPr>
              <w:t>;</w:t>
            </w:r>
            <w:r w:rsidR="007924A7">
              <w:rPr>
                <w:rFonts w:ascii="Calibri" w:hAnsi="Calibri"/>
              </w:rPr>
              <w:t xml:space="preserve"> and do not require a CF3R-MCH-25 for the SC system when a CF2R-MCH-25f is used.</w:t>
            </w:r>
          </w:p>
          <w:p w14:paraId="517E5AF9" w14:textId="77777777" w:rsidR="001E2E95" w:rsidRPr="001D49B7" w:rsidRDefault="001E2E95" w:rsidP="00803995">
            <w:pPr>
              <w:rPr>
                <w:rFonts w:ascii="Calibri" w:hAnsi="Calibri"/>
              </w:rPr>
            </w:pPr>
          </w:p>
          <w:p w14:paraId="517E5AFA" w14:textId="38EAB68A" w:rsidR="001E2E95" w:rsidRPr="001D49B7" w:rsidRDefault="00A6230C" w:rsidP="0055602D">
            <w:pPr>
              <w:rPr>
                <w:rFonts w:ascii="Calibri" w:hAnsi="Calibri"/>
              </w:rPr>
            </w:pPr>
            <w:r>
              <w:rPr>
                <w:rFonts w:ascii="Calibri" w:hAnsi="Calibri"/>
              </w:rPr>
              <w:t>elsif A1</w:t>
            </w:r>
            <w:r w:rsidR="0055602D">
              <w:rPr>
                <w:rFonts w:ascii="Calibri" w:hAnsi="Calibri"/>
              </w:rPr>
              <w:t>2</w:t>
            </w:r>
            <w:r>
              <w:rPr>
                <w:rFonts w:ascii="Calibri" w:hAnsi="Calibri"/>
              </w:rPr>
              <w:t>=no, or A1</w:t>
            </w:r>
            <w:r w:rsidR="0055602D">
              <w:rPr>
                <w:rFonts w:ascii="Calibri" w:hAnsi="Calibri"/>
              </w:rPr>
              <w:t>3</w:t>
            </w:r>
            <w:r>
              <w:rPr>
                <w:rFonts w:ascii="Calibri" w:hAnsi="Calibri"/>
              </w:rPr>
              <w:t xml:space="preserve">=no; then display method: 25c. </w:t>
            </w:r>
            <w:r>
              <w:rPr>
                <w:rFonts w:ascii="Calibri" w:hAnsi="Calibri"/>
                <w:u w:val="single"/>
              </w:rPr>
              <w:t>Weigh-in</w:t>
            </w:r>
            <w:r>
              <w:rPr>
                <w:rFonts w:ascii="Calibri" w:hAnsi="Calibri"/>
              </w:rPr>
              <w:t xml:space="preserve"> Charging Procedure</w:t>
            </w:r>
          </w:p>
        </w:tc>
      </w:tr>
    </w:tbl>
    <w:p w14:paraId="517E5AFC" w14:textId="77777777" w:rsidR="001E2E95" w:rsidRPr="001D49B7" w:rsidRDefault="001E2E95" w:rsidP="00821616">
      <w:pPr>
        <w:tabs>
          <w:tab w:val="left" w:pos="8540"/>
        </w:tabs>
        <w:spacing w:after="120"/>
        <w:rPr>
          <w:rFonts w:ascii="Calibri" w:hAnsi="Calibri"/>
          <w:b/>
          <w:sz w:val="18"/>
          <w:szCs w:val="18"/>
        </w:rPr>
      </w:pPr>
    </w:p>
    <w:tbl>
      <w:tblPr>
        <w:tblW w:w="5000"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0790"/>
      </w:tblGrid>
      <w:tr w:rsidR="001E2E95" w:rsidRPr="001D49B7" w14:paraId="517E5B00" w14:textId="77777777" w:rsidTr="00F65C4C">
        <w:trPr>
          <w:cantSplit/>
          <w:trHeight w:val="233"/>
        </w:trPr>
        <w:tc>
          <w:tcPr>
            <w:tcW w:w="5000" w:type="pct"/>
            <w:vAlign w:val="center"/>
          </w:tcPr>
          <w:p w14:paraId="517E5AFF" w14:textId="08BDB2CB" w:rsidR="00480A80" w:rsidRPr="005060EB" w:rsidRDefault="00A6230C" w:rsidP="00480A80">
            <w:pPr>
              <w:pStyle w:val="IndexHeading"/>
            </w:pPr>
            <w:r w:rsidRPr="00C016B2">
              <w:rPr>
                <w:rFonts w:ascii="Calibri" w:hAnsi="Calibri"/>
                <w:szCs w:val="18"/>
              </w:rPr>
              <w:t xml:space="preserve">MCH-25f </w:t>
            </w:r>
            <w:r w:rsidR="00233489">
              <w:rPr>
                <w:rFonts w:ascii="Calibri" w:hAnsi="Calibri"/>
                <w:szCs w:val="18"/>
              </w:rPr>
              <w:t>-</w:t>
            </w:r>
            <w:r w:rsidRPr="00C016B2">
              <w:rPr>
                <w:rFonts w:ascii="Calibri" w:hAnsi="Calibri"/>
                <w:szCs w:val="18"/>
              </w:rPr>
              <w:t xml:space="preserve"> </w:t>
            </w:r>
            <w:r w:rsidR="00233489">
              <w:rPr>
                <w:rFonts w:ascii="Calibri" w:hAnsi="Calibri"/>
                <w:szCs w:val="18"/>
              </w:rPr>
              <w:t xml:space="preserve">Refrigerant Charge Verification - </w:t>
            </w:r>
            <w:r w:rsidRPr="00C016B2">
              <w:rPr>
                <w:rFonts w:ascii="Calibri" w:hAnsi="Calibri"/>
                <w:szCs w:val="18"/>
              </w:rPr>
              <w:t>New Package Unit With Factory Charge</w:t>
            </w:r>
          </w:p>
        </w:tc>
      </w:tr>
    </w:tbl>
    <w:p w14:paraId="517E5B01" w14:textId="77777777" w:rsidR="001E2E95" w:rsidRPr="001D49B7" w:rsidRDefault="001E2E95" w:rsidP="00821616"/>
    <w:tbl>
      <w:tblPr>
        <w:tblW w:w="5022"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7"/>
        <w:gridCol w:w="4998"/>
        <w:gridCol w:w="5392"/>
      </w:tblGrid>
      <w:tr w:rsidR="001E2E95" w:rsidRPr="001D49B7" w14:paraId="517E5B04" w14:textId="77777777" w:rsidTr="00F65C4C">
        <w:trPr>
          <w:cantSplit/>
          <w:trHeight w:val="233"/>
        </w:trPr>
        <w:tc>
          <w:tcPr>
            <w:tcW w:w="5000" w:type="pct"/>
            <w:gridSpan w:val="3"/>
            <w:vAlign w:val="center"/>
          </w:tcPr>
          <w:p w14:paraId="517E5B02" w14:textId="3831263E" w:rsidR="001E2E95" w:rsidRPr="00C016B2" w:rsidRDefault="00A6230C" w:rsidP="00480A80">
            <w:pPr>
              <w:pStyle w:val="IndexHeading"/>
              <w:keepNext/>
              <w:rPr>
                <w:rFonts w:ascii="Calibri" w:hAnsi="Calibri"/>
                <w:szCs w:val="18"/>
              </w:rPr>
            </w:pPr>
            <w:r w:rsidRPr="00C016B2">
              <w:rPr>
                <w:rFonts w:ascii="Calibri" w:hAnsi="Calibri"/>
                <w:szCs w:val="18"/>
              </w:rPr>
              <w:t>B. Measurement Access Hole (MAH) Verification</w:t>
            </w:r>
          </w:p>
          <w:p w14:paraId="517E5B03" w14:textId="77A02142" w:rsidR="001E2E95" w:rsidRPr="0032702E" w:rsidRDefault="00A6230C" w:rsidP="00480A80">
            <w:pPr>
              <w:pStyle w:val="IndexHeading"/>
              <w:keepNext/>
              <w:rPr>
                <w:rFonts w:ascii="Calibri" w:hAnsi="Calibri"/>
                <w:b w:val="0"/>
                <w:sz w:val="18"/>
                <w:szCs w:val="18"/>
              </w:rPr>
            </w:pPr>
            <w:r w:rsidRPr="0032702E">
              <w:rPr>
                <w:rFonts w:ascii="Calibri" w:hAnsi="Calibri"/>
                <w:b w:val="0"/>
                <w:sz w:val="18"/>
                <w:szCs w:val="18"/>
              </w:rPr>
              <w:t>Procedures for installing MAH are specified in Reference Residential Appendix RA3.2.2.3</w:t>
            </w:r>
            <w:r w:rsidR="0061114D" w:rsidRPr="0032702E">
              <w:rPr>
                <w:rFonts w:ascii="Calibri" w:hAnsi="Calibri"/>
                <w:b w:val="0"/>
                <w:sz w:val="18"/>
                <w:szCs w:val="18"/>
              </w:rPr>
              <w:t>.</w:t>
            </w:r>
          </w:p>
        </w:tc>
      </w:tr>
      <w:tr w:rsidR="001E2E95" w:rsidRPr="001D49B7" w14:paraId="517E5B0B" w14:textId="77777777" w:rsidTr="00EA7CA8">
        <w:tblPrEx>
          <w:tblCellMar>
            <w:top w:w="0" w:type="dxa"/>
            <w:left w:w="108" w:type="dxa"/>
            <w:bottom w:w="0" w:type="dxa"/>
            <w:right w:w="108" w:type="dxa"/>
          </w:tblCellMar>
        </w:tblPrEx>
        <w:trPr>
          <w:trHeight w:val="2528"/>
        </w:trPr>
        <w:tc>
          <w:tcPr>
            <w:tcW w:w="206" w:type="pct"/>
            <w:vAlign w:val="center"/>
          </w:tcPr>
          <w:p w14:paraId="517E5B05" w14:textId="77777777" w:rsidR="001E2E95" w:rsidRPr="001D49B7" w:rsidRDefault="00A6230C" w:rsidP="005060EB">
            <w:pPr>
              <w:pStyle w:val="IndexHeading"/>
              <w:keepNext/>
              <w:ind w:left="-115"/>
              <w:jc w:val="center"/>
              <w:rPr>
                <w:rFonts w:ascii="Calibri" w:hAnsi="Calibri"/>
                <w:b w:val="0"/>
                <w:bCs/>
              </w:rPr>
            </w:pPr>
            <w:r>
              <w:rPr>
                <w:rFonts w:ascii="Calibri" w:hAnsi="Calibri"/>
                <w:b w:val="0"/>
                <w:bCs/>
              </w:rPr>
              <w:t>01</w:t>
            </w:r>
          </w:p>
        </w:tc>
        <w:tc>
          <w:tcPr>
            <w:tcW w:w="2306" w:type="pct"/>
            <w:vAlign w:val="center"/>
          </w:tcPr>
          <w:p w14:paraId="517E5B06" w14:textId="761A27A2" w:rsidR="001E2E95" w:rsidRPr="001D49B7" w:rsidRDefault="00A6230C" w:rsidP="00C016B2">
            <w:pPr>
              <w:keepNext/>
              <w:rPr>
                <w:rFonts w:ascii="Calibri" w:hAnsi="Calibri"/>
              </w:rPr>
            </w:pPr>
            <w:r>
              <w:rPr>
                <w:rFonts w:ascii="Calibri" w:hAnsi="Calibri"/>
              </w:rPr>
              <w:t xml:space="preserve">Method </w:t>
            </w:r>
            <w:r w:rsidR="005060EB">
              <w:rPr>
                <w:rFonts w:ascii="Calibri" w:hAnsi="Calibri"/>
              </w:rPr>
              <w:t>U</w:t>
            </w:r>
            <w:r>
              <w:rPr>
                <w:rFonts w:ascii="Calibri" w:hAnsi="Calibri"/>
              </w:rPr>
              <w:t xml:space="preserve">sed to </w:t>
            </w:r>
            <w:r w:rsidR="005060EB">
              <w:rPr>
                <w:rFonts w:ascii="Calibri" w:hAnsi="Calibri"/>
              </w:rPr>
              <w:t>D</w:t>
            </w:r>
            <w:r>
              <w:rPr>
                <w:rFonts w:ascii="Calibri" w:hAnsi="Calibri"/>
              </w:rPr>
              <w:t xml:space="preserve">emonstrate </w:t>
            </w:r>
            <w:r w:rsidR="005060EB">
              <w:rPr>
                <w:rFonts w:ascii="Calibri" w:hAnsi="Calibri"/>
              </w:rPr>
              <w:t>C</w:t>
            </w:r>
            <w:r>
              <w:rPr>
                <w:rFonts w:ascii="Calibri" w:hAnsi="Calibri"/>
              </w:rPr>
              <w:t xml:space="preserve">ompliance with the Measurement Access Hole (MAH) </w:t>
            </w:r>
            <w:r w:rsidR="005060EB">
              <w:rPr>
                <w:rFonts w:ascii="Calibri" w:hAnsi="Calibri"/>
              </w:rPr>
              <w:t>R</w:t>
            </w:r>
            <w:r>
              <w:rPr>
                <w:rFonts w:ascii="Calibri" w:hAnsi="Calibri"/>
              </w:rPr>
              <w:t>equirement</w:t>
            </w:r>
          </w:p>
        </w:tc>
        <w:tc>
          <w:tcPr>
            <w:tcW w:w="2488" w:type="pct"/>
          </w:tcPr>
          <w:p w14:paraId="517E5B07" w14:textId="77777777" w:rsidR="001E2E95" w:rsidRPr="001D49B7" w:rsidRDefault="00A6230C" w:rsidP="00480A80">
            <w:pPr>
              <w:pStyle w:val="Header"/>
              <w:keepNext/>
              <w:tabs>
                <w:tab w:val="clear" w:pos="4320"/>
                <w:tab w:val="clear" w:pos="8640"/>
              </w:tabs>
              <w:spacing w:before="120"/>
              <w:rPr>
                <w:rFonts w:ascii="Calibri" w:hAnsi="Calibri"/>
              </w:rPr>
            </w:pPr>
            <w:r>
              <w:rPr>
                <w:rFonts w:ascii="Calibri" w:hAnsi="Calibri"/>
              </w:rPr>
              <w:t xml:space="preserve">&lt;&lt;user select one of the options from list: </w:t>
            </w:r>
          </w:p>
          <w:p w14:paraId="517E5B08" w14:textId="77777777" w:rsidR="001E2E95" w:rsidRPr="001D49B7" w:rsidRDefault="00A6230C" w:rsidP="00480A80">
            <w:pPr>
              <w:pStyle w:val="Header"/>
              <w:keepNext/>
              <w:numPr>
                <w:ilvl w:val="0"/>
                <w:numId w:val="6"/>
              </w:numPr>
              <w:tabs>
                <w:tab w:val="clear" w:pos="4320"/>
                <w:tab w:val="clear" w:pos="8640"/>
              </w:tabs>
              <w:spacing w:before="120"/>
              <w:rPr>
                <w:rFonts w:ascii="Calibri" w:hAnsi="Calibri"/>
              </w:rPr>
            </w:pPr>
            <w:r>
              <w:rPr>
                <w:rFonts w:ascii="Calibri" w:hAnsi="Calibri"/>
              </w:rPr>
              <w:t xml:space="preserve">"MAH installed and labeled consistent with Figure 3.2-1"; or </w:t>
            </w:r>
          </w:p>
          <w:p w14:paraId="517E5B09" w14:textId="77777777" w:rsidR="001E2E95" w:rsidRPr="001D49B7" w:rsidRDefault="00A6230C" w:rsidP="00480A80">
            <w:pPr>
              <w:pStyle w:val="Header"/>
              <w:keepNext/>
              <w:numPr>
                <w:ilvl w:val="0"/>
                <w:numId w:val="6"/>
              </w:numPr>
              <w:tabs>
                <w:tab w:val="clear" w:pos="4320"/>
                <w:tab w:val="clear" w:pos="8640"/>
              </w:tabs>
              <w:spacing w:before="120"/>
              <w:rPr>
                <w:rFonts w:ascii="Calibri" w:hAnsi="Calibri"/>
              </w:rPr>
            </w:pPr>
            <w:r>
              <w:rPr>
                <w:rFonts w:ascii="Calibri" w:hAnsi="Calibri"/>
              </w:rPr>
              <w:t>"Return side of system is located entirely within conditioned space such that an accurate return air dry-bulb temperature can be taken at the return grille"; or</w:t>
            </w:r>
          </w:p>
          <w:p w14:paraId="517E5B0A" w14:textId="77777777" w:rsidR="001E2E95" w:rsidRPr="001D49B7" w:rsidRDefault="00A6230C" w:rsidP="00480A80">
            <w:pPr>
              <w:pStyle w:val="ListParagraph"/>
              <w:keepNext/>
              <w:numPr>
                <w:ilvl w:val="0"/>
                <w:numId w:val="6"/>
              </w:numPr>
              <w:spacing w:before="120"/>
              <w:rPr>
                <w:rFonts w:ascii="Calibri" w:hAnsi="Calibri"/>
              </w:rPr>
            </w:pPr>
            <w:r>
              <w:rPr>
                <w:rFonts w:ascii="Calibri" w:hAnsi="Calibri"/>
              </w:rPr>
              <w:t>"MAH cannot be installed consistent with Figure 3.2-1.  An alternative location has been provided and clearly labeled"&gt;&gt;</w:t>
            </w:r>
          </w:p>
        </w:tc>
      </w:tr>
    </w:tbl>
    <w:p w14:paraId="517E5B27" w14:textId="7D867759" w:rsidR="001E2E95" w:rsidRDefault="001E2E95" w:rsidP="00821616"/>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2"/>
        <w:gridCol w:w="1850"/>
        <w:gridCol w:w="2998"/>
        <w:gridCol w:w="5463"/>
      </w:tblGrid>
      <w:tr w:rsidR="00AF2C4A" w:rsidRPr="006A3EEB" w14:paraId="5CB99422" w14:textId="77777777" w:rsidTr="008D0CFF">
        <w:trPr>
          <w:cantSplit/>
        </w:trPr>
        <w:tc>
          <w:tcPr>
            <w:tcW w:w="10998" w:type="dxa"/>
            <w:gridSpan w:val="4"/>
          </w:tcPr>
          <w:p w14:paraId="35DE1227" w14:textId="3B1DECCC" w:rsidR="00AF2C4A" w:rsidRPr="00BC1E29" w:rsidRDefault="00AF2C4A" w:rsidP="008D0CFF">
            <w:pPr>
              <w:keepNext/>
              <w:rPr>
                <w:rFonts w:ascii="Calibri" w:hAnsi="Calibri"/>
                <w:b/>
              </w:rPr>
            </w:pPr>
            <w:r>
              <w:rPr>
                <w:rFonts w:ascii="Calibri" w:hAnsi="Calibri"/>
                <w:b/>
              </w:rPr>
              <w:lastRenderedPageBreak/>
              <w:t>C</w:t>
            </w:r>
            <w:r w:rsidRPr="00BC1E29">
              <w:rPr>
                <w:rFonts w:ascii="Calibri" w:hAnsi="Calibri"/>
                <w:b/>
              </w:rPr>
              <w:t>. Minimum System Airflow Rate Verification</w:t>
            </w:r>
          </w:p>
          <w:p w14:paraId="236B41B4" w14:textId="77777777" w:rsidR="00AF2C4A" w:rsidRDefault="00AF2C4A" w:rsidP="008D0CFF">
            <w:pPr>
              <w:keepNext/>
              <w:rPr>
                <w:rFonts w:ascii="Calibri" w:hAnsi="Calibri"/>
                <w:sz w:val="18"/>
              </w:rPr>
            </w:pPr>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p>
          <w:p w14:paraId="64C46091" w14:textId="77777777" w:rsidR="00AF2C4A" w:rsidRPr="00654A92" w:rsidRDefault="00AF2C4A" w:rsidP="008D0CFF">
            <w:pPr>
              <w:keepNext/>
              <w:rPr>
                <w:rFonts w:ascii="Calibri" w:hAnsi="Calibri"/>
                <w:sz w:val="18"/>
              </w:rPr>
            </w:pPr>
            <w:r>
              <w:rPr>
                <w:rFonts w:ascii="Calibri" w:hAnsi="Calibri"/>
                <w:sz w:val="18"/>
              </w:rPr>
              <w:t>&lt;&lt;require 1 row of data for each indoor unit listed in the "</w:t>
            </w:r>
            <w:r w:rsidRPr="00310A75">
              <w:rPr>
                <w:rFonts w:ascii="Calibri" w:hAnsi="Calibri"/>
                <w:sz w:val="18"/>
              </w:rPr>
              <w:t>HERS Verification Requirements for Duct Systems</w:t>
            </w:r>
            <w:r>
              <w:rPr>
                <w:rFonts w:ascii="Calibri" w:hAnsi="Calibri"/>
                <w:sz w:val="18"/>
              </w:rPr>
              <w:t>" table on the MCH-01&gt;</w:t>
            </w:r>
          </w:p>
        </w:tc>
      </w:tr>
      <w:tr w:rsidR="00AF2C4A" w:rsidRPr="006A3EEB" w14:paraId="1140902F" w14:textId="77777777" w:rsidTr="00EA7CA8">
        <w:trPr>
          <w:cantSplit/>
          <w:trHeight w:val="305"/>
        </w:trPr>
        <w:tc>
          <w:tcPr>
            <w:tcW w:w="2358" w:type="dxa"/>
            <w:gridSpan w:val="2"/>
            <w:vAlign w:val="center"/>
          </w:tcPr>
          <w:p w14:paraId="5674C70C" w14:textId="77777777" w:rsidR="00AF2C4A" w:rsidRPr="006A3EEB" w:rsidRDefault="00AF2C4A" w:rsidP="008D0CFF">
            <w:pPr>
              <w:keepNext/>
              <w:jc w:val="center"/>
              <w:rPr>
                <w:rFonts w:ascii="Calibri" w:hAnsi="Calibri"/>
                <w:sz w:val="18"/>
                <w:szCs w:val="18"/>
              </w:rPr>
            </w:pPr>
            <w:r>
              <w:rPr>
                <w:rFonts w:ascii="Calibri" w:hAnsi="Calibri"/>
                <w:sz w:val="18"/>
                <w:szCs w:val="18"/>
              </w:rPr>
              <w:t>01</w:t>
            </w:r>
          </w:p>
        </w:tc>
        <w:tc>
          <w:tcPr>
            <w:tcW w:w="3060" w:type="dxa"/>
          </w:tcPr>
          <w:p w14:paraId="59050A60" w14:textId="77777777" w:rsidR="00AF2C4A" w:rsidRDefault="00AF2C4A" w:rsidP="008D0CFF">
            <w:pPr>
              <w:keepNext/>
              <w:jc w:val="center"/>
              <w:rPr>
                <w:rFonts w:ascii="Calibri" w:hAnsi="Calibri"/>
                <w:sz w:val="18"/>
                <w:szCs w:val="18"/>
              </w:rPr>
            </w:pPr>
            <w:r>
              <w:rPr>
                <w:rFonts w:ascii="Calibri" w:hAnsi="Calibri"/>
                <w:sz w:val="18"/>
                <w:szCs w:val="18"/>
              </w:rPr>
              <w:t>02</w:t>
            </w:r>
          </w:p>
        </w:tc>
        <w:tc>
          <w:tcPr>
            <w:tcW w:w="5580" w:type="dxa"/>
            <w:vAlign w:val="center"/>
          </w:tcPr>
          <w:p w14:paraId="316BD7BF" w14:textId="77777777" w:rsidR="00AF2C4A" w:rsidRPr="006A3EEB" w:rsidRDefault="00AF2C4A" w:rsidP="008D0CFF">
            <w:pPr>
              <w:keepNext/>
              <w:jc w:val="center"/>
              <w:rPr>
                <w:rFonts w:ascii="Calibri" w:hAnsi="Calibri"/>
                <w:sz w:val="18"/>
                <w:szCs w:val="18"/>
              </w:rPr>
            </w:pPr>
            <w:r>
              <w:rPr>
                <w:rFonts w:ascii="Calibri" w:hAnsi="Calibri"/>
                <w:sz w:val="18"/>
                <w:szCs w:val="18"/>
              </w:rPr>
              <w:t>03</w:t>
            </w:r>
          </w:p>
        </w:tc>
      </w:tr>
      <w:tr w:rsidR="00AF2C4A" w:rsidRPr="006A3EEB" w14:paraId="600619FE" w14:textId="77777777" w:rsidTr="00EA7CA8">
        <w:trPr>
          <w:cantSplit/>
          <w:trHeight w:val="882"/>
        </w:trPr>
        <w:tc>
          <w:tcPr>
            <w:tcW w:w="2358" w:type="dxa"/>
            <w:gridSpan w:val="2"/>
            <w:tcBorders>
              <w:top w:val="nil"/>
            </w:tcBorders>
            <w:vAlign w:val="bottom"/>
          </w:tcPr>
          <w:p w14:paraId="74E80DB9" w14:textId="77777777" w:rsidR="00AF2C4A" w:rsidRPr="006A3EEB" w:rsidRDefault="00AF2C4A" w:rsidP="008D0CFF">
            <w:pPr>
              <w:keepNext/>
              <w:jc w:val="center"/>
              <w:rPr>
                <w:rFonts w:ascii="Calibri" w:hAnsi="Calibri"/>
                <w:sz w:val="18"/>
                <w:szCs w:val="18"/>
              </w:rPr>
            </w:pPr>
            <w:r w:rsidRPr="00442EA4">
              <w:rPr>
                <w:rFonts w:ascii="Calibri" w:hAnsi="Calibri"/>
                <w:sz w:val="18"/>
                <w:szCs w:val="18"/>
              </w:rPr>
              <w:t>Indoor Unit Name or Description of Area Served</w:t>
            </w:r>
          </w:p>
        </w:tc>
        <w:tc>
          <w:tcPr>
            <w:tcW w:w="3060" w:type="dxa"/>
            <w:tcBorders>
              <w:top w:val="nil"/>
            </w:tcBorders>
            <w:vAlign w:val="bottom"/>
          </w:tcPr>
          <w:p w14:paraId="05636A52" w14:textId="77777777" w:rsidR="00AF2C4A" w:rsidRPr="006A3EEB" w:rsidRDefault="00AF2C4A" w:rsidP="008D0CFF">
            <w:pPr>
              <w:keepNext/>
              <w:jc w:val="center"/>
              <w:rPr>
                <w:rFonts w:ascii="Calibri" w:hAnsi="Calibri"/>
                <w:sz w:val="18"/>
                <w:szCs w:val="18"/>
              </w:rPr>
            </w:pPr>
            <w:r w:rsidRPr="005A5F9A">
              <w:rPr>
                <w:rFonts w:ascii="Calibri" w:hAnsi="Calibri"/>
              </w:rPr>
              <w:t>Minimum Required System Airflow Rate (cfm)</w:t>
            </w:r>
          </w:p>
        </w:tc>
        <w:tc>
          <w:tcPr>
            <w:tcW w:w="5580" w:type="dxa"/>
            <w:tcBorders>
              <w:top w:val="nil"/>
            </w:tcBorders>
            <w:vAlign w:val="bottom"/>
          </w:tcPr>
          <w:p w14:paraId="51F285DC" w14:textId="77777777" w:rsidR="00AF2C4A" w:rsidRPr="006A3EEB" w:rsidRDefault="00AF2C4A" w:rsidP="008D0CFF">
            <w:pPr>
              <w:keepNext/>
              <w:jc w:val="center"/>
              <w:rPr>
                <w:rFonts w:ascii="Calibri" w:hAnsi="Calibri"/>
                <w:sz w:val="18"/>
                <w:szCs w:val="18"/>
              </w:rPr>
            </w:pPr>
            <w:r w:rsidRPr="005A5F9A">
              <w:rPr>
                <w:rFonts w:ascii="Calibri" w:hAnsi="Calibri"/>
                <w:sz w:val="18"/>
                <w:szCs w:val="18"/>
              </w:rPr>
              <w:t>System Airflow Rate Verification Status</w:t>
            </w:r>
          </w:p>
        </w:tc>
      </w:tr>
      <w:tr w:rsidR="00AF2C4A" w:rsidRPr="006A3EEB" w14:paraId="6DAE719E" w14:textId="77777777" w:rsidTr="00EA7CA8">
        <w:trPr>
          <w:cantSplit/>
          <w:trHeight w:val="4499"/>
        </w:trPr>
        <w:tc>
          <w:tcPr>
            <w:tcW w:w="2358" w:type="dxa"/>
            <w:gridSpan w:val="2"/>
          </w:tcPr>
          <w:p w14:paraId="652013A4" w14:textId="77777777" w:rsidR="00AF2C4A" w:rsidRPr="00654A92" w:rsidRDefault="00AF2C4A" w:rsidP="008D0CFF">
            <w:pPr>
              <w:keepNext/>
              <w:rPr>
                <w:rFonts w:ascii="Calibri" w:hAnsi="Calibri"/>
                <w:sz w:val="14"/>
                <w:szCs w:val="14"/>
              </w:rPr>
            </w:pPr>
            <w:r w:rsidRPr="00654A92">
              <w:rPr>
                <w:rFonts w:ascii="Calibri" w:hAnsi="Calibri"/>
                <w:sz w:val="14"/>
                <w:szCs w:val="14"/>
              </w:rPr>
              <w:t>&lt;&lt;reference value from the "HERS Verification Requirements for Duct Systems" table on the MCH-01 for the "SC System Description of Area Served" value in A02&gt;&gt;</w:t>
            </w:r>
          </w:p>
        </w:tc>
        <w:tc>
          <w:tcPr>
            <w:tcW w:w="3060" w:type="dxa"/>
          </w:tcPr>
          <w:p w14:paraId="1A9E69C6" w14:textId="4EA46660" w:rsidR="00AF2C4A" w:rsidRDefault="00AF2C4A" w:rsidP="008D0CFF">
            <w:pPr>
              <w:keepNext/>
              <w:rPr>
                <w:ins w:id="7" w:author="Smith, Alexis@Energy" w:date="2020-03-06T10:47:00Z"/>
                <w:rFonts w:ascii="Calibri" w:hAnsi="Calibri"/>
                <w:sz w:val="14"/>
                <w:szCs w:val="14"/>
              </w:rPr>
            </w:pPr>
            <w:r w:rsidRPr="00654A92">
              <w:rPr>
                <w:rFonts w:ascii="Calibri" w:hAnsi="Calibri"/>
                <w:sz w:val="14"/>
                <w:szCs w:val="14"/>
              </w:rPr>
              <w:t xml:space="preserve">&lt;calculated field, numeric xxxx.:  </w:t>
            </w:r>
          </w:p>
          <w:p w14:paraId="49D7509E" w14:textId="77777777" w:rsidR="000B1261" w:rsidRDefault="000B1261" w:rsidP="000B1261">
            <w:pPr>
              <w:keepNext/>
              <w:rPr>
                <w:ins w:id="8" w:author="Smith, Alexis@Energy" w:date="2020-03-06T10:47:00Z"/>
                <w:rFonts w:ascii="Calibri" w:hAnsi="Calibri"/>
                <w:sz w:val="14"/>
                <w:szCs w:val="14"/>
              </w:rPr>
            </w:pPr>
            <w:ins w:id="9" w:author="Smith, Alexis@Energy" w:date="2020-03-06T10:47:00Z">
              <w:r>
                <w:rPr>
                  <w:rFonts w:ascii="Calibri" w:hAnsi="Calibri"/>
                  <w:sz w:val="14"/>
                  <w:szCs w:val="14"/>
                </w:rPr>
                <w:t>reference value from applicable MCH-23 field for the indoor unit in E01 according to the following list:</w:t>
              </w:r>
            </w:ins>
          </w:p>
          <w:p w14:paraId="643CA420" w14:textId="77777777" w:rsidR="000B1261" w:rsidRDefault="000B1261" w:rsidP="000B1261">
            <w:pPr>
              <w:keepNext/>
              <w:rPr>
                <w:ins w:id="10" w:author="Smith, Alexis@Energy" w:date="2020-03-06T10:47:00Z"/>
                <w:rFonts w:ascii="Calibri" w:hAnsi="Calibri"/>
                <w:sz w:val="14"/>
                <w:szCs w:val="14"/>
              </w:rPr>
            </w:pPr>
            <w:ins w:id="11" w:author="Smith, Alexis@Energy" w:date="2020-03-06T10:47:00Z">
              <w:r>
                <w:rPr>
                  <w:rFonts w:ascii="Calibri" w:hAnsi="Calibri"/>
                  <w:sz w:val="14"/>
                  <w:szCs w:val="14"/>
                </w:rPr>
                <w:t>MCH-23a  field D02</w:t>
              </w:r>
            </w:ins>
          </w:p>
          <w:p w14:paraId="05713A98" w14:textId="77777777" w:rsidR="000B1261" w:rsidRDefault="000B1261" w:rsidP="000B1261">
            <w:pPr>
              <w:keepNext/>
              <w:rPr>
                <w:ins w:id="12" w:author="Smith, Alexis@Energy" w:date="2020-03-06T10:47:00Z"/>
                <w:rFonts w:ascii="Calibri" w:hAnsi="Calibri"/>
                <w:sz w:val="14"/>
                <w:szCs w:val="14"/>
              </w:rPr>
            </w:pPr>
            <w:ins w:id="13" w:author="Smith, Alexis@Energy" w:date="2020-03-06T10:47:00Z">
              <w:r>
                <w:rPr>
                  <w:rFonts w:ascii="Calibri" w:hAnsi="Calibri"/>
                  <w:sz w:val="14"/>
                  <w:szCs w:val="14"/>
                </w:rPr>
                <w:t>MCH-23b  field E03</w:t>
              </w:r>
            </w:ins>
          </w:p>
          <w:p w14:paraId="63E179F6" w14:textId="77777777" w:rsidR="000B1261" w:rsidRDefault="000B1261" w:rsidP="000B1261">
            <w:pPr>
              <w:keepNext/>
              <w:rPr>
                <w:ins w:id="14" w:author="Smith, Alexis@Energy" w:date="2020-03-06T10:47:00Z"/>
                <w:rFonts w:ascii="Calibri" w:hAnsi="Calibri"/>
                <w:sz w:val="14"/>
                <w:szCs w:val="14"/>
              </w:rPr>
            </w:pPr>
            <w:ins w:id="15" w:author="Smith, Alexis@Energy" w:date="2020-03-06T10:47:00Z">
              <w:r>
                <w:rPr>
                  <w:rFonts w:ascii="Calibri" w:hAnsi="Calibri"/>
                  <w:sz w:val="14"/>
                  <w:szCs w:val="14"/>
                </w:rPr>
                <w:t>MCH-23c  field E02</w:t>
              </w:r>
            </w:ins>
          </w:p>
          <w:p w14:paraId="5C10BAAA" w14:textId="77777777" w:rsidR="000B1261" w:rsidRDefault="000B1261" w:rsidP="000B1261">
            <w:pPr>
              <w:keepNext/>
              <w:rPr>
                <w:ins w:id="16" w:author="Smith, Alexis@Energy" w:date="2020-03-06T10:47:00Z"/>
                <w:rFonts w:ascii="Calibri" w:hAnsi="Calibri"/>
                <w:sz w:val="14"/>
                <w:szCs w:val="14"/>
              </w:rPr>
            </w:pPr>
            <w:ins w:id="17" w:author="Smith, Alexis@Energy" w:date="2020-03-06T10:47:00Z">
              <w:r>
                <w:rPr>
                  <w:rFonts w:ascii="Calibri" w:hAnsi="Calibri"/>
                  <w:sz w:val="14"/>
                  <w:szCs w:val="14"/>
                </w:rPr>
                <w:t>(MCH-23d is not applicable)</w:t>
              </w:r>
            </w:ins>
          </w:p>
          <w:p w14:paraId="08D605F8" w14:textId="77777777" w:rsidR="000B1261" w:rsidRDefault="000B1261" w:rsidP="000B1261">
            <w:pPr>
              <w:keepNext/>
              <w:rPr>
                <w:ins w:id="18" w:author="Smith, Alexis@Energy" w:date="2020-03-06T10:47:00Z"/>
                <w:rFonts w:ascii="Calibri" w:hAnsi="Calibri"/>
                <w:sz w:val="14"/>
                <w:szCs w:val="14"/>
              </w:rPr>
            </w:pPr>
            <w:ins w:id="19" w:author="Smith, Alexis@Energy" w:date="2020-03-06T10:47:00Z">
              <w:r>
                <w:rPr>
                  <w:rFonts w:ascii="Calibri" w:hAnsi="Calibri"/>
                  <w:sz w:val="14"/>
                  <w:szCs w:val="14"/>
                </w:rPr>
                <w:t>MCH-23e  field D02</w:t>
              </w:r>
            </w:ins>
          </w:p>
          <w:p w14:paraId="15AFB863" w14:textId="77777777" w:rsidR="000B1261" w:rsidRDefault="000B1261" w:rsidP="000B1261">
            <w:pPr>
              <w:keepNext/>
              <w:rPr>
                <w:ins w:id="20" w:author="Smith, Alexis@Energy" w:date="2020-03-06T10:47:00Z"/>
                <w:rFonts w:ascii="Calibri" w:hAnsi="Calibri"/>
                <w:sz w:val="14"/>
                <w:szCs w:val="14"/>
              </w:rPr>
            </w:pPr>
            <w:ins w:id="21" w:author="Smith, Alexis@Energy" w:date="2020-03-06T10:47:00Z">
              <w:r>
                <w:rPr>
                  <w:rFonts w:ascii="Calibri" w:hAnsi="Calibri"/>
                  <w:sz w:val="14"/>
                  <w:szCs w:val="14"/>
                </w:rPr>
                <w:t>MCH-23f  field D02&gt;&gt;</w:t>
              </w:r>
            </w:ins>
          </w:p>
          <w:p w14:paraId="13F84B8B" w14:textId="77777777" w:rsidR="000B1261" w:rsidRPr="00654A92" w:rsidRDefault="000B1261" w:rsidP="008D0CFF">
            <w:pPr>
              <w:keepNext/>
              <w:rPr>
                <w:rFonts w:ascii="Calibri" w:hAnsi="Calibri"/>
                <w:sz w:val="14"/>
                <w:szCs w:val="14"/>
              </w:rPr>
            </w:pPr>
          </w:p>
          <w:p w14:paraId="4A4C99AF" w14:textId="53A12B13" w:rsidR="00AF2C4A" w:rsidRPr="00654A92" w:rsidDel="000B1261" w:rsidRDefault="00AF2C4A" w:rsidP="008D0CFF">
            <w:pPr>
              <w:keepNext/>
              <w:rPr>
                <w:del w:id="22" w:author="Smith, Alexis@Energy" w:date="2020-03-06T10:47:00Z"/>
                <w:rFonts w:ascii="Calibri" w:hAnsi="Calibri"/>
                <w:sz w:val="14"/>
                <w:szCs w:val="14"/>
                <w:u w:val="single"/>
              </w:rPr>
            </w:pPr>
            <w:del w:id="23" w:author="Smith, Alexis@Energy" w:date="2020-03-06T10:47:00Z">
              <w:r w:rsidRPr="00654A92" w:rsidDel="000B1261">
                <w:rPr>
                  <w:rFonts w:ascii="Calibri" w:hAnsi="Calibri"/>
                  <w:b/>
                  <w:sz w:val="14"/>
                  <w:szCs w:val="14"/>
                </w:rPr>
                <w:delText>if</w:delText>
              </w:r>
              <w:r w:rsidRPr="00654A92" w:rsidDel="000B1261">
                <w:rPr>
                  <w:rFonts w:ascii="Calibri" w:hAnsi="Calibri"/>
                  <w:sz w:val="14"/>
                  <w:szCs w:val="14"/>
                </w:rPr>
                <w:delText xml:space="preserve"> A10=</w:delText>
              </w:r>
              <w:r w:rsidRPr="00654A92" w:rsidDel="000B1261">
                <w:rPr>
                  <w:rFonts w:ascii="Calibri" w:hAnsi="Calibri"/>
                  <w:sz w:val="14"/>
                  <w:szCs w:val="14"/>
                  <w:u w:val="single"/>
                </w:rPr>
                <w:delText xml:space="preserve"> New</w:delText>
              </w:r>
              <w:r w:rsidRPr="00654A92" w:rsidDel="000B1261">
                <w:rPr>
                  <w:rFonts w:ascii="Calibri" w:hAnsi="Calibri"/>
                  <w:sz w:val="14"/>
                  <w:szCs w:val="14"/>
                </w:rPr>
                <w:delText xml:space="preserve"> or </w:delText>
              </w:r>
              <w:r w:rsidRPr="00654A92" w:rsidDel="000B1261">
                <w:rPr>
                  <w:rFonts w:ascii="Calibri" w:hAnsi="Calibri"/>
                  <w:sz w:val="14"/>
                  <w:szCs w:val="14"/>
                  <w:u w:val="single"/>
                </w:rPr>
                <w:delText>Replacement, and the system type on the MCH-01 is one of the following two:</w:delText>
              </w:r>
            </w:del>
          </w:p>
          <w:p w14:paraId="77B0B6B9" w14:textId="01110680" w:rsidR="00AF2C4A" w:rsidRPr="00654A92" w:rsidDel="000B1261" w:rsidRDefault="00AF2C4A" w:rsidP="008D0CFF">
            <w:pPr>
              <w:keepNext/>
              <w:rPr>
                <w:del w:id="24" w:author="Smith, Alexis@Energy" w:date="2020-03-06T10:47:00Z"/>
                <w:rFonts w:ascii="Calibri" w:hAnsi="Calibri"/>
                <w:sz w:val="14"/>
                <w:szCs w:val="14"/>
                <w:u w:val="single"/>
              </w:rPr>
            </w:pPr>
            <w:del w:id="25" w:author="Smith, Alexis@Energy" w:date="2020-03-06T10:47:00Z">
              <w:r w:rsidRPr="00654A92" w:rsidDel="000B1261">
                <w:rPr>
                  <w:rFonts w:ascii="Calibri" w:hAnsi="Calibri"/>
                  <w:sz w:val="14"/>
                  <w:szCs w:val="14"/>
                  <w:u w:val="single"/>
                </w:rPr>
                <w:delText>*small duct high velocity AC</w:delText>
              </w:r>
            </w:del>
          </w:p>
          <w:p w14:paraId="515EC37A" w14:textId="1140EF49" w:rsidR="00AF2C4A" w:rsidRPr="00654A92" w:rsidDel="000B1261" w:rsidRDefault="00AF2C4A" w:rsidP="008D0CFF">
            <w:pPr>
              <w:keepNext/>
              <w:rPr>
                <w:del w:id="26" w:author="Smith, Alexis@Energy" w:date="2020-03-06T10:47:00Z"/>
                <w:rFonts w:ascii="Calibri" w:hAnsi="Calibri"/>
                <w:sz w:val="14"/>
                <w:szCs w:val="14"/>
                <w:u w:val="single"/>
              </w:rPr>
            </w:pPr>
            <w:del w:id="27" w:author="Smith, Alexis@Energy" w:date="2020-03-06T10:47:00Z">
              <w:r w:rsidRPr="00654A92" w:rsidDel="000B1261">
                <w:rPr>
                  <w:rFonts w:ascii="Calibri" w:hAnsi="Calibri"/>
                  <w:sz w:val="14"/>
                  <w:szCs w:val="14"/>
                  <w:u w:val="single"/>
                </w:rPr>
                <w:delText>*small duct high velocity HP</w:delText>
              </w:r>
            </w:del>
          </w:p>
          <w:p w14:paraId="3B7E0B4B" w14:textId="40D2FA9F" w:rsidR="00AF2C4A" w:rsidRPr="00654A92" w:rsidDel="000B1261" w:rsidRDefault="00AF2C4A" w:rsidP="008D0CFF">
            <w:pPr>
              <w:keepNext/>
              <w:rPr>
                <w:del w:id="28" w:author="Smith, Alexis@Energy" w:date="2020-03-06T10:47:00Z"/>
                <w:rFonts w:ascii="Calibri" w:hAnsi="Calibri"/>
                <w:b/>
                <w:sz w:val="14"/>
                <w:szCs w:val="14"/>
                <w:u w:val="single"/>
              </w:rPr>
            </w:pPr>
            <w:del w:id="29" w:author="Smith, Alexis@Energy" w:date="2020-03-06T10:47:00Z">
              <w:r w:rsidRPr="00654A92" w:rsidDel="000B1261">
                <w:rPr>
                  <w:rFonts w:ascii="Calibri" w:hAnsi="Calibri"/>
                  <w:b/>
                  <w:sz w:val="14"/>
                  <w:szCs w:val="14"/>
                  <w:u w:val="single"/>
                </w:rPr>
                <w:delText xml:space="preserve">then </w:delText>
              </w:r>
            </w:del>
          </w:p>
          <w:p w14:paraId="6D840C44" w14:textId="171D2A85" w:rsidR="00AF2C4A" w:rsidRPr="00654A92" w:rsidDel="000B1261" w:rsidRDefault="00AF2C4A" w:rsidP="008D0CFF">
            <w:pPr>
              <w:keepNext/>
              <w:rPr>
                <w:del w:id="30" w:author="Smith, Alexis@Energy" w:date="2020-03-06T10:47:00Z"/>
                <w:rFonts w:ascii="Calibri" w:hAnsi="Calibri"/>
                <w:sz w:val="14"/>
                <w:szCs w:val="14"/>
                <w:u w:val="single"/>
              </w:rPr>
            </w:pPr>
            <w:del w:id="31" w:author="Smith, Alexis@Energy" w:date="2020-03-06T10:47:00Z">
              <w:r w:rsidRPr="00654A92" w:rsidDel="000B1261">
                <w:rPr>
                  <w:rFonts w:ascii="Calibri" w:hAnsi="Calibri"/>
                  <w:sz w:val="14"/>
                  <w:szCs w:val="14"/>
                  <w:u w:val="single"/>
                </w:rPr>
                <w:delText>value =A05*250;</w:delText>
              </w:r>
            </w:del>
          </w:p>
          <w:p w14:paraId="7DD78C9A" w14:textId="54F4EAFC" w:rsidR="00AF2C4A" w:rsidRPr="00654A92" w:rsidDel="000B1261" w:rsidRDefault="00AF2C4A" w:rsidP="008D0CFF">
            <w:pPr>
              <w:keepNext/>
              <w:rPr>
                <w:del w:id="32" w:author="Smith, Alexis@Energy" w:date="2020-03-06T10:47:00Z"/>
                <w:rFonts w:ascii="Calibri" w:hAnsi="Calibri"/>
                <w:sz w:val="14"/>
                <w:szCs w:val="14"/>
                <w:u w:val="single"/>
              </w:rPr>
            </w:pPr>
          </w:p>
          <w:p w14:paraId="5139F28B" w14:textId="6719B7DA" w:rsidR="00AF2C4A" w:rsidRPr="00654A92" w:rsidDel="000B1261" w:rsidRDefault="00AF2C4A" w:rsidP="008D0CFF">
            <w:pPr>
              <w:keepNext/>
              <w:rPr>
                <w:del w:id="33" w:author="Smith, Alexis@Energy" w:date="2020-03-06T10:47:00Z"/>
                <w:rFonts w:ascii="Calibri" w:hAnsi="Calibri"/>
                <w:sz w:val="14"/>
                <w:szCs w:val="14"/>
                <w:u w:val="single"/>
              </w:rPr>
            </w:pPr>
            <w:del w:id="34" w:author="Smith, Alexis@Energy" w:date="2020-03-06T10:47:00Z">
              <w:r w:rsidRPr="00654A92" w:rsidDel="000B1261">
                <w:rPr>
                  <w:rFonts w:ascii="Calibri" w:hAnsi="Calibri"/>
                  <w:b/>
                  <w:sz w:val="14"/>
                  <w:szCs w:val="14"/>
                  <w:u w:val="single"/>
                </w:rPr>
                <w:delText>elseif</w:delText>
              </w:r>
              <w:r w:rsidRPr="00654A92" w:rsidDel="000B1261">
                <w:rPr>
                  <w:rFonts w:ascii="Calibri" w:hAnsi="Calibri"/>
                  <w:sz w:val="14"/>
                  <w:szCs w:val="14"/>
                  <w:u w:val="single"/>
                </w:rPr>
                <w:delText xml:space="preserve"> A10= New or Replacement,</w:delText>
              </w:r>
            </w:del>
          </w:p>
          <w:p w14:paraId="371AAF6A" w14:textId="72B35AAC" w:rsidR="00AF2C4A" w:rsidDel="000B1261" w:rsidRDefault="00AF2C4A" w:rsidP="008D0CFF">
            <w:pPr>
              <w:keepNext/>
              <w:rPr>
                <w:del w:id="35" w:author="Smith, Alexis@Energy" w:date="2020-03-06T10:47:00Z"/>
                <w:rFonts w:ascii="Calibri" w:hAnsi="Calibri"/>
                <w:sz w:val="14"/>
                <w:szCs w:val="14"/>
              </w:rPr>
            </w:pPr>
            <w:del w:id="36" w:author="Smith, Alexis@Energy" w:date="2020-03-06T10:47:00Z">
              <w:r w:rsidRPr="00654A92" w:rsidDel="000B1261">
                <w:rPr>
                  <w:rFonts w:ascii="Calibri" w:hAnsi="Calibri"/>
                  <w:b/>
                  <w:sz w:val="14"/>
                  <w:szCs w:val="14"/>
                  <w:u w:val="single"/>
                </w:rPr>
                <w:delText>then</w:delText>
              </w:r>
              <w:r w:rsidRPr="00654A92" w:rsidDel="000B1261">
                <w:rPr>
                  <w:rFonts w:ascii="Calibri" w:hAnsi="Calibri"/>
                  <w:sz w:val="14"/>
                  <w:szCs w:val="14"/>
                </w:rPr>
                <w:delText xml:space="preserve"> display numeric value =A05*350; </w:delText>
              </w:r>
            </w:del>
          </w:p>
          <w:p w14:paraId="15C84516" w14:textId="65AA7BAF" w:rsidR="00AF2C4A" w:rsidRPr="00654A92" w:rsidDel="000B1261" w:rsidRDefault="00AF2C4A" w:rsidP="008D0CFF">
            <w:pPr>
              <w:keepNext/>
              <w:rPr>
                <w:del w:id="37" w:author="Smith, Alexis@Energy" w:date="2020-03-06T10:47:00Z"/>
                <w:rFonts w:ascii="Calibri" w:hAnsi="Calibri"/>
                <w:sz w:val="14"/>
                <w:szCs w:val="14"/>
              </w:rPr>
            </w:pPr>
          </w:p>
          <w:p w14:paraId="3F0F0CB9" w14:textId="2C0E090A" w:rsidR="00AF2C4A" w:rsidDel="000B1261" w:rsidRDefault="00AF2C4A" w:rsidP="008D0CFF">
            <w:pPr>
              <w:keepNext/>
              <w:rPr>
                <w:del w:id="38" w:author="Smith, Alexis@Energy" w:date="2020-03-06T10:47:00Z"/>
                <w:rFonts w:ascii="Calibri" w:hAnsi="Calibri"/>
                <w:sz w:val="14"/>
                <w:szCs w:val="14"/>
              </w:rPr>
            </w:pPr>
            <w:del w:id="39" w:author="Smith, Alexis@Energy" w:date="2020-03-06T10:47:00Z">
              <w:r w:rsidRPr="00654A92" w:rsidDel="000B1261">
                <w:rPr>
                  <w:rFonts w:ascii="Calibri" w:hAnsi="Calibri"/>
                  <w:b/>
                  <w:sz w:val="14"/>
                  <w:szCs w:val="14"/>
                </w:rPr>
                <w:delText>elseif</w:delText>
              </w:r>
              <w:r w:rsidRPr="00654A92" w:rsidDel="000B1261">
                <w:rPr>
                  <w:rFonts w:ascii="Calibri" w:hAnsi="Calibri"/>
                  <w:sz w:val="14"/>
                  <w:szCs w:val="14"/>
                </w:rPr>
                <w:delText xml:space="preserve"> A10=Alteration, </w:delText>
              </w:r>
            </w:del>
          </w:p>
          <w:p w14:paraId="3F67E3BB" w14:textId="129C1A85" w:rsidR="00AF2C4A" w:rsidRPr="00654A92" w:rsidRDefault="00AF2C4A" w:rsidP="008D0CFF">
            <w:pPr>
              <w:keepNext/>
              <w:rPr>
                <w:rFonts w:ascii="Calibri" w:hAnsi="Calibri"/>
                <w:sz w:val="14"/>
                <w:szCs w:val="14"/>
              </w:rPr>
            </w:pPr>
            <w:del w:id="40" w:author="Smith, Alexis@Energy" w:date="2020-03-06T10:47:00Z">
              <w:r w:rsidRPr="00654A92" w:rsidDel="000B1261">
                <w:rPr>
                  <w:rFonts w:ascii="Calibri" w:hAnsi="Calibri"/>
                  <w:b/>
                  <w:sz w:val="14"/>
                  <w:szCs w:val="14"/>
                </w:rPr>
                <w:delText>then</w:delText>
              </w:r>
              <w:r w:rsidDel="000B1261">
                <w:rPr>
                  <w:rFonts w:ascii="Calibri" w:hAnsi="Calibri"/>
                  <w:sz w:val="14"/>
                  <w:szCs w:val="14"/>
                </w:rPr>
                <w:delText xml:space="preserve"> </w:delText>
              </w:r>
              <w:r w:rsidRPr="00654A92" w:rsidDel="000B1261">
                <w:rPr>
                  <w:rFonts w:ascii="Calibri" w:hAnsi="Calibri"/>
                  <w:sz w:val="14"/>
                  <w:szCs w:val="14"/>
                </w:rPr>
                <w:delText>display numeric value =A05*300;</w:delText>
              </w:r>
            </w:del>
          </w:p>
        </w:tc>
        <w:tc>
          <w:tcPr>
            <w:tcW w:w="5580" w:type="dxa"/>
          </w:tcPr>
          <w:p w14:paraId="5668CC9E" w14:textId="77777777" w:rsidR="00AF2C4A" w:rsidRDefault="00AF2C4A" w:rsidP="00AF2C4A">
            <w:pPr>
              <w:keepNext/>
              <w:spacing w:afterLines="60" w:after="144"/>
              <w:rPr>
                <w:rFonts w:ascii="Calibri" w:hAnsi="Calibri"/>
                <w:sz w:val="16"/>
                <w:szCs w:val="16"/>
                <w:u w:val="single"/>
              </w:rPr>
            </w:pPr>
            <w:r>
              <w:rPr>
                <w:rFonts w:ascii="Calibri" w:hAnsi="Calibri"/>
              </w:rPr>
              <w:t>&lt;&lt;</w:t>
            </w:r>
            <w:r>
              <w:rPr>
                <w:rFonts w:ascii="Calibri" w:hAnsi="Calibri"/>
                <w:sz w:val="16"/>
                <w:szCs w:val="16"/>
                <w:u w:val="single"/>
              </w:rPr>
              <w:t>calculated field:</w:t>
            </w:r>
          </w:p>
          <w:p w14:paraId="0D7EA7F6" w14:textId="77777777" w:rsidR="00AF2C4A" w:rsidRDefault="00AF2C4A" w:rsidP="00AF2C4A">
            <w:pPr>
              <w:keepNext/>
              <w:spacing w:afterLines="60" w:after="144"/>
              <w:rPr>
                <w:rFonts w:ascii="Calibri" w:hAnsi="Calibri"/>
                <w:sz w:val="16"/>
                <w:szCs w:val="16"/>
              </w:rPr>
            </w:pPr>
            <w:r w:rsidRPr="00D70C2C">
              <w:rPr>
                <w:rFonts w:ascii="Calibri" w:hAnsi="Calibri"/>
                <w:sz w:val="16"/>
                <w:szCs w:val="16"/>
              </w:rPr>
              <w:t xml:space="preserve">if the CF2R-MCH-01 indicates </w:t>
            </w:r>
            <w:r>
              <w:rPr>
                <w:rFonts w:ascii="Calibri" w:hAnsi="Calibri"/>
                <w:sz w:val="16"/>
                <w:szCs w:val="16"/>
              </w:rPr>
              <w:t>a MCH-28</w:t>
            </w:r>
            <w:r w:rsidRPr="00D70C2C">
              <w:rPr>
                <w:rFonts w:ascii="Calibri" w:hAnsi="Calibri"/>
                <w:sz w:val="16"/>
                <w:szCs w:val="16"/>
              </w:rPr>
              <w:t xml:space="preserve"> is required for alternate </w:t>
            </w:r>
            <w:r>
              <w:rPr>
                <w:rFonts w:ascii="Calibri" w:hAnsi="Calibri"/>
                <w:sz w:val="16"/>
                <w:szCs w:val="16"/>
              </w:rPr>
              <w:t xml:space="preserve">minimum </w:t>
            </w:r>
            <w:r w:rsidRPr="00D70C2C">
              <w:rPr>
                <w:rFonts w:ascii="Calibri" w:hAnsi="Calibri"/>
                <w:sz w:val="16"/>
                <w:szCs w:val="16"/>
              </w:rPr>
              <w:t>airflow rate compliance, then</w:t>
            </w:r>
          </w:p>
          <w:p w14:paraId="4EFE44AF" w14:textId="77777777" w:rsidR="00AF2C4A" w:rsidRDefault="00AF2C4A" w:rsidP="00AF2C4A">
            <w:pPr>
              <w:keepNext/>
              <w:spacing w:afterLines="60" w:after="144"/>
              <w:ind w:left="720"/>
              <w:rPr>
                <w:rFonts w:ascii="Calibri" w:hAnsi="Calibri"/>
                <w:sz w:val="16"/>
                <w:szCs w:val="16"/>
              </w:rPr>
            </w:pPr>
            <w:r w:rsidRPr="00D70C2C">
              <w:rPr>
                <w:rFonts w:ascii="Calibri" w:hAnsi="Calibri"/>
                <w:sz w:val="16"/>
                <w:szCs w:val="16"/>
              </w:rPr>
              <w:t xml:space="preserve">if </w:t>
            </w:r>
            <w:r>
              <w:rPr>
                <w:rFonts w:ascii="Calibri" w:hAnsi="Calibri"/>
                <w:sz w:val="16"/>
                <w:szCs w:val="16"/>
              </w:rPr>
              <w:t>the</w:t>
            </w:r>
            <w:r w:rsidRPr="00D70C2C">
              <w:rPr>
                <w:rFonts w:ascii="Calibri" w:hAnsi="Calibri"/>
                <w:sz w:val="16"/>
                <w:szCs w:val="16"/>
              </w:rPr>
              <w:t xml:space="preserve"> system has a registered </w:t>
            </w:r>
            <w:r>
              <w:rPr>
                <w:rFonts w:ascii="Calibri" w:hAnsi="Calibri"/>
                <w:sz w:val="16"/>
                <w:szCs w:val="16"/>
              </w:rPr>
              <w:t>CF2R-</w:t>
            </w:r>
            <w:r w:rsidRPr="00D70C2C">
              <w:rPr>
                <w:rFonts w:ascii="Calibri" w:hAnsi="Calibri"/>
                <w:sz w:val="16"/>
                <w:szCs w:val="16"/>
              </w:rPr>
              <w:t>MCH-28 that indicates compliance with Table 150.0-</w:t>
            </w:r>
            <w:r>
              <w:rPr>
                <w:rFonts w:ascii="Calibri" w:hAnsi="Calibri"/>
                <w:sz w:val="16"/>
                <w:szCs w:val="16"/>
              </w:rPr>
              <w:t>B</w:t>
            </w:r>
            <w:r w:rsidRPr="00D70C2C">
              <w:rPr>
                <w:rFonts w:ascii="Calibri" w:hAnsi="Calibri"/>
                <w:sz w:val="16"/>
                <w:szCs w:val="16"/>
              </w:rPr>
              <w:t xml:space="preserve"> or </w:t>
            </w:r>
            <w:r>
              <w:rPr>
                <w:rFonts w:ascii="Calibri" w:hAnsi="Calibri"/>
                <w:sz w:val="16"/>
                <w:szCs w:val="16"/>
              </w:rPr>
              <w:t>C</w:t>
            </w:r>
            <w:r w:rsidRPr="00D70C2C">
              <w:rPr>
                <w:rFonts w:ascii="Calibri" w:hAnsi="Calibri"/>
                <w:sz w:val="16"/>
                <w:szCs w:val="16"/>
              </w:rPr>
              <w:t xml:space="preserve"> return duct design r</w:t>
            </w:r>
            <w:r>
              <w:rPr>
                <w:rFonts w:ascii="Calibri" w:hAnsi="Calibri"/>
                <w:sz w:val="16"/>
                <w:szCs w:val="16"/>
              </w:rPr>
              <w:t>equirements</w:t>
            </w:r>
            <w:r w:rsidRPr="00D70C2C">
              <w:rPr>
                <w:rFonts w:ascii="Calibri" w:hAnsi="Calibri"/>
                <w:sz w:val="16"/>
                <w:szCs w:val="16"/>
              </w:rPr>
              <w:t>, then result =</w:t>
            </w:r>
            <w:r w:rsidRPr="001A64FF">
              <w:rPr>
                <w:rFonts w:ascii="Calibri" w:hAnsi="Calibri"/>
                <w:b/>
                <w:sz w:val="16"/>
                <w:szCs w:val="16"/>
              </w:rPr>
              <w:t>system complies using Table 150.0-</w:t>
            </w:r>
            <w:r>
              <w:rPr>
                <w:rFonts w:ascii="Calibri" w:hAnsi="Calibri"/>
                <w:b/>
                <w:sz w:val="16"/>
                <w:szCs w:val="16"/>
              </w:rPr>
              <w:t>B</w:t>
            </w:r>
            <w:r w:rsidRPr="001A64FF">
              <w:rPr>
                <w:rFonts w:ascii="Calibri" w:hAnsi="Calibri"/>
                <w:b/>
                <w:sz w:val="16"/>
                <w:szCs w:val="16"/>
              </w:rPr>
              <w:t xml:space="preserve"> or </w:t>
            </w:r>
            <w:r>
              <w:rPr>
                <w:rFonts w:ascii="Calibri" w:hAnsi="Calibri"/>
                <w:b/>
                <w:sz w:val="16"/>
                <w:szCs w:val="16"/>
              </w:rPr>
              <w:t>C</w:t>
            </w:r>
            <w:r w:rsidRPr="001A64FF">
              <w:rPr>
                <w:rFonts w:ascii="Calibri" w:hAnsi="Calibri"/>
                <w:b/>
                <w:sz w:val="16"/>
                <w:szCs w:val="16"/>
              </w:rPr>
              <w:t xml:space="preserve"> alternative return duct design criteria</w:t>
            </w:r>
            <w:r w:rsidRPr="00D70C2C">
              <w:rPr>
                <w:rFonts w:ascii="Calibri" w:hAnsi="Calibri"/>
                <w:sz w:val="16"/>
                <w:szCs w:val="16"/>
              </w:rPr>
              <w:t>.</w:t>
            </w:r>
          </w:p>
          <w:p w14:paraId="0B9DCFE2" w14:textId="77777777" w:rsidR="00AF2C4A" w:rsidRDefault="00AF2C4A" w:rsidP="00AF2C4A">
            <w:pPr>
              <w:keepNext/>
              <w:spacing w:afterLines="60" w:after="144"/>
              <w:ind w:left="720"/>
              <w:rPr>
                <w:rFonts w:ascii="Calibri" w:hAnsi="Calibri"/>
                <w:sz w:val="16"/>
                <w:szCs w:val="16"/>
              </w:rPr>
            </w:pPr>
            <w:r>
              <w:rPr>
                <w:rFonts w:ascii="Calibri" w:hAnsi="Calibri"/>
                <w:sz w:val="16"/>
                <w:szCs w:val="16"/>
              </w:rPr>
              <w:t>else result=</w:t>
            </w:r>
            <w:r w:rsidRPr="001A64FF">
              <w:rPr>
                <w:rFonts w:ascii="Calibri" w:hAnsi="Calibri"/>
                <w:b/>
                <w:sz w:val="16"/>
                <w:szCs w:val="16"/>
              </w:rPr>
              <w:t xml:space="preserve">System does not comply.  A registered CF2R-MCH-28 is required </w:t>
            </w:r>
            <w:r>
              <w:rPr>
                <w:rFonts w:ascii="Calibri" w:hAnsi="Calibri"/>
                <w:sz w:val="16"/>
                <w:szCs w:val="16"/>
              </w:rPr>
              <w:t>(do not allow this MCH-25 to be registered)</w:t>
            </w:r>
            <w:r w:rsidRPr="00D70C2C">
              <w:rPr>
                <w:rFonts w:ascii="Calibri" w:hAnsi="Calibri"/>
                <w:sz w:val="16"/>
                <w:szCs w:val="16"/>
              </w:rPr>
              <w:t>.</w:t>
            </w:r>
          </w:p>
          <w:p w14:paraId="403CD091" w14:textId="77777777" w:rsidR="00AF2C4A" w:rsidRDefault="00AF2C4A" w:rsidP="00AF2C4A">
            <w:pPr>
              <w:keepNext/>
              <w:spacing w:afterLines="60" w:after="144"/>
              <w:rPr>
                <w:rFonts w:ascii="Calibri" w:hAnsi="Calibri"/>
                <w:sz w:val="16"/>
                <w:szCs w:val="16"/>
              </w:rPr>
            </w:pPr>
            <w:r w:rsidRPr="00D70C2C">
              <w:rPr>
                <w:rFonts w:ascii="Calibri" w:hAnsi="Calibri"/>
                <w:sz w:val="16"/>
                <w:szCs w:val="16"/>
                <w:u w:val="single"/>
              </w:rPr>
              <w:t>else</w:t>
            </w:r>
            <w:r w:rsidRPr="00D70C2C">
              <w:rPr>
                <w:rFonts w:ascii="Calibri" w:hAnsi="Calibri"/>
                <w:sz w:val="16"/>
                <w:szCs w:val="16"/>
              </w:rPr>
              <w:t xml:space="preserve">if the </w:t>
            </w:r>
            <w:r>
              <w:rPr>
                <w:rFonts w:ascii="Calibri" w:hAnsi="Calibri"/>
                <w:sz w:val="16"/>
                <w:szCs w:val="16"/>
              </w:rPr>
              <w:t>CF2R-</w:t>
            </w:r>
            <w:r w:rsidRPr="00D70C2C">
              <w:rPr>
                <w:rFonts w:ascii="Calibri" w:hAnsi="Calibri"/>
                <w:sz w:val="16"/>
                <w:szCs w:val="16"/>
              </w:rPr>
              <w:t xml:space="preserve">MCH-01 indicates </w:t>
            </w:r>
            <w:r>
              <w:rPr>
                <w:rFonts w:ascii="Calibri" w:hAnsi="Calibri"/>
                <w:sz w:val="16"/>
                <w:szCs w:val="16"/>
              </w:rPr>
              <w:t xml:space="preserve">a </w:t>
            </w:r>
            <w:r w:rsidRPr="00D70C2C">
              <w:rPr>
                <w:rFonts w:ascii="Calibri" w:hAnsi="Calibri"/>
                <w:sz w:val="16"/>
                <w:szCs w:val="16"/>
              </w:rPr>
              <w:t xml:space="preserve">MCH-23 </w:t>
            </w:r>
            <w:r>
              <w:rPr>
                <w:rFonts w:ascii="Calibri" w:hAnsi="Calibri"/>
                <w:sz w:val="16"/>
                <w:szCs w:val="16"/>
              </w:rPr>
              <w:t xml:space="preserve">is </w:t>
            </w:r>
            <w:r w:rsidRPr="00D70C2C">
              <w:rPr>
                <w:rFonts w:ascii="Calibri" w:hAnsi="Calibri"/>
                <w:sz w:val="16"/>
                <w:szCs w:val="16"/>
              </w:rPr>
              <w:t>required for</w:t>
            </w:r>
            <w:r>
              <w:rPr>
                <w:rFonts w:ascii="Calibri" w:hAnsi="Calibri"/>
                <w:sz w:val="16"/>
                <w:szCs w:val="16"/>
              </w:rPr>
              <w:t xml:space="preserve"> minimum</w:t>
            </w:r>
            <w:r w:rsidRPr="00D70C2C">
              <w:rPr>
                <w:rFonts w:ascii="Calibri" w:hAnsi="Calibri"/>
                <w:sz w:val="16"/>
                <w:szCs w:val="16"/>
              </w:rPr>
              <w:t xml:space="preserve"> airflow rate compliance, then</w:t>
            </w:r>
          </w:p>
          <w:p w14:paraId="781A1EBE" w14:textId="699F54B5" w:rsidR="00AF2C4A" w:rsidRDefault="00AF2C4A" w:rsidP="00AF2C4A">
            <w:pPr>
              <w:keepNext/>
              <w:spacing w:afterLines="60" w:after="144"/>
              <w:ind w:left="720"/>
              <w:rPr>
                <w:rFonts w:ascii="Calibri" w:hAnsi="Calibri"/>
                <w:sz w:val="16"/>
                <w:szCs w:val="16"/>
              </w:rPr>
            </w:pPr>
            <w:r w:rsidRPr="00D70C2C">
              <w:rPr>
                <w:rFonts w:ascii="Calibri" w:hAnsi="Calibri"/>
                <w:sz w:val="16"/>
                <w:szCs w:val="16"/>
              </w:rPr>
              <w:t xml:space="preserve">if this system has a registered </w:t>
            </w:r>
            <w:r>
              <w:rPr>
                <w:rFonts w:ascii="Calibri" w:hAnsi="Calibri"/>
                <w:sz w:val="16"/>
                <w:szCs w:val="16"/>
              </w:rPr>
              <w:t>CF2R-</w:t>
            </w:r>
            <w:r w:rsidRPr="00D70C2C">
              <w:rPr>
                <w:rFonts w:ascii="Calibri" w:hAnsi="Calibri"/>
                <w:sz w:val="16"/>
                <w:szCs w:val="16"/>
              </w:rPr>
              <w:t>MCH-23</w:t>
            </w:r>
            <w:r>
              <w:rPr>
                <w:rFonts w:ascii="Calibri" w:hAnsi="Calibri"/>
                <w:sz w:val="16"/>
                <w:szCs w:val="16"/>
              </w:rPr>
              <w:t>a</w:t>
            </w:r>
            <w:r w:rsidR="00ED256C">
              <w:rPr>
                <w:rFonts w:ascii="Calibri" w:hAnsi="Calibri"/>
                <w:sz w:val="16"/>
                <w:szCs w:val="16"/>
              </w:rPr>
              <w:t>,</w:t>
            </w:r>
            <w:r>
              <w:rPr>
                <w:rFonts w:ascii="Calibri" w:hAnsi="Calibri"/>
                <w:sz w:val="16"/>
                <w:szCs w:val="16"/>
              </w:rPr>
              <w:t xml:space="preserve"> CF2R-MCH-23b</w:t>
            </w:r>
            <w:r w:rsidR="00ED256C">
              <w:rPr>
                <w:rFonts w:ascii="Calibri" w:hAnsi="Calibri"/>
                <w:sz w:val="16"/>
                <w:szCs w:val="16"/>
              </w:rPr>
              <w:t>, CF2R-MCH-23e or CF2R-MCH-23f</w:t>
            </w:r>
            <w:r w:rsidRPr="00D70C2C">
              <w:rPr>
                <w:rFonts w:ascii="Calibri" w:hAnsi="Calibri"/>
                <w:sz w:val="16"/>
                <w:szCs w:val="16"/>
              </w:rPr>
              <w:t xml:space="preserve"> that meets the compliance criterion in </w:t>
            </w:r>
            <w:r>
              <w:rPr>
                <w:rFonts w:ascii="Calibri" w:hAnsi="Calibri"/>
                <w:sz w:val="16"/>
                <w:szCs w:val="16"/>
              </w:rPr>
              <w:t>C</w:t>
            </w:r>
            <w:r w:rsidRPr="00D70C2C">
              <w:rPr>
                <w:rFonts w:ascii="Calibri" w:hAnsi="Calibri"/>
                <w:sz w:val="16"/>
                <w:szCs w:val="16"/>
              </w:rPr>
              <w:t xml:space="preserve">01, </w:t>
            </w:r>
            <w:r>
              <w:rPr>
                <w:rFonts w:ascii="Calibri" w:hAnsi="Calibri"/>
                <w:sz w:val="16"/>
                <w:szCs w:val="16"/>
              </w:rPr>
              <w:t xml:space="preserve">then result = </w:t>
            </w:r>
            <w:r w:rsidRPr="001A64FF">
              <w:rPr>
                <w:rFonts w:ascii="Calibri" w:hAnsi="Calibri"/>
                <w:b/>
                <w:sz w:val="16"/>
                <w:szCs w:val="16"/>
              </w:rPr>
              <w:t>System complies with minimum airflow rate requirements</w:t>
            </w:r>
            <w:r>
              <w:rPr>
                <w:rFonts w:ascii="Calibri" w:hAnsi="Calibri"/>
                <w:sz w:val="16"/>
                <w:szCs w:val="16"/>
              </w:rPr>
              <w:t>;</w:t>
            </w:r>
          </w:p>
          <w:p w14:paraId="1D1A5796" w14:textId="77777777" w:rsidR="00AF2C4A" w:rsidRDefault="00AF2C4A" w:rsidP="00AF2C4A">
            <w:pPr>
              <w:keepNext/>
              <w:spacing w:afterLines="60" w:after="144"/>
              <w:ind w:left="720"/>
              <w:rPr>
                <w:rFonts w:ascii="Calibri" w:hAnsi="Calibri"/>
                <w:sz w:val="16"/>
                <w:szCs w:val="16"/>
              </w:rPr>
            </w:pPr>
            <w:r>
              <w:rPr>
                <w:rFonts w:ascii="Calibri" w:hAnsi="Calibri"/>
                <w:sz w:val="16"/>
                <w:szCs w:val="16"/>
              </w:rPr>
              <w:t>else</w:t>
            </w:r>
            <w:r w:rsidRPr="00D70C2C">
              <w:rPr>
                <w:rFonts w:ascii="Calibri" w:hAnsi="Calibri"/>
                <w:sz w:val="16"/>
                <w:szCs w:val="16"/>
              </w:rPr>
              <w:t>if A</w:t>
            </w:r>
            <w:r>
              <w:rPr>
                <w:rFonts w:ascii="Calibri" w:hAnsi="Calibri"/>
                <w:sz w:val="16"/>
                <w:szCs w:val="16"/>
              </w:rPr>
              <w:t>10</w:t>
            </w:r>
            <w:r w:rsidRPr="00D70C2C">
              <w:rPr>
                <w:rFonts w:ascii="Calibri" w:hAnsi="Calibri"/>
                <w:sz w:val="16"/>
                <w:szCs w:val="16"/>
              </w:rPr>
              <w:t>=Alteration</w:t>
            </w:r>
            <w:r>
              <w:rPr>
                <w:rFonts w:ascii="Calibri" w:hAnsi="Calibri"/>
                <w:sz w:val="16"/>
                <w:szCs w:val="16"/>
              </w:rPr>
              <w:t>, then</w:t>
            </w:r>
          </w:p>
          <w:p w14:paraId="169ED303" w14:textId="77777777" w:rsidR="00AF2C4A" w:rsidRDefault="00AF2C4A" w:rsidP="00AF2C4A">
            <w:pPr>
              <w:keepNext/>
              <w:spacing w:afterLines="60" w:after="144"/>
              <w:ind w:left="1440"/>
              <w:rPr>
                <w:rFonts w:ascii="Calibri" w:hAnsi="Calibri"/>
                <w:sz w:val="16"/>
                <w:szCs w:val="16"/>
              </w:rPr>
            </w:pPr>
            <w:r>
              <w:rPr>
                <w:rFonts w:ascii="Calibri" w:hAnsi="Calibri"/>
                <w:sz w:val="16"/>
                <w:szCs w:val="16"/>
              </w:rPr>
              <w:t xml:space="preserve">if </w:t>
            </w:r>
            <w:r w:rsidRPr="00D70C2C">
              <w:rPr>
                <w:rFonts w:ascii="Calibri" w:hAnsi="Calibri"/>
                <w:sz w:val="16"/>
                <w:szCs w:val="16"/>
              </w:rPr>
              <w:t xml:space="preserve">the system complies with the </w:t>
            </w:r>
            <w:r>
              <w:rPr>
                <w:rFonts w:ascii="Calibri" w:hAnsi="Calibri"/>
                <w:sz w:val="16"/>
                <w:szCs w:val="16"/>
              </w:rPr>
              <w:t>alternative</w:t>
            </w:r>
            <w:r w:rsidRPr="00D70C2C">
              <w:rPr>
                <w:rFonts w:ascii="Calibri" w:hAnsi="Calibri"/>
                <w:sz w:val="16"/>
                <w:szCs w:val="16"/>
              </w:rPr>
              <w:t xml:space="preserve"> airflow compliance method on a registered </w:t>
            </w:r>
            <w:r>
              <w:rPr>
                <w:rFonts w:ascii="Calibri" w:hAnsi="Calibri"/>
                <w:sz w:val="16"/>
                <w:szCs w:val="16"/>
              </w:rPr>
              <w:t>CF2R-</w:t>
            </w:r>
            <w:r w:rsidRPr="00D70C2C">
              <w:rPr>
                <w:rFonts w:ascii="Calibri" w:hAnsi="Calibri"/>
                <w:sz w:val="16"/>
                <w:szCs w:val="16"/>
              </w:rPr>
              <w:t>MCH23</w:t>
            </w:r>
            <w:r>
              <w:rPr>
                <w:rFonts w:ascii="Calibri" w:hAnsi="Calibri"/>
                <w:sz w:val="16"/>
                <w:szCs w:val="16"/>
              </w:rPr>
              <w:t>c</w:t>
            </w:r>
            <w:r w:rsidRPr="00D70C2C">
              <w:rPr>
                <w:rFonts w:ascii="Calibri" w:hAnsi="Calibri"/>
                <w:sz w:val="16"/>
                <w:szCs w:val="16"/>
              </w:rPr>
              <w:t xml:space="preserve">; </w:t>
            </w:r>
            <w:r>
              <w:rPr>
                <w:rFonts w:ascii="Calibri" w:hAnsi="Calibri"/>
                <w:sz w:val="16"/>
                <w:szCs w:val="16"/>
              </w:rPr>
              <w:t xml:space="preserve"> </w:t>
            </w:r>
            <w:r w:rsidRPr="00D70C2C">
              <w:rPr>
                <w:rFonts w:ascii="Calibri" w:hAnsi="Calibri"/>
                <w:sz w:val="16"/>
                <w:szCs w:val="16"/>
              </w:rPr>
              <w:t>then result =</w:t>
            </w:r>
            <w:r w:rsidRPr="001A64FF">
              <w:rPr>
                <w:rFonts w:ascii="Calibri" w:hAnsi="Calibri"/>
                <w:b/>
                <w:sz w:val="16"/>
                <w:szCs w:val="16"/>
              </w:rPr>
              <w:t>system complies using the alternative remedial actions specified in RA</w:t>
            </w:r>
            <w:r>
              <w:rPr>
                <w:rFonts w:ascii="Calibri" w:hAnsi="Calibri"/>
                <w:b/>
                <w:sz w:val="16"/>
                <w:szCs w:val="16"/>
              </w:rPr>
              <w:t>3.3.3.1.5</w:t>
            </w:r>
            <w:r>
              <w:rPr>
                <w:rFonts w:ascii="Calibri" w:hAnsi="Calibri"/>
                <w:sz w:val="16"/>
                <w:szCs w:val="16"/>
              </w:rPr>
              <w:t>.</w:t>
            </w:r>
            <w:r w:rsidRPr="00D54A79">
              <w:rPr>
                <w:rFonts w:asciiTheme="minorHAnsi" w:hAnsiTheme="minorHAnsi"/>
                <w:sz w:val="18"/>
                <w:szCs w:val="18"/>
              </w:rPr>
              <w:t xml:space="preserve"> </w:t>
            </w:r>
            <w:r w:rsidRPr="00C27870">
              <w:rPr>
                <w:rFonts w:asciiTheme="minorHAnsi" w:hAnsiTheme="minorHAnsi"/>
                <w:b/>
                <w:sz w:val="16"/>
                <w:szCs w:val="16"/>
              </w:rPr>
              <w:t>This System does not qualify for Group Sampling.</w:t>
            </w:r>
          </w:p>
          <w:p w14:paraId="307AAF93" w14:textId="6B392D9F" w:rsidR="00AF2C4A" w:rsidRPr="006A3EEB" w:rsidRDefault="00AF2C4A" w:rsidP="00EA7CA8">
            <w:pPr>
              <w:keepNext/>
              <w:ind w:left="720"/>
              <w:rPr>
                <w:rFonts w:ascii="Calibri" w:hAnsi="Calibri"/>
                <w:sz w:val="16"/>
                <w:szCs w:val="16"/>
              </w:rPr>
            </w:pPr>
            <w:r w:rsidRPr="00D70C2C">
              <w:rPr>
                <w:rFonts w:ascii="Calibri" w:hAnsi="Calibri"/>
                <w:sz w:val="16"/>
                <w:szCs w:val="16"/>
              </w:rPr>
              <w:t xml:space="preserve">else </w:t>
            </w:r>
            <w:r>
              <w:rPr>
                <w:rFonts w:ascii="Calibri" w:hAnsi="Calibri"/>
                <w:sz w:val="16"/>
                <w:szCs w:val="16"/>
              </w:rPr>
              <w:t>result=</w:t>
            </w:r>
            <w:r w:rsidRPr="008B5BFD">
              <w:rPr>
                <w:rFonts w:ascii="Calibri" w:hAnsi="Calibri"/>
                <w:b/>
                <w:sz w:val="16"/>
                <w:szCs w:val="16"/>
              </w:rPr>
              <w:t xml:space="preserve">System does not comply. A registered </w:t>
            </w:r>
            <w:r>
              <w:rPr>
                <w:rFonts w:ascii="Calibri" w:hAnsi="Calibri"/>
                <w:b/>
                <w:sz w:val="16"/>
                <w:szCs w:val="16"/>
              </w:rPr>
              <w:t>CF2R-</w:t>
            </w:r>
            <w:r w:rsidRPr="008B5BFD">
              <w:rPr>
                <w:rFonts w:ascii="Calibri" w:hAnsi="Calibri"/>
                <w:b/>
                <w:sz w:val="16"/>
                <w:szCs w:val="16"/>
              </w:rPr>
              <w:t>MCH-23 for this system is required</w:t>
            </w:r>
            <w:r>
              <w:rPr>
                <w:rFonts w:ascii="Calibri" w:hAnsi="Calibri"/>
                <w:b/>
                <w:sz w:val="16"/>
                <w:szCs w:val="16"/>
              </w:rPr>
              <w:t xml:space="preserve"> </w:t>
            </w:r>
            <w:r w:rsidRPr="00D70C2C">
              <w:rPr>
                <w:rFonts w:ascii="Calibri" w:hAnsi="Calibri"/>
                <w:sz w:val="16"/>
                <w:szCs w:val="16"/>
              </w:rPr>
              <w:t>.</w:t>
            </w:r>
            <w:r>
              <w:rPr>
                <w:rFonts w:ascii="Calibri" w:hAnsi="Calibri"/>
                <w:sz w:val="16"/>
                <w:szCs w:val="16"/>
              </w:rPr>
              <w:t xml:space="preserve"> (do not allow this MCH-25 to be registered)</w:t>
            </w:r>
            <w:r w:rsidRPr="00D70C2C">
              <w:rPr>
                <w:rFonts w:ascii="Calibri" w:hAnsi="Calibri"/>
                <w:sz w:val="16"/>
                <w:szCs w:val="16"/>
              </w:rPr>
              <w:t>&gt;&gt;</w:t>
            </w:r>
          </w:p>
        </w:tc>
      </w:tr>
      <w:tr w:rsidR="00AF2C4A" w:rsidRPr="006A3EEB" w14:paraId="598F1F4A" w14:textId="77777777" w:rsidTr="00EA7CA8">
        <w:trPr>
          <w:cantSplit/>
          <w:trHeight w:val="197"/>
        </w:trPr>
        <w:tc>
          <w:tcPr>
            <w:tcW w:w="2358" w:type="dxa"/>
            <w:gridSpan w:val="2"/>
          </w:tcPr>
          <w:p w14:paraId="5849A4B8" w14:textId="77777777" w:rsidR="00AF2C4A" w:rsidRPr="006A3EEB" w:rsidRDefault="00AF2C4A" w:rsidP="008D0CFF">
            <w:pPr>
              <w:keepNext/>
              <w:rPr>
                <w:rFonts w:ascii="Calibri" w:hAnsi="Calibri"/>
                <w:sz w:val="16"/>
                <w:szCs w:val="16"/>
              </w:rPr>
            </w:pPr>
          </w:p>
        </w:tc>
        <w:tc>
          <w:tcPr>
            <w:tcW w:w="3060" w:type="dxa"/>
          </w:tcPr>
          <w:p w14:paraId="1C411D75" w14:textId="77777777" w:rsidR="00AF2C4A" w:rsidRPr="006A3EEB" w:rsidRDefault="00AF2C4A" w:rsidP="008D0CFF">
            <w:pPr>
              <w:keepNext/>
              <w:rPr>
                <w:rFonts w:ascii="Calibri" w:hAnsi="Calibri"/>
                <w:sz w:val="16"/>
                <w:szCs w:val="16"/>
              </w:rPr>
            </w:pPr>
          </w:p>
        </w:tc>
        <w:tc>
          <w:tcPr>
            <w:tcW w:w="5580" w:type="dxa"/>
          </w:tcPr>
          <w:p w14:paraId="0913D997" w14:textId="77777777" w:rsidR="00AF2C4A" w:rsidRPr="006A3EEB" w:rsidRDefault="00AF2C4A" w:rsidP="008D0CFF">
            <w:pPr>
              <w:keepNext/>
              <w:rPr>
                <w:rFonts w:ascii="Calibri" w:hAnsi="Calibri"/>
                <w:sz w:val="16"/>
                <w:szCs w:val="16"/>
              </w:rPr>
            </w:pPr>
          </w:p>
        </w:tc>
      </w:tr>
      <w:tr w:rsidR="00AF2C4A" w:rsidRPr="00BC1E29" w14:paraId="41607717" w14:textId="77777777" w:rsidTr="008D0CFF">
        <w:tblPrEx>
          <w:tblLook w:val="0000" w:firstRow="0" w:lastRow="0" w:firstColumn="0" w:lastColumn="0" w:noHBand="0" w:noVBand="0"/>
        </w:tblPrEx>
        <w:trPr>
          <w:trHeight w:val="360"/>
        </w:trPr>
        <w:tc>
          <w:tcPr>
            <w:tcW w:w="467" w:type="dxa"/>
            <w:vAlign w:val="center"/>
          </w:tcPr>
          <w:p w14:paraId="62B044E1" w14:textId="77777777" w:rsidR="00AF2C4A" w:rsidRPr="00BC1E29" w:rsidRDefault="00AF2C4A" w:rsidP="008D0CFF">
            <w:pPr>
              <w:keepNext/>
              <w:jc w:val="center"/>
              <w:rPr>
                <w:rFonts w:ascii="Calibri" w:hAnsi="Calibri"/>
              </w:rPr>
            </w:pPr>
            <w:r>
              <w:rPr>
                <w:rFonts w:ascii="Calibri" w:hAnsi="Calibri"/>
              </w:rPr>
              <w:t>04</w:t>
            </w:r>
          </w:p>
        </w:tc>
        <w:tc>
          <w:tcPr>
            <w:tcW w:w="10531" w:type="dxa"/>
            <w:gridSpan w:val="3"/>
          </w:tcPr>
          <w:p w14:paraId="1F4F5444" w14:textId="42A670F5" w:rsidR="00AF2C4A" w:rsidRPr="00BC1E29" w:rsidRDefault="00AF2C4A" w:rsidP="008D0CFF">
            <w:pPr>
              <w:keepNext/>
              <w:rPr>
                <w:rFonts w:ascii="Calibri" w:hAnsi="Calibri"/>
              </w:rPr>
            </w:pPr>
            <w:r w:rsidRPr="00C9301F">
              <w:rPr>
                <w:rFonts w:ascii="Calibri" w:hAnsi="Calibri"/>
                <w:sz w:val="18"/>
              </w:rPr>
              <w:t>Compliance Statement: &lt;&lt; If all</w:t>
            </w:r>
            <w:r>
              <w:rPr>
                <w:rFonts w:ascii="Calibri" w:hAnsi="Calibri"/>
                <w:sz w:val="18"/>
              </w:rPr>
              <w:t xml:space="preserve"> indoor units listed in C</w:t>
            </w:r>
            <w:r w:rsidRPr="00C9301F">
              <w:rPr>
                <w:rFonts w:ascii="Calibri" w:hAnsi="Calibri"/>
                <w:sz w:val="18"/>
              </w:rPr>
              <w:t xml:space="preserve">01 </w:t>
            </w:r>
            <w:r>
              <w:rPr>
                <w:rFonts w:ascii="Calibri" w:hAnsi="Calibri"/>
                <w:sz w:val="18"/>
              </w:rPr>
              <w:t>indicate a compliant result in C</w:t>
            </w:r>
            <w:r w:rsidRPr="00C9301F">
              <w:rPr>
                <w:rFonts w:ascii="Calibri" w:hAnsi="Calibri"/>
                <w:sz w:val="18"/>
              </w:rPr>
              <w:t>03, then text result= "SC system complies with Minimum System Airflow Rate Verification"; else text result= "SC system does not comply with with Minimum System Airflow Rate Verification", and do not allow this MCH-25 to be registered.</w:t>
            </w:r>
          </w:p>
        </w:tc>
      </w:tr>
      <w:tr w:rsidR="00AF2C4A" w:rsidRPr="006A3EEB" w14:paraId="307E9F3C" w14:textId="77777777" w:rsidTr="008D0CFF">
        <w:trPr>
          <w:cantSplit/>
        </w:trPr>
        <w:tc>
          <w:tcPr>
            <w:tcW w:w="10998" w:type="dxa"/>
            <w:gridSpan w:val="4"/>
          </w:tcPr>
          <w:p w14:paraId="2CC584A6" w14:textId="77777777" w:rsidR="00AF2C4A" w:rsidRPr="006A3EEB" w:rsidRDefault="00AF2C4A" w:rsidP="008D0CFF">
            <w:pPr>
              <w:rPr>
                <w:rFonts w:ascii="Calibri" w:hAnsi="Calibri"/>
                <w:sz w:val="18"/>
                <w:szCs w:val="18"/>
              </w:rPr>
            </w:pPr>
            <w:r w:rsidRPr="006A3EEB">
              <w:rPr>
                <w:rFonts w:ascii="Calibri" w:hAnsi="Calibri"/>
                <w:sz w:val="18"/>
                <w:szCs w:val="18"/>
              </w:rPr>
              <w:t>Notes:</w:t>
            </w:r>
          </w:p>
        </w:tc>
      </w:tr>
    </w:tbl>
    <w:p w14:paraId="53ADCA6F" w14:textId="77777777" w:rsidR="00AF2C4A" w:rsidRPr="001D49B7" w:rsidRDefault="00AF2C4A" w:rsidP="0082161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1E2E95" w:rsidRPr="001D49B7" w14:paraId="517E5B2A" w14:textId="77777777" w:rsidTr="000F1B3E">
        <w:trPr>
          <w:trHeight w:val="233"/>
        </w:trPr>
        <w:tc>
          <w:tcPr>
            <w:tcW w:w="5000" w:type="pct"/>
            <w:gridSpan w:val="2"/>
          </w:tcPr>
          <w:p w14:paraId="517E5B28" w14:textId="0FD4C5B5" w:rsidR="001E2E95" w:rsidRPr="001D49B7" w:rsidRDefault="00A6230C" w:rsidP="005060EB">
            <w:pPr>
              <w:rPr>
                <w:rFonts w:ascii="Calibri" w:hAnsi="Calibri"/>
                <w:b/>
                <w:sz w:val="18"/>
                <w:szCs w:val="18"/>
              </w:rPr>
            </w:pPr>
            <w:r w:rsidRPr="00C016B2">
              <w:rPr>
                <w:rFonts w:ascii="Calibri" w:hAnsi="Calibri"/>
                <w:b/>
                <w:szCs w:val="18"/>
              </w:rPr>
              <w:t>D. Verification of New Package Unit Factory Charge</w:t>
            </w:r>
          </w:p>
          <w:p w14:paraId="517E5B29" w14:textId="70B174A3" w:rsidR="001E2E95" w:rsidRPr="0032702E" w:rsidRDefault="00A6230C" w:rsidP="005060EB">
            <w:pPr>
              <w:rPr>
                <w:rFonts w:ascii="Calibri" w:hAnsi="Calibri"/>
                <w:sz w:val="18"/>
                <w:szCs w:val="18"/>
              </w:rPr>
            </w:pPr>
            <w:r w:rsidRPr="0032702E">
              <w:rPr>
                <w:rFonts w:ascii="Calibri" w:hAnsi="Calibri"/>
                <w:sz w:val="18"/>
                <w:szCs w:val="18"/>
              </w:rPr>
              <w:t>Note: There is no HERS verification requirement for the MCH-25f. The Enforcement Agency has responsibility for verification of the MCH-25f.</w:t>
            </w:r>
          </w:p>
        </w:tc>
      </w:tr>
      <w:tr w:rsidR="001E2E95" w:rsidRPr="001D49B7" w14:paraId="517E5B31" w14:textId="77777777" w:rsidTr="00C016B2">
        <w:trPr>
          <w:trHeight w:val="432"/>
        </w:trPr>
        <w:tc>
          <w:tcPr>
            <w:tcW w:w="253" w:type="pct"/>
            <w:vAlign w:val="center"/>
          </w:tcPr>
          <w:p w14:paraId="517E5B2F" w14:textId="438717B2" w:rsidR="001E2E95" w:rsidRPr="001D49B7" w:rsidRDefault="00A6230C" w:rsidP="00C016B2">
            <w:pPr>
              <w:pStyle w:val="FootnoteText"/>
              <w:keepNext/>
              <w:jc w:val="center"/>
              <w:rPr>
                <w:rFonts w:ascii="Calibri" w:hAnsi="Calibri"/>
              </w:rPr>
            </w:pPr>
            <w:r w:rsidRPr="00A6230C">
              <w:rPr>
                <w:rFonts w:ascii="Calibri" w:hAnsi="Calibri"/>
              </w:rPr>
              <w:t>0</w:t>
            </w:r>
            <w:r w:rsidR="0000356B">
              <w:rPr>
                <w:rFonts w:ascii="Calibri" w:hAnsi="Calibri"/>
              </w:rPr>
              <w:t>1</w:t>
            </w:r>
          </w:p>
        </w:tc>
        <w:tc>
          <w:tcPr>
            <w:tcW w:w="4747" w:type="pct"/>
          </w:tcPr>
          <w:p w14:paraId="517E5B30" w14:textId="77777777" w:rsidR="001E2E95" w:rsidRPr="000C0926" w:rsidRDefault="00A6230C" w:rsidP="00C016B2">
            <w:pPr>
              <w:keepNext/>
              <w:rPr>
                <w:rFonts w:ascii="Calibri" w:hAnsi="Calibri"/>
              </w:rPr>
            </w:pPr>
            <w:r w:rsidRPr="000C0926">
              <w:rPr>
                <w:rFonts w:ascii="Calibri" w:hAnsi="Calibri"/>
              </w:rPr>
              <w:t>The responsible person's signature on this document affirms that this new package unit has correct refrigerant charge as provided by the manufacturer prior to shipment from the factory, and no modifications have been made to this packaged unit that would result in a change to the amount of refrigerant in the unit.</w:t>
            </w:r>
          </w:p>
        </w:tc>
      </w:tr>
    </w:tbl>
    <w:p w14:paraId="517E5B32" w14:textId="77777777" w:rsidR="001E2E95" w:rsidRPr="001D49B7" w:rsidRDefault="001E2E95" w:rsidP="00821616">
      <w:pPr>
        <w:rPr>
          <w:rFonts w:ascii="Calibri" w:hAnsi="Calibri"/>
          <w:b/>
          <w:sz w:val="18"/>
          <w:szCs w:val="18"/>
        </w:rPr>
      </w:pPr>
    </w:p>
    <w:p w14:paraId="517E5B33" w14:textId="77777777" w:rsidR="001E2E95" w:rsidRPr="001D49B7" w:rsidRDefault="001E2E95" w:rsidP="00821616">
      <w:pPr>
        <w:rPr>
          <w:rFonts w:ascii="Calibri" w:hAnsi="Calibri"/>
          <w:sz w:val="18"/>
          <w:szCs w:val="18"/>
        </w:rPr>
      </w:pPr>
    </w:p>
    <w:p w14:paraId="517E5B34" w14:textId="77777777" w:rsidR="001E2E95" w:rsidRPr="001D49B7" w:rsidRDefault="00A6230C" w:rsidP="00821616">
      <w:pPr>
        <w:rPr>
          <w:rFonts w:ascii="Calibri" w:hAnsi="Calibri"/>
          <w:sz w:val="18"/>
          <w:szCs w:val="18"/>
        </w:rPr>
      </w:pPr>
      <w:r>
        <w:rPr>
          <w:rFonts w:ascii="Calibri" w:hAnsi="Calibri"/>
          <w:sz w:val="18"/>
          <w:szCs w:val="18"/>
        </w:rPr>
        <w:br w:type="page"/>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5"/>
        <w:gridCol w:w="266"/>
        <w:gridCol w:w="2508"/>
        <w:gridCol w:w="2773"/>
      </w:tblGrid>
      <w:tr w:rsidR="001E2E95" w:rsidRPr="001D49B7" w14:paraId="517E5B38" w14:textId="77777777" w:rsidTr="00C016B2">
        <w:trPr>
          <w:trHeight w:val="305"/>
        </w:trPr>
        <w:tc>
          <w:tcPr>
            <w:tcW w:w="10943" w:type="dxa"/>
            <w:gridSpan w:val="4"/>
            <w:vAlign w:val="center"/>
          </w:tcPr>
          <w:p w14:paraId="517E5B37" w14:textId="77777777" w:rsidR="001E2E95" w:rsidRPr="001D49B7" w:rsidRDefault="00A6230C" w:rsidP="000F1B3E">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Pr>
                <w:rFonts w:ascii="Calibri" w:hAnsi="Calibri" w:cs="Arial"/>
                <w:b/>
                <w:caps/>
                <w:sz w:val="18"/>
                <w:szCs w:val="18"/>
              </w:rPr>
              <w:lastRenderedPageBreak/>
              <w:t>Documentation Author's Declaration Statement</w:t>
            </w:r>
          </w:p>
        </w:tc>
      </w:tr>
      <w:tr w:rsidR="001E2E95" w:rsidRPr="001D49B7" w14:paraId="517E5B3A" w14:textId="77777777" w:rsidTr="00C016B2">
        <w:trPr>
          <w:trHeight w:hRule="exact" w:val="280"/>
        </w:trPr>
        <w:tc>
          <w:tcPr>
            <w:tcW w:w="10943" w:type="dxa"/>
            <w:gridSpan w:val="4"/>
            <w:vAlign w:val="center"/>
          </w:tcPr>
          <w:p w14:paraId="517E5B39" w14:textId="77777777" w:rsidR="001E2E95" w:rsidRPr="001D49B7" w:rsidRDefault="00A6230C" w:rsidP="00C016B2">
            <w:pPr>
              <w:keepNext/>
              <w:numPr>
                <w:ilvl w:val="0"/>
                <w:numId w:val="15"/>
              </w:numPr>
              <w:tabs>
                <w:tab w:val="left" w:pos="-2600"/>
              </w:tabs>
              <w:ind w:right="90"/>
              <w:outlineLvl w:val="2"/>
              <w:rPr>
                <w:rFonts w:ascii="Calibri" w:hAnsi="Calibri"/>
                <w:sz w:val="18"/>
                <w:szCs w:val="18"/>
              </w:rPr>
            </w:pPr>
            <w:r>
              <w:rPr>
                <w:rFonts w:ascii="Calibri" w:hAnsi="Calibri"/>
                <w:sz w:val="18"/>
                <w:szCs w:val="18"/>
              </w:rPr>
              <w:t>I certify that this Certificate of Installation documentation is accurate and complete.</w:t>
            </w:r>
          </w:p>
        </w:tc>
      </w:tr>
      <w:tr w:rsidR="001E2E95" w:rsidRPr="001D49B7" w14:paraId="517E5B3D" w14:textId="77777777" w:rsidTr="000F1B3E">
        <w:trPr>
          <w:trHeight w:val="360"/>
        </w:trPr>
        <w:tc>
          <w:tcPr>
            <w:tcW w:w="5577" w:type="dxa"/>
            <w:gridSpan w:val="2"/>
          </w:tcPr>
          <w:p w14:paraId="517E5B3B" w14:textId="77777777" w:rsidR="001E2E95" w:rsidRPr="001D49B7" w:rsidRDefault="00A6230C" w:rsidP="000F1B3E">
            <w:pPr>
              <w:keepNext/>
              <w:rPr>
                <w:rFonts w:ascii="Calibri" w:hAnsi="Calibri"/>
                <w:sz w:val="14"/>
                <w:szCs w:val="14"/>
              </w:rPr>
            </w:pPr>
            <w:r>
              <w:rPr>
                <w:rFonts w:ascii="Calibri" w:hAnsi="Calibri"/>
                <w:sz w:val="14"/>
                <w:szCs w:val="14"/>
              </w:rPr>
              <w:t>Documentation Author Name:</w:t>
            </w:r>
          </w:p>
        </w:tc>
        <w:tc>
          <w:tcPr>
            <w:tcW w:w="5366" w:type="dxa"/>
            <w:gridSpan w:val="2"/>
          </w:tcPr>
          <w:p w14:paraId="517E5B3C" w14:textId="77777777" w:rsidR="001E2E95" w:rsidRPr="001D49B7" w:rsidRDefault="00A6230C" w:rsidP="000F1B3E">
            <w:pPr>
              <w:keepNext/>
              <w:rPr>
                <w:rFonts w:ascii="Calibri" w:hAnsi="Calibri"/>
                <w:sz w:val="14"/>
                <w:szCs w:val="14"/>
              </w:rPr>
            </w:pPr>
            <w:r>
              <w:rPr>
                <w:rFonts w:ascii="Calibri" w:hAnsi="Calibri"/>
                <w:sz w:val="14"/>
                <w:szCs w:val="14"/>
              </w:rPr>
              <w:t>Documentation Author Signature:</w:t>
            </w:r>
          </w:p>
        </w:tc>
      </w:tr>
      <w:tr w:rsidR="001E2E95" w:rsidRPr="001D49B7" w14:paraId="517E5B40" w14:textId="77777777" w:rsidTr="000F1B3E">
        <w:trPr>
          <w:trHeight w:val="360"/>
        </w:trPr>
        <w:tc>
          <w:tcPr>
            <w:tcW w:w="5577" w:type="dxa"/>
            <w:gridSpan w:val="2"/>
          </w:tcPr>
          <w:p w14:paraId="517E5B3E" w14:textId="77777777" w:rsidR="001E2E95" w:rsidRPr="001D49B7" w:rsidRDefault="00A6230C" w:rsidP="000F1B3E">
            <w:pPr>
              <w:keepNext/>
              <w:rPr>
                <w:rFonts w:ascii="Calibri" w:hAnsi="Calibri"/>
                <w:sz w:val="14"/>
                <w:szCs w:val="14"/>
              </w:rPr>
            </w:pPr>
            <w:r>
              <w:rPr>
                <w:rFonts w:ascii="Calibri" w:hAnsi="Calibri"/>
                <w:sz w:val="14"/>
                <w:szCs w:val="14"/>
              </w:rPr>
              <w:t>Documentation Author Company Name:</w:t>
            </w:r>
          </w:p>
        </w:tc>
        <w:tc>
          <w:tcPr>
            <w:tcW w:w="5366" w:type="dxa"/>
            <w:gridSpan w:val="2"/>
          </w:tcPr>
          <w:p w14:paraId="517E5B3F" w14:textId="77777777" w:rsidR="001E2E95" w:rsidRPr="001D49B7" w:rsidRDefault="00A6230C" w:rsidP="000F1B3E">
            <w:pPr>
              <w:keepNext/>
              <w:rPr>
                <w:rFonts w:ascii="Calibri" w:hAnsi="Calibri"/>
                <w:sz w:val="14"/>
                <w:szCs w:val="14"/>
              </w:rPr>
            </w:pPr>
            <w:r>
              <w:rPr>
                <w:rFonts w:ascii="Calibri" w:hAnsi="Calibri"/>
                <w:sz w:val="14"/>
                <w:szCs w:val="14"/>
              </w:rPr>
              <w:t>Date Signed:</w:t>
            </w:r>
          </w:p>
        </w:tc>
      </w:tr>
      <w:tr w:rsidR="001E2E95" w:rsidRPr="001D49B7" w14:paraId="517E5B43" w14:textId="77777777" w:rsidTr="000F1B3E">
        <w:trPr>
          <w:trHeight w:val="360"/>
        </w:trPr>
        <w:tc>
          <w:tcPr>
            <w:tcW w:w="5577" w:type="dxa"/>
            <w:gridSpan w:val="2"/>
          </w:tcPr>
          <w:p w14:paraId="517E5B41" w14:textId="77777777" w:rsidR="001E2E95" w:rsidRPr="001D49B7" w:rsidRDefault="00A6230C" w:rsidP="000F1B3E">
            <w:pPr>
              <w:keepNext/>
              <w:rPr>
                <w:rFonts w:ascii="Calibri" w:hAnsi="Calibri"/>
                <w:sz w:val="14"/>
                <w:szCs w:val="14"/>
              </w:rPr>
            </w:pPr>
            <w:r>
              <w:rPr>
                <w:rFonts w:ascii="Calibri" w:hAnsi="Calibri"/>
                <w:sz w:val="14"/>
                <w:szCs w:val="14"/>
              </w:rPr>
              <w:t>Address:</w:t>
            </w:r>
          </w:p>
        </w:tc>
        <w:tc>
          <w:tcPr>
            <w:tcW w:w="5366" w:type="dxa"/>
            <w:gridSpan w:val="2"/>
          </w:tcPr>
          <w:p w14:paraId="517E5B42" w14:textId="62D480C8" w:rsidR="001E2E95" w:rsidRPr="001D49B7" w:rsidRDefault="00A6230C" w:rsidP="000F1B3E">
            <w:pPr>
              <w:keepNext/>
              <w:rPr>
                <w:rFonts w:ascii="Calibri" w:hAnsi="Calibri"/>
                <w:sz w:val="14"/>
                <w:szCs w:val="14"/>
              </w:rPr>
            </w:pPr>
            <w:r>
              <w:rPr>
                <w:rFonts w:ascii="Calibri" w:hAnsi="Calibri"/>
                <w:sz w:val="14"/>
                <w:szCs w:val="14"/>
              </w:rPr>
              <w:t>CEA/ HERS Certification Identification (</w:t>
            </w:r>
            <w:r w:rsidR="005060EB">
              <w:rPr>
                <w:rFonts w:ascii="Calibri" w:hAnsi="Calibri"/>
                <w:sz w:val="14"/>
                <w:szCs w:val="14"/>
              </w:rPr>
              <w:t>i</w:t>
            </w:r>
            <w:r>
              <w:rPr>
                <w:rFonts w:ascii="Calibri" w:hAnsi="Calibri"/>
                <w:sz w:val="14"/>
                <w:szCs w:val="14"/>
              </w:rPr>
              <w:t>f applicable):</w:t>
            </w:r>
          </w:p>
        </w:tc>
      </w:tr>
      <w:tr w:rsidR="001E2E95" w:rsidRPr="001D49B7" w14:paraId="517E5B46" w14:textId="77777777" w:rsidTr="000F1B3E">
        <w:trPr>
          <w:trHeight w:val="360"/>
        </w:trPr>
        <w:tc>
          <w:tcPr>
            <w:tcW w:w="5577" w:type="dxa"/>
            <w:gridSpan w:val="2"/>
          </w:tcPr>
          <w:p w14:paraId="517E5B44" w14:textId="77777777" w:rsidR="001E2E95" w:rsidRPr="001D49B7" w:rsidRDefault="00A6230C" w:rsidP="000F1B3E">
            <w:pPr>
              <w:keepNext/>
              <w:rPr>
                <w:rFonts w:ascii="Calibri" w:hAnsi="Calibri"/>
                <w:sz w:val="14"/>
                <w:szCs w:val="14"/>
              </w:rPr>
            </w:pPr>
            <w:r>
              <w:rPr>
                <w:rFonts w:ascii="Calibri" w:hAnsi="Calibri"/>
                <w:sz w:val="14"/>
                <w:szCs w:val="14"/>
              </w:rPr>
              <w:t>City/State/Zip:</w:t>
            </w:r>
          </w:p>
        </w:tc>
        <w:tc>
          <w:tcPr>
            <w:tcW w:w="5366" w:type="dxa"/>
            <w:gridSpan w:val="2"/>
          </w:tcPr>
          <w:p w14:paraId="517E5B45" w14:textId="77777777" w:rsidR="001E2E95" w:rsidRPr="001D49B7" w:rsidRDefault="00A6230C" w:rsidP="000F1B3E">
            <w:pPr>
              <w:keepNext/>
              <w:rPr>
                <w:rFonts w:ascii="Calibri" w:hAnsi="Calibri"/>
                <w:sz w:val="14"/>
                <w:szCs w:val="14"/>
              </w:rPr>
            </w:pPr>
            <w:r>
              <w:rPr>
                <w:rFonts w:ascii="Calibri" w:hAnsi="Calibri"/>
                <w:sz w:val="14"/>
                <w:szCs w:val="14"/>
              </w:rPr>
              <w:t>Phone:</w:t>
            </w:r>
          </w:p>
        </w:tc>
      </w:tr>
      <w:tr w:rsidR="001E2E95" w:rsidRPr="001D49B7" w14:paraId="517E5B48" w14:textId="77777777" w:rsidTr="000F1B3E">
        <w:tblPrEx>
          <w:tblCellMar>
            <w:left w:w="115" w:type="dxa"/>
            <w:right w:w="115" w:type="dxa"/>
          </w:tblCellMar>
        </w:tblPrEx>
        <w:trPr>
          <w:trHeight w:val="296"/>
        </w:trPr>
        <w:tc>
          <w:tcPr>
            <w:tcW w:w="10943" w:type="dxa"/>
            <w:gridSpan w:val="4"/>
            <w:vAlign w:val="center"/>
          </w:tcPr>
          <w:p w14:paraId="517E5B47" w14:textId="77777777" w:rsidR="001E2E95" w:rsidRPr="001D49B7" w:rsidRDefault="00A6230C" w:rsidP="000F1B3E">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Pr>
                <w:rFonts w:ascii="Calibri" w:hAnsi="Calibri" w:cs="Arial"/>
                <w:b/>
                <w:caps/>
                <w:sz w:val="18"/>
                <w:szCs w:val="18"/>
              </w:rPr>
              <w:t>Responsible Person's Declaration statement</w:t>
            </w:r>
          </w:p>
        </w:tc>
      </w:tr>
      <w:tr w:rsidR="001E2E95" w:rsidRPr="001D49B7" w14:paraId="517E5B4F" w14:textId="77777777" w:rsidTr="000F1B3E">
        <w:tblPrEx>
          <w:tblCellMar>
            <w:left w:w="115" w:type="dxa"/>
            <w:right w:w="115" w:type="dxa"/>
          </w:tblCellMar>
        </w:tblPrEx>
        <w:trPr>
          <w:trHeight w:val="504"/>
        </w:trPr>
        <w:tc>
          <w:tcPr>
            <w:tcW w:w="10943" w:type="dxa"/>
            <w:gridSpan w:val="4"/>
          </w:tcPr>
          <w:p w14:paraId="2ECC3558" w14:textId="77777777" w:rsidR="00611402" w:rsidRPr="00611402" w:rsidRDefault="00611402" w:rsidP="00611402">
            <w:pPr>
              <w:pStyle w:val="Heading3"/>
              <w:spacing w:before="60"/>
              <w:ind w:left="0" w:right="86" w:firstLine="0"/>
              <w:rPr>
                <w:rFonts w:asciiTheme="minorHAnsi" w:hAnsiTheme="minorHAnsi"/>
                <w:sz w:val="18"/>
              </w:rPr>
            </w:pPr>
            <w:r w:rsidRPr="00611402">
              <w:rPr>
                <w:rFonts w:asciiTheme="minorHAnsi" w:hAnsiTheme="minorHAnsi"/>
                <w:sz w:val="18"/>
              </w:rPr>
              <w:t xml:space="preserve">I certify the following under penalty of perjury, under the laws of the State of California: </w:t>
            </w:r>
          </w:p>
          <w:p w14:paraId="6B272F28" w14:textId="77777777" w:rsidR="00611402" w:rsidRPr="00611402" w:rsidRDefault="00611402" w:rsidP="00611402">
            <w:pPr>
              <w:pStyle w:val="Heading3"/>
              <w:numPr>
                <w:ilvl w:val="0"/>
                <w:numId w:val="18"/>
              </w:numPr>
              <w:tabs>
                <w:tab w:val="clear" w:pos="1800"/>
              </w:tabs>
              <w:spacing w:before="0"/>
              <w:ind w:right="90"/>
              <w:rPr>
                <w:rFonts w:asciiTheme="minorHAnsi" w:hAnsiTheme="minorHAnsi"/>
                <w:color w:val="4F81BD" w:themeColor="accent1"/>
                <w:sz w:val="18"/>
              </w:rPr>
            </w:pPr>
            <w:r w:rsidRPr="00611402">
              <w:rPr>
                <w:rFonts w:asciiTheme="minorHAnsi" w:hAnsiTheme="minorHAnsi"/>
                <w:sz w:val="18"/>
              </w:rPr>
              <w:t xml:space="preserve">The information provided on this Certificate of Installation is true and correct. </w:t>
            </w:r>
          </w:p>
          <w:p w14:paraId="59490897" w14:textId="77777777" w:rsidR="00611402" w:rsidRPr="00611402" w:rsidRDefault="00611402" w:rsidP="00611402">
            <w:pPr>
              <w:keepNext/>
              <w:widowControl w:val="0"/>
              <w:numPr>
                <w:ilvl w:val="0"/>
                <w:numId w:val="18"/>
              </w:numPr>
              <w:ind w:right="90"/>
              <w:rPr>
                <w:rFonts w:asciiTheme="minorHAnsi" w:hAnsiTheme="minorHAnsi"/>
                <w:sz w:val="18"/>
              </w:rPr>
            </w:pPr>
            <w:r w:rsidRPr="00611402">
              <w:rPr>
                <w:rFonts w:asciiTheme="minorHAnsi" w:hAnsiTheme="minorHAnsi"/>
                <w:snapToGrid w:val="0"/>
                <w:sz w:val="18"/>
              </w:rPr>
              <w:t xml:space="preserve">I am either: a) a responsible person eligible under Division 3 of the Business and Professions Code </w:t>
            </w:r>
            <w:r w:rsidRPr="00611402">
              <w:rPr>
                <w:rFonts w:asciiTheme="minorHAnsi" w:hAnsiTheme="minorHAnsi"/>
                <w:sz w:val="18"/>
              </w:rPr>
              <w:t xml:space="preserve">in the applicable classification to accept responsibility for the system design, construction, or installation </w:t>
            </w:r>
            <w:r w:rsidRPr="00611402">
              <w:rPr>
                <w:rFonts w:asciiTheme="minorHAnsi" w:hAnsiTheme="minorHAnsi"/>
                <w:snapToGrid w:val="0"/>
                <w:sz w:val="18"/>
              </w:rPr>
              <w:t xml:space="preserve">of features, materials, components, or manufactured devices </w:t>
            </w:r>
            <w:r w:rsidRPr="00611402">
              <w:rPr>
                <w:rFonts w:asciiTheme="minorHAnsi" w:hAnsiTheme="minorHAnsi"/>
                <w:sz w:val="18"/>
              </w:rPr>
              <w:t xml:space="preserve">for the scope of work identified on this Certificate of Installation, </w:t>
            </w:r>
            <w:r w:rsidRPr="00611402">
              <w:rPr>
                <w:rFonts w:asciiTheme="minorHAnsi" w:hAnsiTheme="minorHAnsi"/>
                <w:snapToGrid w:val="0"/>
                <w:sz w:val="18"/>
              </w:rPr>
              <w:t>and attest to the declarations in this statement</w:t>
            </w:r>
            <w:r w:rsidRPr="00611402">
              <w:rPr>
                <w:rFonts w:asciiTheme="minorHAnsi" w:hAnsiTheme="minorHAnsi"/>
                <w:sz w:val="18"/>
              </w:rPr>
              <w:t>, or b) I am an authorized representative of the responsible person and attest to the declarations in this statement on the responsible person’s behalf.</w:t>
            </w:r>
          </w:p>
          <w:p w14:paraId="61DB7AD2" w14:textId="77777777" w:rsidR="00611402" w:rsidRPr="003130C7" w:rsidRDefault="00611402" w:rsidP="00611402">
            <w:pPr>
              <w:pStyle w:val="ListParagraph"/>
              <w:keepNext/>
              <w:numPr>
                <w:ilvl w:val="0"/>
                <w:numId w:val="18"/>
              </w:numPr>
              <w:autoSpaceDE w:val="0"/>
              <w:autoSpaceDN w:val="0"/>
              <w:adjustRightInd w:val="0"/>
              <w:ind w:right="90"/>
              <w:rPr>
                <w:rFonts w:asciiTheme="minorHAnsi" w:hAnsiTheme="minorHAnsi"/>
                <w:sz w:val="18"/>
                <w:szCs w:val="22"/>
              </w:rPr>
            </w:pPr>
            <w:r w:rsidRPr="00611402">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w:t>
            </w:r>
            <w:r w:rsidRPr="003130C7">
              <w:rPr>
                <w:rFonts w:asciiTheme="minorHAnsi" w:hAnsiTheme="minorHAnsi"/>
                <w:sz w:val="18"/>
                <w:szCs w:val="22"/>
              </w:rPr>
              <w:t>rms to the requirements given on the Certificate of Compliance, plans, and specifications approved by the enforcement agency.</w:t>
            </w:r>
          </w:p>
          <w:p w14:paraId="517E5B4E" w14:textId="1C15C5A9" w:rsidR="001E2E95" w:rsidRPr="001D49B7" w:rsidRDefault="00611402" w:rsidP="00611402">
            <w:pPr>
              <w:keepNext/>
              <w:numPr>
                <w:ilvl w:val="0"/>
                <w:numId w:val="18"/>
              </w:numPr>
              <w:contextualSpacing/>
            </w:pPr>
            <w:r w:rsidRPr="00611402">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1E2E95" w:rsidRPr="001D49B7" w14:paraId="517E5B52" w14:textId="77777777" w:rsidTr="000F1B3E">
        <w:tblPrEx>
          <w:tblCellMar>
            <w:left w:w="108" w:type="dxa"/>
            <w:right w:w="108" w:type="dxa"/>
          </w:tblCellMar>
        </w:tblPrEx>
        <w:trPr>
          <w:trHeight w:val="360"/>
        </w:trPr>
        <w:tc>
          <w:tcPr>
            <w:tcW w:w="5307" w:type="dxa"/>
          </w:tcPr>
          <w:p w14:paraId="517E5B50" w14:textId="77777777" w:rsidR="001E2E95" w:rsidRPr="001D49B7" w:rsidRDefault="00A6230C" w:rsidP="000F1B3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Responsible Builder/Installer Name:</w:t>
            </w:r>
          </w:p>
        </w:tc>
        <w:tc>
          <w:tcPr>
            <w:tcW w:w="5636" w:type="dxa"/>
            <w:gridSpan w:val="3"/>
          </w:tcPr>
          <w:p w14:paraId="517E5B51" w14:textId="77777777" w:rsidR="001E2E95" w:rsidRPr="001D49B7" w:rsidRDefault="00A6230C" w:rsidP="000F1B3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Responsible Builder/Installer Signature:</w:t>
            </w:r>
          </w:p>
        </w:tc>
      </w:tr>
      <w:tr w:rsidR="001E2E95" w:rsidRPr="001D49B7" w14:paraId="517E5B55" w14:textId="77777777" w:rsidTr="000F1B3E">
        <w:tblPrEx>
          <w:tblCellMar>
            <w:left w:w="108" w:type="dxa"/>
            <w:right w:w="108" w:type="dxa"/>
          </w:tblCellMar>
        </w:tblPrEx>
        <w:trPr>
          <w:trHeight w:val="360"/>
        </w:trPr>
        <w:tc>
          <w:tcPr>
            <w:tcW w:w="5307" w:type="dxa"/>
          </w:tcPr>
          <w:p w14:paraId="517E5B53" w14:textId="0D5D6455" w:rsidR="001E2E95" w:rsidRPr="001D49B7" w:rsidRDefault="00A6230C" w:rsidP="000F1B3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Company Name: (Installing Subcontractor or General Contractor or Builder/Owner)</w:t>
            </w:r>
          </w:p>
        </w:tc>
        <w:tc>
          <w:tcPr>
            <w:tcW w:w="5636" w:type="dxa"/>
            <w:gridSpan w:val="3"/>
          </w:tcPr>
          <w:p w14:paraId="517E5B54" w14:textId="77777777" w:rsidR="001E2E95" w:rsidRPr="001D49B7" w:rsidRDefault="00A6230C" w:rsidP="000F1B3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Position With Company (Title):</w:t>
            </w:r>
          </w:p>
        </w:tc>
      </w:tr>
      <w:tr w:rsidR="001E2E95" w:rsidRPr="001D49B7" w14:paraId="517E5B58" w14:textId="77777777" w:rsidTr="000F1B3E">
        <w:tblPrEx>
          <w:tblCellMar>
            <w:left w:w="108" w:type="dxa"/>
            <w:right w:w="108" w:type="dxa"/>
          </w:tblCellMar>
        </w:tblPrEx>
        <w:trPr>
          <w:trHeight w:val="360"/>
        </w:trPr>
        <w:tc>
          <w:tcPr>
            <w:tcW w:w="5307" w:type="dxa"/>
          </w:tcPr>
          <w:p w14:paraId="517E5B56" w14:textId="77777777" w:rsidR="001E2E95" w:rsidRPr="001D49B7" w:rsidRDefault="00A6230C" w:rsidP="000F1B3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Address:</w:t>
            </w:r>
          </w:p>
        </w:tc>
        <w:tc>
          <w:tcPr>
            <w:tcW w:w="5636" w:type="dxa"/>
            <w:gridSpan w:val="3"/>
          </w:tcPr>
          <w:p w14:paraId="517E5B57" w14:textId="77777777" w:rsidR="001E2E95" w:rsidRPr="001D49B7" w:rsidRDefault="00A6230C" w:rsidP="000F1B3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CSLB License:</w:t>
            </w:r>
          </w:p>
        </w:tc>
      </w:tr>
      <w:tr w:rsidR="001E2E95" w:rsidRPr="000F1B3E" w14:paraId="517E5B5C" w14:textId="77777777" w:rsidTr="000F1B3E">
        <w:tblPrEx>
          <w:tblCellMar>
            <w:left w:w="108" w:type="dxa"/>
            <w:right w:w="108" w:type="dxa"/>
          </w:tblCellMar>
        </w:tblPrEx>
        <w:trPr>
          <w:trHeight w:val="360"/>
        </w:trPr>
        <w:tc>
          <w:tcPr>
            <w:tcW w:w="5307" w:type="dxa"/>
          </w:tcPr>
          <w:p w14:paraId="517E5B59" w14:textId="77777777" w:rsidR="001E2E95" w:rsidRPr="001D49B7" w:rsidRDefault="00A6230C" w:rsidP="000F1B3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City/State/Zip:</w:t>
            </w:r>
          </w:p>
        </w:tc>
        <w:tc>
          <w:tcPr>
            <w:tcW w:w="2821" w:type="dxa"/>
            <w:gridSpan w:val="2"/>
          </w:tcPr>
          <w:p w14:paraId="517E5B5A" w14:textId="6E672461" w:rsidR="001E2E95" w:rsidRPr="001D49B7" w:rsidRDefault="00A6230C" w:rsidP="000F1B3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Phone</w:t>
            </w:r>
            <w:r w:rsidR="005060EB">
              <w:rPr>
                <w:rFonts w:ascii="Calibri" w:hAnsi="Calibri"/>
                <w:sz w:val="14"/>
                <w:szCs w:val="14"/>
              </w:rPr>
              <w:t>:</w:t>
            </w:r>
          </w:p>
        </w:tc>
        <w:tc>
          <w:tcPr>
            <w:tcW w:w="2815" w:type="dxa"/>
          </w:tcPr>
          <w:p w14:paraId="517E5B5B" w14:textId="77777777" w:rsidR="001E2E95" w:rsidRPr="000F1B3E" w:rsidRDefault="00A6230C" w:rsidP="000F1B3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Date Signed:</w:t>
            </w:r>
          </w:p>
        </w:tc>
      </w:tr>
    </w:tbl>
    <w:p w14:paraId="517E5B5D" w14:textId="77777777" w:rsidR="001E2E95" w:rsidRDefault="001E2E95" w:rsidP="00821616">
      <w:pPr>
        <w:rPr>
          <w:rFonts w:ascii="Calibri" w:hAnsi="Calibri"/>
          <w:sz w:val="18"/>
          <w:szCs w:val="18"/>
        </w:rPr>
      </w:pPr>
    </w:p>
    <w:p w14:paraId="517E5B5E" w14:textId="77777777" w:rsidR="001E2E95" w:rsidRDefault="001E2E95" w:rsidP="00821616">
      <w:pPr>
        <w:rPr>
          <w:rFonts w:ascii="Calibri" w:hAnsi="Calibri"/>
          <w:sz w:val="18"/>
          <w:szCs w:val="18"/>
        </w:rPr>
      </w:pPr>
    </w:p>
    <w:p w14:paraId="517E5B5F" w14:textId="77777777" w:rsidR="001E2E95" w:rsidRDefault="001E2E95" w:rsidP="00821616">
      <w:pPr>
        <w:rPr>
          <w:rFonts w:ascii="Calibri" w:hAnsi="Calibri"/>
          <w:sz w:val="18"/>
          <w:szCs w:val="18"/>
        </w:rPr>
      </w:pPr>
    </w:p>
    <w:p w14:paraId="517E5B60" w14:textId="77777777" w:rsidR="001E2E95" w:rsidRDefault="001E2E95" w:rsidP="00821616">
      <w:pPr>
        <w:rPr>
          <w:rFonts w:ascii="Calibri" w:hAnsi="Calibri"/>
          <w:sz w:val="18"/>
          <w:szCs w:val="18"/>
        </w:rPr>
      </w:pPr>
    </w:p>
    <w:p w14:paraId="517E5B61" w14:textId="77777777" w:rsidR="001E2E95" w:rsidRDefault="001E2E95" w:rsidP="00821616">
      <w:pPr>
        <w:rPr>
          <w:rFonts w:ascii="Calibri" w:hAnsi="Calibri"/>
          <w:sz w:val="18"/>
          <w:szCs w:val="18"/>
        </w:rPr>
      </w:pPr>
    </w:p>
    <w:p w14:paraId="517E5B62" w14:textId="77777777" w:rsidR="001E2E95" w:rsidRDefault="001E2E95" w:rsidP="00FD5856">
      <w:pPr>
        <w:rPr>
          <w:rFonts w:ascii="Calibri" w:hAnsi="Calibri"/>
          <w:sz w:val="18"/>
          <w:szCs w:val="18"/>
        </w:rPr>
      </w:pPr>
    </w:p>
    <w:p w14:paraId="517E5B63" w14:textId="77777777" w:rsidR="001E2E95" w:rsidRDefault="001E2E95" w:rsidP="00FD5856">
      <w:pPr>
        <w:rPr>
          <w:rFonts w:ascii="Calibri" w:hAnsi="Calibri"/>
          <w:sz w:val="18"/>
          <w:szCs w:val="18"/>
        </w:rPr>
      </w:pPr>
    </w:p>
    <w:sectPr w:rsidR="001E2E95" w:rsidSect="0032702E">
      <w:headerReference w:type="even" r:id="rId18"/>
      <w:headerReference w:type="default" r:id="rId19"/>
      <w:footerReference w:type="default" r:id="rId20"/>
      <w:headerReference w:type="first" r:id="rId21"/>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55F35F" w14:textId="77777777" w:rsidR="00256387" w:rsidRDefault="00256387">
      <w:r>
        <w:separator/>
      </w:r>
    </w:p>
  </w:endnote>
  <w:endnote w:type="continuationSeparator" w:id="0">
    <w:p w14:paraId="61FF1214" w14:textId="77777777" w:rsidR="00256387" w:rsidRDefault="00256387">
      <w:r>
        <w:continuationSeparator/>
      </w:r>
    </w:p>
  </w:endnote>
  <w:endnote w:type="continuationNotice" w:id="1">
    <w:p w14:paraId="7DF3224C" w14:textId="77777777" w:rsidR="00256387" w:rsidRDefault="002563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40B67" w14:textId="77777777" w:rsidR="006C3E2C" w:rsidRDefault="006C3E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E5B80" w14:textId="77777777" w:rsidR="00256387" w:rsidRPr="007A1F0A" w:rsidRDefault="00256387" w:rsidP="00C016B2">
    <w:pPr>
      <w:pStyle w:val="Footer"/>
    </w:pPr>
    <w:r w:rsidRPr="007A1F0A">
      <w:t xml:space="preserve">Registration Number:                                                           Registration Date/Time:                                           HERS Provider:                       </w:t>
    </w:r>
  </w:p>
  <w:p w14:paraId="517E5B81" w14:textId="2028E132" w:rsidR="00256387" w:rsidRPr="007A1F0A" w:rsidRDefault="00256387" w:rsidP="00C016B2">
    <w:pPr>
      <w:pStyle w:val="Footer"/>
    </w:pPr>
    <w:r w:rsidRPr="007A1F0A">
      <w:t>CA Building Energy Efficiency Standards - 201</w:t>
    </w:r>
    <w:r>
      <w:t>9</w:t>
    </w:r>
    <w:r w:rsidRPr="007A1F0A">
      <w:t xml:space="preserve"> Residential Compliance</w:t>
    </w:r>
    <w:r w:rsidRPr="007A1F0A">
      <w:tab/>
    </w:r>
    <w:del w:id="3" w:author="Smith, Alexis@Energy" w:date="2020-03-06T10:44:00Z">
      <w:r w:rsidDel="006C3E2C">
        <w:delText xml:space="preserve">January </w:delText>
      </w:r>
    </w:del>
    <w:ins w:id="4" w:author="Smith, Alexis@Energy" w:date="2020-03-06T10:44:00Z">
      <w:r w:rsidR="006C3E2C">
        <w:t xml:space="preserve">March </w:t>
      </w:r>
    </w:ins>
    <w:r>
      <w:t>2020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F38FE" w14:textId="77777777" w:rsidR="006C3E2C" w:rsidRDefault="006C3E2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E5B8D" w14:textId="073A49B3" w:rsidR="00256387" w:rsidRPr="007A1F0A" w:rsidRDefault="00256387" w:rsidP="00C016B2">
    <w:pPr>
      <w:pStyle w:val="Footer"/>
    </w:pPr>
    <w:r w:rsidRPr="007A1F0A">
      <w:t>CA Building Energy Efficiency Standards - 201</w:t>
    </w:r>
    <w:r>
      <w:t>9</w:t>
    </w:r>
    <w:r w:rsidRPr="007A1F0A">
      <w:t xml:space="preserve"> Residential Compliance</w:t>
    </w:r>
    <w:r w:rsidRPr="007A1F0A">
      <w:tab/>
    </w:r>
    <w:del w:id="5" w:author="Smith, Alexis@Energy" w:date="2020-03-06T10:45:00Z">
      <w:r w:rsidDel="006C3E2C">
        <w:delText xml:space="preserve">January </w:delText>
      </w:r>
    </w:del>
    <w:ins w:id="6" w:author="Smith, Alexis@Energy" w:date="2020-03-06T10:45:00Z">
      <w:r w:rsidR="006C3E2C">
        <w:t xml:space="preserve">March </w:t>
      </w:r>
    </w:ins>
    <w:r>
      <w:t>2020</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E5B98" w14:textId="6BEEE3FD" w:rsidR="00256387" w:rsidRPr="00AF3980" w:rsidRDefault="00256387" w:rsidP="00C016B2">
    <w:pPr>
      <w:pStyle w:val="Footer"/>
    </w:pPr>
    <w:r w:rsidRPr="00AF3980">
      <w:t>CA Building Energy Efficiency Standards - 201</w:t>
    </w:r>
    <w:r>
      <w:t>9</w:t>
    </w:r>
    <w:r w:rsidRPr="00AF3980">
      <w:t xml:space="preserve"> Residential Compliance</w:t>
    </w:r>
    <w:r w:rsidRPr="00AF3980">
      <w:tab/>
    </w:r>
    <w:del w:id="41" w:author="Smith, Alexis@Energy" w:date="2020-03-06T10:45:00Z">
      <w:r w:rsidDel="006C3E2C">
        <w:delText xml:space="preserve">January </w:delText>
      </w:r>
    </w:del>
    <w:ins w:id="42" w:author="Smith, Alexis@Energy" w:date="2020-03-06T10:45:00Z">
      <w:r w:rsidR="006C3E2C">
        <w:t xml:space="preserve">March </w:t>
      </w:r>
    </w:ins>
    <w:r>
      <w:t>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1FC9F9" w14:textId="77777777" w:rsidR="00256387" w:rsidRDefault="00256387">
      <w:r>
        <w:separator/>
      </w:r>
    </w:p>
  </w:footnote>
  <w:footnote w:type="continuationSeparator" w:id="0">
    <w:p w14:paraId="4955B3F0" w14:textId="77777777" w:rsidR="00256387" w:rsidRDefault="00256387">
      <w:r>
        <w:continuationSeparator/>
      </w:r>
    </w:p>
  </w:footnote>
  <w:footnote w:type="continuationNotice" w:id="1">
    <w:p w14:paraId="20464CEF" w14:textId="77777777" w:rsidR="00256387" w:rsidRDefault="0025638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E5B6B" w14:textId="77777777" w:rsidR="00256387" w:rsidRDefault="00C82376">
    <w:pPr>
      <w:pStyle w:val="Header"/>
    </w:pPr>
    <w:r>
      <w:rPr>
        <w:noProof/>
      </w:rPr>
      <w:pict w14:anchorId="517E5B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14157" o:spid="_x0000_s2051"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E5B6C" w14:textId="52DEC507" w:rsidR="00256387" w:rsidRPr="007770C5" w:rsidRDefault="00C82376" w:rsidP="00A11522">
    <w:pPr>
      <w:suppressAutoHyphens/>
      <w:ind w:left="-90"/>
      <w:rPr>
        <w:rFonts w:ascii="Arial" w:hAnsi="Arial" w:cs="Arial"/>
        <w:sz w:val="14"/>
        <w:szCs w:val="14"/>
      </w:rPr>
    </w:pPr>
    <w:r>
      <w:rPr>
        <w:rFonts w:ascii="Arial" w:hAnsi="Arial" w:cs="Arial"/>
        <w:noProof/>
        <w:sz w:val="14"/>
        <w:szCs w:val="14"/>
      </w:rPr>
      <w:pict w14:anchorId="517E5B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14158" o:spid="_x0000_s2052"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256387" w:rsidRPr="007770C5">
      <w:rPr>
        <w:rFonts w:ascii="Arial" w:hAnsi="Arial" w:cs="Arial"/>
        <w:sz w:val="14"/>
        <w:szCs w:val="14"/>
      </w:rPr>
      <w:t>STATE OF CALIFORNIA</w:t>
    </w:r>
  </w:p>
  <w:p w14:paraId="517E5B6D" w14:textId="1B3E0921" w:rsidR="00256387" w:rsidRPr="007770C5" w:rsidRDefault="00256387" w:rsidP="00A11522">
    <w:pPr>
      <w:suppressAutoHyphens/>
      <w:ind w:left="-90"/>
      <w:rPr>
        <w:rFonts w:ascii="Arial" w:hAnsi="Arial" w:cs="Arial"/>
        <w:b/>
        <w:sz w:val="24"/>
        <w:szCs w:val="24"/>
      </w:rPr>
    </w:pPr>
    <w:r w:rsidRPr="00677AAC">
      <w:rPr>
        <w:rFonts w:ascii="Arial" w:hAnsi="Arial"/>
        <w:noProof/>
        <w:sz w:val="14"/>
      </w:rPr>
      <w:drawing>
        <wp:anchor distT="0" distB="0" distL="114300" distR="114300" simplePos="0" relativeHeight="251658249" behindDoc="0" locked="0" layoutInCell="1" allowOverlap="1" wp14:anchorId="517E5B9C" wp14:editId="527F0CA3">
          <wp:simplePos x="0" y="0"/>
          <wp:positionH relativeFrom="margin">
            <wp:posOffset>6629400</wp:posOffset>
          </wp:positionH>
          <wp:positionV relativeFrom="margin">
            <wp:posOffset>-1304925</wp:posOffset>
          </wp:positionV>
          <wp:extent cx="313055" cy="274320"/>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313055" cy="274320"/>
                  </a:xfrm>
                  <a:prstGeom prst="rect">
                    <a:avLst/>
                  </a:prstGeom>
                  <a:noFill/>
                </pic:spPr>
              </pic:pic>
            </a:graphicData>
          </a:graphic>
          <wp14:sizeRelV relativeFrom="margin">
            <wp14:pctHeight>0</wp14:pctHeight>
          </wp14:sizeRelV>
        </wp:anchor>
      </w:drawing>
    </w:r>
    <w:r>
      <w:rPr>
        <w:rFonts w:ascii="Arial" w:hAnsi="Arial" w:cs="Arial"/>
        <w:b/>
        <w:sz w:val="24"/>
        <w:szCs w:val="24"/>
      </w:rPr>
      <w:t>REFRIGERANT CHARGE VERIFICATION</w:t>
    </w:r>
  </w:p>
  <w:p w14:paraId="517E5B6E" w14:textId="100EA05B" w:rsidR="00256387" w:rsidRPr="007770C5" w:rsidRDefault="00256387" w:rsidP="00A11522">
    <w:pPr>
      <w:suppressAutoHyphens/>
      <w:ind w:left="-90"/>
      <w:rPr>
        <w:rFonts w:ascii="Arial" w:hAnsi="Arial" w:cs="Arial"/>
        <w:sz w:val="14"/>
        <w:szCs w:val="14"/>
      </w:rPr>
    </w:pPr>
    <w:r>
      <w:rPr>
        <w:rFonts w:ascii="Arial" w:hAnsi="Arial" w:cs="Arial"/>
        <w:sz w:val="14"/>
        <w:szCs w:val="14"/>
      </w:rPr>
      <w:t>CEC-CF2R-MCH-25f-F</w:t>
    </w:r>
    <w:r w:rsidRPr="007770C5">
      <w:rPr>
        <w:rFonts w:ascii="Arial" w:hAnsi="Arial" w:cs="Arial"/>
        <w:sz w:val="14"/>
        <w:szCs w:val="14"/>
      </w:rPr>
      <w:t xml:space="preserve"> (Revised </w:t>
    </w:r>
    <w:r>
      <w:rPr>
        <w:rFonts w:ascii="Arial" w:hAnsi="Arial" w:cs="Arial"/>
        <w:sz w:val="14"/>
        <w:szCs w:val="14"/>
      </w:rPr>
      <w:t>0</w:t>
    </w:r>
    <w:ins w:id="1" w:author="Smith, Alexis@Energy" w:date="2020-03-06T10:44:00Z">
      <w:r w:rsidR="006C3E2C">
        <w:rPr>
          <w:rFonts w:ascii="Arial" w:hAnsi="Arial" w:cs="Arial"/>
          <w:sz w:val="14"/>
          <w:szCs w:val="14"/>
        </w:rPr>
        <w:t>3</w:t>
      </w:r>
    </w:ins>
    <w:del w:id="2" w:author="Smith, Alexis@Energy" w:date="2020-03-06T10:44:00Z">
      <w:r w:rsidDel="006C3E2C">
        <w:rPr>
          <w:rFonts w:ascii="Arial" w:hAnsi="Arial" w:cs="Arial"/>
          <w:sz w:val="14"/>
          <w:szCs w:val="14"/>
        </w:rPr>
        <w:delText>1</w:delText>
      </w:r>
    </w:del>
    <w:r>
      <w:rPr>
        <w:rFonts w:ascii="Arial" w:hAnsi="Arial" w:cs="Arial"/>
        <w:sz w:val="14"/>
        <w:szCs w:val="14"/>
      </w:rPr>
      <w:t>/20</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82"/>
      <w:gridCol w:w="3032"/>
      <w:gridCol w:w="2685"/>
    </w:tblGrid>
    <w:tr w:rsidR="00256387" w:rsidRPr="00BC482D" w14:paraId="517E5B71" w14:textId="77777777" w:rsidTr="00A11522">
      <w:trPr>
        <w:cantSplit/>
        <w:trHeight w:val="288"/>
      </w:trPr>
      <w:tc>
        <w:tcPr>
          <w:tcW w:w="3749" w:type="pct"/>
          <w:gridSpan w:val="2"/>
          <w:tcBorders>
            <w:right w:val="nil"/>
          </w:tcBorders>
          <w:vAlign w:val="center"/>
        </w:tcPr>
        <w:p w14:paraId="517E5B6F" w14:textId="77777777" w:rsidR="00256387" w:rsidRPr="00EF7B32" w:rsidRDefault="00256387" w:rsidP="00BC482D">
          <w:pPr>
            <w:pStyle w:val="Style17"/>
            <w:rPr>
              <w:rFonts w:ascii="Calibri" w:hAnsi="Calibri"/>
              <w:b/>
              <w:sz w:val="20"/>
            </w:rPr>
          </w:pPr>
          <w:r w:rsidRPr="00EF7B32">
            <w:rPr>
              <w:rFonts w:ascii="Calibri" w:hAnsi="Calibri"/>
              <w:sz w:val="20"/>
            </w:rPr>
            <w:t>CERTIFICATE OF INSTALLATION</w:t>
          </w:r>
        </w:p>
      </w:tc>
      <w:tc>
        <w:tcPr>
          <w:tcW w:w="1251" w:type="pct"/>
          <w:tcBorders>
            <w:left w:val="nil"/>
          </w:tcBorders>
          <w:tcMar>
            <w:left w:w="115" w:type="dxa"/>
            <w:right w:w="115" w:type="dxa"/>
          </w:tcMar>
          <w:vAlign w:val="center"/>
        </w:tcPr>
        <w:p w14:paraId="517E5B70" w14:textId="77777777" w:rsidR="00256387" w:rsidRPr="00EF7B32" w:rsidRDefault="00256387" w:rsidP="00965F51">
          <w:pPr>
            <w:pStyle w:val="Style18"/>
            <w:rPr>
              <w:rFonts w:ascii="Calibri" w:hAnsi="Calibri"/>
              <w:b/>
              <w:sz w:val="20"/>
            </w:rPr>
          </w:pPr>
          <w:r w:rsidRPr="00EF7B32">
            <w:rPr>
              <w:rFonts w:ascii="Calibri" w:hAnsi="Calibri"/>
              <w:sz w:val="20"/>
            </w:rPr>
            <w:t>CF2R-MCH-25-</w:t>
          </w:r>
          <w:r>
            <w:rPr>
              <w:rFonts w:ascii="Calibri" w:hAnsi="Calibri"/>
              <w:sz w:val="20"/>
            </w:rPr>
            <w:t>E</w:t>
          </w:r>
        </w:p>
      </w:tc>
    </w:tr>
    <w:tr w:rsidR="00256387" w:rsidRPr="00BC482D" w14:paraId="517E5B74" w14:textId="77777777" w:rsidTr="00A11522">
      <w:trPr>
        <w:cantSplit/>
        <w:trHeight w:val="288"/>
      </w:trPr>
      <w:tc>
        <w:tcPr>
          <w:tcW w:w="2353" w:type="pct"/>
          <w:tcBorders>
            <w:right w:val="nil"/>
          </w:tcBorders>
        </w:tcPr>
        <w:p w14:paraId="517E5B72" w14:textId="77777777" w:rsidR="00256387" w:rsidRPr="00BC482D" w:rsidRDefault="00256387" w:rsidP="00BC482D">
          <w:pPr>
            <w:pStyle w:val="Style19"/>
            <w:rPr>
              <w:rFonts w:ascii="Calibri" w:hAnsi="Calibri"/>
              <w:sz w:val="12"/>
              <w:szCs w:val="12"/>
            </w:rPr>
          </w:pPr>
          <w:r>
            <w:rPr>
              <w:rFonts w:ascii="Calibri" w:hAnsi="Calibri"/>
            </w:rPr>
            <w:t>Refrigerant Charge Verification – Packaged System</w:t>
          </w:r>
        </w:p>
      </w:tc>
      <w:tc>
        <w:tcPr>
          <w:tcW w:w="2647" w:type="pct"/>
          <w:gridSpan w:val="2"/>
          <w:tcBorders>
            <w:left w:val="nil"/>
          </w:tcBorders>
        </w:tcPr>
        <w:p w14:paraId="517E5B73" w14:textId="4E54DCBD" w:rsidR="00256387" w:rsidRPr="00BC482D" w:rsidRDefault="00256387" w:rsidP="00BC482D">
          <w:pPr>
            <w:tabs>
              <w:tab w:val="right" w:pos="10543"/>
            </w:tabs>
            <w:jc w:val="right"/>
            <w:rPr>
              <w:rFonts w:ascii="Calibri" w:hAnsi="Calibri"/>
              <w:sz w:val="12"/>
              <w:szCs w:val="12"/>
            </w:rPr>
          </w:pPr>
          <w:r w:rsidRPr="00BC482D">
            <w:rPr>
              <w:rFonts w:ascii="Calibri" w:hAnsi="Calibri"/>
              <w:bCs/>
            </w:rPr>
            <w:t xml:space="preserve">(Page </w:t>
          </w:r>
          <w:r w:rsidRPr="00BC482D">
            <w:rPr>
              <w:rFonts w:ascii="Calibri" w:hAnsi="Calibri"/>
              <w:bCs/>
            </w:rPr>
            <w:fldChar w:fldCharType="begin"/>
          </w:r>
          <w:r w:rsidRPr="00BC482D">
            <w:rPr>
              <w:rFonts w:ascii="Calibri" w:hAnsi="Calibri"/>
              <w:bCs/>
            </w:rPr>
            <w:instrText xml:space="preserve"> PAGE   \* MERGEFORMAT </w:instrText>
          </w:r>
          <w:r w:rsidRPr="00BC482D">
            <w:rPr>
              <w:rFonts w:ascii="Calibri" w:hAnsi="Calibri"/>
              <w:bCs/>
            </w:rPr>
            <w:fldChar w:fldCharType="separate"/>
          </w:r>
          <w:r w:rsidR="00C82376">
            <w:rPr>
              <w:rFonts w:ascii="Calibri" w:hAnsi="Calibri"/>
              <w:bCs/>
              <w:noProof/>
            </w:rPr>
            <w:t>1</w:t>
          </w:r>
          <w:r w:rsidRPr="00BC482D">
            <w:rPr>
              <w:rFonts w:ascii="Calibri" w:hAnsi="Calibri"/>
              <w:bCs/>
            </w:rPr>
            <w:fldChar w:fldCharType="end"/>
          </w:r>
          <w:r w:rsidRPr="00BC482D">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C82376">
            <w:rPr>
              <w:rFonts w:ascii="Calibri" w:hAnsi="Calibri"/>
              <w:bCs/>
              <w:noProof/>
            </w:rPr>
            <w:t>3</w:t>
          </w:r>
          <w:r>
            <w:rPr>
              <w:rFonts w:ascii="Calibri" w:hAnsi="Calibri"/>
              <w:bCs/>
              <w:noProof/>
            </w:rPr>
            <w:fldChar w:fldCharType="end"/>
          </w:r>
          <w:r w:rsidRPr="00BC482D">
            <w:rPr>
              <w:rFonts w:ascii="Calibri" w:hAnsi="Calibri"/>
              <w:bCs/>
            </w:rPr>
            <w:t>)</w:t>
          </w:r>
        </w:p>
      </w:tc>
    </w:tr>
    <w:tr w:rsidR="00256387" w:rsidRPr="00BC482D" w14:paraId="517E5B78" w14:textId="77777777" w:rsidTr="00A11522">
      <w:trPr>
        <w:cantSplit/>
        <w:trHeight w:val="288"/>
      </w:trPr>
      <w:tc>
        <w:tcPr>
          <w:tcW w:w="0" w:type="auto"/>
        </w:tcPr>
        <w:p w14:paraId="517E5B75" w14:textId="77777777" w:rsidR="00256387" w:rsidRPr="00BC482D" w:rsidRDefault="00256387" w:rsidP="00BC482D">
          <w:pPr>
            <w:pStyle w:val="Style20"/>
            <w:rPr>
              <w:rFonts w:ascii="Calibri" w:hAnsi="Calibri"/>
            </w:rPr>
          </w:pPr>
          <w:r w:rsidRPr="00BC482D">
            <w:rPr>
              <w:rFonts w:ascii="Calibri" w:hAnsi="Calibri"/>
            </w:rPr>
            <w:t>Project Name:</w:t>
          </w:r>
        </w:p>
      </w:tc>
      <w:tc>
        <w:tcPr>
          <w:tcW w:w="1404" w:type="pct"/>
        </w:tcPr>
        <w:p w14:paraId="517E5B76" w14:textId="77777777" w:rsidR="00256387" w:rsidRPr="00BC482D" w:rsidRDefault="00256387" w:rsidP="00BC482D">
          <w:pPr>
            <w:pStyle w:val="Style20"/>
            <w:rPr>
              <w:rFonts w:ascii="Calibri" w:hAnsi="Calibri"/>
            </w:rPr>
          </w:pPr>
          <w:r w:rsidRPr="00BC482D">
            <w:rPr>
              <w:rFonts w:ascii="Calibri" w:hAnsi="Calibri"/>
            </w:rPr>
            <w:t>Enforcement Agency:</w:t>
          </w:r>
        </w:p>
      </w:tc>
      <w:tc>
        <w:tcPr>
          <w:tcW w:w="1251" w:type="pct"/>
        </w:tcPr>
        <w:p w14:paraId="517E5B77" w14:textId="77777777" w:rsidR="00256387" w:rsidRPr="00BC482D" w:rsidRDefault="00256387" w:rsidP="00BC482D">
          <w:pPr>
            <w:pStyle w:val="Style20"/>
            <w:rPr>
              <w:rFonts w:ascii="Calibri" w:hAnsi="Calibri"/>
            </w:rPr>
          </w:pPr>
          <w:r w:rsidRPr="00BC482D">
            <w:rPr>
              <w:rFonts w:ascii="Calibri" w:hAnsi="Calibri"/>
            </w:rPr>
            <w:t>Permit Number:</w:t>
          </w:r>
        </w:p>
      </w:tc>
    </w:tr>
    <w:tr w:rsidR="00256387" w:rsidRPr="00BC482D" w14:paraId="517E5B7C" w14:textId="77777777" w:rsidTr="00A11522">
      <w:trPr>
        <w:cantSplit/>
        <w:trHeight w:val="288"/>
      </w:trPr>
      <w:tc>
        <w:tcPr>
          <w:tcW w:w="0" w:type="auto"/>
        </w:tcPr>
        <w:p w14:paraId="517E5B79" w14:textId="77777777" w:rsidR="00256387" w:rsidRPr="00BC482D" w:rsidRDefault="00256387" w:rsidP="00BC482D">
          <w:pPr>
            <w:pStyle w:val="Style20"/>
            <w:rPr>
              <w:rFonts w:ascii="Calibri" w:hAnsi="Calibri"/>
              <w:vertAlign w:val="superscript"/>
            </w:rPr>
          </w:pPr>
          <w:r w:rsidRPr="00BC482D">
            <w:rPr>
              <w:rFonts w:ascii="Calibri" w:hAnsi="Calibri"/>
            </w:rPr>
            <w:t>Dwelling Address:</w:t>
          </w:r>
        </w:p>
      </w:tc>
      <w:tc>
        <w:tcPr>
          <w:tcW w:w="1404" w:type="pct"/>
        </w:tcPr>
        <w:p w14:paraId="517E5B7A" w14:textId="5F56A552" w:rsidR="00256387" w:rsidRPr="00BC482D" w:rsidRDefault="00256387" w:rsidP="00BC482D">
          <w:pPr>
            <w:pStyle w:val="Style20"/>
            <w:rPr>
              <w:rFonts w:ascii="Calibri" w:hAnsi="Calibri"/>
              <w:vertAlign w:val="superscript"/>
            </w:rPr>
          </w:pPr>
          <w:r w:rsidRPr="00BC482D">
            <w:rPr>
              <w:rFonts w:ascii="Calibri" w:hAnsi="Calibri"/>
            </w:rPr>
            <w:t>City</w:t>
          </w:r>
          <w:r>
            <w:rPr>
              <w:rFonts w:ascii="Calibri" w:hAnsi="Calibri"/>
            </w:rPr>
            <w:t>:</w:t>
          </w:r>
        </w:p>
      </w:tc>
      <w:tc>
        <w:tcPr>
          <w:tcW w:w="1251" w:type="pct"/>
        </w:tcPr>
        <w:p w14:paraId="517E5B7B" w14:textId="1A112903" w:rsidR="00256387" w:rsidRPr="00BC482D" w:rsidRDefault="00256387" w:rsidP="00BC482D">
          <w:pPr>
            <w:pStyle w:val="Style20"/>
            <w:rPr>
              <w:rFonts w:ascii="Calibri" w:hAnsi="Calibri"/>
              <w:vertAlign w:val="superscript"/>
            </w:rPr>
          </w:pPr>
          <w:r w:rsidRPr="00BC482D">
            <w:rPr>
              <w:rFonts w:ascii="Calibri" w:hAnsi="Calibri"/>
            </w:rPr>
            <w:t>Zip Code</w:t>
          </w:r>
          <w:r>
            <w:rPr>
              <w:rFonts w:ascii="Calibri" w:hAnsi="Calibri"/>
            </w:rPr>
            <w:t>:</w:t>
          </w:r>
        </w:p>
      </w:tc>
    </w:tr>
  </w:tbl>
  <w:p w14:paraId="517E5B7E" w14:textId="77777777" w:rsidR="00256387" w:rsidRPr="00BC482D" w:rsidRDefault="00256387">
    <w:pPr>
      <w:pStyle w:val="Header"/>
      <w:rPr>
        <w:rFonts w:ascii="Calibri" w:hAnsi="Calibr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E5B82" w14:textId="77777777" w:rsidR="00256387" w:rsidRDefault="00C82376">
    <w:pPr>
      <w:pStyle w:val="Header"/>
    </w:pPr>
    <w:r>
      <w:rPr>
        <w:noProof/>
      </w:rPr>
      <w:pict w14:anchorId="517E5B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14156" o:spid="_x0000_s2050"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E5B84" w14:textId="77777777" w:rsidR="00256387" w:rsidRDefault="00C82376">
    <w:pPr>
      <w:pStyle w:val="Header"/>
    </w:pPr>
    <w:r>
      <w:rPr>
        <w:noProof/>
      </w:rPr>
      <w:pict w14:anchorId="517E5B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14160" o:spid="_x0000_s2054"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256387" w:rsidRPr="00421752" w14:paraId="517E5B87" w14:textId="77777777" w:rsidTr="00421752">
      <w:trPr>
        <w:cantSplit/>
        <w:trHeight w:val="288"/>
      </w:trPr>
      <w:tc>
        <w:tcPr>
          <w:tcW w:w="4016" w:type="pct"/>
          <w:gridSpan w:val="2"/>
          <w:tcBorders>
            <w:right w:val="nil"/>
          </w:tcBorders>
          <w:vAlign w:val="center"/>
        </w:tcPr>
        <w:p w14:paraId="517E5B85" w14:textId="7DFE26F6" w:rsidR="00256387" w:rsidRPr="00421752" w:rsidRDefault="00256387" w:rsidP="00BC482D">
          <w:pPr>
            <w:pStyle w:val="Style17"/>
            <w:rPr>
              <w:rFonts w:ascii="Calibri" w:hAnsi="Calibri"/>
              <w:b/>
              <w:sz w:val="20"/>
            </w:rPr>
          </w:pPr>
          <w:r w:rsidRPr="00421752">
            <w:rPr>
              <w:rFonts w:ascii="Calibri" w:hAnsi="Calibri"/>
              <w:sz w:val="20"/>
            </w:rPr>
            <w:t>CERTIFICATE OF INSTALLATION</w:t>
          </w:r>
          <w:r>
            <w:rPr>
              <w:rFonts w:ascii="Calibri" w:hAnsi="Calibri"/>
              <w:sz w:val="20"/>
            </w:rPr>
            <w:t xml:space="preserve"> – USER INSTRUCTIONS</w:t>
          </w:r>
        </w:p>
      </w:tc>
      <w:tc>
        <w:tcPr>
          <w:tcW w:w="984" w:type="pct"/>
          <w:tcBorders>
            <w:left w:val="nil"/>
          </w:tcBorders>
          <w:tcMar>
            <w:left w:w="115" w:type="dxa"/>
            <w:right w:w="115" w:type="dxa"/>
          </w:tcMar>
          <w:vAlign w:val="center"/>
        </w:tcPr>
        <w:p w14:paraId="517E5B86" w14:textId="77777777" w:rsidR="00256387" w:rsidRPr="00421752" w:rsidRDefault="00256387" w:rsidP="00965F51">
          <w:pPr>
            <w:pStyle w:val="Style18"/>
            <w:rPr>
              <w:rFonts w:ascii="Calibri" w:hAnsi="Calibri"/>
              <w:b/>
              <w:sz w:val="20"/>
            </w:rPr>
          </w:pPr>
          <w:r w:rsidRPr="00421752">
            <w:rPr>
              <w:rFonts w:ascii="Calibri" w:hAnsi="Calibri"/>
              <w:sz w:val="20"/>
            </w:rPr>
            <w:t>CF2R-MCH-25</w:t>
          </w:r>
          <w:r>
            <w:rPr>
              <w:rFonts w:ascii="Calibri" w:hAnsi="Calibri"/>
              <w:sz w:val="20"/>
            </w:rPr>
            <w:t>f</w:t>
          </w:r>
          <w:r w:rsidRPr="00421752">
            <w:rPr>
              <w:rFonts w:ascii="Calibri" w:hAnsi="Calibri"/>
              <w:sz w:val="20"/>
            </w:rPr>
            <w:t>-</w:t>
          </w:r>
          <w:r>
            <w:rPr>
              <w:rFonts w:ascii="Calibri" w:hAnsi="Calibri"/>
              <w:sz w:val="20"/>
            </w:rPr>
            <w:t>E</w:t>
          </w:r>
        </w:p>
      </w:tc>
    </w:tr>
    <w:tr w:rsidR="00256387" w:rsidRPr="00BC482D" w14:paraId="517E5B8A" w14:textId="77777777" w:rsidTr="00BC482D">
      <w:trPr>
        <w:cantSplit/>
        <w:trHeight w:val="288"/>
      </w:trPr>
      <w:tc>
        <w:tcPr>
          <w:tcW w:w="2500" w:type="pct"/>
          <w:tcBorders>
            <w:right w:val="nil"/>
          </w:tcBorders>
        </w:tcPr>
        <w:p w14:paraId="517E5B88" w14:textId="77777777" w:rsidR="00256387" w:rsidRPr="00BC482D" w:rsidRDefault="00256387" w:rsidP="00BC482D">
          <w:pPr>
            <w:pStyle w:val="Style19"/>
            <w:rPr>
              <w:rFonts w:ascii="Calibri" w:hAnsi="Calibri"/>
              <w:sz w:val="12"/>
              <w:szCs w:val="12"/>
            </w:rPr>
          </w:pPr>
          <w:r>
            <w:rPr>
              <w:rFonts w:ascii="Calibri" w:hAnsi="Calibri"/>
            </w:rPr>
            <w:t>Refrigerant Charge Verification – Packaged System – MCH-25f</w:t>
          </w:r>
        </w:p>
      </w:tc>
      <w:tc>
        <w:tcPr>
          <w:tcW w:w="2500" w:type="pct"/>
          <w:gridSpan w:val="2"/>
          <w:tcBorders>
            <w:left w:val="nil"/>
          </w:tcBorders>
        </w:tcPr>
        <w:p w14:paraId="517E5B89" w14:textId="7C32A6D2" w:rsidR="00256387" w:rsidRPr="00BC482D" w:rsidRDefault="00256387" w:rsidP="00BC482D">
          <w:pPr>
            <w:tabs>
              <w:tab w:val="right" w:pos="10543"/>
            </w:tabs>
            <w:jc w:val="right"/>
            <w:rPr>
              <w:rFonts w:ascii="Calibri" w:hAnsi="Calibri"/>
              <w:sz w:val="12"/>
              <w:szCs w:val="12"/>
            </w:rPr>
          </w:pPr>
          <w:r w:rsidRPr="00BC482D">
            <w:rPr>
              <w:rFonts w:ascii="Calibri" w:hAnsi="Calibri"/>
              <w:bCs/>
            </w:rPr>
            <w:t xml:space="preserve">(Page </w:t>
          </w:r>
          <w:r w:rsidRPr="00BC482D">
            <w:rPr>
              <w:rFonts w:ascii="Calibri" w:hAnsi="Calibri"/>
              <w:bCs/>
            </w:rPr>
            <w:fldChar w:fldCharType="begin"/>
          </w:r>
          <w:r w:rsidRPr="00BC482D">
            <w:rPr>
              <w:rFonts w:ascii="Calibri" w:hAnsi="Calibri"/>
              <w:bCs/>
            </w:rPr>
            <w:instrText xml:space="preserve"> PAGE   \* MERGEFORMAT </w:instrText>
          </w:r>
          <w:r w:rsidRPr="00BC482D">
            <w:rPr>
              <w:rFonts w:ascii="Calibri" w:hAnsi="Calibri"/>
              <w:bCs/>
            </w:rPr>
            <w:fldChar w:fldCharType="separate"/>
          </w:r>
          <w:r w:rsidR="00C82376">
            <w:rPr>
              <w:rFonts w:ascii="Calibri" w:hAnsi="Calibri"/>
              <w:bCs/>
              <w:noProof/>
            </w:rPr>
            <w:t>2</w:t>
          </w:r>
          <w:r w:rsidRPr="00BC482D">
            <w:rPr>
              <w:rFonts w:ascii="Calibri" w:hAnsi="Calibri"/>
              <w:bCs/>
            </w:rPr>
            <w:fldChar w:fldCharType="end"/>
          </w:r>
          <w:r w:rsidRPr="00BC482D">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C82376">
            <w:rPr>
              <w:rFonts w:ascii="Calibri" w:hAnsi="Calibri"/>
              <w:bCs/>
              <w:noProof/>
            </w:rPr>
            <w:t>2</w:t>
          </w:r>
          <w:r>
            <w:rPr>
              <w:rFonts w:ascii="Calibri" w:hAnsi="Calibri"/>
              <w:bCs/>
              <w:noProof/>
            </w:rPr>
            <w:fldChar w:fldCharType="end"/>
          </w:r>
          <w:r w:rsidRPr="00BC482D">
            <w:rPr>
              <w:rFonts w:ascii="Calibri" w:hAnsi="Calibri"/>
              <w:bCs/>
            </w:rPr>
            <w:t>)</w:t>
          </w:r>
        </w:p>
      </w:tc>
    </w:tr>
  </w:tbl>
  <w:p w14:paraId="517E5B8C" w14:textId="1A29A581" w:rsidR="00256387" w:rsidRPr="00BC482D" w:rsidRDefault="00C82376">
    <w:pPr>
      <w:pStyle w:val="Header"/>
      <w:rPr>
        <w:rFonts w:ascii="Calibri" w:hAnsi="Calibri"/>
      </w:rPr>
    </w:pPr>
    <w:r>
      <w:rPr>
        <w:rFonts w:ascii="Calibri" w:hAnsi="Calibri"/>
        <w:noProof/>
      </w:rPr>
      <w:pict w14:anchorId="517E5B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14161" o:spid="_x0000_s2060"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E5B8E" w14:textId="77777777" w:rsidR="00256387" w:rsidRDefault="00C82376">
    <w:pPr>
      <w:pStyle w:val="Header"/>
    </w:pPr>
    <w:r>
      <w:rPr>
        <w:noProof/>
      </w:rPr>
      <w:pict w14:anchorId="517E5B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14159" o:spid="_x0000_s2053"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E5B8F" w14:textId="77777777" w:rsidR="00256387" w:rsidRDefault="00C82376">
    <w:pPr>
      <w:pStyle w:val="Header"/>
    </w:pPr>
    <w:r>
      <w:rPr>
        <w:noProof/>
      </w:rPr>
      <w:pict w14:anchorId="517E5B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14163" o:spid="_x0000_s2057"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256387" w:rsidRPr="00421752" w14:paraId="517E5B92" w14:textId="77777777" w:rsidTr="00421752">
      <w:trPr>
        <w:cantSplit/>
        <w:trHeight w:val="288"/>
      </w:trPr>
      <w:tc>
        <w:tcPr>
          <w:tcW w:w="4016" w:type="pct"/>
          <w:gridSpan w:val="2"/>
          <w:tcBorders>
            <w:right w:val="nil"/>
          </w:tcBorders>
          <w:vAlign w:val="center"/>
        </w:tcPr>
        <w:p w14:paraId="517E5B90" w14:textId="0BF09583" w:rsidR="00256387" w:rsidRPr="00421752" w:rsidRDefault="00256387" w:rsidP="00BC482D">
          <w:pPr>
            <w:pStyle w:val="Style17"/>
            <w:rPr>
              <w:rFonts w:ascii="Calibri" w:hAnsi="Calibri"/>
              <w:b/>
              <w:sz w:val="20"/>
            </w:rPr>
          </w:pPr>
          <w:r w:rsidRPr="00421752">
            <w:rPr>
              <w:rFonts w:ascii="Calibri" w:hAnsi="Calibri"/>
              <w:sz w:val="20"/>
            </w:rPr>
            <w:t>CERTIFICATE OF INSTALLATION</w:t>
          </w:r>
          <w:r>
            <w:rPr>
              <w:rFonts w:ascii="Calibri" w:hAnsi="Calibri"/>
              <w:sz w:val="20"/>
            </w:rPr>
            <w:t xml:space="preserve"> – </w:t>
          </w:r>
          <w:r w:rsidRPr="00FD5856">
            <w:rPr>
              <w:rFonts w:ascii="Calibri" w:hAnsi="Calibri"/>
              <w:sz w:val="20"/>
            </w:rPr>
            <w:t>DATA FIELD DEFINITIONS AND CALCULATIONS</w:t>
          </w:r>
        </w:p>
      </w:tc>
      <w:tc>
        <w:tcPr>
          <w:tcW w:w="984" w:type="pct"/>
          <w:tcBorders>
            <w:left w:val="nil"/>
          </w:tcBorders>
          <w:tcMar>
            <w:left w:w="115" w:type="dxa"/>
            <w:right w:w="115" w:type="dxa"/>
          </w:tcMar>
          <w:vAlign w:val="center"/>
        </w:tcPr>
        <w:p w14:paraId="517E5B91" w14:textId="77777777" w:rsidR="00256387" w:rsidRPr="00421752" w:rsidRDefault="00256387" w:rsidP="00965F51">
          <w:pPr>
            <w:pStyle w:val="Style18"/>
            <w:rPr>
              <w:rFonts w:ascii="Calibri" w:hAnsi="Calibri"/>
              <w:b/>
              <w:sz w:val="20"/>
            </w:rPr>
          </w:pPr>
          <w:r w:rsidRPr="00421752">
            <w:rPr>
              <w:rFonts w:ascii="Calibri" w:hAnsi="Calibri"/>
              <w:sz w:val="20"/>
            </w:rPr>
            <w:t>CF2R-MCH-25</w:t>
          </w:r>
          <w:r>
            <w:rPr>
              <w:rFonts w:ascii="Calibri" w:hAnsi="Calibri"/>
              <w:sz w:val="20"/>
            </w:rPr>
            <w:t>f</w:t>
          </w:r>
          <w:r w:rsidRPr="00421752">
            <w:rPr>
              <w:rFonts w:ascii="Calibri" w:hAnsi="Calibri"/>
              <w:sz w:val="20"/>
            </w:rPr>
            <w:t>-</w:t>
          </w:r>
          <w:r>
            <w:rPr>
              <w:rFonts w:ascii="Calibri" w:hAnsi="Calibri"/>
              <w:sz w:val="20"/>
            </w:rPr>
            <w:t>E</w:t>
          </w:r>
        </w:p>
      </w:tc>
    </w:tr>
    <w:tr w:rsidR="00256387" w:rsidRPr="00BC482D" w14:paraId="517E5B95" w14:textId="77777777" w:rsidTr="00BC482D">
      <w:trPr>
        <w:cantSplit/>
        <w:trHeight w:val="288"/>
      </w:trPr>
      <w:tc>
        <w:tcPr>
          <w:tcW w:w="2500" w:type="pct"/>
          <w:tcBorders>
            <w:right w:val="nil"/>
          </w:tcBorders>
        </w:tcPr>
        <w:p w14:paraId="517E5B93" w14:textId="77777777" w:rsidR="00256387" w:rsidRPr="00BC482D" w:rsidRDefault="00256387" w:rsidP="00BC482D">
          <w:pPr>
            <w:pStyle w:val="Style19"/>
            <w:rPr>
              <w:rFonts w:ascii="Calibri" w:hAnsi="Calibri"/>
              <w:sz w:val="12"/>
              <w:szCs w:val="12"/>
            </w:rPr>
          </w:pPr>
          <w:r>
            <w:rPr>
              <w:rFonts w:ascii="Calibri" w:hAnsi="Calibri"/>
            </w:rPr>
            <w:t>Refrigerant Charge Verification – Packaged System – MCH-25f</w:t>
          </w:r>
        </w:p>
      </w:tc>
      <w:tc>
        <w:tcPr>
          <w:tcW w:w="2500" w:type="pct"/>
          <w:gridSpan w:val="2"/>
          <w:tcBorders>
            <w:left w:val="nil"/>
          </w:tcBorders>
        </w:tcPr>
        <w:p w14:paraId="517E5B94" w14:textId="36570F7D" w:rsidR="00256387" w:rsidRPr="00BC482D" w:rsidRDefault="00256387" w:rsidP="00BC482D">
          <w:pPr>
            <w:tabs>
              <w:tab w:val="right" w:pos="10543"/>
            </w:tabs>
            <w:jc w:val="right"/>
            <w:rPr>
              <w:rFonts w:ascii="Calibri" w:hAnsi="Calibri"/>
              <w:sz w:val="12"/>
              <w:szCs w:val="12"/>
            </w:rPr>
          </w:pPr>
          <w:r w:rsidRPr="00BC482D">
            <w:rPr>
              <w:rFonts w:ascii="Calibri" w:hAnsi="Calibri"/>
              <w:bCs/>
            </w:rPr>
            <w:t xml:space="preserve">(Page </w:t>
          </w:r>
          <w:r w:rsidRPr="00BC482D">
            <w:rPr>
              <w:rFonts w:ascii="Calibri" w:hAnsi="Calibri"/>
              <w:bCs/>
            </w:rPr>
            <w:fldChar w:fldCharType="begin"/>
          </w:r>
          <w:r w:rsidRPr="00BC482D">
            <w:rPr>
              <w:rFonts w:ascii="Calibri" w:hAnsi="Calibri"/>
              <w:bCs/>
            </w:rPr>
            <w:instrText xml:space="preserve"> PAGE   \* MERGEFORMAT </w:instrText>
          </w:r>
          <w:r w:rsidRPr="00BC482D">
            <w:rPr>
              <w:rFonts w:ascii="Calibri" w:hAnsi="Calibri"/>
              <w:bCs/>
            </w:rPr>
            <w:fldChar w:fldCharType="separate"/>
          </w:r>
          <w:r w:rsidR="00C82376">
            <w:rPr>
              <w:rFonts w:ascii="Calibri" w:hAnsi="Calibri"/>
              <w:bCs/>
              <w:noProof/>
            </w:rPr>
            <w:t>5</w:t>
          </w:r>
          <w:r w:rsidRPr="00BC482D">
            <w:rPr>
              <w:rFonts w:ascii="Calibri" w:hAnsi="Calibri"/>
              <w:bCs/>
            </w:rPr>
            <w:fldChar w:fldCharType="end"/>
          </w:r>
          <w:r w:rsidRPr="00BC482D">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C82376">
            <w:rPr>
              <w:rFonts w:ascii="Calibri" w:hAnsi="Calibri"/>
              <w:bCs/>
              <w:noProof/>
            </w:rPr>
            <w:t>5</w:t>
          </w:r>
          <w:r>
            <w:rPr>
              <w:rFonts w:ascii="Calibri" w:hAnsi="Calibri"/>
              <w:bCs/>
              <w:noProof/>
            </w:rPr>
            <w:fldChar w:fldCharType="end"/>
          </w:r>
          <w:r w:rsidRPr="00BC482D">
            <w:rPr>
              <w:rFonts w:ascii="Calibri" w:hAnsi="Calibri"/>
              <w:bCs/>
            </w:rPr>
            <w:t>)</w:t>
          </w:r>
        </w:p>
      </w:tc>
    </w:tr>
  </w:tbl>
  <w:p w14:paraId="517E5B97" w14:textId="27A46C1A" w:rsidR="00256387" w:rsidRPr="00BC482D" w:rsidRDefault="00C82376">
    <w:pPr>
      <w:pStyle w:val="Header"/>
      <w:rPr>
        <w:rFonts w:ascii="Calibri" w:hAnsi="Calibri"/>
      </w:rPr>
    </w:pPr>
    <w:r>
      <w:rPr>
        <w:rFonts w:ascii="Calibri" w:hAnsi="Calibri"/>
        <w:noProof/>
      </w:rPr>
      <w:pict w14:anchorId="517E5B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14164" o:spid="_x0000_s2059"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E5B99" w14:textId="77777777" w:rsidR="00256387" w:rsidRDefault="00C82376">
    <w:pPr>
      <w:pStyle w:val="Header"/>
    </w:pPr>
    <w:r>
      <w:rPr>
        <w:noProof/>
      </w:rPr>
      <w:pict w14:anchorId="517E5B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14162" o:spid="_x0000_s2056"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0A4C3A28"/>
    <w:multiLevelType w:val="hybridMultilevel"/>
    <w:tmpl w:val="BE602426"/>
    <w:lvl w:ilvl="0" w:tplc="501E00A2">
      <w:start w:val="1"/>
      <w:numFmt w:val="decimal"/>
      <w:lvlText w:val="%1."/>
      <w:lvlJc w:val="left"/>
      <w:pPr>
        <w:ind w:left="360" w:hanging="360"/>
      </w:pPr>
      <w:rPr>
        <w:rFonts w:asciiTheme="minorHAnsi" w:hAnsiTheme="minorHAnsi"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767CAD"/>
    <w:multiLevelType w:val="multilevel"/>
    <w:tmpl w:val="26588134"/>
    <w:lvl w:ilvl="0">
      <w:start w:val="3"/>
      <w:numFmt w:val="decimal"/>
      <w:pStyle w:val="ListBullet5"/>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4" w15:restartNumberingAfterBreak="0">
    <w:nsid w:val="1055339A"/>
    <w:multiLevelType w:val="hybridMultilevel"/>
    <w:tmpl w:val="7DEC2D1C"/>
    <w:lvl w:ilvl="0" w:tplc="14FEAB52">
      <w:start w:val="1"/>
      <w:numFmt w:val="decimal"/>
      <w:lvlText w:val="%1."/>
      <w:lvlJc w:val="left"/>
      <w:pPr>
        <w:ind w:left="360" w:hanging="360"/>
      </w:pPr>
      <w:rPr>
        <w:rFonts w:cs="Times New Roman"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23A83"/>
    <w:multiLevelType w:val="hybridMultilevel"/>
    <w:tmpl w:val="B6D8140E"/>
    <w:lvl w:ilvl="0" w:tplc="0409000F">
      <w:start w:val="1"/>
      <w:numFmt w:val="decimal"/>
      <w:lvlText w:val="%1."/>
      <w:lvlJc w:val="left"/>
      <w:pPr>
        <w:ind w:left="360" w:hanging="360"/>
      </w:pPr>
      <w:rPr>
        <w:rFonts w:cs="Times New Roman"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AD4FAA"/>
    <w:multiLevelType w:val="hybridMultilevel"/>
    <w:tmpl w:val="06F2AFC0"/>
    <w:lvl w:ilvl="0" w:tplc="2C1A62F4">
      <w:start w:val="1"/>
      <w:numFmt w:val="decimal"/>
      <w:lvlText w:val="%1."/>
      <w:lvlJc w:val="left"/>
      <w:pPr>
        <w:ind w:left="360" w:hanging="360"/>
      </w:pPr>
      <w:rPr>
        <w:rFonts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BF46B38"/>
    <w:multiLevelType w:val="hybridMultilevel"/>
    <w:tmpl w:val="5114C1B0"/>
    <w:lvl w:ilvl="0" w:tplc="1DA821C6">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406203"/>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42AB4D5F"/>
    <w:multiLevelType w:val="hybridMultilevel"/>
    <w:tmpl w:val="E7705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FF4500"/>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A862B5E"/>
    <w:multiLevelType w:val="hybridMultilevel"/>
    <w:tmpl w:val="06CA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4E313D"/>
    <w:multiLevelType w:val="hybridMultilevel"/>
    <w:tmpl w:val="0BD66F82"/>
    <w:lvl w:ilvl="0" w:tplc="5F3A917A">
      <w:start w:val="1"/>
      <w:numFmt w:val="decimal"/>
      <w:lvlText w:val="%1."/>
      <w:lvlJc w:val="left"/>
      <w:pPr>
        <w:ind w:left="360" w:hanging="360"/>
      </w:pPr>
      <w:rPr>
        <w:rFonts w:cs="Times New Roman" w:hint="default"/>
        <w:sz w:val="18"/>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6802345"/>
    <w:multiLevelType w:val="hybridMultilevel"/>
    <w:tmpl w:val="A4DC0C28"/>
    <w:lvl w:ilvl="0" w:tplc="5A04D816">
      <w:start w:val="7"/>
      <w:numFmt w:val="decimal"/>
      <w:pStyle w:val="ListNumber3"/>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4" w15:restartNumberingAfterBreak="0">
    <w:nsid w:val="56C64255"/>
    <w:multiLevelType w:val="hybridMultilevel"/>
    <w:tmpl w:val="074EBF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9257613"/>
    <w:multiLevelType w:val="hybridMultilevel"/>
    <w:tmpl w:val="F922515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CA94F9B"/>
    <w:multiLevelType w:val="hybridMultilevel"/>
    <w:tmpl w:val="729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13"/>
  </w:num>
  <w:num w:numId="5">
    <w:abstractNumId w:val="11"/>
  </w:num>
  <w:num w:numId="6">
    <w:abstractNumId w:val="16"/>
  </w:num>
  <w:num w:numId="7">
    <w:abstractNumId w:val="7"/>
  </w:num>
  <w:num w:numId="8">
    <w:abstractNumId w:val="6"/>
  </w:num>
  <w:num w:numId="9">
    <w:abstractNumId w:val="14"/>
  </w:num>
  <w:num w:numId="10">
    <w:abstractNumId w:val="8"/>
  </w:num>
  <w:num w:numId="11">
    <w:abstractNumId w:val="10"/>
  </w:num>
  <w:num w:numId="12">
    <w:abstractNumId w:val="15"/>
  </w:num>
  <w:num w:numId="13">
    <w:abstractNumId w:val="5"/>
  </w:num>
  <w:num w:numId="14">
    <w:abstractNumId w:val="4"/>
  </w:num>
  <w:num w:numId="15">
    <w:abstractNumId w:val="12"/>
  </w:num>
  <w:num w:numId="16">
    <w:abstractNumId w:val="9"/>
  </w:num>
  <w:num w:numId="17">
    <w:abstractNumId w:val="6"/>
  </w:num>
  <w:num w:numId="18">
    <w:abstractNumId w:val="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A5E"/>
    <w:rsid w:val="0000356B"/>
    <w:rsid w:val="000206B5"/>
    <w:rsid w:val="00027FA2"/>
    <w:rsid w:val="000518A4"/>
    <w:rsid w:val="00062EF2"/>
    <w:rsid w:val="00067753"/>
    <w:rsid w:val="00084685"/>
    <w:rsid w:val="00097C1B"/>
    <w:rsid w:val="000B1261"/>
    <w:rsid w:val="000C0926"/>
    <w:rsid w:val="000E27BA"/>
    <w:rsid w:val="000F1B3E"/>
    <w:rsid w:val="000F4B46"/>
    <w:rsid w:val="000F564E"/>
    <w:rsid w:val="00104273"/>
    <w:rsid w:val="00122CEE"/>
    <w:rsid w:val="00124A62"/>
    <w:rsid w:val="001377CE"/>
    <w:rsid w:val="00184B7B"/>
    <w:rsid w:val="0018604B"/>
    <w:rsid w:val="001919CD"/>
    <w:rsid w:val="00191FB8"/>
    <w:rsid w:val="00193B12"/>
    <w:rsid w:val="001B1579"/>
    <w:rsid w:val="001B4749"/>
    <w:rsid w:val="001B5E51"/>
    <w:rsid w:val="001D40A4"/>
    <w:rsid w:val="001D49B7"/>
    <w:rsid w:val="001D6CBF"/>
    <w:rsid w:val="001E2E95"/>
    <w:rsid w:val="001F27DA"/>
    <w:rsid w:val="001F3053"/>
    <w:rsid w:val="002056C3"/>
    <w:rsid w:val="002137F8"/>
    <w:rsid w:val="00233489"/>
    <w:rsid w:val="0024734D"/>
    <w:rsid w:val="00256387"/>
    <w:rsid w:val="002648C5"/>
    <w:rsid w:val="002716DD"/>
    <w:rsid w:val="002A4813"/>
    <w:rsid w:val="002B57AA"/>
    <w:rsid w:val="002C5889"/>
    <w:rsid w:val="002E4FAF"/>
    <w:rsid w:val="002F74E4"/>
    <w:rsid w:val="00307FA1"/>
    <w:rsid w:val="00310CEA"/>
    <w:rsid w:val="0032702E"/>
    <w:rsid w:val="003456CB"/>
    <w:rsid w:val="00345852"/>
    <w:rsid w:val="00351272"/>
    <w:rsid w:val="003A0FF7"/>
    <w:rsid w:val="003A556F"/>
    <w:rsid w:val="003A68C2"/>
    <w:rsid w:val="003C277F"/>
    <w:rsid w:val="003C28DA"/>
    <w:rsid w:val="003C3734"/>
    <w:rsid w:val="003C5668"/>
    <w:rsid w:val="003D5AE9"/>
    <w:rsid w:val="003E1009"/>
    <w:rsid w:val="003E696D"/>
    <w:rsid w:val="003E6C90"/>
    <w:rsid w:val="004144EF"/>
    <w:rsid w:val="00414ABE"/>
    <w:rsid w:val="00417C99"/>
    <w:rsid w:val="00421752"/>
    <w:rsid w:val="00426302"/>
    <w:rsid w:val="00427FE4"/>
    <w:rsid w:val="00444467"/>
    <w:rsid w:val="004567B1"/>
    <w:rsid w:val="00473B68"/>
    <w:rsid w:val="00480A80"/>
    <w:rsid w:val="00482796"/>
    <w:rsid w:val="00483314"/>
    <w:rsid w:val="0049023B"/>
    <w:rsid w:val="004A27DE"/>
    <w:rsid w:val="004A283E"/>
    <w:rsid w:val="004A4C23"/>
    <w:rsid w:val="004B2C9A"/>
    <w:rsid w:val="004B572B"/>
    <w:rsid w:val="004C1875"/>
    <w:rsid w:val="004C42AA"/>
    <w:rsid w:val="004F3D4C"/>
    <w:rsid w:val="004F5DE9"/>
    <w:rsid w:val="005060EB"/>
    <w:rsid w:val="005217A4"/>
    <w:rsid w:val="005248DB"/>
    <w:rsid w:val="0055570D"/>
    <w:rsid w:val="0055602D"/>
    <w:rsid w:val="00560AE4"/>
    <w:rsid w:val="00577FA7"/>
    <w:rsid w:val="00596D7E"/>
    <w:rsid w:val="005B4BA0"/>
    <w:rsid w:val="005C3193"/>
    <w:rsid w:val="005C7D08"/>
    <w:rsid w:val="005D47C1"/>
    <w:rsid w:val="00601170"/>
    <w:rsid w:val="0061114D"/>
    <w:rsid w:val="00611402"/>
    <w:rsid w:val="0063030F"/>
    <w:rsid w:val="006420F8"/>
    <w:rsid w:val="00661FE9"/>
    <w:rsid w:val="00677AAC"/>
    <w:rsid w:val="006800DB"/>
    <w:rsid w:val="006A7450"/>
    <w:rsid w:val="006B1BA5"/>
    <w:rsid w:val="006B1C28"/>
    <w:rsid w:val="006B2026"/>
    <w:rsid w:val="006C11E3"/>
    <w:rsid w:val="006C13DC"/>
    <w:rsid w:val="006C1BBE"/>
    <w:rsid w:val="006C3E2C"/>
    <w:rsid w:val="00700ABE"/>
    <w:rsid w:val="00704AE4"/>
    <w:rsid w:val="00706A96"/>
    <w:rsid w:val="007116B9"/>
    <w:rsid w:val="00731BAB"/>
    <w:rsid w:val="007377E9"/>
    <w:rsid w:val="00745E2D"/>
    <w:rsid w:val="007503B7"/>
    <w:rsid w:val="00751EE3"/>
    <w:rsid w:val="0076557F"/>
    <w:rsid w:val="007661DA"/>
    <w:rsid w:val="00777B2F"/>
    <w:rsid w:val="007924A7"/>
    <w:rsid w:val="007936C3"/>
    <w:rsid w:val="00796B85"/>
    <w:rsid w:val="007A1F0A"/>
    <w:rsid w:val="007B59F5"/>
    <w:rsid w:val="007B6410"/>
    <w:rsid w:val="007D6BD3"/>
    <w:rsid w:val="007F36D1"/>
    <w:rsid w:val="007F5E7D"/>
    <w:rsid w:val="00803995"/>
    <w:rsid w:val="00807CA2"/>
    <w:rsid w:val="00810E72"/>
    <w:rsid w:val="00815F5F"/>
    <w:rsid w:val="00821616"/>
    <w:rsid w:val="0082587D"/>
    <w:rsid w:val="008365F3"/>
    <w:rsid w:val="00837FDC"/>
    <w:rsid w:val="00875738"/>
    <w:rsid w:val="0088183F"/>
    <w:rsid w:val="00891703"/>
    <w:rsid w:val="00896ADC"/>
    <w:rsid w:val="008B4C10"/>
    <w:rsid w:val="008C7372"/>
    <w:rsid w:val="008C74F2"/>
    <w:rsid w:val="008D010B"/>
    <w:rsid w:val="008D0CFF"/>
    <w:rsid w:val="008E515C"/>
    <w:rsid w:val="008F04BF"/>
    <w:rsid w:val="008F3C96"/>
    <w:rsid w:val="00935069"/>
    <w:rsid w:val="0094659A"/>
    <w:rsid w:val="00956D4E"/>
    <w:rsid w:val="00965F51"/>
    <w:rsid w:val="00975991"/>
    <w:rsid w:val="009A07D1"/>
    <w:rsid w:val="009B39AA"/>
    <w:rsid w:val="009B779C"/>
    <w:rsid w:val="009C7EDF"/>
    <w:rsid w:val="009F1D68"/>
    <w:rsid w:val="009F44CD"/>
    <w:rsid w:val="00A01C12"/>
    <w:rsid w:val="00A1093E"/>
    <w:rsid w:val="00A11522"/>
    <w:rsid w:val="00A1558A"/>
    <w:rsid w:val="00A16520"/>
    <w:rsid w:val="00A24335"/>
    <w:rsid w:val="00A421F6"/>
    <w:rsid w:val="00A43309"/>
    <w:rsid w:val="00A56DE9"/>
    <w:rsid w:val="00A57F9B"/>
    <w:rsid w:val="00A6230C"/>
    <w:rsid w:val="00A728D9"/>
    <w:rsid w:val="00A841BB"/>
    <w:rsid w:val="00A9008F"/>
    <w:rsid w:val="00AA411D"/>
    <w:rsid w:val="00AD4421"/>
    <w:rsid w:val="00AF2C4A"/>
    <w:rsid w:val="00AF2F4E"/>
    <w:rsid w:val="00AF3980"/>
    <w:rsid w:val="00B15612"/>
    <w:rsid w:val="00B26953"/>
    <w:rsid w:val="00B306F6"/>
    <w:rsid w:val="00B43545"/>
    <w:rsid w:val="00B47B80"/>
    <w:rsid w:val="00B66964"/>
    <w:rsid w:val="00B818A5"/>
    <w:rsid w:val="00B96756"/>
    <w:rsid w:val="00BA7A5A"/>
    <w:rsid w:val="00BB487F"/>
    <w:rsid w:val="00BB4BEC"/>
    <w:rsid w:val="00BC482D"/>
    <w:rsid w:val="00BE11B0"/>
    <w:rsid w:val="00BE314F"/>
    <w:rsid w:val="00BF0AAE"/>
    <w:rsid w:val="00BF0E49"/>
    <w:rsid w:val="00C00E53"/>
    <w:rsid w:val="00C016B2"/>
    <w:rsid w:val="00C02166"/>
    <w:rsid w:val="00C13A22"/>
    <w:rsid w:val="00C27709"/>
    <w:rsid w:val="00C45324"/>
    <w:rsid w:val="00C621A0"/>
    <w:rsid w:val="00C65938"/>
    <w:rsid w:val="00C76C40"/>
    <w:rsid w:val="00C82376"/>
    <w:rsid w:val="00CB3381"/>
    <w:rsid w:val="00CC1E11"/>
    <w:rsid w:val="00CC5ABE"/>
    <w:rsid w:val="00CD6746"/>
    <w:rsid w:val="00CE0378"/>
    <w:rsid w:val="00CF3C01"/>
    <w:rsid w:val="00D26602"/>
    <w:rsid w:val="00D32F39"/>
    <w:rsid w:val="00D410BE"/>
    <w:rsid w:val="00D75B25"/>
    <w:rsid w:val="00D93FDF"/>
    <w:rsid w:val="00DB3D21"/>
    <w:rsid w:val="00DC11C0"/>
    <w:rsid w:val="00DC3BD6"/>
    <w:rsid w:val="00DD1222"/>
    <w:rsid w:val="00DD2E7C"/>
    <w:rsid w:val="00DD4F0A"/>
    <w:rsid w:val="00DE0C35"/>
    <w:rsid w:val="00E00874"/>
    <w:rsid w:val="00E05304"/>
    <w:rsid w:val="00E124AE"/>
    <w:rsid w:val="00E1559D"/>
    <w:rsid w:val="00E235EF"/>
    <w:rsid w:val="00E23A4F"/>
    <w:rsid w:val="00E23AFA"/>
    <w:rsid w:val="00E46810"/>
    <w:rsid w:val="00E61F6D"/>
    <w:rsid w:val="00EA7CA8"/>
    <w:rsid w:val="00EB6133"/>
    <w:rsid w:val="00EB78C0"/>
    <w:rsid w:val="00ED10DE"/>
    <w:rsid w:val="00ED256C"/>
    <w:rsid w:val="00ED33D0"/>
    <w:rsid w:val="00ED35EA"/>
    <w:rsid w:val="00EF6C66"/>
    <w:rsid w:val="00EF7B32"/>
    <w:rsid w:val="00F10646"/>
    <w:rsid w:val="00F1064B"/>
    <w:rsid w:val="00F2096E"/>
    <w:rsid w:val="00F36F8A"/>
    <w:rsid w:val="00F51F01"/>
    <w:rsid w:val="00F54ACB"/>
    <w:rsid w:val="00F65C4C"/>
    <w:rsid w:val="00F719F9"/>
    <w:rsid w:val="00F738A9"/>
    <w:rsid w:val="00F8506C"/>
    <w:rsid w:val="00FA0C1E"/>
    <w:rsid w:val="00FB2F89"/>
    <w:rsid w:val="00FB3143"/>
    <w:rsid w:val="00FC431E"/>
    <w:rsid w:val="00FD5856"/>
    <w:rsid w:val="00FE5B64"/>
    <w:rsid w:val="00FF0509"/>
    <w:rsid w:val="00FF5B80"/>
    <w:rsid w:val="00FF5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1"/>
    <o:shapelayout v:ext="edit">
      <o:idmap v:ext="edit" data="1"/>
    </o:shapelayout>
  </w:shapeDefaults>
  <w:decimalSymbol w:val="."/>
  <w:listSeparator w:val=","/>
  <w14:docId w14:val="517E59AB"/>
  <w15:docId w15:val="{E3783888-F4BD-4835-91BA-657FAFB9B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94659A"/>
    <w:pPr>
      <w:keepNext/>
      <w:pBdr>
        <w:top w:val="single" w:sz="4" w:space="1" w:color="auto"/>
      </w:pBdr>
      <w:tabs>
        <w:tab w:val="num" w:pos="-2606"/>
        <w:tab w:val="num" w:pos="1080"/>
      </w:tabs>
      <w:spacing w:before="720"/>
      <w:ind w:left="-3326" w:hanging="360"/>
      <w:outlineLvl w:val="1"/>
    </w:pPr>
    <w:rPr>
      <w:rFonts w:ascii="Arial" w:hAnsi="Arial"/>
      <w:b/>
      <w:i/>
      <w:sz w:val="22"/>
    </w:rPr>
  </w:style>
  <w:style w:type="paragraph" w:styleId="Heading3">
    <w:name w:val="heading 3"/>
    <w:aliases w:val="h3,h31,h32"/>
    <w:basedOn w:val="Normal"/>
    <w:next w:val="Normal"/>
    <w:link w:val="Heading3Char"/>
    <w:uiPriority w:val="99"/>
    <w:qFormat/>
    <w:rsid w:val="0094659A"/>
    <w:pPr>
      <w:keepNext/>
      <w:tabs>
        <w:tab w:val="left" w:pos="-2600"/>
        <w:tab w:val="num" w:pos="1080"/>
        <w:tab w:val="num" w:pos="1800"/>
      </w:tabs>
      <w:spacing w:before="480"/>
      <w:ind w:left="1800" w:hanging="36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B1BA5"/>
    <w:rPr>
      <w:rFonts w:cs="Times New Roman"/>
      <w:b/>
      <w:sz w:val="30"/>
    </w:rPr>
  </w:style>
  <w:style w:type="character" w:customStyle="1" w:styleId="Heading2Char">
    <w:name w:val="Heading 2 Char"/>
    <w:aliases w:val="h2 Char,h21 Char,h22 Char"/>
    <w:basedOn w:val="DefaultParagraphFont"/>
    <w:link w:val="Heading2"/>
    <w:uiPriority w:val="99"/>
    <w:locked/>
    <w:rsid w:val="00104273"/>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6B1BA5"/>
    <w:rPr>
      <w:rFonts w:ascii="Arial Black" w:hAnsi="Arial Black"/>
      <w:szCs w:val="20"/>
    </w:rPr>
  </w:style>
  <w:style w:type="paragraph" w:customStyle="1" w:styleId="Style2">
    <w:name w:val="Style2"/>
    <w:basedOn w:val="Normal"/>
    <w:uiPriority w:val="99"/>
    <w:rsid w:val="006B1BA5"/>
    <w:pPr>
      <w:spacing w:before="120"/>
    </w:pPr>
  </w:style>
  <w:style w:type="paragraph" w:customStyle="1" w:styleId="Style3">
    <w:name w:val="Style3"/>
    <w:basedOn w:val="Normal"/>
    <w:autoRedefine/>
    <w:uiPriority w:val="99"/>
    <w:rsid w:val="006B1BA5"/>
    <w:pPr>
      <w:spacing w:before="120"/>
    </w:pPr>
  </w:style>
  <w:style w:type="paragraph" w:customStyle="1" w:styleId="Style4">
    <w:name w:val="Style4"/>
    <w:basedOn w:val="Normal"/>
    <w:uiPriority w:val="99"/>
    <w:rsid w:val="006B1BA5"/>
    <w:pPr>
      <w:tabs>
        <w:tab w:val="num" w:pos="720"/>
      </w:tabs>
      <w:spacing w:before="120"/>
      <w:ind w:left="720" w:hanging="360"/>
    </w:pPr>
    <w:rPr>
      <w:sz w:val="22"/>
    </w:rPr>
  </w:style>
  <w:style w:type="paragraph" w:customStyle="1" w:styleId="Style5">
    <w:name w:val="Style5"/>
    <w:basedOn w:val="Normal"/>
    <w:autoRedefine/>
    <w:uiPriority w:val="99"/>
    <w:rsid w:val="006B1BA5"/>
    <w:pPr>
      <w:spacing w:before="120"/>
    </w:pPr>
    <w:rPr>
      <w:sz w:val="22"/>
    </w:rPr>
  </w:style>
  <w:style w:type="paragraph" w:customStyle="1" w:styleId="Style6">
    <w:name w:val="Style6"/>
    <w:basedOn w:val="Normal"/>
    <w:uiPriority w:val="99"/>
    <w:rsid w:val="006B1BA5"/>
    <w:pPr>
      <w:spacing w:before="120"/>
    </w:pPr>
    <w:rPr>
      <w:sz w:val="22"/>
      <w:szCs w:val="22"/>
    </w:rPr>
  </w:style>
  <w:style w:type="paragraph" w:customStyle="1" w:styleId="Style8">
    <w:name w:val="Style8"/>
    <w:basedOn w:val="Heading2"/>
    <w:uiPriority w:val="99"/>
    <w:rsid w:val="006B1BA5"/>
    <w:pPr>
      <w:pBdr>
        <w:top w:val="none" w:sz="0" w:space="0" w:color="auto"/>
      </w:pBdr>
      <w:tabs>
        <w:tab w:val="clear" w:pos="-2606"/>
      </w:tabs>
      <w:autoSpaceDE w:val="0"/>
      <w:autoSpaceDN w:val="0"/>
      <w:adjustRightInd w:val="0"/>
      <w:spacing w:before="0"/>
      <w:ind w:left="0" w:firstLine="0"/>
    </w:pPr>
    <w:rPr>
      <w:rFonts w:ascii="Arial-BlackItalic" w:hAnsi="Arial-BlackItalic"/>
      <w:b w:val="0"/>
      <w:iCs/>
      <w:szCs w:val="22"/>
    </w:rPr>
  </w:style>
  <w:style w:type="paragraph" w:styleId="Footer">
    <w:name w:val="footer"/>
    <w:basedOn w:val="Normal"/>
    <w:link w:val="FooterChar"/>
    <w:autoRedefine/>
    <w:uiPriority w:val="99"/>
    <w:rsid w:val="00C016B2"/>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C016B2"/>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numPr>
        <w:numId w:val="3"/>
      </w:numPr>
      <w:tabs>
        <w:tab w:val="clear" w:pos="360"/>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6B1B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6B1BA5"/>
    <w:rPr>
      <w:rFonts w:cs="Times New Roman"/>
      <w:b/>
      <w:bCs/>
    </w:rPr>
  </w:style>
  <w:style w:type="paragraph" w:styleId="Header">
    <w:name w:val="header"/>
    <w:basedOn w:val="Normal"/>
    <w:link w:val="HeaderChar"/>
    <w:uiPriority w:val="99"/>
    <w:rsid w:val="006B1BA5"/>
    <w:pPr>
      <w:tabs>
        <w:tab w:val="center" w:pos="4320"/>
        <w:tab w:val="right" w:pos="8640"/>
      </w:tabs>
    </w:pPr>
  </w:style>
  <w:style w:type="character" w:customStyle="1" w:styleId="HeaderChar">
    <w:name w:val="Header Char"/>
    <w:basedOn w:val="DefaultParagraphFont"/>
    <w:link w:val="Header"/>
    <w:uiPriority w:val="99"/>
    <w:locked/>
    <w:rsid w:val="006B1BA5"/>
    <w:rPr>
      <w:rFonts w:cs="Times New Roman"/>
    </w:rPr>
  </w:style>
  <w:style w:type="paragraph" w:styleId="FootnoteText">
    <w:name w:val="footnote text"/>
    <w:basedOn w:val="Normal"/>
    <w:link w:val="FootnoteTextChar"/>
    <w:uiPriority w:val="99"/>
    <w:semiHidden/>
    <w:rsid w:val="006B1BA5"/>
  </w:style>
  <w:style w:type="character" w:customStyle="1" w:styleId="FootnoteTextChar">
    <w:name w:val="Footnote Text Char"/>
    <w:basedOn w:val="DefaultParagraphFont"/>
    <w:link w:val="FootnoteText"/>
    <w:uiPriority w:val="99"/>
    <w:semiHidden/>
    <w:locked/>
    <w:rsid w:val="006C1BBE"/>
    <w:rPr>
      <w:rFonts w:cs="Times New Roman"/>
      <w:lang w:val="en-US" w:eastAsia="en-US" w:bidi="ar-SA"/>
    </w:rPr>
  </w:style>
  <w:style w:type="paragraph" w:styleId="ListNumber3">
    <w:name w:val="List Number 3"/>
    <w:basedOn w:val="Normal"/>
    <w:uiPriority w:val="99"/>
    <w:rsid w:val="006B1BA5"/>
    <w:pPr>
      <w:numPr>
        <w:numId w:val="4"/>
      </w:numPr>
    </w:pPr>
  </w:style>
  <w:style w:type="paragraph" w:customStyle="1" w:styleId="doublelineabove">
    <w:name w:val="double line above"/>
    <w:basedOn w:val="Normal"/>
    <w:uiPriority w:val="99"/>
    <w:rsid w:val="006B1BA5"/>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6B1BA5"/>
    <w:pPr>
      <w:widowControl w:val="0"/>
      <w:tabs>
        <w:tab w:val="left" w:pos="357"/>
      </w:tabs>
      <w:spacing w:line="255" w:lineRule="atLeast"/>
      <w:ind w:left="1083" w:hanging="357"/>
    </w:pPr>
    <w:rPr>
      <w:sz w:val="24"/>
    </w:rPr>
  </w:style>
  <w:style w:type="paragraph" w:styleId="BlockText">
    <w:name w:val="Block Text"/>
    <w:basedOn w:val="Normal"/>
    <w:uiPriority w:val="99"/>
    <w:rsid w:val="006B1BA5"/>
    <w:pPr>
      <w:spacing w:after="120"/>
      <w:ind w:left="1440" w:right="1440"/>
    </w:pPr>
  </w:style>
  <w:style w:type="paragraph" w:styleId="BalloonText">
    <w:name w:val="Balloon Text"/>
    <w:basedOn w:val="Normal"/>
    <w:link w:val="BalloonTextChar"/>
    <w:uiPriority w:val="99"/>
    <w:semiHidden/>
    <w:rsid w:val="006B1BA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4273"/>
    <w:rPr>
      <w:rFonts w:cs="Times New Roman"/>
      <w:sz w:val="2"/>
    </w:rPr>
  </w:style>
  <w:style w:type="character" w:styleId="CommentReference">
    <w:name w:val="annotation reference"/>
    <w:basedOn w:val="DefaultParagraphFont"/>
    <w:uiPriority w:val="99"/>
    <w:semiHidden/>
    <w:rsid w:val="006B1BA5"/>
    <w:rPr>
      <w:rFonts w:cs="Times New Roman"/>
      <w:sz w:val="16"/>
      <w:szCs w:val="16"/>
    </w:rPr>
  </w:style>
  <w:style w:type="paragraph" w:styleId="Revision">
    <w:name w:val="Revision"/>
    <w:hidden/>
    <w:uiPriority w:val="99"/>
    <w:semiHidden/>
    <w:rsid w:val="006B1BA5"/>
    <w:rPr>
      <w:sz w:val="20"/>
      <w:szCs w:val="20"/>
    </w:rPr>
  </w:style>
  <w:style w:type="table" w:styleId="TableGrid">
    <w:name w:val="Table Grid"/>
    <w:basedOn w:val="TableNormal"/>
    <w:uiPriority w:val="99"/>
    <w:rsid w:val="006B1BA5"/>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6B1BA5"/>
    <w:rPr>
      <w:rFonts w:cs="Times New Roman"/>
      <w:i/>
      <w:iCs/>
    </w:rPr>
  </w:style>
  <w:style w:type="paragraph" w:customStyle="1" w:styleId="Style1">
    <w:name w:val="Style1"/>
    <w:link w:val="Style1Char"/>
    <w:uiPriority w:val="99"/>
    <w:rsid w:val="006B1BA5"/>
    <w:rPr>
      <w:b/>
      <w:sz w:val="20"/>
      <w:szCs w:val="24"/>
    </w:rPr>
  </w:style>
  <w:style w:type="character" w:customStyle="1" w:styleId="Style1Char">
    <w:name w:val="Style1 Char"/>
    <w:basedOn w:val="DefaultParagraphFont"/>
    <w:link w:val="Style1"/>
    <w:uiPriority w:val="99"/>
    <w:locked/>
    <w:rsid w:val="006B1BA5"/>
    <w:rPr>
      <w:rFonts w:cs="Times New Roman"/>
      <w:b/>
      <w:sz w:val="24"/>
      <w:szCs w:val="24"/>
      <w:lang w:val="en-US" w:eastAsia="en-US" w:bidi="ar-SA"/>
    </w:rPr>
  </w:style>
  <w:style w:type="paragraph" w:styleId="ListParagraph">
    <w:name w:val="List Paragraph"/>
    <w:basedOn w:val="Normal"/>
    <w:uiPriority w:val="34"/>
    <w:qFormat/>
    <w:rsid w:val="006B1BA5"/>
    <w:pPr>
      <w:ind w:left="720"/>
      <w:contextualSpacing/>
    </w:pPr>
  </w:style>
  <w:style w:type="paragraph" w:customStyle="1" w:styleId="cf6rfooter20081113">
    <w:name w:val="cf6rfooter20081113"/>
    <w:basedOn w:val="Footer"/>
    <w:link w:val="cf6rfooter20081113Char"/>
    <w:uiPriority w:val="99"/>
    <w:rsid w:val="006B1BA5"/>
    <w:pPr>
      <w:tabs>
        <w:tab w:val="right" w:pos="9900"/>
      </w:tabs>
    </w:pPr>
  </w:style>
  <w:style w:type="character" w:customStyle="1" w:styleId="cf6rfooter20081113Char">
    <w:name w:val="cf6rfooter20081113 Char"/>
    <w:basedOn w:val="FooterChar"/>
    <w:link w:val="cf6rfooter20081113"/>
    <w:uiPriority w:val="99"/>
    <w:locked/>
    <w:rsid w:val="006B1BA5"/>
    <w:rPr>
      <w:rFonts w:ascii="Calibri" w:hAnsi="Calibri" w:cs="Times New Roman"/>
      <w:sz w:val="20"/>
      <w:szCs w:val="20"/>
    </w:rPr>
  </w:style>
  <w:style w:type="paragraph" w:customStyle="1" w:styleId="Style17">
    <w:name w:val="Style17"/>
    <w:basedOn w:val="Heading1"/>
    <w:link w:val="Style17Char"/>
    <w:uiPriority w:val="99"/>
    <w:rsid w:val="00BC482D"/>
    <w:rPr>
      <w:rFonts w:ascii="Cambria" w:hAnsi="Cambria"/>
      <w:b w:val="0"/>
      <w:bCs/>
    </w:rPr>
  </w:style>
  <w:style w:type="paragraph" w:customStyle="1" w:styleId="Style18">
    <w:name w:val="Style18"/>
    <w:basedOn w:val="Heading1"/>
    <w:link w:val="Style18Char"/>
    <w:uiPriority w:val="99"/>
    <w:rsid w:val="00BC482D"/>
    <w:pPr>
      <w:jc w:val="right"/>
    </w:pPr>
    <w:rPr>
      <w:rFonts w:ascii="Cambria" w:hAnsi="Cambria"/>
      <w:b w:val="0"/>
      <w:bCs/>
    </w:rPr>
  </w:style>
  <w:style w:type="character" w:customStyle="1" w:styleId="Style17Char">
    <w:name w:val="Style17 Char"/>
    <w:basedOn w:val="Heading1Char"/>
    <w:link w:val="Style17"/>
    <w:uiPriority w:val="99"/>
    <w:locked/>
    <w:rsid w:val="00BC482D"/>
    <w:rPr>
      <w:rFonts w:ascii="Cambria" w:hAnsi="Cambria" w:cs="Times New Roman"/>
      <w:b/>
      <w:bCs/>
      <w:sz w:val="30"/>
    </w:rPr>
  </w:style>
  <w:style w:type="paragraph" w:customStyle="1" w:styleId="Style19">
    <w:name w:val="Style19"/>
    <w:basedOn w:val="Normal"/>
    <w:link w:val="Style19Char"/>
    <w:uiPriority w:val="99"/>
    <w:rsid w:val="00BC482D"/>
    <w:pPr>
      <w:tabs>
        <w:tab w:val="right" w:pos="10543"/>
      </w:tabs>
    </w:pPr>
    <w:rPr>
      <w:rFonts w:ascii="Cambria" w:hAnsi="Cambria"/>
      <w:bCs/>
    </w:rPr>
  </w:style>
  <w:style w:type="character" w:customStyle="1" w:styleId="Style18Char">
    <w:name w:val="Style18 Char"/>
    <w:basedOn w:val="Heading1Char"/>
    <w:link w:val="Style18"/>
    <w:uiPriority w:val="99"/>
    <w:locked/>
    <w:rsid w:val="00BC482D"/>
    <w:rPr>
      <w:rFonts w:ascii="Cambria" w:hAnsi="Cambria" w:cs="Times New Roman"/>
      <w:b/>
      <w:bCs/>
      <w:sz w:val="30"/>
    </w:rPr>
  </w:style>
  <w:style w:type="paragraph" w:customStyle="1" w:styleId="Style20">
    <w:name w:val="Style20"/>
    <w:basedOn w:val="Normal"/>
    <w:link w:val="Style20Char"/>
    <w:uiPriority w:val="99"/>
    <w:rsid w:val="00BC482D"/>
    <w:rPr>
      <w:rFonts w:ascii="Cambria" w:hAnsi="Cambria"/>
      <w:sz w:val="12"/>
      <w:szCs w:val="12"/>
    </w:rPr>
  </w:style>
  <w:style w:type="character" w:customStyle="1" w:styleId="Style19Char">
    <w:name w:val="Style19 Char"/>
    <w:basedOn w:val="DefaultParagraphFont"/>
    <w:link w:val="Style19"/>
    <w:uiPriority w:val="99"/>
    <w:locked/>
    <w:rsid w:val="00BC482D"/>
    <w:rPr>
      <w:rFonts w:ascii="Cambria" w:hAnsi="Cambria" w:cs="Times New Roman"/>
      <w:bCs/>
    </w:rPr>
  </w:style>
  <w:style w:type="character" w:customStyle="1" w:styleId="Style20Char">
    <w:name w:val="Style20 Char"/>
    <w:basedOn w:val="DefaultParagraphFont"/>
    <w:link w:val="Style20"/>
    <w:uiPriority w:val="99"/>
    <w:locked/>
    <w:rsid w:val="00BC482D"/>
    <w:rPr>
      <w:rFonts w:ascii="Cambria" w:hAnsi="Cambria" w:cs="Times New Roman"/>
      <w:sz w:val="12"/>
      <w:szCs w:val="12"/>
    </w:rPr>
  </w:style>
  <w:style w:type="paragraph" w:customStyle="1" w:styleId="BulletCALetter">
    <w:name w:val="Bullet C (A. Letter)"/>
    <w:basedOn w:val="Normal"/>
    <w:uiPriority w:val="99"/>
    <w:rsid w:val="00935069"/>
    <w:pPr>
      <w:suppressAutoHyphens/>
      <w:spacing w:before="120"/>
      <w:ind w:left="108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09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FDE1DC-5959-4BC5-8E9B-377258DD2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3383</Words>
  <Characters>19694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jmiller20131211</dc:creator>
  <cp:lastModifiedBy>Smith, Alexis@Energy</cp:lastModifiedBy>
  <cp:revision>2</cp:revision>
  <dcterms:created xsi:type="dcterms:W3CDTF">2020-03-24T18:55:00Z</dcterms:created>
  <dcterms:modified xsi:type="dcterms:W3CDTF">2020-03-24T18:55:00Z</dcterms:modified>
</cp:coreProperties>
</file>
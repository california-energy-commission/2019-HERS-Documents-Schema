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22"/>
        <w:gridCol w:w="4773"/>
        <w:gridCol w:w="5395"/>
      </w:tblGrid>
      <w:tr w:rsidR="00ED7232" w:rsidRPr="0083610D" w14:paraId="11F90BAF" w14:textId="77777777" w:rsidTr="00ED7232">
        <w:trPr>
          <w:cantSplit/>
          <w:trHeight w:val="449"/>
        </w:trPr>
        <w:tc>
          <w:tcPr>
            <w:tcW w:w="5000" w:type="pct"/>
            <w:gridSpan w:val="3"/>
          </w:tcPr>
          <w:p w14:paraId="11F90BAD" w14:textId="5CCEF655" w:rsidR="00ED7232" w:rsidRPr="0083610D" w:rsidRDefault="00ED7232" w:rsidP="00F77A0A">
            <w:pPr>
              <w:rPr>
                <w:rFonts w:ascii="Calibri" w:hAnsi="Calibri"/>
                <w:b/>
              </w:rPr>
            </w:pPr>
            <w:bookmarkStart w:id="0" w:name="_GoBack"/>
            <w:bookmarkEnd w:id="0"/>
            <w:r w:rsidRPr="0083610D">
              <w:rPr>
                <w:rFonts w:ascii="Calibri" w:hAnsi="Calibri"/>
                <w:b/>
              </w:rPr>
              <w:t>A. System Information</w:t>
            </w:r>
          </w:p>
          <w:p w14:paraId="11F90BAE" w14:textId="77777777" w:rsidR="00ED7232" w:rsidRPr="00DC2134" w:rsidRDefault="00ED7232" w:rsidP="00F77A0A">
            <w:pPr>
              <w:rPr>
                <w:rFonts w:ascii="Calibri" w:hAnsi="Calibri"/>
              </w:rPr>
            </w:pPr>
            <w:r w:rsidRPr="00DC2134">
              <w:rPr>
                <w:rFonts w:ascii="Calibri" w:hAnsi="Calibri"/>
              </w:rPr>
              <w:t>Each system requiring refrigerant charge verification will be documented on a separate certificate.</w:t>
            </w:r>
          </w:p>
        </w:tc>
      </w:tr>
      <w:tr w:rsidR="00ED7232" w:rsidRPr="0083610D" w14:paraId="11F90BB3" w14:textId="77777777" w:rsidTr="00F77A0A">
        <w:trPr>
          <w:cantSplit/>
          <w:trHeight w:val="360"/>
        </w:trPr>
        <w:tc>
          <w:tcPr>
            <w:tcW w:w="288" w:type="pct"/>
            <w:vAlign w:val="center"/>
          </w:tcPr>
          <w:p w14:paraId="11F90BB0" w14:textId="77777777" w:rsidR="00ED7232" w:rsidRPr="0083610D" w:rsidRDefault="00ED7232" w:rsidP="00F77A0A">
            <w:pPr>
              <w:pStyle w:val="Header"/>
              <w:tabs>
                <w:tab w:val="clear" w:pos="4320"/>
                <w:tab w:val="clear" w:pos="8640"/>
              </w:tabs>
              <w:jc w:val="center"/>
              <w:rPr>
                <w:rFonts w:ascii="Calibri" w:hAnsi="Calibri"/>
              </w:rPr>
            </w:pPr>
            <w:r w:rsidRPr="0083610D">
              <w:rPr>
                <w:rFonts w:ascii="Calibri" w:hAnsi="Calibri"/>
              </w:rPr>
              <w:t>01</w:t>
            </w:r>
          </w:p>
        </w:tc>
        <w:tc>
          <w:tcPr>
            <w:tcW w:w="2212" w:type="pct"/>
            <w:vAlign w:val="center"/>
          </w:tcPr>
          <w:p w14:paraId="11F90BB1" w14:textId="262B4293" w:rsidR="00ED7232" w:rsidRPr="0083610D" w:rsidRDefault="00A11F8D" w:rsidP="00526FC1">
            <w:pPr>
              <w:pStyle w:val="Header"/>
              <w:tabs>
                <w:tab w:val="clear" w:pos="4320"/>
                <w:tab w:val="clear" w:pos="8640"/>
              </w:tabs>
              <w:rPr>
                <w:rFonts w:ascii="Calibri" w:hAnsi="Calibri"/>
              </w:rPr>
            </w:pPr>
            <w:r>
              <w:rPr>
                <w:rFonts w:ascii="Calibri" w:hAnsi="Calibri"/>
              </w:rPr>
              <w:t xml:space="preserve">Space Conditioning </w:t>
            </w:r>
            <w:r w:rsidR="00ED7232" w:rsidRPr="0083610D">
              <w:rPr>
                <w:rFonts w:ascii="Calibri" w:hAnsi="Calibri"/>
              </w:rPr>
              <w:t>System Identification or Name</w:t>
            </w:r>
          </w:p>
        </w:tc>
        <w:tc>
          <w:tcPr>
            <w:tcW w:w="2500" w:type="pct"/>
          </w:tcPr>
          <w:p w14:paraId="11F90BB2" w14:textId="77777777" w:rsidR="00ED7232" w:rsidRPr="0083610D" w:rsidRDefault="00ED7232" w:rsidP="00ED7232">
            <w:pPr>
              <w:pStyle w:val="Header"/>
              <w:tabs>
                <w:tab w:val="clear" w:pos="4320"/>
                <w:tab w:val="clear" w:pos="8640"/>
              </w:tabs>
              <w:spacing w:after="60"/>
              <w:rPr>
                <w:rFonts w:ascii="Calibri" w:hAnsi="Calibri"/>
              </w:rPr>
            </w:pPr>
          </w:p>
        </w:tc>
      </w:tr>
      <w:tr w:rsidR="00ED7232" w:rsidRPr="0083610D" w14:paraId="11F90BB7" w14:textId="77777777" w:rsidTr="00F77A0A">
        <w:trPr>
          <w:cantSplit/>
          <w:trHeight w:val="360"/>
        </w:trPr>
        <w:tc>
          <w:tcPr>
            <w:tcW w:w="288" w:type="pct"/>
            <w:vAlign w:val="center"/>
          </w:tcPr>
          <w:p w14:paraId="11F90BB4" w14:textId="77777777" w:rsidR="00ED7232" w:rsidRPr="0083610D" w:rsidRDefault="00ED7232" w:rsidP="00F77A0A">
            <w:pPr>
              <w:pStyle w:val="Header"/>
              <w:tabs>
                <w:tab w:val="clear" w:pos="4320"/>
                <w:tab w:val="clear" w:pos="8640"/>
              </w:tabs>
              <w:jc w:val="center"/>
              <w:rPr>
                <w:rFonts w:ascii="Calibri" w:hAnsi="Calibri"/>
              </w:rPr>
            </w:pPr>
            <w:r w:rsidRPr="0083610D">
              <w:rPr>
                <w:rFonts w:ascii="Calibri" w:hAnsi="Calibri"/>
              </w:rPr>
              <w:t>02</w:t>
            </w:r>
          </w:p>
        </w:tc>
        <w:tc>
          <w:tcPr>
            <w:tcW w:w="2212" w:type="pct"/>
            <w:vAlign w:val="center"/>
          </w:tcPr>
          <w:p w14:paraId="11F90BB5" w14:textId="0AA507DF" w:rsidR="00ED7232" w:rsidRPr="0083610D" w:rsidRDefault="00A11F8D" w:rsidP="00526FC1">
            <w:pPr>
              <w:pStyle w:val="Header"/>
              <w:tabs>
                <w:tab w:val="clear" w:pos="4320"/>
                <w:tab w:val="clear" w:pos="8640"/>
              </w:tabs>
              <w:rPr>
                <w:rFonts w:ascii="Calibri" w:hAnsi="Calibri"/>
              </w:rPr>
            </w:pPr>
            <w:r>
              <w:rPr>
                <w:rFonts w:ascii="Calibri" w:hAnsi="Calibri"/>
              </w:rPr>
              <w:t xml:space="preserve">Space Conditioning </w:t>
            </w:r>
            <w:r w:rsidR="00ED7232" w:rsidRPr="0083610D">
              <w:rPr>
                <w:rFonts w:ascii="Calibri" w:hAnsi="Calibri"/>
              </w:rPr>
              <w:t>System Location or Area Served</w:t>
            </w:r>
          </w:p>
        </w:tc>
        <w:tc>
          <w:tcPr>
            <w:tcW w:w="2500" w:type="pct"/>
          </w:tcPr>
          <w:p w14:paraId="11F90BB6" w14:textId="77777777" w:rsidR="00ED7232" w:rsidRPr="0083610D" w:rsidRDefault="00ED7232" w:rsidP="00ED7232">
            <w:pPr>
              <w:spacing w:after="60"/>
              <w:rPr>
                <w:rFonts w:ascii="Calibri" w:hAnsi="Calibri"/>
              </w:rPr>
            </w:pPr>
          </w:p>
        </w:tc>
      </w:tr>
      <w:tr w:rsidR="00ED7232" w:rsidRPr="0083610D" w14:paraId="11F90BBB" w14:textId="77777777" w:rsidTr="00F77A0A">
        <w:trPr>
          <w:cantSplit/>
          <w:trHeight w:val="360"/>
        </w:trPr>
        <w:tc>
          <w:tcPr>
            <w:tcW w:w="288" w:type="pct"/>
            <w:vAlign w:val="center"/>
          </w:tcPr>
          <w:p w14:paraId="11F90BB8" w14:textId="77777777" w:rsidR="00ED7232" w:rsidRPr="0083610D" w:rsidRDefault="00ED7232" w:rsidP="00F77A0A">
            <w:pPr>
              <w:pStyle w:val="Header"/>
              <w:tabs>
                <w:tab w:val="clear" w:pos="4320"/>
                <w:tab w:val="clear" w:pos="8640"/>
              </w:tabs>
              <w:jc w:val="center"/>
              <w:rPr>
                <w:rFonts w:ascii="Calibri" w:hAnsi="Calibri"/>
              </w:rPr>
            </w:pPr>
            <w:r w:rsidRPr="0083610D">
              <w:rPr>
                <w:rFonts w:ascii="Calibri" w:hAnsi="Calibri"/>
              </w:rPr>
              <w:t>03</w:t>
            </w:r>
          </w:p>
        </w:tc>
        <w:tc>
          <w:tcPr>
            <w:tcW w:w="2212" w:type="pct"/>
            <w:vAlign w:val="center"/>
          </w:tcPr>
          <w:p w14:paraId="11F90BB9" w14:textId="1FC9B8EE" w:rsidR="00ED7232" w:rsidRPr="0083610D" w:rsidRDefault="00ED7232" w:rsidP="00526FC1">
            <w:pPr>
              <w:pStyle w:val="Header"/>
              <w:tabs>
                <w:tab w:val="clear" w:pos="4320"/>
                <w:tab w:val="clear" w:pos="8640"/>
              </w:tabs>
              <w:rPr>
                <w:rFonts w:ascii="Calibri" w:hAnsi="Calibri"/>
              </w:rPr>
            </w:pPr>
            <w:r w:rsidRPr="0083610D">
              <w:rPr>
                <w:rFonts w:ascii="Calibri" w:hAnsi="Calibri"/>
              </w:rPr>
              <w:t xml:space="preserve">Condenser (or package unit) </w:t>
            </w:r>
            <w:r w:rsidR="00526FC1">
              <w:rPr>
                <w:rFonts w:ascii="Calibri" w:hAnsi="Calibri"/>
              </w:rPr>
              <w:t>M</w:t>
            </w:r>
            <w:r w:rsidRPr="0083610D">
              <w:rPr>
                <w:rFonts w:ascii="Calibri" w:hAnsi="Calibri"/>
              </w:rPr>
              <w:t xml:space="preserve">ake or </w:t>
            </w:r>
            <w:r w:rsidR="00526FC1">
              <w:rPr>
                <w:rFonts w:ascii="Calibri" w:hAnsi="Calibri"/>
              </w:rPr>
              <w:t>B</w:t>
            </w:r>
            <w:r w:rsidRPr="0083610D">
              <w:rPr>
                <w:rFonts w:ascii="Calibri" w:hAnsi="Calibri"/>
              </w:rPr>
              <w:t>rand</w:t>
            </w:r>
          </w:p>
        </w:tc>
        <w:tc>
          <w:tcPr>
            <w:tcW w:w="2500" w:type="pct"/>
          </w:tcPr>
          <w:p w14:paraId="11F90BBA" w14:textId="77777777" w:rsidR="00ED7232" w:rsidRPr="0083610D" w:rsidRDefault="00ED7232" w:rsidP="00ED7232">
            <w:pPr>
              <w:spacing w:after="60"/>
              <w:rPr>
                <w:rFonts w:ascii="Calibri" w:hAnsi="Calibri"/>
              </w:rPr>
            </w:pPr>
          </w:p>
        </w:tc>
      </w:tr>
      <w:tr w:rsidR="00ED7232" w:rsidRPr="0083610D" w14:paraId="11F90BBF" w14:textId="77777777" w:rsidTr="00F77A0A">
        <w:trPr>
          <w:cantSplit/>
          <w:trHeight w:val="360"/>
        </w:trPr>
        <w:tc>
          <w:tcPr>
            <w:tcW w:w="288" w:type="pct"/>
            <w:vAlign w:val="center"/>
          </w:tcPr>
          <w:p w14:paraId="11F90BBC" w14:textId="77777777" w:rsidR="00ED7232" w:rsidRPr="0083610D" w:rsidRDefault="00ED7232" w:rsidP="00F77A0A">
            <w:pPr>
              <w:pStyle w:val="Header"/>
              <w:tabs>
                <w:tab w:val="clear" w:pos="4320"/>
                <w:tab w:val="clear" w:pos="8640"/>
              </w:tabs>
              <w:jc w:val="center"/>
              <w:rPr>
                <w:rFonts w:ascii="Calibri" w:hAnsi="Calibri"/>
              </w:rPr>
            </w:pPr>
            <w:r w:rsidRPr="0083610D">
              <w:rPr>
                <w:rFonts w:ascii="Calibri" w:hAnsi="Calibri"/>
              </w:rPr>
              <w:t>04</w:t>
            </w:r>
          </w:p>
        </w:tc>
        <w:tc>
          <w:tcPr>
            <w:tcW w:w="2212" w:type="pct"/>
            <w:vAlign w:val="center"/>
          </w:tcPr>
          <w:p w14:paraId="11F90BBD" w14:textId="18C85722" w:rsidR="00ED7232" w:rsidRPr="0083610D" w:rsidRDefault="00ED7232" w:rsidP="00526FC1">
            <w:pPr>
              <w:pStyle w:val="Header"/>
              <w:tabs>
                <w:tab w:val="clear" w:pos="4320"/>
                <w:tab w:val="clear" w:pos="8640"/>
              </w:tabs>
              <w:rPr>
                <w:rFonts w:ascii="Calibri" w:hAnsi="Calibri"/>
              </w:rPr>
            </w:pPr>
            <w:r w:rsidRPr="0083610D">
              <w:rPr>
                <w:rFonts w:ascii="Calibri" w:hAnsi="Calibri"/>
              </w:rPr>
              <w:t xml:space="preserve">Condenser (or package unit) </w:t>
            </w:r>
            <w:r w:rsidR="00526FC1">
              <w:rPr>
                <w:rFonts w:ascii="Calibri" w:hAnsi="Calibri"/>
              </w:rPr>
              <w:t>M</w:t>
            </w:r>
            <w:r w:rsidRPr="0083610D">
              <w:rPr>
                <w:rFonts w:ascii="Calibri" w:hAnsi="Calibri"/>
              </w:rPr>
              <w:t xml:space="preserve">odel </w:t>
            </w:r>
            <w:r w:rsidR="00526FC1">
              <w:rPr>
                <w:rFonts w:ascii="Calibri" w:hAnsi="Calibri"/>
              </w:rPr>
              <w:t>N</w:t>
            </w:r>
            <w:r w:rsidRPr="0083610D">
              <w:rPr>
                <w:rFonts w:ascii="Calibri" w:hAnsi="Calibri"/>
              </w:rPr>
              <w:t>umber</w:t>
            </w:r>
          </w:p>
        </w:tc>
        <w:tc>
          <w:tcPr>
            <w:tcW w:w="2500" w:type="pct"/>
          </w:tcPr>
          <w:p w14:paraId="11F90BBE" w14:textId="77777777" w:rsidR="00ED7232" w:rsidRPr="0083610D" w:rsidRDefault="00ED7232" w:rsidP="00ED7232">
            <w:pPr>
              <w:spacing w:after="60"/>
              <w:rPr>
                <w:rFonts w:ascii="Calibri" w:hAnsi="Calibri"/>
              </w:rPr>
            </w:pPr>
          </w:p>
        </w:tc>
      </w:tr>
      <w:tr w:rsidR="00ED7232" w:rsidRPr="0083610D" w14:paraId="11F90BC3" w14:textId="77777777" w:rsidTr="00F77A0A">
        <w:trPr>
          <w:cantSplit/>
          <w:trHeight w:val="360"/>
        </w:trPr>
        <w:tc>
          <w:tcPr>
            <w:tcW w:w="288" w:type="pct"/>
            <w:vAlign w:val="center"/>
          </w:tcPr>
          <w:p w14:paraId="11F90BC0" w14:textId="77777777" w:rsidR="00ED7232" w:rsidRPr="0083610D" w:rsidRDefault="00ED7232" w:rsidP="00F77A0A">
            <w:pPr>
              <w:pStyle w:val="Header"/>
              <w:tabs>
                <w:tab w:val="clear" w:pos="4320"/>
                <w:tab w:val="clear" w:pos="8640"/>
              </w:tabs>
              <w:jc w:val="center"/>
              <w:rPr>
                <w:rFonts w:ascii="Calibri" w:hAnsi="Calibri"/>
              </w:rPr>
            </w:pPr>
            <w:r w:rsidRPr="0083610D">
              <w:rPr>
                <w:rFonts w:ascii="Calibri" w:hAnsi="Calibri"/>
              </w:rPr>
              <w:t>05</w:t>
            </w:r>
          </w:p>
        </w:tc>
        <w:tc>
          <w:tcPr>
            <w:tcW w:w="2212" w:type="pct"/>
            <w:vAlign w:val="center"/>
          </w:tcPr>
          <w:p w14:paraId="11F90BC1" w14:textId="58C37091" w:rsidR="00ED7232" w:rsidRPr="0083610D" w:rsidRDefault="00ED7232" w:rsidP="00526FC1">
            <w:pPr>
              <w:pStyle w:val="Header"/>
              <w:tabs>
                <w:tab w:val="clear" w:pos="4320"/>
                <w:tab w:val="clear" w:pos="8640"/>
              </w:tabs>
              <w:rPr>
                <w:rFonts w:ascii="Calibri" w:hAnsi="Calibri"/>
              </w:rPr>
            </w:pPr>
            <w:r w:rsidRPr="0083610D">
              <w:rPr>
                <w:rFonts w:ascii="Calibri" w:hAnsi="Calibri"/>
              </w:rPr>
              <w:t>Nominal Cooling Capacity (tons) of Condenser</w:t>
            </w:r>
          </w:p>
        </w:tc>
        <w:tc>
          <w:tcPr>
            <w:tcW w:w="2500" w:type="pct"/>
          </w:tcPr>
          <w:p w14:paraId="11F90BC2" w14:textId="77777777" w:rsidR="00ED7232" w:rsidRPr="0083610D" w:rsidRDefault="00ED7232" w:rsidP="00ED7232">
            <w:pPr>
              <w:spacing w:after="60"/>
              <w:rPr>
                <w:rFonts w:ascii="Calibri" w:hAnsi="Calibri"/>
              </w:rPr>
            </w:pPr>
          </w:p>
        </w:tc>
      </w:tr>
      <w:tr w:rsidR="00ED7232" w:rsidRPr="0083610D" w14:paraId="11F90BC7" w14:textId="77777777" w:rsidTr="00F77A0A">
        <w:trPr>
          <w:cantSplit/>
          <w:trHeight w:val="360"/>
        </w:trPr>
        <w:tc>
          <w:tcPr>
            <w:tcW w:w="288" w:type="pct"/>
            <w:vAlign w:val="center"/>
          </w:tcPr>
          <w:p w14:paraId="11F90BC4" w14:textId="77777777" w:rsidR="00ED7232" w:rsidRPr="0083610D" w:rsidRDefault="00ED7232" w:rsidP="00F77A0A">
            <w:pPr>
              <w:pStyle w:val="Header"/>
              <w:tabs>
                <w:tab w:val="clear" w:pos="4320"/>
                <w:tab w:val="clear" w:pos="8640"/>
              </w:tabs>
              <w:jc w:val="center"/>
              <w:rPr>
                <w:rFonts w:ascii="Calibri" w:hAnsi="Calibri"/>
              </w:rPr>
            </w:pPr>
            <w:r w:rsidRPr="0083610D">
              <w:rPr>
                <w:rFonts w:ascii="Calibri" w:hAnsi="Calibri"/>
              </w:rPr>
              <w:t>06</w:t>
            </w:r>
          </w:p>
        </w:tc>
        <w:tc>
          <w:tcPr>
            <w:tcW w:w="2212" w:type="pct"/>
            <w:vAlign w:val="center"/>
          </w:tcPr>
          <w:p w14:paraId="11F90BC5" w14:textId="5CC253E0" w:rsidR="00ED7232" w:rsidRPr="0083610D" w:rsidRDefault="00ED7232" w:rsidP="00526FC1">
            <w:pPr>
              <w:pStyle w:val="Header"/>
              <w:tabs>
                <w:tab w:val="clear" w:pos="4320"/>
                <w:tab w:val="clear" w:pos="8640"/>
              </w:tabs>
              <w:rPr>
                <w:rFonts w:ascii="Calibri" w:hAnsi="Calibri"/>
              </w:rPr>
            </w:pPr>
            <w:r w:rsidRPr="0083610D">
              <w:rPr>
                <w:rFonts w:ascii="Calibri" w:hAnsi="Calibri"/>
              </w:rPr>
              <w:t xml:space="preserve">Condenser (or package unit) </w:t>
            </w:r>
            <w:r w:rsidR="00526FC1">
              <w:rPr>
                <w:rFonts w:ascii="Calibri" w:hAnsi="Calibri"/>
              </w:rPr>
              <w:t>S</w:t>
            </w:r>
            <w:r w:rsidRPr="0083610D">
              <w:rPr>
                <w:rFonts w:ascii="Calibri" w:hAnsi="Calibri"/>
              </w:rPr>
              <w:t xml:space="preserve">erial </w:t>
            </w:r>
            <w:r w:rsidR="00526FC1">
              <w:rPr>
                <w:rFonts w:ascii="Calibri" w:hAnsi="Calibri"/>
              </w:rPr>
              <w:t>N</w:t>
            </w:r>
            <w:r w:rsidRPr="0083610D">
              <w:rPr>
                <w:rFonts w:ascii="Calibri" w:hAnsi="Calibri"/>
              </w:rPr>
              <w:t>umber</w:t>
            </w:r>
          </w:p>
        </w:tc>
        <w:tc>
          <w:tcPr>
            <w:tcW w:w="2500" w:type="pct"/>
          </w:tcPr>
          <w:p w14:paraId="11F90BC6" w14:textId="77777777" w:rsidR="00ED7232" w:rsidRPr="0083610D" w:rsidRDefault="00ED7232" w:rsidP="00ED7232">
            <w:pPr>
              <w:spacing w:after="60"/>
              <w:rPr>
                <w:rFonts w:ascii="Calibri" w:hAnsi="Calibri"/>
              </w:rPr>
            </w:pPr>
          </w:p>
        </w:tc>
      </w:tr>
      <w:tr w:rsidR="00ED7232" w:rsidRPr="0083610D" w14:paraId="11F90BCB" w14:textId="77777777" w:rsidTr="00F77A0A">
        <w:trPr>
          <w:cantSplit/>
          <w:trHeight w:val="360"/>
        </w:trPr>
        <w:tc>
          <w:tcPr>
            <w:tcW w:w="288" w:type="pct"/>
            <w:vAlign w:val="center"/>
          </w:tcPr>
          <w:p w14:paraId="11F90BC8" w14:textId="77777777" w:rsidR="00ED7232" w:rsidRPr="0083610D" w:rsidRDefault="00ED7232" w:rsidP="00F77A0A">
            <w:pPr>
              <w:pStyle w:val="Header"/>
              <w:tabs>
                <w:tab w:val="clear" w:pos="4320"/>
                <w:tab w:val="clear" w:pos="8640"/>
              </w:tabs>
              <w:jc w:val="center"/>
              <w:rPr>
                <w:rFonts w:ascii="Calibri" w:hAnsi="Calibri"/>
              </w:rPr>
            </w:pPr>
            <w:r w:rsidRPr="0083610D">
              <w:rPr>
                <w:rFonts w:ascii="Calibri" w:hAnsi="Calibri"/>
              </w:rPr>
              <w:t>07</w:t>
            </w:r>
          </w:p>
        </w:tc>
        <w:tc>
          <w:tcPr>
            <w:tcW w:w="2212" w:type="pct"/>
            <w:vAlign w:val="center"/>
          </w:tcPr>
          <w:p w14:paraId="11F90BC9" w14:textId="2618931D" w:rsidR="00ED7232" w:rsidRPr="0083610D" w:rsidRDefault="00ED7232" w:rsidP="00526FC1">
            <w:pPr>
              <w:pStyle w:val="Header"/>
              <w:tabs>
                <w:tab w:val="clear" w:pos="4320"/>
                <w:tab w:val="clear" w:pos="8640"/>
              </w:tabs>
              <w:rPr>
                <w:rFonts w:ascii="Calibri" w:hAnsi="Calibri"/>
              </w:rPr>
            </w:pPr>
            <w:r w:rsidRPr="0083610D">
              <w:rPr>
                <w:rFonts w:ascii="Calibri" w:hAnsi="Calibri"/>
              </w:rPr>
              <w:t>Refrigerant Type</w:t>
            </w:r>
          </w:p>
        </w:tc>
        <w:tc>
          <w:tcPr>
            <w:tcW w:w="2500" w:type="pct"/>
            <w:vAlign w:val="center"/>
          </w:tcPr>
          <w:p w14:paraId="11F90BCA" w14:textId="77777777" w:rsidR="00ED7232" w:rsidRPr="0083610D" w:rsidRDefault="00ED7232" w:rsidP="00ED7232">
            <w:pPr>
              <w:pStyle w:val="Header"/>
              <w:tabs>
                <w:tab w:val="clear" w:pos="4320"/>
                <w:tab w:val="clear" w:pos="8640"/>
              </w:tabs>
              <w:spacing w:after="60"/>
              <w:rPr>
                <w:rFonts w:ascii="Calibri" w:hAnsi="Calibri"/>
              </w:rPr>
            </w:pPr>
          </w:p>
        </w:tc>
      </w:tr>
      <w:tr w:rsidR="00ED7232" w:rsidRPr="0083610D" w14:paraId="11F90BCF" w14:textId="77777777" w:rsidTr="00F77A0A">
        <w:trPr>
          <w:cantSplit/>
          <w:trHeight w:val="360"/>
        </w:trPr>
        <w:tc>
          <w:tcPr>
            <w:tcW w:w="288" w:type="pct"/>
            <w:vAlign w:val="center"/>
          </w:tcPr>
          <w:p w14:paraId="11F90BCC" w14:textId="77777777" w:rsidR="00ED7232" w:rsidRPr="0083610D" w:rsidRDefault="00ED7232" w:rsidP="00F77A0A">
            <w:pPr>
              <w:pStyle w:val="Header"/>
              <w:tabs>
                <w:tab w:val="clear" w:pos="4320"/>
                <w:tab w:val="clear" w:pos="8640"/>
              </w:tabs>
              <w:jc w:val="center"/>
              <w:rPr>
                <w:rFonts w:ascii="Calibri" w:hAnsi="Calibri"/>
              </w:rPr>
            </w:pPr>
            <w:r w:rsidRPr="0083610D">
              <w:rPr>
                <w:rFonts w:ascii="Calibri" w:hAnsi="Calibri"/>
              </w:rPr>
              <w:t>08</w:t>
            </w:r>
          </w:p>
        </w:tc>
        <w:tc>
          <w:tcPr>
            <w:tcW w:w="2212" w:type="pct"/>
            <w:vAlign w:val="center"/>
          </w:tcPr>
          <w:p w14:paraId="11F90BCD" w14:textId="17D0981A" w:rsidR="00ED7232" w:rsidRPr="0083610D" w:rsidRDefault="00ED7232" w:rsidP="00526FC1">
            <w:pPr>
              <w:pStyle w:val="Header"/>
              <w:tabs>
                <w:tab w:val="clear" w:pos="4320"/>
                <w:tab w:val="clear" w:pos="8640"/>
              </w:tabs>
              <w:rPr>
                <w:rFonts w:ascii="Calibri" w:hAnsi="Calibri"/>
              </w:rPr>
            </w:pPr>
            <w:r w:rsidRPr="0083610D">
              <w:rPr>
                <w:rFonts w:ascii="Calibri" w:hAnsi="Calibri"/>
              </w:rPr>
              <w:t>Other Refrigerant Type (if applicable)</w:t>
            </w:r>
          </w:p>
        </w:tc>
        <w:tc>
          <w:tcPr>
            <w:tcW w:w="2500" w:type="pct"/>
            <w:vAlign w:val="center"/>
          </w:tcPr>
          <w:p w14:paraId="11F90BCE" w14:textId="77777777" w:rsidR="00ED7232" w:rsidRPr="0083610D" w:rsidRDefault="00ED7232" w:rsidP="00ED7232">
            <w:pPr>
              <w:spacing w:after="60"/>
              <w:rPr>
                <w:rFonts w:ascii="Calibri" w:hAnsi="Calibri"/>
              </w:rPr>
            </w:pPr>
          </w:p>
        </w:tc>
      </w:tr>
      <w:tr w:rsidR="00CE34AE" w:rsidRPr="0083610D" w14:paraId="468B25F6" w14:textId="77777777" w:rsidTr="00F77A0A">
        <w:trPr>
          <w:cantSplit/>
          <w:trHeight w:val="360"/>
        </w:trPr>
        <w:tc>
          <w:tcPr>
            <w:tcW w:w="288" w:type="pct"/>
            <w:vAlign w:val="center"/>
          </w:tcPr>
          <w:p w14:paraId="528D20A7" w14:textId="633C1FF6" w:rsidR="00CE34AE" w:rsidRPr="0083610D" w:rsidRDefault="00CE34AE" w:rsidP="00F77A0A">
            <w:pPr>
              <w:pStyle w:val="Header"/>
              <w:tabs>
                <w:tab w:val="clear" w:pos="4320"/>
                <w:tab w:val="clear" w:pos="8640"/>
              </w:tabs>
              <w:jc w:val="center"/>
              <w:rPr>
                <w:rFonts w:ascii="Calibri" w:hAnsi="Calibri"/>
              </w:rPr>
            </w:pPr>
            <w:r>
              <w:rPr>
                <w:rFonts w:ascii="Calibri" w:hAnsi="Calibri"/>
              </w:rPr>
              <w:t>09</w:t>
            </w:r>
          </w:p>
        </w:tc>
        <w:tc>
          <w:tcPr>
            <w:tcW w:w="2212" w:type="pct"/>
            <w:vAlign w:val="center"/>
          </w:tcPr>
          <w:p w14:paraId="0B2A812F" w14:textId="3867EBBF" w:rsidR="00CE34AE" w:rsidRDefault="00CE34AE" w:rsidP="00526FC1">
            <w:pPr>
              <w:pStyle w:val="Header"/>
              <w:tabs>
                <w:tab w:val="clear" w:pos="4320"/>
                <w:tab w:val="clear" w:pos="8640"/>
              </w:tabs>
              <w:rPr>
                <w:rFonts w:ascii="Calibri" w:hAnsi="Calibri"/>
              </w:rPr>
            </w:pPr>
            <w:r>
              <w:rPr>
                <w:rFonts w:ascii="Calibri" w:hAnsi="Calibri"/>
              </w:rPr>
              <w:t>Liquid Line Filter Drier Installed According to Manufacturer’s Specifications (if applicable)</w:t>
            </w:r>
          </w:p>
        </w:tc>
        <w:tc>
          <w:tcPr>
            <w:tcW w:w="2500" w:type="pct"/>
            <w:vAlign w:val="center"/>
          </w:tcPr>
          <w:p w14:paraId="78AAABBB" w14:textId="77777777" w:rsidR="00CE34AE" w:rsidRPr="0083610D" w:rsidRDefault="00CE34AE" w:rsidP="00ED7232">
            <w:pPr>
              <w:spacing w:after="60"/>
              <w:rPr>
                <w:rFonts w:ascii="Calibri" w:hAnsi="Calibri"/>
              </w:rPr>
            </w:pPr>
          </w:p>
        </w:tc>
      </w:tr>
      <w:tr w:rsidR="00ED7232" w:rsidRPr="0083610D" w14:paraId="11F90BD3" w14:textId="77777777" w:rsidTr="00F77A0A">
        <w:trPr>
          <w:cantSplit/>
          <w:trHeight w:val="360"/>
        </w:trPr>
        <w:tc>
          <w:tcPr>
            <w:tcW w:w="288" w:type="pct"/>
            <w:vAlign w:val="center"/>
          </w:tcPr>
          <w:p w14:paraId="11F90BD0" w14:textId="3899ECC7" w:rsidR="00ED7232" w:rsidRPr="0083610D" w:rsidRDefault="00CE34AE" w:rsidP="00F77A0A">
            <w:pPr>
              <w:pStyle w:val="Header"/>
              <w:tabs>
                <w:tab w:val="clear" w:pos="4320"/>
                <w:tab w:val="clear" w:pos="8640"/>
              </w:tabs>
              <w:jc w:val="center"/>
              <w:rPr>
                <w:rFonts w:ascii="Calibri" w:hAnsi="Calibri"/>
              </w:rPr>
            </w:pPr>
            <w:r>
              <w:rPr>
                <w:rFonts w:ascii="Calibri" w:hAnsi="Calibri"/>
              </w:rPr>
              <w:t>10</w:t>
            </w:r>
          </w:p>
        </w:tc>
        <w:tc>
          <w:tcPr>
            <w:tcW w:w="2212" w:type="pct"/>
            <w:vAlign w:val="center"/>
          </w:tcPr>
          <w:p w14:paraId="11F90BD1" w14:textId="05CBD11D" w:rsidR="00ED7232" w:rsidRPr="0083610D" w:rsidRDefault="00ED7232" w:rsidP="00526FC1">
            <w:pPr>
              <w:pStyle w:val="Header"/>
              <w:tabs>
                <w:tab w:val="clear" w:pos="4320"/>
                <w:tab w:val="clear" w:pos="8640"/>
              </w:tabs>
              <w:rPr>
                <w:rFonts w:ascii="Calibri" w:hAnsi="Calibri"/>
              </w:rPr>
            </w:pPr>
            <w:r>
              <w:rPr>
                <w:rFonts w:ascii="Calibri" w:hAnsi="Calibri"/>
              </w:rPr>
              <w:t>System Installation</w:t>
            </w:r>
            <w:r w:rsidRPr="0083610D">
              <w:rPr>
                <w:rFonts w:ascii="Calibri" w:hAnsi="Calibri"/>
              </w:rPr>
              <w:t xml:space="preserve"> Type</w:t>
            </w:r>
          </w:p>
        </w:tc>
        <w:tc>
          <w:tcPr>
            <w:tcW w:w="2500" w:type="pct"/>
            <w:vAlign w:val="center"/>
          </w:tcPr>
          <w:p w14:paraId="11F90BD2" w14:textId="77777777" w:rsidR="00ED7232" w:rsidRPr="0083610D" w:rsidRDefault="00ED7232" w:rsidP="00ED7232">
            <w:pPr>
              <w:spacing w:after="60"/>
              <w:rPr>
                <w:rFonts w:ascii="Calibri" w:hAnsi="Calibri"/>
              </w:rPr>
            </w:pPr>
          </w:p>
        </w:tc>
      </w:tr>
      <w:tr w:rsidR="00ED7232" w:rsidRPr="0083610D" w14:paraId="11F90BD7" w14:textId="77777777" w:rsidTr="00F77A0A">
        <w:trPr>
          <w:cantSplit/>
          <w:trHeight w:val="360"/>
        </w:trPr>
        <w:tc>
          <w:tcPr>
            <w:tcW w:w="288" w:type="pct"/>
            <w:vAlign w:val="center"/>
          </w:tcPr>
          <w:p w14:paraId="11F90BD4" w14:textId="041D4EA9" w:rsidR="00ED7232" w:rsidRPr="0083610D" w:rsidRDefault="00CE34AE" w:rsidP="00F77A0A">
            <w:pPr>
              <w:pStyle w:val="Header"/>
              <w:tabs>
                <w:tab w:val="clear" w:pos="4320"/>
                <w:tab w:val="clear" w:pos="8640"/>
              </w:tabs>
              <w:jc w:val="center"/>
              <w:rPr>
                <w:rFonts w:ascii="Calibri" w:hAnsi="Calibri"/>
              </w:rPr>
            </w:pPr>
            <w:r>
              <w:rPr>
                <w:rFonts w:ascii="Calibri" w:hAnsi="Calibri"/>
              </w:rPr>
              <w:t>11</w:t>
            </w:r>
          </w:p>
        </w:tc>
        <w:tc>
          <w:tcPr>
            <w:tcW w:w="2212" w:type="pct"/>
            <w:vAlign w:val="center"/>
          </w:tcPr>
          <w:p w14:paraId="3C4DD1A9" w14:textId="6EC64F65" w:rsidR="00526FC1" w:rsidRDefault="004F4203" w:rsidP="00526FC1">
            <w:pPr>
              <w:pStyle w:val="Header"/>
              <w:tabs>
                <w:tab w:val="clear" w:pos="4320"/>
                <w:tab w:val="clear" w:pos="8640"/>
              </w:tabs>
              <w:rPr>
                <w:rFonts w:ascii="Calibri" w:hAnsi="Calibri"/>
              </w:rPr>
            </w:pPr>
            <w:r>
              <w:rPr>
                <w:rFonts w:ascii="Calibri" w:hAnsi="Calibri"/>
              </w:rPr>
              <w:t>Fault Indicator Display</w:t>
            </w:r>
            <w:r w:rsidR="00ED7232" w:rsidRPr="0083610D">
              <w:rPr>
                <w:rFonts w:ascii="Calibri" w:hAnsi="Calibri"/>
              </w:rPr>
              <w:t xml:space="preserve"> (</w:t>
            </w:r>
            <w:r>
              <w:rPr>
                <w:rFonts w:ascii="Calibri" w:hAnsi="Calibri"/>
              </w:rPr>
              <w:t>FID</w:t>
            </w:r>
            <w:r w:rsidR="00ED7232" w:rsidRPr="0083610D">
              <w:rPr>
                <w:rFonts w:ascii="Calibri" w:hAnsi="Calibri"/>
              </w:rPr>
              <w:t>) Status</w:t>
            </w:r>
          </w:p>
          <w:p w14:paraId="11F90BD5" w14:textId="48E0D6DE" w:rsidR="00ED7232" w:rsidRPr="0083610D" w:rsidRDefault="00ED7232" w:rsidP="00526FC1">
            <w:pPr>
              <w:pStyle w:val="Header"/>
              <w:tabs>
                <w:tab w:val="clear" w:pos="4320"/>
                <w:tab w:val="clear" w:pos="8640"/>
              </w:tabs>
              <w:rPr>
                <w:rFonts w:ascii="Calibri" w:hAnsi="Calibri"/>
              </w:rPr>
            </w:pPr>
            <w:r w:rsidRPr="0083610D">
              <w:rPr>
                <w:rFonts w:ascii="Calibri" w:hAnsi="Calibri"/>
              </w:rPr>
              <w:t xml:space="preserve">(Note: Even systems with a </w:t>
            </w:r>
            <w:r w:rsidR="004F4203">
              <w:rPr>
                <w:rFonts w:ascii="Calibri" w:hAnsi="Calibri"/>
              </w:rPr>
              <w:t>FID</w:t>
            </w:r>
            <w:r w:rsidRPr="0083610D">
              <w:rPr>
                <w:rFonts w:ascii="Calibri" w:hAnsi="Calibri"/>
              </w:rPr>
              <w:t xml:space="preserve"> must have refrigerant charge verified by installer)</w:t>
            </w:r>
          </w:p>
        </w:tc>
        <w:tc>
          <w:tcPr>
            <w:tcW w:w="2500" w:type="pct"/>
            <w:vAlign w:val="center"/>
          </w:tcPr>
          <w:p w14:paraId="11F90BD6" w14:textId="77777777" w:rsidR="00ED7232" w:rsidRPr="0083610D" w:rsidRDefault="00ED7232" w:rsidP="00ED7232">
            <w:pPr>
              <w:spacing w:after="60"/>
              <w:rPr>
                <w:rFonts w:ascii="Calibri" w:hAnsi="Calibri"/>
              </w:rPr>
            </w:pPr>
          </w:p>
        </w:tc>
      </w:tr>
      <w:tr w:rsidR="00ED7232" w:rsidRPr="0083610D" w14:paraId="11F90BDB" w14:textId="77777777" w:rsidTr="00F77A0A">
        <w:trPr>
          <w:cantSplit/>
          <w:trHeight w:val="360"/>
        </w:trPr>
        <w:tc>
          <w:tcPr>
            <w:tcW w:w="288" w:type="pct"/>
            <w:vAlign w:val="center"/>
          </w:tcPr>
          <w:p w14:paraId="11F90BD8" w14:textId="749FE22E" w:rsidR="00ED7232" w:rsidRPr="0083610D" w:rsidRDefault="00CE34AE" w:rsidP="00F77A0A">
            <w:pPr>
              <w:pStyle w:val="Header"/>
              <w:tabs>
                <w:tab w:val="clear" w:pos="4320"/>
                <w:tab w:val="clear" w:pos="8640"/>
              </w:tabs>
              <w:jc w:val="center"/>
              <w:rPr>
                <w:rFonts w:ascii="Calibri" w:hAnsi="Calibri"/>
              </w:rPr>
            </w:pPr>
            <w:r>
              <w:rPr>
                <w:rFonts w:ascii="Calibri" w:hAnsi="Calibri"/>
              </w:rPr>
              <w:t>12</w:t>
            </w:r>
          </w:p>
        </w:tc>
        <w:tc>
          <w:tcPr>
            <w:tcW w:w="2212" w:type="pct"/>
            <w:vAlign w:val="center"/>
          </w:tcPr>
          <w:p w14:paraId="11F90BD9" w14:textId="0CA73E5A" w:rsidR="00ED7232" w:rsidRPr="0083610D" w:rsidRDefault="00ED7232" w:rsidP="00526FC1">
            <w:pPr>
              <w:pStyle w:val="Header"/>
              <w:tabs>
                <w:tab w:val="clear" w:pos="4320"/>
                <w:tab w:val="clear" w:pos="8640"/>
              </w:tabs>
              <w:rPr>
                <w:rFonts w:ascii="Calibri" w:hAnsi="Calibri"/>
              </w:rPr>
            </w:pPr>
            <w:r w:rsidRPr="0083610D">
              <w:rPr>
                <w:rFonts w:ascii="Calibri" w:hAnsi="Calibri"/>
              </w:rPr>
              <w:t xml:space="preserve">Is the system of a type that the minimum airflow can be verified </w:t>
            </w:r>
            <w:r w:rsidR="00A57484">
              <w:rPr>
                <w:rFonts w:ascii="Calibri" w:hAnsi="Calibri"/>
              </w:rPr>
              <w:t xml:space="preserve">for all indoor units </w:t>
            </w:r>
            <w:r w:rsidRPr="0083610D">
              <w:rPr>
                <w:rFonts w:ascii="Calibri" w:hAnsi="Calibri"/>
              </w:rPr>
              <w:t>using an approved measurement procedure (RA3.3 or RA</w:t>
            </w:r>
            <w:r w:rsidR="00F4344F">
              <w:rPr>
                <w:rFonts w:ascii="Calibri" w:hAnsi="Calibri"/>
              </w:rPr>
              <w:t>3.3.3</w:t>
            </w:r>
            <w:r w:rsidRPr="0083610D">
              <w:rPr>
                <w:rFonts w:ascii="Calibri" w:hAnsi="Calibri"/>
              </w:rPr>
              <w:t>)?</w:t>
            </w:r>
          </w:p>
        </w:tc>
        <w:tc>
          <w:tcPr>
            <w:tcW w:w="2500" w:type="pct"/>
            <w:vAlign w:val="center"/>
          </w:tcPr>
          <w:p w14:paraId="11F90BDA" w14:textId="77777777" w:rsidR="00ED7232" w:rsidRPr="0083610D" w:rsidRDefault="00ED7232" w:rsidP="00ED7232">
            <w:pPr>
              <w:spacing w:after="60"/>
              <w:rPr>
                <w:rFonts w:ascii="Calibri" w:hAnsi="Calibri"/>
              </w:rPr>
            </w:pPr>
          </w:p>
        </w:tc>
      </w:tr>
      <w:tr w:rsidR="00ED7232" w:rsidRPr="0083610D" w14:paraId="11F90BDF" w14:textId="77777777" w:rsidTr="00F77A0A">
        <w:trPr>
          <w:cantSplit/>
          <w:trHeight w:val="360"/>
        </w:trPr>
        <w:tc>
          <w:tcPr>
            <w:tcW w:w="288" w:type="pct"/>
            <w:vAlign w:val="center"/>
          </w:tcPr>
          <w:p w14:paraId="11F90BDC" w14:textId="34B4EF41" w:rsidR="00ED7232" w:rsidRPr="0083610D" w:rsidRDefault="00CE34AE" w:rsidP="00F77A0A">
            <w:pPr>
              <w:pStyle w:val="Header"/>
              <w:tabs>
                <w:tab w:val="clear" w:pos="4320"/>
                <w:tab w:val="clear" w:pos="8640"/>
              </w:tabs>
              <w:jc w:val="center"/>
              <w:rPr>
                <w:rFonts w:ascii="Calibri" w:hAnsi="Calibri"/>
              </w:rPr>
            </w:pPr>
            <w:r>
              <w:rPr>
                <w:rFonts w:ascii="Calibri" w:hAnsi="Calibri"/>
              </w:rPr>
              <w:t>13</w:t>
            </w:r>
          </w:p>
        </w:tc>
        <w:tc>
          <w:tcPr>
            <w:tcW w:w="2212" w:type="pct"/>
            <w:vAlign w:val="center"/>
          </w:tcPr>
          <w:p w14:paraId="11F90BDD" w14:textId="77777777" w:rsidR="00ED7232" w:rsidRPr="0083610D" w:rsidRDefault="00ED7232" w:rsidP="00526FC1">
            <w:pPr>
              <w:pStyle w:val="Header"/>
              <w:tabs>
                <w:tab w:val="clear" w:pos="4320"/>
                <w:tab w:val="clear" w:pos="8640"/>
              </w:tabs>
              <w:rPr>
                <w:rFonts w:ascii="Calibri" w:hAnsi="Calibri"/>
              </w:rPr>
            </w:pPr>
            <w:r w:rsidRPr="0083610D">
              <w:rPr>
                <w:rFonts w:ascii="Calibri" w:hAnsi="Calibri"/>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11F90BDE" w14:textId="77777777" w:rsidR="00ED7232" w:rsidRPr="0083610D" w:rsidRDefault="00ED7232" w:rsidP="00ED7232">
            <w:pPr>
              <w:spacing w:after="60"/>
              <w:rPr>
                <w:rFonts w:ascii="Calibri" w:hAnsi="Calibri"/>
              </w:rPr>
            </w:pPr>
          </w:p>
        </w:tc>
      </w:tr>
      <w:tr w:rsidR="00ED7232" w:rsidRPr="0083610D" w14:paraId="11F90BE3" w14:textId="77777777" w:rsidTr="00F77A0A">
        <w:trPr>
          <w:cantSplit/>
          <w:trHeight w:val="360"/>
        </w:trPr>
        <w:tc>
          <w:tcPr>
            <w:tcW w:w="288" w:type="pct"/>
            <w:vAlign w:val="center"/>
          </w:tcPr>
          <w:p w14:paraId="11F90BE0" w14:textId="1C4B63B6" w:rsidR="00ED7232" w:rsidRPr="0083610D" w:rsidRDefault="00CE34AE" w:rsidP="00F77A0A">
            <w:pPr>
              <w:pStyle w:val="Header"/>
              <w:tabs>
                <w:tab w:val="clear" w:pos="4320"/>
                <w:tab w:val="clear" w:pos="8640"/>
              </w:tabs>
              <w:jc w:val="center"/>
              <w:rPr>
                <w:rFonts w:ascii="Calibri" w:hAnsi="Calibri"/>
              </w:rPr>
            </w:pPr>
            <w:r>
              <w:rPr>
                <w:rFonts w:ascii="Calibri" w:hAnsi="Calibri"/>
              </w:rPr>
              <w:t>14</w:t>
            </w:r>
          </w:p>
        </w:tc>
        <w:tc>
          <w:tcPr>
            <w:tcW w:w="2212" w:type="pct"/>
            <w:vAlign w:val="center"/>
          </w:tcPr>
          <w:p w14:paraId="11F90BE1" w14:textId="6AA8D8CC" w:rsidR="00ED7232" w:rsidRPr="0083610D" w:rsidRDefault="00ED7232" w:rsidP="00526FC1">
            <w:pPr>
              <w:pStyle w:val="Header"/>
              <w:tabs>
                <w:tab w:val="clear" w:pos="4320"/>
                <w:tab w:val="clear" w:pos="8640"/>
              </w:tabs>
              <w:rPr>
                <w:rFonts w:ascii="Calibri" w:hAnsi="Calibri"/>
              </w:rPr>
            </w:pPr>
            <w:r w:rsidRPr="0083610D">
              <w:rPr>
                <w:rFonts w:ascii="Calibri" w:hAnsi="Calibri"/>
              </w:rPr>
              <w:t xml:space="preserve">Date of Refrigerant Charge Verification for this </w:t>
            </w:r>
            <w:r w:rsidR="00526FC1">
              <w:rPr>
                <w:rFonts w:ascii="Calibri" w:hAnsi="Calibri"/>
              </w:rPr>
              <w:t>S</w:t>
            </w:r>
            <w:r w:rsidRPr="0083610D">
              <w:rPr>
                <w:rFonts w:ascii="Calibri" w:hAnsi="Calibri"/>
              </w:rPr>
              <w:t>ystem</w:t>
            </w:r>
          </w:p>
        </w:tc>
        <w:tc>
          <w:tcPr>
            <w:tcW w:w="2500" w:type="pct"/>
            <w:vAlign w:val="center"/>
          </w:tcPr>
          <w:p w14:paraId="11F90BE2" w14:textId="77777777" w:rsidR="00ED7232" w:rsidRPr="0083610D" w:rsidRDefault="00ED7232" w:rsidP="00ED7232">
            <w:pPr>
              <w:rPr>
                <w:rFonts w:ascii="Calibri" w:hAnsi="Calibri"/>
              </w:rPr>
            </w:pPr>
          </w:p>
        </w:tc>
      </w:tr>
      <w:tr w:rsidR="00ED7232" w:rsidRPr="0083610D" w14:paraId="11F90BE7" w14:textId="77777777" w:rsidTr="00F77A0A">
        <w:trPr>
          <w:cantSplit/>
          <w:trHeight w:val="360"/>
        </w:trPr>
        <w:tc>
          <w:tcPr>
            <w:tcW w:w="288" w:type="pct"/>
            <w:vAlign w:val="center"/>
          </w:tcPr>
          <w:p w14:paraId="11F90BE4" w14:textId="133D0174" w:rsidR="00ED7232" w:rsidRPr="0083610D" w:rsidRDefault="00CE34AE" w:rsidP="00F77A0A">
            <w:pPr>
              <w:pStyle w:val="Header"/>
              <w:tabs>
                <w:tab w:val="clear" w:pos="4320"/>
                <w:tab w:val="clear" w:pos="8640"/>
              </w:tabs>
              <w:jc w:val="center"/>
              <w:rPr>
                <w:rFonts w:ascii="Calibri" w:hAnsi="Calibri"/>
              </w:rPr>
            </w:pPr>
            <w:r>
              <w:rPr>
                <w:rFonts w:ascii="Calibri" w:hAnsi="Calibri"/>
              </w:rPr>
              <w:t>15</w:t>
            </w:r>
          </w:p>
        </w:tc>
        <w:tc>
          <w:tcPr>
            <w:tcW w:w="2212" w:type="pct"/>
            <w:vAlign w:val="center"/>
          </w:tcPr>
          <w:p w14:paraId="11F90BE5" w14:textId="6A920178" w:rsidR="00ED7232" w:rsidRPr="0083610D" w:rsidRDefault="00ED7232" w:rsidP="00526FC1">
            <w:pPr>
              <w:pStyle w:val="Header"/>
              <w:tabs>
                <w:tab w:val="clear" w:pos="4320"/>
                <w:tab w:val="clear" w:pos="8640"/>
              </w:tabs>
              <w:rPr>
                <w:rFonts w:ascii="Calibri" w:hAnsi="Calibri"/>
              </w:rPr>
            </w:pPr>
            <w:r w:rsidRPr="0083610D">
              <w:rPr>
                <w:rFonts w:ascii="Calibri" w:hAnsi="Calibri"/>
              </w:rPr>
              <w:t xml:space="preserve">Refrigerant </w:t>
            </w:r>
            <w:r w:rsidR="00526FC1">
              <w:rPr>
                <w:rFonts w:ascii="Calibri" w:hAnsi="Calibri"/>
              </w:rPr>
              <w:t>C</w:t>
            </w:r>
            <w:r w:rsidRPr="0083610D">
              <w:rPr>
                <w:rFonts w:ascii="Calibri" w:hAnsi="Calibri"/>
              </w:rPr>
              <w:t xml:space="preserve">harge </w:t>
            </w:r>
            <w:r w:rsidR="00526FC1">
              <w:rPr>
                <w:rFonts w:ascii="Calibri" w:hAnsi="Calibri"/>
              </w:rPr>
              <w:t>V</w:t>
            </w:r>
            <w:r w:rsidRPr="0083610D">
              <w:rPr>
                <w:rFonts w:ascii="Calibri" w:hAnsi="Calibri"/>
              </w:rPr>
              <w:t xml:space="preserve">erification </w:t>
            </w:r>
            <w:r w:rsidR="00526FC1">
              <w:rPr>
                <w:rFonts w:ascii="Calibri" w:hAnsi="Calibri"/>
              </w:rPr>
              <w:t>M</w:t>
            </w:r>
            <w:r w:rsidRPr="0083610D">
              <w:rPr>
                <w:rFonts w:ascii="Calibri" w:hAnsi="Calibri"/>
              </w:rPr>
              <w:t xml:space="preserve">ethod </w:t>
            </w:r>
            <w:r w:rsidR="00526FC1">
              <w:rPr>
                <w:rFonts w:ascii="Calibri" w:hAnsi="Calibri"/>
              </w:rPr>
              <w:t>U</w:t>
            </w:r>
            <w:r w:rsidRPr="0083610D">
              <w:rPr>
                <w:rFonts w:ascii="Calibri" w:hAnsi="Calibri"/>
              </w:rPr>
              <w:t>sed</w:t>
            </w:r>
          </w:p>
        </w:tc>
        <w:tc>
          <w:tcPr>
            <w:tcW w:w="2500" w:type="pct"/>
            <w:vAlign w:val="center"/>
          </w:tcPr>
          <w:p w14:paraId="11F90BE6" w14:textId="77777777" w:rsidR="00ED7232" w:rsidRPr="0083610D" w:rsidRDefault="00ED7232" w:rsidP="00ED7232">
            <w:pPr>
              <w:pStyle w:val="ListParagraph"/>
              <w:spacing w:after="60"/>
              <w:rPr>
                <w:rFonts w:ascii="Calibri" w:hAnsi="Calibri"/>
              </w:rPr>
            </w:pPr>
          </w:p>
        </w:tc>
      </w:tr>
      <w:tr w:rsidR="00ED7232" w:rsidRPr="0083610D" w14:paraId="11F90BEB" w14:textId="77777777" w:rsidTr="00F77A0A">
        <w:trPr>
          <w:cantSplit/>
          <w:trHeight w:val="656"/>
        </w:trPr>
        <w:tc>
          <w:tcPr>
            <w:tcW w:w="288" w:type="pct"/>
            <w:vAlign w:val="center"/>
          </w:tcPr>
          <w:p w14:paraId="11F90BE8" w14:textId="266D8BCB" w:rsidR="00ED7232" w:rsidRPr="0083610D" w:rsidRDefault="00CE34AE" w:rsidP="00F77A0A">
            <w:pPr>
              <w:pStyle w:val="Header"/>
              <w:tabs>
                <w:tab w:val="clear" w:pos="4320"/>
                <w:tab w:val="clear" w:pos="8640"/>
              </w:tabs>
              <w:jc w:val="center"/>
              <w:rPr>
                <w:rFonts w:ascii="Calibri" w:hAnsi="Calibri"/>
              </w:rPr>
            </w:pPr>
            <w:r>
              <w:rPr>
                <w:rFonts w:ascii="Calibri" w:hAnsi="Calibri"/>
              </w:rPr>
              <w:t>16</w:t>
            </w:r>
          </w:p>
        </w:tc>
        <w:tc>
          <w:tcPr>
            <w:tcW w:w="2212" w:type="pct"/>
            <w:vAlign w:val="center"/>
          </w:tcPr>
          <w:p w14:paraId="11F90BE9" w14:textId="7E4F3FFE" w:rsidR="00ED7232" w:rsidRPr="0083610D" w:rsidRDefault="00ED7232" w:rsidP="00526FC1">
            <w:pPr>
              <w:pStyle w:val="Header"/>
              <w:tabs>
                <w:tab w:val="clear" w:pos="4320"/>
                <w:tab w:val="clear" w:pos="8640"/>
              </w:tabs>
              <w:rPr>
                <w:rFonts w:ascii="Calibri" w:hAnsi="Calibri"/>
              </w:rPr>
            </w:pPr>
            <w:r w:rsidRPr="0083610D">
              <w:rPr>
                <w:rFonts w:ascii="Calibri" w:hAnsi="Calibri"/>
              </w:rPr>
              <w:t xml:space="preserve">Person </w:t>
            </w:r>
            <w:r w:rsidR="00526FC1">
              <w:rPr>
                <w:rFonts w:ascii="Calibri" w:hAnsi="Calibri"/>
              </w:rPr>
              <w:t>W</w:t>
            </w:r>
            <w:r w:rsidRPr="0083610D">
              <w:rPr>
                <w:rFonts w:ascii="Calibri" w:hAnsi="Calibri"/>
              </w:rPr>
              <w:t xml:space="preserve">ho </w:t>
            </w:r>
            <w:r w:rsidR="00526FC1">
              <w:rPr>
                <w:rFonts w:ascii="Calibri" w:hAnsi="Calibri"/>
              </w:rPr>
              <w:t>P</w:t>
            </w:r>
            <w:r w:rsidRPr="0083610D">
              <w:rPr>
                <w:rFonts w:ascii="Calibri" w:hAnsi="Calibri"/>
              </w:rPr>
              <w:t xml:space="preserve">erformed the Refrigerant Charge Verification </w:t>
            </w:r>
            <w:r w:rsidR="00526FC1">
              <w:rPr>
                <w:rFonts w:ascii="Calibri" w:hAnsi="Calibri"/>
              </w:rPr>
              <w:t>R</w:t>
            </w:r>
            <w:r w:rsidRPr="0083610D">
              <w:rPr>
                <w:rFonts w:ascii="Calibri" w:hAnsi="Calibri"/>
              </w:rPr>
              <w:t>eported on this Certificate of Installation</w:t>
            </w:r>
          </w:p>
        </w:tc>
        <w:tc>
          <w:tcPr>
            <w:tcW w:w="2500" w:type="pct"/>
            <w:vAlign w:val="center"/>
          </w:tcPr>
          <w:p w14:paraId="11F90BEA" w14:textId="77777777" w:rsidR="00ED7232" w:rsidRPr="0083610D" w:rsidRDefault="00ED7232" w:rsidP="00ED7232">
            <w:pPr>
              <w:rPr>
                <w:rFonts w:ascii="Calibri" w:hAnsi="Calibri"/>
              </w:rPr>
            </w:pPr>
          </w:p>
        </w:tc>
      </w:tr>
      <w:tr w:rsidR="00ED7232" w:rsidRPr="0083610D" w14:paraId="11F90BEF" w14:textId="77777777" w:rsidTr="00F77A0A">
        <w:trPr>
          <w:cantSplit/>
          <w:trHeight w:val="359"/>
        </w:trPr>
        <w:tc>
          <w:tcPr>
            <w:tcW w:w="288" w:type="pct"/>
            <w:vAlign w:val="center"/>
          </w:tcPr>
          <w:p w14:paraId="11F90BEC" w14:textId="5398BD9E" w:rsidR="00ED7232" w:rsidRPr="0083610D" w:rsidRDefault="00CE34AE" w:rsidP="00F77A0A">
            <w:pPr>
              <w:pStyle w:val="Header"/>
              <w:tabs>
                <w:tab w:val="clear" w:pos="4320"/>
                <w:tab w:val="clear" w:pos="8640"/>
              </w:tabs>
              <w:jc w:val="center"/>
              <w:rPr>
                <w:rFonts w:ascii="Calibri" w:hAnsi="Calibri"/>
              </w:rPr>
            </w:pPr>
            <w:r>
              <w:rPr>
                <w:rFonts w:ascii="Calibri" w:hAnsi="Calibri"/>
              </w:rPr>
              <w:t>17</w:t>
            </w:r>
          </w:p>
        </w:tc>
        <w:tc>
          <w:tcPr>
            <w:tcW w:w="2212" w:type="pct"/>
            <w:vAlign w:val="center"/>
          </w:tcPr>
          <w:p w14:paraId="11F90BED" w14:textId="4156E697" w:rsidR="00ED7232" w:rsidRPr="0083610D" w:rsidRDefault="00ED7232" w:rsidP="00526FC1">
            <w:pPr>
              <w:pStyle w:val="Header"/>
              <w:tabs>
                <w:tab w:val="clear" w:pos="4320"/>
                <w:tab w:val="clear" w:pos="8640"/>
              </w:tabs>
              <w:rPr>
                <w:rFonts w:ascii="Calibri" w:hAnsi="Calibri"/>
              </w:rPr>
            </w:pPr>
            <w:r w:rsidRPr="0083610D">
              <w:rPr>
                <w:rFonts w:ascii="Calibri" w:hAnsi="Calibri"/>
              </w:rPr>
              <w:t>HERS Verification Compliance Requirement Status</w:t>
            </w:r>
          </w:p>
        </w:tc>
        <w:tc>
          <w:tcPr>
            <w:tcW w:w="2500" w:type="pct"/>
            <w:vAlign w:val="center"/>
          </w:tcPr>
          <w:p w14:paraId="11F90BEE" w14:textId="77777777" w:rsidR="00ED7232" w:rsidRPr="0083610D" w:rsidRDefault="00ED7232" w:rsidP="00ED7232">
            <w:pPr>
              <w:rPr>
                <w:rFonts w:ascii="Calibri" w:hAnsi="Calibri"/>
              </w:rPr>
            </w:pPr>
          </w:p>
        </w:tc>
      </w:tr>
    </w:tbl>
    <w:p w14:paraId="11F90BF0" w14:textId="77777777" w:rsidR="00ED7232" w:rsidRPr="0083610D" w:rsidRDefault="00ED7232" w:rsidP="00ED7232">
      <w:pPr>
        <w:keepNext/>
        <w:spacing w:after="60"/>
        <w:rPr>
          <w:rFonts w:ascii="Calibri" w:hAnsi="Calibr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0"/>
      </w:tblGrid>
      <w:tr w:rsidR="00ED7232" w:rsidRPr="0083610D" w14:paraId="11F90BF2" w14:textId="77777777" w:rsidTr="00ED7232">
        <w:tc>
          <w:tcPr>
            <w:tcW w:w="11016" w:type="dxa"/>
          </w:tcPr>
          <w:p w14:paraId="11F90BF1" w14:textId="4C3F2CD1" w:rsidR="00ED7232" w:rsidRPr="0083610D" w:rsidRDefault="00611D9D">
            <w:pPr>
              <w:keepNext/>
              <w:rPr>
                <w:rFonts w:ascii="Calibri" w:hAnsi="Calibri"/>
                <w:b/>
              </w:rPr>
            </w:pPr>
            <w:r>
              <w:rPr>
                <w:rFonts w:ascii="Calibri" w:hAnsi="Calibri"/>
                <w:b/>
              </w:rPr>
              <w:t xml:space="preserve">MCH-25a </w:t>
            </w:r>
            <w:r w:rsidR="00F1527D">
              <w:rPr>
                <w:rFonts w:ascii="Calibri" w:hAnsi="Calibri"/>
                <w:b/>
              </w:rPr>
              <w:t>-</w:t>
            </w:r>
            <w:r>
              <w:rPr>
                <w:rFonts w:ascii="Calibri" w:hAnsi="Calibri"/>
                <w:b/>
              </w:rPr>
              <w:t xml:space="preserve"> </w:t>
            </w:r>
            <w:r w:rsidR="00F1527D">
              <w:rPr>
                <w:rFonts w:ascii="Calibri" w:hAnsi="Calibri"/>
                <w:b/>
              </w:rPr>
              <w:t xml:space="preserve">Refrigerant Charge Verification - </w:t>
            </w:r>
            <w:r w:rsidR="00ED7232" w:rsidRPr="0083610D">
              <w:rPr>
                <w:rFonts w:ascii="Calibri" w:hAnsi="Calibri"/>
                <w:b/>
              </w:rPr>
              <w:t>Superheat Method</w:t>
            </w:r>
          </w:p>
        </w:tc>
      </w:tr>
    </w:tbl>
    <w:p w14:paraId="11F90BF3" w14:textId="77777777" w:rsidR="00ED7232" w:rsidRPr="0083610D" w:rsidDel="005D47C1" w:rsidRDefault="00ED7232" w:rsidP="00ED7232">
      <w:pPr>
        <w:keepNext/>
        <w:spacing w:after="60"/>
        <w:rPr>
          <w:rFonts w:ascii="Calibri" w:hAnsi="Calibri"/>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ED7232" w:rsidRPr="0083610D" w14:paraId="11F90BF6" w14:textId="77777777" w:rsidTr="00ED7232">
        <w:trPr>
          <w:cantSplit/>
          <w:trHeight w:val="432"/>
        </w:trPr>
        <w:tc>
          <w:tcPr>
            <w:tcW w:w="5000" w:type="pct"/>
            <w:gridSpan w:val="3"/>
          </w:tcPr>
          <w:p w14:paraId="11F90BF4" w14:textId="2B64CC8F" w:rsidR="00ED7232" w:rsidRPr="0083610D" w:rsidRDefault="00ED7232" w:rsidP="00ED7232">
            <w:pPr>
              <w:keepNext/>
              <w:rPr>
                <w:rFonts w:ascii="Calibri" w:hAnsi="Calibri"/>
                <w:b/>
              </w:rPr>
            </w:pPr>
            <w:r w:rsidRPr="0083610D">
              <w:rPr>
                <w:rFonts w:ascii="Calibri" w:hAnsi="Calibri"/>
                <w:b/>
              </w:rPr>
              <w:t>B. Metering Device Verification</w:t>
            </w:r>
          </w:p>
          <w:p w14:paraId="11F90BF5" w14:textId="77777777" w:rsidR="00ED7232" w:rsidRPr="0083610D" w:rsidRDefault="00ED7232" w:rsidP="00ED7232">
            <w:pPr>
              <w:keepNext/>
              <w:rPr>
                <w:rFonts w:ascii="Calibri" w:hAnsi="Calibri"/>
              </w:rPr>
            </w:pPr>
            <w:r w:rsidRPr="00A72027">
              <w:rPr>
                <w:rFonts w:ascii="Calibri" w:hAnsi="Calibri"/>
              </w:rPr>
              <w:t>Superheat Method can only be used on systems that do not have a variable metering device.</w:t>
            </w:r>
          </w:p>
        </w:tc>
      </w:tr>
      <w:tr w:rsidR="00ED7232" w:rsidRPr="0083610D" w14:paraId="11F90BFA" w14:textId="77777777" w:rsidTr="00F77A0A">
        <w:trPr>
          <w:cantSplit/>
          <w:trHeight w:val="432"/>
        </w:trPr>
        <w:tc>
          <w:tcPr>
            <w:tcW w:w="253" w:type="pct"/>
            <w:vAlign w:val="center"/>
          </w:tcPr>
          <w:p w14:paraId="11F90BF7" w14:textId="77777777" w:rsidR="00ED7232" w:rsidRPr="0083610D" w:rsidRDefault="00ED7232" w:rsidP="00987F71">
            <w:pPr>
              <w:keepNext/>
              <w:jc w:val="center"/>
              <w:rPr>
                <w:rFonts w:ascii="Calibri" w:hAnsi="Calibri"/>
              </w:rPr>
            </w:pPr>
            <w:r w:rsidRPr="0083610D">
              <w:rPr>
                <w:rFonts w:ascii="Calibri" w:hAnsi="Calibri"/>
              </w:rPr>
              <w:t>01</w:t>
            </w:r>
          </w:p>
        </w:tc>
        <w:tc>
          <w:tcPr>
            <w:tcW w:w="2247" w:type="pct"/>
            <w:vAlign w:val="center"/>
          </w:tcPr>
          <w:p w14:paraId="11F90BF8" w14:textId="3DD8F750" w:rsidR="00ED7232" w:rsidRPr="0083610D" w:rsidRDefault="00ED7232" w:rsidP="00987F71">
            <w:pPr>
              <w:keepNext/>
              <w:rPr>
                <w:rFonts w:ascii="Calibri" w:hAnsi="Calibri"/>
                <w:sz w:val="22"/>
              </w:rPr>
            </w:pPr>
            <w:r w:rsidRPr="0083610D">
              <w:rPr>
                <w:rFonts w:ascii="Calibri" w:hAnsi="Calibri"/>
              </w:rPr>
              <w:t xml:space="preserve">Refrigerant </w:t>
            </w:r>
            <w:r w:rsidR="00526FC1">
              <w:rPr>
                <w:rFonts w:ascii="Calibri" w:hAnsi="Calibri"/>
              </w:rPr>
              <w:t>M</w:t>
            </w:r>
            <w:r w:rsidRPr="0083610D">
              <w:rPr>
                <w:rFonts w:ascii="Calibri" w:hAnsi="Calibri"/>
              </w:rPr>
              <w:t xml:space="preserve">etering </w:t>
            </w:r>
            <w:r w:rsidR="00526FC1">
              <w:rPr>
                <w:rFonts w:ascii="Calibri" w:hAnsi="Calibri"/>
              </w:rPr>
              <w:t>D</w:t>
            </w:r>
            <w:r w:rsidRPr="0083610D">
              <w:rPr>
                <w:rFonts w:ascii="Calibri" w:hAnsi="Calibri"/>
              </w:rPr>
              <w:t>evice</w:t>
            </w:r>
          </w:p>
        </w:tc>
        <w:tc>
          <w:tcPr>
            <w:tcW w:w="2500" w:type="pct"/>
            <w:vAlign w:val="center"/>
          </w:tcPr>
          <w:p w14:paraId="11F90BF9" w14:textId="77777777" w:rsidR="00ED7232" w:rsidRPr="0083610D" w:rsidRDefault="00ED7232" w:rsidP="00ED7232">
            <w:pPr>
              <w:pStyle w:val="ListParagraph"/>
              <w:keepNext/>
              <w:rPr>
                <w:rFonts w:ascii="Calibri" w:hAnsi="Calibri"/>
              </w:rPr>
            </w:pPr>
          </w:p>
        </w:tc>
      </w:tr>
      <w:tr w:rsidR="00ED7232" w:rsidRPr="0083610D" w14:paraId="11F90BFE" w14:textId="77777777" w:rsidTr="00F77A0A">
        <w:trPr>
          <w:cantSplit/>
          <w:trHeight w:val="432"/>
        </w:trPr>
        <w:tc>
          <w:tcPr>
            <w:tcW w:w="253" w:type="pct"/>
            <w:vAlign w:val="center"/>
          </w:tcPr>
          <w:p w14:paraId="11F90BFB" w14:textId="77777777" w:rsidR="00ED7232" w:rsidRPr="0083610D" w:rsidRDefault="00ED7232" w:rsidP="00987F71">
            <w:pPr>
              <w:keepNext/>
              <w:jc w:val="center"/>
              <w:rPr>
                <w:rFonts w:ascii="Calibri" w:hAnsi="Calibri"/>
              </w:rPr>
            </w:pPr>
            <w:r w:rsidRPr="0083610D">
              <w:rPr>
                <w:rFonts w:ascii="Calibri" w:hAnsi="Calibri"/>
              </w:rPr>
              <w:t>02</w:t>
            </w:r>
          </w:p>
        </w:tc>
        <w:tc>
          <w:tcPr>
            <w:tcW w:w="2247" w:type="pct"/>
            <w:vAlign w:val="center"/>
          </w:tcPr>
          <w:p w14:paraId="11F90BFC" w14:textId="47948457" w:rsidR="00ED7232" w:rsidRPr="0083610D" w:rsidRDefault="00ED7232" w:rsidP="00987F71">
            <w:pPr>
              <w:keepNext/>
              <w:rPr>
                <w:rFonts w:ascii="Calibri" w:hAnsi="Calibri"/>
              </w:rPr>
            </w:pPr>
            <w:r w:rsidRPr="0083610D">
              <w:rPr>
                <w:rFonts w:ascii="Calibri" w:hAnsi="Calibri"/>
              </w:rPr>
              <w:t xml:space="preserve">Superheat Method </w:t>
            </w:r>
            <w:r w:rsidR="00526FC1">
              <w:rPr>
                <w:rFonts w:ascii="Calibri" w:hAnsi="Calibri"/>
              </w:rPr>
              <w:t>A</w:t>
            </w:r>
            <w:r w:rsidRPr="0083610D">
              <w:rPr>
                <w:rFonts w:ascii="Calibri" w:hAnsi="Calibri"/>
              </w:rPr>
              <w:t xml:space="preserve">pplicability </w:t>
            </w:r>
            <w:r w:rsidR="00526FC1">
              <w:rPr>
                <w:rFonts w:ascii="Calibri" w:hAnsi="Calibri"/>
              </w:rPr>
              <w:t>S</w:t>
            </w:r>
            <w:r w:rsidRPr="0083610D">
              <w:rPr>
                <w:rFonts w:ascii="Calibri" w:hAnsi="Calibri"/>
              </w:rPr>
              <w:t>tatus</w:t>
            </w:r>
          </w:p>
        </w:tc>
        <w:tc>
          <w:tcPr>
            <w:tcW w:w="2500" w:type="pct"/>
            <w:vAlign w:val="center"/>
          </w:tcPr>
          <w:p w14:paraId="11F90BFD" w14:textId="77777777" w:rsidR="00ED7232" w:rsidRPr="0083610D" w:rsidRDefault="00ED7232" w:rsidP="00ED7232">
            <w:pPr>
              <w:keepNext/>
              <w:rPr>
                <w:rFonts w:ascii="Calibri" w:hAnsi="Calibri"/>
                <w:sz w:val="22"/>
              </w:rPr>
            </w:pPr>
          </w:p>
        </w:tc>
      </w:tr>
    </w:tbl>
    <w:p w14:paraId="11F90BFF" w14:textId="77777777" w:rsidR="00ED7232" w:rsidRPr="0083610D" w:rsidRDefault="00ED7232" w:rsidP="00ED7232">
      <w:pPr>
        <w:tabs>
          <w:tab w:val="left" w:pos="8540"/>
        </w:tabs>
        <w:spacing w:after="120"/>
        <w:rPr>
          <w:rFonts w:ascii="Calibri" w:hAnsi="Calibri"/>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ED7232" w:rsidRPr="0083610D" w14:paraId="11F90C02" w14:textId="77777777" w:rsidTr="00ED7232">
        <w:trPr>
          <w:cantSplit/>
          <w:trHeight w:val="432"/>
        </w:trPr>
        <w:tc>
          <w:tcPr>
            <w:tcW w:w="5000" w:type="pct"/>
            <w:gridSpan w:val="3"/>
          </w:tcPr>
          <w:p w14:paraId="11F90C00" w14:textId="398E80CA" w:rsidR="00ED7232" w:rsidRPr="0083610D" w:rsidRDefault="00ED7232" w:rsidP="00ED7232">
            <w:pPr>
              <w:keepNext/>
              <w:rPr>
                <w:rFonts w:ascii="Calibri" w:hAnsi="Calibri"/>
                <w:b/>
              </w:rPr>
            </w:pPr>
            <w:r w:rsidRPr="0083610D">
              <w:rPr>
                <w:rFonts w:ascii="Calibri" w:hAnsi="Calibri"/>
                <w:b/>
              </w:rPr>
              <w:lastRenderedPageBreak/>
              <w:t>C. Instrument Calibration</w:t>
            </w:r>
          </w:p>
          <w:p w14:paraId="11F90C01" w14:textId="1C16CFEF" w:rsidR="00ED7232" w:rsidRPr="0083610D" w:rsidRDefault="00ED7232" w:rsidP="00ED7232">
            <w:pPr>
              <w:keepNext/>
              <w:rPr>
                <w:rFonts w:ascii="Calibri" w:hAnsi="Calibri"/>
              </w:rPr>
            </w:pPr>
            <w:r w:rsidRPr="00DC2134">
              <w:rPr>
                <w:rFonts w:ascii="Calibri" w:hAnsi="Calibri"/>
                <w:sz w:val="18"/>
              </w:rPr>
              <w:t>Procedures for instrument calibration are given in Reference Residential Appendix RA3.2.2 and RA3.2.2.2</w:t>
            </w:r>
            <w:r w:rsidR="001D562C">
              <w:rPr>
                <w:rFonts w:ascii="Calibri" w:hAnsi="Calibri"/>
                <w:sz w:val="18"/>
              </w:rPr>
              <w:t>.</w:t>
            </w:r>
          </w:p>
        </w:tc>
      </w:tr>
      <w:tr w:rsidR="00ED7232" w:rsidRPr="0083610D" w14:paraId="11F90C06" w14:textId="77777777" w:rsidTr="00F77A0A">
        <w:trPr>
          <w:cantSplit/>
          <w:trHeight w:val="432"/>
        </w:trPr>
        <w:tc>
          <w:tcPr>
            <w:tcW w:w="253" w:type="pct"/>
            <w:vAlign w:val="center"/>
          </w:tcPr>
          <w:p w14:paraId="11F90C03" w14:textId="77777777" w:rsidR="00ED7232" w:rsidRPr="0083610D" w:rsidRDefault="00ED7232" w:rsidP="00987F71">
            <w:pPr>
              <w:keepNext/>
              <w:jc w:val="center"/>
              <w:rPr>
                <w:rFonts w:ascii="Calibri" w:hAnsi="Calibri"/>
              </w:rPr>
            </w:pPr>
            <w:r w:rsidRPr="0083610D">
              <w:rPr>
                <w:rFonts w:ascii="Calibri" w:hAnsi="Calibri"/>
              </w:rPr>
              <w:t>01</w:t>
            </w:r>
          </w:p>
        </w:tc>
        <w:tc>
          <w:tcPr>
            <w:tcW w:w="2247" w:type="pct"/>
            <w:vAlign w:val="center"/>
          </w:tcPr>
          <w:p w14:paraId="11F90C04" w14:textId="27A5D400" w:rsidR="00ED7232" w:rsidRPr="0083610D" w:rsidRDefault="00ED7232" w:rsidP="00987F71">
            <w:pPr>
              <w:keepNext/>
              <w:rPr>
                <w:rFonts w:ascii="Calibri" w:hAnsi="Calibri"/>
              </w:rPr>
            </w:pPr>
            <w:r w:rsidRPr="0083610D">
              <w:rPr>
                <w:rFonts w:ascii="Calibri" w:hAnsi="Calibri"/>
              </w:rPr>
              <w:t>Date of Digital Refrigerant Gauge Calibration</w:t>
            </w:r>
          </w:p>
        </w:tc>
        <w:tc>
          <w:tcPr>
            <w:tcW w:w="2500" w:type="pct"/>
            <w:vAlign w:val="center"/>
          </w:tcPr>
          <w:p w14:paraId="11F90C05" w14:textId="77777777" w:rsidR="00ED7232" w:rsidRPr="0083610D" w:rsidRDefault="00ED7232" w:rsidP="002441AD">
            <w:pPr>
              <w:keepNext/>
              <w:rPr>
                <w:rFonts w:ascii="Calibri" w:hAnsi="Calibri"/>
              </w:rPr>
            </w:pPr>
          </w:p>
        </w:tc>
      </w:tr>
      <w:tr w:rsidR="00ED7232" w:rsidRPr="0083610D" w14:paraId="11F90C0A" w14:textId="77777777" w:rsidTr="00F77A0A">
        <w:trPr>
          <w:cantSplit/>
          <w:trHeight w:val="432"/>
        </w:trPr>
        <w:tc>
          <w:tcPr>
            <w:tcW w:w="253" w:type="pct"/>
            <w:vAlign w:val="center"/>
          </w:tcPr>
          <w:p w14:paraId="11F90C07" w14:textId="77777777" w:rsidR="00ED7232" w:rsidRPr="0083610D" w:rsidRDefault="00ED7232" w:rsidP="00987F71">
            <w:pPr>
              <w:keepNext/>
              <w:jc w:val="center"/>
              <w:rPr>
                <w:rFonts w:ascii="Calibri" w:hAnsi="Calibri"/>
              </w:rPr>
            </w:pPr>
            <w:r w:rsidRPr="0083610D">
              <w:rPr>
                <w:rFonts w:ascii="Calibri" w:hAnsi="Calibri"/>
              </w:rPr>
              <w:t>02</w:t>
            </w:r>
          </w:p>
        </w:tc>
        <w:tc>
          <w:tcPr>
            <w:tcW w:w="2247" w:type="pct"/>
            <w:vAlign w:val="center"/>
          </w:tcPr>
          <w:p w14:paraId="11F90C08" w14:textId="1FC2C80A" w:rsidR="00ED7232" w:rsidRPr="0083610D" w:rsidRDefault="00ED7232" w:rsidP="00987F71">
            <w:pPr>
              <w:keepNext/>
              <w:rPr>
                <w:rFonts w:ascii="Calibri" w:hAnsi="Calibri"/>
              </w:rPr>
            </w:pPr>
            <w:r w:rsidRPr="0083610D">
              <w:rPr>
                <w:rFonts w:ascii="Calibri" w:hAnsi="Calibri"/>
              </w:rPr>
              <w:t>Date of Digital Thermocouple Calibration</w:t>
            </w:r>
          </w:p>
        </w:tc>
        <w:tc>
          <w:tcPr>
            <w:tcW w:w="2500" w:type="pct"/>
            <w:vAlign w:val="center"/>
          </w:tcPr>
          <w:p w14:paraId="11F90C09" w14:textId="77777777" w:rsidR="00ED7232" w:rsidRPr="0083610D" w:rsidRDefault="00ED7232" w:rsidP="00987F71">
            <w:pPr>
              <w:keepNext/>
              <w:rPr>
                <w:rFonts w:ascii="Calibri" w:hAnsi="Calibri"/>
              </w:rPr>
            </w:pPr>
          </w:p>
        </w:tc>
      </w:tr>
      <w:tr w:rsidR="00ED7232" w:rsidRPr="0083610D" w14:paraId="11F90C0E" w14:textId="77777777" w:rsidTr="00F77A0A">
        <w:trPr>
          <w:cantSplit/>
          <w:trHeight w:val="432"/>
        </w:trPr>
        <w:tc>
          <w:tcPr>
            <w:tcW w:w="253" w:type="pct"/>
            <w:vAlign w:val="center"/>
          </w:tcPr>
          <w:p w14:paraId="11F90C0B" w14:textId="77777777" w:rsidR="00ED7232" w:rsidRPr="0083610D" w:rsidRDefault="00ED7232" w:rsidP="00987F71">
            <w:pPr>
              <w:keepNext/>
              <w:jc w:val="center"/>
              <w:rPr>
                <w:rFonts w:ascii="Calibri" w:hAnsi="Calibri"/>
              </w:rPr>
            </w:pPr>
            <w:r w:rsidRPr="0083610D">
              <w:rPr>
                <w:rFonts w:ascii="Calibri" w:hAnsi="Calibri"/>
              </w:rPr>
              <w:t>03</w:t>
            </w:r>
          </w:p>
        </w:tc>
        <w:tc>
          <w:tcPr>
            <w:tcW w:w="2247" w:type="pct"/>
            <w:vAlign w:val="center"/>
          </w:tcPr>
          <w:p w14:paraId="11F90C0C" w14:textId="0E80D86A" w:rsidR="00ED7232" w:rsidRPr="0083610D" w:rsidRDefault="00ED7232" w:rsidP="00987F71">
            <w:pPr>
              <w:keepNext/>
              <w:rPr>
                <w:rFonts w:ascii="Calibri" w:hAnsi="Calibri"/>
              </w:rPr>
            </w:pPr>
            <w:r w:rsidRPr="0083610D">
              <w:rPr>
                <w:rFonts w:ascii="Calibri" w:hAnsi="Calibri"/>
              </w:rPr>
              <w:t>Digital Refrigerant Gauge Calibration Status</w:t>
            </w:r>
          </w:p>
        </w:tc>
        <w:tc>
          <w:tcPr>
            <w:tcW w:w="2500" w:type="pct"/>
            <w:vAlign w:val="center"/>
          </w:tcPr>
          <w:p w14:paraId="11F90C0D" w14:textId="77777777" w:rsidR="00ED7232" w:rsidRPr="0083610D" w:rsidRDefault="00ED7232" w:rsidP="00987F71">
            <w:pPr>
              <w:keepNext/>
              <w:rPr>
                <w:rFonts w:ascii="Calibri" w:hAnsi="Calibri"/>
              </w:rPr>
            </w:pPr>
          </w:p>
        </w:tc>
      </w:tr>
      <w:tr w:rsidR="00ED7232" w:rsidRPr="0083610D" w14:paraId="11F90C12" w14:textId="77777777" w:rsidTr="00F77A0A">
        <w:trPr>
          <w:cantSplit/>
          <w:trHeight w:val="432"/>
        </w:trPr>
        <w:tc>
          <w:tcPr>
            <w:tcW w:w="253" w:type="pct"/>
            <w:vAlign w:val="center"/>
          </w:tcPr>
          <w:p w14:paraId="11F90C0F" w14:textId="77777777" w:rsidR="00ED7232" w:rsidRPr="0083610D" w:rsidRDefault="00ED7232" w:rsidP="00987F71">
            <w:pPr>
              <w:keepNext/>
              <w:jc w:val="center"/>
              <w:rPr>
                <w:rFonts w:ascii="Calibri" w:hAnsi="Calibri"/>
              </w:rPr>
            </w:pPr>
            <w:r w:rsidRPr="0083610D">
              <w:rPr>
                <w:rFonts w:ascii="Calibri" w:hAnsi="Calibri"/>
              </w:rPr>
              <w:t>04</w:t>
            </w:r>
          </w:p>
        </w:tc>
        <w:tc>
          <w:tcPr>
            <w:tcW w:w="2247" w:type="pct"/>
            <w:vAlign w:val="center"/>
          </w:tcPr>
          <w:p w14:paraId="11F90C10" w14:textId="7FFB177F" w:rsidR="00ED7232" w:rsidRPr="0083610D" w:rsidRDefault="00ED7232" w:rsidP="00987F71">
            <w:pPr>
              <w:keepNext/>
              <w:rPr>
                <w:rFonts w:ascii="Calibri" w:hAnsi="Calibri"/>
              </w:rPr>
            </w:pPr>
            <w:r w:rsidRPr="0083610D">
              <w:rPr>
                <w:rFonts w:ascii="Calibri" w:hAnsi="Calibri"/>
              </w:rPr>
              <w:t>Digital Thermocouple Calibration Status</w:t>
            </w:r>
          </w:p>
        </w:tc>
        <w:tc>
          <w:tcPr>
            <w:tcW w:w="2500" w:type="pct"/>
            <w:vAlign w:val="center"/>
          </w:tcPr>
          <w:p w14:paraId="11F90C11" w14:textId="77777777" w:rsidR="00ED7232" w:rsidRPr="0083610D" w:rsidRDefault="00ED7232" w:rsidP="00987F71">
            <w:pPr>
              <w:keepNext/>
              <w:rPr>
                <w:rFonts w:ascii="Calibri" w:hAnsi="Calibri"/>
              </w:rPr>
            </w:pPr>
          </w:p>
        </w:tc>
      </w:tr>
    </w:tbl>
    <w:p w14:paraId="11F90C13" w14:textId="77777777" w:rsidR="00ED7232" w:rsidRPr="0083610D" w:rsidRDefault="00ED7232" w:rsidP="00ED7232">
      <w:pPr>
        <w:tabs>
          <w:tab w:val="left" w:pos="8540"/>
        </w:tabs>
        <w:spacing w:after="120"/>
        <w:rPr>
          <w:rFonts w:ascii="Calibri" w:hAnsi="Calibri"/>
          <w:b/>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4"/>
        <w:gridCol w:w="4997"/>
        <w:gridCol w:w="5442"/>
      </w:tblGrid>
      <w:tr w:rsidR="00ED7232" w:rsidRPr="0083610D" w14:paraId="11F90C16" w14:textId="77777777" w:rsidTr="00ED7232">
        <w:trPr>
          <w:cantSplit/>
          <w:trHeight w:val="233"/>
        </w:trPr>
        <w:tc>
          <w:tcPr>
            <w:tcW w:w="5000" w:type="pct"/>
            <w:gridSpan w:val="3"/>
            <w:vAlign w:val="center"/>
          </w:tcPr>
          <w:p w14:paraId="11F90C14" w14:textId="2AEF9BC7" w:rsidR="00ED7232" w:rsidRPr="0083610D" w:rsidRDefault="00ED7232" w:rsidP="00ED7232">
            <w:pPr>
              <w:pStyle w:val="Header"/>
              <w:keepNext/>
              <w:tabs>
                <w:tab w:val="clear" w:pos="4320"/>
                <w:tab w:val="clear" w:pos="8640"/>
              </w:tabs>
              <w:rPr>
                <w:rFonts w:ascii="Calibri" w:hAnsi="Calibri"/>
                <w:b/>
              </w:rPr>
            </w:pPr>
            <w:r w:rsidRPr="0083610D">
              <w:rPr>
                <w:rFonts w:ascii="Calibri" w:hAnsi="Calibri"/>
                <w:b/>
              </w:rPr>
              <w:t>D. Measurement Access Hole (MAH) Verification</w:t>
            </w:r>
          </w:p>
          <w:p w14:paraId="11F90C15" w14:textId="3233C816" w:rsidR="00ED7232" w:rsidRPr="001D562C" w:rsidRDefault="00ED7232" w:rsidP="00ED7232">
            <w:pPr>
              <w:pStyle w:val="Header"/>
              <w:keepNext/>
              <w:tabs>
                <w:tab w:val="clear" w:pos="4320"/>
                <w:tab w:val="clear" w:pos="8640"/>
              </w:tabs>
              <w:rPr>
                <w:rFonts w:ascii="Calibri" w:hAnsi="Calibri"/>
              </w:rPr>
            </w:pPr>
            <w:r w:rsidRPr="00DC2134">
              <w:rPr>
                <w:rFonts w:ascii="Calibri" w:hAnsi="Calibri"/>
                <w:sz w:val="18"/>
              </w:rPr>
              <w:t>Procedures for installing MAH are specified in Reference Residential Appendix RA3.2.2.3</w:t>
            </w:r>
            <w:r w:rsidR="001D562C">
              <w:rPr>
                <w:rFonts w:ascii="Calibri" w:hAnsi="Calibri"/>
                <w:sz w:val="18"/>
              </w:rPr>
              <w:t>.</w:t>
            </w:r>
          </w:p>
        </w:tc>
      </w:tr>
      <w:tr w:rsidR="00ED7232" w:rsidRPr="0083610D" w14:paraId="11F90C1A" w14:textId="77777777" w:rsidTr="00ED7232">
        <w:trPr>
          <w:cantSplit/>
          <w:trHeight w:val="233"/>
        </w:trPr>
        <w:tc>
          <w:tcPr>
            <w:tcW w:w="204" w:type="pct"/>
            <w:vAlign w:val="center"/>
          </w:tcPr>
          <w:p w14:paraId="11F90C17" w14:textId="77777777" w:rsidR="00ED7232" w:rsidRPr="0083610D" w:rsidRDefault="00ED7232" w:rsidP="00ED7232">
            <w:pPr>
              <w:pStyle w:val="IndexHeading"/>
              <w:keepNext/>
              <w:ind w:left="-115"/>
              <w:jc w:val="center"/>
              <w:rPr>
                <w:rFonts w:ascii="Calibri" w:hAnsi="Calibri"/>
                <w:b w:val="0"/>
                <w:bCs/>
              </w:rPr>
            </w:pPr>
            <w:r w:rsidRPr="0083610D">
              <w:rPr>
                <w:rFonts w:ascii="Calibri" w:hAnsi="Calibri"/>
                <w:b w:val="0"/>
                <w:bCs/>
              </w:rPr>
              <w:t>01</w:t>
            </w:r>
          </w:p>
        </w:tc>
        <w:tc>
          <w:tcPr>
            <w:tcW w:w="2296" w:type="pct"/>
            <w:tcMar>
              <w:left w:w="115" w:type="dxa"/>
              <w:right w:w="101" w:type="dxa"/>
            </w:tcMar>
            <w:vAlign w:val="center"/>
          </w:tcPr>
          <w:p w14:paraId="11F90C18" w14:textId="68DC4C87" w:rsidR="00ED7232" w:rsidRPr="0083610D" w:rsidRDefault="00ED7232" w:rsidP="00987F71">
            <w:pPr>
              <w:keepNext/>
              <w:rPr>
                <w:rFonts w:ascii="Calibri" w:hAnsi="Calibri"/>
              </w:rPr>
            </w:pPr>
            <w:r w:rsidRPr="0083610D">
              <w:rPr>
                <w:rFonts w:ascii="Calibri" w:hAnsi="Calibri"/>
              </w:rPr>
              <w:t xml:space="preserve">Method </w:t>
            </w:r>
            <w:r w:rsidR="00987F71">
              <w:rPr>
                <w:rFonts w:ascii="Calibri" w:hAnsi="Calibri"/>
              </w:rPr>
              <w:t>U</w:t>
            </w:r>
            <w:r w:rsidRPr="0083610D">
              <w:rPr>
                <w:rFonts w:ascii="Calibri" w:hAnsi="Calibri"/>
              </w:rPr>
              <w:t xml:space="preserve">sed to </w:t>
            </w:r>
            <w:r w:rsidR="00987F71">
              <w:rPr>
                <w:rFonts w:ascii="Calibri" w:hAnsi="Calibri"/>
              </w:rPr>
              <w:t>D</w:t>
            </w:r>
            <w:r w:rsidRPr="0083610D">
              <w:rPr>
                <w:rFonts w:ascii="Calibri" w:hAnsi="Calibri"/>
              </w:rPr>
              <w:t xml:space="preserve">emonstrate </w:t>
            </w:r>
            <w:r w:rsidR="00987F71">
              <w:rPr>
                <w:rFonts w:ascii="Calibri" w:hAnsi="Calibri"/>
              </w:rPr>
              <w:t>C</w:t>
            </w:r>
            <w:r w:rsidRPr="0083610D">
              <w:rPr>
                <w:rFonts w:ascii="Calibri" w:hAnsi="Calibri"/>
              </w:rPr>
              <w:t xml:space="preserve">ompliance with the Measurement Access Hole (MAH) </w:t>
            </w:r>
            <w:r w:rsidR="00987F71">
              <w:rPr>
                <w:rFonts w:ascii="Calibri" w:hAnsi="Calibri"/>
              </w:rPr>
              <w:t>R</w:t>
            </w:r>
            <w:r w:rsidRPr="0083610D">
              <w:rPr>
                <w:rFonts w:ascii="Calibri" w:hAnsi="Calibri"/>
              </w:rPr>
              <w:t>equirement</w:t>
            </w:r>
          </w:p>
        </w:tc>
        <w:tc>
          <w:tcPr>
            <w:tcW w:w="2500" w:type="pct"/>
            <w:tcMar>
              <w:left w:w="115" w:type="dxa"/>
              <w:right w:w="101" w:type="dxa"/>
            </w:tcMar>
            <w:vAlign w:val="center"/>
          </w:tcPr>
          <w:p w14:paraId="11F90C19" w14:textId="77777777" w:rsidR="00ED7232" w:rsidRPr="0083610D" w:rsidRDefault="00ED7232" w:rsidP="00ED7232">
            <w:pPr>
              <w:pStyle w:val="ListParagraph"/>
              <w:keepNext/>
              <w:rPr>
                <w:rFonts w:ascii="Calibri" w:hAnsi="Calibri"/>
              </w:rPr>
            </w:pPr>
          </w:p>
        </w:tc>
      </w:tr>
    </w:tbl>
    <w:p w14:paraId="11F90C1B" w14:textId="57E6E99B" w:rsidR="00ED7232" w:rsidRDefault="00ED7232" w:rsidP="00ED7232">
      <w:pPr>
        <w:rPr>
          <w:rFonts w:ascii="Calibri" w:hAnsi="Calibri"/>
          <w:b/>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2"/>
        <w:gridCol w:w="2466"/>
        <w:gridCol w:w="3262"/>
        <w:gridCol w:w="4583"/>
      </w:tblGrid>
      <w:tr w:rsidR="00693599" w:rsidRPr="006A3EEB" w14:paraId="1435E936" w14:textId="77777777" w:rsidTr="005B7D6D">
        <w:trPr>
          <w:cantSplit/>
        </w:trPr>
        <w:tc>
          <w:tcPr>
            <w:tcW w:w="10998" w:type="dxa"/>
            <w:gridSpan w:val="4"/>
          </w:tcPr>
          <w:p w14:paraId="1A92EB8A" w14:textId="77777777" w:rsidR="00693599" w:rsidRPr="00BC1E29" w:rsidRDefault="00693599" w:rsidP="005B7D6D">
            <w:pPr>
              <w:keepNext/>
              <w:rPr>
                <w:rFonts w:ascii="Calibri" w:hAnsi="Calibri"/>
                <w:b/>
              </w:rPr>
            </w:pPr>
            <w:r w:rsidRPr="00BC1E29">
              <w:rPr>
                <w:rFonts w:ascii="Calibri" w:hAnsi="Calibri"/>
                <w:b/>
              </w:rPr>
              <w:t>E. Minimum System Airflow Rate Verification</w:t>
            </w:r>
          </w:p>
          <w:p w14:paraId="12FD230A" w14:textId="00119332" w:rsidR="00693599" w:rsidRPr="00654A92" w:rsidRDefault="00693599">
            <w:pPr>
              <w:keepNext/>
              <w:rPr>
                <w:rFonts w:ascii="Calibri" w:hAnsi="Calibri"/>
                <w:sz w:val="18"/>
              </w:rPr>
            </w:pPr>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p>
        </w:tc>
      </w:tr>
      <w:tr w:rsidR="00693599" w:rsidRPr="006A3EEB" w14:paraId="73827AFF" w14:textId="77777777" w:rsidTr="00875D61">
        <w:trPr>
          <w:cantSplit/>
          <w:trHeight w:val="305"/>
        </w:trPr>
        <w:tc>
          <w:tcPr>
            <w:tcW w:w="2988" w:type="dxa"/>
            <w:gridSpan w:val="2"/>
            <w:vAlign w:val="center"/>
          </w:tcPr>
          <w:p w14:paraId="73408765" w14:textId="77777777" w:rsidR="00693599" w:rsidRPr="006A3EEB" w:rsidRDefault="00693599" w:rsidP="005B7D6D">
            <w:pPr>
              <w:keepNext/>
              <w:jc w:val="center"/>
              <w:rPr>
                <w:rFonts w:ascii="Calibri" w:hAnsi="Calibri"/>
                <w:sz w:val="18"/>
                <w:szCs w:val="18"/>
              </w:rPr>
            </w:pPr>
            <w:r>
              <w:rPr>
                <w:rFonts w:ascii="Calibri" w:hAnsi="Calibri"/>
                <w:sz w:val="18"/>
                <w:szCs w:val="18"/>
              </w:rPr>
              <w:t>01</w:t>
            </w:r>
          </w:p>
        </w:tc>
        <w:tc>
          <w:tcPr>
            <w:tcW w:w="3330" w:type="dxa"/>
          </w:tcPr>
          <w:p w14:paraId="0D97122C" w14:textId="77777777" w:rsidR="00693599" w:rsidRDefault="00693599" w:rsidP="005B7D6D">
            <w:pPr>
              <w:keepNext/>
              <w:jc w:val="center"/>
              <w:rPr>
                <w:rFonts w:ascii="Calibri" w:hAnsi="Calibri"/>
                <w:sz w:val="18"/>
                <w:szCs w:val="18"/>
              </w:rPr>
            </w:pPr>
            <w:r>
              <w:rPr>
                <w:rFonts w:ascii="Calibri" w:hAnsi="Calibri"/>
                <w:sz w:val="18"/>
                <w:szCs w:val="18"/>
              </w:rPr>
              <w:t>02</w:t>
            </w:r>
          </w:p>
        </w:tc>
        <w:tc>
          <w:tcPr>
            <w:tcW w:w="4680" w:type="dxa"/>
            <w:vAlign w:val="center"/>
          </w:tcPr>
          <w:p w14:paraId="77A0EBC9" w14:textId="77777777" w:rsidR="00693599" w:rsidRPr="006A3EEB" w:rsidRDefault="00693599" w:rsidP="005B7D6D">
            <w:pPr>
              <w:keepNext/>
              <w:jc w:val="center"/>
              <w:rPr>
                <w:rFonts w:ascii="Calibri" w:hAnsi="Calibri"/>
                <w:sz w:val="18"/>
                <w:szCs w:val="18"/>
              </w:rPr>
            </w:pPr>
            <w:r>
              <w:rPr>
                <w:rFonts w:ascii="Calibri" w:hAnsi="Calibri"/>
                <w:sz w:val="18"/>
                <w:szCs w:val="18"/>
              </w:rPr>
              <w:t>03</w:t>
            </w:r>
          </w:p>
        </w:tc>
      </w:tr>
      <w:tr w:rsidR="00693599" w:rsidRPr="006A3EEB" w14:paraId="7B8B6720" w14:textId="77777777" w:rsidTr="00875D61">
        <w:trPr>
          <w:cantSplit/>
          <w:trHeight w:val="882"/>
        </w:trPr>
        <w:tc>
          <w:tcPr>
            <w:tcW w:w="2988" w:type="dxa"/>
            <w:gridSpan w:val="2"/>
            <w:tcBorders>
              <w:top w:val="nil"/>
            </w:tcBorders>
            <w:vAlign w:val="bottom"/>
          </w:tcPr>
          <w:p w14:paraId="6FB587F0" w14:textId="77777777" w:rsidR="00693599" w:rsidRPr="006A3EEB" w:rsidRDefault="00693599" w:rsidP="005B7D6D">
            <w:pPr>
              <w:keepNext/>
              <w:jc w:val="center"/>
              <w:rPr>
                <w:rFonts w:ascii="Calibri" w:hAnsi="Calibri"/>
                <w:sz w:val="18"/>
                <w:szCs w:val="18"/>
              </w:rPr>
            </w:pPr>
            <w:r w:rsidRPr="00442EA4">
              <w:rPr>
                <w:rFonts w:ascii="Calibri" w:hAnsi="Calibri"/>
                <w:sz w:val="18"/>
                <w:szCs w:val="18"/>
              </w:rPr>
              <w:t>Indoor Unit Name or Description of Area Served</w:t>
            </w:r>
          </w:p>
        </w:tc>
        <w:tc>
          <w:tcPr>
            <w:tcW w:w="3330" w:type="dxa"/>
            <w:tcBorders>
              <w:top w:val="nil"/>
            </w:tcBorders>
            <w:vAlign w:val="bottom"/>
          </w:tcPr>
          <w:p w14:paraId="222CF368" w14:textId="77777777" w:rsidR="00693599" w:rsidRPr="006A3EEB" w:rsidRDefault="00693599" w:rsidP="005B7D6D">
            <w:pPr>
              <w:keepNext/>
              <w:jc w:val="center"/>
              <w:rPr>
                <w:rFonts w:ascii="Calibri" w:hAnsi="Calibri"/>
                <w:sz w:val="18"/>
                <w:szCs w:val="18"/>
              </w:rPr>
            </w:pPr>
            <w:r w:rsidRPr="005A5F9A">
              <w:rPr>
                <w:rFonts w:ascii="Calibri" w:hAnsi="Calibri"/>
              </w:rPr>
              <w:t>Minimum Required System Airflow Rate (cfm)</w:t>
            </w:r>
          </w:p>
        </w:tc>
        <w:tc>
          <w:tcPr>
            <w:tcW w:w="4680" w:type="dxa"/>
            <w:tcBorders>
              <w:top w:val="nil"/>
            </w:tcBorders>
            <w:vAlign w:val="bottom"/>
          </w:tcPr>
          <w:p w14:paraId="3182A1F1" w14:textId="77777777" w:rsidR="00693599" w:rsidRPr="006A3EEB" w:rsidRDefault="00693599" w:rsidP="005B7D6D">
            <w:pPr>
              <w:keepNext/>
              <w:jc w:val="center"/>
              <w:rPr>
                <w:rFonts w:ascii="Calibri" w:hAnsi="Calibri"/>
                <w:sz w:val="18"/>
                <w:szCs w:val="18"/>
              </w:rPr>
            </w:pPr>
            <w:r w:rsidRPr="005A5F9A">
              <w:rPr>
                <w:rFonts w:ascii="Calibri" w:hAnsi="Calibri"/>
                <w:sz w:val="18"/>
                <w:szCs w:val="18"/>
              </w:rPr>
              <w:t>System Airflow Rate Verification Status</w:t>
            </w:r>
          </w:p>
        </w:tc>
      </w:tr>
      <w:tr w:rsidR="00693599" w:rsidRPr="006A3EEB" w14:paraId="23F25E45" w14:textId="77777777" w:rsidTr="00875D61">
        <w:trPr>
          <w:cantSplit/>
          <w:trHeight w:val="350"/>
        </w:trPr>
        <w:tc>
          <w:tcPr>
            <w:tcW w:w="2988" w:type="dxa"/>
            <w:gridSpan w:val="2"/>
          </w:tcPr>
          <w:p w14:paraId="2E0028E4" w14:textId="6E3F5C52" w:rsidR="00693599" w:rsidRPr="00654A92" w:rsidRDefault="00693599" w:rsidP="005B7D6D">
            <w:pPr>
              <w:keepNext/>
              <w:rPr>
                <w:rFonts w:ascii="Calibri" w:hAnsi="Calibri"/>
                <w:sz w:val="14"/>
                <w:szCs w:val="14"/>
              </w:rPr>
            </w:pPr>
          </w:p>
        </w:tc>
        <w:tc>
          <w:tcPr>
            <w:tcW w:w="3330" w:type="dxa"/>
          </w:tcPr>
          <w:p w14:paraId="346F74D8" w14:textId="38C5EADA" w:rsidR="00693599" w:rsidRPr="00654A92" w:rsidRDefault="00693599" w:rsidP="005B7D6D">
            <w:pPr>
              <w:keepNext/>
              <w:rPr>
                <w:rFonts w:ascii="Calibri" w:hAnsi="Calibri"/>
                <w:sz w:val="14"/>
                <w:szCs w:val="14"/>
              </w:rPr>
            </w:pPr>
          </w:p>
        </w:tc>
        <w:tc>
          <w:tcPr>
            <w:tcW w:w="4680" w:type="dxa"/>
          </w:tcPr>
          <w:p w14:paraId="2AB95B5A" w14:textId="442D000D" w:rsidR="00693599" w:rsidRPr="006A3EEB" w:rsidRDefault="00693599" w:rsidP="00BD235E">
            <w:pPr>
              <w:keepNext/>
              <w:rPr>
                <w:rFonts w:ascii="Calibri" w:hAnsi="Calibri"/>
                <w:sz w:val="16"/>
                <w:szCs w:val="16"/>
              </w:rPr>
            </w:pPr>
          </w:p>
        </w:tc>
      </w:tr>
      <w:tr w:rsidR="00693599" w:rsidRPr="006A3EEB" w14:paraId="4AC1B7C1" w14:textId="77777777" w:rsidTr="00875D61">
        <w:trPr>
          <w:cantSplit/>
          <w:trHeight w:val="341"/>
        </w:trPr>
        <w:tc>
          <w:tcPr>
            <w:tcW w:w="2988" w:type="dxa"/>
            <w:gridSpan w:val="2"/>
          </w:tcPr>
          <w:p w14:paraId="241736FD" w14:textId="77777777" w:rsidR="00693599" w:rsidRPr="006A3EEB" w:rsidRDefault="00693599" w:rsidP="005B7D6D">
            <w:pPr>
              <w:keepNext/>
              <w:rPr>
                <w:rFonts w:ascii="Calibri" w:hAnsi="Calibri"/>
                <w:sz w:val="16"/>
                <w:szCs w:val="16"/>
              </w:rPr>
            </w:pPr>
          </w:p>
        </w:tc>
        <w:tc>
          <w:tcPr>
            <w:tcW w:w="3330" w:type="dxa"/>
          </w:tcPr>
          <w:p w14:paraId="29A54B0C" w14:textId="77777777" w:rsidR="00693599" w:rsidRPr="006A3EEB" w:rsidRDefault="00693599" w:rsidP="005B7D6D">
            <w:pPr>
              <w:keepNext/>
              <w:rPr>
                <w:rFonts w:ascii="Calibri" w:hAnsi="Calibri"/>
                <w:sz w:val="16"/>
                <w:szCs w:val="16"/>
              </w:rPr>
            </w:pPr>
          </w:p>
        </w:tc>
        <w:tc>
          <w:tcPr>
            <w:tcW w:w="4680" w:type="dxa"/>
          </w:tcPr>
          <w:p w14:paraId="453CDB9C" w14:textId="77777777" w:rsidR="00693599" w:rsidRPr="006A3EEB" w:rsidRDefault="00693599" w:rsidP="005B7D6D">
            <w:pPr>
              <w:keepNext/>
              <w:rPr>
                <w:rFonts w:ascii="Calibri" w:hAnsi="Calibri"/>
                <w:sz w:val="16"/>
                <w:szCs w:val="16"/>
              </w:rPr>
            </w:pPr>
          </w:p>
        </w:tc>
      </w:tr>
      <w:tr w:rsidR="00693599" w:rsidRPr="00BC1E29" w14:paraId="5EB7431A" w14:textId="77777777" w:rsidTr="00BD235E">
        <w:tblPrEx>
          <w:tblLook w:val="0000" w:firstRow="0" w:lastRow="0" w:firstColumn="0" w:lastColumn="0" w:noHBand="0" w:noVBand="0"/>
        </w:tblPrEx>
        <w:trPr>
          <w:trHeight w:val="269"/>
        </w:trPr>
        <w:tc>
          <w:tcPr>
            <w:tcW w:w="467" w:type="dxa"/>
            <w:vAlign w:val="center"/>
          </w:tcPr>
          <w:p w14:paraId="04B336EA" w14:textId="77777777" w:rsidR="00693599" w:rsidRPr="00BC1E29" w:rsidRDefault="00693599" w:rsidP="005B7D6D">
            <w:pPr>
              <w:keepNext/>
              <w:jc w:val="center"/>
              <w:rPr>
                <w:rFonts w:ascii="Calibri" w:hAnsi="Calibri"/>
              </w:rPr>
            </w:pPr>
            <w:r>
              <w:rPr>
                <w:rFonts w:ascii="Calibri" w:hAnsi="Calibri"/>
              </w:rPr>
              <w:t>04</w:t>
            </w:r>
          </w:p>
        </w:tc>
        <w:tc>
          <w:tcPr>
            <w:tcW w:w="10531" w:type="dxa"/>
            <w:gridSpan w:val="3"/>
          </w:tcPr>
          <w:p w14:paraId="6A4E73A4" w14:textId="1E2171EB" w:rsidR="00693599" w:rsidRPr="00FC6D8B" w:rsidRDefault="00693599">
            <w:pPr>
              <w:keepNext/>
              <w:rPr>
                <w:rFonts w:ascii="Calibri" w:hAnsi="Calibri"/>
                <w:sz w:val="18"/>
                <w:szCs w:val="18"/>
              </w:rPr>
            </w:pPr>
            <w:r w:rsidRPr="00FC6D8B">
              <w:rPr>
                <w:rFonts w:ascii="Calibri" w:hAnsi="Calibri"/>
                <w:sz w:val="18"/>
                <w:szCs w:val="18"/>
              </w:rPr>
              <w:t xml:space="preserve">Compliance Statement: </w:t>
            </w:r>
          </w:p>
        </w:tc>
      </w:tr>
      <w:tr w:rsidR="00693599" w:rsidRPr="006A3EEB" w14:paraId="161DC675" w14:textId="77777777" w:rsidTr="005B7D6D">
        <w:trPr>
          <w:cantSplit/>
        </w:trPr>
        <w:tc>
          <w:tcPr>
            <w:tcW w:w="10998" w:type="dxa"/>
            <w:gridSpan w:val="4"/>
          </w:tcPr>
          <w:p w14:paraId="37962532" w14:textId="77777777" w:rsidR="00693599" w:rsidRPr="006A3EEB" w:rsidRDefault="00693599" w:rsidP="005B7D6D">
            <w:pPr>
              <w:rPr>
                <w:rFonts w:ascii="Calibri" w:hAnsi="Calibri"/>
                <w:sz w:val="18"/>
                <w:szCs w:val="18"/>
              </w:rPr>
            </w:pPr>
            <w:r w:rsidRPr="006A3EEB">
              <w:rPr>
                <w:rFonts w:ascii="Calibri" w:hAnsi="Calibri"/>
                <w:sz w:val="18"/>
                <w:szCs w:val="18"/>
              </w:rPr>
              <w:t>Notes:</w:t>
            </w:r>
          </w:p>
        </w:tc>
      </w:tr>
    </w:tbl>
    <w:p w14:paraId="1AD8C1C4" w14:textId="77777777" w:rsidR="00693599" w:rsidRPr="00F77A0A" w:rsidRDefault="00693599" w:rsidP="00ED7232">
      <w:pPr>
        <w:rPr>
          <w:rFonts w:ascii="Calibri" w:hAnsi="Calibri"/>
          <w:b/>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ED7232" w:rsidRPr="0083610D" w14:paraId="11F90C2B" w14:textId="77777777" w:rsidTr="00BD235E">
        <w:trPr>
          <w:cantSplit/>
          <w:trHeight w:val="432"/>
        </w:trPr>
        <w:tc>
          <w:tcPr>
            <w:tcW w:w="5000" w:type="pct"/>
            <w:gridSpan w:val="3"/>
            <w:vAlign w:val="center"/>
          </w:tcPr>
          <w:p w14:paraId="11F90C29" w14:textId="0C659EA9" w:rsidR="00ED7232" w:rsidRPr="0083610D" w:rsidRDefault="00ED7232" w:rsidP="00693599">
            <w:pPr>
              <w:keepNext/>
              <w:rPr>
                <w:rFonts w:ascii="Calibri" w:hAnsi="Calibri"/>
                <w:b/>
              </w:rPr>
            </w:pPr>
            <w:r w:rsidRPr="0083610D">
              <w:rPr>
                <w:rFonts w:ascii="Calibri" w:hAnsi="Calibri"/>
                <w:b/>
              </w:rPr>
              <w:t xml:space="preserve">F. Data Collection </w:t>
            </w:r>
          </w:p>
          <w:p w14:paraId="11F90C2A" w14:textId="078FB9AE" w:rsidR="00ED7232" w:rsidRPr="0083610D" w:rsidRDefault="00ED7232" w:rsidP="00693599">
            <w:pPr>
              <w:keepNext/>
              <w:rPr>
                <w:rFonts w:ascii="Calibri" w:hAnsi="Calibri"/>
              </w:rPr>
            </w:pPr>
            <w:r w:rsidRPr="00DC2134">
              <w:rPr>
                <w:rFonts w:ascii="Calibri" w:hAnsi="Calibri"/>
                <w:sz w:val="18"/>
              </w:rPr>
              <w:t>Procedures for determining Refrigerant Charge using the Standard Charge Verification Procedure are given in Reference Residential Appendix RA3.2.2 and RA3.2.2.2</w:t>
            </w:r>
            <w:r w:rsidR="001D562C">
              <w:rPr>
                <w:rFonts w:ascii="Calibri" w:hAnsi="Calibri"/>
                <w:sz w:val="18"/>
              </w:rPr>
              <w:t>.</w:t>
            </w:r>
          </w:p>
        </w:tc>
      </w:tr>
      <w:tr w:rsidR="00ED7232" w:rsidRPr="0083610D" w14:paraId="11F90C2F" w14:textId="77777777" w:rsidTr="00BD235E">
        <w:trPr>
          <w:cantSplit/>
          <w:trHeight w:val="432"/>
        </w:trPr>
        <w:tc>
          <w:tcPr>
            <w:tcW w:w="253" w:type="pct"/>
            <w:vAlign w:val="center"/>
          </w:tcPr>
          <w:p w14:paraId="11F90C2C" w14:textId="77777777" w:rsidR="00ED7232" w:rsidRPr="0083610D" w:rsidRDefault="00ED7232" w:rsidP="00693599">
            <w:pPr>
              <w:pStyle w:val="Header"/>
              <w:keepNext/>
              <w:tabs>
                <w:tab w:val="clear" w:pos="4320"/>
                <w:tab w:val="clear" w:pos="8640"/>
              </w:tabs>
              <w:jc w:val="center"/>
              <w:rPr>
                <w:rFonts w:ascii="Calibri" w:hAnsi="Calibri"/>
                <w:sz w:val="22"/>
              </w:rPr>
            </w:pPr>
            <w:r w:rsidRPr="0083610D">
              <w:rPr>
                <w:rFonts w:ascii="Calibri" w:hAnsi="Calibri"/>
              </w:rPr>
              <w:t>01</w:t>
            </w:r>
          </w:p>
        </w:tc>
        <w:tc>
          <w:tcPr>
            <w:tcW w:w="2247" w:type="pct"/>
            <w:vAlign w:val="center"/>
          </w:tcPr>
          <w:p w14:paraId="11F90C2D" w14:textId="768819B4" w:rsidR="00ED7232" w:rsidRPr="0083610D" w:rsidRDefault="00ED7232" w:rsidP="00693599">
            <w:pPr>
              <w:pStyle w:val="Header"/>
              <w:keepNext/>
              <w:tabs>
                <w:tab w:val="clear" w:pos="4320"/>
                <w:tab w:val="clear" w:pos="8640"/>
              </w:tabs>
              <w:rPr>
                <w:rFonts w:ascii="Calibri" w:hAnsi="Calibri"/>
                <w:sz w:val="22"/>
              </w:rPr>
            </w:pPr>
            <w:r w:rsidRPr="0083610D">
              <w:rPr>
                <w:rFonts w:ascii="Calibri" w:hAnsi="Calibri"/>
              </w:rPr>
              <w:t xml:space="preserve">Lowest </w:t>
            </w:r>
            <w:r w:rsidR="00526FC1">
              <w:rPr>
                <w:rFonts w:ascii="Calibri" w:hAnsi="Calibri"/>
              </w:rPr>
              <w:t>R</w:t>
            </w:r>
            <w:r w:rsidRPr="0083610D">
              <w:rPr>
                <w:rFonts w:ascii="Calibri" w:hAnsi="Calibri"/>
              </w:rPr>
              <w:t xml:space="preserve">eturn </w:t>
            </w:r>
            <w:r w:rsidR="00526FC1">
              <w:rPr>
                <w:rFonts w:ascii="Calibri" w:hAnsi="Calibri"/>
              </w:rPr>
              <w:t>A</w:t>
            </w:r>
            <w:r w:rsidRPr="0083610D">
              <w:rPr>
                <w:rFonts w:ascii="Calibri" w:hAnsi="Calibri"/>
              </w:rPr>
              <w:t xml:space="preserve">ir </w:t>
            </w:r>
            <w:r w:rsidR="00526FC1">
              <w:rPr>
                <w:rFonts w:ascii="Calibri" w:hAnsi="Calibri"/>
              </w:rPr>
              <w:t>D</w:t>
            </w:r>
            <w:r w:rsidRPr="0083610D">
              <w:rPr>
                <w:rFonts w:ascii="Calibri" w:hAnsi="Calibri"/>
              </w:rPr>
              <w:t>ry</w:t>
            </w:r>
            <w:r w:rsidR="0085623F">
              <w:rPr>
                <w:rFonts w:ascii="Calibri" w:hAnsi="Calibri"/>
              </w:rPr>
              <w:t>-</w:t>
            </w:r>
            <w:r w:rsidRPr="0083610D">
              <w:rPr>
                <w:rFonts w:ascii="Calibri" w:hAnsi="Calibri"/>
              </w:rPr>
              <w:t xml:space="preserve">bulb </w:t>
            </w:r>
            <w:r w:rsidR="00526FC1">
              <w:rPr>
                <w:rFonts w:ascii="Calibri" w:hAnsi="Calibri"/>
              </w:rPr>
              <w:t>T</w:t>
            </w:r>
            <w:r w:rsidRPr="0083610D">
              <w:rPr>
                <w:rFonts w:ascii="Calibri" w:hAnsi="Calibri"/>
              </w:rPr>
              <w:t xml:space="preserve">emperature that </w:t>
            </w:r>
            <w:r w:rsidR="00526FC1">
              <w:rPr>
                <w:rFonts w:ascii="Calibri" w:hAnsi="Calibri"/>
              </w:rPr>
              <w:t>O</w:t>
            </w:r>
            <w:r w:rsidRPr="0083610D">
              <w:rPr>
                <w:rFonts w:ascii="Calibri" w:hAnsi="Calibri"/>
              </w:rPr>
              <w:t xml:space="preserve">ccurred </w:t>
            </w:r>
            <w:r w:rsidR="00526FC1">
              <w:rPr>
                <w:rFonts w:ascii="Calibri" w:hAnsi="Calibri"/>
              </w:rPr>
              <w:t>D</w:t>
            </w:r>
            <w:r w:rsidRPr="0083610D">
              <w:rPr>
                <w:rFonts w:ascii="Calibri" w:hAnsi="Calibri"/>
              </w:rPr>
              <w:t xml:space="preserve">uring the </w:t>
            </w:r>
            <w:r w:rsidR="00526FC1">
              <w:rPr>
                <w:rFonts w:ascii="Calibri" w:hAnsi="Calibri"/>
              </w:rPr>
              <w:t>R</w:t>
            </w:r>
            <w:r w:rsidRPr="0083610D">
              <w:rPr>
                <w:rFonts w:ascii="Calibri" w:hAnsi="Calibri"/>
              </w:rPr>
              <w:t xml:space="preserve">efrigerant </w:t>
            </w:r>
            <w:r w:rsidR="00526FC1">
              <w:rPr>
                <w:rFonts w:ascii="Calibri" w:hAnsi="Calibri"/>
              </w:rPr>
              <w:t>C</w:t>
            </w:r>
            <w:r w:rsidRPr="0083610D">
              <w:rPr>
                <w:rFonts w:ascii="Calibri" w:hAnsi="Calibri"/>
              </w:rPr>
              <w:t xml:space="preserve">harge </w:t>
            </w:r>
            <w:r w:rsidR="00526FC1">
              <w:rPr>
                <w:rFonts w:ascii="Calibri" w:hAnsi="Calibri"/>
              </w:rPr>
              <w:t>V</w:t>
            </w:r>
            <w:r w:rsidRPr="0083610D">
              <w:rPr>
                <w:rFonts w:ascii="Calibri" w:hAnsi="Calibri"/>
              </w:rPr>
              <w:t xml:space="preserve">erification </w:t>
            </w:r>
            <w:r w:rsidR="00526FC1">
              <w:rPr>
                <w:rFonts w:ascii="Calibri" w:hAnsi="Calibri"/>
              </w:rPr>
              <w:t>P</w:t>
            </w:r>
            <w:r w:rsidRPr="0083610D">
              <w:rPr>
                <w:rFonts w:ascii="Calibri" w:hAnsi="Calibri"/>
              </w:rPr>
              <w:t>rocedure (</w:t>
            </w:r>
            <w:r w:rsidR="00987F71">
              <w:rPr>
                <w:rFonts w:ascii="Calibri" w:hAnsi="Calibri"/>
              </w:rPr>
              <w:t>°</w:t>
            </w:r>
            <w:r w:rsidRPr="0083610D">
              <w:rPr>
                <w:rFonts w:ascii="Calibri" w:hAnsi="Calibri"/>
              </w:rPr>
              <w:t>F)</w:t>
            </w:r>
          </w:p>
        </w:tc>
        <w:tc>
          <w:tcPr>
            <w:tcW w:w="2500" w:type="pct"/>
            <w:vAlign w:val="center"/>
          </w:tcPr>
          <w:p w14:paraId="11F90C2E" w14:textId="77777777" w:rsidR="00ED7232" w:rsidRPr="0083610D" w:rsidRDefault="00ED7232" w:rsidP="00693599">
            <w:pPr>
              <w:keepNext/>
              <w:rPr>
                <w:rFonts w:ascii="Calibri" w:hAnsi="Calibri"/>
                <w:sz w:val="22"/>
              </w:rPr>
            </w:pPr>
          </w:p>
        </w:tc>
      </w:tr>
      <w:tr w:rsidR="00ED7232" w:rsidRPr="0083610D" w14:paraId="11F90C33" w14:textId="77777777" w:rsidTr="00BD235E">
        <w:trPr>
          <w:cantSplit/>
          <w:trHeight w:val="432"/>
        </w:trPr>
        <w:tc>
          <w:tcPr>
            <w:tcW w:w="253" w:type="pct"/>
            <w:vAlign w:val="center"/>
          </w:tcPr>
          <w:p w14:paraId="11F90C30" w14:textId="77777777" w:rsidR="00ED7232" w:rsidRPr="0083610D" w:rsidRDefault="00ED7232" w:rsidP="00693599">
            <w:pPr>
              <w:pStyle w:val="FootnoteText"/>
              <w:keepNext/>
              <w:jc w:val="center"/>
              <w:rPr>
                <w:rFonts w:ascii="Calibri" w:hAnsi="Calibri"/>
              </w:rPr>
            </w:pPr>
            <w:r w:rsidRPr="0083610D">
              <w:rPr>
                <w:rFonts w:ascii="Calibri" w:hAnsi="Calibri"/>
              </w:rPr>
              <w:t>02</w:t>
            </w:r>
          </w:p>
        </w:tc>
        <w:tc>
          <w:tcPr>
            <w:tcW w:w="2247" w:type="pct"/>
            <w:vAlign w:val="center"/>
          </w:tcPr>
          <w:p w14:paraId="11F90C31" w14:textId="5E4EF8CA" w:rsidR="00ED7232" w:rsidRPr="0083610D" w:rsidRDefault="00ED7232" w:rsidP="00693599">
            <w:pPr>
              <w:keepNext/>
              <w:rPr>
                <w:rFonts w:ascii="Calibri" w:hAnsi="Calibri"/>
              </w:rPr>
            </w:pPr>
            <w:r w:rsidRPr="0083610D">
              <w:rPr>
                <w:rFonts w:ascii="Calibri" w:hAnsi="Calibri"/>
              </w:rPr>
              <w:t xml:space="preserve">Measured Condenser </w:t>
            </w:r>
            <w:r w:rsidR="00526FC1">
              <w:rPr>
                <w:rFonts w:ascii="Calibri" w:hAnsi="Calibri"/>
              </w:rPr>
              <w:t>A</w:t>
            </w:r>
            <w:r w:rsidRPr="0083610D">
              <w:rPr>
                <w:rFonts w:ascii="Calibri" w:hAnsi="Calibri"/>
              </w:rPr>
              <w:t xml:space="preserve">ir </w:t>
            </w:r>
            <w:r w:rsidR="00526FC1">
              <w:rPr>
                <w:rFonts w:ascii="Calibri" w:hAnsi="Calibri"/>
              </w:rPr>
              <w:t>E</w:t>
            </w:r>
            <w:r w:rsidRPr="0083610D">
              <w:rPr>
                <w:rFonts w:ascii="Calibri" w:hAnsi="Calibri"/>
              </w:rPr>
              <w:t xml:space="preserve">ntering </w:t>
            </w:r>
            <w:r w:rsidR="00526FC1">
              <w:rPr>
                <w:rFonts w:ascii="Calibri" w:hAnsi="Calibri"/>
              </w:rPr>
              <w:t>D</w:t>
            </w:r>
            <w:r w:rsidRPr="0083610D">
              <w:rPr>
                <w:rFonts w:ascii="Calibri" w:hAnsi="Calibri"/>
              </w:rPr>
              <w:t xml:space="preserve">ry-bulb </w:t>
            </w:r>
            <w:r w:rsidR="00526FC1">
              <w:rPr>
                <w:rFonts w:ascii="Calibri" w:hAnsi="Calibri"/>
              </w:rPr>
              <w:t>T</w:t>
            </w:r>
            <w:r w:rsidRPr="0083610D">
              <w:rPr>
                <w:rFonts w:ascii="Calibri" w:hAnsi="Calibri"/>
              </w:rPr>
              <w:t xml:space="preserve">emperature (T </w:t>
            </w:r>
            <w:r w:rsidRPr="0083610D">
              <w:rPr>
                <w:rFonts w:ascii="Calibri" w:hAnsi="Calibri"/>
                <w:vertAlign w:val="subscript"/>
              </w:rPr>
              <w:t>condenser, db</w:t>
            </w:r>
            <w:r w:rsidRPr="0083610D">
              <w:rPr>
                <w:rFonts w:ascii="Calibri" w:hAnsi="Calibri"/>
              </w:rPr>
              <w:t>) (</w:t>
            </w:r>
            <w:r w:rsidR="00987F71">
              <w:rPr>
                <w:rFonts w:ascii="Calibri" w:hAnsi="Calibri"/>
              </w:rPr>
              <w:t>°</w:t>
            </w:r>
            <w:r w:rsidRPr="0083610D">
              <w:rPr>
                <w:rFonts w:ascii="Calibri" w:hAnsi="Calibri"/>
              </w:rPr>
              <w:t>F)</w:t>
            </w:r>
          </w:p>
        </w:tc>
        <w:tc>
          <w:tcPr>
            <w:tcW w:w="2500" w:type="pct"/>
            <w:vAlign w:val="center"/>
          </w:tcPr>
          <w:p w14:paraId="11F90C32" w14:textId="77777777" w:rsidR="00ED7232" w:rsidRPr="0083610D" w:rsidRDefault="00ED7232" w:rsidP="00693599">
            <w:pPr>
              <w:keepNext/>
              <w:rPr>
                <w:rFonts w:ascii="Calibri" w:hAnsi="Calibri"/>
              </w:rPr>
            </w:pPr>
          </w:p>
        </w:tc>
      </w:tr>
      <w:tr w:rsidR="00ED7232" w:rsidRPr="0083610D" w14:paraId="11F90C37" w14:textId="77777777" w:rsidTr="00BD235E">
        <w:trPr>
          <w:cantSplit/>
          <w:trHeight w:val="432"/>
        </w:trPr>
        <w:tc>
          <w:tcPr>
            <w:tcW w:w="253" w:type="pct"/>
            <w:vAlign w:val="center"/>
          </w:tcPr>
          <w:p w14:paraId="11F90C34" w14:textId="77777777" w:rsidR="00ED7232" w:rsidRPr="0083610D" w:rsidRDefault="00ED7232" w:rsidP="00693599">
            <w:pPr>
              <w:pStyle w:val="Header"/>
              <w:keepNext/>
              <w:tabs>
                <w:tab w:val="clear" w:pos="4320"/>
                <w:tab w:val="clear" w:pos="8640"/>
              </w:tabs>
              <w:jc w:val="center"/>
              <w:rPr>
                <w:rFonts w:ascii="Calibri" w:hAnsi="Calibri"/>
              </w:rPr>
            </w:pPr>
            <w:r w:rsidRPr="0083610D">
              <w:rPr>
                <w:rFonts w:ascii="Calibri" w:hAnsi="Calibri"/>
              </w:rPr>
              <w:t>03</w:t>
            </w:r>
          </w:p>
        </w:tc>
        <w:tc>
          <w:tcPr>
            <w:tcW w:w="2247" w:type="pct"/>
            <w:vAlign w:val="center"/>
          </w:tcPr>
          <w:p w14:paraId="11F90C35" w14:textId="225C78B3" w:rsidR="00ED7232" w:rsidRPr="0083610D" w:rsidRDefault="00ED7232" w:rsidP="00693599">
            <w:pPr>
              <w:pStyle w:val="Header"/>
              <w:keepNext/>
              <w:tabs>
                <w:tab w:val="clear" w:pos="4320"/>
                <w:tab w:val="clear" w:pos="8640"/>
              </w:tabs>
              <w:rPr>
                <w:rFonts w:ascii="Calibri" w:hAnsi="Calibri"/>
              </w:rPr>
            </w:pPr>
            <w:r w:rsidRPr="0083610D">
              <w:rPr>
                <w:rFonts w:ascii="Calibri" w:hAnsi="Calibri"/>
              </w:rPr>
              <w:t>Outdoor Temperature Qualification Status</w:t>
            </w:r>
          </w:p>
        </w:tc>
        <w:tc>
          <w:tcPr>
            <w:tcW w:w="2500" w:type="pct"/>
            <w:vAlign w:val="center"/>
          </w:tcPr>
          <w:p w14:paraId="11F90C36" w14:textId="77777777" w:rsidR="00ED7232" w:rsidRPr="0083610D" w:rsidRDefault="00ED7232" w:rsidP="00693599">
            <w:pPr>
              <w:keepNext/>
              <w:rPr>
                <w:rFonts w:ascii="Calibri" w:hAnsi="Calibri"/>
              </w:rPr>
            </w:pPr>
          </w:p>
        </w:tc>
      </w:tr>
      <w:tr w:rsidR="00ED7232" w:rsidRPr="0083610D" w14:paraId="11F90C3B" w14:textId="77777777" w:rsidTr="00BD235E">
        <w:trPr>
          <w:cantSplit/>
          <w:trHeight w:val="432"/>
        </w:trPr>
        <w:tc>
          <w:tcPr>
            <w:tcW w:w="253" w:type="pct"/>
            <w:vAlign w:val="center"/>
          </w:tcPr>
          <w:p w14:paraId="11F90C38" w14:textId="77777777" w:rsidR="00ED7232" w:rsidRPr="0083610D" w:rsidRDefault="00ED7232" w:rsidP="00693599">
            <w:pPr>
              <w:pStyle w:val="FootnoteText"/>
              <w:keepNext/>
              <w:jc w:val="center"/>
              <w:rPr>
                <w:rFonts w:ascii="Calibri" w:hAnsi="Calibri"/>
              </w:rPr>
            </w:pPr>
            <w:r w:rsidRPr="0083610D">
              <w:rPr>
                <w:rFonts w:ascii="Calibri" w:hAnsi="Calibri"/>
              </w:rPr>
              <w:t>04</w:t>
            </w:r>
          </w:p>
        </w:tc>
        <w:tc>
          <w:tcPr>
            <w:tcW w:w="2247" w:type="pct"/>
            <w:vAlign w:val="center"/>
          </w:tcPr>
          <w:p w14:paraId="11F90C39" w14:textId="16AB3487" w:rsidR="00ED7232" w:rsidRPr="0083610D" w:rsidRDefault="00ED7232" w:rsidP="00693599">
            <w:pPr>
              <w:keepNext/>
              <w:rPr>
                <w:rFonts w:ascii="Calibri" w:hAnsi="Calibri"/>
              </w:rPr>
            </w:pPr>
            <w:r w:rsidRPr="0083610D">
              <w:rPr>
                <w:rFonts w:ascii="Calibri" w:hAnsi="Calibri"/>
              </w:rPr>
              <w:t xml:space="preserve">Measured Return (evaporator entering) </w:t>
            </w:r>
            <w:r w:rsidR="00A72027">
              <w:rPr>
                <w:rFonts w:ascii="Calibri" w:hAnsi="Calibri"/>
              </w:rPr>
              <w:t>A</w:t>
            </w:r>
            <w:r w:rsidRPr="0083610D">
              <w:rPr>
                <w:rFonts w:ascii="Calibri" w:hAnsi="Calibri"/>
              </w:rPr>
              <w:t xml:space="preserve">ir </w:t>
            </w:r>
            <w:r w:rsidR="00A72027">
              <w:rPr>
                <w:rFonts w:ascii="Calibri" w:hAnsi="Calibri"/>
              </w:rPr>
              <w:t>D</w:t>
            </w:r>
            <w:r w:rsidRPr="0083610D">
              <w:rPr>
                <w:rFonts w:ascii="Calibri" w:hAnsi="Calibri"/>
              </w:rPr>
              <w:t xml:space="preserve">ry-bulb </w:t>
            </w:r>
            <w:r w:rsidR="00A72027">
              <w:rPr>
                <w:rFonts w:ascii="Calibri" w:hAnsi="Calibri"/>
              </w:rPr>
              <w:t>T</w:t>
            </w:r>
            <w:r w:rsidRPr="0083610D">
              <w:rPr>
                <w:rFonts w:ascii="Calibri" w:hAnsi="Calibri"/>
              </w:rPr>
              <w:t xml:space="preserve">emperature (T </w:t>
            </w:r>
            <w:r w:rsidRPr="0083610D">
              <w:rPr>
                <w:rFonts w:ascii="Calibri" w:hAnsi="Calibri"/>
                <w:sz w:val="26"/>
                <w:szCs w:val="26"/>
                <w:vertAlign w:val="subscript"/>
              </w:rPr>
              <w:t>return</w:t>
            </w:r>
            <w:r w:rsidRPr="0083610D">
              <w:rPr>
                <w:rFonts w:ascii="Calibri" w:hAnsi="Calibri"/>
              </w:rPr>
              <w:t xml:space="preserve">, </w:t>
            </w:r>
            <w:r w:rsidRPr="0083610D">
              <w:rPr>
                <w:rFonts w:ascii="Calibri" w:hAnsi="Calibri"/>
                <w:sz w:val="26"/>
                <w:szCs w:val="26"/>
                <w:vertAlign w:val="subscript"/>
              </w:rPr>
              <w:t>db</w:t>
            </w:r>
            <w:r w:rsidRPr="0083610D">
              <w:rPr>
                <w:rFonts w:ascii="Calibri" w:hAnsi="Calibri"/>
              </w:rPr>
              <w:t>) (</w:t>
            </w:r>
            <w:r w:rsidR="00987F71">
              <w:rPr>
                <w:rFonts w:ascii="Calibri" w:hAnsi="Calibri"/>
              </w:rPr>
              <w:t>°</w:t>
            </w:r>
            <w:r w:rsidRPr="0083610D">
              <w:rPr>
                <w:rFonts w:ascii="Calibri" w:hAnsi="Calibri"/>
              </w:rPr>
              <w:t>F)</w:t>
            </w:r>
          </w:p>
        </w:tc>
        <w:tc>
          <w:tcPr>
            <w:tcW w:w="2500" w:type="pct"/>
            <w:vAlign w:val="center"/>
          </w:tcPr>
          <w:p w14:paraId="11F90C3A" w14:textId="77777777" w:rsidR="00ED7232" w:rsidRPr="0083610D" w:rsidRDefault="00ED7232" w:rsidP="00693599">
            <w:pPr>
              <w:keepNext/>
              <w:rPr>
                <w:rFonts w:ascii="Calibri" w:hAnsi="Calibri"/>
              </w:rPr>
            </w:pPr>
          </w:p>
        </w:tc>
      </w:tr>
      <w:tr w:rsidR="00ED7232" w:rsidRPr="0083610D" w14:paraId="11F90C3F" w14:textId="77777777" w:rsidTr="00BD235E">
        <w:trPr>
          <w:cantSplit/>
          <w:trHeight w:val="432"/>
        </w:trPr>
        <w:tc>
          <w:tcPr>
            <w:tcW w:w="253" w:type="pct"/>
            <w:vAlign w:val="center"/>
          </w:tcPr>
          <w:p w14:paraId="11F90C3C" w14:textId="77777777" w:rsidR="00ED7232" w:rsidRPr="0083610D" w:rsidRDefault="00ED7232" w:rsidP="00693599">
            <w:pPr>
              <w:pStyle w:val="FootnoteText"/>
              <w:keepNext/>
              <w:jc w:val="center"/>
              <w:rPr>
                <w:rFonts w:ascii="Calibri" w:hAnsi="Calibri"/>
              </w:rPr>
            </w:pPr>
            <w:r w:rsidRPr="0083610D">
              <w:rPr>
                <w:rFonts w:ascii="Calibri" w:hAnsi="Calibri"/>
              </w:rPr>
              <w:t>05</w:t>
            </w:r>
          </w:p>
        </w:tc>
        <w:tc>
          <w:tcPr>
            <w:tcW w:w="2247" w:type="pct"/>
            <w:vAlign w:val="center"/>
          </w:tcPr>
          <w:p w14:paraId="11F90C3D" w14:textId="410ADC09" w:rsidR="00ED7232" w:rsidRPr="0083610D" w:rsidRDefault="00ED7232" w:rsidP="00693599">
            <w:pPr>
              <w:keepNext/>
              <w:rPr>
                <w:rFonts w:ascii="Calibri" w:hAnsi="Calibri"/>
              </w:rPr>
            </w:pPr>
            <w:r w:rsidRPr="0083610D">
              <w:rPr>
                <w:rFonts w:ascii="Calibri" w:hAnsi="Calibri"/>
              </w:rPr>
              <w:t xml:space="preserve">Measured Return (evaporator entering) </w:t>
            </w:r>
            <w:r w:rsidR="00A72027">
              <w:rPr>
                <w:rFonts w:ascii="Calibri" w:hAnsi="Calibri"/>
              </w:rPr>
              <w:t>A</w:t>
            </w:r>
            <w:r w:rsidRPr="0083610D">
              <w:rPr>
                <w:rFonts w:ascii="Calibri" w:hAnsi="Calibri"/>
              </w:rPr>
              <w:t xml:space="preserve">ir </w:t>
            </w:r>
            <w:r w:rsidR="00A72027">
              <w:rPr>
                <w:rFonts w:ascii="Calibri" w:hAnsi="Calibri"/>
              </w:rPr>
              <w:t>W</w:t>
            </w:r>
            <w:r w:rsidRPr="0083610D">
              <w:rPr>
                <w:rFonts w:ascii="Calibri" w:hAnsi="Calibri"/>
              </w:rPr>
              <w:t xml:space="preserve">et-bulb </w:t>
            </w:r>
            <w:r w:rsidR="00A72027">
              <w:rPr>
                <w:rFonts w:ascii="Calibri" w:hAnsi="Calibri"/>
              </w:rPr>
              <w:t>T</w:t>
            </w:r>
            <w:r w:rsidRPr="0083610D">
              <w:rPr>
                <w:rFonts w:ascii="Calibri" w:hAnsi="Calibri"/>
              </w:rPr>
              <w:t xml:space="preserve">emperature (T </w:t>
            </w:r>
            <w:r w:rsidRPr="0083610D">
              <w:rPr>
                <w:rFonts w:ascii="Calibri" w:hAnsi="Calibri"/>
                <w:sz w:val="26"/>
                <w:szCs w:val="26"/>
                <w:vertAlign w:val="subscript"/>
              </w:rPr>
              <w:t>return</w:t>
            </w:r>
            <w:r w:rsidRPr="0083610D">
              <w:rPr>
                <w:rFonts w:ascii="Calibri" w:hAnsi="Calibri"/>
              </w:rPr>
              <w:t xml:space="preserve">, </w:t>
            </w:r>
            <w:r w:rsidRPr="0083610D">
              <w:rPr>
                <w:rFonts w:ascii="Calibri" w:hAnsi="Calibri"/>
                <w:sz w:val="26"/>
                <w:szCs w:val="26"/>
                <w:vertAlign w:val="subscript"/>
              </w:rPr>
              <w:t>wb</w:t>
            </w:r>
            <w:r w:rsidRPr="0083610D">
              <w:rPr>
                <w:rFonts w:ascii="Calibri" w:hAnsi="Calibri"/>
              </w:rPr>
              <w:t>) (</w:t>
            </w:r>
            <w:r w:rsidR="00987F71">
              <w:rPr>
                <w:rFonts w:ascii="Calibri" w:hAnsi="Calibri"/>
              </w:rPr>
              <w:t>°</w:t>
            </w:r>
            <w:r w:rsidRPr="0083610D">
              <w:rPr>
                <w:rFonts w:ascii="Calibri" w:hAnsi="Calibri"/>
              </w:rPr>
              <w:t>F)</w:t>
            </w:r>
          </w:p>
        </w:tc>
        <w:tc>
          <w:tcPr>
            <w:tcW w:w="2500" w:type="pct"/>
            <w:vAlign w:val="center"/>
          </w:tcPr>
          <w:p w14:paraId="11F90C3E" w14:textId="77777777" w:rsidR="00ED7232" w:rsidRPr="0083610D" w:rsidRDefault="00ED7232" w:rsidP="00693599">
            <w:pPr>
              <w:keepNext/>
              <w:rPr>
                <w:rFonts w:ascii="Calibri" w:hAnsi="Calibri"/>
              </w:rPr>
            </w:pPr>
          </w:p>
        </w:tc>
      </w:tr>
      <w:tr w:rsidR="00ED7232" w:rsidRPr="0083610D" w14:paraId="11F90C43" w14:textId="77777777" w:rsidTr="00BD235E">
        <w:trPr>
          <w:cantSplit/>
          <w:trHeight w:val="432"/>
        </w:trPr>
        <w:tc>
          <w:tcPr>
            <w:tcW w:w="253" w:type="pct"/>
            <w:vAlign w:val="center"/>
          </w:tcPr>
          <w:p w14:paraId="11F90C40" w14:textId="77777777" w:rsidR="00ED7232" w:rsidRPr="0083610D" w:rsidRDefault="00ED7232" w:rsidP="00693599">
            <w:pPr>
              <w:keepNext/>
              <w:jc w:val="center"/>
              <w:rPr>
                <w:rFonts w:ascii="Calibri" w:hAnsi="Calibri"/>
              </w:rPr>
            </w:pPr>
            <w:r w:rsidRPr="0083610D">
              <w:rPr>
                <w:rFonts w:ascii="Calibri" w:hAnsi="Calibri"/>
              </w:rPr>
              <w:t>06</w:t>
            </w:r>
          </w:p>
        </w:tc>
        <w:tc>
          <w:tcPr>
            <w:tcW w:w="2247" w:type="pct"/>
            <w:vAlign w:val="center"/>
          </w:tcPr>
          <w:p w14:paraId="11F90C41" w14:textId="58A81990" w:rsidR="00ED7232" w:rsidRPr="0083610D" w:rsidRDefault="00ED7232" w:rsidP="00693599">
            <w:pPr>
              <w:keepNext/>
              <w:rPr>
                <w:rFonts w:ascii="Calibri" w:hAnsi="Calibri"/>
              </w:rPr>
            </w:pPr>
            <w:r w:rsidRPr="0083610D">
              <w:rPr>
                <w:rFonts w:ascii="Calibri" w:hAnsi="Calibri"/>
              </w:rPr>
              <w:t xml:space="preserve">Measured Suction </w:t>
            </w:r>
            <w:r w:rsidR="00A72027">
              <w:rPr>
                <w:rFonts w:ascii="Calibri" w:hAnsi="Calibri"/>
              </w:rPr>
              <w:t>L</w:t>
            </w:r>
            <w:r w:rsidRPr="0083610D">
              <w:rPr>
                <w:rFonts w:ascii="Calibri" w:hAnsi="Calibri"/>
              </w:rPr>
              <w:t xml:space="preserve">ine </w:t>
            </w:r>
            <w:r w:rsidR="00A72027">
              <w:rPr>
                <w:rFonts w:ascii="Calibri" w:hAnsi="Calibri"/>
              </w:rPr>
              <w:t>T</w:t>
            </w:r>
            <w:r w:rsidRPr="0083610D">
              <w:rPr>
                <w:rFonts w:ascii="Calibri" w:hAnsi="Calibri"/>
              </w:rPr>
              <w:t>emperature (T</w:t>
            </w:r>
            <w:r w:rsidRPr="0083610D">
              <w:rPr>
                <w:rFonts w:ascii="Calibri" w:hAnsi="Calibri"/>
                <w:sz w:val="26"/>
                <w:szCs w:val="26"/>
                <w:vertAlign w:val="subscript"/>
              </w:rPr>
              <w:t>suction</w:t>
            </w:r>
            <w:r w:rsidRPr="0083610D">
              <w:rPr>
                <w:rFonts w:ascii="Calibri" w:hAnsi="Calibri"/>
              </w:rPr>
              <w:t>) (</w:t>
            </w:r>
            <w:r w:rsidR="00987F71">
              <w:rPr>
                <w:rFonts w:ascii="Calibri" w:hAnsi="Calibri"/>
              </w:rPr>
              <w:t>°</w:t>
            </w:r>
            <w:r w:rsidRPr="0083610D">
              <w:rPr>
                <w:rFonts w:ascii="Calibri" w:hAnsi="Calibri"/>
              </w:rPr>
              <w:t>F)</w:t>
            </w:r>
          </w:p>
        </w:tc>
        <w:tc>
          <w:tcPr>
            <w:tcW w:w="2500" w:type="pct"/>
            <w:vAlign w:val="center"/>
          </w:tcPr>
          <w:p w14:paraId="11F90C42" w14:textId="77777777" w:rsidR="00ED7232" w:rsidRPr="0083610D" w:rsidRDefault="00ED7232" w:rsidP="00693599">
            <w:pPr>
              <w:keepNext/>
              <w:rPr>
                <w:rFonts w:ascii="Calibri" w:hAnsi="Calibri"/>
              </w:rPr>
            </w:pPr>
          </w:p>
        </w:tc>
      </w:tr>
      <w:tr w:rsidR="00ED7232" w:rsidRPr="0083610D" w14:paraId="11F90C47" w14:textId="77777777" w:rsidTr="00BD235E">
        <w:trPr>
          <w:cantSplit/>
          <w:trHeight w:val="432"/>
        </w:trPr>
        <w:tc>
          <w:tcPr>
            <w:tcW w:w="253" w:type="pct"/>
            <w:vAlign w:val="center"/>
          </w:tcPr>
          <w:p w14:paraId="11F90C44" w14:textId="77777777" w:rsidR="00ED7232" w:rsidRPr="0083610D" w:rsidRDefault="00ED7232" w:rsidP="00693599">
            <w:pPr>
              <w:keepNext/>
              <w:jc w:val="center"/>
              <w:rPr>
                <w:rFonts w:ascii="Calibri" w:hAnsi="Calibri"/>
              </w:rPr>
            </w:pPr>
            <w:r w:rsidRPr="0083610D">
              <w:rPr>
                <w:rFonts w:ascii="Calibri" w:hAnsi="Calibri"/>
              </w:rPr>
              <w:t>07</w:t>
            </w:r>
          </w:p>
        </w:tc>
        <w:tc>
          <w:tcPr>
            <w:tcW w:w="2247" w:type="pct"/>
            <w:vAlign w:val="center"/>
          </w:tcPr>
          <w:p w14:paraId="11F90C45" w14:textId="0A90BD65" w:rsidR="00ED7232" w:rsidRPr="0083610D" w:rsidRDefault="00ED7232" w:rsidP="00693599">
            <w:pPr>
              <w:keepNext/>
              <w:rPr>
                <w:rFonts w:ascii="Calibri" w:hAnsi="Calibri"/>
              </w:rPr>
            </w:pPr>
            <w:r w:rsidRPr="0083610D">
              <w:rPr>
                <w:rFonts w:ascii="Calibri" w:hAnsi="Calibri"/>
              </w:rPr>
              <w:t xml:space="preserve">Measured Suction </w:t>
            </w:r>
            <w:r w:rsidR="00A72027">
              <w:rPr>
                <w:rFonts w:ascii="Calibri" w:hAnsi="Calibri"/>
              </w:rPr>
              <w:t>L</w:t>
            </w:r>
            <w:r w:rsidRPr="0083610D">
              <w:rPr>
                <w:rFonts w:ascii="Calibri" w:hAnsi="Calibri"/>
              </w:rPr>
              <w:t xml:space="preserve">ine </w:t>
            </w:r>
            <w:r w:rsidR="00A72027">
              <w:rPr>
                <w:rFonts w:ascii="Calibri" w:hAnsi="Calibri"/>
              </w:rPr>
              <w:t>P</w:t>
            </w:r>
            <w:r w:rsidRPr="0083610D">
              <w:rPr>
                <w:rFonts w:ascii="Calibri" w:hAnsi="Calibri"/>
              </w:rPr>
              <w:t xml:space="preserve">ressure (P </w:t>
            </w:r>
            <w:r w:rsidRPr="0083610D">
              <w:rPr>
                <w:rFonts w:ascii="Calibri" w:hAnsi="Calibri"/>
                <w:sz w:val="26"/>
                <w:szCs w:val="26"/>
                <w:vertAlign w:val="subscript"/>
              </w:rPr>
              <w:t>suction</w:t>
            </w:r>
            <w:r w:rsidRPr="0083610D">
              <w:rPr>
                <w:rFonts w:ascii="Calibri" w:hAnsi="Calibri"/>
              </w:rPr>
              <w:t xml:space="preserve"> - psig)</w:t>
            </w:r>
          </w:p>
        </w:tc>
        <w:tc>
          <w:tcPr>
            <w:tcW w:w="2500" w:type="pct"/>
            <w:vAlign w:val="center"/>
          </w:tcPr>
          <w:p w14:paraId="11F90C46" w14:textId="77777777" w:rsidR="00ED7232" w:rsidRPr="0083610D" w:rsidRDefault="00ED7232" w:rsidP="00693599">
            <w:pPr>
              <w:keepNext/>
              <w:rPr>
                <w:rFonts w:ascii="Calibri" w:hAnsi="Calibri"/>
              </w:rPr>
            </w:pPr>
          </w:p>
        </w:tc>
      </w:tr>
      <w:tr w:rsidR="00ED7232" w:rsidRPr="0083610D" w14:paraId="11F90C4C" w14:textId="77777777" w:rsidTr="00BD235E">
        <w:trPr>
          <w:cantSplit/>
          <w:trHeight w:val="432"/>
        </w:trPr>
        <w:tc>
          <w:tcPr>
            <w:tcW w:w="253" w:type="pct"/>
            <w:vAlign w:val="center"/>
          </w:tcPr>
          <w:p w14:paraId="11F90C48" w14:textId="77777777" w:rsidR="00ED7232" w:rsidRPr="0083610D" w:rsidRDefault="00ED7232" w:rsidP="00693599">
            <w:pPr>
              <w:keepNext/>
              <w:jc w:val="center"/>
              <w:rPr>
                <w:rFonts w:ascii="Calibri" w:hAnsi="Calibri"/>
              </w:rPr>
            </w:pPr>
            <w:r w:rsidRPr="0083610D">
              <w:rPr>
                <w:rFonts w:ascii="Calibri" w:hAnsi="Calibri"/>
              </w:rPr>
              <w:t>08</w:t>
            </w:r>
          </w:p>
        </w:tc>
        <w:tc>
          <w:tcPr>
            <w:tcW w:w="2247" w:type="pct"/>
            <w:vAlign w:val="center"/>
          </w:tcPr>
          <w:p w14:paraId="11F90C49" w14:textId="5CFA3535" w:rsidR="00ED7232" w:rsidRPr="0083610D" w:rsidRDefault="00ED7232" w:rsidP="00693599">
            <w:pPr>
              <w:keepNext/>
              <w:rPr>
                <w:rFonts w:ascii="Calibri" w:hAnsi="Calibri"/>
              </w:rPr>
            </w:pPr>
            <w:r w:rsidRPr="0083610D">
              <w:rPr>
                <w:rFonts w:ascii="Calibri" w:hAnsi="Calibri"/>
              </w:rPr>
              <w:t xml:space="preserve">Evaporator </w:t>
            </w:r>
            <w:r w:rsidR="00A72027">
              <w:rPr>
                <w:rFonts w:ascii="Calibri" w:hAnsi="Calibri"/>
              </w:rPr>
              <w:t>S</w:t>
            </w:r>
            <w:r w:rsidRPr="0083610D">
              <w:rPr>
                <w:rFonts w:ascii="Calibri" w:hAnsi="Calibri"/>
              </w:rPr>
              <w:t xml:space="preserve">aturation </w:t>
            </w:r>
            <w:r w:rsidR="00A72027">
              <w:rPr>
                <w:rFonts w:ascii="Calibri" w:hAnsi="Calibri"/>
              </w:rPr>
              <w:t>T</w:t>
            </w:r>
            <w:r w:rsidRPr="0083610D">
              <w:rPr>
                <w:rFonts w:ascii="Calibri" w:hAnsi="Calibri"/>
              </w:rPr>
              <w:t xml:space="preserve">emperature (T </w:t>
            </w:r>
            <w:r w:rsidRPr="0083610D">
              <w:rPr>
                <w:rFonts w:ascii="Calibri" w:hAnsi="Calibri"/>
                <w:sz w:val="26"/>
                <w:szCs w:val="26"/>
                <w:vertAlign w:val="subscript"/>
              </w:rPr>
              <w:t>evaporator</w:t>
            </w:r>
            <w:r w:rsidRPr="0083610D">
              <w:rPr>
                <w:rFonts w:ascii="Calibri" w:hAnsi="Calibri"/>
              </w:rPr>
              <w:t>,</w:t>
            </w:r>
            <w:r w:rsidRPr="0083610D">
              <w:rPr>
                <w:rFonts w:ascii="Calibri" w:hAnsi="Calibri"/>
                <w:sz w:val="26"/>
                <w:szCs w:val="26"/>
                <w:vertAlign w:val="subscript"/>
              </w:rPr>
              <w:t xml:space="preserve"> sat</w:t>
            </w:r>
            <w:r w:rsidRPr="0083610D">
              <w:rPr>
                <w:rFonts w:ascii="Calibri" w:hAnsi="Calibri"/>
              </w:rPr>
              <w:t xml:space="preserve">) </w:t>
            </w:r>
          </w:p>
          <w:p w14:paraId="11F90C4A" w14:textId="43E9906A" w:rsidR="00ED7232" w:rsidRPr="0083610D" w:rsidRDefault="00ED7232" w:rsidP="00693599">
            <w:pPr>
              <w:keepNext/>
              <w:rPr>
                <w:rFonts w:ascii="Calibri" w:hAnsi="Calibri"/>
              </w:rPr>
            </w:pPr>
            <w:r w:rsidRPr="0083610D">
              <w:rPr>
                <w:rFonts w:ascii="Calibri" w:hAnsi="Calibri"/>
              </w:rPr>
              <w:t xml:space="preserve">from </w:t>
            </w:r>
            <w:r w:rsidR="00A72027">
              <w:rPr>
                <w:rFonts w:ascii="Calibri" w:hAnsi="Calibri"/>
              </w:rPr>
              <w:t>D</w:t>
            </w:r>
            <w:r w:rsidRPr="0083610D">
              <w:rPr>
                <w:rFonts w:ascii="Calibri" w:hAnsi="Calibri"/>
              </w:rPr>
              <w:t xml:space="preserve">igital </w:t>
            </w:r>
            <w:r w:rsidR="00A72027">
              <w:rPr>
                <w:rFonts w:ascii="Calibri" w:hAnsi="Calibri"/>
              </w:rPr>
              <w:t>G</w:t>
            </w:r>
            <w:r w:rsidRPr="0083610D">
              <w:rPr>
                <w:rFonts w:ascii="Calibri" w:hAnsi="Calibri"/>
              </w:rPr>
              <w:t>auge or P-T Table using Line F07 (</w:t>
            </w:r>
            <w:r w:rsidR="00987F71">
              <w:rPr>
                <w:rFonts w:ascii="Calibri" w:hAnsi="Calibri"/>
              </w:rPr>
              <w:t>°</w:t>
            </w:r>
            <w:r w:rsidRPr="0083610D">
              <w:rPr>
                <w:rFonts w:ascii="Calibri" w:hAnsi="Calibri"/>
              </w:rPr>
              <w:t>F)</w:t>
            </w:r>
          </w:p>
        </w:tc>
        <w:tc>
          <w:tcPr>
            <w:tcW w:w="2500" w:type="pct"/>
            <w:vAlign w:val="center"/>
          </w:tcPr>
          <w:p w14:paraId="11F90C4B" w14:textId="77777777" w:rsidR="00ED7232" w:rsidRPr="0083610D" w:rsidRDefault="00ED7232" w:rsidP="00693599">
            <w:pPr>
              <w:keepNext/>
              <w:rPr>
                <w:rFonts w:ascii="Calibri" w:hAnsi="Calibri"/>
              </w:rPr>
            </w:pPr>
          </w:p>
        </w:tc>
      </w:tr>
      <w:tr w:rsidR="00ED7232" w:rsidRPr="0083610D" w14:paraId="11F90C50" w14:textId="77777777" w:rsidTr="00BD235E">
        <w:trPr>
          <w:cantSplit/>
          <w:trHeight w:val="432"/>
        </w:trPr>
        <w:tc>
          <w:tcPr>
            <w:tcW w:w="253" w:type="pct"/>
            <w:vAlign w:val="center"/>
          </w:tcPr>
          <w:p w14:paraId="11F90C4D" w14:textId="77777777" w:rsidR="00ED7232" w:rsidRPr="0083610D" w:rsidRDefault="00ED7232" w:rsidP="00693599">
            <w:pPr>
              <w:keepNext/>
              <w:jc w:val="center"/>
              <w:rPr>
                <w:rFonts w:ascii="Calibri" w:hAnsi="Calibri"/>
              </w:rPr>
            </w:pPr>
            <w:r w:rsidRPr="0083610D">
              <w:rPr>
                <w:rFonts w:ascii="Calibri" w:hAnsi="Calibri"/>
              </w:rPr>
              <w:lastRenderedPageBreak/>
              <w:t>09</w:t>
            </w:r>
          </w:p>
        </w:tc>
        <w:tc>
          <w:tcPr>
            <w:tcW w:w="2247" w:type="pct"/>
            <w:vAlign w:val="center"/>
          </w:tcPr>
          <w:p w14:paraId="11F90C4E" w14:textId="725609F2" w:rsidR="00ED7232" w:rsidRPr="0083610D" w:rsidRDefault="00ED7232" w:rsidP="00693599">
            <w:pPr>
              <w:keepNext/>
              <w:rPr>
                <w:rFonts w:ascii="Calibri" w:hAnsi="Calibri"/>
              </w:rPr>
            </w:pPr>
            <w:r w:rsidRPr="0083610D">
              <w:rPr>
                <w:rFonts w:ascii="Calibri" w:hAnsi="Calibri"/>
              </w:rPr>
              <w:t>Measured Superheat (Line F06 – Line F08) (</w:t>
            </w:r>
            <w:r w:rsidR="00987F71">
              <w:rPr>
                <w:rFonts w:ascii="Calibri" w:hAnsi="Calibri"/>
              </w:rPr>
              <w:t>°</w:t>
            </w:r>
            <w:r w:rsidRPr="0083610D">
              <w:rPr>
                <w:rFonts w:ascii="Calibri" w:hAnsi="Calibri"/>
              </w:rPr>
              <w:t>F)</w:t>
            </w:r>
          </w:p>
        </w:tc>
        <w:tc>
          <w:tcPr>
            <w:tcW w:w="2500" w:type="pct"/>
            <w:vAlign w:val="center"/>
          </w:tcPr>
          <w:p w14:paraId="11F90C4F" w14:textId="77777777" w:rsidR="00ED7232" w:rsidRPr="0083610D" w:rsidRDefault="00ED7232" w:rsidP="00693599">
            <w:pPr>
              <w:keepNext/>
              <w:rPr>
                <w:rFonts w:ascii="Calibri" w:hAnsi="Calibri"/>
              </w:rPr>
            </w:pPr>
          </w:p>
        </w:tc>
      </w:tr>
      <w:tr w:rsidR="00ED7232" w:rsidRPr="0083610D" w14:paraId="11F90C54" w14:textId="77777777" w:rsidTr="00BD235E">
        <w:trPr>
          <w:cantSplit/>
          <w:trHeight w:val="432"/>
        </w:trPr>
        <w:tc>
          <w:tcPr>
            <w:tcW w:w="253" w:type="pct"/>
            <w:vAlign w:val="center"/>
          </w:tcPr>
          <w:p w14:paraId="11F90C51" w14:textId="77777777" w:rsidR="00ED7232" w:rsidRPr="0083610D" w:rsidDel="00C76C40" w:rsidRDefault="00ED7232" w:rsidP="00693599">
            <w:pPr>
              <w:keepNext/>
              <w:jc w:val="center"/>
              <w:rPr>
                <w:rFonts w:ascii="Calibri" w:hAnsi="Calibri"/>
              </w:rPr>
            </w:pPr>
            <w:r w:rsidRPr="0083610D">
              <w:rPr>
                <w:rFonts w:ascii="Calibri" w:hAnsi="Calibri"/>
              </w:rPr>
              <w:t>10</w:t>
            </w:r>
          </w:p>
        </w:tc>
        <w:tc>
          <w:tcPr>
            <w:tcW w:w="2247" w:type="pct"/>
            <w:vAlign w:val="center"/>
          </w:tcPr>
          <w:p w14:paraId="11F90C52" w14:textId="69C88824" w:rsidR="00ED7232" w:rsidRPr="0083610D" w:rsidRDefault="00ED7232" w:rsidP="00693599">
            <w:pPr>
              <w:keepNext/>
              <w:rPr>
                <w:rFonts w:ascii="Calibri" w:hAnsi="Calibri"/>
              </w:rPr>
            </w:pPr>
            <w:r w:rsidRPr="0083610D">
              <w:rPr>
                <w:rFonts w:ascii="Calibri" w:hAnsi="Calibri"/>
              </w:rPr>
              <w:t>Target Superheat (from Table RA3.2-2, using F02 and F05) (</w:t>
            </w:r>
            <w:r w:rsidR="00987F71">
              <w:rPr>
                <w:rFonts w:ascii="Calibri" w:hAnsi="Calibri"/>
              </w:rPr>
              <w:t>°</w:t>
            </w:r>
            <w:r w:rsidRPr="0083610D">
              <w:rPr>
                <w:rFonts w:ascii="Calibri" w:hAnsi="Calibri"/>
              </w:rPr>
              <w:t>F)</w:t>
            </w:r>
          </w:p>
        </w:tc>
        <w:tc>
          <w:tcPr>
            <w:tcW w:w="2500" w:type="pct"/>
            <w:vAlign w:val="center"/>
          </w:tcPr>
          <w:p w14:paraId="11F90C53" w14:textId="77777777" w:rsidR="00ED7232" w:rsidRPr="0083610D" w:rsidRDefault="00ED7232" w:rsidP="00693599">
            <w:pPr>
              <w:keepNext/>
              <w:rPr>
                <w:rFonts w:ascii="Calibri" w:hAnsi="Calibri"/>
              </w:rPr>
            </w:pPr>
          </w:p>
        </w:tc>
      </w:tr>
      <w:tr w:rsidR="00987F71" w:rsidRPr="0083610D" w14:paraId="11F90C57" w14:textId="77777777" w:rsidTr="00BD235E">
        <w:trPr>
          <w:cantSplit/>
          <w:trHeight w:val="432"/>
        </w:trPr>
        <w:tc>
          <w:tcPr>
            <w:tcW w:w="253" w:type="pct"/>
            <w:vAlign w:val="center"/>
          </w:tcPr>
          <w:p w14:paraId="11F90C55" w14:textId="77777777" w:rsidR="00987F71" w:rsidRPr="0083610D" w:rsidDel="00C76C40" w:rsidRDefault="00987F71" w:rsidP="00693599">
            <w:pPr>
              <w:keepNext/>
              <w:jc w:val="center"/>
              <w:rPr>
                <w:rFonts w:ascii="Calibri" w:hAnsi="Calibri"/>
              </w:rPr>
            </w:pPr>
            <w:r w:rsidRPr="0083610D">
              <w:rPr>
                <w:rFonts w:ascii="Calibri" w:hAnsi="Calibri"/>
              </w:rPr>
              <w:t>11</w:t>
            </w:r>
          </w:p>
        </w:tc>
        <w:tc>
          <w:tcPr>
            <w:tcW w:w="2247" w:type="pct"/>
            <w:vAlign w:val="center"/>
          </w:tcPr>
          <w:p w14:paraId="0C68F668" w14:textId="77777777" w:rsidR="00987F71" w:rsidRPr="0083610D" w:rsidRDefault="00987F71" w:rsidP="00693599">
            <w:pPr>
              <w:keepNext/>
              <w:rPr>
                <w:rFonts w:ascii="Calibri" w:hAnsi="Calibri"/>
              </w:rPr>
            </w:pPr>
            <w:r w:rsidRPr="0083610D">
              <w:rPr>
                <w:rFonts w:ascii="Calibri" w:hAnsi="Calibri"/>
              </w:rPr>
              <w:t xml:space="preserve">Compliance Statement: </w:t>
            </w:r>
          </w:p>
        </w:tc>
        <w:tc>
          <w:tcPr>
            <w:tcW w:w="2500" w:type="pct"/>
            <w:vAlign w:val="center"/>
          </w:tcPr>
          <w:p w14:paraId="11F90C56" w14:textId="0D18D325" w:rsidR="00987F71" w:rsidRPr="0083610D" w:rsidRDefault="00987F71" w:rsidP="00693599">
            <w:pPr>
              <w:keepNext/>
              <w:rPr>
                <w:rFonts w:ascii="Calibri" w:hAnsi="Calibri"/>
              </w:rPr>
            </w:pPr>
          </w:p>
        </w:tc>
      </w:tr>
    </w:tbl>
    <w:p w14:paraId="11F90C58" w14:textId="77777777" w:rsidR="00ED7232" w:rsidRPr="0083610D" w:rsidRDefault="00ED7232" w:rsidP="00ED7232">
      <w:pPr>
        <w:pStyle w:val="Header"/>
        <w:tabs>
          <w:tab w:val="clear" w:pos="4320"/>
          <w:tab w:val="clear" w:pos="8640"/>
          <w:tab w:val="left" w:pos="360"/>
        </w:tabs>
        <w:ind w:left="274" w:hanging="274"/>
        <w:rPr>
          <w:rFonts w:ascii="Calibri" w:hAnsi="Calibri"/>
          <w:b/>
          <w:sz w:val="2"/>
          <w:szCs w:val="2"/>
        </w:rPr>
      </w:pPr>
      <w:r w:rsidRPr="0083610D">
        <w:rPr>
          <w:rFonts w:ascii="Calibri" w:hAnsi="Calibri"/>
          <w:b/>
          <w:sz w:val="2"/>
          <w:szCs w:val="2"/>
        </w:rPr>
        <w:t>243</w:t>
      </w:r>
    </w:p>
    <w:p w14:paraId="11F90C59" w14:textId="77777777" w:rsidR="00ED7232" w:rsidRPr="0083610D" w:rsidRDefault="00ED7232" w:rsidP="00ED7232">
      <w:pPr>
        <w:rPr>
          <w:rFonts w:ascii="Calibri" w:hAnsi="Calibr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0"/>
      </w:tblGrid>
      <w:tr w:rsidR="00ED7232" w:rsidRPr="0083610D" w14:paraId="11F90C5D" w14:textId="77777777" w:rsidTr="00F77A0A">
        <w:tc>
          <w:tcPr>
            <w:tcW w:w="11016" w:type="dxa"/>
            <w:vAlign w:val="center"/>
          </w:tcPr>
          <w:p w14:paraId="11F90C5C" w14:textId="5311468D" w:rsidR="00ED7232" w:rsidRPr="0083610D" w:rsidRDefault="00A72027" w:rsidP="000D3DAA">
            <w:pPr>
              <w:keepNext/>
              <w:rPr>
                <w:rFonts w:ascii="Calibri" w:hAnsi="Calibri"/>
                <w:b/>
              </w:rPr>
            </w:pPr>
            <w:r>
              <w:rPr>
                <w:rFonts w:ascii="Calibri" w:hAnsi="Calibri"/>
                <w:b/>
              </w:rPr>
              <w:t xml:space="preserve">MCH-25d </w:t>
            </w:r>
            <w:r w:rsidR="003C7940">
              <w:rPr>
                <w:rFonts w:ascii="Calibri" w:hAnsi="Calibri"/>
                <w:b/>
              </w:rPr>
              <w:t>-</w:t>
            </w:r>
            <w:r>
              <w:rPr>
                <w:rFonts w:ascii="Calibri" w:hAnsi="Calibri"/>
                <w:b/>
              </w:rPr>
              <w:t xml:space="preserve"> </w:t>
            </w:r>
            <w:r w:rsidR="003C7940">
              <w:rPr>
                <w:rFonts w:ascii="Calibri" w:hAnsi="Calibri"/>
                <w:b/>
              </w:rPr>
              <w:t>Refrigerant Charge Verification -Fault Indicator Display (FID)</w:t>
            </w:r>
          </w:p>
        </w:tc>
      </w:tr>
    </w:tbl>
    <w:p w14:paraId="11F90C5E" w14:textId="77777777" w:rsidR="00ED7232" w:rsidRPr="0083610D" w:rsidRDefault="00ED7232" w:rsidP="00ED7232">
      <w:pPr>
        <w:rPr>
          <w:rFonts w:ascii="Calibri" w:hAnsi="Calibri"/>
        </w:rPr>
      </w:pP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56"/>
        <w:gridCol w:w="4938"/>
        <w:gridCol w:w="5398"/>
      </w:tblGrid>
      <w:tr w:rsidR="00ED7232" w:rsidRPr="0083610D" w14:paraId="11F90C62" w14:textId="77777777" w:rsidTr="00ED7232">
        <w:trPr>
          <w:cantSplit/>
          <w:trHeight w:val="504"/>
        </w:trPr>
        <w:tc>
          <w:tcPr>
            <w:tcW w:w="5000" w:type="pct"/>
            <w:gridSpan w:val="3"/>
            <w:vAlign w:val="center"/>
          </w:tcPr>
          <w:p w14:paraId="11F90C60" w14:textId="58CC6264" w:rsidR="00ED7232" w:rsidRPr="0083610D" w:rsidRDefault="00ED7232" w:rsidP="00F77A0A">
            <w:pPr>
              <w:rPr>
                <w:rFonts w:ascii="Calibri" w:hAnsi="Calibri"/>
                <w:b/>
              </w:rPr>
            </w:pPr>
            <w:r w:rsidRPr="0083610D">
              <w:rPr>
                <w:rFonts w:ascii="Calibri" w:hAnsi="Calibri"/>
                <w:b/>
              </w:rPr>
              <w:t xml:space="preserve">G. </w:t>
            </w:r>
            <w:r w:rsidR="004F4203">
              <w:rPr>
                <w:rFonts w:ascii="Calibri" w:hAnsi="Calibri"/>
                <w:b/>
              </w:rPr>
              <w:t>Fault Indicator Display</w:t>
            </w:r>
          </w:p>
          <w:p w14:paraId="11F90C61" w14:textId="33E787FF" w:rsidR="00ED7232" w:rsidRPr="001D562C" w:rsidRDefault="00ED7232" w:rsidP="00ED7232">
            <w:pPr>
              <w:rPr>
                <w:rFonts w:ascii="Calibri" w:hAnsi="Calibri"/>
                <w:b/>
              </w:rPr>
            </w:pPr>
            <w:r w:rsidRPr="00DC2134">
              <w:rPr>
                <w:rFonts w:ascii="Calibri" w:hAnsi="Calibri"/>
                <w:sz w:val="18"/>
              </w:rPr>
              <w:t xml:space="preserve">Procedures for the </w:t>
            </w:r>
            <w:r w:rsidR="004F4203" w:rsidRPr="00DC2134">
              <w:rPr>
                <w:rFonts w:ascii="Calibri" w:hAnsi="Calibri"/>
                <w:sz w:val="18"/>
              </w:rPr>
              <w:t>Fault Indicator Display</w:t>
            </w:r>
            <w:r w:rsidRPr="00DC2134">
              <w:rPr>
                <w:rFonts w:ascii="Calibri" w:hAnsi="Calibri"/>
                <w:sz w:val="18"/>
              </w:rPr>
              <w:t xml:space="preserve"> Verification are detailed in RA3.4.2</w:t>
            </w:r>
            <w:r w:rsidR="001D562C" w:rsidRPr="00DC2134">
              <w:rPr>
                <w:rFonts w:ascii="Calibri" w:hAnsi="Calibri"/>
                <w:sz w:val="18"/>
              </w:rPr>
              <w:t>.</w:t>
            </w:r>
          </w:p>
        </w:tc>
      </w:tr>
      <w:tr w:rsidR="00ED7232" w:rsidRPr="0083610D" w14:paraId="11F90C66" w14:textId="77777777" w:rsidTr="00ED7232">
        <w:trPr>
          <w:cantSplit/>
          <w:trHeight w:val="144"/>
        </w:trPr>
        <w:tc>
          <w:tcPr>
            <w:tcW w:w="211" w:type="pct"/>
            <w:vAlign w:val="center"/>
          </w:tcPr>
          <w:p w14:paraId="11F90C63" w14:textId="77777777" w:rsidR="00ED7232" w:rsidRPr="0083610D" w:rsidRDefault="00ED7232" w:rsidP="00ED7232">
            <w:pPr>
              <w:jc w:val="center"/>
              <w:rPr>
                <w:rFonts w:ascii="Calibri" w:hAnsi="Calibri"/>
              </w:rPr>
            </w:pPr>
            <w:r w:rsidRPr="0083610D">
              <w:rPr>
                <w:rFonts w:ascii="Calibri" w:hAnsi="Calibri"/>
              </w:rPr>
              <w:t>01</w:t>
            </w:r>
          </w:p>
        </w:tc>
        <w:tc>
          <w:tcPr>
            <w:tcW w:w="2288" w:type="pct"/>
            <w:vAlign w:val="center"/>
          </w:tcPr>
          <w:p w14:paraId="11F90C64" w14:textId="54590A2B" w:rsidR="00ED7232" w:rsidRPr="0083610D" w:rsidRDefault="004F4203" w:rsidP="00ED7232">
            <w:pPr>
              <w:rPr>
                <w:rFonts w:ascii="Calibri" w:hAnsi="Calibri"/>
              </w:rPr>
            </w:pPr>
            <w:r>
              <w:rPr>
                <w:rFonts w:ascii="Calibri" w:hAnsi="Calibri"/>
              </w:rPr>
              <w:t>FID</w:t>
            </w:r>
            <w:r w:rsidR="00ED7232" w:rsidRPr="0083610D">
              <w:rPr>
                <w:rFonts w:ascii="Calibri" w:hAnsi="Calibri"/>
              </w:rPr>
              <w:t xml:space="preserve"> Manufacturer Name/Make</w:t>
            </w:r>
          </w:p>
        </w:tc>
        <w:tc>
          <w:tcPr>
            <w:tcW w:w="2500" w:type="pct"/>
          </w:tcPr>
          <w:p w14:paraId="11F90C65" w14:textId="77777777" w:rsidR="00ED7232" w:rsidRPr="0083610D" w:rsidRDefault="00ED7232" w:rsidP="00ED7232">
            <w:pPr>
              <w:pStyle w:val="Header"/>
              <w:tabs>
                <w:tab w:val="clear" w:pos="4320"/>
                <w:tab w:val="clear" w:pos="8640"/>
              </w:tabs>
              <w:spacing w:after="60"/>
              <w:rPr>
                <w:rFonts w:ascii="Calibri" w:hAnsi="Calibri"/>
              </w:rPr>
            </w:pPr>
          </w:p>
        </w:tc>
      </w:tr>
      <w:tr w:rsidR="00ED7232" w:rsidRPr="0083610D" w14:paraId="11F90C6A" w14:textId="77777777" w:rsidTr="00ED7232">
        <w:trPr>
          <w:cantSplit/>
          <w:trHeight w:val="144"/>
        </w:trPr>
        <w:tc>
          <w:tcPr>
            <w:tcW w:w="211" w:type="pct"/>
            <w:vAlign w:val="center"/>
          </w:tcPr>
          <w:p w14:paraId="11F90C67" w14:textId="77777777" w:rsidR="00ED7232" w:rsidRPr="0083610D" w:rsidRDefault="00ED7232" w:rsidP="00ED7232">
            <w:pPr>
              <w:jc w:val="center"/>
              <w:rPr>
                <w:rFonts w:ascii="Calibri" w:hAnsi="Calibri"/>
              </w:rPr>
            </w:pPr>
            <w:r w:rsidRPr="0083610D">
              <w:rPr>
                <w:rFonts w:ascii="Calibri" w:hAnsi="Calibri"/>
              </w:rPr>
              <w:t>02</w:t>
            </w:r>
          </w:p>
        </w:tc>
        <w:tc>
          <w:tcPr>
            <w:tcW w:w="2288" w:type="pct"/>
            <w:vAlign w:val="center"/>
          </w:tcPr>
          <w:p w14:paraId="11F90C68" w14:textId="76E7E6DD" w:rsidR="00ED7232" w:rsidRPr="0083610D" w:rsidRDefault="004F4203" w:rsidP="00ED7232">
            <w:pPr>
              <w:rPr>
                <w:rFonts w:ascii="Calibri" w:hAnsi="Calibri"/>
              </w:rPr>
            </w:pPr>
            <w:r>
              <w:rPr>
                <w:rFonts w:ascii="Calibri" w:hAnsi="Calibri"/>
              </w:rPr>
              <w:t>FID</w:t>
            </w:r>
            <w:r w:rsidR="00ED7232" w:rsidRPr="0083610D">
              <w:rPr>
                <w:rFonts w:ascii="Calibri" w:hAnsi="Calibri"/>
              </w:rPr>
              <w:t xml:space="preserve"> Model Number</w:t>
            </w:r>
          </w:p>
        </w:tc>
        <w:tc>
          <w:tcPr>
            <w:tcW w:w="2500" w:type="pct"/>
          </w:tcPr>
          <w:p w14:paraId="11F90C69" w14:textId="77777777" w:rsidR="00ED7232" w:rsidRPr="0083610D" w:rsidRDefault="00ED7232" w:rsidP="00ED7232">
            <w:pPr>
              <w:pStyle w:val="Header"/>
              <w:tabs>
                <w:tab w:val="clear" w:pos="4320"/>
                <w:tab w:val="clear" w:pos="8640"/>
              </w:tabs>
              <w:spacing w:after="60"/>
              <w:rPr>
                <w:rFonts w:ascii="Calibri" w:hAnsi="Calibri"/>
              </w:rPr>
            </w:pPr>
          </w:p>
        </w:tc>
      </w:tr>
      <w:tr w:rsidR="00ED7232" w:rsidRPr="0083610D" w14:paraId="11F90C6E" w14:textId="77777777" w:rsidTr="00ED7232">
        <w:trPr>
          <w:trHeight w:val="233"/>
        </w:trPr>
        <w:tc>
          <w:tcPr>
            <w:tcW w:w="211" w:type="pct"/>
            <w:tcBorders>
              <w:top w:val="nil"/>
            </w:tcBorders>
            <w:vAlign w:val="center"/>
          </w:tcPr>
          <w:p w14:paraId="11F90C6B" w14:textId="77777777" w:rsidR="00ED7232" w:rsidRPr="0083610D" w:rsidRDefault="00ED7232" w:rsidP="00ED7232">
            <w:pPr>
              <w:jc w:val="center"/>
              <w:rPr>
                <w:rFonts w:ascii="Calibri" w:hAnsi="Calibri"/>
              </w:rPr>
            </w:pPr>
            <w:r w:rsidRPr="0083610D">
              <w:rPr>
                <w:rFonts w:ascii="Calibri" w:hAnsi="Calibri"/>
              </w:rPr>
              <w:t>03</w:t>
            </w:r>
          </w:p>
        </w:tc>
        <w:tc>
          <w:tcPr>
            <w:tcW w:w="2288" w:type="pct"/>
            <w:tcBorders>
              <w:top w:val="nil"/>
            </w:tcBorders>
            <w:vAlign w:val="center"/>
          </w:tcPr>
          <w:p w14:paraId="11F90C6C" w14:textId="785C19BE" w:rsidR="00ED7232" w:rsidRPr="0083610D" w:rsidRDefault="00ED7232" w:rsidP="00ED7232">
            <w:pPr>
              <w:rPr>
                <w:rFonts w:ascii="Calibri" w:hAnsi="Calibri"/>
              </w:rPr>
            </w:pPr>
            <w:r w:rsidRPr="0083610D">
              <w:rPr>
                <w:rFonts w:ascii="Calibri" w:hAnsi="Calibri"/>
              </w:rPr>
              <w:t>The display module is mounted adjacent to the system thermostat</w:t>
            </w:r>
            <w:r w:rsidR="00A72027">
              <w:rPr>
                <w:rFonts w:ascii="Calibri" w:hAnsi="Calibri"/>
              </w:rPr>
              <w:t>.</w:t>
            </w:r>
          </w:p>
        </w:tc>
        <w:tc>
          <w:tcPr>
            <w:tcW w:w="2500" w:type="pct"/>
            <w:tcBorders>
              <w:top w:val="nil"/>
            </w:tcBorders>
            <w:vAlign w:val="center"/>
          </w:tcPr>
          <w:p w14:paraId="11F90C6D" w14:textId="77777777" w:rsidR="00ED7232" w:rsidRPr="0083610D" w:rsidRDefault="00ED7232" w:rsidP="00ED7232">
            <w:pPr>
              <w:keepNext/>
              <w:rPr>
                <w:rFonts w:ascii="Calibri" w:hAnsi="Calibri"/>
              </w:rPr>
            </w:pPr>
          </w:p>
        </w:tc>
      </w:tr>
      <w:tr w:rsidR="00ED7232" w:rsidRPr="0083610D" w14:paraId="11F90C72" w14:textId="77777777" w:rsidTr="00ED7232">
        <w:trPr>
          <w:trHeight w:val="233"/>
        </w:trPr>
        <w:tc>
          <w:tcPr>
            <w:tcW w:w="211" w:type="pct"/>
            <w:vAlign w:val="center"/>
          </w:tcPr>
          <w:p w14:paraId="11F90C6F" w14:textId="77777777" w:rsidR="00ED7232" w:rsidRPr="0083610D" w:rsidRDefault="00ED7232" w:rsidP="00ED7232">
            <w:pPr>
              <w:jc w:val="center"/>
              <w:rPr>
                <w:rFonts w:ascii="Calibri" w:hAnsi="Calibri"/>
              </w:rPr>
            </w:pPr>
            <w:r w:rsidRPr="0083610D">
              <w:rPr>
                <w:rFonts w:ascii="Calibri" w:hAnsi="Calibri"/>
              </w:rPr>
              <w:t>04</w:t>
            </w:r>
          </w:p>
        </w:tc>
        <w:tc>
          <w:tcPr>
            <w:tcW w:w="2288" w:type="pct"/>
            <w:vAlign w:val="center"/>
          </w:tcPr>
          <w:p w14:paraId="11F90C70" w14:textId="7D13B624" w:rsidR="00ED7232" w:rsidRPr="0083610D" w:rsidRDefault="00ED7232" w:rsidP="00ED7232">
            <w:pPr>
              <w:rPr>
                <w:rFonts w:ascii="Calibri" w:hAnsi="Calibri"/>
              </w:rPr>
            </w:pPr>
            <w:r w:rsidRPr="0083610D">
              <w:rPr>
                <w:rFonts w:ascii="Calibri" w:hAnsi="Calibri"/>
              </w:rPr>
              <w:t xml:space="preserve">The manufacturer has certified to the Energy Commission that the </w:t>
            </w:r>
            <w:r w:rsidR="004F4203">
              <w:rPr>
                <w:rFonts w:ascii="Calibri" w:hAnsi="Calibri"/>
              </w:rPr>
              <w:t>FID</w:t>
            </w:r>
            <w:r w:rsidRPr="0083610D">
              <w:rPr>
                <w:rFonts w:ascii="Calibri" w:hAnsi="Calibri"/>
              </w:rPr>
              <w:t xml:space="preserve"> model meets the requirements of Reference Joint Appendix JA6 (</w:t>
            </w:r>
            <w:r w:rsidR="00A72027">
              <w:rPr>
                <w:rFonts w:ascii="Calibri" w:hAnsi="Calibri"/>
              </w:rPr>
              <w:t>m</w:t>
            </w:r>
            <w:r w:rsidRPr="0083610D">
              <w:rPr>
                <w:rFonts w:ascii="Calibri" w:hAnsi="Calibri"/>
              </w:rPr>
              <w:t xml:space="preserve">ake and model found on CEC list of approved </w:t>
            </w:r>
            <w:r w:rsidR="004F4203">
              <w:rPr>
                <w:rFonts w:ascii="Calibri" w:hAnsi="Calibri"/>
              </w:rPr>
              <w:t>FID</w:t>
            </w:r>
            <w:r w:rsidRPr="0083610D">
              <w:rPr>
                <w:rFonts w:ascii="Calibri" w:hAnsi="Calibri"/>
              </w:rPr>
              <w:t xml:space="preserve"> devices)</w:t>
            </w:r>
            <w:r w:rsidR="00A72027">
              <w:rPr>
                <w:rFonts w:ascii="Calibri" w:hAnsi="Calibri"/>
              </w:rPr>
              <w:t>.</w:t>
            </w:r>
          </w:p>
        </w:tc>
        <w:tc>
          <w:tcPr>
            <w:tcW w:w="2500" w:type="pct"/>
            <w:vAlign w:val="center"/>
          </w:tcPr>
          <w:p w14:paraId="11F90C71" w14:textId="52C27C82" w:rsidR="00ED7232" w:rsidRPr="0083610D" w:rsidRDefault="00ED7232" w:rsidP="00ED7232">
            <w:pPr>
              <w:keepNext/>
              <w:rPr>
                <w:rFonts w:ascii="Calibri" w:hAnsi="Calibri"/>
              </w:rPr>
            </w:pPr>
          </w:p>
        </w:tc>
      </w:tr>
      <w:tr w:rsidR="00ED7232" w:rsidRPr="0083610D" w14:paraId="11F90C76" w14:textId="77777777" w:rsidTr="00ED7232">
        <w:trPr>
          <w:trHeight w:val="278"/>
        </w:trPr>
        <w:tc>
          <w:tcPr>
            <w:tcW w:w="211" w:type="pct"/>
            <w:vAlign w:val="center"/>
          </w:tcPr>
          <w:p w14:paraId="11F90C73" w14:textId="77777777" w:rsidR="00ED7232" w:rsidRPr="0083610D" w:rsidRDefault="00ED7232" w:rsidP="00ED7232">
            <w:pPr>
              <w:jc w:val="center"/>
              <w:rPr>
                <w:rFonts w:ascii="Calibri" w:hAnsi="Calibri"/>
              </w:rPr>
            </w:pPr>
            <w:r w:rsidRPr="0083610D">
              <w:rPr>
                <w:rFonts w:ascii="Calibri" w:hAnsi="Calibri"/>
              </w:rPr>
              <w:t>05</w:t>
            </w:r>
          </w:p>
        </w:tc>
        <w:tc>
          <w:tcPr>
            <w:tcW w:w="2288" w:type="pct"/>
            <w:vAlign w:val="center"/>
          </w:tcPr>
          <w:p w14:paraId="11F90C74" w14:textId="783F7D0F" w:rsidR="00ED7232" w:rsidRPr="0083610D" w:rsidRDefault="00ED7232" w:rsidP="00ED7232">
            <w:pPr>
              <w:rPr>
                <w:rFonts w:ascii="Calibri" w:hAnsi="Calibri"/>
              </w:rPr>
            </w:pPr>
            <w:r w:rsidRPr="0083610D">
              <w:rPr>
                <w:rFonts w:ascii="Calibri" w:hAnsi="Calibri"/>
              </w:rPr>
              <w:t xml:space="preserve">The system has operated for at least 15 minutes and the </w:t>
            </w:r>
            <w:r w:rsidR="004F4203">
              <w:rPr>
                <w:rFonts w:ascii="Calibri" w:hAnsi="Calibri"/>
              </w:rPr>
              <w:t>FID</w:t>
            </w:r>
            <w:r w:rsidRPr="0083610D">
              <w:rPr>
                <w:rFonts w:ascii="Calibri" w:hAnsi="Calibri"/>
              </w:rPr>
              <w:t xml:space="preserve"> reports that the system is operating within acceptable parameters.</w:t>
            </w:r>
          </w:p>
        </w:tc>
        <w:tc>
          <w:tcPr>
            <w:tcW w:w="2500" w:type="pct"/>
            <w:vAlign w:val="center"/>
          </w:tcPr>
          <w:p w14:paraId="11F90C75" w14:textId="76D62EDA" w:rsidR="00ED7232" w:rsidRPr="00F77A0A" w:rsidRDefault="00ED7232" w:rsidP="00ED7232">
            <w:pPr>
              <w:keepNext/>
              <w:rPr>
                <w:rFonts w:ascii="Calibri" w:hAnsi="Calibri"/>
                <w:b/>
              </w:rPr>
            </w:pPr>
          </w:p>
        </w:tc>
      </w:tr>
    </w:tbl>
    <w:p w14:paraId="11F90C77" w14:textId="77777777" w:rsidR="00ED7232" w:rsidRPr="0083610D" w:rsidRDefault="00ED7232" w:rsidP="00ED7232">
      <w:pPr>
        <w:pStyle w:val="Header"/>
        <w:tabs>
          <w:tab w:val="clear" w:pos="4320"/>
          <w:tab w:val="clear" w:pos="8640"/>
          <w:tab w:val="left" w:pos="360"/>
        </w:tabs>
        <w:rPr>
          <w:rFonts w:ascii="Calibri" w:hAnsi="Calibri"/>
        </w:rPr>
      </w:pPr>
    </w:p>
    <w:tbl>
      <w:tblPr>
        <w:tblW w:w="4988"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473"/>
        <w:gridCol w:w="10291"/>
      </w:tblGrid>
      <w:tr w:rsidR="00ED7232" w:rsidRPr="0083610D" w14:paraId="11F90C7A" w14:textId="77777777" w:rsidTr="00ED7232">
        <w:trPr>
          <w:trHeight w:val="206"/>
        </w:trPr>
        <w:tc>
          <w:tcPr>
            <w:tcW w:w="10945" w:type="dxa"/>
            <w:gridSpan w:val="2"/>
            <w:vAlign w:val="center"/>
          </w:tcPr>
          <w:p w14:paraId="11F90C79" w14:textId="36AD9D90" w:rsidR="00ED7232" w:rsidRPr="00F77A0A" w:rsidRDefault="00ED7232" w:rsidP="00ED72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rPr>
            </w:pPr>
            <w:r w:rsidRPr="00F77A0A">
              <w:rPr>
                <w:rFonts w:ascii="Calibri" w:hAnsi="Calibri" w:cs="Arial"/>
                <w:b/>
                <w:caps/>
              </w:rPr>
              <w:t xml:space="preserve">H. </w:t>
            </w:r>
            <w:r w:rsidR="004F4203">
              <w:rPr>
                <w:rFonts w:ascii="Calibri" w:hAnsi="Calibri"/>
                <w:b/>
              </w:rPr>
              <w:t>Fault Indicator Display</w:t>
            </w:r>
            <w:r w:rsidR="00A72027" w:rsidRPr="00A72027">
              <w:rPr>
                <w:rFonts w:ascii="Calibri" w:hAnsi="Calibri"/>
                <w:b/>
              </w:rPr>
              <w:t xml:space="preserve"> – Additional Requirements</w:t>
            </w:r>
          </w:p>
        </w:tc>
      </w:tr>
      <w:tr w:rsidR="00ED7232" w:rsidRPr="0083610D" w14:paraId="11F90C7C" w14:textId="77777777" w:rsidTr="00ED7232">
        <w:trPr>
          <w:trHeight w:val="206"/>
        </w:trPr>
        <w:tc>
          <w:tcPr>
            <w:tcW w:w="10945" w:type="dxa"/>
            <w:gridSpan w:val="2"/>
            <w:vAlign w:val="center"/>
          </w:tcPr>
          <w:p w14:paraId="11F90C7B" w14:textId="3F6D2C75" w:rsidR="00ED7232" w:rsidRPr="00F77A0A" w:rsidRDefault="00A72027" w:rsidP="00ED72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caps/>
                <w:sz w:val="18"/>
                <w:szCs w:val="18"/>
              </w:rPr>
            </w:pPr>
            <w:r>
              <w:rPr>
                <w:rFonts w:ascii="Calibri" w:hAnsi="Calibri"/>
              </w:rPr>
              <w:t>The responsible persons signature on this document indicates the installation complies with the following requirements:</w:t>
            </w:r>
          </w:p>
        </w:tc>
      </w:tr>
      <w:tr w:rsidR="00ED7232" w:rsidRPr="0083610D" w14:paraId="11F90C7F" w14:textId="77777777" w:rsidTr="00ED7232">
        <w:trPr>
          <w:trHeight w:val="206"/>
        </w:trPr>
        <w:tc>
          <w:tcPr>
            <w:tcW w:w="475" w:type="dxa"/>
            <w:vAlign w:val="center"/>
          </w:tcPr>
          <w:p w14:paraId="11F90C7D" w14:textId="77777777" w:rsidR="00ED7232" w:rsidRPr="0083610D" w:rsidRDefault="00ED7232" w:rsidP="00ED7232">
            <w:pPr>
              <w:jc w:val="center"/>
              <w:rPr>
                <w:rFonts w:ascii="Calibri" w:hAnsi="Calibri"/>
              </w:rPr>
            </w:pPr>
            <w:r w:rsidRPr="0083610D">
              <w:rPr>
                <w:rFonts w:ascii="Calibri" w:hAnsi="Calibri"/>
              </w:rPr>
              <w:t>01</w:t>
            </w:r>
          </w:p>
        </w:tc>
        <w:tc>
          <w:tcPr>
            <w:tcW w:w="10470" w:type="dxa"/>
            <w:vAlign w:val="center"/>
          </w:tcPr>
          <w:p w14:paraId="11F90C7E" w14:textId="5097EB0C" w:rsidR="00ED7232" w:rsidRPr="0083610D" w:rsidRDefault="004F4203" w:rsidP="00F77A0A">
            <w:pPr>
              <w:pStyle w:val="Header"/>
              <w:tabs>
                <w:tab w:val="clear" w:pos="4320"/>
                <w:tab w:val="clear" w:pos="8640"/>
              </w:tabs>
              <w:rPr>
                <w:rFonts w:ascii="Calibri" w:hAnsi="Calibri"/>
              </w:rPr>
            </w:pPr>
            <w:r>
              <w:rPr>
                <w:rFonts w:ascii="Calibri" w:hAnsi="Calibri" w:cs="ArialMT"/>
              </w:rPr>
              <w:t>Fault Indicator Display</w:t>
            </w:r>
            <w:r w:rsidR="00ED7232" w:rsidRPr="0083610D">
              <w:rPr>
                <w:rFonts w:ascii="Calibri" w:hAnsi="Calibri" w:cs="ArialMT"/>
              </w:rPr>
              <w:t xml:space="preserve"> devices shall either be factory installed by the space-conditioning system manufacturer, or field installed according to the space-conditioning system manufacturer's requirements and the </w:t>
            </w:r>
            <w:r>
              <w:rPr>
                <w:rFonts w:ascii="Calibri" w:hAnsi="Calibri" w:cs="ArialMT"/>
              </w:rPr>
              <w:t>FID</w:t>
            </w:r>
            <w:r w:rsidR="00ED7232" w:rsidRPr="0083610D">
              <w:rPr>
                <w:rFonts w:ascii="Calibri" w:hAnsi="Calibri" w:cs="ArialMT"/>
              </w:rPr>
              <w:t xml:space="preserve"> manufacturer’s specifications.</w:t>
            </w:r>
          </w:p>
        </w:tc>
      </w:tr>
      <w:tr w:rsidR="00ED7232" w:rsidRPr="0083610D" w14:paraId="11F90C82" w14:textId="77777777" w:rsidTr="00ED7232">
        <w:trPr>
          <w:trHeight w:val="206"/>
        </w:trPr>
        <w:tc>
          <w:tcPr>
            <w:tcW w:w="475" w:type="dxa"/>
            <w:vAlign w:val="center"/>
          </w:tcPr>
          <w:p w14:paraId="11F90C80" w14:textId="77777777" w:rsidR="00ED7232" w:rsidRPr="0083610D" w:rsidRDefault="00ED7232" w:rsidP="00ED7232">
            <w:pPr>
              <w:jc w:val="center"/>
              <w:rPr>
                <w:rFonts w:ascii="Calibri" w:hAnsi="Calibri"/>
              </w:rPr>
            </w:pPr>
            <w:r w:rsidRPr="0083610D">
              <w:rPr>
                <w:rFonts w:ascii="Calibri" w:hAnsi="Calibri"/>
              </w:rPr>
              <w:t>02</w:t>
            </w:r>
          </w:p>
        </w:tc>
        <w:tc>
          <w:tcPr>
            <w:tcW w:w="10470" w:type="dxa"/>
            <w:vAlign w:val="center"/>
          </w:tcPr>
          <w:p w14:paraId="11F90C81" w14:textId="6F210ABE" w:rsidR="00ED7232" w:rsidRPr="0083610D" w:rsidRDefault="00ED7232" w:rsidP="00F77A0A">
            <w:pPr>
              <w:pStyle w:val="Header"/>
              <w:tabs>
                <w:tab w:val="clear" w:pos="4320"/>
                <w:tab w:val="clear" w:pos="8640"/>
              </w:tabs>
              <w:rPr>
                <w:rFonts w:ascii="Calibri" w:hAnsi="Calibri"/>
              </w:rPr>
            </w:pPr>
            <w:r w:rsidRPr="0083610D">
              <w:rPr>
                <w:rFonts w:ascii="Calibri" w:hAnsi="Calibri" w:cs="ArialMT"/>
              </w:rPr>
              <w:t xml:space="preserve">The installer shall ensure that a copy of the </w:t>
            </w:r>
            <w:r w:rsidR="004F4203">
              <w:rPr>
                <w:rFonts w:ascii="Calibri" w:hAnsi="Calibri" w:cs="ArialMT"/>
              </w:rPr>
              <w:t>FID</w:t>
            </w:r>
            <w:r w:rsidRPr="0083610D">
              <w:rPr>
                <w:rFonts w:ascii="Calibri" w:hAnsi="Calibri" w:cs="ArialMT"/>
              </w:rPr>
              <w:t xml:space="preserve"> manufacturer's user instructions documentation has been made available to the building owner.</w:t>
            </w:r>
          </w:p>
        </w:tc>
      </w:tr>
      <w:tr w:rsidR="00ED7232" w:rsidRPr="0083610D" w14:paraId="11F90C84" w14:textId="77777777" w:rsidTr="00ED7232">
        <w:trPr>
          <w:trHeight w:val="206"/>
        </w:trPr>
        <w:tc>
          <w:tcPr>
            <w:tcW w:w="10945" w:type="dxa"/>
            <w:gridSpan w:val="2"/>
            <w:vAlign w:val="center"/>
          </w:tcPr>
          <w:p w14:paraId="11F90C83" w14:textId="77777777" w:rsidR="00ED7232" w:rsidRPr="0083610D" w:rsidRDefault="00ED7232" w:rsidP="00ED72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sz w:val="18"/>
                <w:szCs w:val="18"/>
              </w:rPr>
            </w:pPr>
            <w:r>
              <w:rPr>
                <w:rFonts w:ascii="Calibri" w:hAnsi="Calibri" w:cs="ArialMT"/>
                <w:b/>
                <w:sz w:val="18"/>
                <w:szCs w:val="18"/>
              </w:rPr>
              <w:t>T</w:t>
            </w:r>
            <w:r w:rsidRPr="007B2421">
              <w:rPr>
                <w:rFonts w:ascii="Calibri" w:hAnsi="Calibri" w:cs="ArialMT"/>
                <w:b/>
                <w:sz w:val="18"/>
                <w:szCs w:val="18"/>
              </w:rPr>
              <w:t>he responsible person’s signature on this compliance document affirms that all applicable requirements in this table have been met.</w:t>
            </w:r>
          </w:p>
        </w:tc>
      </w:tr>
    </w:tbl>
    <w:p w14:paraId="11F90C85" w14:textId="77777777" w:rsidR="00ED7232" w:rsidRDefault="00ED7232" w:rsidP="00ED7232"/>
    <w:p w14:paraId="11F90C86" w14:textId="77777777" w:rsidR="0020242C" w:rsidRDefault="0020242C" w:rsidP="00CF5A20"/>
    <w:p w14:paraId="11F90C87" w14:textId="77777777" w:rsidR="00ED7232" w:rsidRPr="0083610D" w:rsidRDefault="00ED7232" w:rsidP="00CF5A20"/>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C77466" w:rsidRPr="0083610D" w14:paraId="11F90C89" w14:textId="77777777" w:rsidTr="00790262">
        <w:trPr>
          <w:trHeight w:val="305"/>
        </w:trPr>
        <w:tc>
          <w:tcPr>
            <w:tcW w:w="10950" w:type="dxa"/>
            <w:gridSpan w:val="4"/>
            <w:vAlign w:val="center"/>
          </w:tcPr>
          <w:p w14:paraId="11F90C88" w14:textId="77777777" w:rsidR="00C77466" w:rsidRPr="0083610D" w:rsidRDefault="00C77466" w:rsidP="00C7746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83610D">
              <w:rPr>
                <w:rFonts w:asciiTheme="minorHAnsi" w:hAnsiTheme="minorHAnsi" w:cs="Arial"/>
                <w:b/>
                <w:caps/>
                <w:sz w:val="18"/>
                <w:szCs w:val="18"/>
              </w:rPr>
              <w:lastRenderedPageBreak/>
              <w:t>Documentation Author's Declaration Statement</w:t>
            </w:r>
          </w:p>
        </w:tc>
      </w:tr>
      <w:tr w:rsidR="00C77466" w:rsidRPr="0083610D" w14:paraId="11F90C8B" w14:textId="77777777" w:rsidTr="00C77466">
        <w:trPr>
          <w:trHeight w:val="206"/>
        </w:trPr>
        <w:tc>
          <w:tcPr>
            <w:tcW w:w="10950" w:type="dxa"/>
            <w:gridSpan w:val="4"/>
            <w:vAlign w:val="center"/>
          </w:tcPr>
          <w:p w14:paraId="11F90C8A" w14:textId="77777777" w:rsidR="00C77466" w:rsidRPr="0083610D" w:rsidRDefault="00C77466" w:rsidP="00F77A0A">
            <w:pPr>
              <w:keepNext/>
              <w:numPr>
                <w:ilvl w:val="0"/>
                <w:numId w:val="6"/>
              </w:numPr>
              <w:ind w:left="271" w:hanging="270"/>
              <w:rPr>
                <w:rFonts w:asciiTheme="minorHAnsi" w:hAnsiTheme="minorHAnsi"/>
                <w:sz w:val="18"/>
                <w:szCs w:val="18"/>
              </w:rPr>
            </w:pPr>
            <w:r w:rsidRPr="0083610D">
              <w:rPr>
                <w:rFonts w:asciiTheme="minorHAnsi" w:hAnsiTheme="minorHAnsi"/>
                <w:sz w:val="18"/>
                <w:szCs w:val="18"/>
              </w:rPr>
              <w:t>I certify that this Certificate of Installation documentation is accurate and complete.</w:t>
            </w:r>
          </w:p>
        </w:tc>
      </w:tr>
      <w:tr w:rsidR="00C77466" w:rsidRPr="0083610D" w14:paraId="11F90C8E" w14:textId="77777777" w:rsidTr="00C77466">
        <w:trPr>
          <w:trHeight w:val="360"/>
        </w:trPr>
        <w:tc>
          <w:tcPr>
            <w:tcW w:w="5577" w:type="dxa"/>
            <w:gridSpan w:val="2"/>
          </w:tcPr>
          <w:p w14:paraId="11F90C8C" w14:textId="77777777" w:rsidR="00C77466" w:rsidRPr="0083610D" w:rsidRDefault="00C77466" w:rsidP="00C77466">
            <w:pPr>
              <w:keepNext/>
              <w:rPr>
                <w:rFonts w:asciiTheme="minorHAnsi" w:hAnsiTheme="minorHAnsi"/>
                <w:sz w:val="14"/>
                <w:szCs w:val="14"/>
              </w:rPr>
            </w:pPr>
            <w:r w:rsidRPr="0083610D">
              <w:rPr>
                <w:rFonts w:asciiTheme="minorHAnsi" w:hAnsiTheme="minorHAnsi"/>
                <w:sz w:val="14"/>
                <w:szCs w:val="14"/>
              </w:rPr>
              <w:t>Documentation Author Name:</w:t>
            </w:r>
          </w:p>
        </w:tc>
        <w:tc>
          <w:tcPr>
            <w:tcW w:w="5373" w:type="dxa"/>
            <w:gridSpan w:val="2"/>
          </w:tcPr>
          <w:p w14:paraId="11F90C8D" w14:textId="77777777" w:rsidR="00C77466" w:rsidRPr="0083610D" w:rsidRDefault="00C77466" w:rsidP="00C77466">
            <w:pPr>
              <w:keepNext/>
              <w:rPr>
                <w:rFonts w:asciiTheme="minorHAnsi" w:hAnsiTheme="minorHAnsi"/>
                <w:sz w:val="14"/>
                <w:szCs w:val="14"/>
              </w:rPr>
            </w:pPr>
            <w:r w:rsidRPr="0083610D">
              <w:rPr>
                <w:rFonts w:asciiTheme="minorHAnsi" w:hAnsiTheme="minorHAnsi"/>
                <w:sz w:val="14"/>
                <w:szCs w:val="14"/>
              </w:rPr>
              <w:t>Documentation Author Signature:</w:t>
            </w:r>
          </w:p>
        </w:tc>
      </w:tr>
      <w:tr w:rsidR="00C77466" w:rsidRPr="0083610D" w14:paraId="11F90C91" w14:textId="77777777" w:rsidTr="00C77466">
        <w:trPr>
          <w:trHeight w:val="360"/>
        </w:trPr>
        <w:tc>
          <w:tcPr>
            <w:tcW w:w="5577" w:type="dxa"/>
            <w:gridSpan w:val="2"/>
          </w:tcPr>
          <w:p w14:paraId="11F90C8F" w14:textId="77777777" w:rsidR="00C77466" w:rsidRPr="0083610D" w:rsidRDefault="00C77466" w:rsidP="00C77466">
            <w:pPr>
              <w:keepNext/>
              <w:rPr>
                <w:rFonts w:asciiTheme="minorHAnsi" w:hAnsiTheme="minorHAnsi"/>
                <w:sz w:val="14"/>
                <w:szCs w:val="14"/>
              </w:rPr>
            </w:pPr>
            <w:r w:rsidRPr="0083610D">
              <w:rPr>
                <w:rFonts w:asciiTheme="minorHAnsi" w:hAnsiTheme="minorHAnsi"/>
                <w:sz w:val="14"/>
                <w:szCs w:val="14"/>
              </w:rPr>
              <w:t>Documentation Author Company Name:</w:t>
            </w:r>
          </w:p>
        </w:tc>
        <w:tc>
          <w:tcPr>
            <w:tcW w:w="5373" w:type="dxa"/>
            <w:gridSpan w:val="2"/>
          </w:tcPr>
          <w:p w14:paraId="11F90C90" w14:textId="77777777" w:rsidR="00C77466" w:rsidRPr="0083610D" w:rsidRDefault="00C77466" w:rsidP="00C77466">
            <w:pPr>
              <w:keepNext/>
              <w:rPr>
                <w:rFonts w:asciiTheme="minorHAnsi" w:hAnsiTheme="minorHAnsi"/>
                <w:sz w:val="14"/>
                <w:szCs w:val="14"/>
              </w:rPr>
            </w:pPr>
            <w:r w:rsidRPr="0083610D">
              <w:rPr>
                <w:rFonts w:asciiTheme="minorHAnsi" w:hAnsiTheme="minorHAnsi"/>
                <w:sz w:val="14"/>
                <w:szCs w:val="14"/>
              </w:rPr>
              <w:t>Date Signed:</w:t>
            </w:r>
          </w:p>
        </w:tc>
      </w:tr>
      <w:tr w:rsidR="00C77466" w:rsidRPr="0083610D" w14:paraId="11F90C94" w14:textId="77777777" w:rsidTr="00C77466">
        <w:trPr>
          <w:trHeight w:val="360"/>
        </w:trPr>
        <w:tc>
          <w:tcPr>
            <w:tcW w:w="5577" w:type="dxa"/>
            <w:gridSpan w:val="2"/>
          </w:tcPr>
          <w:p w14:paraId="11F90C92" w14:textId="77777777" w:rsidR="00C77466" w:rsidRPr="0083610D" w:rsidRDefault="00C77466" w:rsidP="00C77466">
            <w:pPr>
              <w:keepNext/>
              <w:rPr>
                <w:rFonts w:asciiTheme="minorHAnsi" w:hAnsiTheme="minorHAnsi"/>
                <w:sz w:val="14"/>
                <w:szCs w:val="14"/>
              </w:rPr>
            </w:pPr>
            <w:r w:rsidRPr="0083610D">
              <w:rPr>
                <w:rFonts w:asciiTheme="minorHAnsi" w:hAnsiTheme="minorHAnsi"/>
                <w:sz w:val="14"/>
                <w:szCs w:val="14"/>
              </w:rPr>
              <w:t>Address:</w:t>
            </w:r>
          </w:p>
        </w:tc>
        <w:tc>
          <w:tcPr>
            <w:tcW w:w="5373" w:type="dxa"/>
            <w:gridSpan w:val="2"/>
          </w:tcPr>
          <w:p w14:paraId="11F90C93" w14:textId="77777777" w:rsidR="00C77466" w:rsidRPr="0083610D" w:rsidRDefault="00C77466" w:rsidP="00C77466">
            <w:pPr>
              <w:keepNext/>
              <w:rPr>
                <w:rFonts w:asciiTheme="minorHAnsi" w:hAnsiTheme="minorHAnsi"/>
                <w:sz w:val="14"/>
                <w:szCs w:val="14"/>
              </w:rPr>
            </w:pPr>
            <w:r w:rsidRPr="0083610D">
              <w:rPr>
                <w:rFonts w:asciiTheme="minorHAnsi" w:hAnsiTheme="minorHAnsi"/>
                <w:sz w:val="14"/>
                <w:szCs w:val="14"/>
              </w:rPr>
              <w:t>CEA/HERS Certification Identification (If applicable):</w:t>
            </w:r>
          </w:p>
        </w:tc>
      </w:tr>
      <w:tr w:rsidR="00C77466" w:rsidRPr="0083610D" w14:paraId="11F90C97" w14:textId="77777777" w:rsidTr="00C77466">
        <w:trPr>
          <w:trHeight w:val="360"/>
        </w:trPr>
        <w:tc>
          <w:tcPr>
            <w:tcW w:w="5577" w:type="dxa"/>
            <w:gridSpan w:val="2"/>
          </w:tcPr>
          <w:p w14:paraId="11F90C95" w14:textId="77777777" w:rsidR="00C77466" w:rsidRPr="0083610D" w:rsidRDefault="00C77466" w:rsidP="00C77466">
            <w:pPr>
              <w:keepNext/>
              <w:rPr>
                <w:rFonts w:asciiTheme="minorHAnsi" w:hAnsiTheme="minorHAnsi"/>
                <w:sz w:val="14"/>
                <w:szCs w:val="14"/>
              </w:rPr>
            </w:pPr>
            <w:r w:rsidRPr="0083610D">
              <w:rPr>
                <w:rFonts w:asciiTheme="minorHAnsi" w:hAnsiTheme="minorHAnsi"/>
                <w:sz w:val="14"/>
                <w:szCs w:val="14"/>
              </w:rPr>
              <w:t>City/State/Zip:</w:t>
            </w:r>
          </w:p>
        </w:tc>
        <w:tc>
          <w:tcPr>
            <w:tcW w:w="5373" w:type="dxa"/>
            <w:gridSpan w:val="2"/>
          </w:tcPr>
          <w:p w14:paraId="11F90C96" w14:textId="77777777" w:rsidR="00C77466" w:rsidRPr="0083610D" w:rsidRDefault="00C77466" w:rsidP="00C77466">
            <w:pPr>
              <w:keepNext/>
              <w:rPr>
                <w:rFonts w:asciiTheme="minorHAnsi" w:hAnsiTheme="minorHAnsi"/>
                <w:sz w:val="14"/>
                <w:szCs w:val="14"/>
              </w:rPr>
            </w:pPr>
            <w:r w:rsidRPr="0083610D">
              <w:rPr>
                <w:rFonts w:asciiTheme="minorHAnsi" w:hAnsiTheme="minorHAnsi"/>
                <w:sz w:val="14"/>
                <w:szCs w:val="14"/>
              </w:rPr>
              <w:t>Phone:</w:t>
            </w:r>
          </w:p>
        </w:tc>
      </w:tr>
      <w:tr w:rsidR="00C77466" w:rsidRPr="0083610D" w14:paraId="11F90C99" w14:textId="77777777" w:rsidTr="00C77466">
        <w:tblPrEx>
          <w:tblCellMar>
            <w:left w:w="115" w:type="dxa"/>
            <w:right w:w="115" w:type="dxa"/>
          </w:tblCellMar>
        </w:tblPrEx>
        <w:trPr>
          <w:trHeight w:val="296"/>
        </w:trPr>
        <w:tc>
          <w:tcPr>
            <w:tcW w:w="10950" w:type="dxa"/>
            <w:gridSpan w:val="4"/>
            <w:vAlign w:val="center"/>
          </w:tcPr>
          <w:p w14:paraId="11F90C98" w14:textId="77777777" w:rsidR="00C77466" w:rsidRPr="0083610D" w:rsidRDefault="00C77466" w:rsidP="00C7746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83610D">
              <w:rPr>
                <w:rFonts w:asciiTheme="minorHAnsi" w:hAnsiTheme="minorHAnsi" w:cs="Arial"/>
                <w:b/>
                <w:caps/>
                <w:sz w:val="18"/>
                <w:szCs w:val="18"/>
              </w:rPr>
              <w:t xml:space="preserve">Responsible Person's Declaration statement  </w:t>
            </w:r>
          </w:p>
        </w:tc>
      </w:tr>
      <w:tr w:rsidR="00C77466" w:rsidRPr="0083610D" w14:paraId="11F90CA1" w14:textId="77777777" w:rsidTr="00C77466">
        <w:tblPrEx>
          <w:tblCellMar>
            <w:left w:w="115" w:type="dxa"/>
            <w:right w:w="115" w:type="dxa"/>
          </w:tblCellMar>
        </w:tblPrEx>
        <w:trPr>
          <w:trHeight w:val="504"/>
        </w:trPr>
        <w:tc>
          <w:tcPr>
            <w:tcW w:w="10950" w:type="dxa"/>
            <w:gridSpan w:val="4"/>
          </w:tcPr>
          <w:p w14:paraId="11F90C9A" w14:textId="77777777" w:rsidR="00C77466" w:rsidRPr="003661DD" w:rsidRDefault="00C77466" w:rsidP="00F77A0A">
            <w:pPr>
              <w:keepNext/>
              <w:tabs>
                <w:tab w:val="left" w:pos="-2600"/>
              </w:tabs>
              <w:ind w:right="86"/>
              <w:outlineLvl w:val="2"/>
              <w:rPr>
                <w:rFonts w:asciiTheme="minorHAnsi" w:hAnsiTheme="minorHAnsi"/>
                <w:sz w:val="18"/>
                <w:szCs w:val="18"/>
              </w:rPr>
            </w:pPr>
            <w:r w:rsidRPr="003661DD">
              <w:rPr>
                <w:rFonts w:asciiTheme="minorHAnsi" w:hAnsiTheme="minorHAnsi"/>
                <w:sz w:val="18"/>
                <w:szCs w:val="18"/>
              </w:rPr>
              <w:t xml:space="preserve">I certify the following under penalty of perjury, under the laws of the State of California: </w:t>
            </w:r>
          </w:p>
          <w:p w14:paraId="649B6BCC" w14:textId="77777777" w:rsidR="00E90417" w:rsidRPr="003661DD" w:rsidRDefault="00E90417" w:rsidP="00E90417">
            <w:pPr>
              <w:pStyle w:val="Heading3"/>
              <w:numPr>
                <w:ilvl w:val="0"/>
                <w:numId w:val="33"/>
              </w:numPr>
              <w:spacing w:before="0"/>
              <w:ind w:right="90"/>
              <w:rPr>
                <w:rFonts w:asciiTheme="minorHAnsi" w:hAnsiTheme="minorHAnsi"/>
                <w:b/>
                <w:caps/>
                <w:sz w:val="18"/>
                <w:szCs w:val="18"/>
              </w:rPr>
            </w:pPr>
            <w:r w:rsidRPr="003661DD">
              <w:rPr>
                <w:rFonts w:asciiTheme="minorHAnsi" w:hAnsiTheme="minorHAnsi"/>
                <w:sz w:val="18"/>
                <w:szCs w:val="18"/>
              </w:rPr>
              <w:t xml:space="preserve">The information provided on this Certificate of Installation is true and correct. </w:t>
            </w:r>
          </w:p>
          <w:p w14:paraId="39837090" w14:textId="77777777" w:rsidR="00E90417" w:rsidRPr="003661DD" w:rsidRDefault="00E90417" w:rsidP="00E90417">
            <w:pPr>
              <w:pStyle w:val="Heading3"/>
              <w:numPr>
                <w:ilvl w:val="0"/>
                <w:numId w:val="33"/>
              </w:numPr>
              <w:spacing w:before="0"/>
              <w:ind w:right="90"/>
              <w:rPr>
                <w:rFonts w:asciiTheme="minorHAnsi" w:hAnsiTheme="minorHAnsi"/>
                <w:b/>
                <w:caps/>
                <w:sz w:val="18"/>
              </w:rPr>
            </w:pPr>
            <w:r w:rsidRPr="003661DD">
              <w:rPr>
                <w:rFonts w:asciiTheme="minorHAnsi" w:hAnsiTheme="minorHAnsi"/>
                <w:snapToGrid w:val="0"/>
                <w:sz w:val="18"/>
                <w:szCs w:val="18"/>
              </w:rPr>
              <w:t xml:space="preserve">I am either: a) a responsible person eligible under Division 3 of the Business and Professions Code </w:t>
            </w:r>
            <w:r w:rsidRPr="003661DD">
              <w:rPr>
                <w:rFonts w:asciiTheme="minorHAnsi" w:hAnsiTheme="minorHAnsi"/>
                <w:sz w:val="18"/>
                <w:szCs w:val="18"/>
              </w:rPr>
              <w:t xml:space="preserve">in the applicable classification to accept responsibility for the system design, construction, or installation </w:t>
            </w:r>
            <w:r w:rsidRPr="003661DD">
              <w:rPr>
                <w:rFonts w:asciiTheme="minorHAnsi" w:hAnsiTheme="minorHAnsi"/>
                <w:snapToGrid w:val="0"/>
                <w:sz w:val="18"/>
                <w:szCs w:val="18"/>
              </w:rPr>
              <w:t xml:space="preserve">of features, materials, components, or manufactured devices </w:t>
            </w:r>
            <w:r w:rsidRPr="003661DD">
              <w:rPr>
                <w:rFonts w:asciiTheme="minorHAnsi" w:hAnsiTheme="minorHAnsi"/>
                <w:sz w:val="18"/>
                <w:szCs w:val="18"/>
              </w:rPr>
              <w:t xml:space="preserve">for the scope of work identified on this Certificate of Installation </w:t>
            </w:r>
            <w:r w:rsidRPr="003661DD">
              <w:rPr>
                <w:rFonts w:asciiTheme="minorHAnsi" w:hAnsiTheme="minorHAnsi"/>
                <w:snapToGrid w:val="0"/>
                <w:sz w:val="18"/>
                <w:szCs w:val="18"/>
              </w:rPr>
              <w:t>and attest to the declarations in this statement</w:t>
            </w:r>
            <w:r w:rsidRPr="003661DD">
              <w:rPr>
                <w:rFonts w:asciiTheme="minorHAnsi" w:hAnsiTheme="minorHAnsi"/>
                <w:sz w:val="18"/>
                <w:szCs w:val="18"/>
              </w:rPr>
              <w:t>, or b) I am an authorized representative of the responsible person and attest to the declarations in this statement on the responsible person’s behalf</w:t>
            </w:r>
            <w:r w:rsidRPr="003661DD">
              <w:rPr>
                <w:rFonts w:asciiTheme="minorHAnsi" w:eastAsia="Calibri" w:hAnsiTheme="minorHAnsi"/>
                <w:sz w:val="18"/>
                <w:szCs w:val="18"/>
              </w:rPr>
              <w:t>.</w:t>
            </w:r>
          </w:p>
          <w:p w14:paraId="02821D08" w14:textId="77777777" w:rsidR="00E90417" w:rsidRPr="003661DD" w:rsidRDefault="00E90417" w:rsidP="00E90417">
            <w:pPr>
              <w:keepNext/>
              <w:numPr>
                <w:ilvl w:val="0"/>
                <w:numId w:val="33"/>
              </w:numPr>
              <w:autoSpaceDE w:val="0"/>
              <w:autoSpaceDN w:val="0"/>
              <w:adjustRightInd w:val="0"/>
              <w:ind w:right="90"/>
              <w:rPr>
                <w:rFonts w:asciiTheme="minorHAnsi" w:hAnsiTheme="minorHAnsi"/>
                <w:sz w:val="18"/>
                <w:szCs w:val="18"/>
              </w:rPr>
            </w:pPr>
            <w:r w:rsidRPr="003661DD">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3661DD">
              <w:rPr>
                <w:rFonts w:asciiTheme="minorHAnsi" w:eastAsia="Calibri" w:hAnsiTheme="minorHAnsi" w:cs="TimesNewRomanPSMT"/>
                <w:sz w:val="18"/>
                <w:szCs w:val="18"/>
              </w:rPr>
              <w:t>.</w:t>
            </w:r>
          </w:p>
          <w:p w14:paraId="54A071C7" w14:textId="77777777" w:rsidR="00E90417" w:rsidRPr="003661DD" w:rsidRDefault="00E90417" w:rsidP="00E90417">
            <w:pPr>
              <w:pStyle w:val="ListParagraph"/>
              <w:keepNext/>
              <w:numPr>
                <w:ilvl w:val="0"/>
                <w:numId w:val="33"/>
              </w:numPr>
              <w:autoSpaceDE w:val="0"/>
              <w:autoSpaceDN w:val="0"/>
              <w:adjustRightInd w:val="0"/>
              <w:rPr>
                <w:rFonts w:asciiTheme="minorHAnsi" w:hAnsiTheme="minorHAnsi"/>
                <w:sz w:val="18"/>
              </w:rPr>
            </w:pPr>
            <w:r w:rsidRPr="003661DD">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11F90CA0" w14:textId="1ABED5C5" w:rsidR="00C77466" w:rsidRPr="0083610D" w:rsidRDefault="00E90417" w:rsidP="003661DD">
            <w:pPr>
              <w:pStyle w:val="ListParagraph"/>
              <w:numPr>
                <w:ilvl w:val="0"/>
                <w:numId w:val="33"/>
              </w:numPr>
              <w:rPr>
                <w:b/>
              </w:rPr>
            </w:pPr>
            <w:r w:rsidRPr="003661DD">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C77466" w:rsidRPr="0083610D" w14:paraId="11F90CA4" w14:textId="77777777" w:rsidTr="00C77466">
        <w:tblPrEx>
          <w:tblCellMar>
            <w:left w:w="108" w:type="dxa"/>
            <w:right w:w="108" w:type="dxa"/>
          </w:tblCellMar>
        </w:tblPrEx>
        <w:trPr>
          <w:trHeight w:val="360"/>
        </w:trPr>
        <w:tc>
          <w:tcPr>
            <w:tcW w:w="5307" w:type="dxa"/>
          </w:tcPr>
          <w:p w14:paraId="11F90CA2" w14:textId="77777777" w:rsidR="00C77466" w:rsidRPr="0083610D" w:rsidRDefault="00C77466" w:rsidP="00C7746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Responsible Builder/Installer Name:</w:t>
            </w:r>
          </w:p>
        </w:tc>
        <w:tc>
          <w:tcPr>
            <w:tcW w:w="5643" w:type="dxa"/>
            <w:gridSpan w:val="3"/>
          </w:tcPr>
          <w:p w14:paraId="11F90CA3" w14:textId="77777777" w:rsidR="00C77466" w:rsidRPr="0083610D" w:rsidRDefault="00C77466" w:rsidP="00C7746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Responsible Builder/Installer Signature:</w:t>
            </w:r>
          </w:p>
        </w:tc>
      </w:tr>
      <w:tr w:rsidR="00C77466" w:rsidRPr="0083610D" w14:paraId="11F90CA7" w14:textId="77777777" w:rsidTr="00C77466">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1F90CA5" w14:textId="49F91E88" w:rsidR="00C77466" w:rsidRPr="0083610D" w:rsidRDefault="00C77466" w:rsidP="00C774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11F90CA6" w14:textId="77777777" w:rsidR="00C77466" w:rsidRPr="0083610D" w:rsidRDefault="00C77466" w:rsidP="00C774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Position With Company (Title):</w:t>
            </w:r>
          </w:p>
        </w:tc>
      </w:tr>
      <w:tr w:rsidR="00C77466" w:rsidRPr="0083610D" w14:paraId="11F90CAA" w14:textId="77777777" w:rsidTr="00C77466">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1F90CA8" w14:textId="77777777" w:rsidR="00C77466" w:rsidRPr="0083610D" w:rsidRDefault="00C77466" w:rsidP="00C774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11F90CA9" w14:textId="77777777" w:rsidR="00C77466" w:rsidRPr="0083610D" w:rsidRDefault="00C77466" w:rsidP="00C774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CSLB License:</w:t>
            </w:r>
          </w:p>
        </w:tc>
      </w:tr>
      <w:tr w:rsidR="00C77466" w:rsidRPr="0083610D" w14:paraId="11F90CAE" w14:textId="77777777" w:rsidTr="00C77466">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1F90CAB" w14:textId="77777777" w:rsidR="00C77466" w:rsidRPr="0083610D" w:rsidRDefault="00C77466" w:rsidP="00C774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11F90CAC" w14:textId="3881B39C" w:rsidR="00C77466" w:rsidRPr="0083610D" w:rsidRDefault="00C77466" w:rsidP="00C774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Phone</w:t>
            </w:r>
            <w:r w:rsidR="00A72027">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11F90CAD" w14:textId="77777777" w:rsidR="00C77466" w:rsidRPr="0083610D" w:rsidRDefault="00C77466" w:rsidP="00C774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Date Signed:</w:t>
            </w:r>
          </w:p>
        </w:tc>
      </w:tr>
      <w:tr w:rsidR="00C77466" w:rsidRPr="0083610D" w14:paraId="11F90CB1" w14:textId="77777777" w:rsidTr="00C77466">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1F90CAF" w14:textId="77777777" w:rsidR="00C77466" w:rsidRPr="0083610D" w:rsidRDefault="00C77466" w:rsidP="00C774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11F90CB0" w14:textId="77777777" w:rsidR="00C77466" w:rsidRPr="0083610D" w:rsidRDefault="00C77466" w:rsidP="00C774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 xml:space="preserve">Name of TPQCP (if applicable): </w:t>
            </w:r>
          </w:p>
        </w:tc>
      </w:tr>
    </w:tbl>
    <w:p w14:paraId="11F90CB2" w14:textId="77777777" w:rsidR="00C063EB" w:rsidRPr="0083610D" w:rsidRDefault="00C063EB">
      <w:pPr>
        <w:rPr>
          <w:rFonts w:ascii="Calibri" w:hAnsi="Calibri"/>
          <w:sz w:val="24"/>
          <w:szCs w:val="2"/>
        </w:rPr>
      </w:pPr>
    </w:p>
    <w:p w14:paraId="11F90CB3" w14:textId="77777777" w:rsidR="00C063EB" w:rsidRPr="0083610D" w:rsidRDefault="00C063EB">
      <w:pPr>
        <w:rPr>
          <w:rFonts w:ascii="Calibri" w:hAnsi="Calibri"/>
          <w:sz w:val="24"/>
          <w:szCs w:val="2"/>
        </w:rPr>
        <w:sectPr w:rsidR="00C063EB" w:rsidRPr="0083610D" w:rsidSect="00DC2134">
          <w:headerReference w:type="even" r:id="rId8"/>
          <w:headerReference w:type="default" r:id="rId9"/>
          <w:footerReference w:type="default" r:id="rId10"/>
          <w:headerReference w:type="first" r:id="rId11"/>
          <w:pgSz w:w="12240" w:h="15840" w:code="1"/>
          <w:pgMar w:top="720" w:right="720" w:bottom="720" w:left="720" w:header="432" w:footer="432" w:gutter="0"/>
          <w:pgNumType w:start="1"/>
          <w:cols w:space="720"/>
          <w:docGrid w:linePitch="272"/>
        </w:sectPr>
      </w:pPr>
    </w:p>
    <w:p w14:paraId="11F90CB4" w14:textId="7515346D" w:rsidR="00C063EB" w:rsidRPr="00F77A0A" w:rsidRDefault="00A72027" w:rsidP="00F77A0A">
      <w:pPr>
        <w:jc w:val="center"/>
        <w:rPr>
          <w:rFonts w:asciiTheme="minorHAnsi" w:hAnsiTheme="minorHAnsi"/>
          <w:b/>
        </w:rPr>
      </w:pPr>
      <w:r>
        <w:rPr>
          <w:rFonts w:asciiTheme="minorHAnsi" w:hAnsiTheme="minorHAnsi"/>
          <w:b/>
        </w:rPr>
        <w:lastRenderedPageBreak/>
        <w:t>CF2R-MCH-25a-H User Instructions</w:t>
      </w:r>
    </w:p>
    <w:p w14:paraId="11F90CB5" w14:textId="77777777" w:rsidR="00C063EB" w:rsidRPr="00120E9A" w:rsidRDefault="00C063EB" w:rsidP="00A669D7">
      <w:pPr>
        <w:rPr>
          <w:rFonts w:asciiTheme="minorHAnsi" w:hAnsiTheme="minorHAnsi"/>
        </w:rPr>
      </w:pPr>
    </w:p>
    <w:p w14:paraId="11F90CB6" w14:textId="49891E73" w:rsidR="00E74898" w:rsidRPr="00F77A0A" w:rsidRDefault="00E74898" w:rsidP="00E74898">
      <w:pPr>
        <w:rPr>
          <w:rFonts w:asciiTheme="minorHAnsi" w:hAnsiTheme="minorHAnsi"/>
          <w:b/>
        </w:rPr>
      </w:pPr>
      <w:r w:rsidRPr="00F77A0A">
        <w:rPr>
          <w:rFonts w:asciiTheme="minorHAnsi" w:hAnsiTheme="minorHAnsi"/>
          <w:b/>
        </w:rPr>
        <w:t>Section A. System Information</w:t>
      </w:r>
    </w:p>
    <w:p w14:paraId="11F90CB8" w14:textId="77777777"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This information is automatically pulled from the Certificate of Installation (MCH-01).</w:t>
      </w:r>
    </w:p>
    <w:p w14:paraId="11F90CB9" w14:textId="77777777"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This information is automatically pulled from the Certificate of Installation (MCH-01)</w:t>
      </w:r>
    </w:p>
    <w:p w14:paraId="11F90CBA" w14:textId="77777777"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This information is automatically pulled from the Certificate of Installation (MCH-01).</w:t>
      </w:r>
    </w:p>
    <w:p w14:paraId="11F90CBB" w14:textId="77777777"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This information is automatically pulled from the Certificate of Installation (MCH-01)</w:t>
      </w:r>
    </w:p>
    <w:p w14:paraId="11F90CBC" w14:textId="77777777"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This information is automatically pulled from the Certificate of Installation (MCH-01).</w:t>
      </w:r>
    </w:p>
    <w:p w14:paraId="11F90CBD" w14:textId="77777777"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This information is automatically pulled from the Certificate of Installation (MCH-01)</w:t>
      </w:r>
    </w:p>
    <w:p w14:paraId="11F90CBE" w14:textId="77777777"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Choose the type of refrigerant used by the system being verified.</w:t>
      </w:r>
      <w:r>
        <w:rPr>
          <w:rFonts w:asciiTheme="minorHAnsi" w:hAnsiTheme="minorHAnsi"/>
        </w:rPr>
        <w:t xml:space="preserve"> R-22 and R-410A are the most common, but other types may occasionally be encountered.</w:t>
      </w:r>
    </w:p>
    <w:p w14:paraId="11F90CBF" w14:textId="6EFA5C99"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If “Other” is chosen in A07, then indicate the type of refrigerant being used. If R-22 or R-410A is being used (regardless of trade name, Puron, Genetro</w:t>
      </w:r>
      <w:r>
        <w:rPr>
          <w:rFonts w:asciiTheme="minorHAnsi" w:hAnsiTheme="minorHAnsi"/>
        </w:rPr>
        <w:t>n</w:t>
      </w:r>
      <w:r w:rsidRPr="00120E9A">
        <w:rPr>
          <w:rFonts w:asciiTheme="minorHAnsi" w:hAnsiTheme="minorHAnsi"/>
        </w:rPr>
        <w:t>, etc.) it should be indicated in A07. This row is only for refrigerants other than R-22 and R-410a. Documentation of refrigerant may be requested.</w:t>
      </w:r>
    </w:p>
    <w:p w14:paraId="4B21D4AA" w14:textId="0342A3C5" w:rsidR="00CE34AE" w:rsidRDefault="00CE34AE" w:rsidP="00E74898">
      <w:pPr>
        <w:pStyle w:val="ListParagraph"/>
        <w:numPr>
          <w:ilvl w:val="0"/>
          <w:numId w:val="7"/>
        </w:numPr>
        <w:rPr>
          <w:rFonts w:asciiTheme="minorHAnsi" w:hAnsiTheme="minorHAnsi"/>
        </w:rPr>
      </w:pPr>
      <w:r>
        <w:rPr>
          <w:rFonts w:asciiTheme="minorHAnsi" w:hAnsiTheme="minorHAnsi"/>
        </w:rPr>
        <w:t>If applicable, a liquid line filter drier shall be installed according to manufacturer’s specifications.</w:t>
      </w:r>
    </w:p>
    <w:p w14:paraId="11F90CC0" w14:textId="77777777"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Indicate whether the HVAC system is Completely New, Replacement or an Alteration. These are defined in detail the Residential Compliance Manual.</w:t>
      </w:r>
    </w:p>
    <w:p w14:paraId="11F90CC1" w14:textId="34E6EE5B"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 xml:space="preserve">Select the appropriate choice regarding whether this system has a </w:t>
      </w:r>
      <w:r w:rsidR="004F4203">
        <w:rPr>
          <w:rFonts w:asciiTheme="minorHAnsi" w:hAnsiTheme="minorHAnsi"/>
        </w:rPr>
        <w:t>Fault Indicator Display</w:t>
      </w:r>
      <w:r w:rsidRPr="00120E9A">
        <w:rPr>
          <w:rFonts w:asciiTheme="minorHAnsi" w:hAnsiTheme="minorHAnsi"/>
        </w:rPr>
        <w:t xml:space="preserve"> (</w:t>
      </w:r>
      <w:r w:rsidR="004F4203">
        <w:rPr>
          <w:rFonts w:asciiTheme="minorHAnsi" w:hAnsiTheme="minorHAnsi"/>
        </w:rPr>
        <w:t>FID</w:t>
      </w:r>
      <w:r w:rsidRPr="00120E9A">
        <w:rPr>
          <w:rFonts w:asciiTheme="minorHAnsi" w:hAnsiTheme="minorHAnsi"/>
        </w:rPr>
        <w:t xml:space="preserve">).  Qualifying </w:t>
      </w:r>
      <w:r w:rsidR="004F4203">
        <w:rPr>
          <w:rFonts w:asciiTheme="minorHAnsi" w:hAnsiTheme="minorHAnsi"/>
        </w:rPr>
        <w:t>FID</w:t>
      </w:r>
      <w:r w:rsidRPr="00120E9A">
        <w:rPr>
          <w:rFonts w:asciiTheme="minorHAnsi" w:hAnsiTheme="minorHAnsi"/>
        </w:rPr>
        <w:t xml:space="preserve">’s may exempt a system from HERS refrigerant charge verification. </w:t>
      </w:r>
      <w:r w:rsidR="004F4203">
        <w:rPr>
          <w:rFonts w:asciiTheme="minorHAnsi" w:hAnsiTheme="minorHAnsi"/>
        </w:rPr>
        <w:t>FID</w:t>
      </w:r>
      <w:r w:rsidRPr="00120E9A">
        <w:rPr>
          <w:rFonts w:asciiTheme="minorHAnsi" w:hAnsiTheme="minorHAnsi"/>
        </w:rPr>
        <w:t xml:space="preserve">’s are described in Joint Appendix JA6.1. Qualifying </w:t>
      </w:r>
      <w:r w:rsidR="004F4203">
        <w:rPr>
          <w:rFonts w:asciiTheme="minorHAnsi" w:hAnsiTheme="minorHAnsi"/>
        </w:rPr>
        <w:t>FID</w:t>
      </w:r>
      <w:r w:rsidRPr="00120E9A">
        <w:rPr>
          <w:rFonts w:asciiTheme="minorHAnsi" w:hAnsiTheme="minorHAnsi"/>
        </w:rPr>
        <w:t>’s must appear on a list of approved devices kept by the Commission.</w:t>
      </w:r>
      <w:r>
        <w:rPr>
          <w:rFonts w:asciiTheme="minorHAnsi" w:hAnsiTheme="minorHAnsi"/>
        </w:rPr>
        <w:t xml:space="preserve"> Installation of a </w:t>
      </w:r>
      <w:r w:rsidR="004F4203">
        <w:rPr>
          <w:rFonts w:asciiTheme="minorHAnsi" w:hAnsiTheme="minorHAnsi"/>
        </w:rPr>
        <w:t>FID</w:t>
      </w:r>
      <w:r>
        <w:rPr>
          <w:rFonts w:asciiTheme="minorHAnsi" w:hAnsiTheme="minorHAnsi"/>
        </w:rPr>
        <w:t xml:space="preserve"> does not exempt the installer from proper refrigerant charge verification. It may only exempt the need for third party refrigerant charge verification. Third party verification of the </w:t>
      </w:r>
      <w:r w:rsidR="004F4203">
        <w:rPr>
          <w:rFonts w:asciiTheme="minorHAnsi" w:hAnsiTheme="minorHAnsi"/>
        </w:rPr>
        <w:t>FID</w:t>
      </w:r>
      <w:r>
        <w:rPr>
          <w:rFonts w:asciiTheme="minorHAnsi" w:hAnsiTheme="minorHAnsi"/>
        </w:rPr>
        <w:t xml:space="preserve"> is required. Other requirements may also be triggered.</w:t>
      </w:r>
    </w:p>
    <w:p w14:paraId="11F90CC2" w14:textId="6A9DBC3F"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Most ducted split systems and package systems are of the type that minimum airflow can be verified using an approved measurement procedure. Examples of systems that do not meet this description are ductless systems. Selecting “No” here may subject the project to additional scrutiny by enforcement personnel.</w:t>
      </w:r>
    </w:p>
    <w:p w14:paraId="11F90CC3" w14:textId="1A52E56A"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Most ducted split systems and package systems are of the type that approved refrigerant charge verification procedures detailed in Residential Appendix RA3.2.2 or RA1 can be used (i.e., Standard Charge Verification or Winter Setup Verification procedures). Examples of systems that may not meet this description are “mini splits” or variable refrigerant flow systems that may only be charged using weigh-in procedures. Selecting “No” here may subject the project to additional scrutiny.</w:t>
      </w:r>
    </w:p>
    <w:p w14:paraId="11F90CC4" w14:textId="77777777"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Specify the date the refrigerant charge verification was performed</w:t>
      </w:r>
      <w:r>
        <w:rPr>
          <w:rFonts w:asciiTheme="minorHAnsi" w:hAnsiTheme="minorHAnsi"/>
        </w:rPr>
        <w:t xml:space="preserve"> by the installer</w:t>
      </w:r>
      <w:r w:rsidRPr="00120E9A">
        <w:rPr>
          <w:rFonts w:asciiTheme="minorHAnsi" w:hAnsiTheme="minorHAnsi"/>
        </w:rPr>
        <w:t>.</w:t>
      </w:r>
    </w:p>
    <w:p w14:paraId="11F90CC5" w14:textId="77777777"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Select the refrigerant charge verification method used from the choices provided:</w:t>
      </w:r>
    </w:p>
    <w:p w14:paraId="11F90CC6" w14:textId="6C609D23" w:rsidR="00E74898" w:rsidRPr="00120E9A" w:rsidRDefault="00E74898" w:rsidP="00E74898">
      <w:pPr>
        <w:pStyle w:val="ListParagraph"/>
        <w:numPr>
          <w:ilvl w:val="0"/>
          <w:numId w:val="11"/>
        </w:numPr>
        <w:spacing w:after="60"/>
        <w:ind w:left="1080"/>
        <w:rPr>
          <w:rFonts w:asciiTheme="minorHAnsi" w:hAnsiTheme="minorHAnsi"/>
        </w:rPr>
      </w:pPr>
      <w:r w:rsidRPr="00120E9A">
        <w:rPr>
          <w:rFonts w:asciiTheme="minorHAnsi" w:hAnsiTheme="minorHAnsi"/>
        </w:rPr>
        <w:t>Superheat (outdoor temperature must be ≥ 55</w:t>
      </w:r>
      <w:r w:rsidR="002441AD">
        <w:rPr>
          <w:rFonts w:asciiTheme="minorHAnsi" w:hAnsiTheme="minorHAnsi"/>
        </w:rPr>
        <w:t>°</w:t>
      </w:r>
      <w:r w:rsidRPr="00120E9A">
        <w:rPr>
          <w:rFonts w:asciiTheme="minorHAnsi" w:hAnsiTheme="minorHAnsi"/>
        </w:rPr>
        <w:t xml:space="preserve">F); </w:t>
      </w:r>
      <w:r w:rsidR="008E4AD1">
        <w:rPr>
          <w:rFonts w:asciiTheme="minorHAnsi" w:hAnsiTheme="minorHAnsi"/>
        </w:rPr>
        <w:t>t</w:t>
      </w:r>
      <w:r w:rsidRPr="00120E9A">
        <w:rPr>
          <w:rFonts w:asciiTheme="minorHAnsi" w:hAnsiTheme="minorHAnsi"/>
        </w:rPr>
        <w:t>his verification method can only be used when the outdoor temperature is at or above 55</w:t>
      </w:r>
      <w:r w:rsidR="002441AD">
        <w:rPr>
          <w:rFonts w:asciiTheme="minorHAnsi" w:hAnsiTheme="minorHAnsi"/>
        </w:rPr>
        <w:t>°</w:t>
      </w:r>
      <w:r w:rsidRPr="00120E9A">
        <w:rPr>
          <w:rFonts w:asciiTheme="minorHAnsi" w:hAnsiTheme="minorHAnsi"/>
        </w:rPr>
        <w:t xml:space="preserve">F. It is only used on systems with fixed orifice refrigerant metering devices (non-variable metering devices). This method is detailed in Reference Appendix RA3.2.2.6.1. Systems verified using this method may be eligible for HERS verification compliance using </w:t>
      </w:r>
      <w:r>
        <w:rPr>
          <w:rFonts w:asciiTheme="minorHAnsi" w:hAnsiTheme="minorHAnsi"/>
        </w:rPr>
        <w:t>Group S</w:t>
      </w:r>
      <w:r w:rsidRPr="00120E9A">
        <w:rPr>
          <w:rFonts w:asciiTheme="minorHAnsi" w:hAnsiTheme="minorHAnsi"/>
        </w:rPr>
        <w:t>ampling. Choosing this option will generate a CF2R-MCH-25a.</w:t>
      </w:r>
    </w:p>
    <w:p w14:paraId="11F90CC7" w14:textId="34729800" w:rsidR="00E74898" w:rsidRPr="00120E9A" w:rsidRDefault="00E74898" w:rsidP="00E74898">
      <w:pPr>
        <w:pStyle w:val="ListParagraph"/>
        <w:numPr>
          <w:ilvl w:val="0"/>
          <w:numId w:val="11"/>
        </w:numPr>
        <w:spacing w:after="60"/>
        <w:ind w:left="1080"/>
        <w:rPr>
          <w:rFonts w:asciiTheme="minorHAnsi" w:hAnsiTheme="minorHAnsi"/>
        </w:rPr>
      </w:pPr>
      <w:r w:rsidRPr="00120E9A">
        <w:rPr>
          <w:rFonts w:asciiTheme="minorHAnsi" w:hAnsiTheme="minorHAnsi"/>
        </w:rPr>
        <w:t>Subcooling (outdoor temperature must be ≥ 55</w:t>
      </w:r>
      <w:r w:rsidR="002441AD">
        <w:rPr>
          <w:rFonts w:asciiTheme="minorHAnsi" w:hAnsiTheme="minorHAnsi"/>
        </w:rPr>
        <w:t>°</w:t>
      </w:r>
      <w:r w:rsidRPr="00120E9A">
        <w:rPr>
          <w:rFonts w:asciiTheme="minorHAnsi" w:hAnsiTheme="minorHAnsi"/>
        </w:rPr>
        <w:t xml:space="preserve">F); </w:t>
      </w:r>
      <w:r w:rsidR="008E4AD1">
        <w:rPr>
          <w:rFonts w:asciiTheme="minorHAnsi" w:hAnsiTheme="minorHAnsi"/>
        </w:rPr>
        <w:t>t</w:t>
      </w:r>
      <w:r w:rsidRPr="00120E9A">
        <w:rPr>
          <w:rFonts w:asciiTheme="minorHAnsi" w:hAnsiTheme="minorHAnsi"/>
        </w:rPr>
        <w:t>his verification method can only be used when the outdoor temperature is at or above 55</w:t>
      </w:r>
      <w:r w:rsidR="002441AD">
        <w:rPr>
          <w:rFonts w:asciiTheme="minorHAnsi" w:hAnsiTheme="minorHAnsi"/>
        </w:rPr>
        <w:t>°</w:t>
      </w:r>
      <w:r w:rsidRPr="00120E9A">
        <w:rPr>
          <w:rFonts w:asciiTheme="minorHAnsi" w:hAnsiTheme="minorHAnsi"/>
        </w:rPr>
        <w:t xml:space="preserve">F. It is only used on systems with variable metering devices (TXV or EXV). This method is detailed in Reference Appendix RA3.2.2.6.2. Systems verified using this method may be eligible for HERS verification compliance using </w:t>
      </w:r>
      <w:r>
        <w:rPr>
          <w:rFonts w:asciiTheme="minorHAnsi" w:hAnsiTheme="minorHAnsi"/>
        </w:rPr>
        <w:t>Group S</w:t>
      </w:r>
      <w:r w:rsidRPr="00120E9A">
        <w:rPr>
          <w:rFonts w:asciiTheme="minorHAnsi" w:hAnsiTheme="minorHAnsi"/>
        </w:rPr>
        <w:t>ampling. Choosing this option will generate a CF2R-MCH-25b.</w:t>
      </w:r>
    </w:p>
    <w:p w14:paraId="11F90CC8" w14:textId="1F93CB6A" w:rsidR="00E74898" w:rsidRPr="00120E9A" w:rsidRDefault="00E74898" w:rsidP="00E74898">
      <w:pPr>
        <w:pStyle w:val="ListParagraph"/>
        <w:numPr>
          <w:ilvl w:val="0"/>
          <w:numId w:val="11"/>
        </w:numPr>
        <w:spacing w:after="60"/>
        <w:ind w:left="1080"/>
        <w:rPr>
          <w:rFonts w:asciiTheme="minorHAnsi" w:hAnsiTheme="minorHAnsi"/>
        </w:rPr>
      </w:pPr>
      <w:r w:rsidRPr="00120E9A">
        <w:rPr>
          <w:rFonts w:asciiTheme="minorHAnsi" w:hAnsiTheme="minorHAnsi"/>
        </w:rPr>
        <w:t xml:space="preserve">Weigh-in; </w:t>
      </w:r>
      <w:r w:rsidR="008E4AD1">
        <w:rPr>
          <w:rFonts w:asciiTheme="minorHAnsi" w:hAnsiTheme="minorHAnsi"/>
        </w:rPr>
        <w:t>t</w:t>
      </w:r>
      <w:r w:rsidRPr="00120E9A">
        <w:rPr>
          <w:rFonts w:asciiTheme="minorHAnsi" w:hAnsiTheme="minorHAnsi"/>
        </w:rPr>
        <w:t>his verification method can be used at any outdoor temperature allowed by the equipment manufacturer.  This method is detailed in Reference Appendix RA3.2.3. Systems verified using this method are NOT eligible for HERS verification compliance using Group Sampling. Choosing this option will generate a CF2R-MCH-25c.</w:t>
      </w:r>
    </w:p>
    <w:p w14:paraId="11F90CC9" w14:textId="03C13F00" w:rsidR="00E74898" w:rsidRPr="00120E9A" w:rsidRDefault="00E74898" w:rsidP="00E74898">
      <w:pPr>
        <w:pStyle w:val="ListParagraph"/>
        <w:numPr>
          <w:ilvl w:val="0"/>
          <w:numId w:val="11"/>
        </w:numPr>
        <w:spacing w:after="60"/>
        <w:ind w:left="1080"/>
        <w:rPr>
          <w:rFonts w:asciiTheme="minorHAnsi" w:hAnsiTheme="minorHAnsi"/>
        </w:rPr>
      </w:pPr>
      <w:r w:rsidRPr="00120E9A">
        <w:rPr>
          <w:rFonts w:asciiTheme="minorHAnsi" w:hAnsiTheme="minorHAnsi"/>
        </w:rPr>
        <w:t>Winter Setup (applicable when outdoor temperature is &lt; 55</w:t>
      </w:r>
      <w:r w:rsidR="002441AD">
        <w:rPr>
          <w:rFonts w:asciiTheme="minorHAnsi" w:hAnsiTheme="minorHAnsi"/>
        </w:rPr>
        <w:t>°</w:t>
      </w:r>
      <w:r w:rsidRPr="00120E9A">
        <w:rPr>
          <w:rFonts w:asciiTheme="minorHAnsi" w:hAnsiTheme="minorHAnsi"/>
        </w:rPr>
        <w:t xml:space="preserve">F); </w:t>
      </w:r>
      <w:r w:rsidR="008E4AD1">
        <w:rPr>
          <w:rFonts w:asciiTheme="minorHAnsi" w:hAnsiTheme="minorHAnsi"/>
        </w:rPr>
        <w:t>t</w:t>
      </w:r>
      <w:r w:rsidRPr="00120E9A">
        <w:rPr>
          <w:rFonts w:asciiTheme="minorHAnsi" w:hAnsiTheme="minorHAnsi"/>
        </w:rPr>
        <w:t>he Winter Setup verification method is a special version of the Subcooling method. It can be used when the outdoor temperature is between 37</w:t>
      </w:r>
      <w:r w:rsidR="002441AD">
        <w:rPr>
          <w:rFonts w:asciiTheme="minorHAnsi" w:hAnsiTheme="minorHAnsi"/>
        </w:rPr>
        <w:t>°</w:t>
      </w:r>
      <w:r w:rsidRPr="00120E9A">
        <w:rPr>
          <w:rFonts w:asciiTheme="minorHAnsi" w:hAnsiTheme="minorHAnsi"/>
        </w:rPr>
        <w:t xml:space="preserve"> and 55</w:t>
      </w:r>
      <w:r w:rsidR="002441AD">
        <w:rPr>
          <w:rFonts w:asciiTheme="minorHAnsi" w:hAnsiTheme="minorHAnsi"/>
        </w:rPr>
        <w:t>°</w:t>
      </w:r>
      <w:r w:rsidRPr="00120E9A">
        <w:rPr>
          <w:rFonts w:asciiTheme="minorHAnsi" w:hAnsiTheme="minorHAnsi"/>
        </w:rPr>
        <w:t>F. It can only be used on equipment where the manufacturer has specifically approved it for the equipment being tested. The Winter Setup procedure is details in Residential Appendix RA1.2. Choosing this option will generate a CF2R-MCH-25e.</w:t>
      </w:r>
    </w:p>
    <w:p w14:paraId="11F90CCA" w14:textId="77D6B177" w:rsidR="00E74898" w:rsidRPr="00120E9A" w:rsidRDefault="00E74898" w:rsidP="00E74898">
      <w:pPr>
        <w:pStyle w:val="ListParagraph"/>
        <w:numPr>
          <w:ilvl w:val="0"/>
          <w:numId w:val="11"/>
        </w:numPr>
        <w:spacing w:after="60"/>
        <w:ind w:left="1080"/>
        <w:rPr>
          <w:rFonts w:asciiTheme="minorHAnsi" w:hAnsiTheme="minorHAnsi"/>
        </w:rPr>
      </w:pPr>
      <w:r w:rsidRPr="00120E9A">
        <w:rPr>
          <w:rFonts w:asciiTheme="minorHAnsi" w:hAnsiTheme="minorHAnsi"/>
        </w:rPr>
        <w:t>New Package Unit Factory Charge; Choose this option when a new package unit is being installed that has an AHRI rating. This helps ensure that the unit was properly charged at the factory. HERS verification of refrigerant charge may not be required in this case. Choosing this option will generate a CF2R-MCH-25f.</w:t>
      </w:r>
    </w:p>
    <w:p w14:paraId="11F90CCB" w14:textId="2D1371C4"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Identify who will be performing the verification that is documented on this Certificate of Installation, select from the two options. Note that HERS verification compliance by Group Sampling requires that the installer perform their own refrigerant charge verification as part of the installation of the equipment prior to the system being put into a sample group for possible selection by a HERS rater for verification. If Group Sampling is not intended, the HERS Rater may perform the refrigerant charge verification on behalf of the Installing Contractor (applies to any method but Weigh-In) and the Rater will enter same results on both the CF2R and CF3R.</w:t>
      </w:r>
    </w:p>
    <w:p w14:paraId="11F90CCC" w14:textId="3DD31525"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lastRenderedPageBreak/>
        <w:t xml:space="preserve">The Group Sampling status is automatically displayed based on the input results of </w:t>
      </w:r>
      <w:r w:rsidR="00EE6FB1">
        <w:rPr>
          <w:rFonts w:asciiTheme="minorHAnsi" w:hAnsiTheme="minorHAnsi"/>
        </w:rPr>
        <w:t>A15</w:t>
      </w:r>
      <w:r w:rsidRPr="00120E9A">
        <w:rPr>
          <w:rFonts w:asciiTheme="minorHAnsi" w:hAnsiTheme="minorHAnsi"/>
        </w:rPr>
        <w:t xml:space="preserve"> and </w:t>
      </w:r>
      <w:r w:rsidR="00EE6FB1">
        <w:rPr>
          <w:rFonts w:asciiTheme="minorHAnsi" w:hAnsiTheme="minorHAnsi"/>
        </w:rPr>
        <w:t>A16</w:t>
      </w:r>
      <w:r w:rsidRPr="00120E9A">
        <w:rPr>
          <w:rFonts w:asciiTheme="minorHAnsi" w:hAnsiTheme="minorHAnsi"/>
        </w:rPr>
        <w:t>. Group Sampling procedures are detailed Residential Appendix RA2.3.</w:t>
      </w:r>
    </w:p>
    <w:p w14:paraId="11F90CCD" w14:textId="77777777" w:rsidR="00E74898" w:rsidRPr="00120E9A" w:rsidRDefault="00E74898" w:rsidP="00E74898">
      <w:pPr>
        <w:rPr>
          <w:rFonts w:asciiTheme="minorHAnsi" w:hAnsiTheme="minorHAnsi"/>
        </w:rPr>
      </w:pPr>
    </w:p>
    <w:p w14:paraId="11F90CCE" w14:textId="77777777" w:rsidR="00E74898" w:rsidRPr="00F77A0A" w:rsidRDefault="00E74898" w:rsidP="00E74898">
      <w:pPr>
        <w:rPr>
          <w:rFonts w:asciiTheme="minorHAnsi" w:hAnsiTheme="minorHAnsi"/>
          <w:b/>
        </w:rPr>
      </w:pPr>
      <w:r w:rsidRPr="00F77A0A">
        <w:rPr>
          <w:rFonts w:asciiTheme="minorHAnsi" w:hAnsiTheme="minorHAnsi"/>
          <w:b/>
        </w:rPr>
        <w:t>Section B. Metering Device Verification</w:t>
      </w:r>
    </w:p>
    <w:p w14:paraId="11F90CD0" w14:textId="23053984" w:rsidR="00E74898" w:rsidRPr="00120E9A" w:rsidRDefault="00E74898" w:rsidP="00E74898">
      <w:pPr>
        <w:pStyle w:val="ListParagraph"/>
        <w:numPr>
          <w:ilvl w:val="0"/>
          <w:numId w:val="14"/>
        </w:numPr>
        <w:rPr>
          <w:rFonts w:asciiTheme="minorHAnsi" w:hAnsiTheme="minorHAnsi"/>
        </w:rPr>
      </w:pPr>
      <w:r w:rsidRPr="00120E9A">
        <w:rPr>
          <w:rFonts w:asciiTheme="minorHAnsi" w:hAnsiTheme="minorHAnsi"/>
        </w:rPr>
        <w:t xml:space="preserve">Select the correct metering device used on the system being verified. This will check against the refrigerant charge verification method selected in </w:t>
      </w:r>
      <w:r w:rsidR="00EE6FB1">
        <w:rPr>
          <w:rFonts w:asciiTheme="minorHAnsi" w:hAnsiTheme="minorHAnsi"/>
        </w:rPr>
        <w:t>A15</w:t>
      </w:r>
      <w:r w:rsidRPr="00120E9A">
        <w:rPr>
          <w:rFonts w:asciiTheme="minorHAnsi" w:hAnsiTheme="minorHAnsi"/>
        </w:rPr>
        <w:t xml:space="preserve">. An error message will appear in B02 if the wrong verification method has been selected. Superheat verification can only be used on systems with fixed orifice and Subcool verification can only be used on systems with variable metering devices (TXV or EXV). </w:t>
      </w:r>
    </w:p>
    <w:p w14:paraId="11F90CD1" w14:textId="55B1DB9C" w:rsidR="00E74898" w:rsidRPr="00120E9A" w:rsidRDefault="00E74898" w:rsidP="00E74898">
      <w:pPr>
        <w:pStyle w:val="ListParagraph"/>
        <w:numPr>
          <w:ilvl w:val="0"/>
          <w:numId w:val="14"/>
        </w:numPr>
        <w:rPr>
          <w:rFonts w:asciiTheme="minorHAnsi" w:hAnsiTheme="minorHAnsi"/>
        </w:rPr>
      </w:pPr>
      <w:r w:rsidRPr="00120E9A">
        <w:rPr>
          <w:rFonts w:asciiTheme="minorHAnsi" w:hAnsiTheme="minorHAnsi"/>
        </w:rPr>
        <w:t xml:space="preserve">An error message here indicates that the wrong verification method may have been selected. Superheat verification can only be used on systems with fixed orifice and Subcool verification can only be used on systems with variable metering devices (TXV or EXV). </w:t>
      </w:r>
    </w:p>
    <w:p w14:paraId="11F90CD2" w14:textId="77777777" w:rsidR="00E74898" w:rsidRPr="00120E9A" w:rsidRDefault="00E74898" w:rsidP="00E74898">
      <w:pPr>
        <w:rPr>
          <w:rFonts w:asciiTheme="minorHAnsi" w:hAnsiTheme="minorHAnsi"/>
        </w:rPr>
      </w:pPr>
    </w:p>
    <w:p w14:paraId="11F90CD3" w14:textId="77777777" w:rsidR="00E74898" w:rsidRPr="00F77A0A" w:rsidRDefault="00E74898" w:rsidP="00E74898">
      <w:pPr>
        <w:rPr>
          <w:rFonts w:asciiTheme="minorHAnsi" w:hAnsiTheme="minorHAnsi"/>
          <w:b/>
        </w:rPr>
      </w:pPr>
      <w:r w:rsidRPr="00F77A0A">
        <w:rPr>
          <w:rFonts w:asciiTheme="minorHAnsi" w:hAnsiTheme="minorHAnsi"/>
          <w:b/>
        </w:rPr>
        <w:t>Section C. Instrument Calibration</w:t>
      </w:r>
    </w:p>
    <w:p w14:paraId="11F90CD5" w14:textId="1A7C4ACE" w:rsidR="00E74898" w:rsidRPr="00120E9A" w:rsidRDefault="00E74898" w:rsidP="00E74898">
      <w:pPr>
        <w:pStyle w:val="ListParagraph"/>
        <w:numPr>
          <w:ilvl w:val="0"/>
          <w:numId w:val="15"/>
        </w:numPr>
        <w:rPr>
          <w:rFonts w:asciiTheme="minorHAnsi" w:hAnsiTheme="minorHAnsi"/>
        </w:rPr>
      </w:pPr>
      <w:r w:rsidRPr="00120E9A">
        <w:rPr>
          <w:rFonts w:asciiTheme="minorHAnsi" w:hAnsiTheme="minorHAnsi"/>
        </w:rPr>
        <w:t>Enter the date of most recent Digital Refrigerant Gauge Calibration Field Check. Analog gauges are not allowed for verification purposes under the 201</w:t>
      </w:r>
      <w:r w:rsidR="002441AD">
        <w:rPr>
          <w:rFonts w:asciiTheme="minorHAnsi" w:hAnsiTheme="minorHAnsi"/>
        </w:rPr>
        <w:t>6</w:t>
      </w:r>
      <w:r w:rsidRPr="00120E9A">
        <w:rPr>
          <w:rFonts w:asciiTheme="minorHAnsi" w:hAnsiTheme="minorHAnsi"/>
        </w:rPr>
        <w:t xml:space="preserve"> Standards. Specification for pressure gauges is found in Residential Appendix RA3.2.2.2.3. Procedures for the field check procedure are detailed in RA3.2.2.4.2. Calibration field check must happen at least once every 30 days.</w:t>
      </w:r>
    </w:p>
    <w:p w14:paraId="11F90CD6" w14:textId="5EE92EF3" w:rsidR="00E74898" w:rsidRPr="00120E9A" w:rsidRDefault="00E74898" w:rsidP="00E74898">
      <w:pPr>
        <w:pStyle w:val="ListParagraph"/>
        <w:numPr>
          <w:ilvl w:val="0"/>
          <w:numId w:val="15"/>
        </w:numPr>
        <w:rPr>
          <w:rFonts w:asciiTheme="minorHAnsi" w:hAnsiTheme="minorHAnsi"/>
        </w:rPr>
      </w:pPr>
      <w:r w:rsidRPr="00120E9A">
        <w:rPr>
          <w:rFonts w:asciiTheme="minorHAnsi" w:hAnsiTheme="minorHAnsi"/>
        </w:rPr>
        <w:t>Enter the date of the most recent Digital Thermocouple Calibration. Specifications for thermocouples and temperature sensors can be found in Residential Appendix RA3.2.2.2.2. Procedures for calibration are detailed in RA3.2.2.4.1.  Calibration must happen at least once every 30 days.</w:t>
      </w:r>
    </w:p>
    <w:p w14:paraId="11F90CD7" w14:textId="2D4E901D" w:rsidR="00E74898" w:rsidRPr="00120E9A" w:rsidRDefault="00E74898" w:rsidP="00E74898">
      <w:pPr>
        <w:pStyle w:val="ListParagraph"/>
        <w:numPr>
          <w:ilvl w:val="0"/>
          <w:numId w:val="15"/>
        </w:numPr>
        <w:rPr>
          <w:rFonts w:asciiTheme="minorHAnsi" w:hAnsiTheme="minorHAnsi"/>
        </w:rPr>
      </w:pPr>
      <w:r w:rsidRPr="00120E9A">
        <w:rPr>
          <w:rFonts w:asciiTheme="minorHAnsi" w:hAnsiTheme="minorHAnsi"/>
        </w:rPr>
        <w:t>Digital Refrigerant Gauge Calibration status will appear automatically. If the date entered in C01 is more than 30 days prior to date of verification this row will indicate that calibration is required and you will not be allowed to continue filling out this document</w:t>
      </w:r>
      <w:r>
        <w:rPr>
          <w:rFonts w:asciiTheme="minorHAnsi" w:hAnsiTheme="minorHAnsi"/>
        </w:rPr>
        <w:t xml:space="preserve"> until calibration is performed</w:t>
      </w:r>
      <w:r w:rsidRPr="00120E9A">
        <w:rPr>
          <w:rFonts w:asciiTheme="minorHAnsi" w:hAnsiTheme="minorHAnsi"/>
        </w:rPr>
        <w:t>.</w:t>
      </w:r>
    </w:p>
    <w:p w14:paraId="11F90CD8" w14:textId="39FB62C1" w:rsidR="00E74898" w:rsidRPr="00120E9A" w:rsidRDefault="00E74898" w:rsidP="00E74898">
      <w:pPr>
        <w:pStyle w:val="ListParagraph"/>
        <w:numPr>
          <w:ilvl w:val="0"/>
          <w:numId w:val="15"/>
        </w:numPr>
        <w:rPr>
          <w:rFonts w:asciiTheme="minorHAnsi" w:hAnsiTheme="minorHAnsi"/>
        </w:rPr>
      </w:pPr>
      <w:r w:rsidRPr="00120E9A">
        <w:rPr>
          <w:rFonts w:asciiTheme="minorHAnsi" w:hAnsiTheme="minorHAnsi"/>
        </w:rPr>
        <w:t>Digital Thermocouple Calibration status will appear automatically. If the date entered in C02 is more than 30 days prior to date of verification this row will indicate that calibration is required and you will not be allowed to continue filling out this document</w:t>
      </w:r>
      <w:r>
        <w:rPr>
          <w:rFonts w:asciiTheme="minorHAnsi" w:hAnsiTheme="minorHAnsi"/>
        </w:rPr>
        <w:t xml:space="preserve"> until calibration is performed</w:t>
      </w:r>
      <w:r w:rsidRPr="00120E9A">
        <w:rPr>
          <w:rFonts w:asciiTheme="minorHAnsi" w:hAnsiTheme="minorHAnsi"/>
        </w:rPr>
        <w:t>.</w:t>
      </w:r>
    </w:p>
    <w:p w14:paraId="11F90CD9" w14:textId="77777777" w:rsidR="00E74898" w:rsidRPr="00120E9A" w:rsidRDefault="00E74898" w:rsidP="00E74898">
      <w:pPr>
        <w:pStyle w:val="ListParagraph"/>
        <w:rPr>
          <w:rFonts w:asciiTheme="minorHAnsi" w:hAnsiTheme="minorHAnsi"/>
        </w:rPr>
      </w:pPr>
    </w:p>
    <w:p w14:paraId="11F90CDA" w14:textId="0AA3CC39" w:rsidR="00E74898" w:rsidRPr="00F77A0A" w:rsidRDefault="00E74898" w:rsidP="00E74898">
      <w:pPr>
        <w:rPr>
          <w:rFonts w:asciiTheme="minorHAnsi" w:hAnsiTheme="minorHAnsi"/>
          <w:b/>
        </w:rPr>
      </w:pPr>
      <w:r w:rsidRPr="00F77A0A">
        <w:rPr>
          <w:rFonts w:asciiTheme="minorHAnsi" w:hAnsiTheme="minorHAnsi"/>
          <w:b/>
        </w:rPr>
        <w:t>Section D. Measurement Access Hole (MAH) Verification</w:t>
      </w:r>
    </w:p>
    <w:p w14:paraId="11F90CDC" w14:textId="1675A065" w:rsidR="00E74898" w:rsidRPr="00120E9A" w:rsidRDefault="00E74898" w:rsidP="00E74898">
      <w:pPr>
        <w:pStyle w:val="ListParagraph"/>
        <w:numPr>
          <w:ilvl w:val="0"/>
          <w:numId w:val="8"/>
        </w:numPr>
        <w:rPr>
          <w:rFonts w:asciiTheme="minorHAnsi" w:hAnsiTheme="minorHAnsi"/>
        </w:rPr>
      </w:pPr>
      <w:r w:rsidRPr="00120E9A">
        <w:rPr>
          <w:rFonts w:asciiTheme="minorHAnsi" w:hAnsiTheme="minorHAnsi"/>
        </w:rPr>
        <w:t>Indicate the method used to demonstrate compliance with the MAH requirement by selecting the appropriate method from the drop down list. Procedures for installing MAH’s are detailed in RA3.2.2.3. Selecting that the MAH cannot be installed consistent with Figure 3.2-1 may result in additional scrutiny by enforcement personnel.</w:t>
      </w:r>
    </w:p>
    <w:p w14:paraId="11F90CDD" w14:textId="77777777" w:rsidR="00E74898" w:rsidRDefault="00E74898" w:rsidP="00E74898">
      <w:pPr>
        <w:rPr>
          <w:rFonts w:asciiTheme="minorHAnsi" w:hAnsiTheme="minorHAnsi"/>
        </w:rPr>
      </w:pPr>
    </w:p>
    <w:p w14:paraId="11F90CDE" w14:textId="3996F8A4" w:rsidR="00E74898" w:rsidRPr="00F77A0A" w:rsidRDefault="00E74898" w:rsidP="00E74898">
      <w:pPr>
        <w:rPr>
          <w:rFonts w:asciiTheme="minorHAnsi" w:hAnsiTheme="minorHAnsi"/>
          <w:b/>
        </w:rPr>
      </w:pPr>
      <w:r w:rsidRPr="00F77A0A">
        <w:rPr>
          <w:rFonts w:asciiTheme="minorHAnsi" w:hAnsiTheme="minorHAnsi"/>
          <w:b/>
        </w:rPr>
        <w:t>Section E. Minimum System Airflow Rate Verification</w:t>
      </w:r>
    </w:p>
    <w:p w14:paraId="11F90CE0" w14:textId="7B4591FB" w:rsidR="00E74898" w:rsidRPr="00120E9A" w:rsidRDefault="00E74898" w:rsidP="00E74898">
      <w:pPr>
        <w:pStyle w:val="ListParagraph"/>
        <w:numPr>
          <w:ilvl w:val="0"/>
          <w:numId w:val="9"/>
        </w:numPr>
        <w:rPr>
          <w:rFonts w:asciiTheme="minorHAnsi" w:hAnsiTheme="minorHAnsi"/>
        </w:rPr>
      </w:pPr>
      <w:r w:rsidRPr="00120E9A">
        <w:rPr>
          <w:rFonts w:asciiTheme="minorHAnsi" w:hAnsiTheme="minorHAnsi"/>
        </w:rPr>
        <w:t xml:space="preserve">This information is automatically calculated based on the information given in </w:t>
      </w:r>
      <w:r w:rsidR="00EE6FB1">
        <w:rPr>
          <w:rFonts w:asciiTheme="minorHAnsi" w:hAnsiTheme="minorHAnsi"/>
        </w:rPr>
        <w:t>A10</w:t>
      </w:r>
      <w:r w:rsidRPr="00120E9A">
        <w:rPr>
          <w:rFonts w:asciiTheme="minorHAnsi" w:hAnsiTheme="minorHAnsi"/>
        </w:rPr>
        <w:t>. This is the target minimum system airflow required for the system being verified.</w:t>
      </w:r>
    </w:p>
    <w:p w14:paraId="11F90CE1" w14:textId="77777777" w:rsidR="00E74898" w:rsidRPr="00120E9A" w:rsidRDefault="00E74898" w:rsidP="00E74898">
      <w:pPr>
        <w:pStyle w:val="ListParagraph"/>
        <w:numPr>
          <w:ilvl w:val="0"/>
          <w:numId w:val="9"/>
        </w:numPr>
        <w:rPr>
          <w:rFonts w:asciiTheme="minorHAnsi" w:hAnsiTheme="minorHAnsi"/>
        </w:rPr>
      </w:pPr>
      <w:r w:rsidRPr="00120E9A">
        <w:rPr>
          <w:rFonts w:asciiTheme="minorHAnsi" w:hAnsiTheme="minorHAnsi"/>
        </w:rPr>
        <w:t xml:space="preserve">This information is automatically calculated based on the MCH-23 </w:t>
      </w:r>
      <w:r>
        <w:rPr>
          <w:rFonts w:asciiTheme="minorHAnsi" w:hAnsiTheme="minorHAnsi"/>
        </w:rPr>
        <w:t xml:space="preserve">or MCH-28, </w:t>
      </w:r>
      <w:r w:rsidRPr="00120E9A">
        <w:rPr>
          <w:rFonts w:asciiTheme="minorHAnsi" w:hAnsiTheme="minorHAnsi"/>
        </w:rPr>
        <w:t xml:space="preserve">which documents the measured airflow </w:t>
      </w:r>
      <w:r>
        <w:rPr>
          <w:rFonts w:asciiTheme="minorHAnsi" w:hAnsiTheme="minorHAnsi"/>
        </w:rPr>
        <w:t xml:space="preserve">(or alternative method) </w:t>
      </w:r>
      <w:r w:rsidRPr="00120E9A">
        <w:rPr>
          <w:rFonts w:asciiTheme="minorHAnsi" w:hAnsiTheme="minorHAnsi"/>
        </w:rPr>
        <w:t>of the system being verified.  If the measured airflow is not adequate it will not comply with the airflow requirements and refrigerant charge verification cannot be performed</w:t>
      </w:r>
      <w:r>
        <w:rPr>
          <w:rFonts w:asciiTheme="minorHAnsi" w:hAnsiTheme="minorHAnsi"/>
        </w:rPr>
        <w:t xml:space="preserve"> until the airflow meets the requirement</w:t>
      </w:r>
      <w:r w:rsidRPr="00120E9A">
        <w:rPr>
          <w:rFonts w:asciiTheme="minorHAnsi" w:hAnsiTheme="minorHAnsi"/>
        </w:rPr>
        <w:t>.</w:t>
      </w:r>
    </w:p>
    <w:p w14:paraId="11F90CE3" w14:textId="77777777" w:rsidR="00E74898" w:rsidRPr="00120E9A" w:rsidRDefault="00E74898" w:rsidP="00E74898">
      <w:pPr>
        <w:rPr>
          <w:rFonts w:asciiTheme="minorHAnsi" w:hAnsiTheme="minorHAnsi"/>
        </w:rPr>
      </w:pPr>
    </w:p>
    <w:p w14:paraId="11F90CE4" w14:textId="6FCD7D06" w:rsidR="00E74898" w:rsidRPr="00F77A0A" w:rsidRDefault="00E74898" w:rsidP="00E74898">
      <w:pPr>
        <w:rPr>
          <w:rFonts w:asciiTheme="minorHAnsi" w:hAnsiTheme="minorHAnsi"/>
          <w:b/>
        </w:rPr>
      </w:pPr>
      <w:r w:rsidRPr="00F77A0A">
        <w:rPr>
          <w:rFonts w:asciiTheme="minorHAnsi" w:hAnsiTheme="minorHAnsi"/>
          <w:b/>
        </w:rPr>
        <w:t>Section F. Superheat Charge Verification Method – Data Collection</w:t>
      </w:r>
    </w:p>
    <w:p w14:paraId="11F90CE6" w14:textId="51E64740"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Measure and record the lowest return air dry-bulb temperature that occurred during the refrigerant charge procedure in degrees F. This temperature must remain above 70</w:t>
      </w:r>
      <w:r w:rsidR="002441AD">
        <w:rPr>
          <w:rFonts w:asciiTheme="minorHAnsi" w:hAnsiTheme="minorHAnsi"/>
        </w:rPr>
        <w:t>°</w:t>
      </w:r>
      <w:r w:rsidRPr="00120E9A">
        <w:rPr>
          <w:rFonts w:asciiTheme="minorHAnsi" w:hAnsiTheme="minorHAnsi"/>
        </w:rPr>
        <w:t>F during the verification procedure. This requirement is detailed in Residential Appendix RA3.2.2.5.</w:t>
      </w:r>
    </w:p>
    <w:p w14:paraId="11F90CE7" w14:textId="2DDC3706"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Measure and record the condenser air dry-bulb temperature (T</w:t>
      </w:r>
      <w:r w:rsidRPr="00120E9A">
        <w:rPr>
          <w:rFonts w:asciiTheme="minorHAnsi" w:hAnsiTheme="minorHAnsi"/>
          <w:vertAlign w:val="subscript"/>
        </w:rPr>
        <w:t>condenser</w:t>
      </w:r>
      <w:r w:rsidRPr="00120E9A">
        <w:rPr>
          <w:rFonts w:asciiTheme="minorHAnsi" w:hAnsiTheme="minorHAnsi"/>
        </w:rPr>
        <w:t>) in degrees F. This value is used to determine the target superheat from table RA3.2-2. This value must be at least 55</w:t>
      </w:r>
      <w:r w:rsidR="002441AD">
        <w:rPr>
          <w:rFonts w:asciiTheme="minorHAnsi" w:hAnsiTheme="minorHAnsi"/>
        </w:rPr>
        <w:t>°</w:t>
      </w:r>
      <w:r w:rsidRPr="00120E9A">
        <w:rPr>
          <w:rFonts w:asciiTheme="minorHAnsi" w:hAnsiTheme="minorHAnsi"/>
        </w:rPr>
        <w:t>F and no more than 115</w:t>
      </w:r>
      <w:r w:rsidR="002441AD">
        <w:rPr>
          <w:rFonts w:asciiTheme="minorHAnsi" w:hAnsiTheme="minorHAnsi"/>
        </w:rPr>
        <w:t>°</w:t>
      </w:r>
      <w:r w:rsidRPr="00120E9A">
        <w:rPr>
          <w:rFonts w:asciiTheme="minorHAnsi" w:hAnsiTheme="minorHAnsi"/>
        </w:rPr>
        <w:t>F to use the Superheat Charge Verification Method.</w:t>
      </w:r>
    </w:p>
    <w:p w14:paraId="11F90CE8" w14:textId="3D3B2523"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If a value less than 55</w:t>
      </w:r>
      <w:r w:rsidR="002441AD">
        <w:rPr>
          <w:rFonts w:asciiTheme="minorHAnsi" w:hAnsiTheme="minorHAnsi"/>
        </w:rPr>
        <w:t>°</w:t>
      </w:r>
      <w:r w:rsidRPr="00120E9A">
        <w:rPr>
          <w:rFonts w:asciiTheme="minorHAnsi" w:hAnsiTheme="minorHAnsi"/>
        </w:rPr>
        <w:t>F or greater than 115</w:t>
      </w:r>
      <w:r w:rsidR="002441AD">
        <w:rPr>
          <w:rFonts w:asciiTheme="minorHAnsi" w:hAnsiTheme="minorHAnsi"/>
        </w:rPr>
        <w:t>°</w:t>
      </w:r>
      <w:r w:rsidRPr="00120E9A">
        <w:rPr>
          <w:rFonts w:asciiTheme="minorHAnsi" w:hAnsiTheme="minorHAnsi"/>
        </w:rPr>
        <w:t>F is entered in F02 the Superheat Method cannot be used.</w:t>
      </w:r>
    </w:p>
    <w:p w14:paraId="11F90CE9" w14:textId="05BDBF02"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Measure and record the return air dry-bulb temperature (T</w:t>
      </w:r>
      <w:r w:rsidRPr="00120E9A">
        <w:rPr>
          <w:rFonts w:asciiTheme="minorHAnsi" w:hAnsiTheme="minorHAnsi"/>
          <w:vertAlign w:val="subscript"/>
        </w:rPr>
        <w:t>return,db</w:t>
      </w:r>
      <w:r w:rsidRPr="00120E9A">
        <w:rPr>
          <w:rFonts w:asciiTheme="minorHAnsi" w:hAnsiTheme="minorHAnsi"/>
        </w:rPr>
        <w:t xml:space="preserve">) in </w:t>
      </w:r>
      <w:r w:rsidR="002441AD">
        <w:rPr>
          <w:rFonts w:asciiTheme="minorHAnsi" w:hAnsiTheme="minorHAnsi"/>
        </w:rPr>
        <w:t>°</w:t>
      </w:r>
      <w:r w:rsidRPr="00120E9A">
        <w:rPr>
          <w:rFonts w:asciiTheme="minorHAnsi" w:hAnsiTheme="minorHAnsi"/>
        </w:rPr>
        <w:t>F. This measurement is taken at the MAH (or alternate location specified in F01. This procedure is detailed in RA3.2.2.5.</w:t>
      </w:r>
    </w:p>
    <w:p w14:paraId="11F90CEA" w14:textId="7721A42B"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Measure and record the return air wet-bulb temperature (T</w:t>
      </w:r>
      <w:r w:rsidRPr="00120E9A">
        <w:rPr>
          <w:rFonts w:asciiTheme="minorHAnsi" w:hAnsiTheme="minorHAnsi"/>
          <w:vertAlign w:val="subscript"/>
        </w:rPr>
        <w:t>return,wb</w:t>
      </w:r>
      <w:r w:rsidRPr="00120E9A">
        <w:rPr>
          <w:rFonts w:asciiTheme="minorHAnsi" w:hAnsiTheme="minorHAnsi"/>
        </w:rPr>
        <w:t xml:space="preserve">) in </w:t>
      </w:r>
      <w:r w:rsidR="002441AD">
        <w:rPr>
          <w:rFonts w:asciiTheme="minorHAnsi" w:hAnsiTheme="minorHAnsi"/>
        </w:rPr>
        <w:t>°</w:t>
      </w:r>
      <w:r w:rsidRPr="00120E9A">
        <w:rPr>
          <w:rFonts w:asciiTheme="minorHAnsi" w:hAnsiTheme="minorHAnsi"/>
        </w:rPr>
        <w:t>F. This measurement is taken at the MAH (or alternate location specified in F01.  This procedure is detailed in RA3.2.2.5. This value is used to determine the target superheat from table RA3.2-2.</w:t>
      </w:r>
    </w:p>
    <w:p w14:paraId="11F90CEB" w14:textId="10AE13C0"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Measure and record the suction line temperature (T</w:t>
      </w:r>
      <w:r w:rsidRPr="00120E9A">
        <w:rPr>
          <w:rFonts w:asciiTheme="minorHAnsi" w:hAnsiTheme="minorHAnsi"/>
          <w:vertAlign w:val="subscript"/>
        </w:rPr>
        <w:t>suction</w:t>
      </w:r>
      <w:r w:rsidRPr="00120E9A">
        <w:rPr>
          <w:rFonts w:asciiTheme="minorHAnsi" w:hAnsiTheme="minorHAnsi"/>
        </w:rPr>
        <w:t xml:space="preserve">) in </w:t>
      </w:r>
      <w:r w:rsidR="002441AD">
        <w:rPr>
          <w:rFonts w:asciiTheme="minorHAnsi" w:hAnsiTheme="minorHAnsi"/>
        </w:rPr>
        <w:t>°</w:t>
      </w:r>
      <w:r w:rsidRPr="00120E9A">
        <w:rPr>
          <w:rFonts w:asciiTheme="minorHAnsi" w:hAnsiTheme="minorHAnsi"/>
        </w:rPr>
        <w:t>F. This procedure is detailed in RA3.2.2.5. This value is used to calculate the measured superheat.</w:t>
      </w:r>
    </w:p>
    <w:p w14:paraId="11F90CEC" w14:textId="69241602"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lastRenderedPageBreak/>
        <w:t>Measure and record the suction line pressure (P</w:t>
      </w:r>
      <w:r w:rsidRPr="00120E9A">
        <w:rPr>
          <w:rFonts w:asciiTheme="minorHAnsi" w:hAnsiTheme="minorHAnsi"/>
          <w:vertAlign w:val="subscript"/>
        </w:rPr>
        <w:t>suction</w:t>
      </w:r>
      <w:r w:rsidRPr="00120E9A">
        <w:rPr>
          <w:rFonts w:asciiTheme="minorHAnsi" w:hAnsiTheme="minorHAnsi"/>
        </w:rPr>
        <w:t>) in psig. This procedure is detailed in RA3.2.2.5. This value is used to determine the evaporator saturation temperature (T</w:t>
      </w:r>
      <w:r w:rsidRPr="00120E9A">
        <w:rPr>
          <w:rFonts w:asciiTheme="minorHAnsi" w:hAnsiTheme="minorHAnsi"/>
          <w:vertAlign w:val="subscript"/>
        </w:rPr>
        <w:t>evaporator,sat</w:t>
      </w:r>
      <w:r w:rsidRPr="00120E9A">
        <w:rPr>
          <w:rFonts w:asciiTheme="minorHAnsi" w:hAnsiTheme="minorHAnsi"/>
        </w:rPr>
        <w:t xml:space="preserve">) from a pressure temperature chart for the appropriate refrigerant (can be internal to a digital gauge), which is entered into F08. </w:t>
      </w:r>
    </w:p>
    <w:p w14:paraId="11F90CED" w14:textId="03D7C9FD"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Enter the evaporator saturation temperature (T</w:t>
      </w:r>
      <w:r w:rsidRPr="00120E9A">
        <w:rPr>
          <w:rFonts w:asciiTheme="minorHAnsi" w:hAnsiTheme="minorHAnsi"/>
          <w:vertAlign w:val="subscript"/>
        </w:rPr>
        <w:t>evaporator,sat</w:t>
      </w:r>
      <w:r w:rsidRPr="00120E9A">
        <w:rPr>
          <w:rFonts w:asciiTheme="minorHAnsi" w:hAnsiTheme="minorHAnsi"/>
        </w:rPr>
        <w:t xml:space="preserve">) from the digital gauge or a separate pressure-temperature chart that corresponds to the suction line pressure entered in F07, in </w:t>
      </w:r>
      <w:r w:rsidR="002441AD">
        <w:rPr>
          <w:rFonts w:asciiTheme="minorHAnsi" w:hAnsiTheme="minorHAnsi"/>
        </w:rPr>
        <w:t>°</w:t>
      </w:r>
      <w:r w:rsidRPr="00120E9A">
        <w:rPr>
          <w:rFonts w:asciiTheme="minorHAnsi" w:hAnsiTheme="minorHAnsi"/>
        </w:rPr>
        <w:t>F.</w:t>
      </w:r>
    </w:p>
    <w:p w14:paraId="11F90CEE" w14:textId="4B33FAE9"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Measured superheat is automatically calculated as the difference between the suction line temperature (F06) and the evaporator saturation temperature (F08)</w:t>
      </w:r>
    </w:p>
    <w:p w14:paraId="11F90CEF" w14:textId="04055BF3"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Enter target superheat from Table RA3.2-2. This table requires values for the condenser air dry</w:t>
      </w:r>
      <w:r w:rsidR="002441AD">
        <w:rPr>
          <w:rFonts w:asciiTheme="minorHAnsi" w:hAnsiTheme="minorHAnsi"/>
        </w:rPr>
        <w:t>-</w:t>
      </w:r>
      <w:r w:rsidRPr="00120E9A">
        <w:rPr>
          <w:rFonts w:asciiTheme="minorHAnsi" w:hAnsiTheme="minorHAnsi"/>
        </w:rPr>
        <w:t>bulb temperature (F02) and the return air wet</w:t>
      </w:r>
      <w:r w:rsidR="002441AD">
        <w:rPr>
          <w:rFonts w:asciiTheme="minorHAnsi" w:hAnsiTheme="minorHAnsi"/>
        </w:rPr>
        <w:t>-</w:t>
      </w:r>
      <w:r w:rsidRPr="00120E9A">
        <w:rPr>
          <w:rFonts w:asciiTheme="minorHAnsi" w:hAnsiTheme="minorHAnsi"/>
        </w:rPr>
        <w:t>bulb temperature (F05)</w:t>
      </w:r>
    </w:p>
    <w:p w14:paraId="11F90CF0" w14:textId="63BAEFBC"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System passes superheat method when F10 is within plus or minus 5</w:t>
      </w:r>
      <w:r w:rsidR="002441AD">
        <w:rPr>
          <w:rFonts w:asciiTheme="minorHAnsi" w:hAnsiTheme="minorHAnsi"/>
        </w:rPr>
        <w:t>°F</w:t>
      </w:r>
      <w:r w:rsidRPr="00120E9A">
        <w:rPr>
          <w:rFonts w:asciiTheme="minorHAnsi" w:hAnsiTheme="minorHAnsi"/>
        </w:rPr>
        <w:t xml:space="preserve"> of F09.</w:t>
      </w:r>
    </w:p>
    <w:p w14:paraId="11F90CF1" w14:textId="77777777" w:rsidR="00E74898" w:rsidRPr="00120E9A" w:rsidRDefault="00E74898" w:rsidP="00E74898">
      <w:pPr>
        <w:rPr>
          <w:rFonts w:asciiTheme="minorHAnsi" w:hAnsiTheme="minorHAnsi"/>
        </w:rPr>
      </w:pPr>
    </w:p>
    <w:p w14:paraId="11F90CF2" w14:textId="34ECF929" w:rsidR="00E74898" w:rsidRPr="00F77A0A" w:rsidRDefault="00E74898" w:rsidP="00E74898">
      <w:pPr>
        <w:rPr>
          <w:rFonts w:asciiTheme="minorHAnsi" w:hAnsiTheme="minorHAnsi"/>
          <w:b/>
        </w:rPr>
      </w:pPr>
      <w:r w:rsidRPr="00F77A0A">
        <w:rPr>
          <w:rFonts w:asciiTheme="minorHAnsi" w:hAnsiTheme="minorHAnsi"/>
          <w:b/>
        </w:rPr>
        <w:t xml:space="preserve">Section G. Verification of </w:t>
      </w:r>
      <w:r w:rsidR="004F4203">
        <w:rPr>
          <w:rFonts w:asciiTheme="minorHAnsi" w:hAnsiTheme="minorHAnsi"/>
          <w:b/>
        </w:rPr>
        <w:t>Fault Indicator Display</w:t>
      </w:r>
    </w:p>
    <w:p w14:paraId="11F90CF4" w14:textId="021F56F7" w:rsidR="00E74898" w:rsidRPr="00120E9A" w:rsidRDefault="00E74898" w:rsidP="00E74898">
      <w:pPr>
        <w:pStyle w:val="ListParagraph"/>
        <w:numPr>
          <w:ilvl w:val="0"/>
          <w:numId w:val="16"/>
        </w:numPr>
        <w:rPr>
          <w:rFonts w:asciiTheme="minorHAnsi" w:hAnsiTheme="minorHAnsi"/>
        </w:rPr>
      </w:pPr>
      <w:r w:rsidRPr="00120E9A">
        <w:rPr>
          <w:rFonts w:asciiTheme="minorHAnsi" w:hAnsiTheme="minorHAnsi"/>
        </w:rPr>
        <w:t xml:space="preserve">Enter the manufacturer name or make of the approved </w:t>
      </w:r>
      <w:r w:rsidR="004F4203">
        <w:rPr>
          <w:rFonts w:asciiTheme="minorHAnsi" w:hAnsiTheme="minorHAnsi"/>
        </w:rPr>
        <w:t>Fault Indicator Display</w:t>
      </w:r>
      <w:r w:rsidRPr="00120E9A">
        <w:rPr>
          <w:rFonts w:asciiTheme="minorHAnsi" w:hAnsiTheme="minorHAnsi"/>
        </w:rPr>
        <w:t>. Must match name shown on the list of approved devices kept by the Commission.</w:t>
      </w:r>
    </w:p>
    <w:p w14:paraId="11F90CF5" w14:textId="0757F6A2" w:rsidR="00E74898" w:rsidRPr="00120E9A" w:rsidRDefault="00E74898" w:rsidP="00E74898">
      <w:pPr>
        <w:pStyle w:val="ListParagraph"/>
        <w:numPr>
          <w:ilvl w:val="0"/>
          <w:numId w:val="16"/>
        </w:numPr>
        <w:rPr>
          <w:rFonts w:asciiTheme="minorHAnsi" w:hAnsiTheme="minorHAnsi"/>
        </w:rPr>
      </w:pPr>
      <w:r w:rsidRPr="00120E9A">
        <w:rPr>
          <w:rFonts w:asciiTheme="minorHAnsi" w:hAnsiTheme="minorHAnsi"/>
        </w:rPr>
        <w:t xml:space="preserve">Enter the manufacturer model number of the approved </w:t>
      </w:r>
      <w:r w:rsidR="004F4203">
        <w:rPr>
          <w:rFonts w:asciiTheme="minorHAnsi" w:hAnsiTheme="minorHAnsi"/>
        </w:rPr>
        <w:t>Fault Indicator Display</w:t>
      </w:r>
      <w:r w:rsidRPr="00120E9A">
        <w:rPr>
          <w:rFonts w:asciiTheme="minorHAnsi" w:hAnsiTheme="minorHAnsi"/>
        </w:rPr>
        <w:t>. Must match name shown on the list of approved devices kept by the Commission.</w:t>
      </w:r>
    </w:p>
    <w:p w14:paraId="11F90CF6" w14:textId="549D6178" w:rsidR="00E74898" w:rsidRPr="00120E9A" w:rsidRDefault="00E74898" w:rsidP="00E74898">
      <w:pPr>
        <w:pStyle w:val="ListParagraph"/>
        <w:numPr>
          <w:ilvl w:val="0"/>
          <w:numId w:val="16"/>
        </w:numPr>
        <w:rPr>
          <w:rFonts w:asciiTheme="minorHAnsi" w:hAnsiTheme="minorHAnsi"/>
        </w:rPr>
      </w:pPr>
      <w:r w:rsidRPr="00120E9A">
        <w:rPr>
          <w:rFonts w:asciiTheme="minorHAnsi" w:hAnsiTheme="minorHAnsi"/>
        </w:rPr>
        <w:t xml:space="preserve">The installer must confirm that the </w:t>
      </w:r>
      <w:r w:rsidR="004F4203">
        <w:rPr>
          <w:rFonts w:asciiTheme="minorHAnsi" w:hAnsiTheme="minorHAnsi"/>
        </w:rPr>
        <w:t>FID</w:t>
      </w:r>
      <w:r w:rsidRPr="00120E9A">
        <w:rPr>
          <w:rFonts w:asciiTheme="minorHAnsi" w:hAnsiTheme="minorHAnsi"/>
        </w:rPr>
        <w:t xml:space="preserve"> display module is mounted adjacent to thermostat that controls the system being verified. This requirement is detailed in Residential Appendix RA3.4.2.</w:t>
      </w:r>
    </w:p>
    <w:p w14:paraId="11F90CF7" w14:textId="34B12768" w:rsidR="00E74898" w:rsidRPr="00120E9A" w:rsidRDefault="00E74898" w:rsidP="00E74898">
      <w:pPr>
        <w:pStyle w:val="ListParagraph"/>
        <w:numPr>
          <w:ilvl w:val="0"/>
          <w:numId w:val="16"/>
        </w:numPr>
        <w:rPr>
          <w:rFonts w:asciiTheme="minorHAnsi" w:hAnsiTheme="minorHAnsi"/>
        </w:rPr>
      </w:pPr>
      <w:r w:rsidRPr="00120E9A">
        <w:rPr>
          <w:rFonts w:asciiTheme="minorHAnsi" w:hAnsiTheme="minorHAnsi"/>
        </w:rPr>
        <w:t xml:space="preserve">The installer must confirm that the installed </w:t>
      </w:r>
      <w:r w:rsidR="004F4203">
        <w:rPr>
          <w:rFonts w:asciiTheme="minorHAnsi" w:hAnsiTheme="minorHAnsi"/>
        </w:rPr>
        <w:t>FID</w:t>
      </w:r>
      <w:r w:rsidRPr="00120E9A">
        <w:rPr>
          <w:rFonts w:asciiTheme="minorHAnsi" w:hAnsiTheme="minorHAnsi"/>
        </w:rPr>
        <w:t xml:space="preserve"> is approved and appears the list of approved devices kept by the Commission. This requirement is detailed in Residential Appendix RA3.4.2.</w:t>
      </w:r>
    </w:p>
    <w:p w14:paraId="11F90CF8" w14:textId="0B417DC7" w:rsidR="00E74898" w:rsidRDefault="00E74898" w:rsidP="00E74898">
      <w:pPr>
        <w:pStyle w:val="ListParagraph"/>
        <w:numPr>
          <w:ilvl w:val="0"/>
          <w:numId w:val="16"/>
        </w:numPr>
        <w:rPr>
          <w:rFonts w:asciiTheme="minorHAnsi" w:hAnsiTheme="minorHAnsi"/>
        </w:rPr>
      </w:pPr>
      <w:r w:rsidRPr="00120E9A">
        <w:rPr>
          <w:rFonts w:asciiTheme="minorHAnsi" w:hAnsiTheme="minorHAnsi"/>
        </w:rPr>
        <w:t xml:space="preserve">The installer must confirm that the system has operated for at least 15 minutes and that they system is operating within acceptable parameters as specified by the </w:t>
      </w:r>
      <w:r w:rsidR="004F4203">
        <w:rPr>
          <w:rFonts w:asciiTheme="minorHAnsi" w:hAnsiTheme="minorHAnsi"/>
        </w:rPr>
        <w:t>FID</w:t>
      </w:r>
      <w:r w:rsidRPr="00120E9A">
        <w:rPr>
          <w:rFonts w:asciiTheme="minorHAnsi" w:hAnsiTheme="minorHAnsi"/>
        </w:rPr>
        <w:t xml:space="preserve"> and equipment manufacturers. This requirement is detailed in Residential Appendix RA3.4.2.</w:t>
      </w:r>
    </w:p>
    <w:p w14:paraId="11F90CF9" w14:textId="77777777" w:rsidR="00E74898" w:rsidRDefault="00E74898" w:rsidP="00E74898">
      <w:pPr>
        <w:ind w:left="360"/>
        <w:rPr>
          <w:rFonts w:asciiTheme="minorHAnsi" w:hAnsiTheme="minorHAnsi"/>
        </w:rPr>
      </w:pPr>
    </w:p>
    <w:p w14:paraId="11F90CFA" w14:textId="77777777" w:rsidR="00E74898" w:rsidRPr="00F77A0A" w:rsidRDefault="00E74898" w:rsidP="00E74898">
      <w:pPr>
        <w:rPr>
          <w:rFonts w:asciiTheme="minorHAnsi" w:hAnsiTheme="minorHAnsi"/>
          <w:b/>
        </w:rPr>
      </w:pPr>
      <w:r w:rsidRPr="00F77A0A">
        <w:rPr>
          <w:rFonts w:asciiTheme="minorHAnsi" w:hAnsiTheme="minorHAnsi"/>
          <w:b/>
        </w:rPr>
        <w:t>Section H. Indicator Display – Additional Requirements</w:t>
      </w:r>
    </w:p>
    <w:p w14:paraId="11F90CFC" w14:textId="6A82E939" w:rsidR="00E74898" w:rsidRPr="00464996" w:rsidRDefault="00E74898" w:rsidP="00E74898">
      <w:pPr>
        <w:pStyle w:val="ListParagraph"/>
        <w:numPr>
          <w:ilvl w:val="0"/>
          <w:numId w:val="31"/>
        </w:numPr>
        <w:rPr>
          <w:rFonts w:asciiTheme="minorHAnsi" w:hAnsiTheme="minorHAnsi"/>
        </w:rPr>
      </w:pPr>
      <w:r w:rsidRPr="00464996">
        <w:rPr>
          <w:rFonts w:asciiTheme="minorHAnsi" w:hAnsiTheme="minorHAnsi"/>
        </w:rPr>
        <w:t xml:space="preserve">Additional requirements are items that must be done, but are not specifically required to be checked by the HERS rater. By signing the Declaration Statement on this document, the installer is declaring that all of these additional requirements have been met. The requirement for installing </w:t>
      </w:r>
      <w:r w:rsidR="004F4203">
        <w:rPr>
          <w:rFonts w:asciiTheme="minorHAnsi" w:hAnsiTheme="minorHAnsi"/>
        </w:rPr>
        <w:t>FID</w:t>
      </w:r>
      <w:r w:rsidRPr="00464996">
        <w:rPr>
          <w:rFonts w:asciiTheme="minorHAnsi" w:hAnsiTheme="minorHAnsi"/>
        </w:rPr>
        <w:t>s to manufacturer’s specifications (unless factory installed) can be found in Joint Appendix JA6.1.3.</w:t>
      </w:r>
    </w:p>
    <w:p w14:paraId="11F90CFD" w14:textId="3B3A16CF" w:rsidR="00E74898" w:rsidRPr="00464996" w:rsidRDefault="00E74898" w:rsidP="00E74898">
      <w:pPr>
        <w:pStyle w:val="ListParagraph"/>
        <w:numPr>
          <w:ilvl w:val="0"/>
          <w:numId w:val="31"/>
        </w:numPr>
        <w:rPr>
          <w:rFonts w:asciiTheme="minorHAnsi" w:hAnsiTheme="minorHAnsi"/>
        </w:rPr>
      </w:pPr>
      <w:r w:rsidRPr="00464996">
        <w:rPr>
          <w:rFonts w:asciiTheme="minorHAnsi" w:hAnsiTheme="minorHAnsi"/>
        </w:rPr>
        <w:t xml:space="preserve">Additional requirements are items that must be done, but are not specifically required to be checked by the HERS rater. By signing the Declaration Statement on this document, the installer is declaring that all of these additional requirements have been met. The requirement for providing manufacturer’s instructions and other documentation for </w:t>
      </w:r>
      <w:r w:rsidR="004F4203">
        <w:rPr>
          <w:rFonts w:asciiTheme="minorHAnsi" w:hAnsiTheme="minorHAnsi"/>
        </w:rPr>
        <w:t>FID</w:t>
      </w:r>
      <w:r w:rsidRPr="00464996">
        <w:rPr>
          <w:rFonts w:asciiTheme="minorHAnsi" w:hAnsiTheme="minorHAnsi"/>
        </w:rPr>
        <w:t>s can be found in Joint Appendix JA6.1.4.</w:t>
      </w:r>
    </w:p>
    <w:p w14:paraId="11F90D42" w14:textId="77777777" w:rsidR="00C063EB" w:rsidRPr="0083610D" w:rsidRDefault="00C063EB">
      <w:pPr>
        <w:rPr>
          <w:rFonts w:ascii="Calibri" w:hAnsi="Calibri"/>
          <w:sz w:val="24"/>
          <w:szCs w:val="2"/>
        </w:rPr>
      </w:pPr>
    </w:p>
    <w:p w14:paraId="11F90D43" w14:textId="122D179F" w:rsidR="00C063EB" w:rsidRPr="0083610D" w:rsidRDefault="00C063EB">
      <w:pPr>
        <w:rPr>
          <w:rFonts w:ascii="Calibri" w:hAnsi="Calibri"/>
          <w:sz w:val="24"/>
          <w:szCs w:val="2"/>
        </w:rPr>
        <w:sectPr w:rsidR="00C063EB" w:rsidRPr="0083610D" w:rsidSect="00DC2134">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22"/>
        <w:gridCol w:w="4773"/>
        <w:gridCol w:w="5395"/>
      </w:tblGrid>
      <w:tr w:rsidR="00C063EB" w:rsidRPr="0083610D" w14:paraId="11F90D47" w14:textId="77777777">
        <w:trPr>
          <w:cantSplit/>
          <w:trHeight w:val="449"/>
        </w:trPr>
        <w:tc>
          <w:tcPr>
            <w:tcW w:w="5000" w:type="pct"/>
            <w:gridSpan w:val="3"/>
          </w:tcPr>
          <w:p w14:paraId="11F90D45" w14:textId="77777777" w:rsidR="00C063EB" w:rsidRPr="0083610D" w:rsidRDefault="00C063EB" w:rsidP="00F77A0A">
            <w:pPr>
              <w:rPr>
                <w:rFonts w:ascii="Calibri" w:hAnsi="Calibri"/>
                <w:b/>
              </w:rPr>
            </w:pPr>
            <w:r w:rsidRPr="0083610D">
              <w:rPr>
                <w:rFonts w:ascii="Calibri" w:hAnsi="Calibri"/>
                <w:b/>
              </w:rPr>
              <w:lastRenderedPageBreak/>
              <w:t>A.  System Information</w:t>
            </w:r>
          </w:p>
          <w:p w14:paraId="11F90D46" w14:textId="77777777" w:rsidR="00C063EB" w:rsidRPr="00DC2134" w:rsidRDefault="00C063EB" w:rsidP="00F77A0A">
            <w:pPr>
              <w:rPr>
                <w:rFonts w:ascii="Calibri" w:hAnsi="Calibri"/>
              </w:rPr>
            </w:pPr>
            <w:r w:rsidRPr="00DC2134">
              <w:rPr>
                <w:rFonts w:ascii="Calibri" w:hAnsi="Calibri"/>
              </w:rPr>
              <w:t>Each system requiring refrigerant charge verification will be documented on a separate certificate.</w:t>
            </w:r>
          </w:p>
        </w:tc>
      </w:tr>
      <w:tr w:rsidR="00C063EB" w:rsidRPr="0083610D" w14:paraId="11F90D4B" w14:textId="77777777">
        <w:trPr>
          <w:cantSplit/>
          <w:trHeight w:val="360"/>
        </w:trPr>
        <w:tc>
          <w:tcPr>
            <w:tcW w:w="288" w:type="pct"/>
            <w:vAlign w:val="center"/>
          </w:tcPr>
          <w:p w14:paraId="11F90D48" w14:textId="77777777" w:rsidR="00C063EB" w:rsidRPr="0083610D" w:rsidRDefault="00C063EB" w:rsidP="003F6B16">
            <w:pPr>
              <w:pStyle w:val="Header"/>
              <w:tabs>
                <w:tab w:val="clear" w:pos="4320"/>
                <w:tab w:val="clear" w:pos="8640"/>
              </w:tabs>
              <w:rPr>
                <w:rFonts w:ascii="Calibri" w:hAnsi="Calibri"/>
              </w:rPr>
            </w:pPr>
            <w:r w:rsidRPr="0083610D">
              <w:rPr>
                <w:rFonts w:ascii="Calibri" w:hAnsi="Calibri"/>
              </w:rPr>
              <w:t>01</w:t>
            </w:r>
          </w:p>
        </w:tc>
        <w:tc>
          <w:tcPr>
            <w:tcW w:w="2212" w:type="pct"/>
          </w:tcPr>
          <w:p w14:paraId="11F90D49" w14:textId="2DCFAE1B" w:rsidR="00C063EB" w:rsidRPr="0083610D" w:rsidRDefault="00A11F8D" w:rsidP="003F6B16">
            <w:pPr>
              <w:pStyle w:val="Header"/>
              <w:tabs>
                <w:tab w:val="clear" w:pos="4320"/>
                <w:tab w:val="clear" w:pos="8640"/>
              </w:tabs>
              <w:rPr>
                <w:rFonts w:ascii="Calibri" w:hAnsi="Calibri"/>
              </w:rPr>
            </w:pPr>
            <w:r>
              <w:rPr>
                <w:rFonts w:ascii="Calibri" w:hAnsi="Calibri"/>
              </w:rPr>
              <w:t xml:space="preserve">Space Conditioning </w:t>
            </w:r>
            <w:r w:rsidR="00C063EB" w:rsidRPr="0083610D">
              <w:rPr>
                <w:rFonts w:ascii="Calibri" w:hAnsi="Calibri"/>
              </w:rPr>
              <w:t>System Identification or Name</w:t>
            </w:r>
          </w:p>
        </w:tc>
        <w:tc>
          <w:tcPr>
            <w:tcW w:w="2500" w:type="pct"/>
          </w:tcPr>
          <w:p w14:paraId="11F90D4A" w14:textId="77777777" w:rsidR="00C063EB" w:rsidRPr="0083610D" w:rsidRDefault="00C063EB" w:rsidP="003F6B16">
            <w:pPr>
              <w:pStyle w:val="Header"/>
              <w:tabs>
                <w:tab w:val="clear" w:pos="4320"/>
                <w:tab w:val="clear" w:pos="8640"/>
              </w:tabs>
              <w:spacing w:after="60"/>
              <w:rPr>
                <w:rFonts w:ascii="Calibri" w:hAnsi="Calibri"/>
              </w:rPr>
            </w:pPr>
            <w:r w:rsidRPr="0083610D">
              <w:rPr>
                <w:rFonts w:ascii="Calibri" w:hAnsi="Calibri"/>
              </w:rPr>
              <w:t>&lt;&lt;auto filled text: referenced from MCH01&gt;&gt;</w:t>
            </w:r>
          </w:p>
        </w:tc>
      </w:tr>
      <w:tr w:rsidR="00C063EB" w:rsidRPr="0083610D" w14:paraId="11F90D4F" w14:textId="77777777">
        <w:trPr>
          <w:cantSplit/>
          <w:trHeight w:val="360"/>
        </w:trPr>
        <w:tc>
          <w:tcPr>
            <w:tcW w:w="288" w:type="pct"/>
            <w:vAlign w:val="center"/>
          </w:tcPr>
          <w:p w14:paraId="11F90D4C" w14:textId="77777777" w:rsidR="00C063EB" w:rsidRPr="0083610D" w:rsidRDefault="00C063EB" w:rsidP="003F6B16">
            <w:pPr>
              <w:pStyle w:val="Header"/>
              <w:tabs>
                <w:tab w:val="clear" w:pos="4320"/>
                <w:tab w:val="clear" w:pos="8640"/>
              </w:tabs>
              <w:rPr>
                <w:rFonts w:ascii="Calibri" w:hAnsi="Calibri"/>
              </w:rPr>
            </w:pPr>
            <w:r w:rsidRPr="0083610D">
              <w:rPr>
                <w:rFonts w:ascii="Calibri" w:hAnsi="Calibri"/>
              </w:rPr>
              <w:t>02</w:t>
            </w:r>
          </w:p>
        </w:tc>
        <w:tc>
          <w:tcPr>
            <w:tcW w:w="2212" w:type="pct"/>
          </w:tcPr>
          <w:p w14:paraId="11F90D4D" w14:textId="002CFA47" w:rsidR="00C063EB" w:rsidRPr="0083610D" w:rsidRDefault="00A11F8D" w:rsidP="003F6B16">
            <w:pPr>
              <w:pStyle w:val="Header"/>
              <w:tabs>
                <w:tab w:val="clear" w:pos="4320"/>
                <w:tab w:val="clear" w:pos="8640"/>
              </w:tabs>
              <w:rPr>
                <w:rFonts w:ascii="Calibri" w:hAnsi="Calibri"/>
              </w:rPr>
            </w:pPr>
            <w:r>
              <w:rPr>
                <w:rFonts w:ascii="Calibri" w:hAnsi="Calibri"/>
              </w:rPr>
              <w:t xml:space="preserve">Space Conditioning </w:t>
            </w:r>
            <w:r w:rsidR="00C063EB" w:rsidRPr="0083610D">
              <w:rPr>
                <w:rFonts w:ascii="Calibri" w:hAnsi="Calibri"/>
              </w:rPr>
              <w:t>System Location or Area Served</w:t>
            </w:r>
          </w:p>
        </w:tc>
        <w:tc>
          <w:tcPr>
            <w:tcW w:w="2500" w:type="pct"/>
          </w:tcPr>
          <w:p w14:paraId="11F90D4E" w14:textId="77777777" w:rsidR="00C063EB" w:rsidRPr="0083610D" w:rsidRDefault="00C063EB" w:rsidP="003F6B16">
            <w:pPr>
              <w:spacing w:after="60"/>
              <w:rPr>
                <w:rFonts w:ascii="Calibri" w:hAnsi="Calibri"/>
              </w:rPr>
            </w:pPr>
            <w:r w:rsidRPr="0083610D">
              <w:rPr>
                <w:rFonts w:ascii="Calibri" w:hAnsi="Calibri"/>
              </w:rPr>
              <w:t>&lt;&lt;auto filled text: referenced from MCH01&gt;&gt;</w:t>
            </w:r>
          </w:p>
        </w:tc>
      </w:tr>
      <w:tr w:rsidR="00C063EB" w:rsidRPr="0083610D" w14:paraId="11F90D53" w14:textId="77777777">
        <w:trPr>
          <w:cantSplit/>
          <w:trHeight w:val="360"/>
        </w:trPr>
        <w:tc>
          <w:tcPr>
            <w:tcW w:w="288" w:type="pct"/>
            <w:vAlign w:val="center"/>
          </w:tcPr>
          <w:p w14:paraId="11F90D50" w14:textId="77777777" w:rsidR="00C063EB" w:rsidRPr="0083610D" w:rsidRDefault="00C063EB" w:rsidP="003F6B16">
            <w:pPr>
              <w:pStyle w:val="Header"/>
              <w:tabs>
                <w:tab w:val="clear" w:pos="4320"/>
                <w:tab w:val="clear" w:pos="8640"/>
              </w:tabs>
              <w:rPr>
                <w:rFonts w:ascii="Calibri" w:hAnsi="Calibri"/>
              </w:rPr>
            </w:pPr>
            <w:r w:rsidRPr="0083610D">
              <w:rPr>
                <w:rFonts w:ascii="Calibri" w:hAnsi="Calibri"/>
              </w:rPr>
              <w:t>03</w:t>
            </w:r>
          </w:p>
        </w:tc>
        <w:tc>
          <w:tcPr>
            <w:tcW w:w="2212" w:type="pct"/>
          </w:tcPr>
          <w:p w14:paraId="11F90D51" w14:textId="5BEEF212" w:rsidR="00C063EB" w:rsidRPr="0083610D" w:rsidRDefault="00C063EB" w:rsidP="008E4AD1">
            <w:pPr>
              <w:pStyle w:val="Header"/>
              <w:tabs>
                <w:tab w:val="clear" w:pos="4320"/>
                <w:tab w:val="clear" w:pos="8640"/>
              </w:tabs>
              <w:rPr>
                <w:rFonts w:ascii="Calibri" w:hAnsi="Calibri"/>
              </w:rPr>
            </w:pPr>
            <w:r w:rsidRPr="0083610D">
              <w:rPr>
                <w:rFonts w:ascii="Calibri" w:hAnsi="Calibri"/>
              </w:rPr>
              <w:t xml:space="preserve">Condenser (or package unit) </w:t>
            </w:r>
            <w:r w:rsidR="008E4AD1">
              <w:rPr>
                <w:rFonts w:ascii="Calibri" w:hAnsi="Calibri"/>
              </w:rPr>
              <w:t>M</w:t>
            </w:r>
            <w:r w:rsidRPr="0083610D">
              <w:rPr>
                <w:rFonts w:ascii="Calibri" w:hAnsi="Calibri"/>
              </w:rPr>
              <w:t xml:space="preserve">ake or </w:t>
            </w:r>
            <w:r w:rsidR="008E4AD1">
              <w:rPr>
                <w:rFonts w:ascii="Calibri" w:hAnsi="Calibri"/>
              </w:rPr>
              <w:t>B</w:t>
            </w:r>
            <w:r w:rsidRPr="0083610D">
              <w:rPr>
                <w:rFonts w:ascii="Calibri" w:hAnsi="Calibri"/>
              </w:rPr>
              <w:t>rand</w:t>
            </w:r>
          </w:p>
        </w:tc>
        <w:tc>
          <w:tcPr>
            <w:tcW w:w="2500" w:type="pct"/>
          </w:tcPr>
          <w:p w14:paraId="11F90D52" w14:textId="77777777" w:rsidR="00C063EB" w:rsidRPr="0083610D" w:rsidRDefault="00C063EB" w:rsidP="003F6B16">
            <w:pPr>
              <w:spacing w:after="60"/>
              <w:rPr>
                <w:rFonts w:ascii="Calibri" w:hAnsi="Calibri"/>
              </w:rPr>
            </w:pPr>
            <w:r w:rsidRPr="0083610D">
              <w:rPr>
                <w:rFonts w:ascii="Calibri" w:hAnsi="Calibri"/>
              </w:rPr>
              <w:t>&lt;&lt;auto filled text: referenced from MCH01&gt;&gt;</w:t>
            </w:r>
          </w:p>
        </w:tc>
      </w:tr>
      <w:tr w:rsidR="00C063EB" w:rsidRPr="0083610D" w14:paraId="11F90D57" w14:textId="77777777">
        <w:trPr>
          <w:cantSplit/>
          <w:trHeight w:val="360"/>
        </w:trPr>
        <w:tc>
          <w:tcPr>
            <w:tcW w:w="288" w:type="pct"/>
            <w:vAlign w:val="center"/>
          </w:tcPr>
          <w:p w14:paraId="11F90D54" w14:textId="77777777" w:rsidR="00C063EB" w:rsidRPr="0083610D" w:rsidRDefault="00C063EB" w:rsidP="003F6B16">
            <w:pPr>
              <w:pStyle w:val="Header"/>
              <w:tabs>
                <w:tab w:val="clear" w:pos="4320"/>
                <w:tab w:val="clear" w:pos="8640"/>
              </w:tabs>
              <w:rPr>
                <w:rFonts w:ascii="Calibri" w:hAnsi="Calibri"/>
              </w:rPr>
            </w:pPr>
            <w:r w:rsidRPr="0083610D">
              <w:rPr>
                <w:rFonts w:ascii="Calibri" w:hAnsi="Calibri"/>
              </w:rPr>
              <w:t>04</w:t>
            </w:r>
          </w:p>
        </w:tc>
        <w:tc>
          <w:tcPr>
            <w:tcW w:w="2212" w:type="pct"/>
          </w:tcPr>
          <w:p w14:paraId="11F90D55" w14:textId="78C98EBA" w:rsidR="00C063EB" w:rsidRPr="0083610D" w:rsidRDefault="00C063EB" w:rsidP="008E4AD1">
            <w:pPr>
              <w:pStyle w:val="Header"/>
              <w:tabs>
                <w:tab w:val="clear" w:pos="4320"/>
                <w:tab w:val="clear" w:pos="8640"/>
              </w:tabs>
              <w:rPr>
                <w:rFonts w:ascii="Calibri" w:hAnsi="Calibri"/>
              </w:rPr>
            </w:pPr>
            <w:r w:rsidRPr="0083610D">
              <w:rPr>
                <w:rFonts w:ascii="Calibri" w:hAnsi="Calibri"/>
              </w:rPr>
              <w:t xml:space="preserve">Condenser (or package unit) </w:t>
            </w:r>
            <w:r w:rsidR="008E4AD1">
              <w:rPr>
                <w:rFonts w:ascii="Calibri" w:hAnsi="Calibri"/>
              </w:rPr>
              <w:t>M</w:t>
            </w:r>
            <w:r w:rsidRPr="0083610D">
              <w:rPr>
                <w:rFonts w:ascii="Calibri" w:hAnsi="Calibri"/>
              </w:rPr>
              <w:t xml:space="preserve">odel </w:t>
            </w:r>
            <w:r w:rsidR="008E4AD1">
              <w:rPr>
                <w:rFonts w:ascii="Calibri" w:hAnsi="Calibri"/>
              </w:rPr>
              <w:t>N</w:t>
            </w:r>
            <w:r w:rsidRPr="0083610D">
              <w:rPr>
                <w:rFonts w:ascii="Calibri" w:hAnsi="Calibri"/>
              </w:rPr>
              <w:t>umber</w:t>
            </w:r>
          </w:p>
        </w:tc>
        <w:tc>
          <w:tcPr>
            <w:tcW w:w="2500" w:type="pct"/>
          </w:tcPr>
          <w:p w14:paraId="11F90D56" w14:textId="77777777" w:rsidR="00C063EB" w:rsidRPr="0083610D" w:rsidRDefault="00C063EB" w:rsidP="003F6B16">
            <w:pPr>
              <w:spacing w:after="60"/>
              <w:rPr>
                <w:rFonts w:ascii="Calibri" w:hAnsi="Calibri"/>
              </w:rPr>
            </w:pPr>
            <w:r w:rsidRPr="0083610D">
              <w:rPr>
                <w:rFonts w:ascii="Calibri" w:hAnsi="Calibri"/>
              </w:rPr>
              <w:t>&lt;&lt;auto filled text: referenced from MCH01&gt;&gt;</w:t>
            </w:r>
          </w:p>
        </w:tc>
      </w:tr>
      <w:tr w:rsidR="00C063EB" w:rsidRPr="0083610D" w14:paraId="11F90D5B" w14:textId="77777777">
        <w:trPr>
          <w:cantSplit/>
          <w:trHeight w:val="360"/>
        </w:trPr>
        <w:tc>
          <w:tcPr>
            <w:tcW w:w="288" w:type="pct"/>
            <w:vAlign w:val="center"/>
          </w:tcPr>
          <w:p w14:paraId="11F90D58" w14:textId="77777777" w:rsidR="00C063EB" w:rsidRPr="0083610D" w:rsidRDefault="00C063EB" w:rsidP="003F6B16">
            <w:pPr>
              <w:pStyle w:val="Header"/>
              <w:tabs>
                <w:tab w:val="clear" w:pos="4320"/>
                <w:tab w:val="clear" w:pos="8640"/>
              </w:tabs>
              <w:rPr>
                <w:rFonts w:ascii="Calibri" w:hAnsi="Calibri"/>
              </w:rPr>
            </w:pPr>
            <w:r w:rsidRPr="0083610D">
              <w:rPr>
                <w:rFonts w:ascii="Calibri" w:hAnsi="Calibri"/>
              </w:rPr>
              <w:t>05</w:t>
            </w:r>
          </w:p>
        </w:tc>
        <w:tc>
          <w:tcPr>
            <w:tcW w:w="2212" w:type="pct"/>
          </w:tcPr>
          <w:p w14:paraId="11F90D59" w14:textId="67756EE1" w:rsidR="00C063EB" w:rsidRPr="0083610D" w:rsidRDefault="00C063EB" w:rsidP="00527B66">
            <w:pPr>
              <w:pStyle w:val="Header"/>
              <w:tabs>
                <w:tab w:val="clear" w:pos="4320"/>
                <w:tab w:val="clear" w:pos="8640"/>
              </w:tabs>
              <w:rPr>
                <w:rFonts w:ascii="Calibri" w:hAnsi="Calibri"/>
              </w:rPr>
            </w:pPr>
            <w:r w:rsidRPr="0083610D">
              <w:rPr>
                <w:rFonts w:ascii="Calibri" w:hAnsi="Calibri"/>
              </w:rPr>
              <w:t>Nominal Cooling Capacity (tons) of Condenser</w:t>
            </w:r>
          </w:p>
        </w:tc>
        <w:tc>
          <w:tcPr>
            <w:tcW w:w="2500" w:type="pct"/>
          </w:tcPr>
          <w:p w14:paraId="11F90D5A" w14:textId="77777777" w:rsidR="00C063EB" w:rsidRPr="0083610D" w:rsidRDefault="00C063EB" w:rsidP="003F6B16">
            <w:pPr>
              <w:spacing w:after="60"/>
              <w:rPr>
                <w:rFonts w:ascii="Calibri" w:hAnsi="Calibri"/>
              </w:rPr>
            </w:pPr>
            <w:r w:rsidRPr="0083610D">
              <w:rPr>
                <w:rFonts w:ascii="Calibri" w:hAnsi="Calibri"/>
              </w:rPr>
              <w:t>&lt;&lt;auto filled text: referenced from MCH01&gt;&gt;</w:t>
            </w:r>
          </w:p>
        </w:tc>
      </w:tr>
      <w:tr w:rsidR="00C063EB" w:rsidRPr="0083610D" w14:paraId="11F90D5F" w14:textId="77777777">
        <w:trPr>
          <w:cantSplit/>
          <w:trHeight w:val="360"/>
        </w:trPr>
        <w:tc>
          <w:tcPr>
            <w:tcW w:w="288" w:type="pct"/>
            <w:vAlign w:val="center"/>
          </w:tcPr>
          <w:p w14:paraId="11F90D5C" w14:textId="77777777" w:rsidR="00C063EB" w:rsidRPr="0083610D" w:rsidRDefault="00C063EB" w:rsidP="003F6B16">
            <w:pPr>
              <w:pStyle w:val="Header"/>
              <w:tabs>
                <w:tab w:val="clear" w:pos="4320"/>
                <w:tab w:val="clear" w:pos="8640"/>
              </w:tabs>
              <w:rPr>
                <w:rFonts w:ascii="Calibri" w:hAnsi="Calibri"/>
              </w:rPr>
            </w:pPr>
            <w:r w:rsidRPr="0083610D">
              <w:rPr>
                <w:rFonts w:ascii="Calibri" w:hAnsi="Calibri"/>
              </w:rPr>
              <w:t>06</w:t>
            </w:r>
          </w:p>
        </w:tc>
        <w:tc>
          <w:tcPr>
            <w:tcW w:w="2212" w:type="pct"/>
          </w:tcPr>
          <w:p w14:paraId="11F90D5D" w14:textId="1F2B8A94" w:rsidR="00C063EB" w:rsidRPr="0083610D" w:rsidRDefault="00C063EB" w:rsidP="008E4AD1">
            <w:pPr>
              <w:pStyle w:val="Header"/>
              <w:tabs>
                <w:tab w:val="clear" w:pos="4320"/>
                <w:tab w:val="clear" w:pos="8640"/>
              </w:tabs>
              <w:rPr>
                <w:rFonts w:ascii="Calibri" w:hAnsi="Calibri"/>
              </w:rPr>
            </w:pPr>
            <w:r w:rsidRPr="0083610D">
              <w:rPr>
                <w:rFonts w:ascii="Calibri" w:hAnsi="Calibri"/>
              </w:rPr>
              <w:t xml:space="preserve">Condenser (or package unit) </w:t>
            </w:r>
            <w:r w:rsidR="008E4AD1">
              <w:rPr>
                <w:rFonts w:ascii="Calibri" w:hAnsi="Calibri"/>
              </w:rPr>
              <w:t>S</w:t>
            </w:r>
            <w:r w:rsidRPr="0083610D">
              <w:rPr>
                <w:rFonts w:ascii="Calibri" w:hAnsi="Calibri"/>
              </w:rPr>
              <w:t xml:space="preserve">erial </w:t>
            </w:r>
            <w:r w:rsidR="008E4AD1">
              <w:rPr>
                <w:rFonts w:ascii="Calibri" w:hAnsi="Calibri"/>
              </w:rPr>
              <w:t>N</w:t>
            </w:r>
            <w:r w:rsidRPr="0083610D">
              <w:rPr>
                <w:rFonts w:ascii="Calibri" w:hAnsi="Calibri"/>
              </w:rPr>
              <w:t>umber</w:t>
            </w:r>
          </w:p>
        </w:tc>
        <w:tc>
          <w:tcPr>
            <w:tcW w:w="2500" w:type="pct"/>
          </w:tcPr>
          <w:p w14:paraId="11F90D5E" w14:textId="77777777" w:rsidR="00C063EB" w:rsidRPr="0083610D" w:rsidRDefault="00C063EB" w:rsidP="003F6B16">
            <w:pPr>
              <w:spacing w:after="60"/>
              <w:rPr>
                <w:rFonts w:ascii="Calibri" w:hAnsi="Calibri"/>
              </w:rPr>
            </w:pPr>
            <w:r w:rsidRPr="0083610D">
              <w:rPr>
                <w:rFonts w:ascii="Calibri" w:hAnsi="Calibri"/>
              </w:rPr>
              <w:t>&lt;&lt;auto filled text: referenced from MCH01&gt;&gt;</w:t>
            </w:r>
          </w:p>
        </w:tc>
      </w:tr>
      <w:tr w:rsidR="00C063EB" w:rsidRPr="0083610D" w14:paraId="11F90D63" w14:textId="77777777">
        <w:trPr>
          <w:cantSplit/>
          <w:trHeight w:val="360"/>
        </w:trPr>
        <w:tc>
          <w:tcPr>
            <w:tcW w:w="288" w:type="pct"/>
            <w:vAlign w:val="center"/>
          </w:tcPr>
          <w:p w14:paraId="11F90D60" w14:textId="77777777" w:rsidR="00C063EB" w:rsidRPr="0083610D" w:rsidRDefault="00C063EB" w:rsidP="003F6B16">
            <w:pPr>
              <w:pStyle w:val="Header"/>
              <w:tabs>
                <w:tab w:val="clear" w:pos="4320"/>
                <w:tab w:val="clear" w:pos="8640"/>
              </w:tabs>
              <w:rPr>
                <w:rFonts w:ascii="Calibri" w:hAnsi="Calibri"/>
              </w:rPr>
            </w:pPr>
            <w:r w:rsidRPr="0083610D">
              <w:rPr>
                <w:rFonts w:ascii="Calibri" w:hAnsi="Calibri"/>
              </w:rPr>
              <w:t>07</w:t>
            </w:r>
          </w:p>
        </w:tc>
        <w:tc>
          <w:tcPr>
            <w:tcW w:w="2212" w:type="pct"/>
          </w:tcPr>
          <w:p w14:paraId="11F90D61" w14:textId="64700543" w:rsidR="00C063EB" w:rsidRPr="0083610D" w:rsidRDefault="00C063EB" w:rsidP="003F6B16">
            <w:pPr>
              <w:pStyle w:val="Header"/>
              <w:tabs>
                <w:tab w:val="clear" w:pos="4320"/>
                <w:tab w:val="clear" w:pos="8640"/>
              </w:tabs>
              <w:rPr>
                <w:rFonts w:ascii="Calibri" w:hAnsi="Calibri"/>
              </w:rPr>
            </w:pPr>
            <w:r w:rsidRPr="0083610D">
              <w:rPr>
                <w:rFonts w:ascii="Calibri" w:hAnsi="Calibri"/>
              </w:rPr>
              <w:t>Refrigerant Type</w:t>
            </w:r>
          </w:p>
        </w:tc>
        <w:tc>
          <w:tcPr>
            <w:tcW w:w="2500" w:type="pct"/>
            <w:vAlign w:val="center"/>
          </w:tcPr>
          <w:p w14:paraId="11F90D62" w14:textId="3A579395" w:rsidR="00C063EB" w:rsidRPr="0083610D" w:rsidRDefault="00C063EB" w:rsidP="00B4356C">
            <w:pPr>
              <w:pStyle w:val="Header"/>
              <w:tabs>
                <w:tab w:val="clear" w:pos="4320"/>
                <w:tab w:val="clear" w:pos="8640"/>
              </w:tabs>
              <w:spacing w:after="60"/>
              <w:rPr>
                <w:rFonts w:ascii="Calibri" w:hAnsi="Calibri"/>
              </w:rPr>
            </w:pPr>
            <w:r w:rsidRPr="0083610D">
              <w:rPr>
                <w:rFonts w:ascii="Calibri" w:hAnsi="Calibri"/>
              </w:rPr>
              <w:t xml:space="preserve">&lt;&lt;user select from list: </w:t>
            </w:r>
            <w:r w:rsidRPr="0083610D">
              <w:rPr>
                <w:rFonts w:ascii="Calibri" w:hAnsi="Calibri"/>
                <w:u w:val="single"/>
              </w:rPr>
              <w:t>R-22</w:t>
            </w:r>
            <w:r w:rsidRPr="0083610D">
              <w:rPr>
                <w:rFonts w:ascii="Calibri" w:hAnsi="Calibri"/>
              </w:rPr>
              <w:t xml:space="preserve">, or </w:t>
            </w:r>
            <w:r w:rsidRPr="0083610D">
              <w:rPr>
                <w:rFonts w:ascii="Calibri" w:hAnsi="Calibri"/>
                <w:u w:val="single"/>
              </w:rPr>
              <w:t>R-410A</w:t>
            </w:r>
            <w:r w:rsidRPr="0083610D">
              <w:rPr>
                <w:rFonts w:ascii="Calibri" w:hAnsi="Calibri"/>
              </w:rPr>
              <w:t xml:space="preserve">, or </w:t>
            </w:r>
            <w:r w:rsidRPr="0083610D">
              <w:rPr>
                <w:rFonts w:ascii="Calibri" w:hAnsi="Calibri"/>
                <w:u w:val="single"/>
              </w:rPr>
              <w:t>other</w:t>
            </w:r>
            <w:r w:rsidRPr="0083610D">
              <w:rPr>
                <w:rFonts w:ascii="Calibri" w:hAnsi="Calibri"/>
              </w:rPr>
              <w:t>&gt;&gt;</w:t>
            </w:r>
          </w:p>
        </w:tc>
      </w:tr>
      <w:tr w:rsidR="00C063EB" w:rsidRPr="0083610D" w14:paraId="11F90D67" w14:textId="77777777">
        <w:trPr>
          <w:cantSplit/>
          <w:trHeight w:val="360"/>
        </w:trPr>
        <w:tc>
          <w:tcPr>
            <w:tcW w:w="288" w:type="pct"/>
            <w:vAlign w:val="center"/>
          </w:tcPr>
          <w:p w14:paraId="11F90D64" w14:textId="77777777" w:rsidR="00C063EB" w:rsidRPr="0083610D" w:rsidRDefault="00C063EB" w:rsidP="003F6B16">
            <w:pPr>
              <w:pStyle w:val="Header"/>
              <w:tabs>
                <w:tab w:val="clear" w:pos="4320"/>
                <w:tab w:val="clear" w:pos="8640"/>
              </w:tabs>
              <w:rPr>
                <w:rFonts w:ascii="Calibri" w:hAnsi="Calibri"/>
              </w:rPr>
            </w:pPr>
            <w:r w:rsidRPr="0083610D">
              <w:rPr>
                <w:rFonts w:ascii="Calibri" w:hAnsi="Calibri"/>
              </w:rPr>
              <w:t>08</w:t>
            </w:r>
          </w:p>
        </w:tc>
        <w:tc>
          <w:tcPr>
            <w:tcW w:w="2212" w:type="pct"/>
            <w:vAlign w:val="center"/>
          </w:tcPr>
          <w:p w14:paraId="11F90D65" w14:textId="3886CFB4" w:rsidR="00C063EB" w:rsidRPr="0083610D" w:rsidRDefault="00C063EB" w:rsidP="003F6B16">
            <w:pPr>
              <w:pStyle w:val="Header"/>
              <w:tabs>
                <w:tab w:val="clear" w:pos="4320"/>
                <w:tab w:val="clear" w:pos="8640"/>
              </w:tabs>
              <w:rPr>
                <w:rFonts w:ascii="Calibri" w:hAnsi="Calibri"/>
              </w:rPr>
            </w:pPr>
            <w:r w:rsidRPr="0083610D">
              <w:rPr>
                <w:rFonts w:ascii="Calibri" w:hAnsi="Calibri"/>
              </w:rPr>
              <w:t>Other Refrigerant Type (if applicable)</w:t>
            </w:r>
          </w:p>
        </w:tc>
        <w:tc>
          <w:tcPr>
            <w:tcW w:w="2500" w:type="pct"/>
            <w:vAlign w:val="center"/>
          </w:tcPr>
          <w:p w14:paraId="11F90D66" w14:textId="5B9FAA77" w:rsidR="00C063EB" w:rsidRPr="0083610D" w:rsidRDefault="00C063EB" w:rsidP="00C741F7">
            <w:pPr>
              <w:spacing w:after="60"/>
              <w:rPr>
                <w:rFonts w:ascii="Calibri" w:hAnsi="Calibri"/>
              </w:rPr>
            </w:pPr>
            <w:r w:rsidRPr="0083610D">
              <w:rPr>
                <w:rFonts w:ascii="Calibri" w:hAnsi="Calibri"/>
              </w:rPr>
              <w:t>&lt;&lt;</w:t>
            </w:r>
            <w:r w:rsidR="00A14C62">
              <w:rPr>
                <w:rFonts w:ascii="Calibri" w:hAnsi="Calibri"/>
              </w:rPr>
              <w:t xml:space="preserve"> if A07 value = R-22 or R-410A then value in this field = N/A; elseif value in A07= other, then </w:t>
            </w:r>
            <w:r w:rsidRPr="0083610D">
              <w:rPr>
                <w:rFonts w:ascii="Calibri" w:hAnsi="Calibri"/>
              </w:rPr>
              <w:t>user input: text</w:t>
            </w:r>
            <w:r w:rsidR="00A14C62">
              <w:rPr>
                <w:rFonts w:ascii="Calibri" w:hAnsi="Calibri"/>
              </w:rPr>
              <w:t xml:space="preserve"> </w:t>
            </w:r>
            <w:r w:rsidR="00C741F7">
              <w:rPr>
                <w:rFonts w:ascii="Calibri" w:hAnsi="Calibri"/>
              </w:rPr>
              <w:t xml:space="preserve">in this field </w:t>
            </w:r>
            <w:r w:rsidR="00A14C62">
              <w:rPr>
                <w:rFonts w:ascii="Calibri" w:hAnsi="Calibri"/>
              </w:rPr>
              <w:t>to identify the refrigerant type</w:t>
            </w:r>
            <w:r w:rsidRPr="0083610D">
              <w:rPr>
                <w:rFonts w:ascii="Calibri" w:hAnsi="Calibri"/>
              </w:rPr>
              <w:t>&gt;&gt;</w:t>
            </w:r>
          </w:p>
        </w:tc>
      </w:tr>
      <w:tr w:rsidR="00CE34AE" w:rsidRPr="0083610D" w14:paraId="46CE750A" w14:textId="77777777">
        <w:trPr>
          <w:cantSplit/>
          <w:trHeight w:val="360"/>
        </w:trPr>
        <w:tc>
          <w:tcPr>
            <w:tcW w:w="288" w:type="pct"/>
            <w:vAlign w:val="center"/>
          </w:tcPr>
          <w:p w14:paraId="34B68C43" w14:textId="61C0D1B6" w:rsidR="00CE34AE" w:rsidRPr="0083610D" w:rsidRDefault="00CE34AE" w:rsidP="003F6B16">
            <w:pPr>
              <w:pStyle w:val="Header"/>
              <w:tabs>
                <w:tab w:val="clear" w:pos="4320"/>
                <w:tab w:val="clear" w:pos="8640"/>
              </w:tabs>
              <w:rPr>
                <w:rFonts w:ascii="Calibri" w:hAnsi="Calibri"/>
              </w:rPr>
            </w:pPr>
            <w:r>
              <w:rPr>
                <w:rFonts w:ascii="Calibri" w:hAnsi="Calibri"/>
              </w:rPr>
              <w:t>09</w:t>
            </w:r>
          </w:p>
        </w:tc>
        <w:tc>
          <w:tcPr>
            <w:tcW w:w="2212" w:type="pct"/>
            <w:vAlign w:val="center"/>
          </w:tcPr>
          <w:p w14:paraId="5A2FA61A" w14:textId="26DB099A" w:rsidR="00CE34AE" w:rsidRDefault="00CE34AE" w:rsidP="003F6B16">
            <w:pPr>
              <w:pStyle w:val="Header"/>
              <w:tabs>
                <w:tab w:val="clear" w:pos="4320"/>
                <w:tab w:val="clear" w:pos="8640"/>
              </w:tabs>
              <w:rPr>
                <w:rFonts w:ascii="Calibri" w:hAnsi="Calibri"/>
              </w:rPr>
            </w:pPr>
            <w:r>
              <w:rPr>
                <w:rFonts w:ascii="Calibri" w:hAnsi="Calibri"/>
              </w:rPr>
              <w:t>Liquid Line Filter Drier Installed According to Manufacturer’s Specifications (if applicable)</w:t>
            </w:r>
          </w:p>
        </w:tc>
        <w:tc>
          <w:tcPr>
            <w:tcW w:w="2500" w:type="pct"/>
            <w:vAlign w:val="center"/>
          </w:tcPr>
          <w:p w14:paraId="71042363" w14:textId="705225CB" w:rsidR="00CE34AE" w:rsidRPr="0083610D" w:rsidRDefault="00CE34AE" w:rsidP="005C6825">
            <w:pPr>
              <w:spacing w:after="60"/>
              <w:rPr>
                <w:rFonts w:ascii="Calibri" w:hAnsi="Calibri"/>
              </w:rPr>
            </w:pPr>
            <w:r>
              <w:rPr>
                <w:rFonts w:ascii="Calibri" w:hAnsi="Calibri"/>
              </w:rPr>
              <w:t>&lt;&lt;user selects from list: Yes or NA&gt;&gt;</w:t>
            </w:r>
          </w:p>
        </w:tc>
      </w:tr>
      <w:tr w:rsidR="00C063EB" w:rsidRPr="0083610D" w14:paraId="11F90D6B" w14:textId="77777777">
        <w:trPr>
          <w:cantSplit/>
          <w:trHeight w:val="360"/>
        </w:trPr>
        <w:tc>
          <w:tcPr>
            <w:tcW w:w="288" w:type="pct"/>
            <w:vAlign w:val="center"/>
          </w:tcPr>
          <w:p w14:paraId="11F90D68" w14:textId="3E89DAA4" w:rsidR="00C063EB" w:rsidRPr="0083610D" w:rsidRDefault="00D87E2B" w:rsidP="003F6B16">
            <w:pPr>
              <w:pStyle w:val="Header"/>
              <w:tabs>
                <w:tab w:val="clear" w:pos="4320"/>
                <w:tab w:val="clear" w:pos="8640"/>
              </w:tabs>
              <w:rPr>
                <w:rFonts w:ascii="Calibri" w:hAnsi="Calibri"/>
              </w:rPr>
            </w:pPr>
            <w:r>
              <w:rPr>
                <w:rFonts w:ascii="Calibri" w:hAnsi="Calibri"/>
              </w:rPr>
              <w:t>10</w:t>
            </w:r>
          </w:p>
        </w:tc>
        <w:tc>
          <w:tcPr>
            <w:tcW w:w="2212" w:type="pct"/>
            <w:vAlign w:val="center"/>
          </w:tcPr>
          <w:p w14:paraId="11F90D69" w14:textId="3C0C3149" w:rsidR="00C063EB" w:rsidRPr="0083610D" w:rsidRDefault="005C6825" w:rsidP="003F6B16">
            <w:pPr>
              <w:pStyle w:val="Header"/>
              <w:tabs>
                <w:tab w:val="clear" w:pos="4320"/>
                <w:tab w:val="clear" w:pos="8640"/>
              </w:tabs>
              <w:rPr>
                <w:rFonts w:ascii="Calibri" w:hAnsi="Calibri"/>
              </w:rPr>
            </w:pPr>
            <w:r>
              <w:rPr>
                <w:rFonts w:ascii="Calibri" w:hAnsi="Calibri"/>
              </w:rPr>
              <w:t>System Installation</w:t>
            </w:r>
            <w:r w:rsidRPr="0083610D">
              <w:rPr>
                <w:rFonts w:ascii="Calibri" w:hAnsi="Calibri"/>
              </w:rPr>
              <w:t xml:space="preserve"> </w:t>
            </w:r>
            <w:r w:rsidR="00C063EB" w:rsidRPr="0083610D">
              <w:rPr>
                <w:rFonts w:ascii="Calibri" w:hAnsi="Calibri"/>
              </w:rPr>
              <w:t>Type</w:t>
            </w:r>
          </w:p>
        </w:tc>
        <w:tc>
          <w:tcPr>
            <w:tcW w:w="2500" w:type="pct"/>
            <w:vAlign w:val="center"/>
          </w:tcPr>
          <w:p w14:paraId="11F90D6A" w14:textId="77777777" w:rsidR="00C063EB" w:rsidRPr="0083610D" w:rsidRDefault="00C063EB" w:rsidP="005C6825">
            <w:pPr>
              <w:spacing w:after="60"/>
              <w:rPr>
                <w:rFonts w:ascii="Calibri" w:hAnsi="Calibri"/>
              </w:rPr>
            </w:pPr>
            <w:r w:rsidRPr="0083610D">
              <w:rPr>
                <w:rFonts w:ascii="Calibri" w:hAnsi="Calibri"/>
              </w:rPr>
              <w:t xml:space="preserve">&lt;&lt;user pick one from list: </w:t>
            </w:r>
            <w:r w:rsidRPr="0083610D">
              <w:rPr>
                <w:rFonts w:ascii="Calibri" w:hAnsi="Calibri"/>
                <w:u w:val="single"/>
              </w:rPr>
              <w:t>New</w:t>
            </w:r>
            <w:r w:rsidRPr="0083610D">
              <w:rPr>
                <w:rFonts w:ascii="Calibri" w:hAnsi="Calibri"/>
              </w:rPr>
              <w:t xml:space="preserve">; or </w:t>
            </w:r>
            <w:r w:rsidRPr="0083610D">
              <w:rPr>
                <w:rFonts w:ascii="Calibri" w:hAnsi="Calibri"/>
                <w:u w:val="single"/>
              </w:rPr>
              <w:t>Replacement</w:t>
            </w:r>
            <w:r w:rsidRPr="0083610D">
              <w:rPr>
                <w:rFonts w:ascii="Calibri" w:hAnsi="Calibri"/>
              </w:rPr>
              <w:t xml:space="preserve">; or </w:t>
            </w:r>
            <w:r w:rsidRPr="0083610D">
              <w:rPr>
                <w:rFonts w:ascii="Calibri" w:hAnsi="Calibri"/>
                <w:u w:val="single"/>
              </w:rPr>
              <w:t>Alteration</w:t>
            </w:r>
            <w:r w:rsidRPr="0083610D">
              <w:rPr>
                <w:rFonts w:ascii="Calibri" w:hAnsi="Calibri"/>
              </w:rPr>
              <w:t xml:space="preserve"> &gt;&gt;</w:t>
            </w:r>
          </w:p>
        </w:tc>
      </w:tr>
      <w:tr w:rsidR="00C063EB" w:rsidRPr="0083610D" w14:paraId="11F90D6F" w14:textId="77777777">
        <w:trPr>
          <w:cantSplit/>
          <w:trHeight w:val="360"/>
        </w:trPr>
        <w:tc>
          <w:tcPr>
            <w:tcW w:w="288" w:type="pct"/>
            <w:vAlign w:val="center"/>
          </w:tcPr>
          <w:p w14:paraId="11F90D6C" w14:textId="49959E71" w:rsidR="00C063EB" w:rsidRPr="0083610D" w:rsidRDefault="00D87E2B" w:rsidP="00EF6C66">
            <w:pPr>
              <w:pStyle w:val="Header"/>
              <w:tabs>
                <w:tab w:val="clear" w:pos="4320"/>
                <w:tab w:val="clear" w:pos="8640"/>
              </w:tabs>
              <w:rPr>
                <w:rFonts w:ascii="Calibri" w:hAnsi="Calibri"/>
              </w:rPr>
            </w:pPr>
            <w:r>
              <w:rPr>
                <w:rFonts w:ascii="Calibri" w:hAnsi="Calibri"/>
              </w:rPr>
              <w:t>11</w:t>
            </w:r>
          </w:p>
        </w:tc>
        <w:tc>
          <w:tcPr>
            <w:tcW w:w="2212" w:type="pct"/>
            <w:vAlign w:val="center"/>
          </w:tcPr>
          <w:p w14:paraId="019CBAC7" w14:textId="68F5DE0D" w:rsidR="008E4AD1" w:rsidRDefault="004F4203" w:rsidP="0054347E">
            <w:pPr>
              <w:pStyle w:val="Header"/>
              <w:tabs>
                <w:tab w:val="clear" w:pos="4320"/>
                <w:tab w:val="clear" w:pos="8640"/>
              </w:tabs>
              <w:rPr>
                <w:rFonts w:ascii="Calibri" w:hAnsi="Calibri"/>
              </w:rPr>
            </w:pPr>
            <w:r>
              <w:rPr>
                <w:rFonts w:ascii="Calibri" w:hAnsi="Calibri"/>
              </w:rPr>
              <w:t>Fault Indicator Display</w:t>
            </w:r>
            <w:r w:rsidR="00C063EB" w:rsidRPr="0083610D">
              <w:rPr>
                <w:rFonts w:ascii="Calibri" w:hAnsi="Calibri"/>
              </w:rPr>
              <w:t xml:space="preserve"> (</w:t>
            </w:r>
            <w:r>
              <w:rPr>
                <w:rFonts w:ascii="Calibri" w:hAnsi="Calibri"/>
              </w:rPr>
              <w:t>FID</w:t>
            </w:r>
            <w:r w:rsidR="00C063EB" w:rsidRPr="0083610D">
              <w:rPr>
                <w:rFonts w:ascii="Calibri" w:hAnsi="Calibri"/>
              </w:rPr>
              <w:t>) Status</w:t>
            </w:r>
          </w:p>
          <w:p w14:paraId="11F90D6D" w14:textId="3B549242" w:rsidR="00C063EB" w:rsidRPr="0083610D" w:rsidRDefault="00C063EB" w:rsidP="0054347E">
            <w:pPr>
              <w:pStyle w:val="Header"/>
              <w:tabs>
                <w:tab w:val="clear" w:pos="4320"/>
                <w:tab w:val="clear" w:pos="8640"/>
              </w:tabs>
              <w:rPr>
                <w:rFonts w:ascii="Calibri" w:hAnsi="Calibri"/>
              </w:rPr>
            </w:pPr>
            <w:r w:rsidRPr="0083610D">
              <w:rPr>
                <w:rFonts w:ascii="Calibri" w:hAnsi="Calibri"/>
              </w:rPr>
              <w:t xml:space="preserve">(Note: Even systems with a </w:t>
            </w:r>
            <w:r w:rsidR="004F4203">
              <w:rPr>
                <w:rFonts w:ascii="Calibri" w:hAnsi="Calibri"/>
              </w:rPr>
              <w:t>FID</w:t>
            </w:r>
            <w:r w:rsidRPr="0083610D">
              <w:rPr>
                <w:rFonts w:ascii="Calibri" w:hAnsi="Calibri"/>
              </w:rPr>
              <w:t xml:space="preserve"> must have refrigerant charge verified by installer)</w:t>
            </w:r>
          </w:p>
        </w:tc>
        <w:tc>
          <w:tcPr>
            <w:tcW w:w="2500" w:type="pct"/>
            <w:vAlign w:val="center"/>
          </w:tcPr>
          <w:p w14:paraId="11F90D6E" w14:textId="0031C775" w:rsidR="00C063EB" w:rsidRPr="0083610D" w:rsidRDefault="00C063EB" w:rsidP="00960443">
            <w:pPr>
              <w:spacing w:after="60"/>
              <w:rPr>
                <w:rFonts w:ascii="Calibri" w:hAnsi="Calibri"/>
              </w:rPr>
            </w:pPr>
            <w:r w:rsidRPr="0083610D">
              <w:rPr>
                <w:rFonts w:ascii="Calibri" w:hAnsi="Calibri"/>
              </w:rPr>
              <w:t xml:space="preserve">&lt;&lt;user pick one from list: </w:t>
            </w:r>
            <w:r w:rsidRPr="0083610D">
              <w:rPr>
                <w:rFonts w:ascii="Calibri" w:hAnsi="Calibri"/>
                <w:u w:val="single"/>
              </w:rPr>
              <w:t xml:space="preserve">This system has a factory installed </w:t>
            </w:r>
            <w:r w:rsidR="004F4203">
              <w:rPr>
                <w:rFonts w:ascii="Calibri" w:hAnsi="Calibri"/>
                <w:u w:val="single"/>
              </w:rPr>
              <w:t>FID</w:t>
            </w:r>
            <w:r w:rsidRPr="0083610D">
              <w:rPr>
                <w:rFonts w:ascii="Calibri" w:hAnsi="Calibri"/>
              </w:rPr>
              <w:t>;  or</w:t>
            </w:r>
            <w:r w:rsidRPr="0083610D">
              <w:rPr>
                <w:rFonts w:ascii="Calibri" w:hAnsi="Calibri"/>
                <w:u w:val="single"/>
              </w:rPr>
              <w:t xml:space="preserve"> This system has a field installed </w:t>
            </w:r>
            <w:r w:rsidR="004F4203">
              <w:rPr>
                <w:rFonts w:ascii="Calibri" w:hAnsi="Calibri"/>
                <w:u w:val="single"/>
              </w:rPr>
              <w:t>FID</w:t>
            </w:r>
            <w:r w:rsidRPr="0083610D">
              <w:rPr>
                <w:rFonts w:ascii="Calibri" w:hAnsi="Calibri"/>
              </w:rPr>
              <w:t>;  or</w:t>
            </w:r>
            <w:r w:rsidRPr="0083610D">
              <w:rPr>
                <w:rFonts w:ascii="Calibri" w:hAnsi="Calibri"/>
                <w:u w:val="single"/>
              </w:rPr>
              <w:t xml:space="preserve"> This system does not have a </w:t>
            </w:r>
            <w:r w:rsidR="004F4203">
              <w:rPr>
                <w:rFonts w:ascii="Calibri" w:hAnsi="Calibri"/>
                <w:u w:val="single"/>
              </w:rPr>
              <w:t>FID</w:t>
            </w:r>
            <w:r w:rsidRPr="0083610D">
              <w:rPr>
                <w:rFonts w:ascii="Calibri" w:hAnsi="Calibri"/>
                <w:u w:val="single"/>
              </w:rPr>
              <w:t xml:space="preserve"> device installed&gt;&gt;</w:t>
            </w:r>
          </w:p>
        </w:tc>
      </w:tr>
      <w:tr w:rsidR="00C063EB" w:rsidRPr="0083610D" w14:paraId="11F90D73" w14:textId="77777777">
        <w:trPr>
          <w:cantSplit/>
          <w:trHeight w:val="360"/>
        </w:trPr>
        <w:tc>
          <w:tcPr>
            <w:tcW w:w="288" w:type="pct"/>
            <w:vAlign w:val="center"/>
          </w:tcPr>
          <w:p w14:paraId="11F90D70" w14:textId="10BD925F" w:rsidR="00C063EB" w:rsidRPr="0083610D" w:rsidRDefault="00D87E2B" w:rsidP="00EF6C66">
            <w:pPr>
              <w:pStyle w:val="Header"/>
              <w:tabs>
                <w:tab w:val="clear" w:pos="4320"/>
                <w:tab w:val="clear" w:pos="8640"/>
              </w:tabs>
              <w:rPr>
                <w:rFonts w:ascii="Calibri" w:hAnsi="Calibri"/>
              </w:rPr>
            </w:pPr>
            <w:r>
              <w:rPr>
                <w:rFonts w:ascii="Calibri" w:hAnsi="Calibri"/>
              </w:rPr>
              <w:t>12</w:t>
            </w:r>
          </w:p>
        </w:tc>
        <w:tc>
          <w:tcPr>
            <w:tcW w:w="2212" w:type="pct"/>
            <w:vAlign w:val="center"/>
          </w:tcPr>
          <w:p w14:paraId="11F90D71" w14:textId="0AC4307D" w:rsidR="00C063EB" w:rsidRPr="0083610D" w:rsidRDefault="00C063EB" w:rsidP="00EB6A42">
            <w:pPr>
              <w:pStyle w:val="Header"/>
              <w:tabs>
                <w:tab w:val="clear" w:pos="4320"/>
                <w:tab w:val="clear" w:pos="8640"/>
              </w:tabs>
              <w:rPr>
                <w:rFonts w:ascii="Calibri" w:hAnsi="Calibri"/>
              </w:rPr>
            </w:pPr>
            <w:r w:rsidRPr="0083610D">
              <w:rPr>
                <w:rFonts w:ascii="Calibri" w:hAnsi="Calibri"/>
              </w:rPr>
              <w:t xml:space="preserve">Is the system of a type that the minimum airflow can be verified </w:t>
            </w:r>
            <w:r w:rsidR="00A57484">
              <w:rPr>
                <w:rFonts w:ascii="Calibri" w:hAnsi="Calibri"/>
              </w:rPr>
              <w:t xml:space="preserve">for all indoor units </w:t>
            </w:r>
            <w:r w:rsidRPr="0083610D">
              <w:rPr>
                <w:rFonts w:ascii="Calibri" w:hAnsi="Calibri"/>
              </w:rPr>
              <w:t>using an approved measurement procedure (RA3.3 or RA</w:t>
            </w:r>
            <w:r w:rsidR="00F4344F">
              <w:rPr>
                <w:rFonts w:ascii="Calibri" w:hAnsi="Calibri"/>
              </w:rPr>
              <w:t>3.3.3</w:t>
            </w:r>
            <w:r w:rsidRPr="0083610D">
              <w:rPr>
                <w:rFonts w:ascii="Calibri" w:hAnsi="Calibri"/>
              </w:rPr>
              <w:t>)?</w:t>
            </w:r>
          </w:p>
        </w:tc>
        <w:tc>
          <w:tcPr>
            <w:tcW w:w="2500" w:type="pct"/>
            <w:vAlign w:val="center"/>
          </w:tcPr>
          <w:p w14:paraId="23E31368" w14:textId="77777777" w:rsidR="00126BEC" w:rsidRDefault="00C063EB" w:rsidP="00EF6C66">
            <w:pPr>
              <w:spacing w:after="60"/>
              <w:rPr>
                <w:rFonts w:ascii="Calibri" w:hAnsi="Calibri"/>
              </w:rPr>
            </w:pPr>
            <w:r w:rsidRPr="0083610D">
              <w:rPr>
                <w:rFonts w:ascii="Calibri" w:hAnsi="Calibri"/>
              </w:rPr>
              <w:t>&lt;&lt;</w:t>
            </w:r>
            <w:r w:rsidR="0036639A">
              <w:rPr>
                <w:rFonts w:ascii="Calibri" w:hAnsi="Calibri"/>
              </w:rPr>
              <w:t>(</w:t>
            </w:r>
            <w:r w:rsidR="009B391A" w:rsidRPr="009B391A">
              <w:rPr>
                <w:rFonts w:ascii="Calibri" w:hAnsi="Calibri"/>
              </w:rPr>
              <w:t xml:space="preserve">*for criterion 1 below </w:t>
            </w:r>
            <w:r w:rsidR="0036639A">
              <w:rPr>
                <w:rFonts w:ascii="Calibri" w:hAnsi="Calibri"/>
              </w:rPr>
              <w:t xml:space="preserve">reference data on MCH-01: MCH-01a section J field 12; or MCH-01b </w:t>
            </w:r>
            <w:r w:rsidR="009B391A">
              <w:rPr>
                <w:rFonts w:ascii="Calibri" w:hAnsi="Calibri"/>
              </w:rPr>
              <w:t xml:space="preserve">section F field 11 or </w:t>
            </w:r>
            <w:r w:rsidR="0036639A">
              <w:rPr>
                <w:rFonts w:ascii="Calibri" w:hAnsi="Calibri"/>
              </w:rPr>
              <w:t xml:space="preserve">section G field </w:t>
            </w:r>
            <w:r w:rsidR="00A70025">
              <w:rPr>
                <w:rFonts w:ascii="Calibri" w:hAnsi="Calibri"/>
              </w:rPr>
              <w:t>13</w:t>
            </w:r>
            <w:r w:rsidR="0036639A">
              <w:rPr>
                <w:rFonts w:ascii="Calibri" w:hAnsi="Calibri"/>
              </w:rPr>
              <w:t>; or MCH-01c section I field 11</w:t>
            </w:r>
            <w:r w:rsidR="00096E09">
              <w:rPr>
                <w:rFonts w:ascii="Calibri" w:hAnsi="Calibri"/>
              </w:rPr>
              <w:t xml:space="preserve">, or MCH-01d </w:t>
            </w:r>
            <w:r w:rsidR="00126BEC">
              <w:rPr>
                <w:rFonts w:ascii="Calibri" w:hAnsi="Calibri"/>
              </w:rPr>
              <w:t xml:space="preserve">section K field 11 or </w:t>
            </w:r>
            <w:r w:rsidR="00096E09">
              <w:rPr>
                <w:rFonts w:ascii="Calibri" w:hAnsi="Calibri"/>
              </w:rPr>
              <w:t>section L field 1</w:t>
            </w:r>
            <w:r w:rsidR="00A70025">
              <w:rPr>
                <w:rFonts w:ascii="Calibri" w:hAnsi="Calibri"/>
              </w:rPr>
              <w:t>3</w:t>
            </w:r>
            <w:r w:rsidR="00126BEC">
              <w:rPr>
                <w:rFonts w:ascii="Calibri" w:hAnsi="Calibri"/>
              </w:rPr>
              <w:t>;</w:t>
            </w:r>
          </w:p>
          <w:p w14:paraId="572A2B0A" w14:textId="77777777" w:rsidR="00126BEC" w:rsidRPr="00126BEC" w:rsidRDefault="00126BEC" w:rsidP="00126BEC">
            <w:pPr>
              <w:spacing w:after="60"/>
              <w:rPr>
                <w:rFonts w:ascii="Calibri" w:hAnsi="Calibri"/>
              </w:rPr>
            </w:pPr>
            <w:r w:rsidRPr="00126BEC">
              <w:rPr>
                <w:rFonts w:ascii="Calibri" w:hAnsi="Calibri"/>
              </w:rPr>
              <w:t>*for criterion 2 below reference data on MCH-01: MCH-01a D07; or MCH-01c C06, or MCH-01d D07;</w:t>
            </w:r>
          </w:p>
          <w:p w14:paraId="0EAAD904" w14:textId="07C1F6FA" w:rsidR="0036639A" w:rsidRDefault="00126BEC" w:rsidP="00126BEC">
            <w:pPr>
              <w:spacing w:after="60"/>
              <w:rPr>
                <w:rFonts w:ascii="Calibri" w:hAnsi="Calibri"/>
              </w:rPr>
            </w:pPr>
            <w:r w:rsidRPr="00126BEC">
              <w:rPr>
                <w:rFonts w:ascii="Calibri" w:hAnsi="Calibri"/>
              </w:rPr>
              <w:t>*for criterion 3 below reference data on MCH-01: MCH-01b C12, C13; MCH-01d D06, D13</w:t>
            </w:r>
            <w:r w:rsidR="0036639A">
              <w:rPr>
                <w:rFonts w:ascii="Calibri" w:hAnsi="Calibri"/>
              </w:rPr>
              <w:t>)</w:t>
            </w:r>
          </w:p>
          <w:p w14:paraId="62A74F63" w14:textId="77777777" w:rsidR="00126BEC" w:rsidRDefault="0036639A" w:rsidP="0036639A">
            <w:pPr>
              <w:spacing w:after="60"/>
              <w:rPr>
                <w:rFonts w:ascii="Calibri" w:hAnsi="Calibri"/>
              </w:rPr>
            </w:pPr>
            <w:r>
              <w:rPr>
                <w:rFonts w:ascii="Calibri" w:hAnsi="Calibri"/>
              </w:rPr>
              <w:t xml:space="preserve">If </w:t>
            </w:r>
            <w:r w:rsidR="00126BEC" w:rsidRPr="00126BEC">
              <w:rPr>
                <w:rFonts w:ascii="Calibri" w:hAnsi="Calibri"/>
              </w:rPr>
              <w:t>one of the following three criteria are true:</w:t>
            </w:r>
          </w:p>
          <w:p w14:paraId="3E55B54B" w14:textId="10571CCE" w:rsidR="00AB4364" w:rsidRDefault="00F010E1" w:rsidP="0036639A">
            <w:pPr>
              <w:spacing w:after="60"/>
              <w:rPr>
                <w:rFonts w:ascii="Calibri" w:hAnsi="Calibri"/>
              </w:rPr>
            </w:pPr>
            <w:r>
              <w:rPr>
                <w:rFonts w:ascii="Calibri" w:hAnsi="Calibri"/>
              </w:rPr>
              <w:t>c</w:t>
            </w:r>
            <w:r w:rsidR="00126BEC">
              <w:rPr>
                <w:rFonts w:ascii="Calibri" w:hAnsi="Calibri"/>
              </w:rPr>
              <w:t>riterion 1: [</w:t>
            </w:r>
            <w:r w:rsidR="0036639A">
              <w:rPr>
                <w:rFonts w:ascii="Calibri" w:hAnsi="Calibri"/>
              </w:rPr>
              <w:t xml:space="preserve">value </w:t>
            </w:r>
            <w:r w:rsidR="00AB4364" w:rsidRPr="00AB4364">
              <w:rPr>
                <w:rFonts w:ascii="Calibri" w:hAnsi="Calibri"/>
              </w:rPr>
              <w:t xml:space="preserve">for the RA3 airflow measurement question field for any of the ducted indoor units for this system </w:t>
            </w:r>
            <w:r w:rsidR="0036639A">
              <w:rPr>
                <w:rFonts w:ascii="Calibri" w:hAnsi="Calibri"/>
              </w:rPr>
              <w:t>on MCH-01=</w:t>
            </w:r>
            <w:r w:rsidR="00AB4364">
              <w:rPr>
                <w:rFonts w:ascii="Calibri" w:hAnsi="Calibri"/>
              </w:rPr>
              <w:t>No</w:t>
            </w:r>
            <w:r>
              <w:rPr>
                <w:rFonts w:ascii="Calibri" w:hAnsi="Calibri"/>
              </w:rPr>
              <w:t>]</w:t>
            </w:r>
            <w:r w:rsidR="00AB4364">
              <w:rPr>
                <w:rFonts w:ascii="Calibri" w:hAnsi="Calibri"/>
              </w:rPr>
              <w:t>;</w:t>
            </w:r>
            <w:r w:rsidR="0036639A">
              <w:rPr>
                <w:rFonts w:ascii="Calibri" w:hAnsi="Calibri"/>
              </w:rPr>
              <w:t xml:space="preserve"> </w:t>
            </w:r>
          </w:p>
          <w:p w14:paraId="36EB9BF8" w14:textId="77777777" w:rsidR="00AB4364" w:rsidRPr="00AB4364" w:rsidRDefault="00AB4364" w:rsidP="00AB4364">
            <w:pPr>
              <w:spacing w:after="60"/>
              <w:rPr>
                <w:rFonts w:ascii="Calibri" w:hAnsi="Calibri"/>
              </w:rPr>
            </w:pPr>
            <w:r w:rsidRPr="00AB4364">
              <w:rPr>
                <w:rFonts w:ascii="Calibri" w:hAnsi="Calibri"/>
              </w:rPr>
              <w:t>criterion 2:[distribution system type on MCH-01= one of the following two: {* Multiple split Indoor Units combined Ducted and Ductless}, {*DuctsNone};</w:t>
            </w:r>
          </w:p>
          <w:p w14:paraId="0AA3A71E" w14:textId="7B8CA095" w:rsidR="00F010E1" w:rsidRDefault="00AB4364" w:rsidP="005358D3">
            <w:pPr>
              <w:spacing w:after="60"/>
              <w:rPr>
                <w:rFonts w:ascii="Calibri" w:hAnsi="Calibri"/>
              </w:rPr>
            </w:pPr>
            <w:r w:rsidRPr="00AB4364">
              <w:rPr>
                <w:rFonts w:ascii="Calibri" w:hAnsi="Calibri"/>
              </w:rPr>
              <w:t>criterion 3:[number of ducted indoor units is less than the total number of indoor units]</w:t>
            </w:r>
            <w:r w:rsidR="0023269F">
              <w:rPr>
                <w:rFonts w:ascii="Calibri" w:hAnsi="Calibri"/>
              </w:rPr>
              <w:t>,</w:t>
            </w:r>
            <w:r>
              <w:rPr>
                <w:rFonts w:ascii="Calibri" w:hAnsi="Calibri"/>
              </w:rPr>
              <w:t xml:space="preserve"> </w:t>
            </w:r>
          </w:p>
          <w:p w14:paraId="11F90D72" w14:textId="740C655F" w:rsidR="00C063EB" w:rsidRPr="0083610D" w:rsidRDefault="0036639A" w:rsidP="005358D3">
            <w:pPr>
              <w:spacing w:after="60"/>
              <w:rPr>
                <w:rFonts w:ascii="Calibri" w:hAnsi="Calibri"/>
              </w:rPr>
            </w:pPr>
            <w:r>
              <w:rPr>
                <w:rFonts w:ascii="Calibri" w:hAnsi="Calibri"/>
              </w:rPr>
              <w:t>then value in this field=</w:t>
            </w:r>
            <w:r w:rsidR="00AB4364">
              <w:rPr>
                <w:rFonts w:ascii="Calibri" w:hAnsi="Calibri"/>
                <w:b/>
                <w:u w:val="single"/>
              </w:rPr>
              <w:t>no</w:t>
            </w:r>
            <w:r w:rsidR="00C063EB" w:rsidRPr="0083610D">
              <w:rPr>
                <w:rFonts w:ascii="Calibri" w:hAnsi="Calibri"/>
                <w:u w:val="single"/>
              </w:rPr>
              <w:t xml:space="preserve">, the system airflow rate measurement procedures in RA3.3 or </w:t>
            </w:r>
            <w:r w:rsidR="00C063EB" w:rsidRPr="0083610D">
              <w:rPr>
                <w:rFonts w:ascii="Calibri" w:hAnsi="Calibri"/>
              </w:rPr>
              <w:t>RA</w:t>
            </w:r>
            <w:r w:rsidR="00F4344F">
              <w:rPr>
                <w:rFonts w:ascii="Calibri" w:hAnsi="Calibri"/>
              </w:rPr>
              <w:t>3.3.3</w:t>
            </w:r>
            <w:r w:rsidR="00C063EB" w:rsidRPr="0083610D">
              <w:rPr>
                <w:rFonts w:ascii="Calibri" w:hAnsi="Calibri"/>
              </w:rPr>
              <w:t xml:space="preserve"> </w:t>
            </w:r>
            <w:r w:rsidR="00C063EB" w:rsidRPr="0083610D">
              <w:rPr>
                <w:rFonts w:ascii="Calibri" w:hAnsi="Calibri"/>
                <w:u w:val="single"/>
              </w:rPr>
              <w:t>can</w:t>
            </w:r>
            <w:r w:rsidR="0023269F">
              <w:rPr>
                <w:rFonts w:ascii="Calibri" w:hAnsi="Calibri"/>
                <w:u w:val="single"/>
              </w:rPr>
              <w:t>not</w:t>
            </w:r>
            <w:r w:rsidR="00C063EB" w:rsidRPr="0083610D">
              <w:rPr>
                <w:rFonts w:ascii="Calibri" w:hAnsi="Calibri"/>
                <w:u w:val="single"/>
              </w:rPr>
              <w:t xml:space="preserve"> be used to verify system airflow rate requirements</w:t>
            </w:r>
            <w:r w:rsidR="00AB4364">
              <w:rPr>
                <w:rFonts w:ascii="Calibri" w:hAnsi="Calibri"/>
                <w:u w:val="single"/>
              </w:rPr>
              <w:t xml:space="preserve"> for all the indoor units for this system</w:t>
            </w:r>
            <w:r w:rsidR="00C063EB" w:rsidRPr="0083610D">
              <w:rPr>
                <w:rFonts w:ascii="Calibri" w:hAnsi="Calibri"/>
                <w:u w:val="single"/>
              </w:rPr>
              <w:t>;</w:t>
            </w:r>
            <w:r w:rsidR="00AB4364">
              <w:rPr>
                <w:rFonts w:ascii="Calibri" w:hAnsi="Calibri"/>
                <w:u w:val="single"/>
              </w:rPr>
              <w:t xml:space="preserve"> else value = yes</w:t>
            </w:r>
            <w:r w:rsidR="00C063EB" w:rsidRPr="0083610D">
              <w:rPr>
                <w:rFonts w:ascii="Calibri" w:hAnsi="Calibri"/>
                <w:u w:val="single"/>
              </w:rPr>
              <w:t>&gt;&gt;</w:t>
            </w:r>
          </w:p>
        </w:tc>
      </w:tr>
      <w:tr w:rsidR="00C063EB" w:rsidRPr="0083610D" w14:paraId="11F90D77" w14:textId="77777777">
        <w:trPr>
          <w:cantSplit/>
          <w:trHeight w:val="360"/>
        </w:trPr>
        <w:tc>
          <w:tcPr>
            <w:tcW w:w="288" w:type="pct"/>
            <w:vAlign w:val="center"/>
          </w:tcPr>
          <w:p w14:paraId="11F90D74" w14:textId="1C0F0021" w:rsidR="00C063EB" w:rsidRPr="0083610D" w:rsidRDefault="00D87E2B" w:rsidP="00EF6C66">
            <w:pPr>
              <w:pStyle w:val="Header"/>
              <w:tabs>
                <w:tab w:val="clear" w:pos="4320"/>
                <w:tab w:val="clear" w:pos="8640"/>
              </w:tabs>
              <w:rPr>
                <w:rFonts w:ascii="Calibri" w:hAnsi="Calibri"/>
              </w:rPr>
            </w:pPr>
            <w:r>
              <w:rPr>
                <w:rFonts w:ascii="Calibri" w:hAnsi="Calibri"/>
              </w:rPr>
              <w:t>13</w:t>
            </w:r>
          </w:p>
        </w:tc>
        <w:tc>
          <w:tcPr>
            <w:tcW w:w="2212" w:type="pct"/>
            <w:vAlign w:val="center"/>
          </w:tcPr>
          <w:p w14:paraId="11F90D75" w14:textId="77777777" w:rsidR="00C063EB" w:rsidRPr="0083610D" w:rsidRDefault="00C063EB" w:rsidP="00AD18B3">
            <w:pPr>
              <w:pStyle w:val="Header"/>
              <w:tabs>
                <w:tab w:val="clear" w:pos="4320"/>
                <w:tab w:val="clear" w:pos="8640"/>
              </w:tabs>
              <w:rPr>
                <w:rFonts w:ascii="Calibri" w:hAnsi="Calibri"/>
              </w:rPr>
            </w:pPr>
            <w:r w:rsidRPr="0083610D">
              <w:rPr>
                <w:rFonts w:ascii="Calibri" w:hAnsi="Calibri"/>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11F90D76" w14:textId="77777777" w:rsidR="00C063EB" w:rsidRPr="0083610D" w:rsidRDefault="00C063EB" w:rsidP="00EF6C66">
            <w:pPr>
              <w:spacing w:after="60"/>
              <w:rPr>
                <w:rFonts w:ascii="Calibri" w:hAnsi="Calibri"/>
              </w:rPr>
            </w:pPr>
            <w:r w:rsidRPr="0083610D">
              <w:rPr>
                <w:rFonts w:ascii="Calibri" w:hAnsi="Calibri"/>
              </w:rPr>
              <w:t xml:space="preserve">&lt;&lt;user pick one from list:  </w:t>
            </w:r>
            <w:r w:rsidRPr="0083610D">
              <w:rPr>
                <w:rFonts w:ascii="Calibri" w:hAnsi="Calibri"/>
                <w:b/>
                <w:u w:val="single"/>
              </w:rPr>
              <w:t>yes</w:t>
            </w:r>
            <w:r w:rsidRPr="0083610D">
              <w:rPr>
                <w:rFonts w:ascii="Calibri" w:hAnsi="Calibri"/>
                <w:u w:val="single"/>
              </w:rPr>
              <w:t>, one of the Refrigerant charge verification procedures from RA3.2.2 or RA1 is applicable to this system and can be used to verify compliance;</w:t>
            </w:r>
            <w:r w:rsidRPr="0083610D">
              <w:rPr>
                <w:rFonts w:ascii="Calibri" w:hAnsi="Calibri"/>
              </w:rPr>
              <w:t xml:space="preserve">  or </w:t>
            </w:r>
            <w:r w:rsidRPr="0083610D">
              <w:rPr>
                <w:rFonts w:ascii="Calibri" w:hAnsi="Calibri"/>
                <w:b/>
                <w:u w:val="single"/>
              </w:rPr>
              <w:t>no</w:t>
            </w:r>
            <w:r w:rsidRPr="0083610D">
              <w:rPr>
                <w:rFonts w:ascii="Calibri" w:hAnsi="Calibri"/>
                <w:u w:val="single"/>
              </w:rPr>
              <w:t>,</w:t>
            </w:r>
            <w:r w:rsidRPr="0083610D">
              <w:rPr>
                <w:rFonts w:ascii="Calibri" w:hAnsi="Calibri"/>
              </w:rPr>
              <w:t xml:space="preserve"> </w:t>
            </w:r>
            <w:r w:rsidRPr="0083610D">
              <w:rPr>
                <w:rFonts w:ascii="Calibri" w:hAnsi="Calibri"/>
                <w:u w:val="single"/>
              </w:rPr>
              <w:t>none of the refrigerant charge verification procedures in RA3.2.2, or RA1 are applicable to the system therefore compliance shall use HERS Rater observation of the installer's weigh-in charging procedure</w:t>
            </w:r>
            <w:r w:rsidRPr="0083610D">
              <w:rPr>
                <w:rFonts w:ascii="Calibri" w:hAnsi="Calibri"/>
              </w:rPr>
              <w:t>&gt;&gt;</w:t>
            </w:r>
          </w:p>
        </w:tc>
      </w:tr>
      <w:tr w:rsidR="00C063EB" w:rsidRPr="0083610D" w14:paraId="11F90D7B" w14:textId="77777777">
        <w:trPr>
          <w:cantSplit/>
          <w:trHeight w:val="360"/>
        </w:trPr>
        <w:tc>
          <w:tcPr>
            <w:tcW w:w="288" w:type="pct"/>
            <w:vAlign w:val="center"/>
          </w:tcPr>
          <w:p w14:paraId="11F90D78" w14:textId="37ACC48B" w:rsidR="00C063EB" w:rsidRPr="0083610D" w:rsidRDefault="00D87E2B" w:rsidP="003F6B16">
            <w:pPr>
              <w:pStyle w:val="Header"/>
              <w:tabs>
                <w:tab w:val="clear" w:pos="4320"/>
                <w:tab w:val="clear" w:pos="8640"/>
              </w:tabs>
              <w:rPr>
                <w:rFonts w:ascii="Calibri" w:hAnsi="Calibri"/>
              </w:rPr>
            </w:pPr>
            <w:r>
              <w:rPr>
                <w:rFonts w:ascii="Calibri" w:hAnsi="Calibri"/>
              </w:rPr>
              <w:t>14</w:t>
            </w:r>
          </w:p>
        </w:tc>
        <w:tc>
          <w:tcPr>
            <w:tcW w:w="2212" w:type="pct"/>
            <w:vAlign w:val="center"/>
          </w:tcPr>
          <w:p w14:paraId="11F90D79" w14:textId="305D8BE1" w:rsidR="00C063EB" w:rsidRPr="0083610D" w:rsidRDefault="00C063EB" w:rsidP="008E4AD1">
            <w:pPr>
              <w:pStyle w:val="Header"/>
              <w:tabs>
                <w:tab w:val="clear" w:pos="4320"/>
                <w:tab w:val="clear" w:pos="8640"/>
              </w:tabs>
              <w:rPr>
                <w:rFonts w:ascii="Calibri" w:hAnsi="Calibri"/>
              </w:rPr>
            </w:pPr>
            <w:r w:rsidRPr="0083610D">
              <w:rPr>
                <w:rFonts w:ascii="Calibri" w:hAnsi="Calibri"/>
              </w:rPr>
              <w:t xml:space="preserve">Date of Refrigerant Charge Verification for this </w:t>
            </w:r>
            <w:r w:rsidR="008E4AD1">
              <w:rPr>
                <w:rFonts w:ascii="Calibri" w:hAnsi="Calibri"/>
              </w:rPr>
              <w:t>S</w:t>
            </w:r>
            <w:r w:rsidRPr="0083610D">
              <w:rPr>
                <w:rFonts w:ascii="Calibri" w:hAnsi="Calibri"/>
              </w:rPr>
              <w:t>ystem</w:t>
            </w:r>
          </w:p>
        </w:tc>
        <w:tc>
          <w:tcPr>
            <w:tcW w:w="2500" w:type="pct"/>
            <w:vAlign w:val="center"/>
          </w:tcPr>
          <w:p w14:paraId="11F90D7A" w14:textId="77777777" w:rsidR="00C063EB" w:rsidRPr="0083610D" w:rsidRDefault="00C063EB" w:rsidP="003F6B16">
            <w:pPr>
              <w:rPr>
                <w:rFonts w:ascii="Calibri" w:hAnsi="Calibri"/>
              </w:rPr>
            </w:pPr>
            <w:r w:rsidRPr="0083610D">
              <w:rPr>
                <w:rFonts w:ascii="Calibri" w:hAnsi="Calibri"/>
              </w:rPr>
              <w:t>&lt;&lt;user input: date: use validated date format&gt;&gt;</w:t>
            </w:r>
          </w:p>
        </w:tc>
      </w:tr>
      <w:tr w:rsidR="00C063EB" w:rsidRPr="0083610D" w14:paraId="11F90D84" w14:textId="77777777">
        <w:trPr>
          <w:cantSplit/>
          <w:trHeight w:val="360"/>
        </w:trPr>
        <w:tc>
          <w:tcPr>
            <w:tcW w:w="288" w:type="pct"/>
            <w:vAlign w:val="center"/>
          </w:tcPr>
          <w:p w14:paraId="11F90D7C" w14:textId="79FCE747" w:rsidR="00C063EB" w:rsidRPr="0083610D" w:rsidRDefault="00D87E2B" w:rsidP="003F6B16">
            <w:pPr>
              <w:pStyle w:val="Header"/>
              <w:tabs>
                <w:tab w:val="clear" w:pos="4320"/>
                <w:tab w:val="clear" w:pos="8640"/>
              </w:tabs>
              <w:rPr>
                <w:rFonts w:ascii="Calibri" w:hAnsi="Calibri"/>
              </w:rPr>
            </w:pPr>
            <w:r>
              <w:rPr>
                <w:rFonts w:ascii="Calibri" w:hAnsi="Calibri"/>
              </w:rPr>
              <w:lastRenderedPageBreak/>
              <w:t>15</w:t>
            </w:r>
          </w:p>
        </w:tc>
        <w:tc>
          <w:tcPr>
            <w:tcW w:w="2212" w:type="pct"/>
            <w:vAlign w:val="center"/>
          </w:tcPr>
          <w:p w14:paraId="11F90D7D" w14:textId="0FCBFD79" w:rsidR="00C063EB" w:rsidRPr="0083610D" w:rsidRDefault="00C063EB" w:rsidP="008E4AD1">
            <w:pPr>
              <w:pStyle w:val="Header"/>
              <w:tabs>
                <w:tab w:val="clear" w:pos="4320"/>
                <w:tab w:val="clear" w:pos="8640"/>
              </w:tabs>
              <w:rPr>
                <w:rFonts w:ascii="Calibri" w:hAnsi="Calibri"/>
              </w:rPr>
            </w:pPr>
            <w:r w:rsidRPr="0083610D">
              <w:rPr>
                <w:rFonts w:ascii="Calibri" w:hAnsi="Calibri"/>
              </w:rPr>
              <w:t xml:space="preserve">Refrigerant </w:t>
            </w:r>
            <w:r w:rsidR="008E4AD1">
              <w:rPr>
                <w:rFonts w:ascii="Calibri" w:hAnsi="Calibri"/>
              </w:rPr>
              <w:t>C</w:t>
            </w:r>
            <w:r w:rsidRPr="0083610D">
              <w:rPr>
                <w:rFonts w:ascii="Calibri" w:hAnsi="Calibri"/>
              </w:rPr>
              <w:t xml:space="preserve">harge </w:t>
            </w:r>
            <w:r w:rsidR="008E4AD1">
              <w:rPr>
                <w:rFonts w:ascii="Calibri" w:hAnsi="Calibri"/>
              </w:rPr>
              <w:t>V</w:t>
            </w:r>
            <w:r w:rsidRPr="0083610D">
              <w:rPr>
                <w:rFonts w:ascii="Calibri" w:hAnsi="Calibri"/>
              </w:rPr>
              <w:t xml:space="preserve">erification </w:t>
            </w:r>
            <w:r w:rsidR="008E4AD1">
              <w:rPr>
                <w:rFonts w:ascii="Calibri" w:hAnsi="Calibri"/>
              </w:rPr>
              <w:t>M</w:t>
            </w:r>
            <w:r w:rsidRPr="0083610D">
              <w:rPr>
                <w:rFonts w:ascii="Calibri" w:hAnsi="Calibri"/>
              </w:rPr>
              <w:t xml:space="preserve">ethod </w:t>
            </w:r>
            <w:r w:rsidR="008E4AD1">
              <w:rPr>
                <w:rFonts w:ascii="Calibri" w:hAnsi="Calibri"/>
              </w:rPr>
              <w:t>U</w:t>
            </w:r>
            <w:r w:rsidRPr="0083610D">
              <w:rPr>
                <w:rFonts w:ascii="Calibri" w:hAnsi="Calibri"/>
              </w:rPr>
              <w:t>sed</w:t>
            </w:r>
          </w:p>
        </w:tc>
        <w:tc>
          <w:tcPr>
            <w:tcW w:w="2500" w:type="pct"/>
            <w:vAlign w:val="center"/>
          </w:tcPr>
          <w:p w14:paraId="11F90D7E" w14:textId="77777777" w:rsidR="00C063EB" w:rsidRPr="0083610D" w:rsidRDefault="00C063EB" w:rsidP="00577FA7">
            <w:pPr>
              <w:spacing w:after="60"/>
              <w:rPr>
                <w:rFonts w:ascii="Calibri" w:hAnsi="Calibri"/>
              </w:rPr>
            </w:pPr>
            <w:r w:rsidRPr="0083610D">
              <w:rPr>
                <w:rFonts w:ascii="Calibri" w:hAnsi="Calibri"/>
              </w:rPr>
              <w:t xml:space="preserve">&lt;&lt;user pick one from list: </w:t>
            </w:r>
          </w:p>
          <w:p w14:paraId="11F90D7F" w14:textId="77777777" w:rsidR="00856229" w:rsidRPr="0083610D" w:rsidRDefault="00C063EB" w:rsidP="00856229">
            <w:pPr>
              <w:pStyle w:val="ListParagraph"/>
              <w:numPr>
                <w:ilvl w:val="0"/>
                <w:numId w:val="11"/>
              </w:numPr>
              <w:spacing w:after="60"/>
              <w:rPr>
                <w:rFonts w:ascii="Calibri" w:hAnsi="Calibri"/>
              </w:rPr>
            </w:pPr>
            <w:r w:rsidRPr="0083610D">
              <w:rPr>
                <w:rFonts w:ascii="Calibri" w:hAnsi="Calibri"/>
                <w:u w:val="single"/>
              </w:rPr>
              <w:t>Superheat (outdoor temperature must be ≥ 55 degF)</w:t>
            </w:r>
            <w:r w:rsidRPr="0083610D">
              <w:rPr>
                <w:rFonts w:ascii="Calibri" w:hAnsi="Calibri"/>
              </w:rPr>
              <w:t xml:space="preserve">; or </w:t>
            </w:r>
          </w:p>
          <w:p w14:paraId="11F90D80" w14:textId="77777777" w:rsidR="00856229" w:rsidRPr="0083610D" w:rsidRDefault="00C063EB" w:rsidP="00856229">
            <w:pPr>
              <w:pStyle w:val="ListParagraph"/>
              <w:numPr>
                <w:ilvl w:val="0"/>
                <w:numId w:val="11"/>
              </w:numPr>
              <w:spacing w:after="60"/>
              <w:rPr>
                <w:rFonts w:ascii="Calibri" w:hAnsi="Calibri"/>
              </w:rPr>
            </w:pPr>
            <w:r w:rsidRPr="0083610D">
              <w:rPr>
                <w:rFonts w:ascii="Calibri" w:hAnsi="Calibri"/>
                <w:u w:val="single"/>
              </w:rPr>
              <w:t>Subcooling (outdoor temperature must be ≥ 55 degF)</w:t>
            </w:r>
            <w:r w:rsidRPr="0083610D">
              <w:rPr>
                <w:rFonts w:ascii="Calibri" w:hAnsi="Calibri"/>
              </w:rPr>
              <w:t xml:space="preserve">; or </w:t>
            </w:r>
          </w:p>
          <w:p w14:paraId="11F90D81" w14:textId="4C650694" w:rsidR="00856229" w:rsidRDefault="00C063EB" w:rsidP="00856229">
            <w:pPr>
              <w:pStyle w:val="ListParagraph"/>
              <w:numPr>
                <w:ilvl w:val="0"/>
                <w:numId w:val="11"/>
              </w:numPr>
              <w:spacing w:after="60"/>
              <w:rPr>
                <w:rFonts w:ascii="Calibri" w:hAnsi="Calibri"/>
              </w:rPr>
            </w:pPr>
            <w:r w:rsidRPr="0083610D">
              <w:rPr>
                <w:rFonts w:ascii="Calibri" w:hAnsi="Calibri"/>
                <w:u w:val="single"/>
              </w:rPr>
              <w:t>Weigh-in</w:t>
            </w:r>
            <w:r w:rsidR="00096E09">
              <w:rPr>
                <w:rFonts w:ascii="Calibri" w:hAnsi="Calibri"/>
                <w:u w:val="single"/>
              </w:rPr>
              <w:t xml:space="preserve"> with Installer independent</w:t>
            </w:r>
            <w:r w:rsidRPr="0083610D">
              <w:rPr>
                <w:rFonts w:ascii="Calibri" w:hAnsi="Calibri"/>
              </w:rPr>
              <w:t xml:space="preserve">; or </w:t>
            </w:r>
          </w:p>
          <w:p w14:paraId="5ABA3F45" w14:textId="22BC6E79" w:rsidR="00096E09" w:rsidRPr="0083610D" w:rsidRDefault="00096E09" w:rsidP="00856229">
            <w:pPr>
              <w:pStyle w:val="ListParagraph"/>
              <w:numPr>
                <w:ilvl w:val="0"/>
                <w:numId w:val="11"/>
              </w:numPr>
              <w:spacing w:after="60"/>
              <w:rPr>
                <w:rFonts w:ascii="Calibri" w:hAnsi="Calibri"/>
              </w:rPr>
            </w:pPr>
            <w:r>
              <w:rPr>
                <w:rFonts w:ascii="Calibri" w:hAnsi="Calibri"/>
                <w:u w:val="single"/>
              </w:rPr>
              <w:t>Weigh</w:t>
            </w:r>
            <w:r w:rsidRPr="00096E09">
              <w:rPr>
                <w:rFonts w:ascii="Calibri" w:hAnsi="Calibri"/>
                <w:u w:val="single"/>
              </w:rPr>
              <w:t>-</w:t>
            </w:r>
            <w:r>
              <w:rPr>
                <w:rFonts w:ascii="Calibri" w:hAnsi="Calibri"/>
              </w:rPr>
              <w:t>in with HERS Rater observation; or</w:t>
            </w:r>
          </w:p>
          <w:p w14:paraId="11F90D83" w14:textId="77777777" w:rsidR="00856229" w:rsidRPr="0083610D" w:rsidRDefault="00C063EB" w:rsidP="00856229">
            <w:pPr>
              <w:pStyle w:val="ListParagraph"/>
              <w:numPr>
                <w:ilvl w:val="0"/>
                <w:numId w:val="11"/>
              </w:numPr>
              <w:spacing w:after="60"/>
              <w:rPr>
                <w:rFonts w:ascii="Calibri" w:hAnsi="Calibri"/>
              </w:rPr>
            </w:pPr>
            <w:r w:rsidRPr="0083610D">
              <w:rPr>
                <w:rFonts w:ascii="Calibri" w:hAnsi="Calibri"/>
                <w:u w:val="single"/>
              </w:rPr>
              <w:t xml:space="preserve">New Package Unit Factory Charge </w:t>
            </w:r>
            <w:r w:rsidRPr="0083610D">
              <w:rPr>
                <w:rFonts w:ascii="Calibri" w:hAnsi="Calibri"/>
              </w:rPr>
              <w:t>&gt;&gt;</w:t>
            </w:r>
          </w:p>
        </w:tc>
      </w:tr>
      <w:tr w:rsidR="00C063EB" w:rsidRPr="0083610D" w14:paraId="11F90D88" w14:textId="77777777">
        <w:trPr>
          <w:cantSplit/>
          <w:trHeight w:val="953"/>
        </w:trPr>
        <w:tc>
          <w:tcPr>
            <w:tcW w:w="288" w:type="pct"/>
            <w:vAlign w:val="center"/>
          </w:tcPr>
          <w:p w14:paraId="11F90D85" w14:textId="76418660" w:rsidR="00C063EB" w:rsidRPr="0083610D" w:rsidRDefault="00D87E2B" w:rsidP="00AD18B3">
            <w:pPr>
              <w:pStyle w:val="Header"/>
              <w:tabs>
                <w:tab w:val="clear" w:pos="4320"/>
                <w:tab w:val="clear" w:pos="8640"/>
              </w:tabs>
              <w:rPr>
                <w:rFonts w:ascii="Calibri" w:hAnsi="Calibri"/>
              </w:rPr>
            </w:pPr>
            <w:r>
              <w:rPr>
                <w:rFonts w:ascii="Calibri" w:hAnsi="Calibri"/>
              </w:rPr>
              <w:t>16</w:t>
            </w:r>
          </w:p>
        </w:tc>
        <w:tc>
          <w:tcPr>
            <w:tcW w:w="2212" w:type="pct"/>
            <w:vAlign w:val="center"/>
          </w:tcPr>
          <w:p w14:paraId="11F90D86" w14:textId="1FC7D06B" w:rsidR="00C063EB" w:rsidRPr="0083610D" w:rsidRDefault="00C063EB" w:rsidP="008E4AD1">
            <w:pPr>
              <w:pStyle w:val="Header"/>
              <w:tabs>
                <w:tab w:val="clear" w:pos="4320"/>
                <w:tab w:val="clear" w:pos="8640"/>
              </w:tabs>
              <w:rPr>
                <w:rFonts w:ascii="Calibri" w:hAnsi="Calibri"/>
              </w:rPr>
            </w:pPr>
            <w:r w:rsidRPr="0083610D">
              <w:rPr>
                <w:rFonts w:ascii="Calibri" w:hAnsi="Calibri"/>
              </w:rPr>
              <w:t xml:space="preserve">Person </w:t>
            </w:r>
            <w:r w:rsidR="008E4AD1">
              <w:rPr>
                <w:rFonts w:ascii="Calibri" w:hAnsi="Calibri"/>
              </w:rPr>
              <w:t>W</w:t>
            </w:r>
            <w:r w:rsidRPr="0083610D">
              <w:rPr>
                <w:rFonts w:ascii="Calibri" w:hAnsi="Calibri"/>
              </w:rPr>
              <w:t xml:space="preserve">ho </w:t>
            </w:r>
            <w:r w:rsidR="008E4AD1">
              <w:rPr>
                <w:rFonts w:ascii="Calibri" w:hAnsi="Calibri"/>
              </w:rPr>
              <w:t>P</w:t>
            </w:r>
            <w:r w:rsidRPr="0083610D">
              <w:rPr>
                <w:rFonts w:ascii="Calibri" w:hAnsi="Calibri"/>
              </w:rPr>
              <w:t xml:space="preserve">erformed the Refrigerant Charge Verification </w:t>
            </w:r>
            <w:r w:rsidR="008E4AD1">
              <w:rPr>
                <w:rFonts w:ascii="Calibri" w:hAnsi="Calibri"/>
              </w:rPr>
              <w:t>R</w:t>
            </w:r>
            <w:r w:rsidRPr="0083610D">
              <w:rPr>
                <w:rFonts w:ascii="Calibri" w:hAnsi="Calibri"/>
              </w:rPr>
              <w:t>eported on this Certificate of Installation</w:t>
            </w:r>
          </w:p>
        </w:tc>
        <w:tc>
          <w:tcPr>
            <w:tcW w:w="2500" w:type="pct"/>
            <w:vAlign w:val="center"/>
          </w:tcPr>
          <w:p w14:paraId="66D7E096" w14:textId="421C72F5" w:rsidR="00096E09" w:rsidRDefault="00C063EB" w:rsidP="00096E09">
            <w:pPr>
              <w:rPr>
                <w:rFonts w:ascii="Calibri" w:hAnsi="Calibri"/>
              </w:rPr>
            </w:pPr>
            <w:r w:rsidRPr="0083610D">
              <w:rPr>
                <w:rFonts w:ascii="Calibri" w:hAnsi="Calibri"/>
              </w:rPr>
              <w:t>&lt;&lt;</w:t>
            </w:r>
            <w:r w:rsidR="00096E09">
              <w:rPr>
                <w:rFonts w:ascii="Calibri" w:hAnsi="Calibri"/>
              </w:rPr>
              <w:t xml:space="preserve">if A15 = Weigh-in with Installer independent, or Weigh-in with HERS Rater observation, then value = HVAC System Installer; else prompt </w:t>
            </w:r>
            <w:r w:rsidRPr="0083610D">
              <w:rPr>
                <w:rFonts w:ascii="Calibri" w:hAnsi="Calibri"/>
              </w:rPr>
              <w:t xml:space="preserve">user </w:t>
            </w:r>
            <w:r w:rsidR="00096E09">
              <w:rPr>
                <w:rFonts w:ascii="Calibri" w:hAnsi="Calibri"/>
              </w:rPr>
              <w:t>to</w:t>
            </w:r>
            <w:r w:rsidRPr="0083610D">
              <w:rPr>
                <w:rFonts w:ascii="Calibri" w:hAnsi="Calibri"/>
              </w:rPr>
              <w:t xml:space="preserve"> pick from list: </w:t>
            </w:r>
          </w:p>
          <w:p w14:paraId="7D5B7703" w14:textId="77777777" w:rsidR="00096E09" w:rsidRDefault="00C063EB" w:rsidP="00096E09">
            <w:pPr>
              <w:pStyle w:val="ListParagraph"/>
              <w:numPr>
                <w:ilvl w:val="0"/>
                <w:numId w:val="32"/>
              </w:numPr>
              <w:rPr>
                <w:rFonts w:ascii="Calibri" w:hAnsi="Calibri"/>
              </w:rPr>
            </w:pPr>
            <w:r w:rsidRPr="00096E09">
              <w:rPr>
                <w:rFonts w:ascii="Calibri" w:hAnsi="Calibri"/>
                <w:u w:val="single"/>
              </w:rPr>
              <w:t>HVAC System Installer</w:t>
            </w:r>
            <w:r w:rsidRPr="00096E09">
              <w:rPr>
                <w:rFonts w:ascii="Calibri" w:hAnsi="Calibri"/>
              </w:rPr>
              <w:t xml:space="preserve">; or </w:t>
            </w:r>
          </w:p>
          <w:p w14:paraId="11F90D87" w14:textId="38F19C29" w:rsidR="00C063EB" w:rsidRPr="00096E09" w:rsidRDefault="00C063EB" w:rsidP="00096E09">
            <w:pPr>
              <w:pStyle w:val="ListParagraph"/>
              <w:numPr>
                <w:ilvl w:val="0"/>
                <w:numId w:val="32"/>
              </w:numPr>
              <w:rPr>
                <w:rFonts w:ascii="Calibri" w:hAnsi="Calibri"/>
              </w:rPr>
            </w:pPr>
            <w:r w:rsidRPr="00096E09">
              <w:rPr>
                <w:rFonts w:ascii="Calibri" w:hAnsi="Calibri"/>
                <w:u w:val="single"/>
              </w:rPr>
              <w:t>HERS Rater</w:t>
            </w:r>
            <w:r w:rsidRPr="00096E09">
              <w:rPr>
                <w:rFonts w:ascii="Calibri" w:hAnsi="Calibri"/>
              </w:rPr>
              <w:t xml:space="preserve"> &gt;&gt;</w:t>
            </w:r>
          </w:p>
        </w:tc>
      </w:tr>
      <w:tr w:rsidR="00C063EB" w:rsidRPr="0083610D" w14:paraId="11F90D98" w14:textId="77777777">
        <w:trPr>
          <w:cantSplit/>
          <w:trHeight w:val="953"/>
        </w:trPr>
        <w:tc>
          <w:tcPr>
            <w:tcW w:w="288" w:type="pct"/>
            <w:vAlign w:val="center"/>
          </w:tcPr>
          <w:p w14:paraId="11F90D89" w14:textId="4ACD0D2E" w:rsidR="00C063EB" w:rsidRPr="0083610D" w:rsidRDefault="00D87E2B" w:rsidP="003F6B16">
            <w:pPr>
              <w:pStyle w:val="Header"/>
              <w:tabs>
                <w:tab w:val="clear" w:pos="4320"/>
                <w:tab w:val="clear" w:pos="8640"/>
              </w:tabs>
              <w:rPr>
                <w:rFonts w:ascii="Calibri" w:hAnsi="Calibri"/>
              </w:rPr>
            </w:pPr>
            <w:r>
              <w:rPr>
                <w:rFonts w:ascii="Calibri" w:hAnsi="Calibri"/>
              </w:rPr>
              <w:t>17</w:t>
            </w:r>
          </w:p>
        </w:tc>
        <w:tc>
          <w:tcPr>
            <w:tcW w:w="2212" w:type="pct"/>
            <w:vAlign w:val="center"/>
          </w:tcPr>
          <w:p w14:paraId="11F90D8A" w14:textId="4F935AF5" w:rsidR="00C063EB" w:rsidRPr="0083610D" w:rsidRDefault="00C063EB" w:rsidP="003F6B16">
            <w:pPr>
              <w:pStyle w:val="Header"/>
              <w:tabs>
                <w:tab w:val="clear" w:pos="4320"/>
                <w:tab w:val="clear" w:pos="8640"/>
              </w:tabs>
              <w:rPr>
                <w:rFonts w:ascii="Calibri" w:hAnsi="Calibri"/>
              </w:rPr>
            </w:pPr>
            <w:r w:rsidRPr="0083610D">
              <w:rPr>
                <w:rFonts w:ascii="Calibri" w:hAnsi="Calibri"/>
              </w:rPr>
              <w:t>HERS Verification Compliance Requirement Status</w:t>
            </w:r>
          </w:p>
        </w:tc>
        <w:tc>
          <w:tcPr>
            <w:tcW w:w="2500" w:type="pct"/>
            <w:vAlign w:val="center"/>
          </w:tcPr>
          <w:p w14:paraId="11F90D8B" w14:textId="47C85056" w:rsidR="00C063EB" w:rsidRPr="0083610D" w:rsidRDefault="00C063EB" w:rsidP="00B306F6">
            <w:pPr>
              <w:rPr>
                <w:rFonts w:ascii="Calibri" w:hAnsi="Calibri"/>
              </w:rPr>
            </w:pPr>
            <w:r w:rsidRPr="0083610D">
              <w:rPr>
                <w:rFonts w:ascii="Calibri" w:hAnsi="Calibri"/>
              </w:rPr>
              <w:t>&lt;&lt;calculated field:  if A1</w:t>
            </w:r>
            <w:r w:rsidR="00772F68">
              <w:rPr>
                <w:rFonts w:ascii="Calibri" w:hAnsi="Calibri"/>
              </w:rPr>
              <w:t>2</w:t>
            </w:r>
            <w:r w:rsidRPr="0083610D">
              <w:rPr>
                <w:rFonts w:ascii="Calibri" w:hAnsi="Calibri"/>
              </w:rPr>
              <w:t xml:space="preserve"> or A1</w:t>
            </w:r>
            <w:r w:rsidR="00772F68">
              <w:rPr>
                <w:rFonts w:ascii="Calibri" w:hAnsi="Calibri"/>
              </w:rPr>
              <w:t>3</w:t>
            </w:r>
            <w:r w:rsidRPr="0083610D">
              <w:rPr>
                <w:rFonts w:ascii="Calibri" w:hAnsi="Calibri"/>
              </w:rPr>
              <w:t>=no, then display text"</w:t>
            </w:r>
          </w:p>
          <w:p w14:paraId="11F90D8C" w14:textId="77777777" w:rsidR="00C063EB" w:rsidRPr="0083610D" w:rsidRDefault="00C063EB" w:rsidP="00B306F6">
            <w:pPr>
              <w:rPr>
                <w:rFonts w:ascii="Calibri" w:hAnsi="Calibri"/>
              </w:rPr>
            </w:pPr>
            <w:r w:rsidRPr="0083610D">
              <w:rPr>
                <w:rFonts w:ascii="Calibri" w:hAnsi="Calibri"/>
              </w:rPr>
              <w:t xml:space="preserve">"System does not qualify for Group Sampling"; </w:t>
            </w:r>
          </w:p>
          <w:p w14:paraId="11F90D8D" w14:textId="77777777" w:rsidR="00C063EB" w:rsidRPr="0083610D" w:rsidRDefault="00C063EB" w:rsidP="00B306F6">
            <w:pPr>
              <w:rPr>
                <w:rFonts w:ascii="Calibri" w:hAnsi="Calibri"/>
              </w:rPr>
            </w:pPr>
          </w:p>
          <w:p w14:paraId="11F90D8E" w14:textId="2800A44B" w:rsidR="00C063EB" w:rsidRPr="0083610D" w:rsidRDefault="00C063EB" w:rsidP="00B306F6">
            <w:pPr>
              <w:rPr>
                <w:rFonts w:ascii="Calibri" w:hAnsi="Calibri"/>
              </w:rPr>
            </w:pPr>
            <w:r w:rsidRPr="0083610D">
              <w:rPr>
                <w:rFonts w:ascii="Calibri" w:hAnsi="Calibri"/>
              </w:rPr>
              <w:t>elseif A1</w:t>
            </w:r>
            <w:r w:rsidR="00772F68">
              <w:rPr>
                <w:rFonts w:ascii="Calibri" w:hAnsi="Calibri"/>
              </w:rPr>
              <w:t>5</w:t>
            </w:r>
            <w:r w:rsidRPr="0083610D">
              <w:rPr>
                <w:rFonts w:ascii="Calibri" w:hAnsi="Calibri"/>
              </w:rPr>
              <w:t>=</w:t>
            </w:r>
            <w:r w:rsidRPr="0083610D">
              <w:rPr>
                <w:rFonts w:ascii="Calibri" w:hAnsi="Calibri"/>
                <w:u w:val="single"/>
              </w:rPr>
              <w:t xml:space="preserve"> Weigh-in</w:t>
            </w:r>
            <w:r w:rsidR="00096E09">
              <w:rPr>
                <w:rFonts w:ascii="Calibri" w:hAnsi="Calibri"/>
                <w:u w:val="single"/>
              </w:rPr>
              <w:t xml:space="preserve"> with Installer independent, or Weigh-in with HERS Rater observation</w:t>
            </w:r>
            <w:r w:rsidRPr="0083610D">
              <w:rPr>
                <w:rFonts w:ascii="Calibri" w:hAnsi="Calibri"/>
              </w:rPr>
              <w:t xml:space="preserve">, then display text: </w:t>
            </w:r>
          </w:p>
          <w:p w14:paraId="11F90D8F" w14:textId="77777777" w:rsidR="00C063EB" w:rsidRPr="0083610D" w:rsidRDefault="00C063EB" w:rsidP="00B306F6">
            <w:pPr>
              <w:rPr>
                <w:rFonts w:ascii="Calibri" w:hAnsi="Calibri"/>
              </w:rPr>
            </w:pPr>
            <w:r w:rsidRPr="0083610D">
              <w:rPr>
                <w:rFonts w:ascii="Calibri" w:hAnsi="Calibri"/>
              </w:rPr>
              <w:t xml:space="preserve">"System does not qualify for Group Sampling"; </w:t>
            </w:r>
          </w:p>
          <w:p w14:paraId="11F90D90" w14:textId="77777777" w:rsidR="00C063EB" w:rsidRPr="0083610D" w:rsidRDefault="00C063EB" w:rsidP="00B306F6">
            <w:pPr>
              <w:rPr>
                <w:rFonts w:ascii="Calibri" w:hAnsi="Calibri"/>
              </w:rPr>
            </w:pPr>
          </w:p>
          <w:p w14:paraId="11F90D91" w14:textId="3732B4C1" w:rsidR="00C063EB" w:rsidRPr="0083610D" w:rsidRDefault="00C063EB" w:rsidP="00B306F6">
            <w:pPr>
              <w:rPr>
                <w:rFonts w:ascii="Calibri" w:hAnsi="Calibri"/>
              </w:rPr>
            </w:pPr>
            <w:r w:rsidRPr="0083610D">
              <w:rPr>
                <w:rFonts w:ascii="Calibri" w:hAnsi="Calibri"/>
              </w:rPr>
              <w:t>elseif A1</w:t>
            </w:r>
            <w:r w:rsidR="00772F68">
              <w:rPr>
                <w:rFonts w:ascii="Calibri" w:hAnsi="Calibri"/>
              </w:rPr>
              <w:t>5</w:t>
            </w:r>
            <w:r w:rsidRPr="0083610D">
              <w:rPr>
                <w:rFonts w:ascii="Calibri" w:hAnsi="Calibri"/>
              </w:rPr>
              <w:t xml:space="preserve"> = </w:t>
            </w:r>
            <w:r w:rsidRPr="0083610D">
              <w:rPr>
                <w:rFonts w:ascii="Calibri" w:hAnsi="Calibri"/>
                <w:u w:val="single"/>
              </w:rPr>
              <w:t>New Package Unit Factory Charge</w:t>
            </w:r>
            <w:r w:rsidRPr="0083610D">
              <w:rPr>
                <w:rFonts w:ascii="Calibri" w:hAnsi="Calibri"/>
              </w:rPr>
              <w:t>, then display text: “HERS verification of refrigerant charge is not required”;</w:t>
            </w:r>
          </w:p>
          <w:p w14:paraId="11F90D92" w14:textId="77777777" w:rsidR="00C063EB" w:rsidRPr="0083610D" w:rsidRDefault="00C063EB" w:rsidP="00B306F6">
            <w:pPr>
              <w:rPr>
                <w:rFonts w:ascii="Calibri" w:hAnsi="Calibri"/>
              </w:rPr>
            </w:pPr>
          </w:p>
          <w:p w14:paraId="11F90D93" w14:textId="2F4D2E13" w:rsidR="00C063EB" w:rsidRPr="0083610D" w:rsidRDefault="00C063EB" w:rsidP="00B306F6">
            <w:pPr>
              <w:rPr>
                <w:rFonts w:ascii="Calibri" w:hAnsi="Calibri"/>
              </w:rPr>
            </w:pPr>
            <w:r w:rsidRPr="0083610D">
              <w:rPr>
                <w:rFonts w:ascii="Calibri" w:hAnsi="Calibri"/>
              </w:rPr>
              <w:t>elseif, A1</w:t>
            </w:r>
            <w:r w:rsidR="00772F68">
              <w:rPr>
                <w:rFonts w:ascii="Calibri" w:hAnsi="Calibri"/>
              </w:rPr>
              <w:t>6</w:t>
            </w:r>
            <w:r w:rsidRPr="0083610D">
              <w:rPr>
                <w:rFonts w:ascii="Calibri" w:hAnsi="Calibri"/>
              </w:rPr>
              <w:t>=</w:t>
            </w:r>
            <w:r w:rsidRPr="0083610D">
              <w:rPr>
                <w:rFonts w:ascii="Calibri" w:hAnsi="Calibri"/>
                <w:u w:val="single"/>
              </w:rPr>
              <w:t>HERS Rater</w:t>
            </w:r>
            <w:r w:rsidRPr="0083610D">
              <w:rPr>
                <w:rFonts w:ascii="Calibri" w:hAnsi="Calibri"/>
              </w:rPr>
              <w:t>, then display text:</w:t>
            </w:r>
          </w:p>
          <w:p w14:paraId="11F90D94" w14:textId="77777777" w:rsidR="00C063EB" w:rsidRPr="0083610D" w:rsidRDefault="00C063EB" w:rsidP="00AF6179">
            <w:pPr>
              <w:rPr>
                <w:rFonts w:ascii="Calibri" w:hAnsi="Calibri"/>
              </w:rPr>
            </w:pPr>
            <w:r w:rsidRPr="0083610D">
              <w:rPr>
                <w:rFonts w:ascii="Calibri" w:hAnsi="Calibri"/>
              </w:rPr>
              <w:t xml:space="preserve">"System does not qualify for Group Sampling; </w:t>
            </w:r>
          </w:p>
          <w:p w14:paraId="11F90D95" w14:textId="77777777" w:rsidR="00C063EB" w:rsidRPr="0083610D" w:rsidRDefault="00C063EB" w:rsidP="00AF6179">
            <w:pPr>
              <w:rPr>
                <w:rFonts w:ascii="Calibri" w:hAnsi="Calibri"/>
              </w:rPr>
            </w:pPr>
          </w:p>
          <w:p w14:paraId="11F90D96" w14:textId="77777777" w:rsidR="00C063EB" w:rsidRPr="0083610D" w:rsidRDefault="00C063EB" w:rsidP="00B306F6">
            <w:pPr>
              <w:rPr>
                <w:rFonts w:ascii="Calibri" w:hAnsi="Calibri"/>
              </w:rPr>
            </w:pPr>
            <w:r w:rsidRPr="0083610D">
              <w:rPr>
                <w:rFonts w:ascii="Calibri" w:hAnsi="Calibri"/>
              </w:rPr>
              <w:t xml:space="preserve">else display text: </w:t>
            </w:r>
          </w:p>
          <w:p w14:paraId="11F90D97" w14:textId="77777777" w:rsidR="00C063EB" w:rsidRPr="0083610D" w:rsidRDefault="00C063EB" w:rsidP="00B306F6">
            <w:pPr>
              <w:rPr>
                <w:rFonts w:ascii="Calibri" w:hAnsi="Calibri"/>
              </w:rPr>
            </w:pPr>
            <w:r w:rsidRPr="0083610D">
              <w:rPr>
                <w:rFonts w:ascii="Calibri" w:hAnsi="Calibri"/>
              </w:rPr>
              <w:t>”System qualifies for Group Sampling.”&gt;&gt;</w:t>
            </w:r>
          </w:p>
        </w:tc>
      </w:tr>
      <w:tr w:rsidR="00C063EB" w:rsidRPr="0083610D" w14:paraId="11F90DAD" w14:textId="77777777">
        <w:trPr>
          <w:cantSplit/>
          <w:trHeight w:val="953"/>
        </w:trPr>
        <w:tc>
          <w:tcPr>
            <w:tcW w:w="288" w:type="pct"/>
            <w:vAlign w:val="center"/>
          </w:tcPr>
          <w:p w14:paraId="11F90D99" w14:textId="3EED6033" w:rsidR="00C063EB" w:rsidRPr="0083610D" w:rsidDel="005B4BA0" w:rsidRDefault="00C063EB" w:rsidP="003F6B16">
            <w:pPr>
              <w:pStyle w:val="Header"/>
              <w:tabs>
                <w:tab w:val="clear" w:pos="4320"/>
                <w:tab w:val="clear" w:pos="8640"/>
              </w:tabs>
              <w:rPr>
                <w:rFonts w:ascii="Calibri" w:hAnsi="Calibri"/>
              </w:rPr>
            </w:pPr>
          </w:p>
        </w:tc>
        <w:tc>
          <w:tcPr>
            <w:tcW w:w="2212" w:type="pct"/>
            <w:vAlign w:val="center"/>
          </w:tcPr>
          <w:p w14:paraId="11F90D9A" w14:textId="77777777" w:rsidR="00C063EB" w:rsidRPr="00526FC1" w:rsidRDefault="00003288" w:rsidP="009E21DA">
            <w:pPr>
              <w:spacing w:before="120"/>
              <w:rPr>
                <w:rFonts w:ascii="Calibri" w:hAnsi="Calibri"/>
              </w:rPr>
            </w:pPr>
            <w:r w:rsidRPr="00526FC1">
              <w:rPr>
                <w:rFonts w:ascii="Calibri" w:hAnsi="Calibri"/>
              </w:rPr>
              <w:t>determine compliance method for this document;  display applicable tables below;</w:t>
            </w:r>
          </w:p>
          <w:p w14:paraId="11F90D9B" w14:textId="77777777" w:rsidR="00C063EB" w:rsidRPr="0083610D" w:rsidRDefault="00003288" w:rsidP="009E21DA">
            <w:pPr>
              <w:pStyle w:val="Header"/>
              <w:tabs>
                <w:tab w:val="clear" w:pos="4320"/>
                <w:tab w:val="clear" w:pos="8640"/>
              </w:tabs>
              <w:rPr>
                <w:rFonts w:ascii="Calibri" w:hAnsi="Calibri"/>
              </w:rPr>
            </w:pPr>
            <w:r w:rsidRPr="00526FC1">
              <w:rPr>
                <w:rFonts w:ascii="Calibri" w:hAnsi="Calibri"/>
              </w:rPr>
              <w:t>(this row not visible to user)</w:t>
            </w:r>
          </w:p>
        </w:tc>
        <w:tc>
          <w:tcPr>
            <w:tcW w:w="2500" w:type="pct"/>
            <w:vAlign w:val="center"/>
          </w:tcPr>
          <w:p w14:paraId="11F90D9C" w14:textId="77777777" w:rsidR="00C063EB" w:rsidRPr="0083610D" w:rsidRDefault="00C063EB" w:rsidP="003F6B16">
            <w:pPr>
              <w:rPr>
                <w:rFonts w:ascii="Calibri" w:hAnsi="Calibri"/>
              </w:rPr>
            </w:pPr>
            <w:r w:rsidRPr="0083610D">
              <w:rPr>
                <w:rFonts w:ascii="Calibri" w:hAnsi="Calibri"/>
              </w:rPr>
              <w:t xml:space="preserve">&lt;&lt;calculated field:  </w:t>
            </w:r>
          </w:p>
          <w:p w14:paraId="11F90D9D" w14:textId="4F430032" w:rsidR="00C063EB" w:rsidRPr="0083610D" w:rsidRDefault="00C063EB" w:rsidP="003F6B16">
            <w:pPr>
              <w:rPr>
                <w:rFonts w:ascii="Cambria" w:hAnsi="Cambria"/>
              </w:rPr>
            </w:pPr>
            <w:r w:rsidRPr="0083610D">
              <w:rPr>
                <w:rFonts w:ascii="Calibri" w:hAnsi="Calibri"/>
              </w:rPr>
              <w:t>if A1</w:t>
            </w:r>
            <w:r w:rsidR="007F60F5">
              <w:rPr>
                <w:rFonts w:ascii="Calibri" w:hAnsi="Calibri"/>
              </w:rPr>
              <w:t>2</w:t>
            </w:r>
            <w:r w:rsidRPr="0083610D">
              <w:rPr>
                <w:rFonts w:ascii="Calibri" w:hAnsi="Calibri"/>
              </w:rPr>
              <w:t xml:space="preserve"> and A1</w:t>
            </w:r>
            <w:r w:rsidR="007F60F5">
              <w:rPr>
                <w:rFonts w:ascii="Calibri" w:hAnsi="Calibri"/>
              </w:rPr>
              <w:t>3</w:t>
            </w:r>
            <w:r w:rsidRPr="0083610D">
              <w:rPr>
                <w:rFonts w:ascii="Calibri" w:hAnsi="Calibri"/>
              </w:rPr>
              <w:t>=yes and A1</w:t>
            </w:r>
            <w:r w:rsidR="007F60F5">
              <w:rPr>
                <w:rFonts w:ascii="Calibri" w:hAnsi="Calibri"/>
              </w:rPr>
              <w:t>5</w:t>
            </w:r>
            <w:r w:rsidRPr="0083610D">
              <w:rPr>
                <w:rFonts w:ascii="Calibri" w:hAnsi="Calibri"/>
              </w:rPr>
              <w:t>=</w:t>
            </w:r>
            <w:r w:rsidRPr="0083610D">
              <w:rPr>
                <w:rFonts w:ascii="Calibri" w:hAnsi="Calibri"/>
                <w:u w:val="single"/>
              </w:rPr>
              <w:t>Superheat</w:t>
            </w:r>
            <w:r w:rsidRPr="0083610D">
              <w:rPr>
                <w:rFonts w:ascii="Cambria" w:hAnsi="Cambria"/>
              </w:rPr>
              <w:t>;  then display method:</w:t>
            </w:r>
          </w:p>
          <w:p w14:paraId="11F90D9E" w14:textId="77777777" w:rsidR="00C063EB" w:rsidRPr="0083610D" w:rsidRDefault="00C063EB" w:rsidP="003F6B16">
            <w:pPr>
              <w:rPr>
                <w:rFonts w:ascii="Cambria" w:hAnsi="Cambria"/>
              </w:rPr>
            </w:pPr>
            <w:r w:rsidRPr="0083610D">
              <w:rPr>
                <w:rFonts w:ascii="Cambria" w:hAnsi="Cambria"/>
              </w:rPr>
              <w:t>25a Superheat Charge Verification Procedure;</w:t>
            </w:r>
          </w:p>
          <w:p w14:paraId="11F90D9F" w14:textId="77777777" w:rsidR="00C063EB" w:rsidRPr="0083610D" w:rsidRDefault="00C063EB" w:rsidP="003F6B16">
            <w:pPr>
              <w:rPr>
                <w:rFonts w:ascii="Cambria" w:hAnsi="Cambria"/>
              </w:rPr>
            </w:pPr>
          </w:p>
          <w:p w14:paraId="11F90DA0" w14:textId="39951131" w:rsidR="00C063EB" w:rsidRPr="0083610D" w:rsidRDefault="00C063EB" w:rsidP="003F6B16">
            <w:pPr>
              <w:rPr>
                <w:rFonts w:ascii="Calibri" w:hAnsi="Calibri"/>
              </w:rPr>
            </w:pPr>
            <w:r w:rsidRPr="0083610D">
              <w:rPr>
                <w:rFonts w:ascii="Cambria" w:hAnsi="Cambria"/>
              </w:rPr>
              <w:t xml:space="preserve">elseif </w:t>
            </w:r>
            <w:r w:rsidRPr="0083610D">
              <w:rPr>
                <w:rFonts w:ascii="Calibri" w:hAnsi="Calibri"/>
              </w:rPr>
              <w:t>A1</w:t>
            </w:r>
            <w:r w:rsidR="007F60F5">
              <w:rPr>
                <w:rFonts w:ascii="Calibri" w:hAnsi="Calibri"/>
              </w:rPr>
              <w:t>2</w:t>
            </w:r>
            <w:r w:rsidRPr="0083610D">
              <w:rPr>
                <w:rFonts w:ascii="Calibri" w:hAnsi="Calibri"/>
              </w:rPr>
              <w:t xml:space="preserve"> and A1</w:t>
            </w:r>
            <w:r w:rsidR="007F60F5">
              <w:rPr>
                <w:rFonts w:ascii="Calibri" w:hAnsi="Calibri"/>
              </w:rPr>
              <w:t>3</w:t>
            </w:r>
            <w:r w:rsidRPr="0083610D">
              <w:rPr>
                <w:rFonts w:ascii="Calibri" w:hAnsi="Calibri"/>
              </w:rPr>
              <w:t>=yes, and A1</w:t>
            </w:r>
            <w:r w:rsidR="007F60F5">
              <w:rPr>
                <w:rFonts w:ascii="Calibri" w:hAnsi="Calibri"/>
              </w:rPr>
              <w:t>5</w:t>
            </w:r>
            <w:r w:rsidRPr="0083610D">
              <w:rPr>
                <w:rFonts w:ascii="Calibri" w:hAnsi="Calibri"/>
              </w:rPr>
              <w:t>=</w:t>
            </w:r>
            <w:r w:rsidRPr="0083610D">
              <w:rPr>
                <w:rFonts w:ascii="Calibri" w:hAnsi="Calibri"/>
                <w:u w:val="single"/>
              </w:rPr>
              <w:t xml:space="preserve"> Subcooling;</w:t>
            </w:r>
            <w:r w:rsidRPr="0083610D">
              <w:rPr>
                <w:rFonts w:ascii="Cambria" w:hAnsi="Cambria"/>
              </w:rPr>
              <w:t xml:space="preserve">  then display method:</w:t>
            </w:r>
          </w:p>
          <w:p w14:paraId="11F90DA1" w14:textId="77777777" w:rsidR="00C063EB" w:rsidRPr="0083610D" w:rsidRDefault="00C063EB" w:rsidP="003F6B16">
            <w:pPr>
              <w:rPr>
                <w:rFonts w:ascii="Calibri" w:hAnsi="Calibri"/>
              </w:rPr>
            </w:pPr>
            <w:r w:rsidRPr="0083610D">
              <w:rPr>
                <w:rFonts w:ascii="Calibri" w:hAnsi="Calibri"/>
              </w:rPr>
              <w:t>25b. Subcooling Charge Verification Method;</w:t>
            </w:r>
          </w:p>
          <w:p w14:paraId="11F90DA2" w14:textId="77777777" w:rsidR="00C063EB" w:rsidRPr="0083610D" w:rsidRDefault="00C063EB" w:rsidP="00EB03B7">
            <w:pPr>
              <w:rPr>
                <w:rFonts w:ascii="Cambria" w:hAnsi="Cambria"/>
              </w:rPr>
            </w:pPr>
          </w:p>
          <w:p w14:paraId="11F90DA3" w14:textId="3BAB8B17" w:rsidR="00C063EB" w:rsidRPr="0083610D" w:rsidRDefault="00C063EB" w:rsidP="00EB03B7">
            <w:pPr>
              <w:rPr>
                <w:rFonts w:ascii="Calibri" w:hAnsi="Calibri"/>
              </w:rPr>
            </w:pPr>
            <w:r w:rsidRPr="0083610D">
              <w:rPr>
                <w:rFonts w:ascii="Cambria" w:hAnsi="Cambria"/>
              </w:rPr>
              <w:t xml:space="preserve">elseif </w:t>
            </w:r>
            <w:r w:rsidRPr="0083610D">
              <w:rPr>
                <w:rFonts w:ascii="Calibri" w:hAnsi="Calibri"/>
              </w:rPr>
              <w:t>A1</w:t>
            </w:r>
            <w:r w:rsidR="007F60F5">
              <w:rPr>
                <w:rFonts w:ascii="Calibri" w:hAnsi="Calibri"/>
              </w:rPr>
              <w:t>2</w:t>
            </w:r>
            <w:r w:rsidRPr="0083610D">
              <w:rPr>
                <w:rFonts w:ascii="Calibri" w:hAnsi="Calibri"/>
              </w:rPr>
              <w:t xml:space="preserve"> and A1</w:t>
            </w:r>
            <w:r w:rsidR="007F60F5">
              <w:rPr>
                <w:rFonts w:ascii="Calibri" w:hAnsi="Calibri"/>
              </w:rPr>
              <w:t>3</w:t>
            </w:r>
            <w:r w:rsidRPr="0083610D">
              <w:rPr>
                <w:rFonts w:ascii="Calibri" w:hAnsi="Calibri"/>
              </w:rPr>
              <w:t>=yes and A1</w:t>
            </w:r>
            <w:r w:rsidR="007F60F5">
              <w:rPr>
                <w:rFonts w:ascii="Calibri" w:hAnsi="Calibri"/>
              </w:rPr>
              <w:t>5</w:t>
            </w:r>
            <w:r w:rsidRPr="0083610D">
              <w:rPr>
                <w:rFonts w:ascii="Calibri" w:hAnsi="Calibri"/>
              </w:rPr>
              <w:t>=</w:t>
            </w:r>
            <w:r w:rsidRPr="0083610D">
              <w:rPr>
                <w:rFonts w:ascii="Calibri" w:hAnsi="Calibri"/>
                <w:u w:val="single"/>
              </w:rPr>
              <w:t xml:space="preserve"> Weigh-in</w:t>
            </w:r>
            <w:r w:rsidR="00096E09">
              <w:rPr>
                <w:rFonts w:ascii="Calibri" w:hAnsi="Calibri"/>
                <w:u w:val="single"/>
              </w:rPr>
              <w:t xml:space="preserve"> with Installer independent, or Weigh-in with HERS Rater observation</w:t>
            </w:r>
            <w:r w:rsidRPr="0083610D">
              <w:rPr>
                <w:rFonts w:ascii="Calibri" w:hAnsi="Calibri"/>
                <w:u w:val="single"/>
              </w:rPr>
              <w:t>;</w:t>
            </w:r>
            <w:r w:rsidRPr="0083610D">
              <w:rPr>
                <w:rFonts w:ascii="Cambria" w:hAnsi="Cambria"/>
              </w:rPr>
              <w:t xml:space="preserve">  then display method:</w:t>
            </w:r>
          </w:p>
          <w:p w14:paraId="11F90DA4" w14:textId="77777777" w:rsidR="00C063EB" w:rsidRPr="0083610D" w:rsidRDefault="00C063EB" w:rsidP="00EB03B7">
            <w:pPr>
              <w:rPr>
                <w:rFonts w:ascii="Calibri" w:hAnsi="Calibri"/>
              </w:rPr>
            </w:pPr>
            <w:r w:rsidRPr="0083610D">
              <w:rPr>
                <w:rFonts w:ascii="Calibri" w:hAnsi="Calibri"/>
              </w:rPr>
              <w:t xml:space="preserve">25c. </w:t>
            </w:r>
            <w:r w:rsidRPr="0083610D">
              <w:rPr>
                <w:rFonts w:ascii="Calibri" w:hAnsi="Calibri"/>
                <w:u w:val="single"/>
              </w:rPr>
              <w:t>Weigh-in</w:t>
            </w:r>
            <w:r w:rsidRPr="0083610D">
              <w:rPr>
                <w:rFonts w:ascii="Calibri" w:hAnsi="Calibri"/>
              </w:rPr>
              <w:t xml:space="preserve"> Charging Procedure;</w:t>
            </w:r>
          </w:p>
          <w:p w14:paraId="11F90DA5" w14:textId="77777777" w:rsidR="00C063EB" w:rsidRPr="0083610D" w:rsidRDefault="00C063EB" w:rsidP="00577FA7">
            <w:pPr>
              <w:rPr>
                <w:rFonts w:ascii="Cambria" w:hAnsi="Cambria"/>
              </w:rPr>
            </w:pPr>
          </w:p>
          <w:p w14:paraId="11F90DA6" w14:textId="154BD6F3" w:rsidR="00C063EB" w:rsidRPr="0083610D" w:rsidRDefault="00C063EB" w:rsidP="00577FA7">
            <w:pPr>
              <w:rPr>
                <w:rFonts w:ascii="Calibri" w:hAnsi="Calibri"/>
              </w:rPr>
            </w:pPr>
            <w:r w:rsidRPr="0083610D">
              <w:rPr>
                <w:rFonts w:ascii="Cambria" w:hAnsi="Cambria"/>
              </w:rPr>
              <w:t xml:space="preserve">elseif </w:t>
            </w:r>
            <w:r w:rsidRPr="0083610D">
              <w:rPr>
                <w:rFonts w:ascii="Calibri" w:hAnsi="Calibri"/>
              </w:rPr>
              <w:t>A1</w:t>
            </w:r>
            <w:r w:rsidR="007F60F5">
              <w:rPr>
                <w:rFonts w:ascii="Calibri" w:hAnsi="Calibri"/>
              </w:rPr>
              <w:t>2</w:t>
            </w:r>
            <w:r w:rsidRPr="0083610D">
              <w:rPr>
                <w:rFonts w:ascii="Calibri" w:hAnsi="Calibri"/>
              </w:rPr>
              <w:t xml:space="preserve"> and A1</w:t>
            </w:r>
            <w:r w:rsidR="007F60F5">
              <w:rPr>
                <w:rFonts w:ascii="Calibri" w:hAnsi="Calibri"/>
              </w:rPr>
              <w:t>3</w:t>
            </w:r>
            <w:r w:rsidRPr="0083610D">
              <w:rPr>
                <w:rFonts w:ascii="Calibri" w:hAnsi="Calibri"/>
              </w:rPr>
              <w:t>=yes and A1</w:t>
            </w:r>
            <w:r w:rsidR="007F60F5">
              <w:rPr>
                <w:rFonts w:ascii="Calibri" w:hAnsi="Calibri"/>
              </w:rPr>
              <w:t>5</w:t>
            </w:r>
            <w:r w:rsidRPr="0083610D">
              <w:rPr>
                <w:rFonts w:ascii="Calibri" w:hAnsi="Calibri"/>
              </w:rPr>
              <w:t>=</w:t>
            </w:r>
            <w:r w:rsidRPr="0083610D">
              <w:rPr>
                <w:rFonts w:ascii="Calibri" w:hAnsi="Calibri"/>
                <w:u w:val="single"/>
              </w:rPr>
              <w:t>Winter Setup;</w:t>
            </w:r>
            <w:r w:rsidRPr="0083610D">
              <w:rPr>
                <w:rFonts w:ascii="Cambria" w:hAnsi="Cambria"/>
              </w:rPr>
              <w:t xml:space="preserve">  then display method:</w:t>
            </w:r>
          </w:p>
          <w:p w14:paraId="11F90DA7" w14:textId="77777777" w:rsidR="00C063EB" w:rsidRPr="0083610D" w:rsidRDefault="00C063EB" w:rsidP="00577FA7">
            <w:pPr>
              <w:rPr>
                <w:rFonts w:ascii="Calibri" w:hAnsi="Calibri"/>
              </w:rPr>
            </w:pPr>
            <w:r w:rsidRPr="0083610D">
              <w:rPr>
                <w:rFonts w:ascii="Calibri" w:hAnsi="Calibri"/>
              </w:rPr>
              <w:t>25e. Winter Setup for Standard Charge Verification;</w:t>
            </w:r>
          </w:p>
          <w:p w14:paraId="11F90DA8" w14:textId="77777777" w:rsidR="00C063EB" w:rsidRPr="0083610D" w:rsidRDefault="00C063EB" w:rsidP="00577FA7">
            <w:pPr>
              <w:rPr>
                <w:rFonts w:ascii="Cambria" w:hAnsi="Cambria"/>
              </w:rPr>
            </w:pPr>
          </w:p>
          <w:p w14:paraId="11F90DA9" w14:textId="42FEF05C" w:rsidR="00C063EB" w:rsidRPr="0083610D" w:rsidRDefault="00C063EB" w:rsidP="00577FA7">
            <w:pPr>
              <w:rPr>
                <w:rFonts w:ascii="Calibri" w:hAnsi="Calibri"/>
              </w:rPr>
            </w:pPr>
            <w:r w:rsidRPr="0083610D">
              <w:rPr>
                <w:rFonts w:ascii="Cambria" w:hAnsi="Cambria"/>
              </w:rPr>
              <w:t xml:space="preserve">elseif </w:t>
            </w:r>
            <w:r w:rsidRPr="0083610D">
              <w:rPr>
                <w:rFonts w:ascii="Calibri" w:hAnsi="Calibri"/>
              </w:rPr>
              <w:t>A1</w:t>
            </w:r>
            <w:r w:rsidR="007F60F5">
              <w:rPr>
                <w:rFonts w:ascii="Calibri" w:hAnsi="Calibri"/>
              </w:rPr>
              <w:t>2</w:t>
            </w:r>
            <w:r w:rsidRPr="0083610D">
              <w:rPr>
                <w:rFonts w:ascii="Calibri" w:hAnsi="Calibri"/>
              </w:rPr>
              <w:t xml:space="preserve"> and A1</w:t>
            </w:r>
            <w:r w:rsidR="007F60F5">
              <w:rPr>
                <w:rFonts w:ascii="Calibri" w:hAnsi="Calibri"/>
              </w:rPr>
              <w:t>3</w:t>
            </w:r>
            <w:r w:rsidRPr="0083610D">
              <w:rPr>
                <w:rFonts w:ascii="Calibri" w:hAnsi="Calibri"/>
              </w:rPr>
              <w:t>=yes and A1</w:t>
            </w:r>
            <w:r w:rsidR="007F60F5">
              <w:rPr>
                <w:rFonts w:ascii="Calibri" w:hAnsi="Calibri"/>
              </w:rPr>
              <w:t>5</w:t>
            </w:r>
            <w:r w:rsidRPr="0083610D">
              <w:rPr>
                <w:rFonts w:ascii="Calibri" w:hAnsi="Calibri"/>
              </w:rPr>
              <w:t>=</w:t>
            </w:r>
            <w:r w:rsidRPr="0083610D">
              <w:rPr>
                <w:rFonts w:ascii="Calibri" w:hAnsi="Calibri"/>
                <w:u w:val="single"/>
              </w:rPr>
              <w:t xml:space="preserve"> New Package Unit Factory Charge;</w:t>
            </w:r>
            <w:r w:rsidRPr="0083610D">
              <w:rPr>
                <w:rFonts w:ascii="Cambria" w:hAnsi="Cambria"/>
              </w:rPr>
              <w:t xml:space="preserve">  then display method:</w:t>
            </w:r>
            <w:r w:rsidRPr="0083610D">
              <w:rPr>
                <w:rFonts w:ascii="Calibri" w:hAnsi="Calibri"/>
              </w:rPr>
              <w:t xml:space="preserve"> </w:t>
            </w:r>
          </w:p>
          <w:p w14:paraId="11F90DAA" w14:textId="10E47FD6" w:rsidR="00C063EB" w:rsidRPr="0083610D" w:rsidRDefault="00C063EB" w:rsidP="00577FA7">
            <w:pPr>
              <w:rPr>
                <w:rFonts w:ascii="Calibri" w:hAnsi="Calibri"/>
              </w:rPr>
            </w:pPr>
            <w:r w:rsidRPr="0083610D">
              <w:rPr>
                <w:rFonts w:ascii="Calibri" w:hAnsi="Calibri"/>
              </w:rPr>
              <w:t xml:space="preserve">25f. </w:t>
            </w:r>
            <w:r w:rsidRPr="0083610D">
              <w:rPr>
                <w:rFonts w:ascii="Calibri" w:hAnsi="Calibri"/>
                <w:u w:val="single"/>
              </w:rPr>
              <w:t>New Package Unit with Factory Charge</w:t>
            </w:r>
            <w:r w:rsidRPr="0083610D">
              <w:rPr>
                <w:rFonts w:ascii="Calibri" w:hAnsi="Calibri"/>
              </w:rPr>
              <w:t>;</w:t>
            </w:r>
            <w:r w:rsidR="00096E09">
              <w:rPr>
                <w:rFonts w:ascii="Calibri" w:hAnsi="Calibri"/>
              </w:rPr>
              <w:t xml:space="preserve"> and do not require a CF3R-MCH-25 for the SC system when a CF2R-MCH-25f is used.</w:t>
            </w:r>
          </w:p>
          <w:p w14:paraId="11F90DAB" w14:textId="77777777" w:rsidR="00C063EB" w:rsidRPr="0083610D" w:rsidRDefault="00C063EB" w:rsidP="003F6B16">
            <w:pPr>
              <w:rPr>
                <w:rFonts w:ascii="Calibri" w:hAnsi="Calibri"/>
              </w:rPr>
            </w:pPr>
          </w:p>
          <w:p w14:paraId="11F90DAC" w14:textId="4836CFAF" w:rsidR="00C063EB" w:rsidRPr="0083610D" w:rsidRDefault="00C063EB" w:rsidP="003F6B16">
            <w:pPr>
              <w:rPr>
                <w:rFonts w:ascii="Calibri" w:hAnsi="Calibri"/>
              </w:rPr>
            </w:pPr>
            <w:r w:rsidRPr="0083610D">
              <w:rPr>
                <w:rFonts w:ascii="Calibri" w:hAnsi="Calibri"/>
              </w:rPr>
              <w:t>elsif A1</w:t>
            </w:r>
            <w:r w:rsidR="007F60F5">
              <w:rPr>
                <w:rFonts w:ascii="Calibri" w:hAnsi="Calibri"/>
              </w:rPr>
              <w:t>2</w:t>
            </w:r>
            <w:r w:rsidRPr="0083610D">
              <w:rPr>
                <w:rFonts w:ascii="Calibri" w:hAnsi="Calibri"/>
              </w:rPr>
              <w:t>=no, or A1</w:t>
            </w:r>
            <w:r w:rsidR="007F60F5">
              <w:rPr>
                <w:rFonts w:ascii="Calibri" w:hAnsi="Calibri"/>
              </w:rPr>
              <w:t>3</w:t>
            </w:r>
            <w:r w:rsidRPr="0083610D">
              <w:rPr>
                <w:rFonts w:ascii="Calibri" w:hAnsi="Calibri"/>
              </w:rPr>
              <w:t xml:space="preserve">=no; then display method: 25c. </w:t>
            </w:r>
            <w:r w:rsidRPr="0083610D">
              <w:rPr>
                <w:rFonts w:ascii="Calibri" w:hAnsi="Calibri"/>
                <w:u w:val="single"/>
              </w:rPr>
              <w:t>Weigh-in</w:t>
            </w:r>
            <w:r w:rsidRPr="0083610D">
              <w:rPr>
                <w:rFonts w:ascii="Calibri" w:hAnsi="Calibri"/>
              </w:rPr>
              <w:t xml:space="preserve"> Charging Procedure</w:t>
            </w:r>
          </w:p>
        </w:tc>
      </w:tr>
    </w:tbl>
    <w:p w14:paraId="348C8314" w14:textId="77777777" w:rsidR="00D87E2B" w:rsidRDefault="00D87E2B"/>
    <w:tbl>
      <w:tblPr>
        <w:tblW w:w="4984" w:type="pct"/>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55"/>
      </w:tblGrid>
      <w:tr w:rsidR="00C063EB" w:rsidRPr="0083610D" w14:paraId="11F90DB2" w14:textId="77777777" w:rsidTr="00AE4356">
        <w:tc>
          <w:tcPr>
            <w:tcW w:w="10980" w:type="dxa"/>
          </w:tcPr>
          <w:p w14:paraId="11F90DB1" w14:textId="5798D68B" w:rsidR="005707B4" w:rsidRPr="0083610D" w:rsidRDefault="00611D9D" w:rsidP="00A26238">
            <w:pPr>
              <w:keepNext/>
              <w:rPr>
                <w:rFonts w:ascii="Calibri" w:hAnsi="Calibri"/>
                <w:b/>
              </w:rPr>
            </w:pPr>
            <w:r>
              <w:rPr>
                <w:rFonts w:ascii="Calibri" w:hAnsi="Calibri"/>
                <w:b/>
              </w:rPr>
              <w:lastRenderedPageBreak/>
              <w:t xml:space="preserve">MCH-25a - </w:t>
            </w:r>
            <w:r w:rsidR="00A26238">
              <w:rPr>
                <w:rFonts w:ascii="Calibri" w:hAnsi="Calibri"/>
                <w:b/>
              </w:rPr>
              <w:t>Refrigerant Charge Verification</w:t>
            </w:r>
            <w:r w:rsidR="00C063EB" w:rsidRPr="0083610D">
              <w:rPr>
                <w:rFonts w:ascii="Calibri" w:hAnsi="Calibri"/>
                <w:b/>
              </w:rPr>
              <w:t xml:space="preserve"> - Superheat Method</w:t>
            </w:r>
          </w:p>
        </w:tc>
      </w:tr>
    </w:tbl>
    <w:p w14:paraId="11F90DB4" w14:textId="77777777" w:rsidR="00FA0F86" w:rsidRPr="0083610D" w:rsidDel="005D47C1" w:rsidRDefault="00FA0F86" w:rsidP="00F77A0A">
      <w:pPr>
        <w:keepNext/>
        <w:rPr>
          <w:rFonts w:ascii="Calibri" w:hAnsi="Calibri"/>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C063EB" w:rsidRPr="0083610D" w14:paraId="11F90DB7" w14:textId="77777777">
        <w:trPr>
          <w:cantSplit/>
          <w:trHeight w:val="432"/>
        </w:trPr>
        <w:tc>
          <w:tcPr>
            <w:tcW w:w="5000" w:type="pct"/>
            <w:gridSpan w:val="3"/>
          </w:tcPr>
          <w:p w14:paraId="11F90DB5" w14:textId="63F7E9A0" w:rsidR="00C063EB" w:rsidRPr="0083610D" w:rsidRDefault="00C063EB" w:rsidP="00706A96">
            <w:pPr>
              <w:keepNext/>
              <w:rPr>
                <w:rFonts w:ascii="Calibri" w:hAnsi="Calibri"/>
                <w:b/>
              </w:rPr>
            </w:pPr>
            <w:r w:rsidRPr="0083610D">
              <w:rPr>
                <w:rFonts w:ascii="Calibri" w:hAnsi="Calibri"/>
                <w:b/>
              </w:rPr>
              <w:t>B. Metering Device Verification</w:t>
            </w:r>
          </w:p>
          <w:p w14:paraId="11F90DB6" w14:textId="77777777" w:rsidR="00C063EB" w:rsidRPr="0083610D" w:rsidRDefault="00C063EB" w:rsidP="00706A96">
            <w:pPr>
              <w:keepNext/>
              <w:rPr>
                <w:rFonts w:ascii="Calibri" w:hAnsi="Calibri"/>
              </w:rPr>
            </w:pPr>
            <w:r w:rsidRPr="00DC2134">
              <w:rPr>
                <w:rFonts w:ascii="Calibri" w:hAnsi="Calibri"/>
                <w:sz w:val="18"/>
              </w:rPr>
              <w:t>Superheat Method can only be used on systems that do not have a variable metering device.</w:t>
            </w:r>
          </w:p>
        </w:tc>
      </w:tr>
      <w:tr w:rsidR="00C063EB" w:rsidRPr="0083610D" w14:paraId="11F90DBE" w14:textId="77777777">
        <w:trPr>
          <w:cantSplit/>
          <w:trHeight w:val="432"/>
        </w:trPr>
        <w:tc>
          <w:tcPr>
            <w:tcW w:w="253" w:type="pct"/>
            <w:vAlign w:val="center"/>
          </w:tcPr>
          <w:p w14:paraId="11F90DB8" w14:textId="77777777" w:rsidR="00C063EB" w:rsidRPr="0083610D" w:rsidRDefault="00C063EB" w:rsidP="00706A96">
            <w:pPr>
              <w:keepNext/>
              <w:rPr>
                <w:rFonts w:ascii="Calibri" w:hAnsi="Calibri"/>
              </w:rPr>
            </w:pPr>
            <w:r w:rsidRPr="0083610D">
              <w:rPr>
                <w:rFonts w:ascii="Calibri" w:hAnsi="Calibri"/>
              </w:rPr>
              <w:t>01</w:t>
            </w:r>
          </w:p>
        </w:tc>
        <w:tc>
          <w:tcPr>
            <w:tcW w:w="2247" w:type="pct"/>
            <w:vAlign w:val="center"/>
          </w:tcPr>
          <w:p w14:paraId="11F90DB9" w14:textId="63154AC9" w:rsidR="00C063EB" w:rsidRPr="0083610D" w:rsidRDefault="00C063EB" w:rsidP="00611D9D">
            <w:pPr>
              <w:keepNext/>
              <w:spacing w:after="60"/>
              <w:rPr>
                <w:rFonts w:ascii="Calibri" w:hAnsi="Calibri"/>
                <w:sz w:val="22"/>
              </w:rPr>
            </w:pPr>
            <w:r w:rsidRPr="0083610D">
              <w:rPr>
                <w:rFonts w:ascii="Calibri" w:hAnsi="Calibri"/>
              </w:rPr>
              <w:t xml:space="preserve">Refrigerant </w:t>
            </w:r>
            <w:r w:rsidR="00611D9D">
              <w:rPr>
                <w:rFonts w:ascii="Calibri" w:hAnsi="Calibri"/>
              </w:rPr>
              <w:t>M</w:t>
            </w:r>
            <w:r w:rsidRPr="0083610D">
              <w:rPr>
                <w:rFonts w:ascii="Calibri" w:hAnsi="Calibri"/>
              </w:rPr>
              <w:t xml:space="preserve">etering </w:t>
            </w:r>
            <w:r w:rsidR="00611D9D">
              <w:rPr>
                <w:rFonts w:ascii="Calibri" w:hAnsi="Calibri"/>
              </w:rPr>
              <w:t>D</w:t>
            </w:r>
            <w:r w:rsidRPr="0083610D">
              <w:rPr>
                <w:rFonts w:ascii="Calibri" w:hAnsi="Calibri"/>
              </w:rPr>
              <w:t>evice</w:t>
            </w:r>
          </w:p>
        </w:tc>
        <w:tc>
          <w:tcPr>
            <w:tcW w:w="2500" w:type="pct"/>
            <w:vAlign w:val="center"/>
          </w:tcPr>
          <w:p w14:paraId="11F90DBA" w14:textId="77777777" w:rsidR="00C063EB" w:rsidRPr="0083610D" w:rsidRDefault="00C063EB">
            <w:pPr>
              <w:keepNext/>
              <w:rPr>
                <w:rFonts w:ascii="Calibri" w:hAnsi="Calibri"/>
                <w:sz w:val="22"/>
              </w:rPr>
            </w:pPr>
            <w:r w:rsidRPr="0083610D">
              <w:rPr>
                <w:rFonts w:ascii="Calibri" w:hAnsi="Calibri"/>
              </w:rPr>
              <w:t xml:space="preserve">&lt;&lt;Choose one: </w:t>
            </w:r>
          </w:p>
          <w:p w14:paraId="11F90DBB" w14:textId="77777777" w:rsidR="00891B74" w:rsidRPr="0083610D" w:rsidRDefault="00C063EB">
            <w:pPr>
              <w:pStyle w:val="ListParagraph"/>
              <w:keepNext/>
              <w:numPr>
                <w:ilvl w:val="0"/>
                <w:numId w:val="12"/>
              </w:numPr>
              <w:rPr>
                <w:rFonts w:ascii="Calibri" w:hAnsi="Calibri"/>
              </w:rPr>
            </w:pPr>
            <w:r w:rsidRPr="0083610D">
              <w:rPr>
                <w:rFonts w:ascii="Calibri" w:hAnsi="Calibri"/>
                <w:u w:val="single"/>
              </w:rPr>
              <w:t>Thermostatic Expansion Valve</w:t>
            </w:r>
            <w:r w:rsidRPr="0083610D">
              <w:rPr>
                <w:rFonts w:ascii="Calibri" w:hAnsi="Calibri"/>
              </w:rPr>
              <w:t xml:space="preserve"> (TXV); or</w:t>
            </w:r>
          </w:p>
          <w:p w14:paraId="11F90DBC" w14:textId="77777777" w:rsidR="00891B74" w:rsidRPr="0083610D" w:rsidRDefault="00C063EB">
            <w:pPr>
              <w:pStyle w:val="ListParagraph"/>
              <w:keepNext/>
              <w:numPr>
                <w:ilvl w:val="0"/>
                <w:numId w:val="12"/>
              </w:numPr>
              <w:rPr>
                <w:rFonts w:ascii="Calibri" w:hAnsi="Calibri"/>
              </w:rPr>
            </w:pPr>
            <w:r w:rsidRPr="0083610D">
              <w:rPr>
                <w:rFonts w:ascii="Calibri" w:hAnsi="Calibri"/>
                <w:u w:val="single"/>
              </w:rPr>
              <w:t>Electronic Expansion Valve</w:t>
            </w:r>
            <w:r w:rsidRPr="0083610D">
              <w:rPr>
                <w:rFonts w:ascii="Calibri" w:hAnsi="Calibri"/>
              </w:rPr>
              <w:t xml:space="preserve"> (EXV); or</w:t>
            </w:r>
          </w:p>
          <w:p w14:paraId="11F90DBD" w14:textId="77777777" w:rsidR="00891B74" w:rsidRPr="0083610D" w:rsidRDefault="00C063EB">
            <w:pPr>
              <w:pStyle w:val="ListParagraph"/>
              <w:keepNext/>
              <w:numPr>
                <w:ilvl w:val="0"/>
                <w:numId w:val="12"/>
              </w:numPr>
              <w:rPr>
                <w:rFonts w:ascii="Calibri" w:hAnsi="Calibri"/>
              </w:rPr>
            </w:pPr>
            <w:r w:rsidRPr="0083610D">
              <w:rPr>
                <w:rFonts w:ascii="Calibri" w:hAnsi="Calibri"/>
                <w:u w:val="single"/>
              </w:rPr>
              <w:t>Fixed orifice</w:t>
            </w:r>
            <w:r w:rsidRPr="0083610D">
              <w:rPr>
                <w:rFonts w:ascii="Calibri" w:hAnsi="Calibri"/>
              </w:rPr>
              <w:t>&gt;&gt;</w:t>
            </w:r>
          </w:p>
        </w:tc>
      </w:tr>
      <w:tr w:rsidR="00C063EB" w:rsidRPr="0083610D" w14:paraId="11F90DC5" w14:textId="77777777">
        <w:trPr>
          <w:cantSplit/>
          <w:trHeight w:val="432"/>
        </w:trPr>
        <w:tc>
          <w:tcPr>
            <w:tcW w:w="253" w:type="pct"/>
            <w:vAlign w:val="center"/>
          </w:tcPr>
          <w:p w14:paraId="11F90DBF" w14:textId="77777777" w:rsidR="00C063EB" w:rsidRPr="0083610D" w:rsidRDefault="00C063EB" w:rsidP="00706A96">
            <w:pPr>
              <w:keepNext/>
              <w:rPr>
                <w:rFonts w:ascii="Calibri" w:hAnsi="Calibri"/>
              </w:rPr>
            </w:pPr>
            <w:r w:rsidRPr="0083610D">
              <w:rPr>
                <w:rFonts w:ascii="Calibri" w:hAnsi="Calibri"/>
              </w:rPr>
              <w:t>02</w:t>
            </w:r>
          </w:p>
        </w:tc>
        <w:tc>
          <w:tcPr>
            <w:tcW w:w="2247" w:type="pct"/>
            <w:vAlign w:val="center"/>
          </w:tcPr>
          <w:p w14:paraId="11F90DC0" w14:textId="42E2DC6F" w:rsidR="00C063EB" w:rsidRPr="0083610D" w:rsidRDefault="00C063EB" w:rsidP="00611D9D">
            <w:pPr>
              <w:keepNext/>
              <w:spacing w:after="60"/>
              <w:rPr>
                <w:rFonts w:ascii="Calibri" w:hAnsi="Calibri"/>
              </w:rPr>
            </w:pPr>
            <w:r w:rsidRPr="0083610D">
              <w:rPr>
                <w:rFonts w:ascii="Calibri" w:hAnsi="Calibri"/>
              </w:rPr>
              <w:t xml:space="preserve">Superheat Method </w:t>
            </w:r>
            <w:r w:rsidR="00611D9D">
              <w:rPr>
                <w:rFonts w:ascii="Calibri" w:hAnsi="Calibri"/>
              </w:rPr>
              <w:t>A</w:t>
            </w:r>
            <w:r w:rsidRPr="0083610D">
              <w:rPr>
                <w:rFonts w:ascii="Calibri" w:hAnsi="Calibri"/>
              </w:rPr>
              <w:t xml:space="preserve">pplicability </w:t>
            </w:r>
            <w:r w:rsidR="00611D9D">
              <w:rPr>
                <w:rFonts w:ascii="Calibri" w:hAnsi="Calibri"/>
              </w:rPr>
              <w:t>S</w:t>
            </w:r>
            <w:r w:rsidRPr="0083610D">
              <w:rPr>
                <w:rFonts w:ascii="Calibri" w:hAnsi="Calibri"/>
              </w:rPr>
              <w:t>tatus</w:t>
            </w:r>
          </w:p>
        </w:tc>
        <w:tc>
          <w:tcPr>
            <w:tcW w:w="2500" w:type="pct"/>
            <w:vAlign w:val="center"/>
          </w:tcPr>
          <w:p w14:paraId="11F90DC1" w14:textId="77777777" w:rsidR="00C063EB" w:rsidRPr="0083610D" w:rsidRDefault="00C063EB" w:rsidP="00706A96">
            <w:pPr>
              <w:keepNext/>
              <w:rPr>
                <w:rFonts w:ascii="Calibri" w:hAnsi="Calibri"/>
              </w:rPr>
            </w:pPr>
            <w:r w:rsidRPr="0083610D">
              <w:rPr>
                <w:rFonts w:ascii="Calibri" w:hAnsi="Calibri"/>
              </w:rPr>
              <w:t xml:space="preserve">&lt;&lt; If B01 = </w:t>
            </w:r>
            <w:r w:rsidRPr="0083610D">
              <w:rPr>
                <w:rFonts w:ascii="Calibri" w:hAnsi="Calibri"/>
                <w:u w:val="single"/>
              </w:rPr>
              <w:t>Thermostatic Expansion Valve</w:t>
            </w:r>
            <w:r w:rsidRPr="0083610D">
              <w:rPr>
                <w:rFonts w:ascii="Calibri" w:hAnsi="Calibri"/>
              </w:rPr>
              <w:t xml:space="preserve"> or </w:t>
            </w:r>
            <w:r w:rsidRPr="0083610D">
              <w:rPr>
                <w:rFonts w:ascii="Calibri" w:hAnsi="Calibri"/>
                <w:u w:val="single"/>
              </w:rPr>
              <w:t>Electronic Expansion Valve</w:t>
            </w:r>
            <w:r w:rsidRPr="0083610D">
              <w:rPr>
                <w:rFonts w:ascii="Calibri" w:hAnsi="Calibri"/>
              </w:rPr>
              <w:t xml:space="preserve">;  then display text: </w:t>
            </w:r>
          </w:p>
          <w:p w14:paraId="11F90DC2" w14:textId="77777777" w:rsidR="00C063EB" w:rsidRPr="0083610D" w:rsidRDefault="00C063EB">
            <w:pPr>
              <w:keepNext/>
              <w:rPr>
                <w:rFonts w:ascii="Calibri" w:hAnsi="Calibri"/>
                <w:sz w:val="22"/>
              </w:rPr>
            </w:pPr>
            <w:r w:rsidRPr="0083610D">
              <w:rPr>
                <w:rFonts w:ascii="Calibri" w:hAnsi="Calibri"/>
              </w:rPr>
              <w:t xml:space="preserve">“Superheat Method is not applicable to this system” (do not proceed); </w:t>
            </w:r>
          </w:p>
          <w:p w14:paraId="11F90DC3" w14:textId="77777777" w:rsidR="00C063EB" w:rsidRPr="0083610D" w:rsidRDefault="00C063EB">
            <w:pPr>
              <w:keepNext/>
              <w:rPr>
                <w:rFonts w:ascii="Calibri" w:hAnsi="Calibri"/>
                <w:sz w:val="22"/>
              </w:rPr>
            </w:pPr>
            <w:r w:rsidRPr="0083610D">
              <w:rPr>
                <w:rFonts w:ascii="Calibri" w:hAnsi="Calibri"/>
              </w:rPr>
              <w:t>else, display text:</w:t>
            </w:r>
          </w:p>
          <w:p w14:paraId="11F90DC4" w14:textId="77777777" w:rsidR="00C063EB" w:rsidRPr="0083610D" w:rsidRDefault="00C063EB">
            <w:pPr>
              <w:keepNext/>
              <w:rPr>
                <w:rFonts w:ascii="Calibri" w:hAnsi="Calibri"/>
                <w:sz w:val="22"/>
              </w:rPr>
            </w:pPr>
            <w:r w:rsidRPr="0083610D">
              <w:rPr>
                <w:rFonts w:ascii="Calibri" w:hAnsi="Calibri"/>
              </w:rPr>
              <w:t>” Superheat Method is applicable to this system”&gt;&gt;</w:t>
            </w:r>
          </w:p>
        </w:tc>
      </w:tr>
    </w:tbl>
    <w:p w14:paraId="11F90DC6" w14:textId="77777777" w:rsidR="00C063EB" w:rsidRPr="0083610D" w:rsidRDefault="00C063EB" w:rsidP="00F77A0A">
      <w:pPr>
        <w:tabs>
          <w:tab w:val="left" w:pos="8540"/>
        </w:tabs>
        <w:rPr>
          <w:rFonts w:ascii="Calibri" w:hAnsi="Calibri"/>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C063EB" w:rsidRPr="0083610D" w14:paraId="11F90DC9" w14:textId="77777777">
        <w:trPr>
          <w:cantSplit/>
          <w:trHeight w:val="432"/>
        </w:trPr>
        <w:tc>
          <w:tcPr>
            <w:tcW w:w="5000" w:type="pct"/>
            <w:gridSpan w:val="3"/>
          </w:tcPr>
          <w:p w14:paraId="11F90DC7" w14:textId="00E8149E" w:rsidR="00C063EB" w:rsidRPr="0083610D" w:rsidRDefault="00C063EB" w:rsidP="00ED1F45">
            <w:pPr>
              <w:keepNext/>
              <w:rPr>
                <w:rFonts w:ascii="Calibri" w:hAnsi="Calibri"/>
                <w:b/>
              </w:rPr>
            </w:pPr>
            <w:r w:rsidRPr="0083610D">
              <w:rPr>
                <w:rFonts w:ascii="Calibri" w:hAnsi="Calibri"/>
                <w:b/>
              </w:rPr>
              <w:t>C. Instrument Calibration</w:t>
            </w:r>
          </w:p>
          <w:p w14:paraId="11F90DC8" w14:textId="4BA12586" w:rsidR="00C063EB" w:rsidRPr="0083610D" w:rsidRDefault="00C063EB" w:rsidP="00ED1F45">
            <w:pPr>
              <w:keepNext/>
              <w:rPr>
                <w:rFonts w:ascii="Calibri" w:hAnsi="Calibri"/>
              </w:rPr>
            </w:pPr>
            <w:r w:rsidRPr="00DC2134">
              <w:rPr>
                <w:rFonts w:ascii="Calibri" w:hAnsi="Calibri"/>
                <w:sz w:val="18"/>
              </w:rPr>
              <w:t>Procedures for instrument calibration are given in Reference Residential Appendix RA3.2.2 and RA3.2.2.2</w:t>
            </w:r>
            <w:r w:rsidR="001D562C" w:rsidRPr="00DC2134">
              <w:rPr>
                <w:rFonts w:ascii="Calibri" w:hAnsi="Calibri"/>
                <w:sz w:val="18"/>
              </w:rPr>
              <w:t>.</w:t>
            </w:r>
          </w:p>
        </w:tc>
      </w:tr>
      <w:tr w:rsidR="00C063EB" w:rsidRPr="0083610D" w14:paraId="11F90DCD" w14:textId="77777777">
        <w:trPr>
          <w:cantSplit/>
          <w:trHeight w:val="432"/>
        </w:trPr>
        <w:tc>
          <w:tcPr>
            <w:tcW w:w="253" w:type="pct"/>
            <w:vAlign w:val="center"/>
          </w:tcPr>
          <w:p w14:paraId="11F90DCA" w14:textId="77777777" w:rsidR="00C063EB" w:rsidRPr="0083610D" w:rsidRDefault="00C063EB" w:rsidP="00ED1F45">
            <w:pPr>
              <w:keepNext/>
              <w:rPr>
                <w:rFonts w:ascii="Calibri" w:hAnsi="Calibri"/>
              </w:rPr>
            </w:pPr>
            <w:r w:rsidRPr="0083610D">
              <w:rPr>
                <w:rFonts w:ascii="Calibri" w:hAnsi="Calibri"/>
              </w:rPr>
              <w:t>01</w:t>
            </w:r>
          </w:p>
        </w:tc>
        <w:tc>
          <w:tcPr>
            <w:tcW w:w="2247" w:type="pct"/>
            <w:vAlign w:val="center"/>
          </w:tcPr>
          <w:p w14:paraId="11F90DCB" w14:textId="142F58E2" w:rsidR="00C063EB" w:rsidRPr="0083610D" w:rsidRDefault="00C063EB" w:rsidP="00ED1F45">
            <w:pPr>
              <w:keepNext/>
              <w:rPr>
                <w:rFonts w:ascii="Calibri" w:hAnsi="Calibri"/>
              </w:rPr>
            </w:pPr>
            <w:r w:rsidRPr="0083610D">
              <w:rPr>
                <w:rFonts w:ascii="Calibri" w:hAnsi="Calibri"/>
              </w:rPr>
              <w:t>Date of Digital Refrigerant Gauge Calibration</w:t>
            </w:r>
          </w:p>
        </w:tc>
        <w:tc>
          <w:tcPr>
            <w:tcW w:w="2500" w:type="pct"/>
            <w:vAlign w:val="center"/>
          </w:tcPr>
          <w:p w14:paraId="11F90DCC" w14:textId="77777777" w:rsidR="00C063EB" w:rsidRPr="0083610D" w:rsidRDefault="00C063EB" w:rsidP="00ED1F45">
            <w:pPr>
              <w:keepNext/>
              <w:rPr>
                <w:rFonts w:ascii="Calibri" w:hAnsi="Calibri"/>
              </w:rPr>
            </w:pPr>
            <w:r w:rsidRPr="0083610D">
              <w:rPr>
                <w:rFonts w:ascii="Calibri" w:hAnsi="Calibri"/>
              </w:rPr>
              <w:t>&lt;&lt;user input: date of calibration: use validated date format&gt;&gt;</w:t>
            </w:r>
          </w:p>
        </w:tc>
      </w:tr>
      <w:tr w:rsidR="00C063EB" w:rsidRPr="0083610D" w14:paraId="11F90DD1" w14:textId="77777777">
        <w:trPr>
          <w:cantSplit/>
          <w:trHeight w:val="432"/>
        </w:trPr>
        <w:tc>
          <w:tcPr>
            <w:tcW w:w="253" w:type="pct"/>
            <w:vAlign w:val="center"/>
          </w:tcPr>
          <w:p w14:paraId="11F90DCE" w14:textId="77777777" w:rsidR="00C063EB" w:rsidRPr="0083610D" w:rsidRDefault="00C063EB" w:rsidP="00ED1F45">
            <w:pPr>
              <w:keepNext/>
              <w:rPr>
                <w:rFonts w:ascii="Calibri" w:hAnsi="Calibri"/>
              </w:rPr>
            </w:pPr>
            <w:r w:rsidRPr="0083610D">
              <w:rPr>
                <w:rFonts w:ascii="Calibri" w:hAnsi="Calibri"/>
              </w:rPr>
              <w:t>02</w:t>
            </w:r>
          </w:p>
        </w:tc>
        <w:tc>
          <w:tcPr>
            <w:tcW w:w="2247" w:type="pct"/>
            <w:vAlign w:val="center"/>
          </w:tcPr>
          <w:p w14:paraId="11F90DCF" w14:textId="77717F4F" w:rsidR="00C063EB" w:rsidRPr="0083610D" w:rsidRDefault="00C063EB" w:rsidP="00ED1F45">
            <w:pPr>
              <w:keepNext/>
              <w:spacing w:after="60"/>
              <w:rPr>
                <w:rFonts w:ascii="Calibri" w:hAnsi="Calibri"/>
              </w:rPr>
            </w:pPr>
            <w:r w:rsidRPr="0083610D">
              <w:rPr>
                <w:rFonts w:ascii="Calibri" w:hAnsi="Calibri"/>
              </w:rPr>
              <w:t>Date of Digital Thermocouple Calibration</w:t>
            </w:r>
          </w:p>
        </w:tc>
        <w:tc>
          <w:tcPr>
            <w:tcW w:w="2500" w:type="pct"/>
            <w:vAlign w:val="center"/>
          </w:tcPr>
          <w:p w14:paraId="11F90DD0" w14:textId="77777777" w:rsidR="00C063EB" w:rsidRPr="0083610D" w:rsidRDefault="00C063EB" w:rsidP="00ED1F45">
            <w:pPr>
              <w:keepNext/>
              <w:rPr>
                <w:rFonts w:ascii="Calibri" w:hAnsi="Calibri"/>
              </w:rPr>
            </w:pPr>
            <w:r w:rsidRPr="0083610D">
              <w:rPr>
                <w:rFonts w:ascii="Calibri" w:hAnsi="Calibri"/>
              </w:rPr>
              <w:t>&lt;&lt;user input: date of calibration: use validated date format&gt;&gt;</w:t>
            </w:r>
          </w:p>
        </w:tc>
      </w:tr>
      <w:tr w:rsidR="00C063EB" w:rsidRPr="0083610D" w14:paraId="11F90DD8" w14:textId="77777777">
        <w:trPr>
          <w:cantSplit/>
          <w:trHeight w:val="432"/>
        </w:trPr>
        <w:tc>
          <w:tcPr>
            <w:tcW w:w="253" w:type="pct"/>
            <w:vAlign w:val="center"/>
          </w:tcPr>
          <w:p w14:paraId="11F90DD2" w14:textId="77777777" w:rsidR="00C063EB" w:rsidRPr="0083610D" w:rsidRDefault="00C063EB" w:rsidP="00ED1F45">
            <w:pPr>
              <w:keepNext/>
              <w:rPr>
                <w:rFonts w:ascii="Calibri" w:hAnsi="Calibri"/>
              </w:rPr>
            </w:pPr>
            <w:r w:rsidRPr="0083610D">
              <w:rPr>
                <w:rFonts w:ascii="Calibri" w:hAnsi="Calibri"/>
              </w:rPr>
              <w:t>03</w:t>
            </w:r>
          </w:p>
        </w:tc>
        <w:tc>
          <w:tcPr>
            <w:tcW w:w="2247" w:type="pct"/>
            <w:vAlign w:val="center"/>
          </w:tcPr>
          <w:p w14:paraId="11F90DD3" w14:textId="582DF627" w:rsidR="00C063EB" w:rsidRPr="0083610D" w:rsidRDefault="00C063EB" w:rsidP="00ED1F45">
            <w:pPr>
              <w:keepNext/>
              <w:spacing w:after="60"/>
              <w:rPr>
                <w:rFonts w:ascii="Calibri" w:hAnsi="Calibri"/>
              </w:rPr>
            </w:pPr>
            <w:r w:rsidRPr="0083610D">
              <w:rPr>
                <w:rFonts w:ascii="Calibri" w:hAnsi="Calibri"/>
              </w:rPr>
              <w:t>Digital Refrigerant Gauge Calibration Status</w:t>
            </w:r>
          </w:p>
        </w:tc>
        <w:tc>
          <w:tcPr>
            <w:tcW w:w="2500" w:type="pct"/>
            <w:vAlign w:val="center"/>
          </w:tcPr>
          <w:p w14:paraId="11F90DD4" w14:textId="79CA5A31" w:rsidR="00C063EB" w:rsidRPr="0083610D" w:rsidRDefault="00C063EB" w:rsidP="000E1F95">
            <w:pPr>
              <w:keepNext/>
              <w:rPr>
                <w:rFonts w:ascii="Calibri" w:hAnsi="Calibri"/>
              </w:rPr>
            </w:pPr>
            <w:r w:rsidRPr="0083610D">
              <w:rPr>
                <w:rFonts w:ascii="Calibri" w:hAnsi="Calibri"/>
              </w:rPr>
              <w:t>&lt;&lt;if A1</w:t>
            </w:r>
            <w:r w:rsidR="007F60F5">
              <w:rPr>
                <w:rFonts w:ascii="Calibri" w:hAnsi="Calibri"/>
              </w:rPr>
              <w:t>4</w:t>
            </w:r>
            <w:r w:rsidRPr="0083610D">
              <w:rPr>
                <w:rFonts w:ascii="Calibri" w:hAnsi="Calibri"/>
              </w:rPr>
              <w:t xml:space="preserve"> compared to C01 is greater than one month, then display text:  </w:t>
            </w:r>
          </w:p>
          <w:p w14:paraId="11F90DD5" w14:textId="77777777" w:rsidR="00C063EB" w:rsidRPr="0083610D" w:rsidRDefault="00C063EB" w:rsidP="000E1F95">
            <w:pPr>
              <w:keepNext/>
              <w:rPr>
                <w:rFonts w:ascii="Calibri" w:hAnsi="Calibri"/>
              </w:rPr>
            </w:pPr>
            <w:r w:rsidRPr="0083610D">
              <w:rPr>
                <w:rFonts w:ascii="Calibri" w:hAnsi="Calibri"/>
              </w:rPr>
              <w:t>"Digital Refrigerant Gauge requires Calibration (do not proceed)";</w:t>
            </w:r>
          </w:p>
          <w:p w14:paraId="11F90DD6" w14:textId="62F30009" w:rsidR="00C063EB" w:rsidRPr="0083610D" w:rsidRDefault="00C063EB" w:rsidP="000E1F95">
            <w:pPr>
              <w:keepNext/>
              <w:rPr>
                <w:rFonts w:ascii="Calibri" w:hAnsi="Calibri"/>
              </w:rPr>
            </w:pPr>
            <w:r w:rsidRPr="0083610D">
              <w:rPr>
                <w:rFonts w:ascii="Calibri" w:hAnsi="Calibri"/>
              </w:rPr>
              <w:t>elseif A1</w:t>
            </w:r>
            <w:r w:rsidR="007F60F5">
              <w:rPr>
                <w:rFonts w:ascii="Calibri" w:hAnsi="Calibri"/>
              </w:rPr>
              <w:t>4</w:t>
            </w:r>
            <w:r w:rsidRPr="0083610D">
              <w:rPr>
                <w:rFonts w:ascii="Calibri" w:hAnsi="Calibri"/>
              </w:rPr>
              <w:t xml:space="preserve"> compared to C01 is ≥ 0 and </w:t>
            </w:r>
            <w:r w:rsidR="003C3D1C">
              <w:rPr>
                <w:rFonts w:ascii="Calibri" w:hAnsi="Calibri"/>
              </w:rPr>
              <w:t>≤</w:t>
            </w:r>
            <w:r w:rsidRPr="0083610D">
              <w:rPr>
                <w:rFonts w:ascii="Calibri" w:hAnsi="Calibri"/>
              </w:rPr>
              <w:t>one month;  then display text:</w:t>
            </w:r>
          </w:p>
          <w:p w14:paraId="11F90DD7" w14:textId="77777777" w:rsidR="00C063EB" w:rsidRPr="0083610D" w:rsidRDefault="00C063EB" w:rsidP="000E1F95">
            <w:pPr>
              <w:keepNext/>
              <w:rPr>
                <w:rFonts w:ascii="Calibri" w:hAnsi="Calibri"/>
              </w:rPr>
            </w:pPr>
            <w:r w:rsidRPr="0083610D">
              <w:rPr>
                <w:rFonts w:ascii="Calibri" w:hAnsi="Calibri"/>
              </w:rPr>
              <w:t>"calibration is current"&gt;&gt;</w:t>
            </w:r>
          </w:p>
        </w:tc>
      </w:tr>
      <w:tr w:rsidR="00C063EB" w:rsidRPr="0083610D" w14:paraId="11F90DE0" w14:textId="77777777">
        <w:trPr>
          <w:cantSplit/>
          <w:trHeight w:val="432"/>
        </w:trPr>
        <w:tc>
          <w:tcPr>
            <w:tcW w:w="253" w:type="pct"/>
            <w:vAlign w:val="center"/>
          </w:tcPr>
          <w:p w14:paraId="11F90DD9" w14:textId="77777777" w:rsidR="00C063EB" w:rsidRPr="0083610D" w:rsidRDefault="00C063EB" w:rsidP="00ED1F45">
            <w:pPr>
              <w:keepNext/>
              <w:rPr>
                <w:rFonts w:ascii="Calibri" w:hAnsi="Calibri"/>
              </w:rPr>
            </w:pPr>
            <w:r w:rsidRPr="0083610D">
              <w:rPr>
                <w:rFonts w:ascii="Calibri" w:hAnsi="Calibri"/>
              </w:rPr>
              <w:t>04</w:t>
            </w:r>
          </w:p>
        </w:tc>
        <w:tc>
          <w:tcPr>
            <w:tcW w:w="2247" w:type="pct"/>
            <w:vAlign w:val="center"/>
          </w:tcPr>
          <w:p w14:paraId="11F90DDA" w14:textId="76492B21" w:rsidR="00C063EB" w:rsidRPr="0083610D" w:rsidRDefault="00C063EB" w:rsidP="00ED1F45">
            <w:pPr>
              <w:keepNext/>
              <w:spacing w:after="60"/>
              <w:rPr>
                <w:rFonts w:ascii="Calibri" w:hAnsi="Calibri"/>
              </w:rPr>
            </w:pPr>
            <w:r w:rsidRPr="0083610D">
              <w:rPr>
                <w:rFonts w:ascii="Calibri" w:hAnsi="Calibri"/>
              </w:rPr>
              <w:t>Digital Thermocouple Calibration Status</w:t>
            </w:r>
          </w:p>
        </w:tc>
        <w:tc>
          <w:tcPr>
            <w:tcW w:w="2500" w:type="pct"/>
            <w:vAlign w:val="center"/>
          </w:tcPr>
          <w:p w14:paraId="11F90DDB" w14:textId="1F554B3D" w:rsidR="00C063EB" w:rsidRPr="0083610D" w:rsidRDefault="00C063EB" w:rsidP="000E1F95">
            <w:pPr>
              <w:keepNext/>
              <w:rPr>
                <w:rFonts w:ascii="Calibri" w:hAnsi="Calibri"/>
              </w:rPr>
            </w:pPr>
            <w:r w:rsidRPr="0083610D">
              <w:rPr>
                <w:rFonts w:ascii="Calibri" w:hAnsi="Calibri"/>
              </w:rPr>
              <w:t>&lt;&lt;if A1</w:t>
            </w:r>
            <w:r w:rsidR="007F60F5">
              <w:rPr>
                <w:rFonts w:ascii="Calibri" w:hAnsi="Calibri"/>
              </w:rPr>
              <w:t>4</w:t>
            </w:r>
            <w:r w:rsidRPr="0083610D">
              <w:rPr>
                <w:rFonts w:ascii="Calibri" w:hAnsi="Calibri"/>
              </w:rPr>
              <w:t xml:space="preserve"> compared to C02 is greater than one month, then display text:  </w:t>
            </w:r>
          </w:p>
          <w:p w14:paraId="11F90DDC" w14:textId="77777777" w:rsidR="00C063EB" w:rsidRPr="0083610D" w:rsidRDefault="00C063EB" w:rsidP="000E1F95">
            <w:pPr>
              <w:keepNext/>
              <w:rPr>
                <w:rFonts w:ascii="Calibri" w:hAnsi="Calibri"/>
              </w:rPr>
            </w:pPr>
            <w:r w:rsidRPr="0083610D">
              <w:rPr>
                <w:rFonts w:ascii="Calibri" w:hAnsi="Calibri"/>
              </w:rPr>
              <w:t>"Digital Thermocouple Gauge requires Calibration (do not proceed)"</w:t>
            </w:r>
          </w:p>
          <w:p w14:paraId="11F90DDD" w14:textId="77777777" w:rsidR="00C063EB" w:rsidRPr="0083610D" w:rsidRDefault="00C063EB" w:rsidP="000E1F95">
            <w:pPr>
              <w:keepNext/>
              <w:rPr>
                <w:rFonts w:ascii="Calibri" w:hAnsi="Calibri"/>
              </w:rPr>
            </w:pPr>
          </w:p>
          <w:p w14:paraId="11F90DDE" w14:textId="26342134" w:rsidR="00C063EB" w:rsidRPr="0083610D" w:rsidRDefault="00C063EB" w:rsidP="00221EB2">
            <w:pPr>
              <w:keepNext/>
              <w:rPr>
                <w:rFonts w:ascii="Calibri" w:hAnsi="Calibri"/>
              </w:rPr>
            </w:pPr>
            <w:r w:rsidRPr="0083610D">
              <w:rPr>
                <w:rFonts w:ascii="Calibri" w:hAnsi="Calibri"/>
              </w:rPr>
              <w:t>elseif A1</w:t>
            </w:r>
            <w:r w:rsidR="007F60F5">
              <w:rPr>
                <w:rFonts w:ascii="Calibri" w:hAnsi="Calibri"/>
              </w:rPr>
              <w:t>4</w:t>
            </w:r>
            <w:r w:rsidRPr="0083610D">
              <w:rPr>
                <w:rFonts w:ascii="Calibri" w:hAnsi="Calibri"/>
              </w:rPr>
              <w:t xml:space="preserve"> compared to C01 is ≥ 0 and less than one month;  then display text:</w:t>
            </w:r>
          </w:p>
          <w:p w14:paraId="11F90DDF" w14:textId="77777777" w:rsidR="00C063EB" w:rsidRPr="0083610D" w:rsidRDefault="00C063EB" w:rsidP="000E1F95">
            <w:pPr>
              <w:keepNext/>
              <w:rPr>
                <w:rFonts w:ascii="Calibri" w:hAnsi="Calibri"/>
              </w:rPr>
            </w:pPr>
            <w:r w:rsidRPr="0083610D">
              <w:rPr>
                <w:rFonts w:ascii="Calibri" w:hAnsi="Calibri"/>
              </w:rPr>
              <w:t>"calibration is current"&gt;&gt;</w:t>
            </w:r>
          </w:p>
        </w:tc>
      </w:tr>
    </w:tbl>
    <w:p w14:paraId="11F90DE1" w14:textId="77777777" w:rsidR="00C063EB" w:rsidRPr="0083610D" w:rsidRDefault="00C063EB" w:rsidP="003F6B16">
      <w:pPr>
        <w:tabs>
          <w:tab w:val="left" w:pos="8540"/>
        </w:tabs>
        <w:spacing w:after="120"/>
        <w:rPr>
          <w:rFonts w:ascii="Calibri" w:hAnsi="Calibri"/>
          <w:b/>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4"/>
        <w:gridCol w:w="4997"/>
        <w:gridCol w:w="5442"/>
      </w:tblGrid>
      <w:tr w:rsidR="00C93848" w:rsidRPr="0083610D" w14:paraId="11F90DE4" w14:textId="77777777" w:rsidTr="002115FC">
        <w:trPr>
          <w:cantSplit/>
          <w:trHeight w:val="233"/>
        </w:trPr>
        <w:tc>
          <w:tcPr>
            <w:tcW w:w="5000" w:type="pct"/>
            <w:gridSpan w:val="3"/>
            <w:vAlign w:val="center"/>
          </w:tcPr>
          <w:p w14:paraId="11F90DE2" w14:textId="626BAF5D" w:rsidR="00C93848" w:rsidRPr="0083610D" w:rsidRDefault="00C93848" w:rsidP="002115FC">
            <w:pPr>
              <w:pStyle w:val="Header"/>
              <w:keepNext/>
              <w:tabs>
                <w:tab w:val="clear" w:pos="4320"/>
                <w:tab w:val="clear" w:pos="8640"/>
              </w:tabs>
              <w:rPr>
                <w:rFonts w:ascii="Calibri" w:hAnsi="Calibri"/>
                <w:b/>
              </w:rPr>
            </w:pPr>
            <w:r w:rsidRPr="0083610D">
              <w:rPr>
                <w:rFonts w:ascii="Calibri" w:hAnsi="Calibri"/>
                <w:b/>
              </w:rPr>
              <w:t>D. Measurement Access Hole (MAH) Verification</w:t>
            </w:r>
          </w:p>
          <w:p w14:paraId="11F90DE3" w14:textId="00296238" w:rsidR="00C93848" w:rsidRPr="001D562C" w:rsidRDefault="00C93848" w:rsidP="002115FC">
            <w:pPr>
              <w:pStyle w:val="Header"/>
              <w:keepNext/>
              <w:tabs>
                <w:tab w:val="clear" w:pos="4320"/>
                <w:tab w:val="clear" w:pos="8640"/>
              </w:tabs>
              <w:rPr>
                <w:rFonts w:ascii="Calibri" w:hAnsi="Calibri"/>
              </w:rPr>
            </w:pPr>
            <w:r w:rsidRPr="00DC2134">
              <w:rPr>
                <w:rFonts w:ascii="Calibri" w:hAnsi="Calibri"/>
                <w:sz w:val="18"/>
              </w:rPr>
              <w:t>Procedures for installing MAH are specified in Reference Residential Appendix RA3.2.2.3</w:t>
            </w:r>
            <w:r w:rsidR="001D562C" w:rsidRPr="00DC2134">
              <w:rPr>
                <w:rFonts w:ascii="Calibri" w:hAnsi="Calibri"/>
                <w:sz w:val="18"/>
              </w:rPr>
              <w:t>.</w:t>
            </w:r>
          </w:p>
        </w:tc>
      </w:tr>
      <w:tr w:rsidR="00C93848" w:rsidRPr="0083610D" w14:paraId="11F90DEB" w14:textId="77777777" w:rsidTr="002115FC">
        <w:trPr>
          <w:cantSplit/>
          <w:trHeight w:val="233"/>
        </w:trPr>
        <w:tc>
          <w:tcPr>
            <w:tcW w:w="204" w:type="pct"/>
            <w:vAlign w:val="center"/>
          </w:tcPr>
          <w:p w14:paraId="11F90DE5" w14:textId="77777777" w:rsidR="00C93848" w:rsidRPr="0083610D" w:rsidRDefault="00C93848" w:rsidP="002115FC">
            <w:pPr>
              <w:pStyle w:val="IndexHeading"/>
              <w:keepNext/>
              <w:ind w:left="-115"/>
              <w:jc w:val="center"/>
              <w:rPr>
                <w:rFonts w:ascii="Calibri" w:hAnsi="Calibri"/>
                <w:b w:val="0"/>
                <w:bCs/>
              </w:rPr>
            </w:pPr>
            <w:r w:rsidRPr="0083610D">
              <w:rPr>
                <w:rFonts w:ascii="Calibri" w:hAnsi="Calibri"/>
                <w:b w:val="0"/>
                <w:bCs/>
              </w:rPr>
              <w:t>01</w:t>
            </w:r>
          </w:p>
        </w:tc>
        <w:tc>
          <w:tcPr>
            <w:tcW w:w="2296" w:type="pct"/>
            <w:tcMar>
              <w:left w:w="115" w:type="dxa"/>
              <w:right w:w="101" w:type="dxa"/>
            </w:tcMar>
            <w:vAlign w:val="center"/>
          </w:tcPr>
          <w:p w14:paraId="11F90DE6" w14:textId="70087F94" w:rsidR="00C93848" w:rsidRPr="0083610D" w:rsidRDefault="00C93848" w:rsidP="00611D9D">
            <w:pPr>
              <w:keepNext/>
              <w:rPr>
                <w:rFonts w:ascii="Calibri" w:hAnsi="Calibri"/>
              </w:rPr>
            </w:pPr>
            <w:r w:rsidRPr="0083610D">
              <w:rPr>
                <w:rFonts w:ascii="Calibri" w:hAnsi="Calibri"/>
              </w:rPr>
              <w:t xml:space="preserve">Method </w:t>
            </w:r>
            <w:r w:rsidR="00611D9D">
              <w:rPr>
                <w:rFonts w:ascii="Calibri" w:hAnsi="Calibri"/>
              </w:rPr>
              <w:t>U</w:t>
            </w:r>
            <w:r w:rsidRPr="0083610D">
              <w:rPr>
                <w:rFonts w:ascii="Calibri" w:hAnsi="Calibri"/>
              </w:rPr>
              <w:t xml:space="preserve">sed to </w:t>
            </w:r>
            <w:r w:rsidR="00611D9D">
              <w:rPr>
                <w:rFonts w:ascii="Calibri" w:hAnsi="Calibri"/>
              </w:rPr>
              <w:t>D</w:t>
            </w:r>
            <w:r w:rsidRPr="0083610D">
              <w:rPr>
                <w:rFonts w:ascii="Calibri" w:hAnsi="Calibri"/>
              </w:rPr>
              <w:t xml:space="preserve">emonstrate </w:t>
            </w:r>
            <w:r w:rsidR="00611D9D">
              <w:rPr>
                <w:rFonts w:ascii="Calibri" w:hAnsi="Calibri"/>
              </w:rPr>
              <w:t>C</w:t>
            </w:r>
            <w:r w:rsidRPr="0083610D">
              <w:rPr>
                <w:rFonts w:ascii="Calibri" w:hAnsi="Calibri"/>
              </w:rPr>
              <w:t xml:space="preserve">ompliance with the Measurement Access Hole (MAH) </w:t>
            </w:r>
            <w:r w:rsidR="00611D9D">
              <w:rPr>
                <w:rFonts w:ascii="Calibri" w:hAnsi="Calibri"/>
              </w:rPr>
              <w:t>R</w:t>
            </w:r>
            <w:r w:rsidRPr="0083610D">
              <w:rPr>
                <w:rFonts w:ascii="Calibri" w:hAnsi="Calibri"/>
              </w:rPr>
              <w:t>equirement</w:t>
            </w:r>
          </w:p>
        </w:tc>
        <w:tc>
          <w:tcPr>
            <w:tcW w:w="2500" w:type="pct"/>
            <w:tcMar>
              <w:left w:w="115" w:type="dxa"/>
              <w:right w:w="101" w:type="dxa"/>
            </w:tcMar>
            <w:vAlign w:val="center"/>
          </w:tcPr>
          <w:p w14:paraId="11F90DE7" w14:textId="77777777" w:rsidR="00C93848" w:rsidRPr="0083610D" w:rsidRDefault="00C93848" w:rsidP="002115FC">
            <w:pPr>
              <w:pStyle w:val="Header"/>
              <w:keepNext/>
              <w:tabs>
                <w:tab w:val="clear" w:pos="4320"/>
                <w:tab w:val="clear" w:pos="8640"/>
              </w:tabs>
              <w:rPr>
                <w:rFonts w:ascii="Calibri" w:hAnsi="Calibri"/>
              </w:rPr>
            </w:pPr>
            <w:r w:rsidRPr="0083610D">
              <w:rPr>
                <w:rFonts w:ascii="Calibri" w:hAnsi="Calibri"/>
              </w:rPr>
              <w:t xml:space="preserve">&lt;&lt;user select one of the options from list: </w:t>
            </w:r>
          </w:p>
          <w:p w14:paraId="11F90DE8" w14:textId="77777777" w:rsidR="00C93848" w:rsidRPr="0083610D" w:rsidRDefault="00C93848" w:rsidP="002115FC">
            <w:pPr>
              <w:pStyle w:val="Header"/>
              <w:keepNext/>
              <w:numPr>
                <w:ilvl w:val="0"/>
                <w:numId w:val="13"/>
              </w:numPr>
              <w:tabs>
                <w:tab w:val="clear" w:pos="4320"/>
                <w:tab w:val="clear" w:pos="8640"/>
              </w:tabs>
              <w:rPr>
                <w:rFonts w:ascii="Calibri" w:hAnsi="Calibri"/>
              </w:rPr>
            </w:pPr>
            <w:r w:rsidRPr="0083610D">
              <w:rPr>
                <w:rFonts w:ascii="Calibri" w:hAnsi="Calibri"/>
              </w:rPr>
              <w:t xml:space="preserve">"MAH installed and labeled consistent with Figure 3.2-1"; or </w:t>
            </w:r>
          </w:p>
          <w:p w14:paraId="11F90DE9" w14:textId="77777777" w:rsidR="00C93848" w:rsidRPr="0083610D" w:rsidRDefault="00C93848" w:rsidP="002115FC">
            <w:pPr>
              <w:pStyle w:val="Header"/>
              <w:keepNext/>
              <w:numPr>
                <w:ilvl w:val="0"/>
                <w:numId w:val="13"/>
              </w:numPr>
              <w:tabs>
                <w:tab w:val="clear" w:pos="4320"/>
                <w:tab w:val="clear" w:pos="8640"/>
              </w:tabs>
              <w:rPr>
                <w:rFonts w:ascii="Calibri" w:hAnsi="Calibri"/>
              </w:rPr>
            </w:pPr>
            <w:r w:rsidRPr="0083610D">
              <w:rPr>
                <w:rFonts w:ascii="Calibri" w:hAnsi="Calibri"/>
              </w:rPr>
              <w:t>"Return side of system is located entirely within conditioned space such that an accurate return air dry-bulb temperature can be taken at the return grille"; or</w:t>
            </w:r>
          </w:p>
          <w:p w14:paraId="11F90DEA" w14:textId="77777777" w:rsidR="00C93848" w:rsidRPr="0083610D" w:rsidRDefault="00C93848" w:rsidP="002115FC">
            <w:pPr>
              <w:pStyle w:val="ListParagraph"/>
              <w:keepNext/>
              <w:numPr>
                <w:ilvl w:val="0"/>
                <w:numId w:val="13"/>
              </w:numPr>
              <w:rPr>
                <w:rFonts w:ascii="Calibri" w:hAnsi="Calibri"/>
              </w:rPr>
            </w:pPr>
            <w:r w:rsidRPr="0083610D">
              <w:rPr>
                <w:rFonts w:ascii="Calibri" w:hAnsi="Calibri"/>
              </w:rPr>
              <w:t>"MAH cannot be installed consistent with Figure 3.2-1.  An alternative location has been provided and clearly labeled"&gt;&gt;</w:t>
            </w:r>
          </w:p>
        </w:tc>
      </w:tr>
    </w:tbl>
    <w:p w14:paraId="11F90DEC" w14:textId="77777777" w:rsidR="00C93848" w:rsidRPr="00F77A0A" w:rsidRDefault="00C93848" w:rsidP="00C93848">
      <w:pPr>
        <w:rPr>
          <w:rFonts w:ascii="Calibri" w:hAnsi="Calibri"/>
          <w:b/>
        </w:rPr>
      </w:pPr>
    </w:p>
    <w:p w14:paraId="11F90E06" w14:textId="77777777" w:rsidR="00C93848" w:rsidRPr="0083610D" w:rsidRDefault="00C93848" w:rsidP="003F6B16">
      <w:pPr>
        <w:tabs>
          <w:tab w:val="left" w:pos="8540"/>
        </w:tabs>
        <w:spacing w:after="120"/>
        <w:rPr>
          <w:rFonts w:ascii="Calibri" w:hAnsi="Calibri"/>
          <w:b/>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2"/>
        <w:gridCol w:w="2290"/>
        <w:gridCol w:w="2998"/>
        <w:gridCol w:w="5023"/>
      </w:tblGrid>
      <w:tr w:rsidR="00FC6D8B" w:rsidRPr="006A3EEB" w14:paraId="0D9D4179" w14:textId="77777777" w:rsidTr="00BD235E">
        <w:trPr>
          <w:cantSplit/>
        </w:trPr>
        <w:tc>
          <w:tcPr>
            <w:tcW w:w="10998" w:type="dxa"/>
            <w:gridSpan w:val="4"/>
          </w:tcPr>
          <w:p w14:paraId="395FE27B" w14:textId="77777777" w:rsidR="00FC6D8B" w:rsidRPr="00BC1E29" w:rsidRDefault="00FC6D8B" w:rsidP="005B7D6D">
            <w:pPr>
              <w:keepNext/>
              <w:rPr>
                <w:rFonts w:ascii="Calibri" w:hAnsi="Calibri"/>
                <w:b/>
              </w:rPr>
            </w:pPr>
            <w:r w:rsidRPr="00BC1E29">
              <w:rPr>
                <w:rFonts w:ascii="Calibri" w:hAnsi="Calibri"/>
                <w:b/>
              </w:rPr>
              <w:lastRenderedPageBreak/>
              <w:t>E. Minimum System Airflow Rate Verification</w:t>
            </w:r>
          </w:p>
          <w:p w14:paraId="2E804E4B" w14:textId="77777777" w:rsidR="00FC6D8B" w:rsidRDefault="00FC6D8B" w:rsidP="005B7D6D">
            <w:pPr>
              <w:keepNext/>
              <w:rPr>
                <w:rFonts w:ascii="Calibri" w:hAnsi="Calibri"/>
                <w:sz w:val="18"/>
              </w:rPr>
            </w:pPr>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p>
          <w:p w14:paraId="7315279A" w14:textId="77777777" w:rsidR="00FC6D8B" w:rsidRPr="00654A92" w:rsidRDefault="00FC6D8B" w:rsidP="005B7D6D">
            <w:pPr>
              <w:keepNext/>
              <w:rPr>
                <w:rFonts w:ascii="Calibri" w:hAnsi="Calibri"/>
                <w:sz w:val="18"/>
              </w:rPr>
            </w:pPr>
            <w:r>
              <w:rPr>
                <w:rFonts w:ascii="Calibri" w:hAnsi="Calibri"/>
                <w:sz w:val="18"/>
              </w:rPr>
              <w:t>&lt;&lt;require 1 row of data for each indoor unit listed in the "</w:t>
            </w:r>
            <w:r w:rsidRPr="00310A75">
              <w:rPr>
                <w:rFonts w:ascii="Calibri" w:hAnsi="Calibri"/>
                <w:sz w:val="18"/>
              </w:rPr>
              <w:t>HERS Verification Requirements for Duct Systems</w:t>
            </w:r>
            <w:r>
              <w:rPr>
                <w:rFonts w:ascii="Calibri" w:hAnsi="Calibri"/>
                <w:sz w:val="18"/>
              </w:rPr>
              <w:t>" table on the MCH-01&gt;</w:t>
            </w:r>
          </w:p>
        </w:tc>
      </w:tr>
      <w:tr w:rsidR="00FC6D8B" w:rsidRPr="006A3EEB" w14:paraId="5DEFDB90" w14:textId="77777777" w:rsidTr="00875D61">
        <w:trPr>
          <w:cantSplit/>
          <w:trHeight w:val="305"/>
        </w:trPr>
        <w:tc>
          <w:tcPr>
            <w:tcW w:w="2808" w:type="dxa"/>
            <w:gridSpan w:val="2"/>
            <w:vAlign w:val="center"/>
          </w:tcPr>
          <w:p w14:paraId="64E5829E" w14:textId="77777777" w:rsidR="00FC6D8B" w:rsidRPr="006A3EEB" w:rsidRDefault="00FC6D8B" w:rsidP="005B7D6D">
            <w:pPr>
              <w:keepNext/>
              <w:jc w:val="center"/>
              <w:rPr>
                <w:rFonts w:ascii="Calibri" w:hAnsi="Calibri"/>
                <w:sz w:val="18"/>
                <w:szCs w:val="18"/>
              </w:rPr>
            </w:pPr>
            <w:r>
              <w:rPr>
                <w:rFonts w:ascii="Calibri" w:hAnsi="Calibri"/>
                <w:sz w:val="18"/>
                <w:szCs w:val="18"/>
              </w:rPr>
              <w:t>01</w:t>
            </w:r>
          </w:p>
        </w:tc>
        <w:tc>
          <w:tcPr>
            <w:tcW w:w="3060" w:type="dxa"/>
          </w:tcPr>
          <w:p w14:paraId="53D0C210" w14:textId="77777777" w:rsidR="00FC6D8B" w:rsidRDefault="00FC6D8B" w:rsidP="005B7D6D">
            <w:pPr>
              <w:keepNext/>
              <w:jc w:val="center"/>
              <w:rPr>
                <w:rFonts w:ascii="Calibri" w:hAnsi="Calibri"/>
                <w:sz w:val="18"/>
                <w:szCs w:val="18"/>
              </w:rPr>
            </w:pPr>
            <w:r>
              <w:rPr>
                <w:rFonts w:ascii="Calibri" w:hAnsi="Calibri"/>
                <w:sz w:val="18"/>
                <w:szCs w:val="18"/>
              </w:rPr>
              <w:t>02</w:t>
            </w:r>
          </w:p>
        </w:tc>
        <w:tc>
          <w:tcPr>
            <w:tcW w:w="5130" w:type="dxa"/>
            <w:vAlign w:val="center"/>
          </w:tcPr>
          <w:p w14:paraId="0AB1B16A" w14:textId="77777777" w:rsidR="00FC6D8B" w:rsidRPr="006A3EEB" w:rsidRDefault="00FC6D8B" w:rsidP="005B7D6D">
            <w:pPr>
              <w:keepNext/>
              <w:jc w:val="center"/>
              <w:rPr>
                <w:rFonts w:ascii="Calibri" w:hAnsi="Calibri"/>
                <w:sz w:val="18"/>
                <w:szCs w:val="18"/>
              </w:rPr>
            </w:pPr>
            <w:r>
              <w:rPr>
                <w:rFonts w:ascii="Calibri" w:hAnsi="Calibri"/>
                <w:sz w:val="18"/>
                <w:szCs w:val="18"/>
              </w:rPr>
              <w:t>03</w:t>
            </w:r>
          </w:p>
        </w:tc>
      </w:tr>
      <w:tr w:rsidR="00FC6D8B" w:rsidRPr="006A3EEB" w14:paraId="42CCB8E7" w14:textId="77777777" w:rsidTr="00875D61">
        <w:trPr>
          <w:cantSplit/>
          <w:trHeight w:val="882"/>
        </w:trPr>
        <w:tc>
          <w:tcPr>
            <w:tcW w:w="2808" w:type="dxa"/>
            <w:gridSpan w:val="2"/>
            <w:tcBorders>
              <w:top w:val="nil"/>
            </w:tcBorders>
            <w:vAlign w:val="bottom"/>
          </w:tcPr>
          <w:p w14:paraId="55C71C05" w14:textId="77777777" w:rsidR="00FC6D8B" w:rsidRPr="006A3EEB" w:rsidRDefault="00FC6D8B" w:rsidP="005B7D6D">
            <w:pPr>
              <w:keepNext/>
              <w:jc w:val="center"/>
              <w:rPr>
                <w:rFonts w:ascii="Calibri" w:hAnsi="Calibri"/>
                <w:sz w:val="18"/>
                <w:szCs w:val="18"/>
              </w:rPr>
            </w:pPr>
            <w:r w:rsidRPr="00442EA4">
              <w:rPr>
                <w:rFonts w:ascii="Calibri" w:hAnsi="Calibri"/>
                <w:sz w:val="18"/>
                <w:szCs w:val="18"/>
              </w:rPr>
              <w:t>Indoor Unit Name or Description of Area Served</w:t>
            </w:r>
          </w:p>
        </w:tc>
        <w:tc>
          <w:tcPr>
            <w:tcW w:w="3060" w:type="dxa"/>
            <w:tcBorders>
              <w:top w:val="nil"/>
            </w:tcBorders>
            <w:vAlign w:val="bottom"/>
          </w:tcPr>
          <w:p w14:paraId="528ADD8F" w14:textId="77777777" w:rsidR="00FC6D8B" w:rsidRPr="006A3EEB" w:rsidRDefault="00FC6D8B" w:rsidP="005B7D6D">
            <w:pPr>
              <w:keepNext/>
              <w:jc w:val="center"/>
              <w:rPr>
                <w:rFonts w:ascii="Calibri" w:hAnsi="Calibri"/>
                <w:sz w:val="18"/>
                <w:szCs w:val="18"/>
              </w:rPr>
            </w:pPr>
            <w:r w:rsidRPr="005A5F9A">
              <w:rPr>
                <w:rFonts w:ascii="Calibri" w:hAnsi="Calibri"/>
              </w:rPr>
              <w:t>Minimum Required System Airflow Rate (cfm)</w:t>
            </w:r>
          </w:p>
        </w:tc>
        <w:tc>
          <w:tcPr>
            <w:tcW w:w="5130" w:type="dxa"/>
            <w:tcBorders>
              <w:top w:val="nil"/>
            </w:tcBorders>
            <w:vAlign w:val="bottom"/>
          </w:tcPr>
          <w:p w14:paraId="34628673" w14:textId="77777777" w:rsidR="00FC6D8B" w:rsidRPr="006A3EEB" w:rsidRDefault="00FC6D8B" w:rsidP="005B7D6D">
            <w:pPr>
              <w:keepNext/>
              <w:jc w:val="center"/>
              <w:rPr>
                <w:rFonts w:ascii="Calibri" w:hAnsi="Calibri"/>
                <w:sz w:val="18"/>
                <w:szCs w:val="18"/>
              </w:rPr>
            </w:pPr>
            <w:r w:rsidRPr="005A5F9A">
              <w:rPr>
                <w:rFonts w:ascii="Calibri" w:hAnsi="Calibri"/>
                <w:sz w:val="18"/>
                <w:szCs w:val="18"/>
              </w:rPr>
              <w:t>System Airflow Rate Verification Status</w:t>
            </w:r>
          </w:p>
        </w:tc>
      </w:tr>
      <w:tr w:rsidR="00FC6D8B" w:rsidRPr="006A3EEB" w14:paraId="51000313" w14:textId="77777777" w:rsidTr="00875D61">
        <w:trPr>
          <w:cantSplit/>
          <w:trHeight w:val="2816"/>
        </w:trPr>
        <w:tc>
          <w:tcPr>
            <w:tcW w:w="2808" w:type="dxa"/>
            <w:gridSpan w:val="2"/>
          </w:tcPr>
          <w:p w14:paraId="42DE4890" w14:textId="77777777" w:rsidR="00FC6D8B" w:rsidRPr="00654A92" w:rsidRDefault="00FC6D8B" w:rsidP="005B7D6D">
            <w:pPr>
              <w:keepNext/>
              <w:rPr>
                <w:rFonts w:ascii="Calibri" w:hAnsi="Calibri"/>
                <w:sz w:val="14"/>
                <w:szCs w:val="14"/>
              </w:rPr>
            </w:pPr>
            <w:r w:rsidRPr="00654A92">
              <w:rPr>
                <w:rFonts w:ascii="Calibri" w:hAnsi="Calibri"/>
                <w:sz w:val="14"/>
                <w:szCs w:val="14"/>
              </w:rPr>
              <w:t>&lt;&lt;reference value from the "HERS Verification Requirements for Duct Systems" table on the MCH-01 for the "SC System Description of Area Served" value in A02&gt;&gt;</w:t>
            </w:r>
          </w:p>
        </w:tc>
        <w:tc>
          <w:tcPr>
            <w:tcW w:w="3060" w:type="dxa"/>
          </w:tcPr>
          <w:p w14:paraId="6492A390" w14:textId="64EA2C61" w:rsidR="00FC6D8B" w:rsidRDefault="00FC6D8B" w:rsidP="005B7D6D">
            <w:pPr>
              <w:keepNext/>
              <w:rPr>
                <w:ins w:id="7" w:author="Smith, Alexis@Energy" w:date="2020-03-06T10:24:00Z"/>
                <w:rFonts w:ascii="Calibri" w:hAnsi="Calibri"/>
                <w:sz w:val="14"/>
                <w:szCs w:val="14"/>
              </w:rPr>
            </w:pPr>
            <w:r w:rsidRPr="00654A92">
              <w:rPr>
                <w:rFonts w:ascii="Calibri" w:hAnsi="Calibri"/>
                <w:sz w:val="14"/>
                <w:szCs w:val="14"/>
              </w:rPr>
              <w:t xml:space="preserve">&lt;calculated field, numeric xxxx.:  </w:t>
            </w:r>
          </w:p>
          <w:p w14:paraId="6D2E97A1" w14:textId="77777777" w:rsidR="00690EC4" w:rsidRDefault="00690EC4" w:rsidP="00690EC4">
            <w:pPr>
              <w:keepNext/>
              <w:rPr>
                <w:ins w:id="8" w:author="Smith, Alexis@Energy" w:date="2020-03-06T10:24:00Z"/>
                <w:rFonts w:ascii="Calibri" w:hAnsi="Calibri"/>
                <w:sz w:val="14"/>
                <w:szCs w:val="14"/>
              </w:rPr>
            </w:pPr>
            <w:ins w:id="9" w:author="Smith, Alexis@Energy" w:date="2020-03-06T10:24:00Z">
              <w:r>
                <w:rPr>
                  <w:rFonts w:ascii="Calibri" w:hAnsi="Calibri"/>
                  <w:sz w:val="14"/>
                  <w:szCs w:val="14"/>
                </w:rPr>
                <w:t>reference value from applicable MCH-23 field for the indoor unit in E01 according to the following list:</w:t>
              </w:r>
            </w:ins>
          </w:p>
          <w:p w14:paraId="2F7BE0B8" w14:textId="77777777" w:rsidR="00690EC4" w:rsidRDefault="00690EC4" w:rsidP="00690EC4">
            <w:pPr>
              <w:keepNext/>
              <w:rPr>
                <w:ins w:id="10" w:author="Smith, Alexis@Energy" w:date="2020-03-06T10:24:00Z"/>
                <w:rFonts w:ascii="Calibri" w:hAnsi="Calibri"/>
                <w:sz w:val="14"/>
                <w:szCs w:val="14"/>
              </w:rPr>
            </w:pPr>
            <w:ins w:id="11" w:author="Smith, Alexis@Energy" w:date="2020-03-06T10:24:00Z">
              <w:r>
                <w:rPr>
                  <w:rFonts w:ascii="Calibri" w:hAnsi="Calibri"/>
                  <w:sz w:val="14"/>
                  <w:szCs w:val="14"/>
                </w:rPr>
                <w:t>MCH-23a  field D02</w:t>
              </w:r>
            </w:ins>
          </w:p>
          <w:p w14:paraId="3E68B59B" w14:textId="77777777" w:rsidR="00690EC4" w:rsidRDefault="00690EC4" w:rsidP="00690EC4">
            <w:pPr>
              <w:keepNext/>
              <w:rPr>
                <w:ins w:id="12" w:author="Smith, Alexis@Energy" w:date="2020-03-06T10:24:00Z"/>
                <w:rFonts w:ascii="Calibri" w:hAnsi="Calibri"/>
                <w:sz w:val="14"/>
                <w:szCs w:val="14"/>
              </w:rPr>
            </w:pPr>
            <w:ins w:id="13" w:author="Smith, Alexis@Energy" w:date="2020-03-06T10:24:00Z">
              <w:r>
                <w:rPr>
                  <w:rFonts w:ascii="Calibri" w:hAnsi="Calibri"/>
                  <w:sz w:val="14"/>
                  <w:szCs w:val="14"/>
                </w:rPr>
                <w:t>MCH-23b  field E03</w:t>
              </w:r>
            </w:ins>
          </w:p>
          <w:p w14:paraId="520BCF14" w14:textId="77777777" w:rsidR="00690EC4" w:rsidRDefault="00690EC4" w:rsidP="00690EC4">
            <w:pPr>
              <w:keepNext/>
              <w:rPr>
                <w:ins w:id="14" w:author="Smith, Alexis@Energy" w:date="2020-03-06T10:24:00Z"/>
                <w:rFonts w:ascii="Calibri" w:hAnsi="Calibri"/>
                <w:sz w:val="14"/>
                <w:szCs w:val="14"/>
              </w:rPr>
            </w:pPr>
            <w:ins w:id="15" w:author="Smith, Alexis@Energy" w:date="2020-03-06T10:24:00Z">
              <w:r>
                <w:rPr>
                  <w:rFonts w:ascii="Calibri" w:hAnsi="Calibri"/>
                  <w:sz w:val="14"/>
                  <w:szCs w:val="14"/>
                </w:rPr>
                <w:t>MCH-23c  field E02</w:t>
              </w:r>
            </w:ins>
          </w:p>
          <w:p w14:paraId="2A140EF4" w14:textId="77777777" w:rsidR="00690EC4" w:rsidRDefault="00690EC4" w:rsidP="00690EC4">
            <w:pPr>
              <w:keepNext/>
              <w:rPr>
                <w:ins w:id="16" w:author="Smith, Alexis@Energy" w:date="2020-03-06T10:24:00Z"/>
                <w:rFonts w:ascii="Calibri" w:hAnsi="Calibri"/>
                <w:sz w:val="14"/>
                <w:szCs w:val="14"/>
              </w:rPr>
            </w:pPr>
            <w:ins w:id="17" w:author="Smith, Alexis@Energy" w:date="2020-03-06T10:24:00Z">
              <w:r>
                <w:rPr>
                  <w:rFonts w:ascii="Calibri" w:hAnsi="Calibri"/>
                  <w:sz w:val="14"/>
                  <w:szCs w:val="14"/>
                </w:rPr>
                <w:t>(MCH-23d is not applicable)</w:t>
              </w:r>
            </w:ins>
          </w:p>
          <w:p w14:paraId="5E8E7491" w14:textId="77777777" w:rsidR="00690EC4" w:rsidRDefault="00690EC4" w:rsidP="00690EC4">
            <w:pPr>
              <w:keepNext/>
              <w:rPr>
                <w:ins w:id="18" w:author="Smith, Alexis@Energy" w:date="2020-03-06T10:24:00Z"/>
                <w:rFonts w:ascii="Calibri" w:hAnsi="Calibri"/>
                <w:sz w:val="14"/>
                <w:szCs w:val="14"/>
              </w:rPr>
            </w:pPr>
            <w:ins w:id="19" w:author="Smith, Alexis@Energy" w:date="2020-03-06T10:24:00Z">
              <w:r>
                <w:rPr>
                  <w:rFonts w:ascii="Calibri" w:hAnsi="Calibri"/>
                  <w:sz w:val="14"/>
                  <w:szCs w:val="14"/>
                </w:rPr>
                <w:t>MCH-23e  field D02</w:t>
              </w:r>
            </w:ins>
          </w:p>
          <w:p w14:paraId="1A1AB4EC" w14:textId="77777777" w:rsidR="00690EC4" w:rsidRDefault="00690EC4" w:rsidP="00690EC4">
            <w:pPr>
              <w:keepNext/>
              <w:rPr>
                <w:ins w:id="20" w:author="Smith, Alexis@Energy" w:date="2020-03-06T10:24:00Z"/>
                <w:rFonts w:ascii="Calibri" w:hAnsi="Calibri"/>
                <w:sz w:val="14"/>
                <w:szCs w:val="14"/>
              </w:rPr>
            </w:pPr>
            <w:ins w:id="21" w:author="Smith, Alexis@Energy" w:date="2020-03-06T10:24:00Z">
              <w:r>
                <w:rPr>
                  <w:rFonts w:ascii="Calibri" w:hAnsi="Calibri"/>
                  <w:sz w:val="14"/>
                  <w:szCs w:val="14"/>
                </w:rPr>
                <w:t>MCH-23f  field D02&gt;&gt;</w:t>
              </w:r>
            </w:ins>
          </w:p>
          <w:p w14:paraId="06B57DBA" w14:textId="77777777" w:rsidR="00690EC4" w:rsidRPr="00654A92" w:rsidRDefault="00690EC4" w:rsidP="005B7D6D">
            <w:pPr>
              <w:keepNext/>
              <w:rPr>
                <w:rFonts w:ascii="Calibri" w:hAnsi="Calibri"/>
                <w:sz w:val="14"/>
                <w:szCs w:val="14"/>
              </w:rPr>
            </w:pPr>
          </w:p>
          <w:p w14:paraId="6899B0B0" w14:textId="73E10D3A" w:rsidR="00FC6D8B" w:rsidRPr="00654A92" w:rsidDel="00690EC4" w:rsidRDefault="00FC6D8B" w:rsidP="005B7D6D">
            <w:pPr>
              <w:keepNext/>
              <w:rPr>
                <w:del w:id="22" w:author="Smith, Alexis@Energy" w:date="2020-03-06T10:24:00Z"/>
                <w:rFonts w:ascii="Calibri" w:hAnsi="Calibri"/>
                <w:sz w:val="14"/>
                <w:szCs w:val="14"/>
                <w:u w:val="single"/>
              </w:rPr>
            </w:pPr>
            <w:del w:id="23" w:author="Smith, Alexis@Energy" w:date="2020-03-06T10:24:00Z">
              <w:r w:rsidRPr="00654A92" w:rsidDel="00690EC4">
                <w:rPr>
                  <w:rFonts w:ascii="Calibri" w:hAnsi="Calibri"/>
                  <w:b/>
                  <w:sz w:val="14"/>
                  <w:szCs w:val="14"/>
                </w:rPr>
                <w:delText>if</w:delText>
              </w:r>
              <w:r w:rsidRPr="00654A92" w:rsidDel="00690EC4">
                <w:rPr>
                  <w:rFonts w:ascii="Calibri" w:hAnsi="Calibri"/>
                  <w:sz w:val="14"/>
                  <w:szCs w:val="14"/>
                </w:rPr>
                <w:delText xml:space="preserve"> A10=</w:delText>
              </w:r>
              <w:r w:rsidRPr="00654A92" w:rsidDel="00690EC4">
                <w:rPr>
                  <w:rFonts w:ascii="Calibri" w:hAnsi="Calibri"/>
                  <w:sz w:val="14"/>
                  <w:szCs w:val="14"/>
                  <w:u w:val="single"/>
                </w:rPr>
                <w:delText xml:space="preserve"> New</w:delText>
              </w:r>
              <w:r w:rsidRPr="00654A92" w:rsidDel="00690EC4">
                <w:rPr>
                  <w:rFonts w:ascii="Calibri" w:hAnsi="Calibri"/>
                  <w:sz w:val="14"/>
                  <w:szCs w:val="14"/>
                </w:rPr>
                <w:delText xml:space="preserve"> or </w:delText>
              </w:r>
              <w:r w:rsidRPr="00654A92" w:rsidDel="00690EC4">
                <w:rPr>
                  <w:rFonts w:ascii="Calibri" w:hAnsi="Calibri"/>
                  <w:sz w:val="14"/>
                  <w:szCs w:val="14"/>
                  <w:u w:val="single"/>
                </w:rPr>
                <w:delText>Replacement, and the system type on the MCH-01 is one of the following two:</w:delText>
              </w:r>
            </w:del>
          </w:p>
          <w:p w14:paraId="6B1C46EC" w14:textId="1BC56C86" w:rsidR="00FC6D8B" w:rsidRPr="00654A92" w:rsidDel="00690EC4" w:rsidRDefault="00FC6D8B" w:rsidP="005B7D6D">
            <w:pPr>
              <w:keepNext/>
              <w:rPr>
                <w:del w:id="24" w:author="Smith, Alexis@Energy" w:date="2020-03-06T10:24:00Z"/>
                <w:rFonts w:ascii="Calibri" w:hAnsi="Calibri"/>
                <w:sz w:val="14"/>
                <w:szCs w:val="14"/>
                <w:u w:val="single"/>
              </w:rPr>
            </w:pPr>
            <w:del w:id="25" w:author="Smith, Alexis@Energy" w:date="2020-03-06T10:24:00Z">
              <w:r w:rsidRPr="00654A92" w:rsidDel="00690EC4">
                <w:rPr>
                  <w:rFonts w:ascii="Calibri" w:hAnsi="Calibri"/>
                  <w:sz w:val="14"/>
                  <w:szCs w:val="14"/>
                  <w:u w:val="single"/>
                </w:rPr>
                <w:delText>*small duct high velocity AC</w:delText>
              </w:r>
            </w:del>
          </w:p>
          <w:p w14:paraId="36D9B6A8" w14:textId="7FE10D4B" w:rsidR="00FC6D8B" w:rsidRPr="00654A92" w:rsidDel="00690EC4" w:rsidRDefault="00FC6D8B" w:rsidP="005B7D6D">
            <w:pPr>
              <w:keepNext/>
              <w:rPr>
                <w:del w:id="26" w:author="Smith, Alexis@Energy" w:date="2020-03-06T10:24:00Z"/>
                <w:rFonts w:ascii="Calibri" w:hAnsi="Calibri"/>
                <w:sz w:val="14"/>
                <w:szCs w:val="14"/>
                <w:u w:val="single"/>
              </w:rPr>
            </w:pPr>
            <w:del w:id="27" w:author="Smith, Alexis@Energy" w:date="2020-03-06T10:24:00Z">
              <w:r w:rsidRPr="00654A92" w:rsidDel="00690EC4">
                <w:rPr>
                  <w:rFonts w:ascii="Calibri" w:hAnsi="Calibri"/>
                  <w:sz w:val="14"/>
                  <w:szCs w:val="14"/>
                  <w:u w:val="single"/>
                </w:rPr>
                <w:delText>*small duct high velocity HP</w:delText>
              </w:r>
            </w:del>
          </w:p>
          <w:p w14:paraId="59412CA9" w14:textId="77C7F46C" w:rsidR="00FC6D8B" w:rsidRPr="00654A92" w:rsidDel="00690EC4" w:rsidRDefault="00FC6D8B" w:rsidP="005B7D6D">
            <w:pPr>
              <w:keepNext/>
              <w:rPr>
                <w:del w:id="28" w:author="Smith, Alexis@Energy" w:date="2020-03-06T10:24:00Z"/>
                <w:rFonts w:ascii="Calibri" w:hAnsi="Calibri"/>
                <w:b/>
                <w:sz w:val="14"/>
                <w:szCs w:val="14"/>
                <w:u w:val="single"/>
              </w:rPr>
            </w:pPr>
            <w:del w:id="29" w:author="Smith, Alexis@Energy" w:date="2020-03-06T10:24:00Z">
              <w:r w:rsidRPr="00654A92" w:rsidDel="00690EC4">
                <w:rPr>
                  <w:rFonts w:ascii="Calibri" w:hAnsi="Calibri"/>
                  <w:b/>
                  <w:sz w:val="14"/>
                  <w:szCs w:val="14"/>
                  <w:u w:val="single"/>
                </w:rPr>
                <w:delText xml:space="preserve">then </w:delText>
              </w:r>
            </w:del>
          </w:p>
          <w:p w14:paraId="345B433C" w14:textId="4CF8CEF1" w:rsidR="00FC6D8B" w:rsidRPr="00654A92" w:rsidDel="00690EC4" w:rsidRDefault="00FC6D8B" w:rsidP="005B7D6D">
            <w:pPr>
              <w:keepNext/>
              <w:rPr>
                <w:del w:id="30" w:author="Smith, Alexis@Energy" w:date="2020-03-06T10:24:00Z"/>
                <w:rFonts w:ascii="Calibri" w:hAnsi="Calibri"/>
                <w:sz w:val="14"/>
                <w:szCs w:val="14"/>
                <w:u w:val="single"/>
              </w:rPr>
            </w:pPr>
            <w:del w:id="31" w:author="Smith, Alexis@Energy" w:date="2020-03-06T10:24:00Z">
              <w:r w:rsidRPr="00654A92" w:rsidDel="00690EC4">
                <w:rPr>
                  <w:rFonts w:ascii="Calibri" w:hAnsi="Calibri"/>
                  <w:sz w:val="14"/>
                  <w:szCs w:val="14"/>
                  <w:u w:val="single"/>
                </w:rPr>
                <w:delText>value =A05*250;</w:delText>
              </w:r>
            </w:del>
          </w:p>
          <w:p w14:paraId="2C2F2798" w14:textId="0027C933" w:rsidR="00FC6D8B" w:rsidRPr="00654A92" w:rsidDel="00690EC4" w:rsidRDefault="00FC6D8B" w:rsidP="005B7D6D">
            <w:pPr>
              <w:keepNext/>
              <w:rPr>
                <w:del w:id="32" w:author="Smith, Alexis@Energy" w:date="2020-03-06T10:24:00Z"/>
                <w:rFonts w:ascii="Calibri" w:hAnsi="Calibri"/>
                <w:sz w:val="14"/>
                <w:szCs w:val="14"/>
                <w:u w:val="single"/>
              </w:rPr>
            </w:pPr>
          </w:p>
          <w:p w14:paraId="280EC10C" w14:textId="3024E191" w:rsidR="00FC6D8B" w:rsidRPr="00654A92" w:rsidDel="00690EC4" w:rsidRDefault="00FC6D8B" w:rsidP="005B7D6D">
            <w:pPr>
              <w:keepNext/>
              <w:rPr>
                <w:del w:id="33" w:author="Smith, Alexis@Energy" w:date="2020-03-06T10:24:00Z"/>
                <w:rFonts w:ascii="Calibri" w:hAnsi="Calibri"/>
                <w:sz w:val="14"/>
                <w:szCs w:val="14"/>
                <w:u w:val="single"/>
              </w:rPr>
            </w:pPr>
            <w:del w:id="34" w:author="Smith, Alexis@Energy" w:date="2020-03-06T10:24:00Z">
              <w:r w:rsidRPr="00654A92" w:rsidDel="00690EC4">
                <w:rPr>
                  <w:rFonts w:ascii="Calibri" w:hAnsi="Calibri"/>
                  <w:b/>
                  <w:sz w:val="14"/>
                  <w:szCs w:val="14"/>
                  <w:u w:val="single"/>
                </w:rPr>
                <w:delText>elseif</w:delText>
              </w:r>
              <w:r w:rsidRPr="00654A92" w:rsidDel="00690EC4">
                <w:rPr>
                  <w:rFonts w:ascii="Calibri" w:hAnsi="Calibri"/>
                  <w:sz w:val="14"/>
                  <w:szCs w:val="14"/>
                  <w:u w:val="single"/>
                </w:rPr>
                <w:delText xml:space="preserve"> A10= New or Replacement,</w:delText>
              </w:r>
            </w:del>
          </w:p>
          <w:p w14:paraId="5910A021" w14:textId="72FBFBB6" w:rsidR="00FC6D8B" w:rsidDel="00690EC4" w:rsidRDefault="00FC6D8B" w:rsidP="005B7D6D">
            <w:pPr>
              <w:keepNext/>
              <w:rPr>
                <w:del w:id="35" w:author="Smith, Alexis@Energy" w:date="2020-03-06T10:24:00Z"/>
                <w:rFonts w:ascii="Calibri" w:hAnsi="Calibri"/>
                <w:sz w:val="14"/>
                <w:szCs w:val="14"/>
              </w:rPr>
            </w:pPr>
            <w:del w:id="36" w:author="Smith, Alexis@Energy" w:date="2020-03-06T10:24:00Z">
              <w:r w:rsidRPr="00654A92" w:rsidDel="00690EC4">
                <w:rPr>
                  <w:rFonts w:ascii="Calibri" w:hAnsi="Calibri"/>
                  <w:b/>
                  <w:sz w:val="14"/>
                  <w:szCs w:val="14"/>
                  <w:u w:val="single"/>
                </w:rPr>
                <w:delText>then</w:delText>
              </w:r>
              <w:r w:rsidRPr="00654A92" w:rsidDel="00690EC4">
                <w:rPr>
                  <w:rFonts w:ascii="Calibri" w:hAnsi="Calibri"/>
                  <w:sz w:val="14"/>
                  <w:szCs w:val="14"/>
                </w:rPr>
                <w:delText xml:space="preserve"> display numeric value =A05*350; </w:delText>
              </w:r>
            </w:del>
          </w:p>
          <w:p w14:paraId="6DDC09B9" w14:textId="47F4741F" w:rsidR="00FC6D8B" w:rsidRPr="00654A92" w:rsidDel="00690EC4" w:rsidRDefault="00FC6D8B" w:rsidP="005B7D6D">
            <w:pPr>
              <w:keepNext/>
              <w:rPr>
                <w:del w:id="37" w:author="Smith, Alexis@Energy" w:date="2020-03-06T10:24:00Z"/>
                <w:rFonts w:ascii="Calibri" w:hAnsi="Calibri"/>
                <w:sz w:val="14"/>
                <w:szCs w:val="14"/>
              </w:rPr>
            </w:pPr>
          </w:p>
          <w:p w14:paraId="2D6DE217" w14:textId="7DB2FCD8" w:rsidR="00FC6D8B" w:rsidDel="00690EC4" w:rsidRDefault="00FC6D8B" w:rsidP="005B7D6D">
            <w:pPr>
              <w:keepNext/>
              <w:rPr>
                <w:del w:id="38" w:author="Smith, Alexis@Energy" w:date="2020-03-06T10:24:00Z"/>
                <w:rFonts w:ascii="Calibri" w:hAnsi="Calibri"/>
                <w:sz w:val="14"/>
                <w:szCs w:val="14"/>
              </w:rPr>
            </w:pPr>
            <w:del w:id="39" w:author="Smith, Alexis@Energy" w:date="2020-03-06T10:24:00Z">
              <w:r w:rsidRPr="00654A92" w:rsidDel="00690EC4">
                <w:rPr>
                  <w:rFonts w:ascii="Calibri" w:hAnsi="Calibri"/>
                  <w:b/>
                  <w:sz w:val="14"/>
                  <w:szCs w:val="14"/>
                </w:rPr>
                <w:delText>elseif</w:delText>
              </w:r>
              <w:r w:rsidRPr="00654A92" w:rsidDel="00690EC4">
                <w:rPr>
                  <w:rFonts w:ascii="Calibri" w:hAnsi="Calibri"/>
                  <w:sz w:val="14"/>
                  <w:szCs w:val="14"/>
                </w:rPr>
                <w:delText xml:space="preserve"> A10=Alteration, </w:delText>
              </w:r>
            </w:del>
          </w:p>
          <w:p w14:paraId="6B8744C6" w14:textId="34B95DB1" w:rsidR="00FC6D8B" w:rsidRPr="00654A92" w:rsidRDefault="00FC6D8B" w:rsidP="005B7D6D">
            <w:pPr>
              <w:keepNext/>
              <w:rPr>
                <w:rFonts w:ascii="Calibri" w:hAnsi="Calibri"/>
                <w:sz w:val="14"/>
                <w:szCs w:val="14"/>
              </w:rPr>
            </w:pPr>
            <w:del w:id="40" w:author="Smith, Alexis@Energy" w:date="2020-03-06T10:24:00Z">
              <w:r w:rsidRPr="00654A92" w:rsidDel="00690EC4">
                <w:rPr>
                  <w:rFonts w:ascii="Calibri" w:hAnsi="Calibri"/>
                  <w:b/>
                  <w:sz w:val="14"/>
                  <w:szCs w:val="14"/>
                </w:rPr>
                <w:delText>then</w:delText>
              </w:r>
              <w:r w:rsidDel="00690EC4">
                <w:rPr>
                  <w:rFonts w:ascii="Calibri" w:hAnsi="Calibri"/>
                  <w:sz w:val="14"/>
                  <w:szCs w:val="14"/>
                </w:rPr>
                <w:delText xml:space="preserve"> </w:delText>
              </w:r>
              <w:r w:rsidRPr="00654A92" w:rsidDel="00690EC4">
                <w:rPr>
                  <w:rFonts w:ascii="Calibri" w:hAnsi="Calibri"/>
                  <w:sz w:val="14"/>
                  <w:szCs w:val="14"/>
                </w:rPr>
                <w:delText>display numeric value =A05*300;</w:delText>
              </w:r>
            </w:del>
          </w:p>
        </w:tc>
        <w:tc>
          <w:tcPr>
            <w:tcW w:w="5130" w:type="dxa"/>
          </w:tcPr>
          <w:p w14:paraId="3FEEF98E" w14:textId="59AF1CF6" w:rsidR="00FC6D8B" w:rsidRPr="00FC6D8B" w:rsidRDefault="00FC6D8B" w:rsidP="00FC6D8B">
            <w:pPr>
              <w:keepNext/>
              <w:spacing w:afterLines="60" w:after="144"/>
              <w:rPr>
                <w:rFonts w:ascii="Calibri" w:hAnsi="Calibri"/>
                <w:sz w:val="14"/>
                <w:szCs w:val="14"/>
                <w:u w:val="single"/>
              </w:rPr>
            </w:pPr>
            <w:r w:rsidRPr="00FC6D8B">
              <w:rPr>
                <w:rFonts w:ascii="Calibri" w:hAnsi="Calibri"/>
                <w:sz w:val="14"/>
                <w:szCs w:val="14"/>
                <w:u w:val="single"/>
              </w:rPr>
              <w:t>&lt;&lt;calculat</w:t>
            </w:r>
            <w:r w:rsidR="0059621D">
              <w:rPr>
                <w:rFonts w:ascii="Calibri" w:hAnsi="Calibri"/>
                <w:sz w:val="14"/>
                <w:szCs w:val="14"/>
                <w:u w:val="single"/>
              </w:rPr>
              <w:t>e</w:t>
            </w:r>
            <w:r w:rsidRPr="00FC6D8B">
              <w:rPr>
                <w:rFonts w:ascii="Calibri" w:hAnsi="Calibri"/>
                <w:sz w:val="14"/>
                <w:szCs w:val="14"/>
                <w:u w:val="single"/>
              </w:rPr>
              <w:t>d field:</w:t>
            </w:r>
          </w:p>
          <w:p w14:paraId="4DE88DBC" w14:textId="77777777" w:rsidR="00FC6D8B" w:rsidRPr="00FC6D8B" w:rsidRDefault="00FC6D8B" w:rsidP="00FC6D8B">
            <w:pPr>
              <w:keepNext/>
              <w:spacing w:afterLines="60" w:after="144"/>
              <w:rPr>
                <w:rFonts w:ascii="Calibri" w:hAnsi="Calibri"/>
                <w:sz w:val="14"/>
                <w:szCs w:val="14"/>
              </w:rPr>
            </w:pPr>
            <w:r w:rsidRPr="00FC6D8B">
              <w:rPr>
                <w:rFonts w:ascii="Calibri" w:hAnsi="Calibri"/>
                <w:sz w:val="14"/>
                <w:szCs w:val="14"/>
              </w:rPr>
              <w:t>if the CF2R-MCH-01 indicates a MCH-28 is required for alternate minimum airflow rate compliance, then</w:t>
            </w:r>
          </w:p>
          <w:p w14:paraId="6D923445" w14:textId="77777777" w:rsidR="00FC6D8B" w:rsidRPr="00FC6D8B" w:rsidRDefault="00FC6D8B" w:rsidP="00FC6D8B">
            <w:pPr>
              <w:keepNext/>
              <w:spacing w:afterLines="60" w:after="144"/>
              <w:ind w:left="720"/>
              <w:rPr>
                <w:rFonts w:ascii="Calibri" w:hAnsi="Calibri"/>
                <w:sz w:val="14"/>
                <w:szCs w:val="14"/>
              </w:rPr>
            </w:pPr>
            <w:r w:rsidRPr="00FC6D8B">
              <w:rPr>
                <w:rFonts w:ascii="Calibri" w:hAnsi="Calibri"/>
                <w:sz w:val="14"/>
                <w:szCs w:val="14"/>
              </w:rPr>
              <w:t>if the system has a registered CF2R-MCH-28 that indicates compliance with Table 150.0-B or C return duct design requirements, then result =</w:t>
            </w:r>
            <w:r w:rsidRPr="00FC6D8B">
              <w:rPr>
                <w:rFonts w:ascii="Calibri" w:hAnsi="Calibri"/>
                <w:b/>
                <w:sz w:val="14"/>
                <w:szCs w:val="14"/>
              </w:rPr>
              <w:t>system complies using Table 150.0-B or C alternative return duct design criteria</w:t>
            </w:r>
            <w:r w:rsidRPr="00FC6D8B">
              <w:rPr>
                <w:rFonts w:ascii="Calibri" w:hAnsi="Calibri"/>
                <w:sz w:val="14"/>
                <w:szCs w:val="14"/>
              </w:rPr>
              <w:t>.</w:t>
            </w:r>
          </w:p>
          <w:p w14:paraId="1CEC2624" w14:textId="77777777" w:rsidR="00FC6D8B" w:rsidRPr="00FC6D8B" w:rsidRDefault="00FC6D8B" w:rsidP="00FC6D8B">
            <w:pPr>
              <w:keepNext/>
              <w:spacing w:afterLines="60" w:after="144"/>
              <w:ind w:left="720"/>
              <w:rPr>
                <w:rFonts w:ascii="Calibri" w:hAnsi="Calibri"/>
                <w:sz w:val="14"/>
                <w:szCs w:val="14"/>
              </w:rPr>
            </w:pPr>
            <w:r w:rsidRPr="00FC6D8B">
              <w:rPr>
                <w:rFonts w:ascii="Calibri" w:hAnsi="Calibri"/>
                <w:sz w:val="14"/>
                <w:szCs w:val="14"/>
              </w:rPr>
              <w:t>else result=</w:t>
            </w:r>
            <w:r w:rsidRPr="00FC6D8B">
              <w:rPr>
                <w:rFonts w:ascii="Calibri" w:hAnsi="Calibri"/>
                <w:b/>
                <w:sz w:val="14"/>
                <w:szCs w:val="14"/>
              </w:rPr>
              <w:t xml:space="preserve">System does not comply.  A registered CF2R-MCH-28 is required </w:t>
            </w:r>
            <w:r w:rsidRPr="00FC6D8B">
              <w:rPr>
                <w:rFonts w:ascii="Calibri" w:hAnsi="Calibri"/>
                <w:sz w:val="14"/>
                <w:szCs w:val="14"/>
              </w:rPr>
              <w:t>(do not allow this MCH-25 to be registered).</w:t>
            </w:r>
          </w:p>
          <w:p w14:paraId="2A7FFC49" w14:textId="77777777" w:rsidR="00FC6D8B" w:rsidRPr="00FC6D8B" w:rsidRDefault="00FC6D8B" w:rsidP="00FC6D8B">
            <w:pPr>
              <w:keepNext/>
              <w:spacing w:afterLines="60" w:after="144"/>
              <w:rPr>
                <w:rFonts w:ascii="Calibri" w:hAnsi="Calibri"/>
                <w:sz w:val="14"/>
                <w:szCs w:val="14"/>
              </w:rPr>
            </w:pPr>
            <w:r w:rsidRPr="00FC6D8B">
              <w:rPr>
                <w:rFonts w:ascii="Calibri" w:hAnsi="Calibri"/>
                <w:sz w:val="14"/>
                <w:szCs w:val="14"/>
                <w:u w:val="single"/>
              </w:rPr>
              <w:t>else</w:t>
            </w:r>
            <w:r w:rsidRPr="00FC6D8B">
              <w:rPr>
                <w:rFonts w:ascii="Calibri" w:hAnsi="Calibri"/>
                <w:sz w:val="14"/>
                <w:szCs w:val="14"/>
              </w:rPr>
              <w:t>if the CF2R-MCH-01 indicates a MCH-23 is required for minimum airflow rate compliance, then</w:t>
            </w:r>
          </w:p>
          <w:p w14:paraId="0AFE41C2" w14:textId="3C994D62" w:rsidR="00FC6D8B" w:rsidRPr="00FC6D8B" w:rsidRDefault="00FC6D8B" w:rsidP="00FC6D8B">
            <w:pPr>
              <w:keepNext/>
              <w:spacing w:afterLines="60" w:after="144"/>
              <w:ind w:left="720"/>
              <w:rPr>
                <w:rFonts w:ascii="Calibri" w:hAnsi="Calibri"/>
                <w:sz w:val="14"/>
                <w:szCs w:val="14"/>
              </w:rPr>
            </w:pPr>
            <w:r w:rsidRPr="00FC6D8B">
              <w:rPr>
                <w:rFonts w:ascii="Calibri" w:hAnsi="Calibri"/>
                <w:sz w:val="14"/>
                <w:szCs w:val="14"/>
              </w:rPr>
              <w:t>if this system has a registered CF2R-MCH-23a</w:t>
            </w:r>
            <w:r w:rsidR="00542219">
              <w:rPr>
                <w:rFonts w:ascii="Calibri" w:hAnsi="Calibri"/>
                <w:sz w:val="14"/>
                <w:szCs w:val="14"/>
              </w:rPr>
              <w:t>,</w:t>
            </w:r>
            <w:r w:rsidRPr="00FC6D8B">
              <w:rPr>
                <w:rFonts w:ascii="Calibri" w:hAnsi="Calibri"/>
                <w:sz w:val="14"/>
                <w:szCs w:val="14"/>
              </w:rPr>
              <w:t xml:space="preserve"> CF2R-MCH-23b</w:t>
            </w:r>
            <w:r w:rsidR="00542219">
              <w:rPr>
                <w:rFonts w:ascii="Calibri" w:hAnsi="Calibri"/>
                <w:sz w:val="14"/>
                <w:szCs w:val="14"/>
              </w:rPr>
              <w:t xml:space="preserve">, </w:t>
            </w:r>
            <w:r w:rsidR="00542219" w:rsidRPr="00542219">
              <w:rPr>
                <w:rFonts w:ascii="Calibri" w:hAnsi="Calibri"/>
                <w:sz w:val="14"/>
                <w:szCs w:val="14"/>
              </w:rPr>
              <w:t>CF2R-MCH-23e or CF2R-MCH-23f</w:t>
            </w:r>
            <w:r w:rsidRPr="00FC6D8B">
              <w:rPr>
                <w:rFonts w:ascii="Calibri" w:hAnsi="Calibri"/>
                <w:sz w:val="14"/>
                <w:szCs w:val="14"/>
              </w:rPr>
              <w:t xml:space="preserve"> that meets the compliance criterion in E01, then result = </w:t>
            </w:r>
            <w:r w:rsidRPr="00FC6D8B">
              <w:rPr>
                <w:rFonts w:ascii="Calibri" w:hAnsi="Calibri"/>
                <w:b/>
                <w:sz w:val="14"/>
                <w:szCs w:val="14"/>
              </w:rPr>
              <w:t>System complies with minimum airflow rate requirements</w:t>
            </w:r>
            <w:r w:rsidRPr="00FC6D8B">
              <w:rPr>
                <w:rFonts w:ascii="Calibri" w:hAnsi="Calibri"/>
                <w:sz w:val="14"/>
                <w:szCs w:val="14"/>
              </w:rPr>
              <w:t>;</w:t>
            </w:r>
          </w:p>
          <w:p w14:paraId="572D5CA8" w14:textId="77777777" w:rsidR="00FC6D8B" w:rsidRPr="00FC6D8B" w:rsidRDefault="00FC6D8B" w:rsidP="00FC6D8B">
            <w:pPr>
              <w:keepNext/>
              <w:spacing w:afterLines="60" w:after="144"/>
              <w:ind w:left="720"/>
              <w:rPr>
                <w:rFonts w:ascii="Calibri" w:hAnsi="Calibri"/>
                <w:sz w:val="14"/>
                <w:szCs w:val="14"/>
              </w:rPr>
            </w:pPr>
            <w:r w:rsidRPr="00FC6D8B">
              <w:rPr>
                <w:rFonts w:ascii="Calibri" w:hAnsi="Calibri"/>
                <w:sz w:val="14"/>
                <w:szCs w:val="14"/>
              </w:rPr>
              <w:t>elseif A10=Alteration, then</w:t>
            </w:r>
          </w:p>
          <w:p w14:paraId="0248872E" w14:textId="77777777" w:rsidR="00FC6D8B" w:rsidRPr="00FC6D8B" w:rsidRDefault="00FC6D8B" w:rsidP="00FC6D8B">
            <w:pPr>
              <w:keepNext/>
              <w:spacing w:afterLines="60" w:after="144"/>
              <w:ind w:left="1440"/>
              <w:rPr>
                <w:rFonts w:ascii="Calibri" w:hAnsi="Calibri"/>
                <w:sz w:val="14"/>
                <w:szCs w:val="14"/>
              </w:rPr>
            </w:pPr>
            <w:r w:rsidRPr="00FC6D8B">
              <w:rPr>
                <w:rFonts w:ascii="Calibri" w:hAnsi="Calibri"/>
                <w:sz w:val="14"/>
                <w:szCs w:val="14"/>
              </w:rPr>
              <w:t>if the system complies with the alternative airflow compliance method on a registered CF2R-MCH23c;  then result =</w:t>
            </w:r>
            <w:r w:rsidRPr="00FC6D8B">
              <w:rPr>
                <w:rFonts w:ascii="Calibri" w:hAnsi="Calibri"/>
                <w:b/>
                <w:sz w:val="14"/>
                <w:szCs w:val="14"/>
              </w:rPr>
              <w:t>system complies using the alternative remedial actions specified in RA3.3.3.1.5</w:t>
            </w:r>
            <w:r w:rsidRPr="00FC6D8B">
              <w:rPr>
                <w:rFonts w:ascii="Calibri" w:hAnsi="Calibri"/>
                <w:sz w:val="14"/>
                <w:szCs w:val="14"/>
              </w:rPr>
              <w:t>.</w:t>
            </w:r>
            <w:r w:rsidRPr="00FC6D8B">
              <w:rPr>
                <w:rFonts w:asciiTheme="minorHAnsi" w:hAnsiTheme="minorHAnsi"/>
                <w:sz w:val="14"/>
                <w:szCs w:val="14"/>
              </w:rPr>
              <w:t xml:space="preserve"> </w:t>
            </w:r>
            <w:r w:rsidRPr="00FC6D8B">
              <w:rPr>
                <w:rFonts w:asciiTheme="minorHAnsi" w:hAnsiTheme="minorHAnsi"/>
                <w:b/>
                <w:sz w:val="14"/>
                <w:szCs w:val="14"/>
              </w:rPr>
              <w:t>This System does not qualify for Group Sampling.</w:t>
            </w:r>
          </w:p>
          <w:p w14:paraId="1D689A9C" w14:textId="703F10AB" w:rsidR="00FC6D8B" w:rsidRPr="006A3EEB" w:rsidRDefault="00FC6D8B" w:rsidP="00FC6D8B">
            <w:pPr>
              <w:keepNext/>
              <w:spacing w:afterLines="60" w:after="144"/>
              <w:ind w:left="720"/>
              <w:rPr>
                <w:rFonts w:ascii="Calibri" w:hAnsi="Calibri"/>
                <w:sz w:val="16"/>
                <w:szCs w:val="16"/>
              </w:rPr>
            </w:pPr>
            <w:r w:rsidRPr="00FC6D8B">
              <w:rPr>
                <w:rFonts w:ascii="Calibri" w:hAnsi="Calibri"/>
                <w:sz w:val="14"/>
                <w:szCs w:val="14"/>
              </w:rPr>
              <w:t>else result=</w:t>
            </w:r>
            <w:r w:rsidRPr="00FC6D8B">
              <w:rPr>
                <w:rFonts w:ascii="Calibri" w:hAnsi="Calibri"/>
                <w:b/>
                <w:sz w:val="14"/>
                <w:szCs w:val="14"/>
              </w:rPr>
              <w:t xml:space="preserve">System does not comply. A registered CF2R-MCH-23 for this system is required </w:t>
            </w:r>
            <w:r w:rsidRPr="00FC6D8B">
              <w:rPr>
                <w:rFonts w:ascii="Calibri" w:hAnsi="Calibri"/>
                <w:sz w:val="14"/>
                <w:szCs w:val="14"/>
              </w:rPr>
              <w:t>. (do not allow this MCH-25 to be registered)&gt;&gt;</w:t>
            </w:r>
          </w:p>
        </w:tc>
      </w:tr>
      <w:tr w:rsidR="00FC6D8B" w:rsidRPr="006A3EEB" w14:paraId="1BD01F98" w14:textId="77777777" w:rsidTr="00875D61">
        <w:trPr>
          <w:cantSplit/>
          <w:trHeight w:val="188"/>
        </w:trPr>
        <w:tc>
          <w:tcPr>
            <w:tcW w:w="2808" w:type="dxa"/>
            <w:gridSpan w:val="2"/>
          </w:tcPr>
          <w:p w14:paraId="0882D6C8" w14:textId="77777777" w:rsidR="00FC6D8B" w:rsidRPr="006A3EEB" w:rsidRDefault="00FC6D8B" w:rsidP="005B7D6D">
            <w:pPr>
              <w:keepNext/>
              <w:rPr>
                <w:rFonts w:ascii="Calibri" w:hAnsi="Calibri"/>
                <w:sz w:val="16"/>
                <w:szCs w:val="16"/>
              </w:rPr>
            </w:pPr>
          </w:p>
        </w:tc>
        <w:tc>
          <w:tcPr>
            <w:tcW w:w="3060" w:type="dxa"/>
          </w:tcPr>
          <w:p w14:paraId="1E767932" w14:textId="77777777" w:rsidR="00FC6D8B" w:rsidRPr="006A3EEB" w:rsidRDefault="00FC6D8B" w:rsidP="005B7D6D">
            <w:pPr>
              <w:keepNext/>
              <w:rPr>
                <w:rFonts w:ascii="Calibri" w:hAnsi="Calibri"/>
                <w:sz w:val="16"/>
                <w:szCs w:val="16"/>
              </w:rPr>
            </w:pPr>
          </w:p>
        </w:tc>
        <w:tc>
          <w:tcPr>
            <w:tcW w:w="5130" w:type="dxa"/>
          </w:tcPr>
          <w:p w14:paraId="42143207" w14:textId="77777777" w:rsidR="00FC6D8B" w:rsidRPr="006A3EEB" w:rsidRDefault="00FC6D8B" w:rsidP="005B7D6D">
            <w:pPr>
              <w:keepNext/>
              <w:rPr>
                <w:rFonts w:ascii="Calibri" w:hAnsi="Calibri"/>
                <w:sz w:val="16"/>
                <w:szCs w:val="16"/>
              </w:rPr>
            </w:pPr>
          </w:p>
        </w:tc>
      </w:tr>
      <w:tr w:rsidR="00FC6D8B" w:rsidRPr="00BC1E29" w14:paraId="2453B6AE" w14:textId="77777777" w:rsidTr="00BD235E">
        <w:tblPrEx>
          <w:tblLook w:val="0000" w:firstRow="0" w:lastRow="0" w:firstColumn="0" w:lastColumn="0" w:noHBand="0" w:noVBand="0"/>
        </w:tblPrEx>
        <w:trPr>
          <w:trHeight w:val="360"/>
        </w:trPr>
        <w:tc>
          <w:tcPr>
            <w:tcW w:w="467" w:type="dxa"/>
            <w:vAlign w:val="center"/>
          </w:tcPr>
          <w:p w14:paraId="1A58D706" w14:textId="77777777" w:rsidR="00FC6D8B" w:rsidRPr="00BC1E29" w:rsidRDefault="00FC6D8B" w:rsidP="005B7D6D">
            <w:pPr>
              <w:keepNext/>
              <w:jc w:val="center"/>
              <w:rPr>
                <w:rFonts w:ascii="Calibri" w:hAnsi="Calibri"/>
              </w:rPr>
            </w:pPr>
            <w:r>
              <w:rPr>
                <w:rFonts w:ascii="Calibri" w:hAnsi="Calibri"/>
              </w:rPr>
              <w:t>04</w:t>
            </w:r>
          </w:p>
        </w:tc>
        <w:tc>
          <w:tcPr>
            <w:tcW w:w="10531" w:type="dxa"/>
            <w:gridSpan w:val="3"/>
          </w:tcPr>
          <w:p w14:paraId="5D3DBB9F" w14:textId="77777777" w:rsidR="00FC6D8B" w:rsidRPr="00FC6D8B" w:rsidRDefault="00FC6D8B" w:rsidP="005B7D6D">
            <w:pPr>
              <w:keepNext/>
              <w:rPr>
                <w:rFonts w:ascii="Calibri" w:hAnsi="Calibri"/>
                <w:sz w:val="18"/>
                <w:szCs w:val="18"/>
              </w:rPr>
            </w:pPr>
            <w:r w:rsidRPr="00FC6D8B">
              <w:rPr>
                <w:rFonts w:ascii="Calibri" w:hAnsi="Calibri"/>
                <w:sz w:val="18"/>
                <w:szCs w:val="18"/>
              </w:rPr>
              <w:t>Compliance Statement: &lt;&lt; If all indoor units listed in E01 indicate a compliant result in E03, then text result= "SC system complies with Minimum System Airflow Rate Verification"; else text result= "SC system does not comply with with Minimum System Airflow Rate Verification", and do not allow this MCH-25 to be registered.</w:t>
            </w:r>
          </w:p>
        </w:tc>
      </w:tr>
      <w:tr w:rsidR="00FC6D8B" w:rsidRPr="006A3EEB" w14:paraId="56B625BD" w14:textId="77777777" w:rsidTr="00BD235E">
        <w:trPr>
          <w:cantSplit/>
        </w:trPr>
        <w:tc>
          <w:tcPr>
            <w:tcW w:w="10998" w:type="dxa"/>
            <w:gridSpan w:val="4"/>
          </w:tcPr>
          <w:p w14:paraId="3A93E49D" w14:textId="77777777" w:rsidR="00FC6D8B" w:rsidRPr="006A3EEB" w:rsidRDefault="00FC6D8B" w:rsidP="005B7D6D">
            <w:pPr>
              <w:rPr>
                <w:rFonts w:ascii="Calibri" w:hAnsi="Calibri"/>
                <w:sz w:val="18"/>
                <w:szCs w:val="18"/>
              </w:rPr>
            </w:pPr>
            <w:r w:rsidRPr="006A3EEB">
              <w:rPr>
                <w:rFonts w:ascii="Calibri" w:hAnsi="Calibri"/>
                <w:sz w:val="18"/>
                <w:szCs w:val="18"/>
              </w:rPr>
              <w:t>Notes:</w:t>
            </w:r>
          </w:p>
        </w:tc>
      </w:tr>
    </w:tbl>
    <w:p w14:paraId="70254254" w14:textId="77777777" w:rsidR="00693599" w:rsidRDefault="0069359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0"/>
        <w:gridCol w:w="4848"/>
        <w:gridCol w:w="5392"/>
      </w:tblGrid>
      <w:tr w:rsidR="00C063EB" w:rsidRPr="0083610D" w14:paraId="11F90E0A" w14:textId="77777777" w:rsidTr="00FC6D8B">
        <w:trPr>
          <w:cantSplit/>
          <w:trHeight w:val="432"/>
        </w:trPr>
        <w:tc>
          <w:tcPr>
            <w:tcW w:w="11016" w:type="dxa"/>
            <w:gridSpan w:val="3"/>
            <w:vAlign w:val="center"/>
          </w:tcPr>
          <w:p w14:paraId="11F90E08" w14:textId="08E09E4F" w:rsidR="00C063EB" w:rsidRPr="0083610D" w:rsidRDefault="00C063EB" w:rsidP="00F77A0A">
            <w:pPr>
              <w:keepNext/>
              <w:rPr>
                <w:rFonts w:ascii="Calibri" w:hAnsi="Calibri"/>
                <w:b/>
              </w:rPr>
            </w:pPr>
            <w:r w:rsidRPr="0083610D">
              <w:rPr>
                <w:rFonts w:ascii="Calibri" w:hAnsi="Calibri"/>
                <w:b/>
              </w:rPr>
              <w:lastRenderedPageBreak/>
              <w:t xml:space="preserve">F. Data Collection </w:t>
            </w:r>
          </w:p>
          <w:p w14:paraId="11F90E09" w14:textId="4EA9BE55" w:rsidR="00C063EB" w:rsidRPr="0083610D" w:rsidRDefault="00C063EB" w:rsidP="00F77A0A">
            <w:pPr>
              <w:keepNext/>
              <w:rPr>
                <w:rFonts w:ascii="Calibri" w:hAnsi="Calibri"/>
              </w:rPr>
            </w:pPr>
            <w:r w:rsidRPr="00DC2134">
              <w:rPr>
                <w:rFonts w:ascii="Calibri" w:hAnsi="Calibri"/>
                <w:sz w:val="18"/>
              </w:rPr>
              <w:t>Procedures for determining Refrigerant Charge using the Standard Charge Verification Procedure are given in Reference Residential Appendix RA3.2.2 and RA3.2.2.2</w:t>
            </w:r>
            <w:r w:rsidR="001D562C" w:rsidRPr="00DC2134">
              <w:rPr>
                <w:rFonts w:ascii="Calibri" w:hAnsi="Calibri"/>
                <w:sz w:val="18"/>
              </w:rPr>
              <w:t>.</w:t>
            </w:r>
          </w:p>
        </w:tc>
      </w:tr>
      <w:tr w:rsidR="00C063EB" w:rsidRPr="0083610D" w14:paraId="11F90E0E" w14:textId="77777777" w:rsidTr="00FC6D8B">
        <w:trPr>
          <w:cantSplit/>
          <w:trHeight w:val="432"/>
        </w:trPr>
        <w:tc>
          <w:tcPr>
            <w:tcW w:w="557" w:type="dxa"/>
            <w:vAlign w:val="center"/>
          </w:tcPr>
          <w:p w14:paraId="11F90E0B" w14:textId="77777777" w:rsidR="00C063EB" w:rsidRPr="0083610D" w:rsidRDefault="00C063EB">
            <w:pPr>
              <w:pStyle w:val="Header"/>
              <w:keepNext/>
              <w:tabs>
                <w:tab w:val="clear" w:pos="4320"/>
                <w:tab w:val="clear" w:pos="8640"/>
              </w:tabs>
              <w:rPr>
                <w:rFonts w:ascii="Calibri" w:hAnsi="Calibri"/>
                <w:sz w:val="22"/>
              </w:rPr>
            </w:pPr>
            <w:r w:rsidRPr="0083610D">
              <w:rPr>
                <w:rFonts w:ascii="Calibri" w:hAnsi="Calibri"/>
              </w:rPr>
              <w:t>01</w:t>
            </w:r>
          </w:p>
        </w:tc>
        <w:tc>
          <w:tcPr>
            <w:tcW w:w="4951" w:type="dxa"/>
            <w:vAlign w:val="center"/>
          </w:tcPr>
          <w:p w14:paraId="11F90E0C" w14:textId="2302F88D" w:rsidR="00C063EB" w:rsidRPr="0083610D" w:rsidRDefault="00C063EB" w:rsidP="0085623F">
            <w:pPr>
              <w:pStyle w:val="Header"/>
              <w:keepNext/>
              <w:tabs>
                <w:tab w:val="clear" w:pos="4320"/>
                <w:tab w:val="clear" w:pos="8640"/>
              </w:tabs>
              <w:rPr>
                <w:rFonts w:ascii="Calibri" w:hAnsi="Calibri"/>
                <w:sz w:val="22"/>
              </w:rPr>
            </w:pPr>
            <w:r w:rsidRPr="0083610D">
              <w:rPr>
                <w:rFonts w:ascii="Calibri" w:hAnsi="Calibri"/>
              </w:rPr>
              <w:t xml:space="preserve">Lowest </w:t>
            </w:r>
            <w:r w:rsidR="00611D9D">
              <w:rPr>
                <w:rFonts w:ascii="Calibri" w:hAnsi="Calibri"/>
              </w:rPr>
              <w:t>R</w:t>
            </w:r>
            <w:r w:rsidRPr="0083610D">
              <w:rPr>
                <w:rFonts w:ascii="Calibri" w:hAnsi="Calibri"/>
              </w:rPr>
              <w:t xml:space="preserve">eturn </w:t>
            </w:r>
            <w:r w:rsidR="00611D9D">
              <w:rPr>
                <w:rFonts w:ascii="Calibri" w:hAnsi="Calibri"/>
              </w:rPr>
              <w:t>A</w:t>
            </w:r>
            <w:r w:rsidRPr="0083610D">
              <w:rPr>
                <w:rFonts w:ascii="Calibri" w:hAnsi="Calibri"/>
              </w:rPr>
              <w:t xml:space="preserve">ir </w:t>
            </w:r>
            <w:r w:rsidR="00611D9D">
              <w:rPr>
                <w:rFonts w:ascii="Calibri" w:hAnsi="Calibri"/>
              </w:rPr>
              <w:t>D</w:t>
            </w:r>
            <w:r w:rsidRPr="0083610D">
              <w:rPr>
                <w:rFonts w:ascii="Calibri" w:hAnsi="Calibri"/>
              </w:rPr>
              <w:t>ry</w:t>
            </w:r>
            <w:r w:rsidR="0085623F">
              <w:rPr>
                <w:rFonts w:ascii="Calibri" w:hAnsi="Calibri"/>
              </w:rPr>
              <w:t>-</w:t>
            </w:r>
            <w:r w:rsidRPr="0083610D">
              <w:rPr>
                <w:rFonts w:ascii="Calibri" w:hAnsi="Calibri"/>
              </w:rPr>
              <w:t xml:space="preserve">bulb </w:t>
            </w:r>
            <w:r w:rsidR="00611D9D">
              <w:rPr>
                <w:rFonts w:ascii="Calibri" w:hAnsi="Calibri"/>
              </w:rPr>
              <w:t>T</w:t>
            </w:r>
            <w:r w:rsidRPr="0083610D">
              <w:rPr>
                <w:rFonts w:ascii="Calibri" w:hAnsi="Calibri"/>
              </w:rPr>
              <w:t xml:space="preserve">emperature that </w:t>
            </w:r>
            <w:r w:rsidR="00611D9D">
              <w:rPr>
                <w:rFonts w:ascii="Calibri" w:hAnsi="Calibri"/>
              </w:rPr>
              <w:t>O</w:t>
            </w:r>
            <w:r w:rsidRPr="0083610D">
              <w:rPr>
                <w:rFonts w:ascii="Calibri" w:hAnsi="Calibri"/>
              </w:rPr>
              <w:t xml:space="preserve">ccurred </w:t>
            </w:r>
            <w:r w:rsidR="00611D9D">
              <w:rPr>
                <w:rFonts w:ascii="Calibri" w:hAnsi="Calibri"/>
              </w:rPr>
              <w:t>D</w:t>
            </w:r>
            <w:r w:rsidRPr="0083610D">
              <w:rPr>
                <w:rFonts w:ascii="Calibri" w:hAnsi="Calibri"/>
              </w:rPr>
              <w:t xml:space="preserve">uring the </w:t>
            </w:r>
            <w:r w:rsidR="00611D9D">
              <w:rPr>
                <w:rFonts w:ascii="Calibri" w:hAnsi="Calibri"/>
              </w:rPr>
              <w:t>R</w:t>
            </w:r>
            <w:r w:rsidRPr="0083610D">
              <w:rPr>
                <w:rFonts w:ascii="Calibri" w:hAnsi="Calibri"/>
              </w:rPr>
              <w:t xml:space="preserve">efrigerant </w:t>
            </w:r>
            <w:r w:rsidR="00611D9D">
              <w:rPr>
                <w:rFonts w:ascii="Calibri" w:hAnsi="Calibri"/>
              </w:rPr>
              <w:t>C</w:t>
            </w:r>
            <w:r w:rsidRPr="0083610D">
              <w:rPr>
                <w:rFonts w:ascii="Calibri" w:hAnsi="Calibri"/>
              </w:rPr>
              <w:t xml:space="preserve">harge </w:t>
            </w:r>
            <w:r w:rsidR="00611D9D">
              <w:rPr>
                <w:rFonts w:ascii="Calibri" w:hAnsi="Calibri"/>
              </w:rPr>
              <w:t>V</w:t>
            </w:r>
            <w:r w:rsidRPr="0083610D">
              <w:rPr>
                <w:rFonts w:ascii="Calibri" w:hAnsi="Calibri"/>
              </w:rPr>
              <w:t xml:space="preserve">erification </w:t>
            </w:r>
            <w:r w:rsidR="00611D9D">
              <w:rPr>
                <w:rFonts w:ascii="Calibri" w:hAnsi="Calibri"/>
              </w:rPr>
              <w:t>P</w:t>
            </w:r>
            <w:r w:rsidRPr="0083610D">
              <w:rPr>
                <w:rFonts w:ascii="Calibri" w:hAnsi="Calibri"/>
              </w:rPr>
              <w:t>rocedure (</w:t>
            </w:r>
            <w:r w:rsidR="0085623F">
              <w:rPr>
                <w:rFonts w:ascii="Calibri" w:hAnsi="Calibri"/>
              </w:rPr>
              <w:t>°</w:t>
            </w:r>
            <w:r w:rsidRPr="0083610D">
              <w:rPr>
                <w:rFonts w:ascii="Calibri" w:hAnsi="Calibri"/>
              </w:rPr>
              <w:t>F)</w:t>
            </w:r>
          </w:p>
        </w:tc>
        <w:tc>
          <w:tcPr>
            <w:tcW w:w="5508" w:type="dxa"/>
            <w:vAlign w:val="center"/>
          </w:tcPr>
          <w:p w14:paraId="11F90E0D" w14:textId="77777777" w:rsidR="00C063EB" w:rsidRPr="0083610D" w:rsidRDefault="00C063EB">
            <w:pPr>
              <w:keepNext/>
              <w:spacing w:after="60"/>
              <w:rPr>
                <w:rFonts w:ascii="Calibri" w:hAnsi="Calibri"/>
                <w:sz w:val="22"/>
              </w:rPr>
            </w:pPr>
            <w:r w:rsidRPr="0083610D">
              <w:rPr>
                <w:rFonts w:ascii="Calibri" w:hAnsi="Calibri"/>
              </w:rPr>
              <w:t>&lt;&lt;user input: numeric: xxx.x, (in order to have a verification that complies, the return air drybulb temperature must remain above 70F during the verification procedure), range = 0 to 130&gt;&gt;</w:t>
            </w:r>
          </w:p>
        </w:tc>
      </w:tr>
      <w:tr w:rsidR="00C063EB" w:rsidRPr="0083610D" w14:paraId="11F90E12" w14:textId="77777777" w:rsidTr="00FC6D8B">
        <w:trPr>
          <w:cantSplit/>
          <w:trHeight w:val="432"/>
        </w:trPr>
        <w:tc>
          <w:tcPr>
            <w:tcW w:w="557" w:type="dxa"/>
            <w:vAlign w:val="center"/>
          </w:tcPr>
          <w:p w14:paraId="11F90E0F" w14:textId="77777777" w:rsidR="00C063EB" w:rsidRPr="0083610D" w:rsidRDefault="00C063EB" w:rsidP="0024734D">
            <w:pPr>
              <w:pStyle w:val="FootnoteText"/>
              <w:keepNext/>
              <w:rPr>
                <w:rFonts w:ascii="Calibri" w:hAnsi="Calibri"/>
              </w:rPr>
            </w:pPr>
            <w:r w:rsidRPr="0083610D">
              <w:rPr>
                <w:rFonts w:ascii="Calibri" w:hAnsi="Calibri"/>
              </w:rPr>
              <w:t>02</w:t>
            </w:r>
          </w:p>
        </w:tc>
        <w:tc>
          <w:tcPr>
            <w:tcW w:w="4951" w:type="dxa"/>
            <w:vAlign w:val="center"/>
          </w:tcPr>
          <w:p w14:paraId="11F90E10" w14:textId="44060BB8" w:rsidR="00C063EB" w:rsidRPr="0083610D" w:rsidRDefault="00C063EB" w:rsidP="0085623F">
            <w:pPr>
              <w:keepNext/>
              <w:spacing w:after="60"/>
              <w:rPr>
                <w:rFonts w:ascii="Calibri" w:hAnsi="Calibri"/>
              </w:rPr>
            </w:pPr>
            <w:r w:rsidRPr="0083610D">
              <w:rPr>
                <w:rFonts w:ascii="Calibri" w:hAnsi="Calibri"/>
              </w:rPr>
              <w:t xml:space="preserve">Measured Condenser </w:t>
            </w:r>
            <w:r w:rsidR="00611D9D">
              <w:rPr>
                <w:rFonts w:ascii="Calibri" w:hAnsi="Calibri"/>
              </w:rPr>
              <w:t>A</w:t>
            </w:r>
            <w:r w:rsidRPr="0083610D">
              <w:rPr>
                <w:rFonts w:ascii="Calibri" w:hAnsi="Calibri"/>
              </w:rPr>
              <w:t xml:space="preserve">ir </w:t>
            </w:r>
            <w:r w:rsidR="00611D9D">
              <w:rPr>
                <w:rFonts w:ascii="Calibri" w:hAnsi="Calibri"/>
              </w:rPr>
              <w:t>E</w:t>
            </w:r>
            <w:r w:rsidRPr="0083610D">
              <w:rPr>
                <w:rFonts w:ascii="Calibri" w:hAnsi="Calibri"/>
              </w:rPr>
              <w:t xml:space="preserve">ntering </w:t>
            </w:r>
            <w:r w:rsidR="00611D9D">
              <w:rPr>
                <w:rFonts w:ascii="Calibri" w:hAnsi="Calibri"/>
              </w:rPr>
              <w:t>D</w:t>
            </w:r>
            <w:r w:rsidRPr="0083610D">
              <w:rPr>
                <w:rFonts w:ascii="Calibri" w:hAnsi="Calibri"/>
              </w:rPr>
              <w:t xml:space="preserve">ry-bulb </w:t>
            </w:r>
            <w:r w:rsidR="00611D9D">
              <w:rPr>
                <w:rFonts w:ascii="Calibri" w:hAnsi="Calibri"/>
              </w:rPr>
              <w:t>T</w:t>
            </w:r>
            <w:r w:rsidRPr="0083610D">
              <w:rPr>
                <w:rFonts w:ascii="Calibri" w:hAnsi="Calibri"/>
              </w:rPr>
              <w:t xml:space="preserve">emperature (T </w:t>
            </w:r>
            <w:r w:rsidRPr="0083610D">
              <w:rPr>
                <w:rFonts w:ascii="Calibri" w:hAnsi="Calibri"/>
                <w:vertAlign w:val="subscript"/>
              </w:rPr>
              <w:t>condenser, db</w:t>
            </w:r>
            <w:r w:rsidRPr="0083610D">
              <w:rPr>
                <w:rFonts w:ascii="Calibri" w:hAnsi="Calibri"/>
              </w:rPr>
              <w:t>) (</w:t>
            </w:r>
            <w:r w:rsidR="0085623F">
              <w:rPr>
                <w:rFonts w:ascii="Calibri" w:hAnsi="Calibri"/>
              </w:rPr>
              <w:t>°</w:t>
            </w:r>
            <w:r w:rsidRPr="0083610D">
              <w:rPr>
                <w:rFonts w:ascii="Calibri" w:hAnsi="Calibri"/>
              </w:rPr>
              <w:t>F)</w:t>
            </w:r>
          </w:p>
        </w:tc>
        <w:tc>
          <w:tcPr>
            <w:tcW w:w="5508" w:type="dxa"/>
            <w:vAlign w:val="center"/>
          </w:tcPr>
          <w:p w14:paraId="11F90E11" w14:textId="77777777" w:rsidR="00C063EB" w:rsidRPr="0083610D" w:rsidRDefault="00C063EB" w:rsidP="00CD342C">
            <w:pPr>
              <w:keepNext/>
              <w:spacing w:after="60"/>
              <w:rPr>
                <w:rFonts w:ascii="Calibri" w:hAnsi="Calibri"/>
              </w:rPr>
            </w:pPr>
            <w:r w:rsidRPr="0083610D">
              <w:rPr>
                <w:rFonts w:ascii="Calibri" w:hAnsi="Calibri"/>
              </w:rPr>
              <w:t>&lt;user input: numeric: xxx.x, range = 0 to 130&gt;&gt;</w:t>
            </w:r>
          </w:p>
        </w:tc>
      </w:tr>
      <w:tr w:rsidR="00C063EB" w:rsidRPr="0083610D" w14:paraId="11F90E16" w14:textId="77777777" w:rsidTr="00FC6D8B">
        <w:trPr>
          <w:cantSplit/>
          <w:trHeight w:val="432"/>
        </w:trPr>
        <w:tc>
          <w:tcPr>
            <w:tcW w:w="557" w:type="dxa"/>
            <w:vAlign w:val="center"/>
          </w:tcPr>
          <w:p w14:paraId="11F90E13" w14:textId="77777777" w:rsidR="00C063EB" w:rsidRPr="0083610D" w:rsidRDefault="00C063EB" w:rsidP="0024734D">
            <w:pPr>
              <w:pStyle w:val="Header"/>
              <w:keepNext/>
              <w:tabs>
                <w:tab w:val="clear" w:pos="4320"/>
                <w:tab w:val="clear" w:pos="8640"/>
              </w:tabs>
              <w:rPr>
                <w:rFonts w:ascii="Calibri" w:hAnsi="Calibri"/>
              </w:rPr>
            </w:pPr>
            <w:r w:rsidRPr="0083610D">
              <w:rPr>
                <w:rFonts w:ascii="Calibri" w:hAnsi="Calibri"/>
              </w:rPr>
              <w:t>03</w:t>
            </w:r>
          </w:p>
        </w:tc>
        <w:tc>
          <w:tcPr>
            <w:tcW w:w="4951" w:type="dxa"/>
            <w:vAlign w:val="center"/>
          </w:tcPr>
          <w:p w14:paraId="11F90E14" w14:textId="0DA5408F" w:rsidR="00C063EB" w:rsidRPr="0083610D" w:rsidRDefault="00C063EB" w:rsidP="0024734D">
            <w:pPr>
              <w:pStyle w:val="Header"/>
              <w:keepNext/>
              <w:tabs>
                <w:tab w:val="clear" w:pos="4320"/>
                <w:tab w:val="clear" w:pos="8640"/>
              </w:tabs>
              <w:rPr>
                <w:rFonts w:ascii="Calibri" w:hAnsi="Calibri"/>
              </w:rPr>
            </w:pPr>
            <w:r w:rsidRPr="0083610D">
              <w:rPr>
                <w:rFonts w:ascii="Calibri" w:hAnsi="Calibri"/>
              </w:rPr>
              <w:t>Outdoor Temperature Qualification Status</w:t>
            </w:r>
          </w:p>
        </w:tc>
        <w:tc>
          <w:tcPr>
            <w:tcW w:w="5508" w:type="dxa"/>
            <w:vAlign w:val="center"/>
          </w:tcPr>
          <w:p w14:paraId="11F90E15" w14:textId="77777777" w:rsidR="00C063EB" w:rsidRPr="0083610D" w:rsidRDefault="00C063EB" w:rsidP="003C4B65">
            <w:pPr>
              <w:keepNext/>
              <w:spacing w:after="60"/>
              <w:rPr>
                <w:rFonts w:ascii="Calibri" w:hAnsi="Calibri"/>
              </w:rPr>
            </w:pPr>
            <w:r w:rsidRPr="0083610D">
              <w:rPr>
                <w:rFonts w:ascii="Calibri" w:hAnsi="Calibri"/>
              </w:rPr>
              <w:t xml:space="preserve">&lt;&lt;if </w:t>
            </w:r>
            <w:r w:rsidR="003C4B65">
              <w:rPr>
                <w:rFonts w:ascii="Calibri" w:hAnsi="Calibri"/>
              </w:rPr>
              <w:t>F</w:t>
            </w:r>
            <w:r w:rsidR="003C4B65" w:rsidRPr="0083610D">
              <w:rPr>
                <w:rFonts w:ascii="Calibri" w:hAnsi="Calibri"/>
              </w:rPr>
              <w:t>02</w:t>
            </w:r>
            <w:r w:rsidRPr="0083610D">
              <w:rPr>
                <w:rFonts w:ascii="Calibri" w:hAnsi="Calibri"/>
              </w:rPr>
              <w:t>&lt;55F or greater than 115F, then display text: "Superheat refrigerant charge verification method is not allowed to be used when the outdoor temperature is less than 55F or greater than 115F", do not proceed&gt;&gt;</w:t>
            </w:r>
          </w:p>
        </w:tc>
      </w:tr>
      <w:tr w:rsidR="00C063EB" w:rsidRPr="0083610D" w14:paraId="11F90E1A" w14:textId="77777777" w:rsidTr="00FC6D8B">
        <w:trPr>
          <w:cantSplit/>
          <w:trHeight w:val="432"/>
        </w:trPr>
        <w:tc>
          <w:tcPr>
            <w:tcW w:w="557" w:type="dxa"/>
            <w:vAlign w:val="center"/>
          </w:tcPr>
          <w:p w14:paraId="11F90E17" w14:textId="77777777" w:rsidR="00C063EB" w:rsidRPr="0083610D" w:rsidRDefault="00C063EB" w:rsidP="0024734D">
            <w:pPr>
              <w:pStyle w:val="FootnoteText"/>
              <w:keepNext/>
              <w:rPr>
                <w:rFonts w:ascii="Calibri" w:hAnsi="Calibri"/>
              </w:rPr>
            </w:pPr>
            <w:r w:rsidRPr="0083610D">
              <w:rPr>
                <w:rFonts w:ascii="Calibri" w:hAnsi="Calibri"/>
              </w:rPr>
              <w:t>04</w:t>
            </w:r>
          </w:p>
        </w:tc>
        <w:tc>
          <w:tcPr>
            <w:tcW w:w="4951" w:type="dxa"/>
            <w:vAlign w:val="center"/>
          </w:tcPr>
          <w:p w14:paraId="11F90E18" w14:textId="36FC6B29" w:rsidR="00C063EB" w:rsidRPr="0083610D" w:rsidRDefault="00C063EB" w:rsidP="0085623F">
            <w:pPr>
              <w:keepNext/>
              <w:spacing w:after="60"/>
              <w:rPr>
                <w:rFonts w:ascii="Calibri" w:hAnsi="Calibri"/>
              </w:rPr>
            </w:pPr>
            <w:r w:rsidRPr="0083610D">
              <w:rPr>
                <w:rFonts w:ascii="Calibri" w:hAnsi="Calibri"/>
              </w:rPr>
              <w:t xml:space="preserve">Measured Return (evaporator entering) </w:t>
            </w:r>
            <w:r w:rsidR="00611D9D">
              <w:rPr>
                <w:rFonts w:ascii="Calibri" w:hAnsi="Calibri"/>
              </w:rPr>
              <w:t>A</w:t>
            </w:r>
            <w:r w:rsidRPr="0083610D">
              <w:rPr>
                <w:rFonts w:ascii="Calibri" w:hAnsi="Calibri"/>
              </w:rPr>
              <w:t xml:space="preserve">ir </w:t>
            </w:r>
            <w:r w:rsidR="00611D9D">
              <w:rPr>
                <w:rFonts w:ascii="Calibri" w:hAnsi="Calibri"/>
              </w:rPr>
              <w:t>D</w:t>
            </w:r>
            <w:r w:rsidRPr="0083610D">
              <w:rPr>
                <w:rFonts w:ascii="Calibri" w:hAnsi="Calibri"/>
              </w:rPr>
              <w:t xml:space="preserve">ry-bulb </w:t>
            </w:r>
            <w:r w:rsidR="00611D9D">
              <w:rPr>
                <w:rFonts w:ascii="Calibri" w:hAnsi="Calibri"/>
              </w:rPr>
              <w:t>T</w:t>
            </w:r>
            <w:r w:rsidRPr="0083610D">
              <w:rPr>
                <w:rFonts w:ascii="Calibri" w:hAnsi="Calibri"/>
              </w:rPr>
              <w:t xml:space="preserve">emperature (T </w:t>
            </w:r>
            <w:r w:rsidRPr="0083610D">
              <w:rPr>
                <w:rFonts w:ascii="Calibri" w:hAnsi="Calibri"/>
                <w:sz w:val="26"/>
                <w:szCs w:val="26"/>
                <w:vertAlign w:val="subscript"/>
              </w:rPr>
              <w:t>return</w:t>
            </w:r>
            <w:r w:rsidRPr="0083610D">
              <w:rPr>
                <w:rFonts w:ascii="Calibri" w:hAnsi="Calibri"/>
              </w:rPr>
              <w:t xml:space="preserve">, </w:t>
            </w:r>
            <w:r w:rsidRPr="0083610D">
              <w:rPr>
                <w:rFonts w:ascii="Calibri" w:hAnsi="Calibri"/>
                <w:sz w:val="26"/>
                <w:szCs w:val="26"/>
                <w:vertAlign w:val="subscript"/>
              </w:rPr>
              <w:t>db</w:t>
            </w:r>
            <w:r w:rsidRPr="0083610D">
              <w:rPr>
                <w:rFonts w:ascii="Calibri" w:hAnsi="Calibri"/>
              </w:rPr>
              <w:t>) (</w:t>
            </w:r>
            <w:r w:rsidR="0085623F">
              <w:rPr>
                <w:rFonts w:ascii="Calibri" w:hAnsi="Calibri"/>
              </w:rPr>
              <w:t>°</w:t>
            </w:r>
            <w:r w:rsidRPr="0083610D">
              <w:rPr>
                <w:rFonts w:ascii="Calibri" w:hAnsi="Calibri"/>
              </w:rPr>
              <w:t>F)</w:t>
            </w:r>
          </w:p>
        </w:tc>
        <w:tc>
          <w:tcPr>
            <w:tcW w:w="5508" w:type="dxa"/>
            <w:vAlign w:val="center"/>
          </w:tcPr>
          <w:p w14:paraId="11F90E19" w14:textId="77777777" w:rsidR="00C063EB" w:rsidRPr="0083610D" w:rsidRDefault="00C063EB" w:rsidP="0024734D">
            <w:pPr>
              <w:keepNext/>
              <w:spacing w:after="60"/>
              <w:rPr>
                <w:rFonts w:ascii="Calibri" w:hAnsi="Calibri"/>
              </w:rPr>
            </w:pPr>
            <w:r w:rsidRPr="0083610D">
              <w:rPr>
                <w:rFonts w:ascii="Calibri" w:hAnsi="Calibri"/>
              </w:rPr>
              <w:t>&lt;&lt;user entry, check range = 0 to 130&gt;&gt;</w:t>
            </w:r>
          </w:p>
        </w:tc>
      </w:tr>
      <w:tr w:rsidR="00C063EB" w:rsidRPr="0083610D" w14:paraId="11F90E1E" w14:textId="77777777" w:rsidTr="00FC6D8B">
        <w:trPr>
          <w:cantSplit/>
          <w:trHeight w:val="432"/>
        </w:trPr>
        <w:tc>
          <w:tcPr>
            <w:tcW w:w="557" w:type="dxa"/>
            <w:vAlign w:val="center"/>
          </w:tcPr>
          <w:p w14:paraId="11F90E1B" w14:textId="77777777" w:rsidR="00C063EB" w:rsidRPr="0083610D" w:rsidRDefault="00C063EB" w:rsidP="0024734D">
            <w:pPr>
              <w:pStyle w:val="FootnoteText"/>
              <w:keepNext/>
              <w:rPr>
                <w:rFonts w:ascii="Calibri" w:hAnsi="Calibri"/>
              </w:rPr>
            </w:pPr>
            <w:r w:rsidRPr="0083610D">
              <w:rPr>
                <w:rFonts w:ascii="Calibri" w:hAnsi="Calibri"/>
              </w:rPr>
              <w:t>05</w:t>
            </w:r>
          </w:p>
        </w:tc>
        <w:tc>
          <w:tcPr>
            <w:tcW w:w="4951" w:type="dxa"/>
            <w:vAlign w:val="center"/>
          </w:tcPr>
          <w:p w14:paraId="11F90E1C" w14:textId="0CA7CB28" w:rsidR="00C063EB" w:rsidRPr="0083610D" w:rsidRDefault="00C063EB" w:rsidP="0085623F">
            <w:pPr>
              <w:keepNext/>
              <w:spacing w:after="60"/>
              <w:rPr>
                <w:rFonts w:ascii="Calibri" w:hAnsi="Calibri"/>
              </w:rPr>
            </w:pPr>
            <w:r w:rsidRPr="0083610D">
              <w:rPr>
                <w:rFonts w:ascii="Calibri" w:hAnsi="Calibri"/>
              </w:rPr>
              <w:t xml:space="preserve">Measured Return (evaporator entering) </w:t>
            </w:r>
            <w:r w:rsidR="00611D9D">
              <w:rPr>
                <w:rFonts w:ascii="Calibri" w:hAnsi="Calibri"/>
              </w:rPr>
              <w:t>A</w:t>
            </w:r>
            <w:r w:rsidRPr="0083610D">
              <w:rPr>
                <w:rFonts w:ascii="Calibri" w:hAnsi="Calibri"/>
              </w:rPr>
              <w:t xml:space="preserve">ir </w:t>
            </w:r>
            <w:r w:rsidR="00611D9D">
              <w:rPr>
                <w:rFonts w:ascii="Calibri" w:hAnsi="Calibri"/>
              </w:rPr>
              <w:t>W</w:t>
            </w:r>
            <w:r w:rsidRPr="0083610D">
              <w:rPr>
                <w:rFonts w:ascii="Calibri" w:hAnsi="Calibri"/>
              </w:rPr>
              <w:t xml:space="preserve">et-bulb </w:t>
            </w:r>
            <w:r w:rsidR="00611D9D">
              <w:rPr>
                <w:rFonts w:ascii="Calibri" w:hAnsi="Calibri"/>
              </w:rPr>
              <w:t>T</w:t>
            </w:r>
            <w:r w:rsidRPr="0083610D">
              <w:rPr>
                <w:rFonts w:ascii="Calibri" w:hAnsi="Calibri"/>
              </w:rPr>
              <w:t xml:space="preserve">emperature (T </w:t>
            </w:r>
            <w:r w:rsidRPr="0083610D">
              <w:rPr>
                <w:rFonts w:ascii="Calibri" w:hAnsi="Calibri"/>
                <w:sz w:val="26"/>
                <w:szCs w:val="26"/>
                <w:vertAlign w:val="subscript"/>
              </w:rPr>
              <w:t>return</w:t>
            </w:r>
            <w:r w:rsidRPr="0083610D">
              <w:rPr>
                <w:rFonts w:ascii="Calibri" w:hAnsi="Calibri"/>
              </w:rPr>
              <w:t xml:space="preserve">, </w:t>
            </w:r>
            <w:r w:rsidRPr="0083610D">
              <w:rPr>
                <w:rFonts w:ascii="Calibri" w:hAnsi="Calibri"/>
                <w:sz w:val="26"/>
                <w:szCs w:val="26"/>
                <w:vertAlign w:val="subscript"/>
              </w:rPr>
              <w:t>wb</w:t>
            </w:r>
            <w:r w:rsidRPr="0083610D">
              <w:rPr>
                <w:rFonts w:ascii="Calibri" w:hAnsi="Calibri"/>
              </w:rPr>
              <w:t>) (</w:t>
            </w:r>
            <w:r w:rsidR="0085623F">
              <w:rPr>
                <w:rFonts w:ascii="Calibri" w:hAnsi="Calibri"/>
              </w:rPr>
              <w:t>°</w:t>
            </w:r>
            <w:r w:rsidRPr="0083610D">
              <w:rPr>
                <w:rFonts w:ascii="Calibri" w:hAnsi="Calibri"/>
              </w:rPr>
              <w:t>F)</w:t>
            </w:r>
          </w:p>
        </w:tc>
        <w:tc>
          <w:tcPr>
            <w:tcW w:w="5508" w:type="dxa"/>
            <w:vAlign w:val="center"/>
          </w:tcPr>
          <w:p w14:paraId="11F90E1D" w14:textId="77777777" w:rsidR="00C063EB" w:rsidRPr="0083610D" w:rsidRDefault="00C063EB" w:rsidP="0024734D">
            <w:pPr>
              <w:keepNext/>
              <w:spacing w:after="60"/>
              <w:rPr>
                <w:rFonts w:ascii="Calibri" w:hAnsi="Calibri"/>
              </w:rPr>
            </w:pPr>
            <w:r w:rsidRPr="0083610D">
              <w:rPr>
                <w:rFonts w:ascii="Calibri" w:hAnsi="Calibri"/>
              </w:rPr>
              <w:t>&lt;&lt;user entry, check range = 0 to 130&gt;&gt;</w:t>
            </w:r>
          </w:p>
        </w:tc>
      </w:tr>
      <w:tr w:rsidR="00C063EB" w:rsidRPr="0083610D" w14:paraId="11F90E22" w14:textId="77777777" w:rsidTr="00FC6D8B">
        <w:trPr>
          <w:cantSplit/>
          <w:trHeight w:val="432"/>
        </w:trPr>
        <w:tc>
          <w:tcPr>
            <w:tcW w:w="557" w:type="dxa"/>
            <w:vAlign w:val="center"/>
          </w:tcPr>
          <w:p w14:paraId="11F90E1F" w14:textId="77777777" w:rsidR="00C063EB" w:rsidRPr="0083610D" w:rsidRDefault="00C063EB" w:rsidP="0024734D">
            <w:pPr>
              <w:keepNext/>
              <w:rPr>
                <w:rFonts w:ascii="Calibri" w:hAnsi="Calibri"/>
              </w:rPr>
            </w:pPr>
            <w:r w:rsidRPr="0083610D">
              <w:rPr>
                <w:rFonts w:ascii="Calibri" w:hAnsi="Calibri"/>
              </w:rPr>
              <w:t>06</w:t>
            </w:r>
          </w:p>
        </w:tc>
        <w:tc>
          <w:tcPr>
            <w:tcW w:w="4951" w:type="dxa"/>
            <w:vAlign w:val="center"/>
          </w:tcPr>
          <w:p w14:paraId="11F90E20" w14:textId="1C29670B" w:rsidR="00C063EB" w:rsidRPr="0083610D" w:rsidRDefault="00C063EB" w:rsidP="0085623F">
            <w:pPr>
              <w:keepNext/>
              <w:spacing w:after="60"/>
              <w:rPr>
                <w:rFonts w:ascii="Calibri" w:hAnsi="Calibri"/>
              </w:rPr>
            </w:pPr>
            <w:r w:rsidRPr="0083610D">
              <w:rPr>
                <w:rFonts w:ascii="Calibri" w:hAnsi="Calibri"/>
              </w:rPr>
              <w:t xml:space="preserve">Measured Suction </w:t>
            </w:r>
            <w:r w:rsidR="00611D9D">
              <w:rPr>
                <w:rFonts w:ascii="Calibri" w:hAnsi="Calibri"/>
              </w:rPr>
              <w:t>L</w:t>
            </w:r>
            <w:r w:rsidRPr="0083610D">
              <w:rPr>
                <w:rFonts w:ascii="Calibri" w:hAnsi="Calibri"/>
              </w:rPr>
              <w:t xml:space="preserve">ine </w:t>
            </w:r>
            <w:r w:rsidR="00611D9D">
              <w:rPr>
                <w:rFonts w:ascii="Calibri" w:hAnsi="Calibri"/>
              </w:rPr>
              <w:t>T</w:t>
            </w:r>
            <w:r w:rsidRPr="0083610D">
              <w:rPr>
                <w:rFonts w:ascii="Calibri" w:hAnsi="Calibri"/>
              </w:rPr>
              <w:t>emperature (T</w:t>
            </w:r>
            <w:r w:rsidRPr="0083610D">
              <w:rPr>
                <w:rFonts w:ascii="Calibri" w:hAnsi="Calibri"/>
                <w:sz w:val="26"/>
                <w:szCs w:val="26"/>
                <w:vertAlign w:val="subscript"/>
              </w:rPr>
              <w:t>suction</w:t>
            </w:r>
            <w:r w:rsidRPr="0083610D">
              <w:rPr>
                <w:rFonts w:ascii="Calibri" w:hAnsi="Calibri"/>
              </w:rPr>
              <w:t>) (</w:t>
            </w:r>
            <w:r w:rsidR="0085623F">
              <w:rPr>
                <w:rFonts w:ascii="Calibri" w:hAnsi="Calibri"/>
              </w:rPr>
              <w:t>°</w:t>
            </w:r>
            <w:r w:rsidRPr="0083610D">
              <w:rPr>
                <w:rFonts w:ascii="Calibri" w:hAnsi="Calibri"/>
              </w:rPr>
              <w:t>F)</w:t>
            </w:r>
          </w:p>
        </w:tc>
        <w:tc>
          <w:tcPr>
            <w:tcW w:w="5508" w:type="dxa"/>
            <w:vAlign w:val="center"/>
          </w:tcPr>
          <w:p w14:paraId="11F90E21" w14:textId="77777777" w:rsidR="00C063EB" w:rsidRPr="0083610D" w:rsidRDefault="00C063EB" w:rsidP="0024734D">
            <w:pPr>
              <w:keepNext/>
              <w:spacing w:after="60"/>
              <w:rPr>
                <w:rFonts w:ascii="Calibri" w:hAnsi="Calibri"/>
              </w:rPr>
            </w:pPr>
            <w:r w:rsidRPr="0083610D">
              <w:rPr>
                <w:rFonts w:ascii="Calibri" w:hAnsi="Calibri"/>
              </w:rPr>
              <w:t>&lt;&lt;user entry, check range = -40 to 150&gt;&gt;</w:t>
            </w:r>
          </w:p>
        </w:tc>
      </w:tr>
      <w:tr w:rsidR="00C063EB" w:rsidRPr="0083610D" w14:paraId="11F90E26" w14:textId="77777777" w:rsidTr="00FC6D8B">
        <w:trPr>
          <w:cantSplit/>
          <w:trHeight w:val="432"/>
        </w:trPr>
        <w:tc>
          <w:tcPr>
            <w:tcW w:w="557" w:type="dxa"/>
            <w:vAlign w:val="center"/>
          </w:tcPr>
          <w:p w14:paraId="11F90E23" w14:textId="77777777" w:rsidR="00C063EB" w:rsidRPr="0083610D" w:rsidRDefault="00C063EB" w:rsidP="0024734D">
            <w:pPr>
              <w:keepNext/>
              <w:rPr>
                <w:rFonts w:ascii="Calibri" w:hAnsi="Calibri"/>
              </w:rPr>
            </w:pPr>
            <w:r w:rsidRPr="0083610D">
              <w:rPr>
                <w:rFonts w:ascii="Calibri" w:hAnsi="Calibri"/>
              </w:rPr>
              <w:t>07</w:t>
            </w:r>
          </w:p>
        </w:tc>
        <w:tc>
          <w:tcPr>
            <w:tcW w:w="4951" w:type="dxa"/>
            <w:vAlign w:val="center"/>
          </w:tcPr>
          <w:p w14:paraId="11F90E24" w14:textId="63A84ACE" w:rsidR="00C063EB" w:rsidRPr="0083610D" w:rsidRDefault="00C063EB" w:rsidP="00611D9D">
            <w:pPr>
              <w:keepNext/>
              <w:spacing w:after="60"/>
              <w:rPr>
                <w:rFonts w:ascii="Calibri" w:hAnsi="Calibri"/>
              </w:rPr>
            </w:pPr>
            <w:r w:rsidRPr="0083610D">
              <w:rPr>
                <w:rFonts w:ascii="Calibri" w:hAnsi="Calibri"/>
              </w:rPr>
              <w:t xml:space="preserve">Measured Suction </w:t>
            </w:r>
            <w:r w:rsidR="00611D9D">
              <w:rPr>
                <w:rFonts w:ascii="Calibri" w:hAnsi="Calibri"/>
              </w:rPr>
              <w:t>L</w:t>
            </w:r>
            <w:r w:rsidRPr="0083610D">
              <w:rPr>
                <w:rFonts w:ascii="Calibri" w:hAnsi="Calibri"/>
              </w:rPr>
              <w:t xml:space="preserve">ine </w:t>
            </w:r>
            <w:r w:rsidR="00611D9D">
              <w:rPr>
                <w:rFonts w:ascii="Calibri" w:hAnsi="Calibri"/>
              </w:rPr>
              <w:t>P</w:t>
            </w:r>
            <w:r w:rsidRPr="0083610D">
              <w:rPr>
                <w:rFonts w:ascii="Calibri" w:hAnsi="Calibri"/>
              </w:rPr>
              <w:t xml:space="preserve">ressure (P </w:t>
            </w:r>
            <w:r w:rsidRPr="0083610D">
              <w:rPr>
                <w:rFonts w:ascii="Calibri" w:hAnsi="Calibri"/>
                <w:sz w:val="26"/>
                <w:szCs w:val="26"/>
                <w:vertAlign w:val="subscript"/>
              </w:rPr>
              <w:t>suction</w:t>
            </w:r>
            <w:r w:rsidRPr="0083610D">
              <w:rPr>
                <w:rFonts w:ascii="Calibri" w:hAnsi="Calibri"/>
              </w:rPr>
              <w:t xml:space="preserve"> - psig)</w:t>
            </w:r>
          </w:p>
        </w:tc>
        <w:tc>
          <w:tcPr>
            <w:tcW w:w="5508" w:type="dxa"/>
            <w:vAlign w:val="center"/>
          </w:tcPr>
          <w:p w14:paraId="11F90E25" w14:textId="77777777" w:rsidR="00C063EB" w:rsidRPr="0083610D" w:rsidRDefault="00C063EB" w:rsidP="0024734D">
            <w:pPr>
              <w:keepNext/>
              <w:spacing w:after="60"/>
              <w:rPr>
                <w:rFonts w:ascii="Calibri" w:hAnsi="Calibri"/>
              </w:rPr>
            </w:pPr>
            <w:r w:rsidRPr="0083610D">
              <w:rPr>
                <w:rFonts w:ascii="Calibri" w:hAnsi="Calibri"/>
              </w:rPr>
              <w:t>&lt;&lt;user entry, check range = 0 to 400&gt;&gt;</w:t>
            </w:r>
          </w:p>
        </w:tc>
      </w:tr>
      <w:tr w:rsidR="00C063EB" w:rsidRPr="0083610D" w14:paraId="11F90E2B" w14:textId="77777777" w:rsidTr="00FC6D8B">
        <w:trPr>
          <w:cantSplit/>
          <w:trHeight w:val="432"/>
        </w:trPr>
        <w:tc>
          <w:tcPr>
            <w:tcW w:w="557" w:type="dxa"/>
            <w:vAlign w:val="center"/>
          </w:tcPr>
          <w:p w14:paraId="11F90E27" w14:textId="77777777" w:rsidR="00C063EB" w:rsidRPr="0083610D" w:rsidRDefault="00C063EB" w:rsidP="0024734D">
            <w:pPr>
              <w:keepNext/>
              <w:rPr>
                <w:rFonts w:ascii="Calibri" w:hAnsi="Calibri"/>
              </w:rPr>
            </w:pPr>
            <w:r w:rsidRPr="0083610D">
              <w:rPr>
                <w:rFonts w:ascii="Calibri" w:hAnsi="Calibri"/>
              </w:rPr>
              <w:t>08</w:t>
            </w:r>
          </w:p>
        </w:tc>
        <w:tc>
          <w:tcPr>
            <w:tcW w:w="4951" w:type="dxa"/>
            <w:vAlign w:val="center"/>
          </w:tcPr>
          <w:p w14:paraId="11F90E28" w14:textId="5FFAD43C" w:rsidR="00C063EB" w:rsidRPr="0083610D" w:rsidRDefault="00C063EB" w:rsidP="0024734D">
            <w:pPr>
              <w:keepNext/>
              <w:rPr>
                <w:rFonts w:ascii="Calibri" w:hAnsi="Calibri"/>
              </w:rPr>
            </w:pPr>
            <w:r w:rsidRPr="0083610D">
              <w:rPr>
                <w:rFonts w:ascii="Calibri" w:hAnsi="Calibri"/>
              </w:rPr>
              <w:t xml:space="preserve">Evaporator </w:t>
            </w:r>
            <w:r w:rsidR="00611D9D">
              <w:rPr>
                <w:rFonts w:ascii="Calibri" w:hAnsi="Calibri"/>
              </w:rPr>
              <w:t>S</w:t>
            </w:r>
            <w:r w:rsidRPr="0083610D">
              <w:rPr>
                <w:rFonts w:ascii="Calibri" w:hAnsi="Calibri"/>
              </w:rPr>
              <w:t xml:space="preserve">aturation </w:t>
            </w:r>
            <w:r w:rsidR="00611D9D">
              <w:rPr>
                <w:rFonts w:ascii="Calibri" w:hAnsi="Calibri"/>
              </w:rPr>
              <w:t>T</w:t>
            </w:r>
            <w:r w:rsidRPr="0083610D">
              <w:rPr>
                <w:rFonts w:ascii="Calibri" w:hAnsi="Calibri"/>
              </w:rPr>
              <w:t xml:space="preserve">emperature (T </w:t>
            </w:r>
            <w:r w:rsidRPr="0083610D">
              <w:rPr>
                <w:rFonts w:ascii="Calibri" w:hAnsi="Calibri"/>
                <w:sz w:val="26"/>
                <w:szCs w:val="26"/>
                <w:vertAlign w:val="subscript"/>
              </w:rPr>
              <w:t>evaporator</w:t>
            </w:r>
            <w:r w:rsidRPr="0083610D">
              <w:rPr>
                <w:rFonts w:ascii="Calibri" w:hAnsi="Calibri"/>
              </w:rPr>
              <w:t>,</w:t>
            </w:r>
            <w:r w:rsidRPr="0083610D">
              <w:rPr>
                <w:rFonts w:ascii="Calibri" w:hAnsi="Calibri"/>
                <w:sz w:val="26"/>
                <w:szCs w:val="26"/>
                <w:vertAlign w:val="subscript"/>
              </w:rPr>
              <w:t xml:space="preserve"> sat</w:t>
            </w:r>
            <w:r w:rsidRPr="0083610D">
              <w:rPr>
                <w:rFonts w:ascii="Calibri" w:hAnsi="Calibri"/>
              </w:rPr>
              <w:t xml:space="preserve">) </w:t>
            </w:r>
          </w:p>
          <w:p w14:paraId="11F90E29" w14:textId="7B62DC98" w:rsidR="00C063EB" w:rsidRPr="0083610D" w:rsidRDefault="00C063EB" w:rsidP="0085623F">
            <w:pPr>
              <w:keepNext/>
              <w:rPr>
                <w:rFonts w:ascii="Calibri" w:hAnsi="Calibri"/>
              </w:rPr>
            </w:pPr>
            <w:r w:rsidRPr="0083610D">
              <w:rPr>
                <w:rFonts w:ascii="Calibri" w:hAnsi="Calibri"/>
              </w:rPr>
              <w:t xml:space="preserve">from </w:t>
            </w:r>
            <w:r w:rsidR="00611D9D">
              <w:rPr>
                <w:rFonts w:ascii="Calibri" w:hAnsi="Calibri"/>
              </w:rPr>
              <w:t>D</w:t>
            </w:r>
            <w:r w:rsidRPr="0083610D">
              <w:rPr>
                <w:rFonts w:ascii="Calibri" w:hAnsi="Calibri"/>
              </w:rPr>
              <w:t xml:space="preserve">igital </w:t>
            </w:r>
            <w:r w:rsidR="00611D9D">
              <w:rPr>
                <w:rFonts w:ascii="Calibri" w:hAnsi="Calibri"/>
              </w:rPr>
              <w:t>G</w:t>
            </w:r>
            <w:r w:rsidRPr="0083610D">
              <w:rPr>
                <w:rFonts w:ascii="Calibri" w:hAnsi="Calibri"/>
              </w:rPr>
              <w:t>auge or P-T Table using Line F07 (</w:t>
            </w:r>
            <w:r w:rsidR="0085623F">
              <w:rPr>
                <w:rFonts w:ascii="Calibri" w:hAnsi="Calibri"/>
              </w:rPr>
              <w:t>°</w:t>
            </w:r>
            <w:r w:rsidRPr="0083610D">
              <w:rPr>
                <w:rFonts w:ascii="Calibri" w:hAnsi="Calibri"/>
              </w:rPr>
              <w:t>F)</w:t>
            </w:r>
          </w:p>
        </w:tc>
        <w:tc>
          <w:tcPr>
            <w:tcW w:w="5508" w:type="dxa"/>
            <w:vAlign w:val="center"/>
          </w:tcPr>
          <w:p w14:paraId="11F90E2A" w14:textId="77777777" w:rsidR="00C063EB" w:rsidRPr="0083610D" w:rsidRDefault="00C063EB" w:rsidP="003E31A0">
            <w:pPr>
              <w:keepNext/>
              <w:spacing w:after="60"/>
              <w:rPr>
                <w:rFonts w:ascii="Calibri" w:hAnsi="Calibri"/>
              </w:rPr>
            </w:pPr>
            <w:r w:rsidRPr="0083610D">
              <w:rPr>
                <w:rFonts w:ascii="Calibri" w:hAnsi="Calibri"/>
              </w:rPr>
              <w:t>&lt;&lt;user entry, check range = -40 to 150&gt;&gt;</w:t>
            </w:r>
          </w:p>
        </w:tc>
      </w:tr>
      <w:tr w:rsidR="00C063EB" w:rsidRPr="0083610D" w14:paraId="11F90E2F" w14:textId="77777777" w:rsidTr="00FC6D8B">
        <w:trPr>
          <w:cantSplit/>
          <w:trHeight w:val="432"/>
        </w:trPr>
        <w:tc>
          <w:tcPr>
            <w:tcW w:w="557" w:type="dxa"/>
            <w:vAlign w:val="center"/>
          </w:tcPr>
          <w:p w14:paraId="11F90E2C" w14:textId="77777777" w:rsidR="00C063EB" w:rsidRPr="0083610D" w:rsidRDefault="00C063EB" w:rsidP="0024734D">
            <w:pPr>
              <w:keepNext/>
              <w:rPr>
                <w:rFonts w:ascii="Calibri" w:hAnsi="Calibri"/>
              </w:rPr>
            </w:pPr>
            <w:r w:rsidRPr="0083610D">
              <w:rPr>
                <w:rFonts w:ascii="Calibri" w:hAnsi="Calibri"/>
              </w:rPr>
              <w:t>09</w:t>
            </w:r>
          </w:p>
        </w:tc>
        <w:tc>
          <w:tcPr>
            <w:tcW w:w="4951" w:type="dxa"/>
            <w:vAlign w:val="center"/>
          </w:tcPr>
          <w:p w14:paraId="11F90E2D" w14:textId="1AB5BDFD" w:rsidR="00C063EB" w:rsidRPr="0083610D" w:rsidRDefault="00C063EB" w:rsidP="0085623F">
            <w:pPr>
              <w:keepNext/>
              <w:spacing w:after="60"/>
              <w:rPr>
                <w:rFonts w:ascii="Calibri" w:hAnsi="Calibri"/>
              </w:rPr>
            </w:pPr>
            <w:r w:rsidRPr="0083610D">
              <w:rPr>
                <w:rFonts w:ascii="Calibri" w:hAnsi="Calibri"/>
              </w:rPr>
              <w:t>Measured Superheat (Line F06 – Line F08) (</w:t>
            </w:r>
            <w:r w:rsidR="0085623F">
              <w:rPr>
                <w:rFonts w:ascii="Calibri" w:hAnsi="Calibri"/>
              </w:rPr>
              <w:t>°</w:t>
            </w:r>
            <w:r w:rsidRPr="0083610D">
              <w:rPr>
                <w:rFonts w:ascii="Calibri" w:hAnsi="Calibri"/>
              </w:rPr>
              <w:t>F)</w:t>
            </w:r>
          </w:p>
        </w:tc>
        <w:tc>
          <w:tcPr>
            <w:tcW w:w="5508" w:type="dxa"/>
            <w:vAlign w:val="center"/>
          </w:tcPr>
          <w:p w14:paraId="11F90E2E" w14:textId="77777777" w:rsidR="00C063EB" w:rsidRPr="0083610D" w:rsidRDefault="00C063EB" w:rsidP="0024734D">
            <w:pPr>
              <w:keepNext/>
              <w:spacing w:after="60"/>
              <w:rPr>
                <w:rFonts w:ascii="Calibri" w:hAnsi="Calibri"/>
              </w:rPr>
            </w:pPr>
            <w:r w:rsidRPr="0083610D">
              <w:rPr>
                <w:rFonts w:ascii="Calibri" w:hAnsi="Calibri"/>
              </w:rPr>
              <w:t>&lt;&lt;temperature, calculated (F06 – F08)&gt;&gt;</w:t>
            </w:r>
          </w:p>
        </w:tc>
      </w:tr>
      <w:tr w:rsidR="00C063EB" w:rsidRPr="0083610D" w14:paraId="11F90E33" w14:textId="77777777" w:rsidTr="00FC6D8B">
        <w:trPr>
          <w:cantSplit/>
          <w:trHeight w:val="432"/>
        </w:trPr>
        <w:tc>
          <w:tcPr>
            <w:tcW w:w="557" w:type="dxa"/>
            <w:vAlign w:val="center"/>
          </w:tcPr>
          <w:p w14:paraId="11F90E30" w14:textId="77777777" w:rsidR="00C063EB" w:rsidRPr="0083610D" w:rsidDel="00C76C40" w:rsidRDefault="00C063EB" w:rsidP="0024734D">
            <w:pPr>
              <w:keepNext/>
              <w:rPr>
                <w:rFonts w:ascii="Calibri" w:hAnsi="Calibri"/>
              </w:rPr>
            </w:pPr>
            <w:r w:rsidRPr="0083610D">
              <w:rPr>
                <w:rFonts w:ascii="Calibri" w:hAnsi="Calibri"/>
              </w:rPr>
              <w:t>10</w:t>
            </w:r>
          </w:p>
        </w:tc>
        <w:tc>
          <w:tcPr>
            <w:tcW w:w="4951" w:type="dxa"/>
            <w:vAlign w:val="center"/>
          </w:tcPr>
          <w:p w14:paraId="11F90E31" w14:textId="494655AC" w:rsidR="00C063EB" w:rsidRPr="0083610D" w:rsidRDefault="00C063EB" w:rsidP="0085623F">
            <w:pPr>
              <w:keepNext/>
              <w:spacing w:after="60"/>
              <w:rPr>
                <w:rFonts w:ascii="Calibri" w:hAnsi="Calibri"/>
              </w:rPr>
            </w:pPr>
            <w:r w:rsidRPr="0083610D">
              <w:rPr>
                <w:rFonts w:ascii="Calibri" w:hAnsi="Calibri"/>
              </w:rPr>
              <w:t>Target Superheat (from Table RA3.2-2, using F02 and F05) (</w:t>
            </w:r>
            <w:r w:rsidR="0085623F">
              <w:rPr>
                <w:rFonts w:ascii="Calibri" w:hAnsi="Calibri"/>
              </w:rPr>
              <w:t>°</w:t>
            </w:r>
            <w:r w:rsidRPr="0083610D">
              <w:rPr>
                <w:rFonts w:ascii="Calibri" w:hAnsi="Calibri"/>
              </w:rPr>
              <w:t>F)</w:t>
            </w:r>
          </w:p>
        </w:tc>
        <w:tc>
          <w:tcPr>
            <w:tcW w:w="5508" w:type="dxa"/>
            <w:vAlign w:val="center"/>
          </w:tcPr>
          <w:p w14:paraId="11F90E32" w14:textId="77777777" w:rsidR="00C063EB" w:rsidRPr="0083610D" w:rsidRDefault="00C063EB" w:rsidP="0024734D">
            <w:pPr>
              <w:keepNext/>
              <w:spacing w:after="60"/>
              <w:rPr>
                <w:rFonts w:ascii="Calibri" w:hAnsi="Calibri"/>
              </w:rPr>
            </w:pPr>
            <w:r w:rsidRPr="0083610D">
              <w:rPr>
                <w:rFonts w:ascii="Calibri" w:hAnsi="Calibri"/>
              </w:rPr>
              <w:t>&lt;&lt;user entry, check range = 0 to 50&gt;&gt;</w:t>
            </w:r>
          </w:p>
        </w:tc>
      </w:tr>
      <w:tr w:rsidR="00C063EB" w:rsidRPr="0083610D" w14:paraId="11F90E36" w14:textId="77777777" w:rsidTr="00FC6D8B">
        <w:trPr>
          <w:cantSplit/>
          <w:trHeight w:val="432"/>
        </w:trPr>
        <w:tc>
          <w:tcPr>
            <w:tcW w:w="557" w:type="dxa"/>
            <w:vAlign w:val="center"/>
          </w:tcPr>
          <w:p w14:paraId="11F90E34" w14:textId="77777777" w:rsidR="00C063EB" w:rsidRPr="0083610D" w:rsidDel="00C76C40" w:rsidRDefault="00C063EB" w:rsidP="0024734D">
            <w:pPr>
              <w:keepNext/>
              <w:rPr>
                <w:rFonts w:ascii="Calibri" w:hAnsi="Calibri"/>
              </w:rPr>
            </w:pPr>
            <w:r w:rsidRPr="0083610D">
              <w:rPr>
                <w:rFonts w:ascii="Calibri" w:hAnsi="Calibri"/>
              </w:rPr>
              <w:t>11</w:t>
            </w:r>
          </w:p>
        </w:tc>
        <w:tc>
          <w:tcPr>
            <w:tcW w:w="10459" w:type="dxa"/>
            <w:gridSpan w:val="2"/>
            <w:vAlign w:val="center"/>
          </w:tcPr>
          <w:p w14:paraId="11F90E35" w14:textId="4B3DA71F" w:rsidR="00C063EB" w:rsidRPr="0083610D" w:rsidRDefault="00C063EB" w:rsidP="00206C12">
            <w:pPr>
              <w:keepNext/>
              <w:spacing w:after="60"/>
              <w:rPr>
                <w:rFonts w:ascii="Calibri" w:hAnsi="Calibri"/>
              </w:rPr>
            </w:pPr>
            <w:r w:rsidRPr="0083610D">
              <w:rPr>
                <w:rFonts w:ascii="Calibri" w:hAnsi="Calibri"/>
              </w:rPr>
              <w:t xml:space="preserve">Compliance Statement: &lt;&lt;if </w:t>
            </w:r>
            <w:r w:rsidR="002B75F6">
              <w:rPr>
                <w:rFonts w:ascii="Calibri" w:hAnsi="Calibri"/>
              </w:rPr>
              <w:t>F0</w:t>
            </w:r>
            <w:r w:rsidR="00947E11">
              <w:rPr>
                <w:rFonts w:ascii="Calibri" w:hAnsi="Calibri"/>
              </w:rPr>
              <w:t>1</w:t>
            </w:r>
            <w:r w:rsidR="002B75F6">
              <w:rPr>
                <w:rFonts w:ascii="Calibri" w:hAnsi="Calibri"/>
              </w:rPr>
              <w:t xml:space="preserve"> </w:t>
            </w:r>
            <w:r w:rsidR="00947E11">
              <w:rPr>
                <w:rFonts w:ascii="Calibri" w:hAnsi="Calibri"/>
              </w:rPr>
              <w:t>≥</w:t>
            </w:r>
            <w:r w:rsidR="002B75F6">
              <w:rPr>
                <w:rFonts w:ascii="Calibri" w:hAnsi="Calibri"/>
              </w:rPr>
              <w:t xml:space="preserve"> </w:t>
            </w:r>
            <w:r w:rsidR="00947E11">
              <w:rPr>
                <w:rFonts w:ascii="Calibri" w:hAnsi="Calibri"/>
              </w:rPr>
              <w:t xml:space="preserve">70, and </w:t>
            </w:r>
            <w:r w:rsidRPr="0083610D">
              <w:rPr>
                <w:rFonts w:ascii="Calibri" w:hAnsi="Calibri"/>
              </w:rPr>
              <w:t xml:space="preserve">ABS(F09 – F10) ≤ 5, then display text: “System complies with Refrigerant Charge Verification requirement by use of the Superheat Method”; else display text: "System does not comply" </w:t>
            </w:r>
          </w:p>
        </w:tc>
      </w:tr>
    </w:tbl>
    <w:p w14:paraId="11F90E37" w14:textId="77777777" w:rsidR="00C063EB" w:rsidRPr="0083610D" w:rsidRDefault="00C063EB" w:rsidP="001C1920">
      <w:pPr>
        <w:pStyle w:val="Header"/>
        <w:tabs>
          <w:tab w:val="clear" w:pos="4320"/>
          <w:tab w:val="clear" w:pos="8640"/>
          <w:tab w:val="left" w:pos="360"/>
        </w:tabs>
        <w:ind w:left="274" w:hanging="274"/>
        <w:rPr>
          <w:rFonts w:ascii="Calibri" w:hAnsi="Calibri"/>
          <w:b/>
          <w:sz w:val="2"/>
          <w:szCs w:val="2"/>
        </w:rPr>
      </w:pPr>
      <w:r w:rsidRPr="0083610D">
        <w:rPr>
          <w:rFonts w:ascii="Calibri" w:hAnsi="Calibri"/>
          <w:b/>
          <w:sz w:val="2"/>
          <w:szCs w:val="2"/>
        </w:rPr>
        <w:t>243</w:t>
      </w:r>
    </w:p>
    <w:p w14:paraId="11F90E39" w14:textId="77777777" w:rsidR="00C063EB" w:rsidRPr="0083610D" w:rsidRDefault="00C063EB" w:rsidP="00F77A0A">
      <w:pPr>
        <w:keepNext/>
        <w:rPr>
          <w:rFonts w:ascii="Calibri" w:hAnsi="Calibr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0"/>
      </w:tblGrid>
      <w:tr w:rsidR="00C063EB" w:rsidRPr="0083610D" w14:paraId="11F90E3D" w14:textId="77777777" w:rsidTr="004E4BEE">
        <w:tc>
          <w:tcPr>
            <w:tcW w:w="11016" w:type="dxa"/>
          </w:tcPr>
          <w:p w14:paraId="11F90E3C" w14:textId="3614F770" w:rsidR="00C063EB" w:rsidRPr="0083610D" w:rsidRDefault="00F77A0A" w:rsidP="00A26238">
            <w:pPr>
              <w:keepNext/>
              <w:rPr>
                <w:rFonts w:ascii="Calibri" w:hAnsi="Calibri"/>
                <w:b/>
              </w:rPr>
            </w:pPr>
            <w:r>
              <w:rPr>
                <w:rFonts w:ascii="Calibri" w:hAnsi="Calibri"/>
                <w:b/>
              </w:rPr>
              <w:t xml:space="preserve">MCH-25d - </w:t>
            </w:r>
            <w:r w:rsidR="00A26238">
              <w:rPr>
                <w:rFonts w:ascii="Calibri" w:hAnsi="Calibri"/>
                <w:b/>
              </w:rPr>
              <w:t>Refrigerant Charge Verification</w:t>
            </w:r>
            <w:r w:rsidR="00C063EB" w:rsidRPr="0083610D">
              <w:rPr>
                <w:rFonts w:ascii="Calibri" w:hAnsi="Calibri"/>
                <w:b/>
              </w:rPr>
              <w:t xml:space="preserve"> </w:t>
            </w:r>
            <w:r w:rsidR="00A26238">
              <w:rPr>
                <w:rFonts w:ascii="Calibri" w:hAnsi="Calibri"/>
                <w:b/>
              </w:rPr>
              <w:t>-</w:t>
            </w:r>
            <w:r w:rsidR="00C063EB" w:rsidRPr="0083610D">
              <w:rPr>
                <w:rFonts w:ascii="Calibri" w:hAnsi="Calibri"/>
                <w:b/>
              </w:rPr>
              <w:t xml:space="preserve"> </w:t>
            </w:r>
            <w:r w:rsidR="00A26238">
              <w:rPr>
                <w:rFonts w:ascii="Calibri" w:hAnsi="Calibri"/>
                <w:b/>
              </w:rPr>
              <w:t>Fault Indicator Display (</w:t>
            </w:r>
            <w:r w:rsidR="004F4203">
              <w:rPr>
                <w:rFonts w:ascii="Calibri" w:hAnsi="Calibri"/>
                <w:b/>
              </w:rPr>
              <w:t>FID</w:t>
            </w:r>
            <w:r w:rsidR="00A26238">
              <w:rPr>
                <w:rFonts w:ascii="Calibri" w:hAnsi="Calibri"/>
                <w:b/>
              </w:rPr>
              <w:t>)</w:t>
            </w:r>
          </w:p>
        </w:tc>
      </w:tr>
    </w:tbl>
    <w:p w14:paraId="11F90E3F" w14:textId="77777777" w:rsidR="00C063EB" w:rsidRPr="0083610D" w:rsidRDefault="00C063EB" w:rsidP="003F6B16">
      <w:pPr>
        <w:rPr>
          <w:rFonts w:ascii="Calibri" w:hAnsi="Calibri"/>
        </w:rPr>
      </w:pP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56"/>
        <w:gridCol w:w="4938"/>
        <w:gridCol w:w="5398"/>
      </w:tblGrid>
      <w:tr w:rsidR="00C063EB" w:rsidRPr="0083610D" w14:paraId="11F90E43" w14:textId="77777777">
        <w:trPr>
          <w:cantSplit/>
          <w:trHeight w:val="504"/>
        </w:trPr>
        <w:tc>
          <w:tcPr>
            <w:tcW w:w="5000" w:type="pct"/>
            <w:gridSpan w:val="3"/>
            <w:vAlign w:val="center"/>
          </w:tcPr>
          <w:p w14:paraId="11F90E41" w14:textId="73F2DCE5" w:rsidR="00C063EB" w:rsidRPr="0083610D" w:rsidRDefault="00C063EB" w:rsidP="00F77A0A">
            <w:pPr>
              <w:rPr>
                <w:rFonts w:ascii="Calibri" w:hAnsi="Calibri"/>
                <w:b/>
              </w:rPr>
            </w:pPr>
            <w:r w:rsidRPr="0083610D">
              <w:rPr>
                <w:rFonts w:ascii="Calibri" w:hAnsi="Calibri"/>
                <w:b/>
              </w:rPr>
              <w:t xml:space="preserve">G. </w:t>
            </w:r>
            <w:r w:rsidR="004F4203">
              <w:rPr>
                <w:rFonts w:ascii="Calibri" w:hAnsi="Calibri"/>
                <w:b/>
              </w:rPr>
              <w:t>Fault Indicator Display</w:t>
            </w:r>
          </w:p>
          <w:p w14:paraId="3DF711FC" w14:textId="471139CC" w:rsidR="00C063EB" w:rsidRPr="00DC2134" w:rsidRDefault="00C063EB" w:rsidP="0054347E">
            <w:pPr>
              <w:rPr>
                <w:rFonts w:ascii="Calibri" w:hAnsi="Calibri"/>
                <w:sz w:val="18"/>
              </w:rPr>
            </w:pPr>
            <w:r w:rsidRPr="00DC2134">
              <w:rPr>
                <w:rFonts w:ascii="Calibri" w:hAnsi="Calibri"/>
                <w:sz w:val="18"/>
              </w:rPr>
              <w:t xml:space="preserve">Procedures for the </w:t>
            </w:r>
            <w:r w:rsidR="004F4203" w:rsidRPr="00DC2134">
              <w:rPr>
                <w:rFonts w:ascii="Calibri" w:hAnsi="Calibri"/>
                <w:sz w:val="18"/>
              </w:rPr>
              <w:t>Fault Indicator Display</w:t>
            </w:r>
            <w:r w:rsidRPr="00DC2134">
              <w:rPr>
                <w:rFonts w:ascii="Calibri" w:hAnsi="Calibri"/>
                <w:sz w:val="18"/>
              </w:rPr>
              <w:t xml:space="preserve"> Verification are detailed in RA3.4.2</w:t>
            </w:r>
            <w:r w:rsidR="001D562C" w:rsidRPr="00DC2134">
              <w:rPr>
                <w:rFonts w:ascii="Calibri" w:hAnsi="Calibri"/>
                <w:sz w:val="18"/>
              </w:rPr>
              <w:t>.</w:t>
            </w:r>
          </w:p>
          <w:p w14:paraId="11F90E42" w14:textId="57B0B6BB" w:rsidR="00F77A0A" w:rsidRPr="0083610D" w:rsidRDefault="00F77A0A" w:rsidP="0054347E">
            <w:pPr>
              <w:rPr>
                <w:rFonts w:ascii="Calibri" w:hAnsi="Calibri"/>
                <w:b/>
              </w:rPr>
            </w:pPr>
            <w:r w:rsidRPr="0083610D">
              <w:rPr>
                <w:rFonts w:ascii="Calibri" w:hAnsi="Calibri"/>
              </w:rPr>
              <w:t>&lt;&lt;If A1</w:t>
            </w:r>
            <w:r w:rsidR="007F60F5">
              <w:rPr>
                <w:rFonts w:ascii="Calibri" w:hAnsi="Calibri"/>
              </w:rPr>
              <w:t>1</w:t>
            </w:r>
            <w:r w:rsidRPr="0083610D">
              <w:rPr>
                <w:rFonts w:ascii="Calibri" w:hAnsi="Calibri"/>
              </w:rPr>
              <w:t xml:space="preserve"> = “</w:t>
            </w:r>
            <w:r w:rsidRPr="0083610D">
              <w:rPr>
                <w:rFonts w:ascii="Calibri" w:hAnsi="Calibri"/>
                <w:u w:val="single"/>
              </w:rPr>
              <w:t xml:space="preserve">This system has a factory installed </w:t>
            </w:r>
            <w:r w:rsidR="004F4203">
              <w:rPr>
                <w:rFonts w:ascii="Calibri" w:hAnsi="Calibri"/>
                <w:u w:val="single"/>
              </w:rPr>
              <w:t>FID</w:t>
            </w:r>
            <w:r w:rsidRPr="0083610D">
              <w:rPr>
                <w:rFonts w:ascii="Calibri" w:hAnsi="Calibri"/>
                <w:u w:val="single"/>
              </w:rPr>
              <w:t>”</w:t>
            </w:r>
            <w:r w:rsidRPr="0083610D">
              <w:rPr>
                <w:rFonts w:ascii="Calibri" w:hAnsi="Calibri"/>
              </w:rPr>
              <w:t>;  or</w:t>
            </w:r>
            <w:r w:rsidRPr="0083610D">
              <w:rPr>
                <w:rFonts w:ascii="Calibri" w:hAnsi="Calibri"/>
                <w:u w:val="single"/>
              </w:rPr>
              <w:t xml:space="preserve"> “This system has a field installed </w:t>
            </w:r>
            <w:r w:rsidR="004F4203">
              <w:rPr>
                <w:rFonts w:ascii="Calibri" w:hAnsi="Calibri"/>
                <w:u w:val="single"/>
              </w:rPr>
              <w:t>FID</w:t>
            </w:r>
            <w:r w:rsidRPr="0083610D">
              <w:rPr>
                <w:rFonts w:ascii="Calibri" w:hAnsi="Calibri"/>
                <w:u w:val="single"/>
              </w:rPr>
              <w:t>”</w:t>
            </w:r>
            <w:r w:rsidRPr="0083610D">
              <w:rPr>
                <w:rFonts w:ascii="Calibri" w:hAnsi="Calibri"/>
              </w:rPr>
              <w:t>, then display this section&gt;&gt;</w:t>
            </w:r>
          </w:p>
        </w:tc>
      </w:tr>
      <w:tr w:rsidR="00C063EB" w:rsidRPr="0083610D" w14:paraId="11F90E47" w14:textId="77777777">
        <w:trPr>
          <w:cantSplit/>
          <w:trHeight w:val="144"/>
        </w:trPr>
        <w:tc>
          <w:tcPr>
            <w:tcW w:w="211" w:type="pct"/>
            <w:vAlign w:val="center"/>
          </w:tcPr>
          <w:p w14:paraId="11F90E44" w14:textId="77777777" w:rsidR="00C063EB" w:rsidRPr="0083610D" w:rsidRDefault="00C063EB" w:rsidP="0054347E">
            <w:pPr>
              <w:jc w:val="center"/>
              <w:rPr>
                <w:rFonts w:ascii="Calibri" w:hAnsi="Calibri"/>
              </w:rPr>
            </w:pPr>
            <w:r w:rsidRPr="0083610D">
              <w:rPr>
                <w:rFonts w:ascii="Calibri" w:hAnsi="Calibri"/>
              </w:rPr>
              <w:t>01</w:t>
            </w:r>
          </w:p>
        </w:tc>
        <w:tc>
          <w:tcPr>
            <w:tcW w:w="2288" w:type="pct"/>
            <w:vAlign w:val="center"/>
          </w:tcPr>
          <w:p w14:paraId="11F90E45" w14:textId="315EFFB9" w:rsidR="00C063EB" w:rsidRPr="0083610D" w:rsidRDefault="004F4203" w:rsidP="0054347E">
            <w:pPr>
              <w:rPr>
                <w:rFonts w:ascii="Calibri" w:hAnsi="Calibri"/>
              </w:rPr>
            </w:pPr>
            <w:r>
              <w:rPr>
                <w:rFonts w:ascii="Calibri" w:hAnsi="Calibri"/>
              </w:rPr>
              <w:t>FID</w:t>
            </w:r>
            <w:r w:rsidR="00C063EB" w:rsidRPr="0083610D">
              <w:rPr>
                <w:rFonts w:ascii="Calibri" w:hAnsi="Calibri"/>
              </w:rPr>
              <w:t xml:space="preserve"> Manufacturer Name/Make</w:t>
            </w:r>
          </w:p>
        </w:tc>
        <w:tc>
          <w:tcPr>
            <w:tcW w:w="2500" w:type="pct"/>
          </w:tcPr>
          <w:p w14:paraId="11F90E46" w14:textId="77777777" w:rsidR="00C063EB" w:rsidRPr="0083610D" w:rsidRDefault="00C063EB" w:rsidP="009B1E97">
            <w:pPr>
              <w:pStyle w:val="Header"/>
              <w:tabs>
                <w:tab w:val="clear" w:pos="4320"/>
                <w:tab w:val="clear" w:pos="8640"/>
              </w:tabs>
              <w:spacing w:after="60"/>
              <w:rPr>
                <w:rFonts w:ascii="Calibri" w:hAnsi="Calibri"/>
              </w:rPr>
            </w:pPr>
            <w:r w:rsidRPr="0083610D">
              <w:rPr>
                <w:rFonts w:ascii="Calibri" w:hAnsi="Calibri"/>
              </w:rPr>
              <w:t>&lt;&lt;user entry, text field (must be on list of approved devices)&gt;&gt;</w:t>
            </w:r>
          </w:p>
        </w:tc>
      </w:tr>
      <w:tr w:rsidR="00C063EB" w:rsidRPr="0083610D" w14:paraId="11F90E4B" w14:textId="77777777">
        <w:trPr>
          <w:cantSplit/>
          <w:trHeight w:val="144"/>
        </w:trPr>
        <w:tc>
          <w:tcPr>
            <w:tcW w:w="211" w:type="pct"/>
            <w:vAlign w:val="center"/>
          </w:tcPr>
          <w:p w14:paraId="11F90E48" w14:textId="77777777" w:rsidR="00C063EB" w:rsidRPr="0083610D" w:rsidRDefault="00C063EB" w:rsidP="0054347E">
            <w:pPr>
              <w:jc w:val="center"/>
              <w:rPr>
                <w:rFonts w:ascii="Calibri" w:hAnsi="Calibri"/>
              </w:rPr>
            </w:pPr>
            <w:r w:rsidRPr="0083610D">
              <w:rPr>
                <w:rFonts w:ascii="Calibri" w:hAnsi="Calibri"/>
              </w:rPr>
              <w:t>02</w:t>
            </w:r>
          </w:p>
        </w:tc>
        <w:tc>
          <w:tcPr>
            <w:tcW w:w="2288" w:type="pct"/>
            <w:vAlign w:val="center"/>
          </w:tcPr>
          <w:p w14:paraId="11F90E49" w14:textId="2485233E" w:rsidR="00C063EB" w:rsidRPr="0083610D" w:rsidRDefault="004F4203" w:rsidP="0054347E">
            <w:pPr>
              <w:rPr>
                <w:rFonts w:ascii="Calibri" w:hAnsi="Calibri"/>
              </w:rPr>
            </w:pPr>
            <w:r>
              <w:rPr>
                <w:rFonts w:ascii="Calibri" w:hAnsi="Calibri"/>
              </w:rPr>
              <w:t>FID</w:t>
            </w:r>
            <w:r w:rsidR="00C063EB" w:rsidRPr="0083610D">
              <w:rPr>
                <w:rFonts w:ascii="Calibri" w:hAnsi="Calibri"/>
              </w:rPr>
              <w:t xml:space="preserve"> Model Number</w:t>
            </w:r>
          </w:p>
        </w:tc>
        <w:tc>
          <w:tcPr>
            <w:tcW w:w="2500" w:type="pct"/>
          </w:tcPr>
          <w:p w14:paraId="11F90E4A" w14:textId="77777777" w:rsidR="00C063EB" w:rsidRPr="0083610D" w:rsidRDefault="00C063EB" w:rsidP="003F6B16">
            <w:pPr>
              <w:pStyle w:val="Header"/>
              <w:tabs>
                <w:tab w:val="clear" w:pos="4320"/>
                <w:tab w:val="clear" w:pos="8640"/>
              </w:tabs>
              <w:spacing w:after="60"/>
              <w:rPr>
                <w:rFonts w:ascii="Calibri" w:hAnsi="Calibri"/>
              </w:rPr>
            </w:pPr>
            <w:r w:rsidRPr="0083610D">
              <w:rPr>
                <w:rFonts w:ascii="Calibri" w:hAnsi="Calibri"/>
              </w:rPr>
              <w:t>&lt;&lt;user entry, text field (must be on list of approved devices)&gt;&gt;</w:t>
            </w:r>
          </w:p>
        </w:tc>
      </w:tr>
      <w:tr w:rsidR="00C063EB" w:rsidRPr="0083610D" w14:paraId="11F90E4F" w14:textId="77777777">
        <w:trPr>
          <w:trHeight w:val="233"/>
        </w:trPr>
        <w:tc>
          <w:tcPr>
            <w:tcW w:w="211" w:type="pct"/>
            <w:tcBorders>
              <w:top w:val="nil"/>
            </w:tcBorders>
            <w:vAlign w:val="center"/>
          </w:tcPr>
          <w:p w14:paraId="11F90E4C" w14:textId="77777777" w:rsidR="00C063EB" w:rsidRPr="0083610D" w:rsidRDefault="00C063EB" w:rsidP="0054347E">
            <w:pPr>
              <w:jc w:val="center"/>
              <w:rPr>
                <w:rFonts w:ascii="Calibri" w:hAnsi="Calibri"/>
              </w:rPr>
            </w:pPr>
            <w:r w:rsidRPr="0083610D">
              <w:rPr>
                <w:rFonts w:ascii="Calibri" w:hAnsi="Calibri"/>
              </w:rPr>
              <w:t>03</w:t>
            </w:r>
          </w:p>
        </w:tc>
        <w:tc>
          <w:tcPr>
            <w:tcW w:w="2288" w:type="pct"/>
            <w:tcBorders>
              <w:top w:val="nil"/>
            </w:tcBorders>
            <w:vAlign w:val="center"/>
          </w:tcPr>
          <w:p w14:paraId="11F90E4D" w14:textId="4C9FC0FD" w:rsidR="00C063EB" w:rsidRPr="0083610D" w:rsidRDefault="00C063EB" w:rsidP="0054347E">
            <w:pPr>
              <w:rPr>
                <w:rFonts w:ascii="Calibri" w:hAnsi="Calibri"/>
              </w:rPr>
            </w:pPr>
            <w:r w:rsidRPr="0083610D">
              <w:rPr>
                <w:rFonts w:ascii="Calibri" w:hAnsi="Calibri"/>
              </w:rPr>
              <w:t>The display module is mounted adjacent to the system thermostat</w:t>
            </w:r>
            <w:r w:rsidR="00F77A0A">
              <w:rPr>
                <w:rFonts w:ascii="Calibri" w:hAnsi="Calibri"/>
              </w:rPr>
              <w:t>.</w:t>
            </w:r>
          </w:p>
        </w:tc>
        <w:tc>
          <w:tcPr>
            <w:tcW w:w="2500" w:type="pct"/>
            <w:tcBorders>
              <w:top w:val="nil"/>
            </w:tcBorders>
            <w:vAlign w:val="center"/>
          </w:tcPr>
          <w:p w14:paraId="11F90E4E" w14:textId="77777777" w:rsidR="00C063EB" w:rsidRPr="0083610D" w:rsidRDefault="00C063EB" w:rsidP="0023024C">
            <w:pPr>
              <w:keepNext/>
              <w:rPr>
                <w:rFonts w:ascii="Calibri" w:hAnsi="Calibri"/>
              </w:rPr>
            </w:pPr>
            <w:r w:rsidRPr="0083610D">
              <w:rPr>
                <w:rFonts w:ascii="Calibri" w:hAnsi="Calibri"/>
              </w:rPr>
              <w:t>&lt;&lt;pass if confirmed, else do not proceed.&gt;&gt;</w:t>
            </w:r>
          </w:p>
        </w:tc>
      </w:tr>
      <w:tr w:rsidR="00C063EB" w:rsidRPr="0083610D" w14:paraId="11F90E53" w14:textId="77777777">
        <w:trPr>
          <w:trHeight w:val="233"/>
        </w:trPr>
        <w:tc>
          <w:tcPr>
            <w:tcW w:w="211" w:type="pct"/>
            <w:vAlign w:val="center"/>
          </w:tcPr>
          <w:p w14:paraId="11F90E50" w14:textId="77777777" w:rsidR="00C063EB" w:rsidRPr="0083610D" w:rsidRDefault="00C063EB" w:rsidP="0054347E">
            <w:pPr>
              <w:jc w:val="center"/>
              <w:rPr>
                <w:rFonts w:ascii="Calibri" w:hAnsi="Calibri"/>
              </w:rPr>
            </w:pPr>
            <w:r w:rsidRPr="0083610D">
              <w:rPr>
                <w:rFonts w:ascii="Calibri" w:hAnsi="Calibri"/>
              </w:rPr>
              <w:t>04</w:t>
            </w:r>
          </w:p>
        </w:tc>
        <w:tc>
          <w:tcPr>
            <w:tcW w:w="2288" w:type="pct"/>
            <w:vAlign w:val="center"/>
          </w:tcPr>
          <w:p w14:paraId="11F90E51" w14:textId="4B3D05BD" w:rsidR="00C063EB" w:rsidRPr="0083610D" w:rsidRDefault="00C063EB" w:rsidP="0054347E">
            <w:pPr>
              <w:rPr>
                <w:rFonts w:ascii="Calibri" w:hAnsi="Calibri"/>
              </w:rPr>
            </w:pPr>
            <w:r w:rsidRPr="0083610D">
              <w:rPr>
                <w:rFonts w:ascii="Calibri" w:hAnsi="Calibri"/>
              </w:rPr>
              <w:t xml:space="preserve">The manufacturer has certified to the Energy Commission that the </w:t>
            </w:r>
            <w:r w:rsidR="004F4203">
              <w:rPr>
                <w:rFonts w:ascii="Calibri" w:hAnsi="Calibri"/>
              </w:rPr>
              <w:t>FID</w:t>
            </w:r>
            <w:r w:rsidRPr="0083610D">
              <w:rPr>
                <w:rFonts w:ascii="Calibri" w:hAnsi="Calibri"/>
              </w:rPr>
              <w:t xml:space="preserve"> model meets the requirements of Reference Joint Appendix JA6 (Make and model found on CEC list of approved </w:t>
            </w:r>
            <w:r w:rsidR="004F4203">
              <w:rPr>
                <w:rFonts w:ascii="Calibri" w:hAnsi="Calibri"/>
              </w:rPr>
              <w:t>FID</w:t>
            </w:r>
            <w:r w:rsidRPr="0083610D">
              <w:rPr>
                <w:rFonts w:ascii="Calibri" w:hAnsi="Calibri"/>
              </w:rPr>
              <w:t xml:space="preserve"> devices)</w:t>
            </w:r>
            <w:r w:rsidR="00F77A0A">
              <w:rPr>
                <w:rFonts w:ascii="Calibri" w:hAnsi="Calibri"/>
              </w:rPr>
              <w:t>.</w:t>
            </w:r>
          </w:p>
        </w:tc>
        <w:tc>
          <w:tcPr>
            <w:tcW w:w="2500" w:type="pct"/>
            <w:vAlign w:val="center"/>
          </w:tcPr>
          <w:p w14:paraId="11F90E52" w14:textId="77777777" w:rsidR="00C063EB" w:rsidRPr="0083610D" w:rsidRDefault="00C063EB" w:rsidP="0023024C">
            <w:pPr>
              <w:keepNext/>
              <w:rPr>
                <w:rFonts w:ascii="Calibri" w:hAnsi="Calibri"/>
              </w:rPr>
            </w:pPr>
            <w:r w:rsidRPr="0083610D">
              <w:rPr>
                <w:rFonts w:ascii="Calibri" w:hAnsi="Calibri"/>
              </w:rPr>
              <w:t>&lt;&lt;pass if confirmed, else do not proceed.&gt;&gt;</w:t>
            </w:r>
          </w:p>
        </w:tc>
      </w:tr>
      <w:tr w:rsidR="00C063EB" w:rsidRPr="0083610D" w14:paraId="11F90E57" w14:textId="77777777">
        <w:trPr>
          <w:trHeight w:val="278"/>
        </w:trPr>
        <w:tc>
          <w:tcPr>
            <w:tcW w:w="211" w:type="pct"/>
            <w:vAlign w:val="center"/>
          </w:tcPr>
          <w:p w14:paraId="11F90E54" w14:textId="77777777" w:rsidR="00C063EB" w:rsidRPr="0083610D" w:rsidRDefault="00C063EB" w:rsidP="0054347E">
            <w:pPr>
              <w:jc w:val="center"/>
              <w:rPr>
                <w:rFonts w:ascii="Calibri" w:hAnsi="Calibri"/>
              </w:rPr>
            </w:pPr>
            <w:r w:rsidRPr="0083610D">
              <w:rPr>
                <w:rFonts w:ascii="Calibri" w:hAnsi="Calibri"/>
              </w:rPr>
              <w:t>05</w:t>
            </w:r>
          </w:p>
        </w:tc>
        <w:tc>
          <w:tcPr>
            <w:tcW w:w="2288" w:type="pct"/>
            <w:vAlign w:val="center"/>
          </w:tcPr>
          <w:p w14:paraId="11F90E55" w14:textId="7F1206F0" w:rsidR="00C063EB" w:rsidRPr="0083610D" w:rsidRDefault="00C063EB" w:rsidP="00F77A0A">
            <w:pPr>
              <w:rPr>
                <w:rFonts w:ascii="Calibri" w:hAnsi="Calibri"/>
              </w:rPr>
            </w:pPr>
            <w:r w:rsidRPr="0083610D">
              <w:rPr>
                <w:rFonts w:ascii="Calibri" w:hAnsi="Calibri"/>
              </w:rPr>
              <w:t xml:space="preserve">The system has operated for at least 15 minutes and the </w:t>
            </w:r>
            <w:r w:rsidR="004F4203">
              <w:rPr>
                <w:rFonts w:ascii="Calibri" w:hAnsi="Calibri"/>
              </w:rPr>
              <w:t>FID</w:t>
            </w:r>
            <w:r w:rsidRPr="0083610D">
              <w:rPr>
                <w:rFonts w:ascii="Calibri" w:hAnsi="Calibri"/>
              </w:rPr>
              <w:t xml:space="preserve"> reports that the system is operating within acceptable parameters.</w:t>
            </w:r>
            <w:r w:rsidR="00F77A0A">
              <w:rPr>
                <w:rFonts w:ascii="Calibri" w:hAnsi="Calibri"/>
              </w:rPr>
              <w:t xml:space="preserve"> </w:t>
            </w:r>
          </w:p>
        </w:tc>
        <w:tc>
          <w:tcPr>
            <w:tcW w:w="2500" w:type="pct"/>
            <w:vAlign w:val="center"/>
          </w:tcPr>
          <w:p w14:paraId="11F90E56" w14:textId="77777777" w:rsidR="00C063EB" w:rsidRPr="0083610D" w:rsidRDefault="00C063EB" w:rsidP="0023024C">
            <w:pPr>
              <w:keepNext/>
              <w:rPr>
                <w:rFonts w:ascii="Calibri" w:hAnsi="Calibri"/>
              </w:rPr>
            </w:pPr>
            <w:r w:rsidRPr="0083610D">
              <w:rPr>
                <w:rFonts w:ascii="Calibri" w:hAnsi="Calibri"/>
              </w:rPr>
              <w:t>&lt;&lt;pass if confirmed, else do not proceed.&gt;&gt;</w:t>
            </w:r>
          </w:p>
        </w:tc>
      </w:tr>
    </w:tbl>
    <w:p w14:paraId="11F90E58" w14:textId="77777777" w:rsidR="00C063EB" w:rsidRPr="0083610D" w:rsidRDefault="00C063EB" w:rsidP="003F6B16">
      <w:pPr>
        <w:pStyle w:val="Header"/>
        <w:tabs>
          <w:tab w:val="clear" w:pos="4320"/>
          <w:tab w:val="clear" w:pos="8640"/>
          <w:tab w:val="left" w:pos="360"/>
        </w:tabs>
        <w:rPr>
          <w:rFonts w:ascii="Calibri" w:hAnsi="Calibri"/>
        </w:rPr>
      </w:pPr>
    </w:p>
    <w:p w14:paraId="036FFDBD" w14:textId="77777777" w:rsidR="001D562C" w:rsidRDefault="001D562C">
      <w:r>
        <w:br w:type="page"/>
      </w:r>
    </w:p>
    <w:tbl>
      <w:tblPr>
        <w:tblW w:w="4988"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473"/>
        <w:gridCol w:w="10291"/>
      </w:tblGrid>
      <w:tr w:rsidR="00ED7232" w:rsidRPr="0083610D" w14:paraId="11F90E5B" w14:textId="77777777" w:rsidTr="00DC2134">
        <w:trPr>
          <w:trHeight w:val="206"/>
        </w:trPr>
        <w:tc>
          <w:tcPr>
            <w:tcW w:w="10946" w:type="dxa"/>
            <w:gridSpan w:val="2"/>
            <w:vAlign w:val="center"/>
          </w:tcPr>
          <w:p w14:paraId="4C004576" w14:textId="71A118E0" w:rsidR="00ED7232" w:rsidRDefault="00ED7232" w:rsidP="00ED72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b/>
              </w:rPr>
            </w:pPr>
            <w:r w:rsidRPr="00F77A0A">
              <w:rPr>
                <w:rFonts w:ascii="Calibri" w:hAnsi="Calibri" w:cs="Arial"/>
                <w:b/>
                <w:caps/>
              </w:rPr>
              <w:lastRenderedPageBreak/>
              <w:t xml:space="preserve">H. </w:t>
            </w:r>
            <w:r w:rsidR="004F4203">
              <w:rPr>
                <w:rFonts w:ascii="Calibri" w:hAnsi="Calibri"/>
                <w:b/>
              </w:rPr>
              <w:t>Fault Indicator Display</w:t>
            </w:r>
            <w:r w:rsidR="00F77A0A" w:rsidRPr="00F77A0A">
              <w:rPr>
                <w:rFonts w:ascii="Calibri" w:hAnsi="Calibri"/>
                <w:b/>
              </w:rPr>
              <w:t xml:space="preserve"> – Additional Requirements</w:t>
            </w:r>
          </w:p>
          <w:p w14:paraId="11F90E5A" w14:textId="4E2FA490" w:rsidR="00F77A0A" w:rsidRPr="00F77A0A" w:rsidRDefault="00F77A0A" w:rsidP="00ED72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rPr>
            </w:pPr>
            <w:r w:rsidRPr="0083610D">
              <w:rPr>
                <w:rFonts w:ascii="Calibri" w:hAnsi="Calibri"/>
              </w:rPr>
              <w:t>&lt;&lt;If A1</w:t>
            </w:r>
            <w:r w:rsidR="007F60F5">
              <w:rPr>
                <w:rFonts w:ascii="Calibri" w:hAnsi="Calibri"/>
              </w:rPr>
              <w:t>1</w:t>
            </w:r>
            <w:r w:rsidRPr="0083610D">
              <w:rPr>
                <w:rFonts w:ascii="Calibri" w:hAnsi="Calibri"/>
              </w:rPr>
              <w:t xml:space="preserve"> = “</w:t>
            </w:r>
            <w:r w:rsidRPr="0083610D">
              <w:rPr>
                <w:rFonts w:ascii="Calibri" w:hAnsi="Calibri"/>
                <w:u w:val="single"/>
              </w:rPr>
              <w:t xml:space="preserve">This system has a factory installed </w:t>
            </w:r>
            <w:r w:rsidR="004F4203">
              <w:rPr>
                <w:rFonts w:ascii="Calibri" w:hAnsi="Calibri"/>
                <w:u w:val="single"/>
              </w:rPr>
              <w:t>FID</w:t>
            </w:r>
            <w:r w:rsidRPr="0083610D">
              <w:rPr>
                <w:rFonts w:ascii="Calibri" w:hAnsi="Calibri"/>
                <w:u w:val="single"/>
              </w:rPr>
              <w:t>”</w:t>
            </w:r>
            <w:r w:rsidRPr="0083610D">
              <w:rPr>
                <w:rFonts w:ascii="Calibri" w:hAnsi="Calibri"/>
              </w:rPr>
              <w:t>;  or</w:t>
            </w:r>
            <w:r w:rsidRPr="0083610D">
              <w:rPr>
                <w:rFonts w:ascii="Calibri" w:hAnsi="Calibri"/>
                <w:u w:val="single"/>
              </w:rPr>
              <w:t xml:space="preserve"> “This system has a field installed </w:t>
            </w:r>
            <w:r w:rsidR="004F4203">
              <w:rPr>
                <w:rFonts w:ascii="Calibri" w:hAnsi="Calibri"/>
                <w:u w:val="single"/>
              </w:rPr>
              <w:t>FID</w:t>
            </w:r>
            <w:r w:rsidRPr="0083610D">
              <w:rPr>
                <w:rFonts w:ascii="Calibri" w:hAnsi="Calibri"/>
                <w:u w:val="single"/>
              </w:rPr>
              <w:t>”</w:t>
            </w:r>
            <w:r w:rsidRPr="0083610D">
              <w:rPr>
                <w:rFonts w:ascii="Calibri" w:hAnsi="Calibri"/>
              </w:rPr>
              <w:t>, then display this section&gt;&gt;</w:t>
            </w:r>
          </w:p>
        </w:tc>
      </w:tr>
      <w:tr w:rsidR="00ED7232" w:rsidRPr="0083610D" w14:paraId="11F90E5D" w14:textId="77777777" w:rsidTr="00DC2134">
        <w:trPr>
          <w:trHeight w:val="206"/>
        </w:trPr>
        <w:tc>
          <w:tcPr>
            <w:tcW w:w="10946" w:type="dxa"/>
            <w:gridSpan w:val="2"/>
            <w:vAlign w:val="center"/>
          </w:tcPr>
          <w:p w14:paraId="11F90E5C" w14:textId="5EBE00A5" w:rsidR="00ED7232" w:rsidRPr="0083610D" w:rsidRDefault="00F77A0A" w:rsidP="00ED72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sz w:val="18"/>
                <w:szCs w:val="18"/>
              </w:rPr>
            </w:pPr>
            <w:r w:rsidRPr="00F77A0A">
              <w:rPr>
                <w:rFonts w:ascii="Calibri" w:hAnsi="Calibri"/>
              </w:rPr>
              <w:t>The responsible persons signature on this document indicates the installation complies with the following requirements:</w:t>
            </w:r>
          </w:p>
        </w:tc>
      </w:tr>
      <w:tr w:rsidR="00ED7232" w:rsidRPr="0083610D" w14:paraId="11F90E60" w14:textId="77777777" w:rsidTr="00DC2134">
        <w:trPr>
          <w:trHeight w:val="206"/>
        </w:trPr>
        <w:tc>
          <w:tcPr>
            <w:tcW w:w="475" w:type="dxa"/>
            <w:vAlign w:val="center"/>
          </w:tcPr>
          <w:p w14:paraId="11F90E5E" w14:textId="77777777" w:rsidR="00ED7232" w:rsidRPr="0083610D" w:rsidRDefault="00ED7232" w:rsidP="00ED7232">
            <w:pPr>
              <w:jc w:val="center"/>
              <w:rPr>
                <w:rFonts w:ascii="Calibri" w:hAnsi="Calibri"/>
              </w:rPr>
            </w:pPr>
            <w:r w:rsidRPr="0083610D">
              <w:rPr>
                <w:rFonts w:ascii="Calibri" w:hAnsi="Calibri"/>
              </w:rPr>
              <w:t>01</w:t>
            </w:r>
          </w:p>
        </w:tc>
        <w:tc>
          <w:tcPr>
            <w:tcW w:w="10471" w:type="dxa"/>
            <w:vAlign w:val="center"/>
          </w:tcPr>
          <w:p w14:paraId="11F90E5F" w14:textId="7D8FAD68" w:rsidR="00ED7232" w:rsidRPr="0083610D" w:rsidRDefault="004F4203" w:rsidP="00F77A0A">
            <w:pPr>
              <w:pStyle w:val="Header"/>
              <w:tabs>
                <w:tab w:val="clear" w:pos="4320"/>
                <w:tab w:val="clear" w:pos="8640"/>
              </w:tabs>
              <w:rPr>
                <w:rFonts w:ascii="Calibri" w:hAnsi="Calibri"/>
              </w:rPr>
            </w:pPr>
            <w:r>
              <w:rPr>
                <w:rFonts w:ascii="Calibri" w:hAnsi="Calibri" w:cs="ArialMT"/>
              </w:rPr>
              <w:t>Fault Indicator Display</w:t>
            </w:r>
            <w:r w:rsidR="00ED7232" w:rsidRPr="0083610D">
              <w:rPr>
                <w:rFonts w:ascii="Calibri" w:hAnsi="Calibri" w:cs="ArialMT"/>
              </w:rPr>
              <w:t xml:space="preserve"> devices shall either be factory installed by the space-conditioning system manufacturer, or field installed according to the space-conditioning system manufacturer's requirements and the </w:t>
            </w:r>
            <w:r>
              <w:rPr>
                <w:rFonts w:ascii="Calibri" w:hAnsi="Calibri" w:cs="ArialMT"/>
              </w:rPr>
              <w:t>FID</w:t>
            </w:r>
            <w:r w:rsidR="00ED7232" w:rsidRPr="0083610D">
              <w:rPr>
                <w:rFonts w:ascii="Calibri" w:hAnsi="Calibri" w:cs="ArialMT"/>
              </w:rPr>
              <w:t xml:space="preserve"> manufacturer’s specifications.</w:t>
            </w:r>
          </w:p>
        </w:tc>
      </w:tr>
      <w:tr w:rsidR="00ED7232" w:rsidRPr="0083610D" w14:paraId="11F90E63" w14:textId="77777777" w:rsidTr="00DC2134">
        <w:trPr>
          <w:trHeight w:val="206"/>
        </w:trPr>
        <w:tc>
          <w:tcPr>
            <w:tcW w:w="475" w:type="dxa"/>
            <w:vAlign w:val="center"/>
          </w:tcPr>
          <w:p w14:paraId="11F90E61" w14:textId="77777777" w:rsidR="00ED7232" w:rsidRPr="0083610D" w:rsidRDefault="00ED7232" w:rsidP="00ED7232">
            <w:pPr>
              <w:jc w:val="center"/>
              <w:rPr>
                <w:rFonts w:ascii="Calibri" w:hAnsi="Calibri"/>
              </w:rPr>
            </w:pPr>
            <w:r w:rsidRPr="0083610D">
              <w:rPr>
                <w:rFonts w:ascii="Calibri" w:hAnsi="Calibri"/>
              </w:rPr>
              <w:t>02</w:t>
            </w:r>
          </w:p>
        </w:tc>
        <w:tc>
          <w:tcPr>
            <w:tcW w:w="10471" w:type="dxa"/>
            <w:vAlign w:val="center"/>
          </w:tcPr>
          <w:p w14:paraId="11F90E62" w14:textId="0BFC6C97" w:rsidR="00ED7232" w:rsidRPr="0083610D" w:rsidRDefault="00ED7232" w:rsidP="00F77A0A">
            <w:pPr>
              <w:pStyle w:val="Header"/>
              <w:tabs>
                <w:tab w:val="clear" w:pos="4320"/>
                <w:tab w:val="clear" w:pos="8640"/>
              </w:tabs>
              <w:rPr>
                <w:rFonts w:ascii="Calibri" w:hAnsi="Calibri"/>
              </w:rPr>
            </w:pPr>
            <w:r w:rsidRPr="0083610D">
              <w:rPr>
                <w:rFonts w:ascii="Calibri" w:hAnsi="Calibri" w:cs="ArialMT"/>
              </w:rPr>
              <w:t xml:space="preserve">The installer shall ensure that a copy of the </w:t>
            </w:r>
            <w:r w:rsidR="004F4203">
              <w:rPr>
                <w:rFonts w:ascii="Calibri" w:hAnsi="Calibri" w:cs="ArialMT"/>
              </w:rPr>
              <w:t>FID</w:t>
            </w:r>
            <w:r w:rsidRPr="0083610D">
              <w:rPr>
                <w:rFonts w:ascii="Calibri" w:hAnsi="Calibri" w:cs="ArialMT"/>
              </w:rPr>
              <w:t xml:space="preserve"> manufacturer's user instructions documentation has been made available to the building owner.</w:t>
            </w:r>
          </w:p>
        </w:tc>
      </w:tr>
      <w:tr w:rsidR="00ED7232" w:rsidRPr="0083610D" w14:paraId="11F90E65" w14:textId="77777777" w:rsidTr="00DC2134">
        <w:trPr>
          <w:trHeight w:val="206"/>
        </w:trPr>
        <w:tc>
          <w:tcPr>
            <w:tcW w:w="10946" w:type="dxa"/>
            <w:gridSpan w:val="2"/>
            <w:vAlign w:val="center"/>
          </w:tcPr>
          <w:p w14:paraId="11F90E64" w14:textId="77777777" w:rsidR="00ED7232" w:rsidRPr="0083610D" w:rsidRDefault="00ED7232" w:rsidP="00ED72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sz w:val="18"/>
                <w:szCs w:val="18"/>
              </w:rPr>
            </w:pPr>
            <w:r>
              <w:rPr>
                <w:rFonts w:ascii="Calibri" w:hAnsi="Calibri" w:cs="ArialMT"/>
                <w:b/>
                <w:sz w:val="18"/>
                <w:szCs w:val="18"/>
              </w:rPr>
              <w:t>T</w:t>
            </w:r>
            <w:r w:rsidRPr="007B2421">
              <w:rPr>
                <w:rFonts w:ascii="Calibri" w:hAnsi="Calibri" w:cs="ArialMT"/>
                <w:b/>
                <w:sz w:val="18"/>
                <w:szCs w:val="18"/>
              </w:rPr>
              <w:t>he responsible person’s signature on this compliance document affirms that all applicable requirements in this table have been met.</w:t>
            </w:r>
          </w:p>
        </w:tc>
      </w:tr>
    </w:tbl>
    <w:p w14:paraId="11F90E66" w14:textId="26750BF3" w:rsidR="00C063EB" w:rsidRPr="00F77A0A" w:rsidRDefault="00C063EB">
      <w:pPr>
        <w:rPr>
          <w:rFonts w:asciiTheme="minorHAnsi" w:hAnsiTheme="minorHAnsi"/>
        </w:rPr>
      </w:pPr>
    </w:p>
    <w:p w14:paraId="18819E65" w14:textId="77777777" w:rsidR="00F77A0A" w:rsidRDefault="00F77A0A">
      <w: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82"/>
        <w:gridCol w:w="2510"/>
        <w:gridCol w:w="2776"/>
      </w:tblGrid>
      <w:tr w:rsidR="00C063EB" w:rsidRPr="0083610D" w14:paraId="11F90E68" w14:textId="77777777" w:rsidTr="00E13C95">
        <w:trPr>
          <w:trHeight w:val="206"/>
        </w:trPr>
        <w:tc>
          <w:tcPr>
            <w:tcW w:w="10950" w:type="dxa"/>
            <w:gridSpan w:val="3"/>
            <w:vAlign w:val="center"/>
          </w:tcPr>
          <w:p w14:paraId="11F90E67" w14:textId="12BA84B4" w:rsidR="00C063EB" w:rsidRPr="0083610D" w:rsidRDefault="00C063EB" w:rsidP="00E13C9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rPr>
            </w:pPr>
            <w:r w:rsidRPr="0083610D">
              <w:rPr>
                <w:rFonts w:ascii="Calibri" w:hAnsi="Calibri" w:cs="Arial"/>
                <w:b/>
                <w:caps/>
                <w:sz w:val="18"/>
                <w:szCs w:val="18"/>
              </w:rPr>
              <w:lastRenderedPageBreak/>
              <w:t>Documentation Author's Declaration Statement</w:t>
            </w:r>
          </w:p>
        </w:tc>
      </w:tr>
      <w:tr w:rsidR="00C063EB" w:rsidRPr="0083610D" w14:paraId="11F90E6A" w14:textId="77777777" w:rsidTr="00F77A0A">
        <w:trPr>
          <w:trHeight w:val="224"/>
        </w:trPr>
        <w:tc>
          <w:tcPr>
            <w:tcW w:w="10950" w:type="dxa"/>
            <w:gridSpan w:val="3"/>
            <w:vAlign w:val="center"/>
          </w:tcPr>
          <w:p w14:paraId="11F90E69" w14:textId="77777777" w:rsidR="00891B74" w:rsidRPr="0083610D" w:rsidRDefault="00C063EB" w:rsidP="00F77A0A">
            <w:pPr>
              <w:keepNext/>
              <w:numPr>
                <w:ilvl w:val="0"/>
                <w:numId w:val="17"/>
              </w:numPr>
              <w:tabs>
                <w:tab w:val="num" w:pos="360"/>
              </w:tabs>
              <w:ind w:left="360" w:hanging="270"/>
              <w:rPr>
                <w:rFonts w:ascii="Calibri" w:hAnsi="Calibri"/>
                <w:sz w:val="18"/>
                <w:szCs w:val="18"/>
              </w:rPr>
            </w:pPr>
            <w:r w:rsidRPr="0083610D">
              <w:rPr>
                <w:rFonts w:ascii="Calibri" w:hAnsi="Calibri"/>
                <w:sz w:val="18"/>
                <w:szCs w:val="18"/>
              </w:rPr>
              <w:t>I certify that this Certificate of Installation documentation is accurate and complete.</w:t>
            </w:r>
          </w:p>
        </w:tc>
      </w:tr>
      <w:tr w:rsidR="00C063EB" w:rsidRPr="0083610D" w14:paraId="11F90E6D" w14:textId="77777777" w:rsidTr="00E13C95">
        <w:trPr>
          <w:trHeight w:val="360"/>
        </w:trPr>
        <w:tc>
          <w:tcPr>
            <w:tcW w:w="5577" w:type="dxa"/>
          </w:tcPr>
          <w:p w14:paraId="11F90E6B" w14:textId="77777777" w:rsidR="00C063EB" w:rsidRPr="0083610D" w:rsidRDefault="00C063EB" w:rsidP="00E13C95">
            <w:pPr>
              <w:keepNext/>
              <w:rPr>
                <w:rFonts w:ascii="Calibri" w:hAnsi="Calibri"/>
                <w:sz w:val="14"/>
                <w:szCs w:val="14"/>
              </w:rPr>
            </w:pPr>
            <w:r w:rsidRPr="0083610D">
              <w:rPr>
                <w:rFonts w:ascii="Calibri" w:hAnsi="Calibri"/>
                <w:sz w:val="14"/>
                <w:szCs w:val="14"/>
              </w:rPr>
              <w:t>Documentation Author Name:</w:t>
            </w:r>
          </w:p>
        </w:tc>
        <w:tc>
          <w:tcPr>
            <w:tcW w:w="5373" w:type="dxa"/>
            <w:gridSpan w:val="2"/>
          </w:tcPr>
          <w:p w14:paraId="11F90E6C" w14:textId="77777777" w:rsidR="00C063EB" w:rsidRPr="0083610D" w:rsidRDefault="00C063EB" w:rsidP="00E13C95">
            <w:pPr>
              <w:keepNext/>
              <w:rPr>
                <w:rFonts w:ascii="Calibri" w:hAnsi="Calibri"/>
                <w:sz w:val="14"/>
                <w:szCs w:val="14"/>
              </w:rPr>
            </w:pPr>
            <w:r w:rsidRPr="0083610D">
              <w:rPr>
                <w:rFonts w:ascii="Calibri" w:hAnsi="Calibri"/>
                <w:sz w:val="14"/>
                <w:szCs w:val="14"/>
              </w:rPr>
              <w:t>Documentation Author Signature:</w:t>
            </w:r>
          </w:p>
        </w:tc>
      </w:tr>
      <w:tr w:rsidR="00C063EB" w:rsidRPr="0083610D" w14:paraId="11F90E70" w14:textId="77777777" w:rsidTr="00E13C95">
        <w:trPr>
          <w:trHeight w:val="360"/>
        </w:trPr>
        <w:tc>
          <w:tcPr>
            <w:tcW w:w="5577" w:type="dxa"/>
          </w:tcPr>
          <w:p w14:paraId="11F90E6E" w14:textId="77777777" w:rsidR="00C063EB" w:rsidRPr="0083610D" w:rsidRDefault="00C063EB" w:rsidP="00E13C95">
            <w:pPr>
              <w:keepNext/>
              <w:rPr>
                <w:rFonts w:ascii="Calibri" w:hAnsi="Calibri"/>
                <w:sz w:val="14"/>
                <w:szCs w:val="14"/>
              </w:rPr>
            </w:pPr>
            <w:r w:rsidRPr="0083610D">
              <w:rPr>
                <w:rFonts w:ascii="Calibri" w:hAnsi="Calibri"/>
                <w:sz w:val="14"/>
                <w:szCs w:val="14"/>
              </w:rPr>
              <w:t>Documentation Author Company Name:</w:t>
            </w:r>
          </w:p>
        </w:tc>
        <w:tc>
          <w:tcPr>
            <w:tcW w:w="5373" w:type="dxa"/>
            <w:gridSpan w:val="2"/>
          </w:tcPr>
          <w:p w14:paraId="11F90E6F" w14:textId="77777777" w:rsidR="00C063EB" w:rsidRPr="0083610D" w:rsidRDefault="00C063EB" w:rsidP="00E13C95">
            <w:pPr>
              <w:keepNext/>
              <w:rPr>
                <w:rFonts w:ascii="Calibri" w:hAnsi="Calibri"/>
                <w:sz w:val="14"/>
                <w:szCs w:val="14"/>
              </w:rPr>
            </w:pPr>
            <w:r w:rsidRPr="0083610D">
              <w:rPr>
                <w:rFonts w:ascii="Calibri" w:hAnsi="Calibri"/>
                <w:sz w:val="14"/>
                <w:szCs w:val="14"/>
              </w:rPr>
              <w:t>Date Signed:</w:t>
            </w:r>
          </w:p>
        </w:tc>
      </w:tr>
      <w:tr w:rsidR="00C063EB" w:rsidRPr="0083610D" w14:paraId="11F90E73" w14:textId="77777777" w:rsidTr="00E13C95">
        <w:trPr>
          <w:trHeight w:val="360"/>
        </w:trPr>
        <w:tc>
          <w:tcPr>
            <w:tcW w:w="5577" w:type="dxa"/>
          </w:tcPr>
          <w:p w14:paraId="11F90E71" w14:textId="77777777" w:rsidR="00C063EB" w:rsidRPr="0083610D" w:rsidRDefault="00C063EB" w:rsidP="00E13C95">
            <w:pPr>
              <w:keepNext/>
              <w:rPr>
                <w:rFonts w:ascii="Calibri" w:hAnsi="Calibri"/>
                <w:sz w:val="14"/>
                <w:szCs w:val="14"/>
              </w:rPr>
            </w:pPr>
            <w:r w:rsidRPr="0083610D">
              <w:rPr>
                <w:rFonts w:ascii="Calibri" w:hAnsi="Calibri"/>
                <w:sz w:val="14"/>
                <w:szCs w:val="14"/>
              </w:rPr>
              <w:t>Address:</w:t>
            </w:r>
          </w:p>
        </w:tc>
        <w:tc>
          <w:tcPr>
            <w:tcW w:w="5373" w:type="dxa"/>
            <w:gridSpan w:val="2"/>
          </w:tcPr>
          <w:p w14:paraId="11F90E72" w14:textId="77777777" w:rsidR="00C063EB" w:rsidRPr="0083610D" w:rsidRDefault="00C063EB" w:rsidP="00E13C95">
            <w:pPr>
              <w:keepNext/>
              <w:rPr>
                <w:rFonts w:ascii="Calibri" w:hAnsi="Calibri"/>
                <w:sz w:val="14"/>
                <w:szCs w:val="14"/>
              </w:rPr>
            </w:pPr>
            <w:r w:rsidRPr="0083610D">
              <w:rPr>
                <w:rFonts w:ascii="Calibri" w:hAnsi="Calibri"/>
                <w:sz w:val="14"/>
                <w:szCs w:val="14"/>
              </w:rPr>
              <w:t>CEA/HERS Certification Identification (If applicable):</w:t>
            </w:r>
          </w:p>
        </w:tc>
      </w:tr>
      <w:tr w:rsidR="00C063EB" w:rsidRPr="0083610D" w14:paraId="11F90E76" w14:textId="77777777" w:rsidTr="00E13C95">
        <w:trPr>
          <w:trHeight w:val="360"/>
        </w:trPr>
        <w:tc>
          <w:tcPr>
            <w:tcW w:w="5577" w:type="dxa"/>
          </w:tcPr>
          <w:p w14:paraId="11F90E74" w14:textId="77777777" w:rsidR="00C063EB" w:rsidRPr="0083610D" w:rsidRDefault="00C063EB" w:rsidP="00E13C95">
            <w:pPr>
              <w:keepNext/>
              <w:rPr>
                <w:rFonts w:ascii="Calibri" w:hAnsi="Calibri"/>
                <w:sz w:val="14"/>
                <w:szCs w:val="14"/>
              </w:rPr>
            </w:pPr>
            <w:r w:rsidRPr="0083610D">
              <w:rPr>
                <w:rFonts w:ascii="Calibri" w:hAnsi="Calibri"/>
                <w:sz w:val="14"/>
                <w:szCs w:val="14"/>
              </w:rPr>
              <w:t>City/State/Zip:</w:t>
            </w:r>
          </w:p>
        </w:tc>
        <w:tc>
          <w:tcPr>
            <w:tcW w:w="5373" w:type="dxa"/>
            <w:gridSpan w:val="2"/>
          </w:tcPr>
          <w:p w14:paraId="11F90E75" w14:textId="77777777" w:rsidR="00C063EB" w:rsidRPr="0083610D" w:rsidRDefault="00C063EB" w:rsidP="00E13C95">
            <w:pPr>
              <w:keepNext/>
              <w:rPr>
                <w:rFonts w:ascii="Calibri" w:hAnsi="Calibri"/>
                <w:sz w:val="14"/>
                <w:szCs w:val="14"/>
              </w:rPr>
            </w:pPr>
            <w:r w:rsidRPr="0083610D">
              <w:rPr>
                <w:rFonts w:ascii="Calibri" w:hAnsi="Calibri"/>
                <w:sz w:val="14"/>
                <w:szCs w:val="14"/>
              </w:rPr>
              <w:t>Phone:</w:t>
            </w:r>
          </w:p>
        </w:tc>
      </w:tr>
      <w:tr w:rsidR="00C063EB" w:rsidRPr="0083610D" w14:paraId="11F90E78" w14:textId="77777777" w:rsidTr="00E13C95">
        <w:tblPrEx>
          <w:tblCellMar>
            <w:left w:w="115" w:type="dxa"/>
            <w:right w:w="115" w:type="dxa"/>
          </w:tblCellMar>
        </w:tblPrEx>
        <w:trPr>
          <w:trHeight w:val="296"/>
        </w:trPr>
        <w:tc>
          <w:tcPr>
            <w:tcW w:w="10950" w:type="dxa"/>
            <w:gridSpan w:val="3"/>
            <w:vAlign w:val="center"/>
          </w:tcPr>
          <w:p w14:paraId="11F90E77" w14:textId="77777777" w:rsidR="00C063EB" w:rsidRPr="0083610D" w:rsidRDefault="00C063EB" w:rsidP="00E13C9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83610D">
              <w:rPr>
                <w:rFonts w:ascii="Calibri" w:hAnsi="Calibri" w:cs="Arial"/>
                <w:b/>
                <w:caps/>
                <w:sz w:val="18"/>
                <w:szCs w:val="18"/>
              </w:rPr>
              <w:t xml:space="preserve">Responsible Person's Declaration statement  </w:t>
            </w:r>
          </w:p>
        </w:tc>
      </w:tr>
      <w:tr w:rsidR="00C063EB" w:rsidRPr="0083610D" w14:paraId="11F90E80" w14:textId="77777777" w:rsidTr="00E13C95">
        <w:tblPrEx>
          <w:tblCellMar>
            <w:left w:w="115" w:type="dxa"/>
            <w:right w:w="115" w:type="dxa"/>
          </w:tblCellMar>
        </w:tblPrEx>
        <w:trPr>
          <w:trHeight w:val="504"/>
        </w:trPr>
        <w:tc>
          <w:tcPr>
            <w:tcW w:w="10950" w:type="dxa"/>
            <w:gridSpan w:val="3"/>
          </w:tcPr>
          <w:p w14:paraId="11F90E79" w14:textId="77777777" w:rsidR="00C063EB" w:rsidRPr="003661DD" w:rsidRDefault="00C063EB" w:rsidP="00F77A0A">
            <w:pPr>
              <w:pStyle w:val="Heading3"/>
              <w:tabs>
                <w:tab w:val="clear" w:pos="1080"/>
              </w:tabs>
              <w:spacing w:before="0"/>
              <w:ind w:right="86"/>
              <w:rPr>
                <w:rFonts w:asciiTheme="minorHAnsi" w:hAnsiTheme="minorHAnsi"/>
                <w:sz w:val="18"/>
                <w:szCs w:val="18"/>
              </w:rPr>
            </w:pPr>
            <w:r w:rsidRPr="003661DD">
              <w:rPr>
                <w:rFonts w:asciiTheme="minorHAnsi" w:hAnsiTheme="minorHAnsi"/>
                <w:sz w:val="18"/>
                <w:szCs w:val="18"/>
              </w:rPr>
              <w:t xml:space="preserve">I certify the following under penalty of perjury, under the laws of the State of California: </w:t>
            </w:r>
          </w:p>
          <w:p w14:paraId="39B2A459" w14:textId="5ADF3C5D" w:rsidR="00E90417" w:rsidRPr="003661DD" w:rsidRDefault="00E90417" w:rsidP="003661DD">
            <w:pPr>
              <w:pStyle w:val="Heading3"/>
              <w:numPr>
                <w:ilvl w:val="0"/>
                <w:numId w:val="34"/>
              </w:numPr>
              <w:spacing w:before="0"/>
              <w:ind w:right="90"/>
              <w:rPr>
                <w:rFonts w:asciiTheme="minorHAnsi" w:hAnsiTheme="minorHAnsi"/>
                <w:b/>
                <w:caps/>
                <w:sz w:val="18"/>
                <w:szCs w:val="18"/>
              </w:rPr>
            </w:pPr>
            <w:r w:rsidRPr="003661DD">
              <w:rPr>
                <w:rFonts w:asciiTheme="minorHAnsi" w:hAnsiTheme="minorHAnsi"/>
                <w:sz w:val="18"/>
                <w:szCs w:val="18"/>
              </w:rPr>
              <w:t xml:space="preserve">The information provided on this Certificate of Installation is true and correct. </w:t>
            </w:r>
          </w:p>
          <w:p w14:paraId="1557B7A9" w14:textId="7576B71A" w:rsidR="00E90417" w:rsidRPr="003661DD" w:rsidRDefault="00E90417" w:rsidP="003661DD">
            <w:pPr>
              <w:pStyle w:val="Heading3"/>
              <w:numPr>
                <w:ilvl w:val="0"/>
                <w:numId w:val="34"/>
              </w:numPr>
              <w:spacing w:before="0"/>
              <w:ind w:right="90"/>
              <w:rPr>
                <w:rFonts w:asciiTheme="minorHAnsi" w:hAnsiTheme="minorHAnsi"/>
                <w:b/>
                <w:caps/>
                <w:sz w:val="18"/>
              </w:rPr>
            </w:pPr>
            <w:r w:rsidRPr="003661DD">
              <w:rPr>
                <w:rFonts w:asciiTheme="minorHAnsi" w:hAnsiTheme="minorHAnsi"/>
                <w:snapToGrid w:val="0"/>
                <w:sz w:val="18"/>
                <w:szCs w:val="18"/>
              </w:rPr>
              <w:t xml:space="preserve">I am either: a) a responsible person eligible under Division 3 of the Business and Professions Code </w:t>
            </w:r>
            <w:r w:rsidRPr="003661DD">
              <w:rPr>
                <w:rFonts w:asciiTheme="minorHAnsi" w:hAnsiTheme="minorHAnsi"/>
                <w:sz w:val="18"/>
                <w:szCs w:val="18"/>
              </w:rPr>
              <w:t xml:space="preserve">in the applicable classification to accept responsibility for the system design, construction, or installation </w:t>
            </w:r>
            <w:r w:rsidRPr="003661DD">
              <w:rPr>
                <w:rFonts w:asciiTheme="minorHAnsi" w:hAnsiTheme="minorHAnsi"/>
                <w:snapToGrid w:val="0"/>
                <w:sz w:val="18"/>
                <w:szCs w:val="18"/>
              </w:rPr>
              <w:t xml:space="preserve">of features, materials, components, or manufactured devices </w:t>
            </w:r>
            <w:r w:rsidRPr="003661DD">
              <w:rPr>
                <w:rFonts w:asciiTheme="minorHAnsi" w:hAnsiTheme="minorHAnsi"/>
                <w:sz w:val="18"/>
                <w:szCs w:val="18"/>
              </w:rPr>
              <w:t xml:space="preserve">for the scope of work identified on this Certificate of Installation </w:t>
            </w:r>
            <w:r w:rsidRPr="003661DD">
              <w:rPr>
                <w:rFonts w:asciiTheme="minorHAnsi" w:hAnsiTheme="minorHAnsi"/>
                <w:snapToGrid w:val="0"/>
                <w:sz w:val="18"/>
                <w:szCs w:val="18"/>
              </w:rPr>
              <w:t>and attest to the declarations in this statement</w:t>
            </w:r>
            <w:r w:rsidRPr="003661DD">
              <w:rPr>
                <w:rFonts w:asciiTheme="minorHAnsi" w:hAnsiTheme="minorHAnsi"/>
                <w:sz w:val="18"/>
                <w:szCs w:val="18"/>
              </w:rPr>
              <w:t>, or b) I am an authorized representative of the responsible person and attest to the declarations in this statement on the responsible person’s behalf</w:t>
            </w:r>
            <w:r w:rsidRPr="003661DD">
              <w:rPr>
                <w:rFonts w:asciiTheme="minorHAnsi" w:eastAsia="Calibri" w:hAnsiTheme="minorHAnsi"/>
                <w:sz w:val="18"/>
                <w:szCs w:val="18"/>
              </w:rPr>
              <w:t>.</w:t>
            </w:r>
          </w:p>
          <w:p w14:paraId="612D9340" w14:textId="77777777" w:rsidR="00E90417" w:rsidRPr="003661DD" w:rsidRDefault="00E90417" w:rsidP="003661DD">
            <w:pPr>
              <w:keepNext/>
              <w:numPr>
                <w:ilvl w:val="0"/>
                <w:numId w:val="34"/>
              </w:numPr>
              <w:autoSpaceDE w:val="0"/>
              <w:autoSpaceDN w:val="0"/>
              <w:adjustRightInd w:val="0"/>
              <w:ind w:right="90"/>
              <w:rPr>
                <w:rFonts w:asciiTheme="minorHAnsi" w:hAnsiTheme="minorHAnsi"/>
                <w:sz w:val="18"/>
                <w:szCs w:val="18"/>
              </w:rPr>
            </w:pPr>
            <w:r w:rsidRPr="003661DD">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3661DD">
              <w:rPr>
                <w:rFonts w:asciiTheme="minorHAnsi" w:eastAsia="Calibri" w:hAnsiTheme="minorHAnsi" w:cs="TimesNewRomanPSMT"/>
                <w:sz w:val="18"/>
                <w:szCs w:val="18"/>
              </w:rPr>
              <w:t>.</w:t>
            </w:r>
          </w:p>
          <w:p w14:paraId="2C76FBAE" w14:textId="77777777" w:rsidR="00E90417" w:rsidRPr="003661DD" w:rsidRDefault="00E90417" w:rsidP="003661DD">
            <w:pPr>
              <w:pStyle w:val="ListParagraph"/>
              <w:keepNext/>
              <w:numPr>
                <w:ilvl w:val="0"/>
                <w:numId w:val="34"/>
              </w:numPr>
              <w:autoSpaceDE w:val="0"/>
              <w:autoSpaceDN w:val="0"/>
              <w:adjustRightInd w:val="0"/>
              <w:rPr>
                <w:rFonts w:asciiTheme="minorHAnsi" w:hAnsiTheme="minorHAnsi"/>
                <w:sz w:val="18"/>
              </w:rPr>
            </w:pPr>
            <w:r w:rsidRPr="003661DD">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11F90E7F" w14:textId="15CFED2D" w:rsidR="00891B74" w:rsidRPr="003661DD" w:rsidRDefault="00E90417" w:rsidP="003661DD">
            <w:pPr>
              <w:pStyle w:val="ListParagraph"/>
              <w:numPr>
                <w:ilvl w:val="0"/>
                <w:numId w:val="34"/>
              </w:numPr>
              <w:rPr>
                <w:b/>
              </w:rPr>
            </w:pPr>
            <w:r w:rsidRPr="003661DD">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C063EB" w:rsidRPr="0083610D" w14:paraId="11F90E83" w14:textId="77777777" w:rsidTr="00FC2D0C">
        <w:trPr>
          <w:trHeight w:val="360"/>
        </w:trPr>
        <w:tc>
          <w:tcPr>
            <w:tcW w:w="5577" w:type="dxa"/>
          </w:tcPr>
          <w:p w14:paraId="11F90E81" w14:textId="77777777" w:rsidR="00C063EB" w:rsidRPr="0083610D" w:rsidRDefault="00C063EB" w:rsidP="00E13C9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Responsible Builder/Installer Name:</w:t>
            </w:r>
          </w:p>
        </w:tc>
        <w:tc>
          <w:tcPr>
            <w:tcW w:w="5373" w:type="dxa"/>
            <w:gridSpan w:val="2"/>
          </w:tcPr>
          <w:p w14:paraId="11F90E82" w14:textId="77777777" w:rsidR="00C063EB" w:rsidRPr="0083610D" w:rsidRDefault="00C063EB" w:rsidP="00E13C9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Responsible Builder/Installer Signature:</w:t>
            </w:r>
          </w:p>
        </w:tc>
      </w:tr>
      <w:tr w:rsidR="00C063EB" w:rsidRPr="0083610D" w14:paraId="11F90E86" w14:textId="77777777" w:rsidTr="00FC2D0C">
        <w:trPr>
          <w:trHeight w:val="360"/>
        </w:trPr>
        <w:tc>
          <w:tcPr>
            <w:tcW w:w="5577" w:type="dxa"/>
          </w:tcPr>
          <w:p w14:paraId="11F90E84" w14:textId="1FD32002" w:rsidR="00C063EB" w:rsidRPr="0083610D" w:rsidRDefault="00C063EB" w:rsidP="00E13C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Company Name: (Installing Subcontractor or General Contractor or Builder/Owner)</w:t>
            </w:r>
          </w:p>
        </w:tc>
        <w:tc>
          <w:tcPr>
            <w:tcW w:w="5373" w:type="dxa"/>
            <w:gridSpan w:val="2"/>
          </w:tcPr>
          <w:p w14:paraId="11F90E85" w14:textId="77777777" w:rsidR="00C063EB" w:rsidRPr="0083610D" w:rsidRDefault="00C063EB" w:rsidP="00E13C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Position With Company (Title):</w:t>
            </w:r>
          </w:p>
        </w:tc>
      </w:tr>
      <w:tr w:rsidR="00C063EB" w:rsidRPr="0083610D" w14:paraId="11F90E89" w14:textId="77777777" w:rsidTr="00FC2D0C">
        <w:trPr>
          <w:trHeight w:val="360"/>
        </w:trPr>
        <w:tc>
          <w:tcPr>
            <w:tcW w:w="5577" w:type="dxa"/>
          </w:tcPr>
          <w:p w14:paraId="11F90E87" w14:textId="77777777" w:rsidR="00C063EB" w:rsidRPr="0083610D" w:rsidRDefault="00C063EB" w:rsidP="00E13C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Address:</w:t>
            </w:r>
          </w:p>
        </w:tc>
        <w:tc>
          <w:tcPr>
            <w:tcW w:w="5373" w:type="dxa"/>
            <w:gridSpan w:val="2"/>
          </w:tcPr>
          <w:p w14:paraId="11F90E88" w14:textId="77777777" w:rsidR="00C063EB" w:rsidRPr="0083610D" w:rsidRDefault="00C063EB" w:rsidP="00E13C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CSLB License:</w:t>
            </w:r>
          </w:p>
        </w:tc>
      </w:tr>
      <w:tr w:rsidR="00C063EB" w:rsidRPr="0083610D" w14:paraId="11F90E8D" w14:textId="77777777" w:rsidTr="00FC2D0C">
        <w:trPr>
          <w:trHeight w:val="360"/>
        </w:trPr>
        <w:tc>
          <w:tcPr>
            <w:tcW w:w="5577" w:type="dxa"/>
          </w:tcPr>
          <w:p w14:paraId="11F90E8A" w14:textId="77777777" w:rsidR="00C063EB" w:rsidRPr="0083610D" w:rsidRDefault="00C063EB" w:rsidP="00E13C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City/State/Zip:</w:t>
            </w:r>
          </w:p>
        </w:tc>
        <w:tc>
          <w:tcPr>
            <w:tcW w:w="2551" w:type="dxa"/>
          </w:tcPr>
          <w:p w14:paraId="11F90E8B" w14:textId="1C937730" w:rsidR="00C063EB" w:rsidRPr="0083610D" w:rsidRDefault="00C063EB" w:rsidP="00E13C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Phone</w:t>
            </w:r>
            <w:r w:rsidR="00F77A0A">
              <w:rPr>
                <w:rFonts w:ascii="Calibri" w:hAnsi="Calibri"/>
                <w:sz w:val="14"/>
                <w:szCs w:val="14"/>
              </w:rPr>
              <w:t>:</w:t>
            </w:r>
          </w:p>
        </w:tc>
        <w:tc>
          <w:tcPr>
            <w:tcW w:w="2822" w:type="dxa"/>
          </w:tcPr>
          <w:p w14:paraId="11F90E8C" w14:textId="77777777" w:rsidR="00C063EB" w:rsidRPr="0083610D" w:rsidRDefault="00C063EB" w:rsidP="00E13C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Date Signed:</w:t>
            </w:r>
          </w:p>
        </w:tc>
      </w:tr>
      <w:tr w:rsidR="00C063EB" w:rsidRPr="00F719F9" w14:paraId="11F90E90" w14:textId="77777777" w:rsidTr="00FC2D0C">
        <w:trPr>
          <w:trHeight w:val="360"/>
        </w:trPr>
        <w:tc>
          <w:tcPr>
            <w:tcW w:w="5577" w:type="dxa"/>
          </w:tcPr>
          <w:p w14:paraId="11F90E8E" w14:textId="77777777" w:rsidR="00C063EB" w:rsidRPr="0083610D" w:rsidRDefault="00C063EB" w:rsidP="00E13C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Third Party Quality Control Program (TPQCP) Status:</w:t>
            </w:r>
          </w:p>
        </w:tc>
        <w:tc>
          <w:tcPr>
            <w:tcW w:w="5373" w:type="dxa"/>
            <w:gridSpan w:val="2"/>
          </w:tcPr>
          <w:p w14:paraId="11F90E8F" w14:textId="77777777" w:rsidR="00C063EB" w:rsidRPr="00F719F9" w:rsidRDefault="00C063EB" w:rsidP="00E13C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Name of TPQCP (if applicable):</w:t>
            </w:r>
            <w:r w:rsidRPr="00F719F9">
              <w:rPr>
                <w:rFonts w:ascii="Calibri" w:hAnsi="Calibri"/>
                <w:sz w:val="14"/>
                <w:szCs w:val="14"/>
              </w:rPr>
              <w:t xml:space="preserve"> </w:t>
            </w:r>
          </w:p>
        </w:tc>
      </w:tr>
    </w:tbl>
    <w:p w14:paraId="11F90E91" w14:textId="77777777" w:rsidR="00C063EB" w:rsidRPr="009F44CD" w:rsidRDefault="00C063EB" w:rsidP="006F7E55">
      <w:pPr>
        <w:rPr>
          <w:rFonts w:ascii="Calibri" w:hAnsi="Calibri"/>
          <w:sz w:val="24"/>
          <w:szCs w:val="2"/>
        </w:rPr>
      </w:pPr>
    </w:p>
    <w:sectPr w:rsidR="00C063EB" w:rsidRPr="009F44CD" w:rsidSect="00DC2134">
      <w:headerReference w:type="even" r:id="rId16"/>
      <w:headerReference w:type="default" r:id="rId17"/>
      <w:headerReference w:type="first" r:id="rId18"/>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04E930" w14:textId="77777777" w:rsidR="00B44C42" w:rsidRDefault="00B44C42">
      <w:r>
        <w:separator/>
      </w:r>
    </w:p>
  </w:endnote>
  <w:endnote w:type="continuationSeparator" w:id="0">
    <w:p w14:paraId="6CF01BD6" w14:textId="77777777" w:rsidR="00B44C42" w:rsidRDefault="00B44C42">
      <w:r>
        <w:continuationSeparator/>
      </w:r>
    </w:p>
  </w:endnote>
  <w:endnote w:type="continuationNotice" w:id="1">
    <w:p w14:paraId="1A17D1DB" w14:textId="77777777" w:rsidR="00B44C42" w:rsidRDefault="00B44C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4D"/>
    <w:family w:val="swiss"/>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90EAC" w14:textId="77777777" w:rsidR="00B44C42" w:rsidRPr="00CF5A20" w:rsidRDefault="00B44C42" w:rsidP="00CF5A20">
    <w:pPr>
      <w:pBdr>
        <w:top w:val="single" w:sz="4" w:space="1" w:color="auto"/>
      </w:pBdr>
      <w:tabs>
        <w:tab w:val="center" w:pos="4320"/>
        <w:tab w:val="right" w:pos="10800"/>
      </w:tabs>
      <w:rPr>
        <w:rFonts w:ascii="Calibri" w:hAnsi="Calibri"/>
      </w:rPr>
    </w:pPr>
    <w:r w:rsidRPr="00CF5A20">
      <w:rPr>
        <w:rFonts w:ascii="Calibri" w:hAnsi="Calibri"/>
      </w:rPr>
      <w:t xml:space="preserve">Registration Number:                                                           Registration Date/Time:                                           HERS Provider:                       </w:t>
    </w:r>
  </w:p>
  <w:p w14:paraId="11F90EAD" w14:textId="5C2C4A58" w:rsidR="00B44C42" w:rsidRPr="00CF5A20" w:rsidRDefault="00B44C42" w:rsidP="00CF5A20">
    <w:pPr>
      <w:pBdr>
        <w:top w:val="single" w:sz="4" w:space="1" w:color="auto"/>
      </w:pBdr>
      <w:tabs>
        <w:tab w:val="center" w:pos="4320"/>
        <w:tab w:val="right" w:pos="10800"/>
      </w:tabs>
      <w:rPr>
        <w:rFonts w:ascii="Calibri" w:hAnsi="Calibri"/>
      </w:rPr>
    </w:pPr>
    <w:r w:rsidRPr="00CF5A20">
      <w:rPr>
        <w:rFonts w:ascii="Calibri" w:hAnsi="Calibri"/>
      </w:rPr>
      <w:t>CA Building Energy Efficiency Standards - 201</w:t>
    </w:r>
    <w:r>
      <w:rPr>
        <w:rFonts w:ascii="Calibri" w:hAnsi="Calibri"/>
      </w:rPr>
      <w:t>9</w:t>
    </w:r>
    <w:r w:rsidRPr="00CF5A20">
      <w:rPr>
        <w:rFonts w:ascii="Calibri" w:hAnsi="Calibri"/>
      </w:rPr>
      <w:t xml:space="preserve"> Residential Compliance</w:t>
    </w:r>
    <w:r w:rsidRPr="00CF5A20">
      <w:rPr>
        <w:rFonts w:ascii="Calibri" w:hAnsi="Calibri"/>
      </w:rPr>
      <w:tab/>
    </w:r>
    <w:del w:id="3" w:author="Smith, Alexis@Energy" w:date="2020-03-06T09:33:00Z">
      <w:r w:rsidDel="00B44C42">
        <w:rPr>
          <w:rFonts w:ascii="Calibri" w:hAnsi="Calibri"/>
        </w:rPr>
        <w:delText xml:space="preserve">January </w:delText>
      </w:r>
    </w:del>
    <w:ins w:id="4" w:author="Smith, Alexis@Energy" w:date="2020-03-06T09:33:00Z">
      <w:r>
        <w:rPr>
          <w:rFonts w:ascii="Calibri" w:hAnsi="Calibri"/>
        </w:rPr>
        <w:t xml:space="preserve">March </w:t>
      </w:r>
    </w:ins>
    <w:r>
      <w:rPr>
        <w:rFonts w:ascii="Calibri" w:hAnsi="Calibri"/>
      </w:rPr>
      <w:t>2020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90EB7" w14:textId="5B117445" w:rsidR="00B44C42" w:rsidRDefault="00B44C42" w:rsidP="009B6277">
    <w:pPr>
      <w:pBdr>
        <w:top w:val="single" w:sz="4" w:space="1" w:color="auto"/>
      </w:pBdr>
      <w:tabs>
        <w:tab w:val="center" w:pos="4320"/>
        <w:tab w:val="right" w:pos="10800"/>
      </w:tabs>
    </w:pPr>
    <w:r w:rsidRPr="00CF5A20">
      <w:rPr>
        <w:rFonts w:ascii="Calibri" w:hAnsi="Calibri"/>
      </w:rPr>
      <w:t>CA Building Energy Efficiency Standards - 201</w:t>
    </w:r>
    <w:r>
      <w:rPr>
        <w:rFonts w:ascii="Calibri" w:hAnsi="Calibri"/>
      </w:rPr>
      <w:t>9</w:t>
    </w:r>
    <w:r w:rsidRPr="00CF5A20">
      <w:rPr>
        <w:rFonts w:ascii="Calibri" w:hAnsi="Calibri"/>
      </w:rPr>
      <w:t xml:space="preserve"> Residential Compliance</w:t>
    </w:r>
    <w:r w:rsidRPr="00CF5A20">
      <w:rPr>
        <w:rFonts w:ascii="Calibri" w:hAnsi="Calibri"/>
      </w:rPr>
      <w:tab/>
    </w:r>
    <w:del w:id="5" w:author="Smith, Alexis@Energy" w:date="2020-03-06T09:33:00Z">
      <w:r w:rsidDel="00B44C42">
        <w:rPr>
          <w:rFonts w:ascii="Calibri" w:hAnsi="Calibri"/>
        </w:rPr>
        <w:delText xml:space="preserve">January </w:delText>
      </w:r>
    </w:del>
    <w:ins w:id="6" w:author="Smith, Alexis@Energy" w:date="2020-03-06T09:33:00Z">
      <w:r>
        <w:rPr>
          <w:rFonts w:ascii="Calibri" w:hAnsi="Calibri"/>
        </w:rPr>
        <w:t xml:space="preserve">March </w:t>
      </w:r>
    </w:ins>
    <w:r>
      <w:rPr>
        <w:rFonts w:ascii="Calibri" w:hAnsi="Calibri"/>
      </w:rPr>
      <w:t>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19A02C" w14:textId="77777777" w:rsidR="00B44C42" w:rsidRDefault="00B44C42">
      <w:r>
        <w:separator/>
      </w:r>
    </w:p>
  </w:footnote>
  <w:footnote w:type="continuationSeparator" w:id="0">
    <w:p w14:paraId="073E11F3" w14:textId="77777777" w:rsidR="00B44C42" w:rsidRDefault="00B44C42">
      <w:r>
        <w:continuationSeparator/>
      </w:r>
    </w:p>
  </w:footnote>
  <w:footnote w:type="continuationNotice" w:id="1">
    <w:p w14:paraId="74EB7E90" w14:textId="77777777" w:rsidR="00B44C42" w:rsidRDefault="00B44C4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90E99" w14:textId="77777777" w:rsidR="00B44C42" w:rsidRDefault="00D20E48">
    <w:pPr>
      <w:pStyle w:val="Header"/>
    </w:pPr>
    <w:r>
      <w:rPr>
        <w:noProof/>
      </w:rPr>
      <w:pict w14:anchorId="11F90E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68485" o:spid="_x0000_s2051"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90E9A" w14:textId="74ACE1C4" w:rsidR="00B44C42" w:rsidRPr="00D34820" w:rsidRDefault="00B44C42" w:rsidP="00C77466">
    <w:pPr>
      <w:suppressAutoHyphens/>
      <w:ind w:left="-90"/>
      <w:rPr>
        <w:rFonts w:ascii="Arial" w:hAnsi="Arial" w:cs="Arial"/>
        <w:sz w:val="14"/>
        <w:szCs w:val="14"/>
      </w:rPr>
    </w:pPr>
    <w:r>
      <w:rPr>
        <w:noProof/>
      </w:rPr>
      <w:drawing>
        <wp:anchor distT="0" distB="0" distL="114300" distR="114300" simplePos="0" relativeHeight="251658249" behindDoc="0" locked="0" layoutInCell="1" allowOverlap="1" wp14:anchorId="28A222A6" wp14:editId="4B78CF13">
          <wp:simplePos x="0" y="0"/>
          <wp:positionH relativeFrom="column">
            <wp:posOffset>6579870</wp:posOffset>
          </wp:positionH>
          <wp:positionV relativeFrom="paragraph">
            <wp:posOffset>52705</wp:posOffset>
          </wp:positionV>
          <wp:extent cx="351155" cy="311150"/>
          <wp:effectExtent l="0" t="0" r="0" b="0"/>
          <wp:wrapSquare wrapText="bothSides"/>
          <wp:docPr id="11" name="Picture 11"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1155" cy="311150"/>
                  </a:xfrm>
                  <a:prstGeom prst="rect">
                    <a:avLst/>
                  </a:prstGeom>
                  <a:noFill/>
                </pic:spPr>
              </pic:pic>
            </a:graphicData>
          </a:graphic>
          <wp14:sizeRelH relativeFrom="page">
            <wp14:pctWidth>0</wp14:pctWidth>
          </wp14:sizeRelH>
          <wp14:sizeRelV relativeFrom="page">
            <wp14:pctHeight>0</wp14:pctHeight>
          </wp14:sizeRelV>
        </wp:anchor>
      </w:drawing>
    </w:r>
    <w:r w:rsidR="00D20E48">
      <w:rPr>
        <w:rFonts w:ascii="Arial" w:hAnsi="Arial" w:cs="Arial"/>
        <w:noProof/>
        <w:sz w:val="14"/>
        <w:szCs w:val="14"/>
      </w:rPr>
      <w:pict w14:anchorId="11F90E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68486" o:spid="_x0000_s2052"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D34820">
      <w:rPr>
        <w:rFonts w:ascii="Arial" w:hAnsi="Arial" w:cs="Arial"/>
        <w:sz w:val="14"/>
        <w:szCs w:val="14"/>
      </w:rPr>
      <w:t>STATE OF CALIFORNIA</w:t>
    </w:r>
  </w:p>
  <w:p w14:paraId="11F90E9B" w14:textId="77777777" w:rsidR="00B44C42" w:rsidRPr="00D34820" w:rsidRDefault="00B44C42" w:rsidP="00C77466">
    <w:pPr>
      <w:suppressAutoHyphens/>
      <w:ind w:left="-90"/>
      <w:rPr>
        <w:rFonts w:ascii="Arial" w:hAnsi="Arial" w:cs="Arial"/>
        <w:b/>
        <w:sz w:val="24"/>
        <w:szCs w:val="24"/>
      </w:rPr>
    </w:pPr>
    <w:r w:rsidRPr="00D34820">
      <w:rPr>
        <w:rFonts w:ascii="Arial" w:hAnsi="Arial" w:cs="Arial"/>
        <w:b/>
        <w:sz w:val="24"/>
        <w:szCs w:val="24"/>
      </w:rPr>
      <w:t>REFRIGERANT CHARGE VERIFICATION</w:t>
    </w:r>
  </w:p>
  <w:p w14:paraId="11F90E9C" w14:textId="6D94FA93" w:rsidR="00B44C42" w:rsidRPr="00D34820" w:rsidRDefault="00B44C42" w:rsidP="00C77466">
    <w:pPr>
      <w:suppressAutoHyphens/>
      <w:ind w:left="-90"/>
      <w:rPr>
        <w:rFonts w:ascii="Arial" w:hAnsi="Arial" w:cs="Arial"/>
        <w:sz w:val="14"/>
        <w:szCs w:val="14"/>
      </w:rPr>
    </w:pPr>
    <w:r w:rsidRPr="00D34820">
      <w:rPr>
        <w:rFonts w:ascii="Arial" w:hAnsi="Arial" w:cs="Arial"/>
        <w:sz w:val="14"/>
        <w:szCs w:val="14"/>
      </w:rPr>
      <w:t xml:space="preserve">CEC-CF2R-MCH-25-H (Revised </w:t>
    </w:r>
    <w:r>
      <w:rPr>
        <w:rFonts w:ascii="Arial" w:hAnsi="Arial" w:cs="Arial"/>
        <w:sz w:val="14"/>
        <w:szCs w:val="14"/>
      </w:rPr>
      <w:t>0</w:t>
    </w:r>
    <w:ins w:id="1" w:author="Smith, Alexis@Energy" w:date="2020-03-06T09:33:00Z">
      <w:r>
        <w:rPr>
          <w:rFonts w:ascii="Arial" w:hAnsi="Arial" w:cs="Arial"/>
          <w:sz w:val="14"/>
          <w:szCs w:val="14"/>
        </w:rPr>
        <w:t>3</w:t>
      </w:r>
    </w:ins>
    <w:del w:id="2" w:author="Smith, Alexis@Energy" w:date="2020-03-06T09:33:00Z">
      <w:r w:rsidDel="00B44C42">
        <w:rPr>
          <w:rFonts w:ascii="Arial" w:hAnsi="Arial" w:cs="Arial"/>
          <w:sz w:val="14"/>
          <w:szCs w:val="14"/>
        </w:rPr>
        <w:delText>1</w:delText>
      </w:r>
    </w:del>
    <w:r>
      <w:rPr>
        <w:rFonts w:ascii="Arial" w:hAnsi="Arial" w:cs="Arial"/>
        <w:sz w:val="14"/>
        <w:szCs w:val="14"/>
      </w:rPr>
      <w:t>/20</w:t>
    </w:r>
    <w:r w:rsidRPr="00D34820">
      <w:rPr>
        <w:rFonts w:ascii="Arial" w:hAnsi="Arial" w:cs="Arial"/>
        <w:sz w:val="14"/>
        <w:szCs w:val="14"/>
      </w:rPr>
      <w:t xml:space="preserve">)                                                                                                                                 </w:t>
    </w:r>
    <w:r>
      <w:rPr>
        <w:rFonts w:ascii="Arial" w:hAnsi="Arial" w:cs="Arial"/>
        <w:sz w:val="14"/>
        <w:szCs w:val="14"/>
      </w:rPr>
      <w:t xml:space="preserve"> </w:t>
    </w:r>
    <w:r w:rsidRPr="00D34820">
      <w:rPr>
        <w:rFonts w:ascii="Arial" w:hAnsi="Arial" w:cs="Arial"/>
        <w:sz w:val="14"/>
        <w:szCs w:val="14"/>
      </w:rPr>
      <w:t xml:space="preserve">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82"/>
      <w:gridCol w:w="3032"/>
      <w:gridCol w:w="2685"/>
    </w:tblGrid>
    <w:tr w:rsidR="00B44C42" w:rsidRPr="00CF5A20" w14:paraId="11F90E9F" w14:textId="77777777" w:rsidTr="00C77466">
      <w:trPr>
        <w:cantSplit/>
        <w:trHeight w:val="288"/>
      </w:trPr>
      <w:tc>
        <w:tcPr>
          <w:tcW w:w="3749" w:type="pct"/>
          <w:gridSpan w:val="2"/>
          <w:tcBorders>
            <w:right w:val="nil"/>
          </w:tcBorders>
          <w:vAlign w:val="center"/>
        </w:tcPr>
        <w:p w14:paraId="11F90E9D" w14:textId="77777777" w:rsidR="00B44C42" w:rsidRPr="00CF5A20" w:rsidRDefault="00B44C42" w:rsidP="00CF5A20">
          <w:pPr>
            <w:keepNext/>
            <w:outlineLvl w:val="0"/>
            <w:rPr>
              <w:rFonts w:ascii="Calibri" w:hAnsi="Calibri"/>
              <w:bCs/>
            </w:rPr>
          </w:pPr>
          <w:r w:rsidRPr="00CF5A20">
            <w:rPr>
              <w:rFonts w:ascii="Calibri" w:hAnsi="Calibri"/>
              <w:bCs/>
            </w:rPr>
            <w:t>CERTIFICATE OF INSTALLATION</w:t>
          </w:r>
        </w:p>
      </w:tc>
      <w:tc>
        <w:tcPr>
          <w:tcW w:w="1251" w:type="pct"/>
          <w:tcBorders>
            <w:left w:val="nil"/>
          </w:tcBorders>
          <w:tcMar>
            <w:left w:w="115" w:type="dxa"/>
            <w:right w:w="115" w:type="dxa"/>
          </w:tcMar>
          <w:vAlign w:val="center"/>
        </w:tcPr>
        <w:p w14:paraId="11F90E9E" w14:textId="77777777" w:rsidR="00B44C42" w:rsidRPr="00CF5A20" w:rsidRDefault="00B44C42" w:rsidP="00CF5A20">
          <w:pPr>
            <w:keepNext/>
            <w:jc w:val="right"/>
            <w:outlineLvl w:val="0"/>
            <w:rPr>
              <w:rFonts w:ascii="Calibri" w:hAnsi="Calibri"/>
              <w:bCs/>
            </w:rPr>
          </w:pPr>
          <w:r>
            <w:rPr>
              <w:rFonts w:ascii="Calibri" w:hAnsi="Calibri"/>
              <w:bCs/>
            </w:rPr>
            <w:t>CF2R-MCH-25</w:t>
          </w:r>
          <w:r w:rsidRPr="00CF5A20">
            <w:rPr>
              <w:rFonts w:ascii="Calibri" w:hAnsi="Calibri"/>
              <w:bCs/>
            </w:rPr>
            <w:t>-H</w:t>
          </w:r>
        </w:p>
      </w:tc>
    </w:tr>
    <w:tr w:rsidR="00B44C42" w:rsidRPr="00CF5A20" w14:paraId="11F90EA2" w14:textId="77777777" w:rsidTr="00C77466">
      <w:trPr>
        <w:cantSplit/>
        <w:trHeight w:val="288"/>
      </w:trPr>
      <w:tc>
        <w:tcPr>
          <w:tcW w:w="2353" w:type="pct"/>
          <w:tcBorders>
            <w:right w:val="nil"/>
          </w:tcBorders>
        </w:tcPr>
        <w:p w14:paraId="11F90EA0" w14:textId="77777777" w:rsidR="00B44C42" w:rsidRPr="00CF5A20" w:rsidRDefault="00B44C42" w:rsidP="00CF5A20">
          <w:pPr>
            <w:tabs>
              <w:tab w:val="right" w:pos="10543"/>
            </w:tabs>
            <w:rPr>
              <w:rFonts w:ascii="Calibri" w:hAnsi="Calibri"/>
              <w:sz w:val="12"/>
              <w:szCs w:val="12"/>
            </w:rPr>
          </w:pPr>
          <w:r w:rsidRPr="00962907">
            <w:rPr>
              <w:rFonts w:ascii="Calibri" w:hAnsi="Calibri"/>
              <w:bCs/>
            </w:rPr>
            <w:t>Refrigerant Charge Verification</w:t>
          </w:r>
        </w:p>
      </w:tc>
      <w:tc>
        <w:tcPr>
          <w:tcW w:w="2647" w:type="pct"/>
          <w:gridSpan w:val="2"/>
          <w:tcBorders>
            <w:left w:val="nil"/>
          </w:tcBorders>
        </w:tcPr>
        <w:p w14:paraId="11F90EA1" w14:textId="299A77D8" w:rsidR="00B44C42" w:rsidRPr="00CF5A20" w:rsidRDefault="00B44C42" w:rsidP="00CF5A20">
          <w:pPr>
            <w:tabs>
              <w:tab w:val="right" w:pos="10543"/>
            </w:tabs>
            <w:jc w:val="right"/>
            <w:rPr>
              <w:rFonts w:ascii="Calibri" w:hAnsi="Calibri"/>
              <w:sz w:val="12"/>
              <w:szCs w:val="12"/>
            </w:rPr>
          </w:pPr>
          <w:r w:rsidRPr="00CF5A20">
            <w:rPr>
              <w:rFonts w:ascii="Calibri" w:hAnsi="Calibri"/>
              <w:bCs/>
            </w:rPr>
            <w:t xml:space="preserve">(Page </w:t>
          </w:r>
          <w:r w:rsidRPr="00CF5A20">
            <w:rPr>
              <w:rFonts w:ascii="Calibri" w:hAnsi="Calibri"/>
              <w:bCs/>
            </w:rPr>
            <w:fldChar w:fldCharType="begin"/>
          </w:r>
          <w:r w:rsidRPr="00CF5A20">
            <w:rPr>
              <w:rFonts w:ascii="Calibri" w:hAnsi="Calibri"/>
              <w:bCs/>
            </w:rPr>
            <w:instrText xml:space="preserve"> PAGE   \* MERGEFORMAT </w:instrText>
          </w:r>
          <w:r w:rsidRPr="00CF5A20">
            <w:rPr>
              <w:rFonts w:ascii="Calibri" w:hAnsi="Calibri"/>
              <w:bCs/>
            </w:rPr>
            <w:fldChar w:fldCharType="separate"/>
          </w:r>
          <w:r w:rsidR="00D20E48">
            <w:rPr>
              <w:rFonts w:ascii="Calibri" w:hAnsi="Calibri"/>
              <w:bCs/>
              <w:noProof/>
            </w:rPr>
            <w:t>1</w:t>
          </w:r>
          <w:r w:rsidRPr="00CF5A20">
            <w:rPr>
              <w:rFonts w:ascii="Calibri" w:hAnsi="Calibri"/>
              <w:bCs/>
            </w:rPr>
            <w:fldChar w:fldCharType="end"/>
          </w:r>
          <w:r w:rsidRPr="00CF5A20">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D20E48">
            <w:rPr>
              <w:rFonts w:ascii="Calibri" w:hAnsi="Calibri"/>
              <w:bCs/>
              <w:noProof/>
            </w:rPr>
            <w:t>4</w:t>
          </w:r>
          <w:r>
            <w:rPr>
              <w:rFonts w:ascii="Calibri" w:hAnsi="Calibri"/>
              <w:bCs/>
              <w:noProof/>
            </w:rPr>
            <w:fldChar w:fldCharType="end"/>
          </w:r>
          <w:r w:rsidRPr="00CF5A20">
            <w:rPr>
              <w:rFonts w:ascii="Calibri" w:hAnsi="Calibri"/>
              <w:bCs/>
            </w:rPr>
            <w:t>)</w:t>
          </w:r>
        </w:p>
      </w:tc>
    </w:tr>
    <w:tr w:rsidR="00B44C42" w:rsidRPr="00CF5A20" w14:paraId="11F90EA6" w14:textId="77777777" w:rsidTr="00C77466">
      <w:trPr>
        <w:cantSplit/>
        <w:trHeight w:val="288"/>
      </w:trPr>
      <w:tc>
        <w:tcPr>
          <w:tcW w:w="0" w:type="auto"/>
        </w:tcPr>
        <w:p w14:paraId="11F90EA3" w14:textId="77777777" w:rsidR="00B44C42" w:rsidRPr="00CF5A20" w:rsidRDefault="00B44C42" w:rsidP="00CF5A20">
          <w:pPr>
            <w:rPr>
              <w:rFonts w:ascii="Calibri" w:hAnsi="Calibri"/>
              <w:sz w:val="12"/>
              <w:szCs w:val="12"/>
            </w:rPr>
          </w:pPr>
          <w:r w:rsidRPr="00CF5A20">
            <w:rPr>
              <w:rFonts w:ascii="Calibri" w:hAnsi="Calibri"/>
              <w:sz w:val="12"/>
              <w:szCs w:val="12"/>
            </w:rPr>
            <w:t>Project Name:</w:t>
          </w:r>
        </w:p>
      </w:tc>
      <w:tc>
        <w:tcPr>
          <w:tcW w:w="1404" w:type="pct"/>
        </w:tcPr>
        <w:p w14:paraId="11F90EA4" w14:textId="77777777" w:rsidR="00B44C42" w:rsidRPr="00CF5A20" w:rsidRDefault="00B44C42" w:rsidP="00CF5A20">
          <w:pPr>
            <w:rPr>
              <w:rFonts w:ascii="Calibri" w:hAnsi="Calibri"/>
              <w:sz w:val="12"/>
              <w:szCs w:val="12"/>
            </w:rPr>
          </w:pPr>
          <w:r w:rsidRPr="00CF5A20">
            <w:rPr>
              <w:rFonts w:ascii="Calibri" w:hAnsi="Calibri"/>
              <w:sz w:val="12"/>
              <w:szCs w:val="12"/>
            </w:rPr>
            <w:t>Enforcement Agency:</w:t>
          </w:r>
        </w:p>
      </w:tc>
      <w:tc>
        <w:tcPr>
          <w:tcW w:w="1251" w:type="pct"/>
        </w:tcPr>
        <w:p w14:paraId="11F90EA5" w14:textId="77777777" w:rsidR="00B44C42" w:rsidRPr="00CF5A20" w:rsidRDefault="00B44C42" w:rsidP="00CF5A20">
          <w:pPr>
            <w:rPr>
              <w:rFonts w:ascii="Calibri" w:hAnsi="Calibri"/>
              <w:sz w:val="12"/>
              <w:szCs w:val="12"/>
            </w:rPr>
          </w:pPr>
          <w:r w:rsidRPr="00CF5A20">
            <w:rPr>
              <w:rFonts w:ascii="Calibri" w:hAnsi="Calibri"/>
              <w:sz w:val="12"/>
              <w:szCs w:val="12"/>
            </w:rPr>
            <w:t>Permit Number:</w:t>
          </w:r>
        </w:p>
      </w:tc>
    </w:tr>
    <w:tr w:rsidR="00B44C42" w:rsidRPr="00CF5A20" w14:paraId="11F90EAA" w14:textId="77777777" w:rsidTr="00C77466">
      <w:trPr>
        <w:cantSplit/>
        <w:trHeight w:val="288"/>
      </w:trPr>
      <w:tc>
        <w:tcPr>
          <w:tcW w:w="0" w:type="auto"/>
        </w:tcPr>
        <w:p w14:paraId="11F90EA7" w14:textId="77777777" w:rsidR="00B44C42" w:rsidRPr="00CF5A20" w:rsidRDefault="00B44C42" w:rsidP="00CF5A20">
          <w:pPr>
            <w:rPr>
              <w:rFonts w:ascii="Calibri" w:hAnsi="Calibri"/>
              <w:sz w:val="12"/>
              <w:szCs w:val="12"/>
              <w:vertAlign w:val="superscript"/>
            </w:rPr>
          </w:pPr>
          <w:r w:rsidRPr="00CF5A20">
            <w:rPr>
              <w:rFonts w:ascii="Calibri" w:hAnsi="Calibri"/>
              <w:sz w:val="12"/>
              <w:szCs w:val="12"/>
            </w:rPr>
            <w:t>Dwelling Address:</w:t>
          </w:r>
        </w:p>
      </w:tc>
      <w:tc>
        <w:tcPr>
          <w:tcW w:w="1404" w:type="pct"/>
        </w:tcPr>
        <w:p w14:paraId="11F90EA8" w14:textId="4E18B711" w:rsidR="00B44C42" w:rsidRPr="00CF5A20" w:rsidRDefault="00B44C42" w:rsidP="00CF5A20">
          <w:pPr>
            <w:rPr>
              <w:rFonts w:ascii="Calibri" w:hAnsi="Calibri"/>
              <w:sz w:val="12"/>
              <w:szCs w:val="12"/>
              <w:vertAlign w:val="superscript"/>
            </w:rPr>
          </w:pPr>
          <w:r w:rsidRPr="00CF5A20">
            <w:rPr>
              <w:rFonts w:ascii="Calibri" w:hAnsi="Calibri"/>
              <w:sz w:val="12"/>
              <w:szCs w:val="12"/>
            </w:rPr>
            <w:t>City</w:t>
          </w:r>
          <w:r>
            <w:rPr>
              <w:rFonts w:ascii="Calibri" w:hAnsi="Calibri"/>
              <w:sz w:val="12"/>
              <w:szCs w:val="12"/>
            </w:rPr>
            <w:t>:</w:t>
          </w:r>
        </w:p>
      </w:tc>
      <w:tc>
        <w:tcPr>
          <w:tcW w:w="1251" w:type="pct"/>
        </w:tcPr>
        <w:p w14:paraId="11F90EA9" w14:textId="2533DAF3" w:rsidR="00B44C42" w:rsidRPr="00CF5A20" w:rsidRDefault="00B44C42" w:rsidP="00CF5A20">
          <w:pPr>
            <w:rPr>
              <w:rFonts w:ascii="Calibri" w:hAnsi="Calibri"/>
              <w:sz w:val="12"/>
              <w:szCs w:val="12"/>
              <w:vertAlign w:val="superscript"/>
            </w:rPr>
          </w:pPr>
          <w:r w:rsidRPr="00CF5A20">
            <w:rPr>
              <w:rFonts w:ascii="Calibri" w:hAnsi="Calibri"/>
              <w:sz w:val="12"/>
              <w:szCs w:val="12"/>
            </w:rPr>
            <w:t>Zip Code</w:t>
          </w:r>
          <w:r>
            <w:rPr>
              <w:rFonts w:ascii="Calibri" w:hAnsi="Calibri"/>
              <w:sz w:val="12"/>
              <w:szCs w:val="12"/>
            </w:rPr>
            <w:t>:</w:t>
          </w:r>
        </w:p>
      </w:tc>
    </w:tr>
  </w:tbl>
  <w:p w14:paraId="11F90EAB" w14:textId="77777777" w:rsidR="00B44C42" w:rsidRDefault="00B44C42" w:rsidP="00CF5A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90EAE" w14:textId="77777777" w:rsidR="00B44C42" w:rsidRDefault="00D20E48">
    <w:pPr>
      <w:pStyle w:val="Header"/>
    </w:pPr>
    <w:r>
      <w:rPr>
        <w:noProof/>
      </w:rPr>
      <w:pict w14:anchorId="11F90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68484" o:spid="_x0000_s2050"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90EAF" w14:textId="77777777" w:rsidR="00B44C42" w:rsidRDefault="00D20E48">
    <w:pPr>
      <w:pStyle w:val="Header"/>
    </w:pPr>
    <w:r>
      <w:rPr>
        <w:noProof/>
      </w:rPr>
      <w:pict w14:anchorId="11F90E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68488" o:spid="_x0000_s2054"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B44C42" w:rsidRPr="00CF5A20" w14:paraId="11F90EB2" w14:textId="77777777">
      <w:trPr>
        <w:cantSplit/>
        <w:trHeight w:val="288"/>
      </w:trPr>
      <w:tc>
        <w:tcPr>
          <w:tcW w:w="3877" w:type="pct"/>
          <w:gridSpan w:val="2"/>
          <w:tcBorders>
            <w:right w:val="nil"/>
          </w:tcBorders>
          <w:vAlign w:val="center"/>
        </w:tcPr>
        <w:p w14:paraId="11F90EB0" w14:textId="09A8EE6E" w:rsidR="00B44C42" w:rsidRPr="00CF5A20" w:rsidRDefault="00B44C42" w:rsidP="00BC72AF">
          <w:pPr>
            <w:pStyle w:val="Heading1"/>
            <w:rPr>
              <w:rFonts w:ascii="Calibri" w:hAnsi="Calibri"/>
              <w:b w:val="0"/>
              <w:bCs/>
              <w:sz w:val="20"/>
            </w:rPr>
          </w:pPr>
          <w:r w:rsidRPr="00CF5A20">
            <w:rPr>
              <w:rFonts w:ascii="Calibri" w:hAnsi="Calibri"/>
              <w:b w:val="0"/>
              <w:bCs/>
              <w:sz w:val="20"/>
            </w:rPr>
            <w:t>CERTIFICATE OF INSTALLATION - USER INSTRUCTIONS</w:t>
          </w:r>
        </w:p>
      </w:tc>
      <w:tc>
        <w:tcPr>
          <w:tcW w:w="1123" w:type="pct"/>
          <w:tcBorders>
            <w:left w:val="nil"/>
          </w:tcBorders>
          <w:tcMar>
            <w:left w:w="115" w:type="dxa"/>
            <w:right w:w="115" w:type="dxa"/>
          </w:tcMar>
          <w:vAlign w:val="center"/>
        </w:tcPr>
        <w:p w14:paraId="11F90EB1" w14:textId="77777777" w:rsidR="00B44C42" w:rsidRPr="00CF5A20" w:rsidRDefault="00B44C42" w:rsidP="00BA34B9">
          <w:pPr>
            <w:pStyle w:val="Heading1"/>
            <w:jc w:val="right"/>
            <w:rPr>
              <w:rFonts w:ascii="Calibri" w:hAnsi="Calibri"/>
              <w:b w:val="0"/>
              <w:bCs/>
              <w:sz w:val="20"/>
            </w:rPr>
          </w:pPr>
          <w:r w:rsidRPr="00CF5A20">
            <w:rPr>
              <w:rFonts w:ascii="Calibri" w:hAnsi="Calibri"/>
              <w:b w:val="0"/>
              <w:bCs/>
              <w:sz w:val="20"/>
            </w:rPr>
            <w:t>CF2R-MCH-25-H</w:t>
          </w:r>
        </w:p>
      </w:tc>
    </w:tr>
    <w:tr w:rsidR="00B44C42" w:rsidRPr="00CF5A20" w14:paraId="11F90EB5" w14:textId="77777777">
      <w:trPr>
        <w:cantSplit/>
        <w:trHeight w:val="288"/>
      </w:trPr>
      <w:tc>
        <w:tcPr>
          <w:tcW w:w="2500" w:type="pct"/>
          <w:tcBorders>
            <w:right w:val="nil"/>
          </w:tcBorders>
        </w:tcPr>
        <w:p w14:paraId="11F90EB3" w14:textId="77777777" w:rsidR="00B44C42" w:rsidRPr="00CF5A20" w:rsidRDefault="00B44C42" w:rsidP="00CF5A20">
          <w:pPr>
            <w:tabs>
              <w:tab w:val="right" w:pos="10543"/>
            </w:tabs>
            <w:rPr>
              <w:rFonts w:ascii="Calibri" w:hAnsi="Calibri"/>
              <w:sz w:val="12"/>
              <w:szCs w:val="12"/>
            </w:rPr>
          </w:pPr>
          <w:r w:rsidRPr="00CF5A20">
            <w:rPr>
              <w:rFonts w:ascii="Calibri" w:hAnsi="Calibri"/>
              <w:bCs/>
            </w:rPr>
            <w:t xml:space="preserve">Refrigerant Charge Verification - </w:t>
          </w:r>
          <w:r w:rsidRPr="00A62A40">
            <w:rPr>
              <w:rFonts w:ascii="Calibri" w:hAnsi="Calibri"/>
              <w:bCs/>
            </w:rPr>
            <w:t>MCH-25</w:t>
          </w:r>
          <w:r>
            <w:rPr>
              <w:rFonts w:ascii="Calibri" w:hAnsi="Calibri"/>
              <w:bCs/>
            </w:rPr>
            <w:t>a and 25d</w:t>
          </w:r>
        </w:p>
      </w:tc>
      <w:tc>
        <w:tcPr>
          <w:tcW w:w="2500" w:type="pct"/>
          <w:gridSpan w:val="2"/>
          <w:tcBorders>
            <w:left w:val="nil"/>
          </w:tcBorders>
        </w:tcPr>
        <w:p w14:paraId="11F90EB4" w14:textId="5058CB12" w:rsidR="00B44C42" w:rsidRPr="00CF5A20" w:rsidRDefault="00B44C42" w:rsidP="00AF0930">
          <w:pPr>
            <w:tabs>
              <w:tab w:val="right" w:pos="10543"/>
            </w:tabs>
            <w:jc w:val="right"/>
            <w:rPr>
              <w:rFonts w:ascii="Calibri" w:hAnsi="Calibri"/>
              <w:sz w:val="12"/>
              <w:szCs w:val="12"/>
            </w:rPr>
          </w:pPr>
          <w:r w:rsidRPr="00CF5A20">
            <w:rPr>
              <w:rFonts w:ascii="Calibri" w:hAnsi="Calibri"/>
              <w:bCs/>
            </w:rPr>
            <w:t xml:space="preserve">(Page </w:t>
          </w:r>
          <w:r w:rsidRPr="00CF5A20">
            <w:rPr>
              <w:rFonts w:ascii="Calibri" w:hAnsi="Calibri"/>
            </w:rPr>
            <w:fldChar w:fldCharType="begin"/>
          </w:r>
          <w:r w:rsidRPr="00CF5A20">
            <w:rPr>
              <w:rFonts w:ascii="Calibri" w:hAnsi="Calibri"/>
            </w:rPr>
            <w:instrText xml:space="preserve"> PAGE   \* MERGEFORMAT </w:instrText>
          </w:r>
          <w:r w:rsidRPr="00CF5A20">
            <w:rPr>
              <w:rFonts w:ascii="Calibri" w:hAnsi="Calibri"/>
            </w:rPr>
            <w:fldChar w:fldCharType="separate"/>
          </w:r>
          <w:r w:rsidR="00D20E48" w:rsidRPr="00D20E48">
            <w:rPr>
              <w:rFonts w:ascii="Calibri" w:hAnsi="Calibri"/>
              <w:bCs/>
              <w:noProof/>
            </w:rPr>
            <w:t>3</w:t>
          </w:r>
          <w:r w:rsidRPr="00CF5A20">
            <w:rPr>
              <w:rFonts w:ascii="Calibri" w:hAnsi="Calibri"/>
            </w:rPr>
            <w:fldChar w:fldCharType="end"/>
          </w:r>
          <w:r w:rsidRPr="00CF5A20">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D20E48">
            <w:rPr>
              <w:rFonts w:ascii="Calibri" w:hAnsi="Calibri"/>
              <w:bCs/>
              <w:noProof/>
            </w:rPr>
            <w:t>3</w:t>
          </w:r>
          <w:r>
            <w:rPr>
              <w:rFonts w:ascii="Calibri" w:hAnsi="Calibri"/>
              <w:bCs/>
              <w:noProof/>
            </w:rPr>
            <w:fldChar w:fldCharType="end"/>
          </w:r>
          <w:r w:rsidRPr="00CF5A20">
            <w:rPr>
              <w:rFonts w:ascii="Calibri" w:hAnsi="Calibri"/>
              <w:bCs/>
            </w:rPr>
            <w:t>)</w:t>
          </w:r>
        </w:p>
      </w:tc>
    </w:tr>
  </w:tbl>
  <w:p w14:paraId="11F90EB6" w14:textId="30CF9747" w:rsidR="00B44C42" w:rsidRDefault="00D20E48" w:rsidP="00BA34B9">
    <w:pPr>
      <w:pStyle w:val="Header"/>
    </w:pPr>
    <w:r>
      <w:rPr>
        <w:rFonts w:ascii="Calibri" w:hAnsi="Calibri"/>
        <w:b/>
        <w:bCs/>
        <w:noProof/>
      </w:rPr>
      <w:pict w14:anchorId="11F90E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68489" o:spid="_x0000_s2060"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90EB8" w14:textId="77777777" w:rsidR="00B44C42" w:rsidRDefault="00D20E48">
    <w:pPr>
      <w:pStyle w:val="Header"/>
    </w:pPr>
    <w:r>
      <w:rPr>
        <w:noProof/>
      </w:rPr>
      <w:pict w14:anchorId="11F90E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68487" o:spid="_x0000_s2053"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90EB9" w14:textId="77777777" w:rsidR="00B44C42" w:rsidRDefault="00D20E48">
    <w:pPr>
      <w:pStyle w:val="Header"/>
    </w:pPr>
    <w:r>
      <w:rPr>
        <w:noProof/>
      </w:rPr>
      <w:pict w14:anchorId="11F90E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68491" o:spid="_x0000_s2057"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B44C42" w:rsidRPr="00F85124" w14:paraId="11F90EBC" w14:textId="77777777">
      <w:trPr>
        <w:cantSplit/>
        <w:trHeight w:val="288"/>
      </w:trPr>
      <w:tc>
        <w:tcPr>
          <w:tcW w:w="3877" w:type="pct"/>
          <w:gridSpan w:val="2"/>
          <w:tcBorders>
            <w:right w:val="nil"/>
          </w:tcBorders>
          <w:vAlign w:val="center"/>
        </w:tcPr>
        <w:p w14:paraId="11F90EBA" w14:textId="4096B79F" w:rsidR="00B44C42" w:rsidRPr="00962907" w:rsidRDefault="00B44C42" w:rsidP="00BC72AF">
          <w:pPr>
            <w:pStyle w:val="Heading1"/>
            <w:rPr>
              <w:rFonts w:ascii="Calibri" w:hAnsi="Calibri"/>
              <w:b w:val="0"/>
              <w:bCs/>
              <w:sz w:val="20"/>
            </w:rPr>
          </w:pPr>
          <w:r w:rsidRPr="00962907">
            <w:rPr>
              <w:rFonts w:ascii="Calibri" w:hAnsi="Calibri"/>
              <w:b w:val="0"/>
              <w:bCs/>
              <w:sz w:val="20"/>
            </w:rPr>
            <w:t>CERTIFICATE OF INSTALLATION</w:t>
          </w:r>
          <w:r>
            <w:rPr>
              <w:rFonts w:ascii="Calibri" w:hAnsi="Calibri"/>
              <w:b w:val="0"/>
              <w:bCs/>
              <w:sz w:val="20"/>
            </w:rPr>
            <w:t xml:space="preserve"> </w:t>
          </w:r>
          <w:r>
            <w:rPr>
              <w:rFonts w:ascii="Cambria" w:hAnsi="Cambria"/>
              <w:b w:val="0"/>
              <w:bCs/>
              <w:sz w:val="20"/>
            </w:rPr>
            <w:t xml:space="preserve">- </w:t>
          </w:r>
          <w:r w:rsidRPr="00DC2134">
            <w:rPr>
              <w:rFonts w:asciiTheme="minorHAnsi" w:hAnsiTheme="minorHAnsi"/>
              <w:b w:val="0"/>
              <w:bCs/>
              <w:sz w:val="20"/>
            </w:rPr>
            <w:t>DATA FIELD DEFINITIONS AND CALCULATIONS</w:t>
          </w:r>
        </w:p>
      </w:tc>
      <w:tc>
        <w:tcPr>
          <w:tcW w:w="1123" w:type="pct"/>
          <w:tcBorders>
            <w:left w:val="nil"/>
          </w:tcBorders>
          <w:tcMar>
            <w:left w:w="115" w:type="dxa"/>
            <w:right w:w="115" w:type="dxa"/>
          </w:tcMar>
          <w:vAlign w:val="center"/>
        </w:tcPr>
        <w:p w14:paraId="11F90EBB" w14:textId="77777777" w:rsidR="00B44C42" w:rsidRPr="00962907" w:rsidRDefault="00B44C42" w:rsidP="00BA34B9">
          <w:pPr>
            <w:pStyle w:val="Heading1"/>
            <w:jc w:val="right"/>
            <w:rPr>
              <w:rFonts w:ascii="Calibri" w:hAnsi="Calibri"/>
              <w:b w:val="0"/>
              <w:bCs/>
              <w:sz w:val="20"/>
            </w:rPr>
          </w:pPr>
          <w:r w:rsidRPr="00962907">
            <w:rPr>
              <w:rFonts w:ascii="Calibri" w:hAnsi="Calibri"/>
              <w:b w:val="0"/>
              <w:bCs/>
              <w:sz w:val="20"/>
            </w:rPr>
            <w:t>CF2R-MCH-25-H</w:t>
          </w:r>
        </w:p>
      </w:tc>
    </w:tr>
    <w:tr w:rsidR="00B44C42" w:rsidRPr="00F85124" w14:paraId="11F90EBF" w14:textId="77777777">
      <w:trPr>
        <w:cantSplit/>
        <w:trHeight w:val="288"/>
      </w:trPr>
      <w:tc>
        <w:tcPr>
          <w:tcW w:w="2500" w:type="pct"/>
          <w:tcBorders>
            <w:right w:val="nil"/>
          </w:tcBorders>
        </w:tcPr>
        <w:p w14:paraId="11F90EBD" w14:textId="77777777" w:rsidR="00B44C42" w:rsidRPr="00962907" w:rsidRDefault="00B44C42" w:rsidP="00A62A40">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A62A40">
            <w:rPr>
              <w:rFonts w:ascii="Calibri" w:hAnsi="Calibri"/>
              <w:bCs/>
            </w:rPr>
            <w:t>MCH-25</w:t>
          </w:r>
          <w:r>
            <w:rPr>
              <w:rFonts w:ascii="Calibri" w:hAnsi="Calibri"/>
              <w:bCs/>
            </w:rPr>
            <w:t>a and 25d</w:t>
          </w:r>
        </w:p>
      </w:tc>
      <w:tc>
        <w:tcPr>
          <w:tcW w:w="2500" w:type="pct"/>
          <w:gridSpan w:val="2"/>
          <w:tcBorders>
            <w:left w:val="nil"/>
          </w:tcBorders>
        </w:tcPr>
        <w:p w14:paraId="11F90EBE" w14:textId="5939B5AC" w:rsidR="00B44C42" w:rsidRPr="00962907" w:rsidRDefault="00B44C42" w:rsidP="00AF0930">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D20E48" w:rsidRPr="00D20E48">
            <w:rPr>
              <w:rFonts w:ascii="Calibri" w:hAnsi="Calibri"/>
              <w:bCs/>
              <w:noProof/>
            </w:rPr>
            <w:t>7</w:t>
          </w:r>
          <w:r>
            <w:rPr>
              <w:rFonts w:ascii="Calibri" w:hAnsi="Calibri"/>
              <w:bCs/>
              <w:noProof/>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D20E48">
            <w:rPr>
              <w:rFonts w:ascii="Calibri" w:hAnsi="Calibri"/>
              <w:bCs/>
              <w:noProof/>
            </w:rPr>
            <w:t>7</w:t>
          </w:r>
          <w:r>
            <w:rPr>
              <w:rFonts w:ascii="Calibri" w:hAnsi="Calibri"/>
              <w:bCs/>
              <w:noProof/>
            </w:rPr>
            <w:fldChar w:fldCharType="end"/>
          </w:r>
          <w:r w:rsidRPr="00962907">
            <w:rPr>
              <w:rFonts w:ascii="Calibri" w:hAnsi="Calibri"/>
              <w:bCs/>
            </w:rPr>
            <w:t>)</w:t>
          </w:r>
        </w:p>
      </w:tc>
    </w:tr>
  </w:tbl>
  <w:p w14:paraId="11F90EC0" w14:textId="710F1FAE" w:rsidR="00B44C42" w:rsidRDefault="00D20E48" w:rsidP="00BA34B9">
    <w:pPr>
      <w:pStyle w:val="Header"/>
    </w:pPr>
    <w:r>
      <w:rPr>
        <w:rFonts w:ascii="Calibri" w:hAnsi="Calibri"/>
        <w:b/>
        <w:bCs/>
        <w:noProof/>
      </w:rPr>
      <w:pict w14:anchorId="11F90E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68492" o:spid="_x0000_s2059"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90EC1" w14:textId="77777777" w:rsidR="00B44C42" w:rsidRDefault="00D20E48">
    <w:pPr>
      <w:pStyle w:val="Header"/>
    </w:pPr>
    <w:r>
      <w:rPr>
        <w:noProof/>
      </w:rPr>
      <w:pict w14:anchorId="11F90E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68490" o:spid="_x0000_s2056"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03871079"/>
    <w:multiLevelType w:val="hybridMultilevel"/>
    <w:tmpl w:val="E4AE6B98"/>
    <w:lvl w:ilvl="0" w:tplc="054EDB58">
      <w:start w:val="1"/>
      <w:numFmt w:val="decimal"/>
      <w:lvlText w:val="%1."/>
      <w:lvlJc w:val="left"/>
      <w:pPr>
        <w:ind w:left="720" w:hanging="360"/>
      </w:pPr>
      <w:rPr>
        <w:rFonts w:ascii="Calibri" w:eastAsia="Times New Roman" w:hAnsi="Calibri" w:cs="Times New Roman" w:hint="default"/>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4F4468C"/>
    <w:multiLevelType w:val="hybridMultilevel"/>
    <w:tmpl w:val="5E2E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A4138"/>
    <w:multiLevelType w:val="hybridMultilevel"/>
    <w:tmpl w:val="E9A87D94"/>
    <w:lvl w:ilvl="0" w:tplc="FFBC7EB2">
      <w:start w:val="1"/>
      <w:numFmt w:val="decimal"/>
      <w:lvlText w:val="%1."/>
      <w:lvlJc w:val="left"/>
      <w:pPr>
        <w:ind w:left="360" w:hanging="360"/>
      </w:pPr>
      <w:rPr>
        <w:rFonts w:cs="Times New Roman" w:hint="default"/>
        <w:b w:val="0"/>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D72DE3"/>
    <w:multiLevelType w:val="hybridMultilevel"/>
    <w:tmpl w:val="C6DA1494"/>
    <w:lvl w:ilvl="0" w:tplc="F166725A">
      <w:start w:val="1"/>
      <w:numFmt w:val="decimal"/>
      <w:lvlText w:val="%1."/>
      <w:lvlJc w:val="left"/>
      <w:pPr>
        <w:ind w:left="360" w:hanging="360"/>
      </w:pPr>
      <w:rPr>
        <w:rFonts w:cs="Times New Roman"/>
        <w:b w:val="0"/>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455D8B"/>
    <w:multiLevelType w:val="multilevel"/>
    <w:tmpl w:val="38DE0982"/>
    <w:lvl w:ilvl="0">
      <w:start w:val="2"/>
      <w:numFmt w:val="decimal"/>
      <w:pStyle w:val="ListBullet5"/>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7" w15:restartNumberingAfterBreak="0">
    <w:nsid w:val="284E04BC"/>
    <w:multiLevelType w:val="hybridMultilevel"/>
    <w:tmpl w:val="180289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309B5DD5"/>
    <w:multiLevelType w:val="hybridMultilevel"/>
    <w:tmpl w:val="84BCA9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AD65D18"/>
    <w:multiLevelType w:val="multilevel"/>
    <w:tmpl w:val="4712FC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E406203"/>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3D61C1B"/>
    <w:multiLevelType w:val="hybridMultilevel"/>
    <w:tmpl w:val="CD3CF8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7FF4500"/>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8787683"/>
    <w:multiLevelType w:val="hybridMultilevel"/>
    <w:tmpl w:val="8236B4E4"/>
    <w:lvl w:ilvl="0" w:tplc="14E859E8">
      <w:start w:val="1"/>
      <w:numFmt w:val="decimal"/>
      <w:lvlText w:val="%1."/>
      <w:lvlJc w:val="left"/>
      <w:pPr>
        <w:ind w:left="360" w:hanging="360"/>
      </w:pPr>
      <w:rPr>
        <w:rFonts w:asciiTheme="minorHAnsi" w:eastAsia="Times New Roman" w:hAnsiTheme="minorHAnsi" w:cs="Times New Roman"/>
        <w:b w:val="0"/>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862B5E"/>
    <w:multiLevelType w:val="hybridMultilevel"/>
    <w:tmpl w:val="06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B3090A"/>
    <w:multiLevelType w:val="hybridMultilevel"/>
    <w:tmpl w:val="2C7AC0E8"/>
    <w:lvl w:ilvl="0" w:tplc="053C34CA">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56C64255"/>
    <w:multiLevelType w:val="hybridMultilevel"/>
    <w:tmpl w:val="074EBF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7D312C9"/>
    <w:multiLevelType w:val="hybridMultilevel"/>
    <w:tmpl w:val="302C4E2A"/>
    <w:lvl w:ilvl="0" w:tplc="0409000F">
      <w:start w:val="1"/>
      <w:numFmt w:val="decimal"/>
      <w:pStyle w:val="ListNumber3"/>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5E3B591B"/>
    <w:multiLevelType w:val="hybridMultilevel"/>
    <w:tmpl w:val="6B700D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6CA94F9B"/>
    <w:multiLevelType w:val="hybridMultilevel"/>
    <w:tmpl w:val="7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A30C43"/>
    <w:multiLevelType w:val="hybridMultilevel"/>
    <w:tmpl w:val="79705A2A"/>
    <w:lvl w:ilvl="0" w:tplc="0409000F">
      <w:start w:val="1"/>
      <w:numFmt w:val="decimal"/>
      <w:lvlText w:val="%1."/>
      <w:lvlJc w:val="left"/>
      <w:pPr>
        <w:ind w:left="630" w:hanging="360"/>
      </w:pPr>
      <w:rPr>
        <w:rFonts w:cs="Times New Roman" w:hint="default"/>
        <w:sz w:val="20"/>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76F434B8"/>
    <w:multiLevelType w:val="hybridMultilevel"/>
    <w:tmpl w:val="6BC62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17"/>
  </w:num>
  <w:num w:numId="5">
    <w:abstractNumId w:val="5"/>
  </w:num>
  <w:num w:numId="6">
    <w:abstractNumId w:val="15"/>
  </w:num>
  <w:num w:numId="7">
    <w:abstractNumId w:val="16"/>
  </w:num>
  <w:num w:numId="8">
    <w:abstractNumId w:val="10"/>
  </w:num>
  <w:num w:numId="9">
    <w:abstractNumId w:val="12"/>
  </w:num>
  <w:num w:numId="10">
    <w:abstractNumId w:val="18"/>
  </w:num>
  <w:num w:numId="11">
    <w:abstractNumId w:val="14"/>
  </w:num>
  <w:num w:numId="12">
    <w:abstractNumId w:val="3"/>
  </w:num>
  <w:num w:numId="13">
    <w:abstractNumId w:val="19"/>
  </w:num>
  <w:num w:numId="14">
    <w:abstractNumId w:val="11"/>
  </w:num>
  <w:num w:numId="15">
    <w:abstractNumId w:val="2"/>
  </w:num>
  <w:num w:numId="16">
    <w:abstractNumId w:val="8"/>
  </w:num>
  <w:num w:numId="17">
    <w:abstractNumId w:val="9"/>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4"/>
  </w:num>
  <w:num w:numId="31">
    <w:abstractNumId w:val="7"/>
  </w:num>
  <w:num w:numId="32">
    <w:abstractNumId w:val="21"/>
  </w:num>
  <w:num w:numId="33">
    <w:abstractNumId w:val="5"/>
    <w:lvlOverride w:ilvl="0">
      <w:startOverride w:val="1"/>
    </w:lvlOverride>
    <w:lvlOverride w:ilvl="1"/>
    <w:lvlOverride w:ilvl="2"/>
    <w:lvlOverride w:ilvl="3"/>
    <w:lvlOverride w:ilvl="4"/>
    <w:lvlOverride w:ilvl="5"/>
    <w:lvlOverride w:ilvl="6"/>
    <w:lvlOverride w:ilvl="7"/>
    <w:lvlOverride w:ilvl="8"/>
  </w:num>
  <w:num w:numId="34">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0B7"/>
    <w:rsid w:val="00002672"/>
    <w:rsid w:val="00002A5E"/>
    <w:rsid w:val="00003288"/>
    <w:rsid w:val="00005802"/>
    <w:rsid w:val="0000787A"/>
    <w:rsid w:val="00007D1A"/>
    <w:rsid w:val="000125D6"/>
    <w:rsid w:val="00017AC3"/>
    <w:rsid w:val="000315AB"/>
    <w:rsid w:val="00037CA9"/>
    <w:rsid w:val="000418E7"/>
    <w:rsid w:val="0005255E"/>
    <w:rsid w:val="00060739"/>
    <w:rsid w:val="00065326"/>
    <w:rsid w:val="0007566C"/>
    <w:rsid w:val="000815FB"/>
    <w:rsid w:val="000839A7"/>
    <w:rsid w:val="000919ED"/>
    <w:rsid w:val="00091E69"/>
    <w:rsid w:val="00094B5B"/>
    <w:rsid w:val="00096535"/>
    <w:rsid w:val="00096E09"/>
    <w:rsid w:val="00097C1B"/>
    <w:rsid w:val="000A40BB"/>
    <w:rsid w:val="000A5BAB"/>
    <w:rsid w:val="000A6806"/>
    <w:rsid w:val="000B449F"/>
    <w:rsid w:val="000C321B"/>
    <w:rsid w:val="000D3DAA"/>
    <w:rsid w:val="000D703E"/>
    <w:rsid w:val="000E1F95"/>
    <w:rsid w:val="000E27BA"/>
    <w:rsid w:val="000E48A5"/>
    <w:rsid w:val="000F2500"/>
    <w:rsid w:val="000F4B46"/>
    <w:rsid w:val="0010636F"/>
    <w:rsid w:val="00107045"/>
    <w:rsid w:val="00112282"/>
    <w:rsid w:val="00120E9A"/>
    <w:rsid w:val="00126BEC"/>
    <w:rsid w:val="001377CE"/>
    <w:rsid w:val="0014042F"/>
    <w:rsid w:val="00140978"/>
    <w:rsid w:val="00175648"/>
    <w:rsid w:val="00184895"/>
    <w:rsid w:val="001919CD"/>
    <w:rsid w:val="001A44BF"/>
    <w:rsid w:val="001B3F29"/>
    <w:rsid w:val="001B7886"/>
    <w:rsid w:val="001C1920"/>
    <w:rsid w:val="001C7CA4"/>
    <w:rsid w:val="001D178E"/>
    <w:rsid w:val="001D314F"/>
    <w:rsid w:val="001D40A4"/>
    <w:rsid w:val="001D52BB"/>
    <w:rsid w:val="001D562C"/>
    <w:rsid w:val="001D6CBF"/>
    <w:rsid w:val="001E01CD"/>
    <w:rsid w:val="001E7B1D"/>
    <w:rsid w:val="001F35FE"/>
    <w:rsid w:val="001F3D34"/>
    <w:rsid w:val="001F7726"/>
    <w:rsid w:val="0020242C"/>
    <w:rsid w:val="002056C3"/>
    <w:rsid w:val="00206C12"/>
    <w:rsid w:val="002115FC"/>
    <w:rsid w:val="002137F8"/>
    <w:rsid w:val="00221EB2"/>
    <w:rsid w:val="00224D70"/>
    <w:rsid w:val="0023024C"/>
    <w:rsid w:val="0023269F"/>
    <w:rsid w:val="00234B19"/>
    <w:rsid w:val="00235B32"/>
    <w:rsid w:val="0023655E"/>
    <w:rsid w:val="002431A1"/>
    <w:rsid w:val="002441AD"/>
    <w:rsid w:val="00245800"/>
    <w:rsid w:val="0024734D"/>
    <w:rsid w:val="002709D0"/>
    <w:rsid w:val="00270A0F"/>
    <w:rsid w:val="00271EB8"/>
    <w:rsid w:val="00274167"/>
    <w:rsid w:val="00276DB1"/>
    <w:rsid w:val="002844F1"/>
    <w:rsid w:val="00292701"/>
    <w:rsid w:val="0029791B"/>
    <w:rsid w:val="002A1ED4"/>
    <w:rsid w:val="002A4813"/>
    <w:rsid w:val="002A7707"/>
    <w:rsid w:val="002B57AA"/>
    <w:rsid w:val="002B75F6"/>
    <w:rsid w:val="002B7C07"/>
    <w:rsid w:val="002C44FD"/>
    <w:rsid w:val="002E07A1"/>
    <w:rsid w:val="002E1819"/>
    <w:rsid w:val="002E414F"/>
    <w:rsid w:val="002E441C"/>
    <w:rsid w:val="002E4FAF"/>
    <w:rsid w:val="002F74E4"/>
    <w:rsid w:val="0030153C"/>
    <w:rsid w:val="00307FA1"/>
    <w:rsid w:val="00311253"/>
    <w:rsid w:val="00314C8E"/>
    <w:rsid w:val="00337DFA"/>
    <w:rsid w:val="003456CB"/>
    <w:rsid w:val="003501F5"/>
    <w:rsid w:val="00360445"/>
    <w:rsid w:val="00364371"/>
    <w:rsid w:val="003661DD"/>
    <w:rsid w:val="0036639A"/>
    <w:rsid w:val="003727FF"/>
    <w:rsid w:val="00380311"/>
    <w:rsid w:val="00393D2F"/>
    <w:rsid w:val="0039561E"/>
    <w:rsid w:val="0039740A"/>
    <w:rsid w:val="003A1255"/>
    <w:rsid w:val="003B3803"/>
    <w:rsid w:val="003C28DA"/>
    <w:rsid w:val="003C3D1C"/>
    <w:rsid w:val="003C45CD"/>
    <w:rsid w:val="003C4B65"/>
    <w:rsid w:val="003C4BF1"/>
    <w:rsid w:val="003C583C"/>
    <w:rsid w:val="003C71A6"/>
    <w:rsid w:val="003C7940"/>
    <w:rsid w:val="003D6601"/>
    <w:rsid w:val="003E31A0"/>
    <w:rsid w:val="003E31EF"/>
    <w:rsid w:val="003E696D"/>
    <w:rsid w:val="003E6FCB"/>
    <w:rsid w:val="003F499E"/>
    <w:rsid w:val="003F6B16"/>
    <w:rsid w:val="00407FBE"/>
    <w:rsid w:val="004144EF"/>
    <w:rsid w:val="00421F31"/>
    <w:rsid w:val="00426302"/>
    <w:rsid w:val="00430092"/>
    <w:rsid w:val="004307AA"/>
    <w:rsid w:val="00437F41"/>
    <w:rsid w:val="00444467"/>
    <w:rsid w:val="00452490"/>
    <w:rsid w:val="00463B0E"/>
    <w:rsid w:val="004657A5"/>
    <w:rsid w:val="00473B68"/>
    <w:rsid w:val="00482796"/>
    <w:rsid w:val="0048358E"/>
    <w:rsid w:val="004A27DE"/>
    <w:rsid w:val="004A798D"/>
    <w:rsid w:val="004B0070"/>
    <w:rsid w:val="004B2C9A"/>
    <w:rsid w:val="004B3802"/>
    <w:rsid w:val="004C166D"/>
    <w:rsid w:val="004C1875"/>
    <w:rsid w:val="004C42AA"/>
    <w:rsid w:val="004C6EC8"/>
    <w:rsid w:val="004D2C92"/>
    <w:rsid w:val="004E4BEE"/>
    <w:rsid w:val="004F3D4C"/>
    <w:rsid w:val="004F4203"/>
    <w:rsid w:val="004F7B7C"/>
    <w:rsid w:val="00522FBC"/>
    <w:rsid w:val="00526FC1"/>
    <w:rsid w:val="00527B66"/>
    <w:rsid w:val="00531815"/>
    <w:rsid w:val="005358D3"/>
    <w:rsid w:val="0053733B"/>
    <w:rsid w:val="00542219"/>
    <w:rsid w:val="0054347E"/>
    <w:rsid w:val="005707B4"/>
    <w:rsid w:val="00575D0A"/>
    <w:rsid w:val="00577FA7"/>
    <w:rsid w:val="005831AB"/>
    <w:rsid w:val="00583B28"/>
    <w:rsid w:val="00583DAF"/>
    <w:rsid w:val="00585BAC"/>
    <w:rsid w:val="00586D2C"/>
    <w:rsid w:val="00592026"/>
    <w:rsid w:val="00595F22"/>
    <w:rsid w:val="0059621D"/>
    <w:rsid w:val="00596D7E"/>
    <w:rsid w:val="005B4BA0"/>
    <w:rsid w:val="005B7D6D"/>
    <w:rsid w:val="005C1273"/>
    <w:rsid w:val="005C1562"/>
    <w:rsid w:val="005C6825"/>
    <w:rsid w:val="005C7D08"/>
    <w:rsid w:val="005D4755"/>
    <w:rsid w:val="005D47C1"/>
    <w:rsid w:val="005F4945"/>
    <w:rsid w:val="00601A44"/>
    <w:rsid w:val="0060271A"/>
    <w:rsid w:val="00603AB8"/>
    <w:rsid w:val="00606AB5"/>
    <w:rsid w:val="00611D9D"/>
    <w:rsid w:val="00616DA2"/>
    <w:rsid w:val="006239FC"/>
    <w:rsid w:val="00623DFA"/>
    <w:rsid w:val="006257CC"/>
    <w:rsid w:val="006279A3"/>
    <w:rsid w:val="006360E1"/>
    <w:rsid w:val="00651DB8"/>
    <w:rsid w:val="006575E2"/>
    <w:rsid w:val="006616F1"/>
    <w:rsid w:val="00672B28"/>
    <w:rsid w:val="006823DC"/>
    <w:rsid w:val="00682D68"/>
    <w:rsid w:val="00685385"/>
    <w:rsid w:val="006858D2"/>
    <w:rsid w:val="00686326"/>
    <w:rsid w:val="00690EC4"/>
    <w:rsid w:val="00693599"/>
    <w:rsid w:val="006A71B6"/>
    <w:rsid w:val="006C13DC"/>
    <w:rsid w:val="006C15AA"/>
    <w:rsid w:val="006F2F97"/>
    <w:rsid w:val="006F7E55"/>
    <w:rsid w:val="00701620"/>
    <w:rsid w:val="00704AE4"/>
    <w:rsid w:val="00706A96"/>
    <w:rsid w:val="00711F33"/>
    <w:rsid w:val="007309DA"/>
    <w:rsid w:val="007319E7"/>
    <w:rsid w:val="007377E9"/>
    <w:rsid w:val="00745E2D"/>
    <w:rsid w:val="007503B7"/>
    <w:rsid w:val="00751761"/>
    <w:rsid w:val="00754D38"/>
    <w:rsid w:val="00754E5B"/>
    <w:rsid w:val="00772F68"/>
    <w:rsid w:val="00777469"/>
    <w:rsid w:val="00777B2F"/>
    <w:rsid w:val="00782180"/>
    <w:rsid w:val="00790262"/>
    <w:rsid w:val="00794766"/>
    <w:rsid w:val="0079793E"/>
    <w:rsid w:val="007A01D4"/>
    <w:rsid w:val="007A1ACE"/>
    <w:rsid w:val="007A1FBB"/>
    <w:rsid w:val="007A313D"/>
    <w:rsid w:val="007B2421"/>
    <w:rsid w:val="007B3726"/>
    <w:rsid w:val="007C7602"/>
    <w:rsid w:val="007F5E7D"/>
    <w:rsid w:val="007F60F5"/>
    <w:rsid w:val="00800628"/>
    <w:rsid w:val="00805125"/>
    <w:rsid w:val="00805A74"/>
    <w:rsid w:val="00806B8E"/>
    <w:rsid w:val="00815131"/>
    <w:rsid w:val="00815F5F"/>
    <w:rsid w:val="00817961"/>
    <w:rsid w:val="008219C3"/>
    <w:rsid w:val="008239EC"/>
    <w:rsid w:val="008244D1"/>
    <w:rsid w:val="0082587D"/>
    <w:rsid w:val="00826DC7"/>
    <w:rsid w:val="0083610D"/>
    <w:rsid w:val="00837FDC"/>
    <w:rsid w:val="00844800"/>
    <w:rsid w:val="00851047"/>
    <w:rsid w:val="00856229"/>
    <w:rsid w:val="0085623F"/>
    <w:rsid w:val="008637EC"/>
    <w:rsid w:val="0086435F"/>
    <w:rsid w:val="00867824"/>
    <w:rsid w:val="00875D61"/>
    <w:rsid w:val="008803E3"/>
    <w:rsid w:val="0088210B"/>
    <w:rsid w:val="00887A96"/>
    <w:rsid w:val="00891B74"/>
    <w:rsid w:val="00894200"/>
    <w:rsid w:val="008945CB"/>
    <w:rsid w:val="008A2098"/>
    <w:rsid w:val="008B5F7E"/>
    <w:rsid w:val="008E2D10"/>
    <w:rsid w:val="008E4AD1"/>
    <w:rsid w:val="008E515C"/>
    <w:rsid w:val="008F089C"/>
    <w:rsid w:val="008F1377"/>
    <w:rsid w:val="008F3C96"/>
    <w:rsid w:val="009079EF"/>
    <w:rsid w:val="00913E23"/>
    <w:rsid w:val="00931F67"/>
    <w:rsid w:val="009369AA"/>
    <w:rsid w:val="00941018"/>
    <w:rsid w:val="0094659A"/>
    <w:rsid w:val="00947E11"/>
    <w:rsid w:val="0095283A"/>
    <w:rsid w:val="009554C2"/>
    <w:rsid w:val="00956023"/>
    <w:rsid w:val="00956D4E"/>
    <w:rsid w:val="00956E72"/>
    <w:rsid w:val="00960443"/>
    <w:rsid w:val="00962907"/>
    <w:rsid w:val="009640C3"/>
    <w:rsid w:val="009640E1"/>
    <w:rsid w:val="00964817"/>
    <w:rsid w:val="00966549"/>
    <w:rsid w:val="00974EB1"/>
    <w:rsid w:val="00975991"/>
    <w:rsid w:val="009835AC"/>
    <w:rsid w:val="00987F71"/>
    <w:rsid w:val="00993584"/>
    <w:rsid w:val="00994E79"/>
    <w:rsid w:val="009B1E97"/>
    <w:rsid w:val="009B391A"/>
    <w:rsid w:val="009B39AA"/>
    <w:rsid w:val="009B6277"/>
    <w:rsid w:val="009C4DE6"/>
    <w:rsid w:val="009D5DF6"/>
    <w:rsid w:val="009E21DA"/>
    <w:rsid w:val="009F0C3D"/>
    <w:rsid w:val="009F2292"/>
    <w:rsid w:val="009F44CD"/>
    <w:rsid w:val="009F501A"/>
    <w:rsid w:val="009F7171"/>
    <w:rsid w:val="00A01C12"/>
    <w:rsid w:val="00A0393F"/>
    <w:rsid w:val="00A1093E"/>
    <w:rsid w:val="00A11F8D"/>
    <w:rsid w:val="00A1311B"/>
    <w:rsid w:val="00A14C62"/>
    <w:rsid w:val="00A160C2"/>
    <w:rsid w:val="00A16520"/>
    <w:rsid w:val="00A20E67"/>
    <w:rsid w:val="00A21CBA"/>
    <w:rsid w:val="00A26238"/>
    <w:rsid w:val="00A26CD5"/>
    <w:rsid w:val="00A26E1D"/>
    <w:rsid w:val="00A3199A"/>
    <w:rsid w:val="00A339CB"/>
    <w:rsid w:val="00A353C9"/>
    <w:rsid w:val="00A42C0C"/>
    <w:rsid w:val="00A43309"/>
    <w:rsid w:val="00A51477"/>
    <w:rsid w:val="00A56DE9"/>
    <w:rsid w:val="00A57484"/>
    <w:rsid w:val="00A62A40"/>
    <w:rsid w:val="00A669D7"/>
    <w:rsid w:val="00A67456"/>
    <w:rsid w:val="00A70025"/>
    <w:rsid w:val="00A72027"/>
    <w:rsid w:val="00A728D9"/>
    <w:rsid w:val="00A841BB"/>
    <w:rsid w:val="00AA77B7"/>
    <w:rsid w:val="00AB1C1A"/>
    <w:rsid w:val="00AB2613"/>
    <w:rsid w:val="00AB4364"/>
    <w:rsid w:val="00AC6F9F"/>
    <w:rsid w:val="00AD18B3"/>
    <w:rsid w:val="00AD6D16"/>
    <w:rsid w:val="00AD7633"/>
    <w:rsid w:val="00AD7D80"/>
    <w:rsid w:val="00AE4356"/>
    <w:rsid w:val="00AE43EC"/>
    <w:rsid w:val="00AF0930"/>
    <w:rsid w:val="00AF14B1"/>
    <w:rsid w:val="00AF5144"/>
    <w:rsid w:val="00AF6179"/>
    <w:rsid w:val="00B1130B"/>
    <w:rsid w:val="00B15612"/>
    <w:rsid w:val="00B20526"/>
    <w:rsid w:val="00B212D9"/>
    <w:rsid w:val="00B306F6"/>
    <w:rsid w:val="00B33389"/>
    <w:rsid w:val="00B33D58"/>
    <w:rsid w:val="00B40F13"/>
    <w:rsid w:val="00B4356C"/>
    <w:rsid w:val="00B44C42"/>
    <w:rsid w:val="00B44ED6"/>
    <w:rsid w:val="00B47B80"/>
    <w:rsid w:val="00B529CC"/>
    <w:rsid w:val="00B60467"/>
    <w:rsid w:val="00B63AD0"/>
    <w:rsid w:val="00B70BA2"/>
    <w:rsid w:val="00B744FE"/>
    <w:rsid w:val="00B7669D"/>
    <w:rsid w:val="00B818A5"/>
    <w:rsid w:val="00B82BFA"/>
    <w:rsid w:val="00B92920"/>
    <w:rsid w:val="00BA34B9"/>
    <w:rsid w:val="00BA7A5A"/>
    <w:rsid w:val="00BC72AF"/>
    <w:rsid w:val="00BD235E"/>
    <w:rsid w:val="00BE11B0"/>
    <w:rsid w:val="00BE314F"/>
    <w:rsid w:val="00BF79DF"/>
    <w:rsid w:val="00C019D0"/>
    <w:rsid w:val="00C063EB"/>
    <w:rsid w:val="00C13A22"/>
    <w:rsid w:val="00C24001"/>
    <w:rsid w:val="00C26A02"/>
    <w:rsid w:val="00C446C3"/>
    <w:rsid w:val="00C45324"/>
    <w:rsid w:val="00C461D4"/>
    <w:rsid w:val="00C51152"/>
    <w:rsid w:val="00C52475"/>
    <w:rsid w:val="00C621A0"/>
    <w:rsid w:val="00C65938"/>
    <w:rsid w:val="00C741F7"/>
    <w:rsid w:val="00C76C40"/>
    <w:rsid w:val="00C77466"/>
    <w:rsid w:val="00C8731F"/>
    <w:rsid w:val="00C91E1C"/>
    <w:rsid w:val="00C93848"/>
    <w:rsid w:val="00C949D3"/>
    <w:rsid w:val="00CA1423"/>
    <w:rsid w:val="00CA1B23"/>
    <w:rsid w:val="00CC1E11"/>
    <w:rsid w:val="00CC278E"/>
    <w:rsid w:val="00CC2E67"/>
    <w:rsid w:val="00CD342C"/>
    <w:rsid w:val="00CD6746"/>
    <w:rsid w:val="00CD6A85"/>
    <w:rsid w:val="00CE0378"/>
    <w:rsid w:val="00CE34AE"/>
    <w:rsid w:val="00CF3C01"/>
    <w:rsid w:val="00CF5A20"/>
    <w:rsid w:val="00D00D72"/>
    <w:rsid w:val="00D15CB3"/>
    <w:rsid w:val="00D2016A"/>
    <w:rsid w:val="00D20E48"/>
    <w:rsid w:val="00D255CC"/>
    <w:rsid w:val="00D26602"/>
    <w:rsid w:val="00D27697"/>
    <w:rsid w:val="00D32B2F"/>
    <w:rsid w:val="00D34820"/>
    <w:rsid w:val="00D34EF7"/>
    <w:rsid w:val="00D403D4"/>
    <w:rsid w:val="00D41921"/>
    <w:rsid w:val="00D50E7E"/>
    <w:rsid w:val="00D6203D"/>
    <w:rsid w:val="00D708C3"/>
    <w:rsid w:val="00D87E2B"/>
    <w:rsid w:val="00D925EE"/>
    <w:rsid w:val="00DA22E9"/>
    <w:rsid w:val="00DA40B6"/>
    <w:rsid w:val="00DB20ED"/>
    <w:rsid w:val="00DB2E34"/>
    <w:rsid w:val="00DB35D0"/>
    <w:rsid w:val="00DB37CB"/>
    <w:rsid w:val="00DB3D21"/>
    <w:rsid w:val="00DC0270"/>
    <w:rsid w:val="00DC0FF9"/>
    <w:rsid w:val="00DC11C0"/>
    <w:rsid w:val="00DC2134"/>
    <w:rsid w:val="00DC3BD6"/>
    <w:rsid w:val="00DC67A2"/>
    <w:rsid w:val="00DD2E7C"/>
    <w:rsid w:val="00DD59D6"/>
    <w:rsid w:val="00DD73A0"/>
    <w:rsid w:val="00DE0C35"/>
    <w:rsid w:val="00DE7982"/>
    <w:rsid w:val="00DF62B9"/>
    <w:rsid w:val="00E00874"/>
    <w:rsid w:val="00E02B30"/>
    <w:rsid w:val="00E05304"/>
    <w:rsid w:val="00E122D3"/>
    <w:rsid w:val="00E13C95"/>
    <w:rsid w:val="00E1559D"/>
    <w:rsid w:val="00E4127B"/>
    <w:rsid w:val="00E45BD9"/>
    <w:rsid w:val="00E51173"/>
    <w:rsid w:val="00E5766C"/>
    <w:rsid w:val="00E726FC"/>
    <w:rsid w:val="00E74898"/>
    <w:rsid w:val="00E81F77"/>
    <w:rsid w:val="00E90417"/>
    <w:rsid w:val="00E92081"/>
    <w:rsid w:val="00E92194"/>
    <w:rsid w:val="00EA0D26"/>
    <w:rsid w:val="00EA5B74"/>
    <w:rsid w:val="00EA698C"/>
    <w:rsid w:val="00EB03B7"/>
    <w:rsid w:val="00EB118B"/>
    <w:rsid w:val="00EB6373"/>
    <w:rsid w:val="00EB6A42"/>
    <w:rsid w:val="00EC7246"/>
    <w:rsid w:val="00ED1F45"/>
    <w:rsid w:val="00ED33D0"/>
    <w:rsid w:val="00ED3F40"/>
    <w:rsid w:val="00ED668D"/>
    <w:rsid w:val="00ED7232"/>
    <w:rsid w:val="00ED7311"/>
    <w:rsid w:val="00EE2BDE"/>
    <w:rsid w:val="00EE3BEC"/>
    <w:rsid w:val="00EE5B1C"/>
    <w:rsid w:val="00EE6FB1"/>
    <w:rsid w:val="00EF2691"/>
    <w:rsid w:val="00EF6C66"/>
    <w:rsid w:val="00F010E1"/>
    <w:rsid w:val="00F05CB4"/>
    <w:rsid w:val="00F10187"/>
    <w:rsid w:val="00F10646"/>
    <w:rsid w:val="00F1064B"/>
    <w:rsid w:val="00F1527D"/>
    <w:rsid w:val="00F15555"/>
    <w:rsid w:val="00F3264F"/>
    <w:rsid w:val="00F34A1E"/>
    <w:rsid w:val="00F4344F"/>
    <w:rsid w:val="00F4413C"/>
    <w:rsid w:val="00F441BF"/>
    <w:rsid w:val="00F502EF"/>
    <w:rsid w:val="00F52B26"/>
    <w:rsid w:val="00F54ACB"/>
    <w:rsid w:val="00F662EE"/>
    <w:rsid w:val="00F67887"/>
    <w:rsid w:val="00F719F9"/>
    <w:rsid w:val="00F76C26"/>
    <w:rsid w:val="00F77A0A"/>
    <w:rsid w:val="00F77D48"/>
    <w:rsid w:val="00F85124"/>
    <w:rsid w:val="00F85C25"/>
    <w:rsid w:val="00F86BBB"/>
    <w:rsid w:val="00F8736F"/>
    <w:rsid w:val="00FA0F86"/>
    <w:rsid w:val="00FB2F89"/>
    <w:rsid w:val="00FB3143"/>
    <w:rsid w:val="00FC2D0C"/>
    <w:rsid w:val="00FC415D"/>
    <w:rsid w:val="00FC6D8B"/>
    <w:rsid w:val="00FD7A8D"/>
    <w:rsid w:val="00FF0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1"/>
    <o:shapelayout v:ext="edit">
      <o:idmap v:ext="edit" data="1"/>
    </o:shapelayout>
  </w:shapeDefaults>
  <w:decimalSymbol w:val="."/>
  <w:listSeparator w:val=","/>
  <w14:docId w14:val="11F90BAD"/>
  <w15:docId w15:val="{CE2AA4A5-B1A8-44C8-96D3-B826400D1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D8B"/>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94659A"/>
    <w:pPr>
      <w:keepNext/>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tabs>
        <w:tab w:val="left" w:pos="-2600"/>
        <w:tab w:val="num" w:pos="108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C67A2"/>
    <w:rPr>
      <w:rFonts w:cs="Times New Roman"/>
      <w:b/>
      <w:sz w:val="30"/>
    </w:rPr>
  </w:style>
  <w:style w:type="character" w:customStyle="1" w:styleId="Heading2Char">
    <w:name w:val="Heading 2 Char"/>
    <w:aliases w:val="h2 Char,h21 Char,h22 Char"/>
    <w:basedOn w:val="DefaultParagraphFont"/>
    <w:link w:val="Heading2"/>
    <w:uiPriority w:val="99"/>
    <w:locked/>
    <w:rsid w:val="006360E1"/>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DC67A2"/>
    <w:rPr>
      <w:rFonts w:ascii="Arial Black" w:hAnsi="Arial Black"/>
      <w:szCs w:val="20"/>
    </w:rPr>
  </w:style>
  <w:style w:type="paragraph" w:customStyle="1" w:styleId="Style2">
    <w:name w:val="Style2"/>
    <w:basedOn w:val="Normal"/>
    <w:uiPriority w:val="99"/>
    <w:rsid w:val="00DC67A2"/>
    <w:pPr>
      <w:spacing w:before="120"/>
    </w:pPr>
  </w:style>
  <w:style w:type="paragraph" w:customStyle="1" w:styleId="Style3">
    <w:name w:val="Style3"/>
    <w:basedOn w:val="Normal"/>
    <w:autoRedefine/>
    <w:uiPriority w:val="99"/>
    <w:rsid w:val="00DC67A2"/>
    <w:pPr>
      <w:spacing w:before="120"/>
    </w:pPr>
  </w:style>
  <w:style w:type="paragraph" w:customStyle="1" w:styleId="Style4">
    <w:name w:val="Style4"/>
    <w:basedOn w:val="Normal"/>
    <w:uiPriority w:val="99"/>
    <w:rsid w:val="00DC67A2"/>
    <w:pPr>
      <w:tabs>
        <w:tab w:val="num" w:pos="720"/>
      </w:tabs>
      <w:spacing w:before="120"/>
      <w:ind w:left="720" w:hanging="360"/>
    </w:pPr>
    <w:rPr>
      <w:sz w:val="22"/>
    </w:rPr>
  </w:style>
  <w:style w:type="paragraph" w:customStyle="1" w:styleId="Style5">
    <w:name w:val="Style5"/>
    <w:basedOn w:val="Normal"/>
    <w:autoRedefine/>
    <w:uiPriority w:val="99"/>
    <w:rsid w:val="00DC67A2"/>
    <w:pPr>
      <w:spacing w:before="120"/>
    </w:pPr>
    <w:rPr>
      <w:sz w:val="22"/>
    </w:rPr>
  </w:style>
  <w:style w:type="paragraph" w:customStyle="1" w:styleId="Style6">
    <w:name w:val="Style6"/>
    <w:basedOn w:val="Normal"/>
    <w:uiPriority w:val="99"/>
    <w:rsid w:val="00DC67A2"/>
    <w:pPr>
      <w:spacing w:before="120"/>
    </w:pPr>
    <w:rPr>
      <w:sz w:val="22"/>
      <w:szCs w:val="22"/>
    </w:rPr>
  </w:style>
  <w:style w:type="paragraph" w:customStyle="1" w:styleId="Style8">
    <w:name w:val="Style8"/>
    <w:basedOn w:val="Heading2"/>
    <w:uiPriority w:val="99"/>
    <w:rsid w:val="00DC67A2"/>
    <w:pPr>
      <w:pBdr>
        <w:top w:val="none" w:sz="0" w:space="0" w:color="auto"/>
      </w:pBdr>
      <w:tabs>
        <w:tab w:val="clear" w:pos="-2606"/>
      </w:tabs>
      <w:autoSpaceDE w:val="0"/>
      <w:autoSpaceDN w:val="0"/>
      <w:adjustRightInd w:val="0"/>
      <w:spacing w:before="0"/>
      <w:ind w:left="0"/>
    </w:pPr>
    <w:rPr>
      <w:rFonts w:ascii="Arial-BlackItalic" w:hAnsi="Arial-BlackItalic"/>
      <w:b w:val="0"/>
      <w:iCs/>
      <w:szCs w:val="22"/>
    </w:rPr>
  </w:style>
  <w:style w:type="paragraph" w:styleId="Footer">
    <w:name w:val="footer"/>
    <w:basedOn w:val="Normal"/>
    <w:link w:val="FooterChar"/>
    <w:autoRedefine/>
    <w:uiPriority w:val="99"/>
    <w:rsid w:val="00DC67A2"/>
    <w:pPr>
      <w:pBdr>
        <w:top w:val="single" w:sz="4" w:space="1" w:color="auto"/>
      </w:pBdr>
      <w:tabs>
        <w:tab w:val="center" w:pos="4320"/>
        <w:tab w:val="right" w:pos="10620"/>
      </w:tabs>
    </w:pPr>
    <w:rPr>
      <w:i/>
    </w:rPr>
  </w:style>
  <w:style w:type="character" w:customStyle="1" w:styleId="FooterChar">
    <w:name w:val="Footer Char"/>
    <w:basedOn w:val="DefaultParagraphFont"/>
    <w:link w:val="Footer"/>
    <w:uiPriority w:val="99"/>
    <w:locked/>
    <w:rsid w:val="00DC67A2"/>
    <w:rPr>
      <w:rFonts w:cs="Times New Roman"/>
      <w: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numPr>
        <w:numId w:val="3"/>
      </w:numPr>
      <w:tabs>
        <w:tab w:val="clear"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DC67A2"/>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DC67A2"/>
    <w:rPr>
      <w:rFonts w:cs="Times New Roman"/>
      <w:b/>
      <w:bCs/>
    </w:rPr>
  </w:style>
  <w:style w:type="paragraph" w:styleId="Header">
    <w:name w:val="header"/>
    <w:basedOn w:val="Normal"/>
    <w:link w:val="HeaderChar"/>
    <w:uiPriority w:val="99"/>
    <w:rsid w:val="00DC67A2"/>
    <w:pPr>
      <w:tabs>
        <w:tab w:val="center" w:pos="4320"/>
        <w:tab w:val="right" w:pos="8640"/>
      </w:tabs>
    </w:pPr>
  </w:style>
  <w:style w:type="character" w:customStyle="1" w:styleId="HeaderChar">
    <w:name w:val="Header Char"/>
    <w:basedOn w:val="DefaultParagraphFont"/>
    <w:link w:val="Header"/>
    <w:uiPriority w:val="99"/>
    <w:locked/>
    <w:rsid w:val="00DC67A2"/>
    <w:rPr>
      <w:rFonts w:cs="Times New Roman"/>
    </w:rPr>
  </w:style>
  <w:style w:type="paragraph" w:styleId="FootnoteText">
    <w:name w:val="footnote text"/>
    <w:basedOn w:val="Normal"/>
    <w:link w:val="FootnoteTextChar"/>
    <w:uiPriority w:val="99"/>
    <w:semiHidden/>
    <w:rsid w:val="00DC67A2"/>
  </w:style>
  <w:style w:type="character" w:customStyle="1" w:styleId="FootnoteTextChar">
    <w:name w:val="Footnote Text Char"/>
    <w:basedOn w:val="DefaultParagraphFont"/>
    <w:link w:val="FootnoteText"/>
    <w:uiPriority w:val="99"/>
    <w:semiHidden/>
    <w:locked/>
    <w:rsid w:val="006360E1"/>
    <w:rPr>
      <w:rFonts w:cs="Times New Roman"/>
      <w:sz w:val="20"/>
      <w:szCs w:val="20"/>
    </w:rPr>
  </w:style>
  <w:style w:type="paragraph" w:styleId="ListNumber3">
    <w:name w:val="List Number 3"/>
    <w:basedOn w:val="Normal"/>
    <w:uiPriority w:val="99"/>
    <w:rsid w:val="00DC67A2"/>
    <w:pPr>
      <w:numPr>
        <w:numId w:val="4"/>
      </w:numPr>
      <w:tabs>
        <w:tab w:val="clear" w:pos="720"/>
        <w:tab w:val="num" w:pos="1080"/>
      </w:tabs>
      <w:ind w:left="1080"/>
    </w:pPr>
  </w:style>
  <w:style w:type="paragraph" w:customStyle="1" w:styleId="doublelineabove">
    <w:name w:val="double line above"/>
    <w:basedOn w:val="Normal"/>
    <w:uiPriority w:val="99"/>
    <w:rsid w:val="00DC67A2"/>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DC67A2"/>
    <w:pPr>
      <w:widowControl w:val="0"/>
      <w:tabs>
        <w:tab w:val="left" w:pos="357"/>
      </w:tabs>
      <w:spacing w:line="255" w:lineRule="atLeast"/>
      <w:ind w:left="1083" w:hanging="357"/>
    </w:pPr>
    <w:rPr>
      <w:sz w:val="24"/>
    </w:rPr>
  </w:style>
  <w:style w:type="paragraph" w:styleId="BlockText">
    <w:name w:val="Block Text"/>
    <w:basedOn w:val="Normal"/>
    <w:uiPriority w:val="99"/>
    <w:rsid w:val="00DC67A2"/>
    <w:pPr>
      <w:spacing w:after="120"/>
      <w:ind w:left="1440" w:right="1440"/>
    </w:pPr>
  </w:style>
  <w:style w:type="paragraph" w:styleId="BalloonText">
    <w:name w:val="Balloon Text"/>
    <w:basedOn w:val="Normal"/>
    <w:link w:val="BalloonTextChar"/>
    <w:uiPriority w:val="99"/>
    <w:semiHidden/>
    <w:rsid w:val="00DC67A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360E1"/>
    <w:rPr>
      <w:rFonts w:cs="Times New Roman"/>
      <w:sz w:val="2"/>
    </w:rPr>
  </w:style>
  <w:style w:type="character" w:styleId="CommentReference">
    <w:name w:val="annotation reference"/>
    <w:basedOn w:val="DefaultParagraphFont"/>
    <w:uiPriority w:val="99"/>
    <w:semiHidden/>
    <w:rsid w:val="00DC67A2"/>
    <w:rPr>
      <w:rFonts w:cs="Times New Roman"/>
      <w:sz w:val="16"/>
      <w:szCs w:val="16"/>
    </w:rPr>
  </w:style>
  <w:style w:type="paragraph" w:styleId="Revision">
    <w:name w:val="Revision"/>
    <w:hidden/>
    <w:uiPriority w:val="99"/>
    <w:semiHidden/>
    <w:rsid w:val="00DC67A2"/>
    <w:rPr>
      <w:sz w:val="20"/>
      <w:szCs w:val="20"/>
    </w:rPr>
  </w:style>
  <w:style w:type="table" w:styleId="TableGrid">
    <w:name w:val="Table Grid"/>
    <w:basedOn w:val="TableNormal"/>
    <w:uiPriority w:val="99"/>
    <w:rsid w:val="00DC67A2"/>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DC67A2"/>
    <w:rPr>
      <w:rFonts w:cs="Times New Roman"/>
      <w:i/>
      <w:iCs/>
    </w:rPr>
  </w:style>
  <w:style w:type="paragraph" w:customStyle="1" w:styleId="Style1">
    <w:name w:val="Style1"/>
    <w:link w:val="Style1Char"/>
    <w:uiPriority w:val="99"/>
    <w:rsid w:val="00DC67A2"/>
    <w:rPr>
      <w:b/>
      <w:sz w:val="20"/>
      <w:szCs w:val="24"/>
    </w:rPr>
  </w:style>
  <w:style w:type="character" w:customStyle="1" w:styleId="Style1Char">
    <w:name w:val="Style1 Char"/>
    <w:basedOn w:val="DefaultParagraphFont"/>
    <w:link w:val="Style1"/>
    <w:uiPriority w:val="99"/>
    <w:locked/>
    <w:rsid w:val="00DC67A2"/>
    <w:rPr>
      <w:rFonts w:cs="Times New Roman"/>
      <w:b/>
      <w:sz w:val="24"/>
      <w:szCs w:val="24"/>
      <w:lang w:val="en-US" w:eastAsia="en-US" w:bidi="ar-SA"/>
    </w:rPr>
  </w:style>
  <w:style w:type="paragraph" w:styleId="ListParagraph">
    <w:name w:val="List Paragraph"/>
    <w:basedOn w:val="Normal"/>
    <w:uiPriority w:val="34"/>
    <w:qFormat/>
    <w:rsid w:val="00DC67A2"/>
    <w:pPr>
      <w:ind w:left="720"/>
      <w:contextualSpacing/>
    </w:pPr>
  </w:style>
  <w:style w:type="paragraph" w:customStyle="1" w:styleId="cf6rfooter20081113">
    <w:name w:val="cf6rfooter20081113"/>
    <w:basedOn w:val="Footer"/>
    <w:link w:val="cf6rfooter20081113Char"/>
    <w:uiPriority w:val="99"/>
    <w:rsid w:val="00DC67A2"/>
    <w:pPr>
      <w:tabs>
        <w:tab w:val="clear" w:pos="10620"/>
        <w:tab w:val="right" w:pos="9900"/>
      </w:tabs>
    </w:pPr>
  </w:style>
  <w:style w:type="character" w:customStyle="1" w:styleId="cf6rfooter20081113Char">
    <w:name w:val="cf6rfooter20081113 Char"/>
    <w:basedOn w:val="FooterChar"/>
    <w:link w:val="cf6rfooter20081113"/>
    <w:uiPriority w:val="99"/>
    <w:locked/>
    <w:rsid w:val="00DC67A2"/>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896563">
      <w:bodyDiv w:val="1"/>
      <w:marLeft w:val="0"/>
      <w:marRight w:val="0"/>
      <w:marTop w:val="0"/>
      <w:marBottom w:val="0"/>
      <w:divBdr>
        <w:top w:val="none" w:sz="0" w:space="0" w:color="auto"/>
        <w:left w:val="none" w:sz="0" w:space="0" w:color="auto"/>
        <w:bottom w:val="none" w:sz="0" w:space="0" w:color="auto"/>
        <w:right w:val="none" w:sz="0" w:space="0" w:color="auto"/>
      </w:divBdr>
    </w:div>
    <w:div w:id="143427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33F88-67C8-4B06-8687-E0E74F2BB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5389</Words>
  <Characters>31141</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2</cp:revision>
  <dcterms:created xsi:type="dcterms:W3CDTF">2020-03-24T18:54:00Z</dcterms:created>
  <dcterms:modified xsi:type="dcterms:W3CDTF">2020-03-24T18:54:00Z</dcterms:modified>
</cp:coreProperties>
</file>
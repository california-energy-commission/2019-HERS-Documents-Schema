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bookmarkStart w:id="0" w:name="_GoBack"/>
            <w:bookmarkEnd w:id="0"/>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028"/>
        <w:gridCol w:w="1028"/>
        <w:gridCol w:w="1142"/>
        <w:gridCol w:w="914"/>
        <w:gridCol w:w="1028"/>
        <w:gridCol w:w="848"/>
        <w:gridCol w:w="1207"/>
        <w:gridCol w:w="953"/>
        <w:gridCol w:w="990"/>
        <w:gridCol w:w="1080"/>
        <w:gridCol w:w="1260"/>
        <w:gridCol w:w="857"/>
        <w:gridCol w:w="1028"/>
      </w:tblGrid>
      <w:tr w:rsidR="009C4992" w:rsidRPr="00392860" w14:paraId="40DC7B61" w14:textId="77777777" w:rsidTr="00B54A42">
        <w:trPr>
          <w:cantSplit/>
          <w:trHeight w:val="222"/>
        </w:trPr>
        <w:tc>
          <w:tcPr>
            <w:tcW w:w="14390" w:type="dxa"/>
            <w:gridSpan w:val="14"/>
          </w:tcPr>
          <w:p w14:paraId="27CEBAAE" w14:textId="10974C32" w:rsidR="009C4992" w:rsidRPr="00125592" w:rsidRDefault="009C49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9C4992" w:rsidRPr="00392860" w14:paraId="3D3A49FA" w14:textId="77777777" w:rsidTr="009C4992">
        <w:trPr>
          <w:cantSplit/>
          <w:trHeight w:val="223"/>
        </w:trPr>
        <w:tc>
          <w:tcPr>
            <w:tcW w:w="1027" w:type="dxa"/>
            <w:shd w:val="clear" w:color="auto" w:fill="auto"/>
          </w:tcPr>
          <w:p w14:paraId="65760DBB" w14:textId="77777777" w:rsidR="009C4992" w:rsidRPr="000E59FB" w:rsidRDefault="009C4992" w:rsidP="00C01F8F">
            <w:pPr>
              <w:keepNext/>
              <w:jc w:val="center"/>
              <w:rPr>
                <w:rFonts w:ascii="Calibri" w:hAnsi="Calibri"/>
                <w:sz w:val="18"/>
                <w:szCs w:val="18"/>
              </w:rPr>
            </w:pPr>
            <w:r w:rsidRPr="000E59FB">
              <w:rPr>
                <w:rFonts w:ascii="Calibri" w:hAnsi="Calibri"/>
                <w:sz w:val="18"/>
                <w:szCs w:val="18"/>
              </w:rPr>
              <w:t>01</w:t>
            </w:r>
          </w:p>
        </w:tc>
        <w:tc>
          <w:tcPr>
            <w:tcW w:w="1028" w:type="dxa"/>
          </w:tcPr>
          <w:p w14:paraId="7CF9A26F" w14:textId="77777777" w:rsidR="009C4992" w:rsidRPr="000E59FB" w:rsidRDefault="009C4992" w:rsidP="00C01F8F">
            <w:pPr>
              <w:keepNext/>
              <w:jc w:val="center"/>
              <w:rPr>
                <w:rFonts w:ascii="Calibri" w:hAnsi="Calibri"/>
                <w:sz w:val="18"/>
                <w:szCs w:val="18"/>
              </w:rPr>
            </w:pPr>
            <w:r>
              <w:rPr>
                <w:rFonts w:ascii="Calibri" w:hAnsi="Calibri"/>
                <w:sz w:val="18"/>
                <w:szCs w:val="18"/>
              </w:rPr>
              <w:t>02</w:t>
            </w:r>
          </w:p>
        </w:tc>
        <w:tc>
          <w:tcPr>
            <w:tcW w:w="1028" w:type="dxa"/>
            <w:shd w:val="clear" w:color="auto" w:fill="auto"/>
          </w:tcPr>
          <w:p w14:paraId="0FD984EC" w14:textId="7AA3C488" w:rsidR="009C4992" w:rsidRPr="000E59FB" w:rsidRDefault="009C4992" w:rsidP="00C01F8F">
            <w:pPr>
              <w:keepNext/>
              <w:jc w:val="center"/>
              <w:rPr>
                <w:rFonts w:ascii="Calibri" w:hAnsi="Calibri"/>
                <w:sz w:val="18"/>
                <w:szCs w:val="18"/>
              </w:rPr>
            </w:pPr>
            <w:r>
              <w:rPr>
                <w:rFonts w:ascii="Calibri" w:hAnsi="Calibri"/>
                <w:sz w:val="18"/>
                <w:szCs w:val="18"/>
              </w:rPr>
              <w:t>03</w:t>
            </w:r>
          </w:p>
        </w:tc>
        <w:tc>
          <w:tcPr>
            <w:tcW w:w="1142" w:type="dxa"/>
            <w:shd w:val="clear" w:color="auto" w:fill="auto"/>
          </w:tcPr>
          <w:p w14:paraId="26CD0A4F" w14:textId="77B77CCE" w:rsidR="009C4992" w:rsidRPr="000E59FB" w:rsidRDefault="009C4992" w:rsidP="00C01F8F">
            <w:pPr>
              <w:keepNext/>
              <w:jc w:val="center"/>
              <w:rPr>
                <w:rFonts w:ascii="Calibri" w:hAnsi="Calibri"/>
                <w:sz w:val="18"/>
                <w:szCs w:val="18"/>
              </w:rPr>
            </w:pPr>
            <w:r>
              <w:rPr>
                <w:rFonts w:ascii="Calibri" w:hAnsi="Calibri"/>
                <w:sz w:val="18"/>
                <w:szCs w:val="18"/>
              </w:rPr>
              <w:t>04</w:t>
            </w:r>
          </w:p>
        </w:tc>
        <w:tc>
          <w:tcPr>
            <w:tcW w:w="914" w:type="dxa"/>
            <w:shd w:val="clear" w:color="auto" w:fill="auto"/>
          </w:tcPr>
          <w:p w14:paraId="2311317F" w14:textId="553BDE26" w:rsidR="009C4992" w:rsidRPr="000E59FB" w:rsidRDefault="009C4992" w:rsidP="00C01F8F">
            <w:pPr>
              <w:keepNext/>
              <w:jc w:val="center"/>
              <w:rPr>
                <w:rFonts w:ascii="Calibri" w:hAnsi="Calibri"/>
                <w:sz w:val="18"/>
                <w:szCs w:val="18"/>
              </w:rPr>
            </w:pPr>
            <w:r>
              <w:rPr>
                <w:rFonts w:ascii="Calibri" w:hAnsi="Calibri"/>
                <w:sz w:val="18"/>
                <w:szCs w:val="18"/>
              </w:rPr>
              <w:t>05</w:t>
            </w:r>
          </w:p>
        </w:tc>
        <w:tc>
          <w:tcPr>
            <w:tcW w:w="1028" w:type="dxa"/>
            <w:shd w:val="clear" w:color="auto" w:fill="auto"/>
          </w:tcPr>
          <w:p w14:paraId="65A4A2D6" w14:textId="74C6469F" w:rsidR="009C4992" w:rsidRPr="000E59FB" w:rsidRDefault="009C4992" w:rsidP="00C01F8F">
            <w:pPr>
              <w:keepNext/>
              <w:jc w:val="center"/>
              <w:rPr>
                <w:rFonts w:ascii="Calibri" w:hAnsi="Calibri"/>
                <w:sz w:val="18"/>
                <w:szCs w:val="18"/>
              </w:rPr>
            </w:pPr>
            <w:r>
              <w:rPr>
                <w:rFonts w:ascii="Calibri" w:hAnsi="Calibri"/>
                <w:sz w:val="18"/>
                <w:szCs w:val="18"/>
              </w:rPr>
              <w:t>06</w:t>
            </w:r>
          </w:p>
        </w:tc>
        <w:tc>
          <w:tcPr>
            <w:tcW w:w="848" w:type="dxa"/>
            <w:shd w:val="clear" w:color="auto" w:fill="auto"/>
          </w:tcPr>
          <w:p w14:paraId="7807D371" w14:textId="75903466" w:rsidR="009C4992" w:rsidRPr="000E59FB" w:rsidRDefault="009C4992" w:rsidP="00C01F8F">
            <w:pPr>
              <w:keepNext/>
              <w:jc w:val="center"/>
              <w:rPr>
                <w:rFonts w:ascii="Calibri" w:hAnsi="Calibri"/>
                <w:sz w:val="18"/>
                <w:szCs w:val="18"/>
              </w:rPr>
            </w:pPr>
            <w:r>
              <w:rPr>
                <w:rFonts w:ascii="Calibri" w:hAnsi="Calibri"/>
                <w:sz w:val="18"/>
                <w:szCs w:val="18"/>
              </w:rPr>
              <w:t>07</w:t>
            </w:r>
          </w:p>
        </w:tc>
        <w:tc>
          <w:tcPr>
            <w:tcW w:w="1207" w:type="dxa"/>
            <w:shd w:val="clear" w:color="auto" w:fill="auto"/>
          </w:tcPr>
          <w:p w14:paraId="5F477EE0" w14:textId="383729F6" w:rsidR="009C4992" w:rsidRPr="000E59FB" w:rsidRDefault="009C4992" w:rsidP="00C01F8F">
            <w:pPr>
              <w:keepNext/>
              <w:jc w:val="center"/>
              <w:rPr>
                <w:rFonts w:ascii="Calibri" w:hAnsi="Calibri"/>
                <w:sz w:val="18"/>
                <w:szCs w:val="18"/>
              </w:rPr>
            </w:pPr>
            <w:r>
              <w:rPr>
                <w:rFonts w:ascii="Calibri" w:hAnsi="Calibri"/>
                <w:sz w:val="18"/>
                <w:szCs w:val="18"/>
              </w:rPr>
              <w:t>08</w:t>
            </w:r>
          </w:p>
        </w:tc>
        <w:tc>
          <w:tcPr>
            <w:tcW w:w="953" w:type="dxa"/>
            <w:shd w:val="clear" w:color="auto" w:fill="auto"/>
          </w:tcPr>
          <w:p w14:paraId="54DB35B5" w14:textId="3751946A" w:rsidR="009C4992" w:rsidRPr="000E59FB" w:rsidRDefault="009C4992" w:rsidP="00C01F8F">
            <w:pPr>
              <w:keepNext/>
              <w:jc w:val="center"/>
              <w:rPr>
                <w:rFonts w:ascii="Calibri" w:hAnsi="Calibri"/>
                <w:sz w:val="18"/>
                <w:szCs w:val="18"/>
              </w:rPr>
            </w:pPr>
            <w:r>
              <w:rPr>
                <w:rFonts w:ascii="Calibri" w:hAnsi="Calibri"/>
                <w:sz w:val="18"/>
                <w:szCs w:val="18"/>
              </w:rPr>
              <w:t>09</w:t>
            </w:r>
          </w:p>
        </w:tc>
        <w:tc>
          <w:tcPr>
            <w:tcW w:w="990" w:type="dxa"/>
            <w:shd w:val="clear" w:color="auto" w:fill="auto"/>
          </w:tcPr>
          <w:p w14:paraId="78A854E4" w14:textId="4FB77C60" w:rsidR="009C4992" w:rsidRPr="000E59FB" w:rsidRDefault="009C4992" w:rsidP="00C01F8F">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6CCD9D7F" w14:textId="4D2B4EDC" w:rsidR="009C4992" w:rsidRPr="000E59FB" w:rsidRDefault="009C4992" w:rsidP="00C01F8F">
            <w:pPr>
              <w:keepNext/>
              <w:jc w:val="center"/>
              <w:rPr>
                <w:rFonts w:ascii="Calibri" w:hAnsi="Calibri"/>
                <w:sz w:val="18"/>
                <w:szCs w:val="18"/>
              </w:rPr>
            </w:pPr>
            <w:r>
              <w:rPr>
                <w:rFonts w:ascii="Calibri" w:hAnsi="Calibri"/>
                <w:sz w:val="18"/>
                <w:szCs w:val="18"/>
              </w:rPr>
              <w:t>11</w:t>
            </w:r>
          </w:p>
        </w:tc>
        <w:tc>
          <w:tcPr>
            <w:tcW w:w="1260" w:type="dxa"/>
          </w:tcPr>
          <w:p w14:paraId="1008D0C6" w14:textId="3F2EE2BA" w:rsidR="009C4992" w:rsidRDefault="009C4992" w:rsidP="00C01F8F">
            <w:pPr>
              <w:keepNext/>
              <w:jc w:val="center"/>
              <w:rPr>
                <w:rFonts w:ascii="Calibri" w:hAnsi="Calibri"/>
                <w:sz w:val="18"/>
                <w:szCs w:val="18"/>
              </w:rPr>
            </w:pPr>
            <w:r>
              <w:rPr>
                <w:rFonts w:ascii="Calibri" w:hAnsi="Calibri"/>
                <w:sz w:val="18"/>
                <w:szCs w:val="18"/>
              </w:rPr>
              <w:t>12</w:t>
            </w:r>
          </w:p>
        </w:tc>
        <w:tc>
          <w:tcPr>
            <w:tcW w:w="857" w:type="dxa"/>
            <w:shd w:val="clear" w:color="auto" w:fill="auto"/>
          </w:tcPr>
          <w:p w14:paraId="271FF5EB" w14:textId="089FEBEA" w:rsidR="009C4992" w:rsidRPr="000E59FB" w:rsidRDefault="009C4992" w:rsidP="00C01F8F">
            <w:pPr>
              <w:keepNext/>
              <w:jc w:val="center"/>
              <w:rPr>
                <w:rFonts w:ascii="Calibri" w:hAnsi="Calibri"/>
                <w:sz w:val="18"/>
                <w:szCs w:val="18"/>
              </w:rPr>
            </w:pPr>
            <w:r>
              <w:rPr>
                <w:rFonts w:ascii="Calibri" w:hAnsi="Calibri"/>
                <w:sz w:val="18"/>
                <w:szCs w:val="18"/>
              </w:rPr>
              <w:t>13</w:t>
            </w:r>
          </w:p>
        </w:tc>
        <w:tc>
          <w:tcPr>
            <w:tcW w:w="1028" w:type="dxa"/>
          </w:tcPr>
          <w:p w14:paraId="350FE112" w14:textId="7A2A1ACA" w:rsidR="009C4992" w:rsidRPr="000E59FB" w:rsidRDefault="009C4992" w:rsidP="00C01F8F">
            <w:pPr>
              <w:keepNext/>
              <w:jc w:val="center"/>
              <w:rPr>
                <w:rFonts w:ascii="Calibri" w:hAnsi="Calibri"/>
                <w:sz w:val="18"/>
                <w:szCs w:val="18"/>
              </w:rPr>
            </w:pPr>
            <w:r>
              <w:rPr>
                <w:rFonts w:ascii="Calibri" w:hAnsi="Calibri"/>
                <w:sz w:val="18"/>
                <w:szCs w:val="18"/>
              </w:rPr>
              <w:t>14</w:t>
            </w:r>
          </w:p>
        </w:tc>
      </w:tr>
      <w:tr w:rsidR="009C4992" w:rsidRPr="00392860" w14:paraId="7301BBBA" w14:textId="77777777" w:rsidTr="009C4992">
        <w:trPr>
          <w:cantSplit/>
          <w:trHeight w:val="782"/>
        </w:trPr>
        <w:tc>
          <w:tcPr>
            <w:tcW w:w="1027" w:type="dxa"/>
            <w:shd w:val="clear" w:color="auto" w:fill="auto"/>
            <w:vAlign w:val="bottom"/>
          </w:tcPr>
          <w:p w14:paraId="0034DEE1" w14:textId="3A1B4FCD" w:rsidR="009C4992" w:rsidRPr="000E59FB" w:rsidRDefault="009C4992"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28" w:type="dxa"/>
            <w:vAlign w:val="bottom"/>
          </w:tcPr>
          <w:p w14:paraId="0757162A" w14:textId="77777777" w:rsidR="009C4992" w:rsidRPr="007752EC" w:rsidRDefault="009C4992" w:rsidP="00297DAD">
            <w:pPr>
              <w:keepNext/>
              <w:jc w:val="center"/>
              <w:rPr>
                <w:rFonts w:ascii="Calibri" w:hAnsi="Calibri"/>
                <w:sz w:val="18"/>
                <w:szCs w:val="18"/>
              </w:rPr>
            </w:pPr>
            <w:r w:rsidRPr="007752EC">
              <w:rPr>
                <w:rFonts w:ascii="Calibri" w:hAnsi="Calibri"/>
                <w:sz w:val="18"/>
                <w:szCs w:val="18"/>
              </w:rPr>
              <w:t>SC System</w:t>
            </w:r>
          </w:p>
          <w:p w14:paraId="32F9F41F" w14:textId="77777777" w:rsidR="009C4992" w:rsidRPr="000E59FB" w:rsidRDefault="009C4992" w:rsidP="00297DAD">
            <w:pPr>
              <w:keepNext/>
              <w:jc w:val="center"/>
              <w:rPr>
                <w:rFonts w:ascii="Calibri" w:hAnsi="Calibri"/>
                <w:sz w:val="18"/>
                <w:szCs w:val="18"/>
              </w:rPr>
            </w:pPr>
            <w:r w:rsidRPr="007752EC">
              <w:rPr>
                <w:rFonts w:ascii="Calibri" w:hAnsi="Calibri"/>
                <w:sz w:val="18"/>
                <w:szCs w:val="18"/>
              </w:rPr>
              <w:t>Description of Area Served</w:t>
            </w:r>
          </w:p>
        </w:tc>
        <w:tc>
          <w:tcPr>
            <w:tcW w:w="1028" w:type="dxa"/>
            <w:shd w:val="clear" w:color="auto" w:fill="auto"/>
            <w:vAlign w:val="bottom"/>
          </w:tcPr>
          <w:p w14:paraId="3A170738"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System Type</w:t>
            </w:r>
          </w:p>
        </w:tc>
        <w:tc>
          <w:tcPr>
            <w:tcW w:w="1142" w:type="dxa"/>
            <w:shd w:val="clear" w:color="auto" w:fill="auto"/>
            <w:vAlign w:val="bottom"/>
          </w:tcPr>
          <w:p w14:paraId="207CC241"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6D34FDB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Component</w:t>
            </w:r>
          </w:p>
        </w:tc>
        <w:tc>
          <w:tcPr>
            <w:tcW w:w="914" w:type="dxa"/>
            <w:shd w:val="clear" w:color="auto" w:fill="auto"/>
            <w:vAlign w:val="bottom"/>
          </w:tcPr>
          <w:p w14:paraId="24F762D4"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Heating Efficiency Type</w:t>
            </w:r>
          </w:p>
        </w:tc>
        <w:tc>
          <w:tcPr>
            <w:tcW w:w="1028" w:type="dxa"/>
            <w:shd w:val="clear" w:color="auto" w:fill="auto"/>
            <w:vAlign w:val="bottom"/>
          </w:tcPr>
          <w:p w14:paraId="41971BC8" w14:textId="0F14B368" w:rsidR="009C4992" w:rsidRPr="000E59FB" w:rsidRDefault="009C4992" w:rsidP="00297DAD">
            <w:pPr>
              <w:keepNext/>
              <w:jc w:val="center"/>
              <w:rPr>
                <w:rFonts w:ascii="Calibri" w:hAnsi="Calibri"/>
                <w:sz w:val="16"/>
                <w:szCs w:val="16"/>
              </w:rPr>
            </w:pPr>
            <w:r w:rsidRPr="000E59FB">
              <w:rPr>
                <w:rFonts w:ascii="Calibri" w:hAnsi="Calibri"/>
                <w:sz w:val="16"/>
                <w:szCs w:val="16"/>
              </w:rPr>
              <w:t>Heating</w:t>
            </w:r>
          </w:p>
          <w:p w14:paraId="5D11AD68" w14:textId="77777777" w:rsidR="009C4992" w:rsidRPr="000E59FB" w:rsidRDefault="009C4992" w:rsidP="00297DAD">
            <w:pPr>
              <w:keepNext/>
              <w:jc w:val="center"/>
              <w:rPr>
                <w:rFonts w:ascii="Calibri" w:hAnsi="Calibri"/>
                <w:sz w:val="16"/>
                <w:szCs w:val="16"/>
              </w:rPr>
            </w:pPr>
            <w:r w:rsidRPr="000E59FB">
              <w:rPr>
                <w:rFonts w:ascii="Calibri" w:hAnsi="Calibri"/>
                <w:sz w:val="16"/>
                <w:szCs w:val="16"/>
              </w:rPr>
              <w:t>Minimum</w:t>
            </w:r>
          </w:p>
          <w:p w14:paraId="0A366240"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Efficiency Value</w:t>
            </w:r>
          </w:p>
        </w:tc>
        <w:tc>
          <w:tcPr>
            <w:tcW w:w="848" w:type="dxa"/>
            <w:shd w:val="clear" w:color="auto" w:fill="auto"/>
            <w:vAlign w:val="bottom"/>
          </w:tcPr>
          <w:p w14:paraId="6363E134"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System Type</w:t>
            </w:r>
          </w:p>
        </w:tc>
        <w:tc>
          <w:tcPr>
            <w:tcW w:w="1207" w:type="dxa"/>
            <w:shd w:val="clear" w:color="auto" w:fill="auto"/>
            <w:vAlign w:val="bottom"/>
          </w:tcPr>
          <w:p w14:paraId="09C36B53"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28F9040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Components</w:t>
            </w:r>
          </w:p>
        </w:tc>
        <w:tc>
          <w:tcPr>
            <w:tcW w:w="953" w:type="dxa"/>
            <w:shd w:val="clear" w:color="auto" w:fill="auto"/>
            <w:vAlign w:val="bottom"/>
          </w:tcPr>
          <w:p w14:paraId="741D49B3"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Efficiency Type</w:t>
            </w:r>
          </w:p>
        </w:tc>
        <w:tc>
          <w:tcPr>
            <w:tcW w:w="990" w:type="dxa"/>
            <w:shd w:val="clear" w:color="auto" w:fill="auto"/>
            <w:vAlign w:val="bottom"/>
          </w:tcPr>
          <w:p w14:paraId="22A15635"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22750499"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260" w:type="dxa"/>
            <w:vAlign w:val="bottom"/>
          </w:tcPr>
          <w:p w14:paraId="0FD36F64" w14:textId="6767B277" w:rsidR="009C4992" w:rsidRDefault="009C4992" w:rsidP="009C4992">
            <w:pPr>
              <w:keepNext/>
              <w:jc w:val="center"/>
              <w:rPr>
                <w:rFonts w:ascii="Calibri" w:hAnsi="Calibri"/>
                <w:sz w:val="18"/>
                <w:szCs w:val="18"/>
              </w:rPr>
            </w:pPr>
            <w:r w:rsidRPr="009C4992">
              <w:rPr>
                <w:rFonts w:ascii="Calibri" w:hAnsi="Calibri"/>
                <w:sz w:val="18"/>
                <w:szCs w:val="18"/>
              </w:rPr>
              <w:t>Number of Indoor Units Connected to the System's Outdoor Unit</w:t>
            </w:r>
          </w:p>
        </w:tc>
        <w:tc>
          <w:tcPr>
            <w:tcW w:w="857" w:type="dxa"/>
            <w:shd w:val="clear" w:color="auto" w:fill="auto"/>
            <w:vAlign w:val="bottom"/>
          </w:tcPr>
          <w:p w14:paraId="33D69747" w14:textId="16EDE3BB" w:rsidR="009C4992" w:rsidRPr="007A473A" w:rsidRDefault="009C4992" w:rsidP="009C4992">
            <w:pPr>
              <w:keepNext/>
              <w:jc w:val="center"/>
              <w:rPr>
                <w:rFonts w:ascii="Calibri" w:hAnsi="Calibri"/>
                <w:sz w:val="8"/>
                <w:szCs w:val="8"/>
              </w:rPr>
            </w:pPr>
            <w:r>
              <w:rPr>
                <w:rFonts w:ascii="Calibri" w:hAnsi="Calibri"/>
                <w:sz w:val="18"/>
                <w:szCs w:val="18"/>
              </w:rPr>
              <w:t>Number of Ducted Indoor Units Connected to the System's Outdoor Unit</w:t>
            </w:r>
          </w:p>
        </w:tc>
        <w:tc>
          <w:tcPr>
            <w:tcW w:w="1028" w:type="dxa"/>
            <w:vAlign w:val="bottom"/>
          </w:tcPr>
          <w:p w14:paraId="39D9C906" w14:textId="77777777" w:rsidR="009C4992" w:rsidRPr="00961568" w:rsidRDefault="009C4992"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9C4992" w:rsidRPr="00392860" w14:paraId="2BFED130" w14:textId="77777777" w:rsidTr="004D6C4A">
        <w:trPr>
          <w:cantSplit/>
          <w:trHeight w:val="288"/>
        </w:trPr>
        <w:tc>
          <w:tcPr>
            <w:tcW w:w="1027" w:type="dxa"/>
            <w:shd w:val="clear" w:color="auto" w:fill="auto"/>
          </w:tcPr>
          <w:p w14:paraId="482B4DDF" w14:textId="77777777" w:rsidR="009C4992" w:rsidRPr="00A33D4F" w:rsidRDefault="009C4992" w:rsidP="00465479">
            <w:pPr>
              <w:keepNext/>
              <w:rPr>
                <w:rFonts w:asciiTheme="minorHAnsi" w:hAnsiTheme="minorHAnsi"/>
                <w:sz w:val="16"/>
                <w:szCs w:val="16"/>
              </w:rPr>
            </w:pPr>
          </w:p>
        </w:tc>
        <w:tc>
          <w:tcPr>
            <w:tcW w:w="1028" w:type="dxa"/>
          </w:tcPr>
          <w:p w14:paraId="40572D24"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6B6BA2B4" w14:textId="77777777" w:rsidR="009C4992" w:rsidRPr="00A33D4F" w:rsidRDefault="009C4992" w:rsidP="00465479">
            <w:pPr>
              <w:keepNext/>
              <w:rPr>
                <w:rFonts w:asciiTheme="minorHAnsi" w:hAnsiTheme="minorHAnsi"/>
                <w:sz w:val="16"/>
                <w:szCs w:val="16"/>
              </w:rPr>
            </w:pPr>
          </w:p>
        </w:tc>
        <w:tc>
          <w:tcPr>
            <w:tcW w:w="1142" w:type="dxa"/>
            <w:shd w:val="clear" w:color="auto" w:fill="auto"/>
          </w:tcPr>
          <w:p w14:paraId="1B4DD16C" w14:textId="77777777" w:rsidR="009C4992" w:rsidRPr="00A33D4F" w:rsidRDefault="009C4992" w:rsidP="00465479">
            <w:pPr>
              <w:keepNext/>
              <w:rPr>
                <w:rFonts w:asciiTheme="minorHAnsi" w:hAnsiTheme="minorHAnsi"/>
                <w:sz w:val="16"/>
                <w:szCs w:val="16"/>
              </w:rPr>
            </w:pPr>
          </w:p>
        </w:tc>
        <w:tc>
          <w:tcPr>
            <w:tcW w:w="914" w:type="dxa"/>
            <w:shd w:val="clear" w:color="auto" w:fill="auto"/>
          </w:tcPr>
          <w:p w14:paraId="1367E3CB"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139AA822" w14:textId="77777777" w:rsidR="009C4992" w:rsidRPr="00A33D4F" w:rsidRDefault="009C4992" w:rsidP="00465479">
            <w:pPr>
              <w:keepNext/>
              <w:rPr>
                <w:rFonts w:asciiTheme="minorHAnsi" w:hAnsiTheme="minorHAnsi"/>
                <w:sz w:val="16"/>
                <w:szCs w:val="16"/>
              </w:rPr>
            </w:pPr>
          </w:p>
        </w:tc>
        <w:tc>
          <w:tcPr>
            <w:tcW w:w="848" w:type="dxa"/>
            <w:shd w:val="clear" w:color="auto" w:fill="auto"/>
          </w:tcPr>
          <w:p w14:paraId="2F30DB79" w14:textId="77777777" w:rsidR="009C4992" w:rsidRPr="00A33D4F" w:rsidRDefault="009C4992" w:rsidP="00465479">
            <w:pPr>
              <w:keepNext/>
              <w:rPr>
                <w:rFonts w:asciiTheme="minorHAnsi" w:hAnsiTheme="minorHAnsi"/>
                <w:sz w:val="16"/>
                <w:szCs w:val="16"/>
              </w:rPr>
            </w:pPr>
          </w:p>
        </w:tc>
        <w:tc>
          <w:tcPr>
            <w:tcW w:w="1207" w:type="dxa"/>
            <w:shd w:val="clear" w:color="auto" w:fill="auto"/>
          </w:tcPr>
          <w:p w14:paraId="00607080" w14:textId="77777777" w:rsidR="009C4992" w:rsidRPr="00A33D4F" w:rsidRDefault="009C4992" w:rsidP="00465479">
            <w:pPr>
              <w:keepNext/>
              <w:rPr>
                <w:rFonts w:asciiTheme="minorHAnsi" w:hAnsiTheme="minorHAnsi"/>
                <w:sz w:val="16"/>
                <w:szCs w:val="16"/>
              </w:rPr>
            </w:pPr>
          </w:p>
        </w:tc>
        <w:tc>
          <w:tcPr>
            <w:tcW w:w="953" w:type="dxa"/>
            <w:shd w:val="clear" w:color="auto" w:fill="auto"/>
          </w:tcPr>
          <w:p w14:paraId="0EC8932E" w14:textId="77777777" w:rsidR="009C4992" w:rsidRPr="00A33D4F" w:rsidRDefault="009C4992" w:rsidP="00465479">
            <w:pPr>
              <w:keepNext/>
              <w:rPr>
                <w:rFonts w:asciiTheme="minorHAnsi" w:hAnsiTheme="minorHAnsi"/>
                <w:sz w:val="16"/>
                <w:szCs w:val="16"/>
              </w:rPr>
            </w:pPr>
          </w:p>
        </w:tc>
        <w:tc>
          <w:tcPr>
            <w:tcW w:w="990" w:type="dxa"/>
            <w:shd w:val="clear" w:color="auto" w:fill="auto"/>
          </w:tcPr>
          <w:p w14:paraId="3FC2F36D" w14:textId="77777777" w:rsidR="009C4992" w:rsidRPr="00A33D4F" w:rsidRDefault="009C4992" w:rsidP="00465479">
            <w:pPr>
              <w:keepNext/>
              <w:rPr>
                <w:rFonts w:asciiTheme="minorHAnsi" w:hAnsiTheme="minorHAnsi"/>
                <w:sz w:val="16"/>
                <w:szCs w:val="16"/>
              </w:rPr>
            </w:pPr>
          </w:p>
        </w:tc>
        <w:tc>
          <w:tcPr>
            <w:tcW w:w="1080" w:type="dxa"/>
            <w:shd w:val="clear" w:color="auto" w:fill="auto"/>
          </w:tcPr>
          <w:p w14:paraId="350168C8" w14:textId="77777777" w:rsidR="009C4992" w:rsidRPr="00A33D4F" w:rsidRDefault="009C4992" w:rsidP="00465479">
            <w:pPr>
              <w:keepNext/>
              <w:rPr>
                <w:rFonts w:asciiTheme="minorHAnsi" w:hAnsiTheme="minorHAnsi"/>
                <w:sz w:val="16"/>
                <w:szCs w:val="16"/>
              </w:rPr>
            </w:pPr>
          </w:p>
        </w:tc>
        <w:tc>
          <w:tcPr>
            <w:tcW w:w="1260" w:type="dxa"/>
          </w:tcPr>
          <w:p w14:paraId="68687C27" w14:textId="77777777" w:rsidR="009C4992" w:rsidRPr="00A33D4F" w:rsidRDefault="009C4992" w:rsidP="00465479">
            <w:pPr>
              <w:keepNext/>
              <w:rPr>
                <w:rFonts w:asciiTheme="minorHAnsi" w:hAnsiTheme="minorHAnsi"/>
                <w:sz w:val="16"/>
                <w:szCs w:val="16"/>
              </w:rPr>
            </w:pPr>
          </w:p>
        </w:tc>
        <w:tc>
          <w:tcPr>
            <w:tcW w:w="857" w:type="dxa"/>
            <w:shd w:val="clear" w:color="auto" w:fill="auto"/>
          </w:tcPr>
          <w:p w14:paraId="121D97F3" w14:textId="3D650B1F" w:rsidR="009C4992" w:rsidRPr="00A33D4F" w:rsidRDefault="009C4992" w:rsidP="00465479">
            <w:pPr>
              <w:keepNext/>
              <w:rPr>
                <w:rFonts w:asciiTheme="minorHAnsi" w:hAnsiTheme="minorHAnsi"/>
                <w:sz w:val="16"/>
                <w:szCs w:val="16"/>
              </w:rPr>
            </w:pPr>
          </w:p>
        </w:tc>
        <w:tc>
          <w:tcPr>
            <w:tcW w:w="1028" w:type="dxa"/>
          </w:tcPr>
          <w:p w14:paraId="04898D4F" w14:textId="77777777" w:rsidR="009C4992" w:rsidRPr="00A33D4F" w:rsidRDefault="009C4992" w:rsidP="00465479">
            <w:pPr>
              <w:keepNext/>
              <w:rPr>
                <w:rFonts w:asciiTheme="minorHAnsi" w:hAnsiTheme="minorHAnsi"/>
                <w:sz w:val="16"/>
                <w:szCs w:val="16"/>
              </w:rPr>
            </w:pPr>
          </w:p>
        </w:tc>
      </w:tr>
      <w:tr w:rsidR="009C4992" w:rsidRPr="007E2934" w14:paraId="03F65DC4" w14:textId="77777777" w:rsidTr="00B54A42">
        <w:tblPrEx>
          <w:tblLook w:val="00A0" w:firstRow="1" w:lastRow="0" w:firstColumn="1" w:lastColumn="0" w:noHBand="0" w:noVBand="0"/>
        </w:tblPrEx>
        <w:trPr>
          <w:cantSplit/>
        </w:trPr>
        <w:tc>
          <w:tcPr>
            <w:tcW w:w="14390" w:type="dxa"/>
            <w:gridSpan w:val="14"/>
          </w:tcPr>
          <w:p w14:paraId="69ABEED5" w14:textId="0B6FC07C" w:rsidR="009C4992" w:rsidRPr="007E2934" w:rsidRDefault="009C49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837895" w14:paraId="277257EC" w14:textId="7CB1FCAA" w:rsidTr="009539D3">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53370057" w14:textId="0F07B4B3" w:rsidR="00837895" w:rsidRDefault="00837895" w:rsidP="00C01F8F">
            <w:pPr>
              <w:keepNext/>
              <w:rPr>
                <w:rFonts w:ascii="Calibri" w:hAnsi="Calibri"/>
                <w:b/>
                <w:sz w:val="18"/>
                <w:szCs w:val="18"/>
              </w:rPr>
            </w:pPr>
            <w:r>
              <w:rPr>
                <w:rFonts w:ascii="Calibri" w:hAnsi="Calibri"/>
                <w:b/>
                <w:sz w:val="18"/>
                <w:szCs w:val="18"/>
              </w:rPr>
              <w:t>D. Installed Heating Equipment Information</w:t>
            </w:r>
            <w:r>
              <w:t xml:space="preserve"> </w:t>
            </w:r>
            <w:r w:rsidRPr="00837895">
              <w:rPr>
                <w:rFonts w:ascii="Calibri" w:hAnsi="Calibri"/>
                <w:b/>
                <w:sz w:val="18"/>
                <w:szCs w:val="18"/>
              </w:rPr>
              <w:t>for Gas Furnace Indoor Unit, or Heat Pump Indoor Unit, or Packaged Unit (Gas Furnace or Heat Pump)</w:t>
            </w:r>
          </w:p>
        </w:tc>
      </w:tr>
      <w:tr w:rsidR="00837895" w:rsidRPr="007E2934" w14:paraId="302065CD" w14:textId="0014E9BE" w:rsidTr="00837895">
        <w:trPr>
          <w:cantSplit/>
          <w:trHeight w:val="188"/>
        </w:trPr>
        <w:tc>
          <w:tcPr>
            <w:tcW w:w="1439" w:type="dxa"/>
            <w:shd w:val="clear" w:color="auto" w:fill="auto"/>
            <w:vAlign w:val="bottom"/>
          </w:tcPr>
          <w:p w14:paraId="68A3B68C" w14:textId="77777777" w:rsidR="00837895" w:rsidRPr="007E2934" w:rsidRDefault="00837895" w:rsidP="00C01F8F">
            <w:pPr>
              <w:keepNext/>
              <w:jc w:val="center"/>
              <w:rPr>
                <w:rFonts w:ascii="Calibri" w:hAnsi="Calibri"/>
                <w:sz w:val="18"/>
                <w:szCs w:val="18"/>
              </w:rPr>
            </w:pPr>
            <w:r w:rsidRPr="007E2934">
              <w:rPr>
                <w:rFonts w:ascii="Calibri" w:hAnsi="Calibri"/>
                <w:sz w:val="18"/>
                <w:szCs w:val="18"/>
              </w:rPr>
              <w:t>01</w:t>
            </w:r>
          </w:p>
        </w:tc>
        <w:tc>
          <w:tcPr>
            <w:tcW w:w="1439" w:type="dxa"/>
          </w:tcPr>
          <w:p w14:paraId="6B9F1371" w14:textId="77777777" w:rsidR="00837895" w:rsidRPr="007E2934" w:rsidRDefault="00837895" w:rsidP="00C01F8F">
            <w:pPr>
              <w:keepNext/>
              <w:jc w:val="center"/>
              <w:rPr>
                <w:rFonts w:ascii="Calibri" w:hAnsi="Calibri"/>
                <w:sz w:val="18"/>
                <w:szCs w:val="18"/>
              </w:rPr>
            </w:pPr>
            <w:r>
              <w:rPr>
                <w:rFonts w:ascii="Calibri" w:hAnsi="Calibri"/>
                <w:sz w:val="18"/>
                <w:szCs w:val="18"/>
              </w:rPr>
              <w:t>02</w:t>
            </w:r>
          </w:p>
        </w:tc>
        <w:tc>
          <w:tcPr>
            <w:tcW w:w="1439" w:type="dxa"/>
            <w:shd w:val="clear" w:color="auto" w:fill="auto"/>
            <w:vAlign w:val="bottom"/>
          </w:tcPr>
          <w:p w14:paraId="50B9B62F" w14:textId="2BF818C1" w:rsidR="00837895" w:rsidRPr="007E2934" w:rsidRDefault="00837895" w:rsidP="00C01F8F">
            <w:pPr>
              <w:keepNext/>
              <w:jc w:val="center"/>
              <w:rPr>
                <w:rFonts w:ascii="Calibri" w:hAnsi="Calibri"/>
                <w:sz w:val="18"/>
                <w:szCs w:val="18"/>
              </w:rPr>
            </w:pPr>
            <w:r>
              <w:rPr>
                <w:rFonts w:ascii="Calibri" w:hAnsi="Calibri"/>
                <w:sz w:val="18"/>
                <w:szCs w:val="18"/>
              </w:rPr>
              <w:t>03</w:t>
            </w:r>
          </w:p>
        </w:tc>
        <w:tc>
          <w:tcPr>
            <w:tcW w:w="1439" w:type="dxa"/>
            <w:shd w:val="clear" w:color="auto" w:fill="auto"/>
            <w:vAlign w:val="bottom"/>
          </w:tcPr>
          <w:p w14:paraId="7F8F04B5" w14:textId="67DA5EC8" w:rsidR="00837895" w:rsidRPr="007E2934" w:rsidRDefault="00837895" w:rsidP="00C01F8F">
            <w:pPr>
              <w:keepNext/>
              <w:jc w:val="center"/>
              <w:rPr>
                <w:rFonts w:ascii="Calibri" w:hAnsi="Calibri"/>
                <w:sz w:val="18"/>
                <w:szCs w:val="18"/>
              </w:rPr>
            </w:pPr>
            <w:r>
              <w:rPr>
                <w:rFonts w:ascii="Calibri" w:hAnsi="Calibri"/>
                <w:sz w:val="18"/>
                <w:szCs w:val="18"/>
              </w:rPr>
              <w:t>04</w:t>
            </w:r>
          </w:p>
        </w:tc>
        <w:tc>
          <w:tcPr>
            <w:tcW w:w="1439" w:type="dxa"/>
            <w:shd w:val="clear" w:color="auto" w:fill="auto"/>
            <w:vAlign w:val="bottom"/>
          </w:tcPr>
          <w:p w14:paraId="2CB49994" w14:textId="3F73011D" w:rsidR="00837895" w:rsidRPr="007E2934" w:rsidRDefault="00837895" w:rsidP="00C01F8F">
            <w:pPr>
              <w:keepNext/>
              <w:jc w:val="center"/>
              <w:rPr>
                <w:rFonts w:ascii="Calibri" w:hAnsi="Calibri"/>
                <w:sz w:val="18"/>
                <w:szCs w:val="18"/>
              </w:rPr>
            </w:pPr>
            <w:r>
              <w:rPr>
                <w:rFonts w:ascii="Calibri" w:hAnsi="Calibri"/>
                <w:sz w:val="18"/>
                <w:szCs w:val="18"/>
              </w:rPr>
              <w:t>05</w:t>
            </w:r>
          </w:p>
        </w:tc>
        <w:tc>
          <w:tcPr>
            <w:tcW w:w="1439" w:type="dxa"/>
            <w:shd w:val="clear" w:color="auto" w:fill="auto"/>
            <w:vAlign w:val="bottom"/>
          </w:tcPr>
          <w:p w14:paraId="27748621" w14:textId="39FE82F0" w:rsidR="00837895" w:rsidRPr="007E2934" w:rsidRDefault="00837895" w:rsidP="00C01F8F">
            <w:pPr>
              <w:keepNext/>
              <w:jc w:val="center"/>
              <w:rPr>
                <w:rFonts w:ascii="Calibri" w:hAnsi="Calibri"/>
                <w:sz w:val="18"/>
                <w:szCs w:val="18"/>
              </w:rPr>
            </w:pPr>
            <w:r>
              <w:rPr>
                <w:rFonts w:ascii="Calibri" w:hAnsi="Calibri"/>
                <w:sz w:val="18"/>
                <w:szCs w:val="18"/>
              </w:rPr>
              <w:t>06</w:t>
            </w:r>
          </w:p>
        </w:tc>
        <w:tc>
          <w:tcPr>
            <w:tcW w:w="1439" w:type="dxa"/>
            <w:shd w:val="clear" w:color="auto" w:fill="auto"/>
            <w:vAlign w:val="bottom"/>
          </w:tcPr>
          <w:p w14:paraId="3C4A5EC7" w14:textId="73F1FD03" w:rsidR="00837895" w:rsidRPr="007E2934" w:rsidRDefault="00837895" w:rsidP="00C01F8F">
            <w:pPr>
              <w:keepNext/>
              <w:jc w:val="center"/>
              <w:rPr>
                <w:rFonts w:ascii="Calibri" w:hAnsi="Calibri"/>
                <w:sz w:val="18"/>
                <w:szCs w:val="18"/>
              </w:rPr>
            </w:pPr>
            <w:r>
              <w:rPr>
                <w:rFonts w:ascii="Calibri" w:hAnsi="Calibri"/>
                <w:sz w:val="18"/>
                <w:szCs w:val="18"/>
              </w:rPr>
              <w:t>07</w:t>
            </w:r>
          </w:p>
        </w:tc>
        <w:tc>
          <w:tcPr>
            <w:tcW w:w="1439" w:type="dxa"/>
            <w:shd w:val="clear" w:color="auto" w:fill="auto"/>
            <w:vAlign w:val="bottom"/>
          </w:tcPr>
          <w:p w14:paraId="0C22DA61" w14:textId="25845567" w:rsidR="00837895" w:rsidRPr="007E2934" w:rsidRDefault="00837895" w:rsidP="00C01F8F">
            <w:pPr>
              <w:keepNext/>
              <w:jc w:val="center"/>
              <w:rPr>
                <w:rFonts w:ascii="Calibri" w:hAnsi="Calibri"/>
                <w:sz w:val="18"/>
                <w:szCs w:val="18"/>
              </w:rPr>
            </w:pPr>
            <w:r>
              <w:rPr>
                <w:rFonts w:ascii="Calibri" w:hAnsi="Calibri"/>
                <w:sz w:val="18"/>
                <w:szCs w:val="18"/>
              </w:rPr>
              <w:t>08</w:t>
            </w:r>
          </w:p>
        </w:tc>
        <w:tc>
          <w:tcPr>
            <w:tcW w:w="1439" w:type="dxa"/>
          </w:tcPr>
          <w:p w14:paraId="05BEDA80" w14:textId="529102D4" w:rsidR="00837895" w:rsidRDefault="00837895" w:rsidP="00C01F8F">
            <w:pPr>
              <w:keepNext/>
              <w:jc w:val="center"/>
              <w:rPr>
                <w:rFonts w:ascii="Calibri" w:hAnsi="Calibri"/>
                <w:sz w:val="18"/>
                <w:szCs w:val="18"/>
              </w:rPr>
            </w:pPr>
            <w:r>
              <w:rPr>
                <w:rFonts w:ascii="Calibri" w:hAnsi="Calibri"/>
                <w:sz w:val="18"/>
                <w:szCs w:val="18"/>
              </w:rPr>
              <w:t>09</w:t>
            </w:r>
          </w:p>
        </w:tc>
        <w:tc>
          <w:tcPr>
            <w:tcW w:w="1439" w:type="dxa"/>
          </w:tcPr>
          <w:p w14:paraId="3D57D339" w14:textId="60E7E856" w:rsidR="00837895" w:rsidRDefault="00837895" w:rsidP="00C01F8F">
            <w:pPr>
              <w:keepNext/>
              <w:jc w:val="center"/>
              <w:rPr>
                <w:rFonts w:ascii="Calibri" w:hAnsi="Calibri"/>
                <w:sz w:val="18"/>
                <w:szCs w:val="18"/>
              </w:rPr>
            </w:pPr>
            <w:r>
              <w:rPr>
                <w:rFonts w:ascii="Calibri" w:hAnsi="Calibri"/>
                <w:sz w:val="18"/>
                <w:szCs w:val="18"/>
              </w:rPr>
              <w:t>10</w:t>
            </w:r>
          </w:p>
        </w:tc>
      </w:tr>
      <w:tr w:rsidR="00837895" w:rsidRPr="007E2934" w14:paraId="7CB8B530" w14:textId="6D4F0A32" w:rsidTr="00837895">
        <w:trPr>
          <w:cantSplit/>
          <w:trHeight w:val="576"/>
        </w:trPr>
        <w:tc>
          <w:tcPr>
            <w:tcW w:w="1439" w:type="dxa"/>
            <w:shd w:val="clear" w:color="auto" w:fill="auto"/>
            <w:vAlign w:val="bottom"/>
          </w:tcPr>
          <w:p w14:paraId="65EE238A" w14:textId="348E34B1" w:rsidR="00837895" w:rsidRPr="000E59FB" w:rsidRDefault="00837895"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39" w:type="dxa"/>
            <w:vAlign w:val="bottom"/>
          </w:tcPr>
          <w:p w14:paraId="7BD65C91" w14:textId="77777777" w:rsidR="00837895" w:rsidRPr="007752EC" w:rsidRDefault="00837895" w:rsidP="00C01F8F">
            <w:pPr>
              <w:keepNext/>
              <w:jc w:val="center"/>
              <w:rPr>
                <w:rFonts w:ascii="Calibri" w:hAnsi="Calibri"/>
                <w:sz w:val="18"/>
                <w:szCs w:val="18"/>
              </w:rPr>
            </w:pPr>
            <w:r w:rsidRPr="007752EC">
              <w:rPr>
                <w:rFonts w:ascii="Calibri" w:hAnsi="Calibri"/>
                <w:sz w:val="18"/>
                <w:szCs w:val="18"/>
              </w:rPr>
              <w:t>SC System</w:t>
            </w:r>
          </w:p>
          <w:p w14:paraId="69AA150B" w14:textId="77777777" w:rsidR="00837895" w:rsidRPr="000E59FB" w:rsidRDefault="00837895" w:rsidP="00C01F8F">
            <w:pPr>
              <w:keepNext/>
              <w:jc w:val="center"/>
              <w:rPr>
                <w:rFonts w:ascii="Calibri" w:hAnsi="Calibri"/>
                <w:sz w:val="18"/>
                <w:szCs w:val="18"/>
              </w:rPr>
            </w:pPr>
            <w:r w:rsidRPr="007752EC">
              <w:rPr>
                <w:rFonts w:ascii="Calibri" w:hAnsi="Calibri"/>
                <w:sz w:val="18"/>
                <w:szCs w:val="18"/>
              </w:rPr>
              <w:t>Description of Area Served</w:t>
            </w:r>
          </w:p>
        </w:tc>
        <w:tc>
          <w:tcPr>
            <w:tcW w:w="1439" w:type="dxa"/>
            <w:shd w:val="clear" w:color="auto" w:fill="auto"/>
            <w:vAlign w:val="bottom"/>
          </w:tcPr>
          <w:p w14:paraId="3CF63644"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Type</w:t>
            </w:r>
          </w:p>
        </w:tc>
        <w:tc>
          <w:tcPr>
            <w:tcW w:w="1439" w:type="dxa"/>
            <w:shd w:val="clear" w:color="auto" w:fill="auto"/>
            <w:vAlign w:val="bottom"/>
          </w:tcPr>
          <w:p w14:paraId="49A69FA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Value</w:t>
            </w:r>
          </w:p>
        </w:tc>
        <w:tc>
          <w:tcPr>
            <w:tcW w:w="1439" w:type="dxa"/>
            <w:shd w:val="clear" w:color="auto" w:fill="auto"/>
            <w:vAlign w:val="bottom"/>
          </w:tcPr>
          <w:p w14:paraId="69EBD2F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Manufacturer</w:t>
            </w:r>
          </w:p>
        </w:tc>
        <w:tc>
          <w:tcPr>
            <w:tcW w:w="1439" w:type="dxa"/>
            <w:shd w:val="clear" w:color="auto" w:fill="auto"/>
            <w:vAlign w:val="bottom"/>
          </w:tcPr>
          <w:p w14:paraId="1708425E"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Model Number</w:t>
            </w:r>
          </w:p>
        </w:tc>
        <w:tc>
          <w:tcPr>
            <w:tcW w:w="1439" w:type="dxa"/>
            <w:shd w:val="clear" w:color="auto" w:fill="auto"/>
            <w:vAlign w:val="bottom"/>
          </w:tcPr>
          <w:p w14:paraId="32E6C952"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Serial Number</w:t>
            </w:r>
          </w:p>
        </w:tc>
        <w:tc>
          <w:tcPr>
            <w:tcW w:w="1439" w:type="dxa"/>
            <w:shd w:val="clear" w:color="auto" w:fill="auto"/>
            <w:vAlign w:val="bottom"/>
          </w:tcPr>
          <w:p w14:paraId="5AC618F7"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c>
          <w:tcPr>
            <w:tcW w:w="1439" w:type="dxa"/>
            <w:vAlign w:val="bottom"/>
          </w:tcPr>
          <w:p w14:paraId="6941B82F"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43007816" w14:textId="1943D74A" w:rsidR="00837895" w:rsidRPr="000E59FB" w:rsidRDefault="00837895" w:rsidP="00837895">
            <w:pPr>
              <w:keepNext/>
              <w:jc w:val="center"/>
              <w:rPr>
                <w:rFonts w:ascii="Calibri" w:hAnsi="Calibri"/>
                <w:sz w:val="18"/>
                <w:szCs w:val="18"/>
              </w:rPr>
            </w:pPr>
            <w:r w:rsidRPr="00837895">
              <w:rPr>
                <w:rFonts w:ascii="Calibri" w:hAnsi="Calibri"/>
                <w:sz w:val="18"/>
                <w:szCs w:val="18"/>
              </w:rPr>
              <w:t>Indoor Unit Name or Description of Area Served</w:t>
            </w:r>
          </w:p>
        </w:tc>
        <w:tc>
          <w:tcPr>
            <w:tcW w:w="1439" w:type="dxa"/>
            <w:vAlign w:val="bottom"/>
          </w:tcPr>
          <w:p w14:paraId="619AB00C"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0C471B80" w14:textId="06609933" w:rsidR="00837895" w:rsidRPr="000E59FB" w:rsidRDefault="00837895" w:rsidP="00837895">
            <w:pPr>
              <w:keepNext/>
              <w:jc w:val="center"/>
              <w:rPr>
                <w:rFonts w:ascii="Calibri" w:hAnsi="Calibri"/>
                <w:sz w:val="18"/>
                <w:szCs w:val="18"/>
              </w:rPr>
            </w:pPr>
            <w:r w:rsidRPr="00837895">
              <w:rPr>
                <w:rFonts w:ascii="Calibri" w:hAnsi="Calibri"/>
                <w:sz w:val="18"/>
                <w:szCs w:val="18"/>
              </w:rPr>
              <w:t>Indoor Unit Duct Status</w:t>
            </w:r>
          </w:p>
        </w:tc>
      </w:tr>
      <w:tr w:rsidR="00837895" w:rsidRPr="007E2934" w14:paraId="00AF4E0C" w14:textId="1EF6B061" w:rsidTr="00837895">
        <w:trPr>
          <w:cantSplit/>
          <w:trHeight w:val="360"/>
        </w:trPr>
        <w:tc>
          <w:tcPr>
            <w:tcW w:w="1439" w:type="dxa"/>
            <w:shd w:val="clear" w:color="auto" w:fill="auto"/>
          </w:tcPr>
          <w:p w14:paraId="1CF43434" w14:textId="77777777" w:rsidR="00837895" w:rsidRPr="007E2934" w:rsidRDefault="00837895" w:rsidP="00465479">
            <w:pPr>
              <w:keepNext/>
              <w:rPr>
                <w:rFonts w:ascii="Calibri" w:hAnsi="Calibri"/>
                <w:sz w:val="18"/>
                <w:szCs w:val="18"/>
              </w:rPr>
            </w:pPr>
          </w:p>
        </w:tc>
        <w:tc>
          <w:tcPr>
            <w:tcW w:w="1439" w:type="dxa"/>
          </w:tcPr>
          <w:p w14:paraId="5F836E21" w14:textId="77777777" w:rsidR="00837895" w:rsidRPr="007E2934" w:rsidRDefault="00837895" w:rsidP="00465479">
            <w:pPr>
              <w:keepNext/>
              <w:rPr>
                <w:rFonts w:ascii="Calibri" w:hAnsi="Calibri"/>
                <w:sz w:val="18"/>
                <w:szCs w:val="18"/>
              </w:rPr>
            </w:pPr>
          </w:p>
        </w:tc>
        <w:tc>
          <w:tcPr>
            <w:tcW w:w="1439" w:type="dxa"/>
            <w:shd w:val="clear" w:color="auto" w:fill="auto"/>
          </w:tcPr>
          <w:p w14:paraId="5024CD84" w14:textId="77777777" w:rsidR="00837895" w:rsidRPr="007E2934" w:rsidRDefault="00837895" w:rsidP="00465479">
            <w:pPr>
              <w:keepNext/>
              <w:rPr>
                <w:rFonts w:ascii="Calibri" w:hAnsi="Calibri"/>
                <w:sz w:val="18"/>
                <w:szCs w:val="18"/>
              </w:rPr>
            </w:pPr>
          </w:p>
        </w:tc>
        <w:tc>
          <w:tcPr>
            <w:tcW w:w="1439" w:type="dxa"/>
            <w:shd w:val="clear" w:color="auto" w:fill="auto"/>
          </w:tcPr>
          <w:p w14:paraId="2EED1F84" w14:textId="77777777" w:rsidR="00837895" w:rsidRPr="007E2934" w:rsidRDefault="00837895" w:rsidP="00465479">
            <w:pPr>
              <w:keepNext/>
              <w:rPr>
                <w:rFonts w:ascii="Calibri" w:hAnsi="Calibri"/>
                <w:sz w:val="18"/>
                <w:szCs w:val="18"/>
              </w:rPr>
            </w:pPr>
          </w:p>
        </w:tc>
        <w:tc>
          <w:tcPr>
            <w:tcW w:w="1439" w:type="dxa"/>
            <w:shd w:val="clear" w:color="auto" w:fill="auto"/>
          </w:tcPr>
          <w:p w14:paraId="59DEC745" w14:textId="77777777" w:rsidR="00837895" w:rsidRPr="007E2934" w:rsidRDefault="00837895" w:rsidP="00465479">
            <w:pPr>
              <w:keepNext/>
              <w:rPr>
                <w:rFonts w:ascii="Calibri" w:hAnsi="Calibri"/>
                <w:sz w:val="18"/>
                <w:szCs w:val="18"/>
              </w:rPr>
            </w:pPr>
          </w:p>
        </w:tc>
        <w:tc>
          <w:tcPr>
            <w:tcW w:w="1439" w:type="dxa"/>
            <w:shd w:val="clear" w:color="auto" w:fill="auto"/>
          </w:tcPr>
          <w:p w14:paraId="528F845F" w14:textId="77777777" w:rsidR="00837895" w:rsidRPr="007E2934" w:rsidRDefault="00837895" w:rsidP="00465479">
            <w:pPr>
              <w:keepNext/>
              <w:rPr>
                <w:rFonts w:ascii="Calibri" w:hAnsi="Calibri"/>
                <w:sz w:val="18"/>
                <w:szCs w:val="18"/>
              </w:rPr>
            </w:pPr>
          </w:p>
        </w:tc>
        <w:tc>
          <w:tcPr>
            <w:tcW w:w="1439" w:type="dxa"/>
            <w:shd w:val="clear" w:color="auto" w:fill="auto"/>
          </w:tcPr>
          <w:p w14:paraId="66D61656" w14:textId="77777777" w:rsidR="00837895" w:rsidRPr="007E2934" w:rsidRDefault="00837895" w:rsidP="00465479">
            <w:pPr>
              <w:keepNext/>
              <w:rPr>
                <w:rFonts w:ascii="Calibri" w:hAnsi="Calibri"/>
                <w:sz w:val="18"/>
                <w:szCs w:val="18"/>
              </w:rPr>
            </w:pPr>
          </w:p>
        </w:tc>
        <w:tc>
          <w:tcPr>
            <w:tcW w:w="1439" w:type="dxa"/>
            <w:shd w:val="clear" w:color="auto" w:fill="auto"/>
          </w:tcPr>
          <w:p w14:paraId="3E23DBAD" w14:textId="77777777" w:rsidR="00837895" w:rsidRPr="007E2934" w:rsidRDefault="00837895" w:rsidP="00465479">
            <w:pPr>
              <w:keepNext/>
              <w:rPr>
                <w:rFonts w:ascii="Calibri" w:hAnsi="Calibri"/>
                <w:sz w:val="18"/>
                <w:szCs w:val="18"/>
              </w:rPr>
            </w:pPr>
          </w:p>
        </w:tc>
        <w:tc>
          <w:tcPr>
            <w:tcW w:w="1439" w:type="dxa"/>
          </w:tcPr>
          <w:p w14:paraId="4EE0A42F" w14:textId="77777777" w:rsidR="00837895" w:rsidRPr="007E2934" w:rsidRDefault="00837895" w:rsidP="00465479">
            <w:pPr>
              <w:keepNext/>
              <w:rPr>
                <w:rFonts w:ascii="Calibri" w:hAnsi="Calibri"/>
                <w:sz w:val="18"/>
                <w:szCs w:val="18"/>
              </w:rPr>
            </w:pPr>
          </w:p>
        </w:tc>
        <w:tc>
          <w:tcPr>
            <w:tcW w:w="1439" w:type="dxa"/>
          </w:tcPr>
          <w:p w14:paraId="78D93986" w14:textId="77777777" w:rsidR="00837895" w:rsidRPr="007E2934" w:rsidRDefault="00837895" w:rsidP="00465479">
            <w:pPr>
              <w:keepNext/>
              <w:rPr>
                <w:rFonts w:ascii="Calibri" w:hAnsi="Calibri"/>
                <w:sz w:val="18"/>
                <w:szCs w:val="18"/>
              </w:rPr>
            </w:pPr>
          </w:p>
        </w:tc>
      </w:tr>
      <w:tr w:rsidR="00837895" w:rsidRPr="007E2934" w14:paraId="40039337" w14:textId="4080C40A" w:rsidTr="009539D3">
        <w:trPr>
          <w:cantSplit/>
        </w:trPr>
        <w:tc>
          <w:tcPr>
            <w:tcW w:w="14390" w:type="dxa"/>
            <w:gridSpan w:val="10"/>
          </w:tcPr>
          <w:p w14:paraId="26ED7EF0" w14:textId="47599509" w:rsidR="00837895" w:rsidRPr="007E2934" w:rsidRDefault="00837895"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3FCBC5AE" w:rsidR="00125592" w:rsidRPr="007E2934" w:rsidRDefault="00125592" w:rsidP="00C01F8F">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837895">
              <w:t xml:space="preserve"> </w:t>
            </w:r>
            <w:r w:rsidR="00837895" w:rsidRPr="00837895">
              <w:rPr>
                <w:rFonts w:ascii="Calibri" w:hAnsi="Calibri"/>
                <w:b/>
                <w:sz w:val="18"/>
                <w:szCs w:val="18"/>
              </w:rPr>
              <w:t>for Outdoor Condenser or Package Unit (Air Conditioner or Heat Pump</w:t>
            </w:r>
            <w:r w:rsidRPr="007E2934">
              <w:rPr>
                <w:rFonts w:ascii="Calibri" w:hAnsi="Calibri"/>
                <w:b/>
                <w:sz w:val="18"/>
                <w:szCs w:val="18"/>
              </w:rPr>
              <w:t>:</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3C52ACB9" w:rsidR="00125592" w:rsidRPr="000E59FB" w:rsidRDefault="00125592" w:rsidP="009C4992">
            <w:pPr>
              <w:keepNext/>
              <w:jc w:val="center"/>
              <w:rPr>
                <w:rFonts w:ascii="Calibri" w:hAnsi="Calibri"/>
                <w:sz w:val="18"/>
                <w:szCs w:val="18"/>
              </w:rPr>
            </w:pPr>
            <w:r>
              <w:rPr>
                <w:rFonts w:ascii="Calibri" w:hAnsi="Calibri"/>
                <w:sz w:val="18"/>
                <w:szCs w:val="18"/>
              </w:rPr>
              <w:t>SC</w:t>
            </w:r>
            <w:r w:rsidR="009C4992">
              <w:rPr>
                <w:rFonts w:ascii="Calibri" w:hAnsi="Calibri"/>
                <w:sz w:val="18"/>
                <w:szCs w:val="18"/>
              </w:rPr>
              <w:t xml:space="preserve"> System</w:t>
            </w:r>
            <w:r w:rsidRPr="000E59FB">
              <w:rPr>
                <w:rFonts w:ascii="Calibri" w:hAnsi="Calibri"/>
                <w:sz w:val="18"/>
                <w:szCs w:val="18"/>
              </w:rPr>
              <w:t xml:space="preserve"> </w:t>
            </w:r>
            <w:r w:rsidR="009C4992">
              <w:rPr>
                <w:rFonts w:ascii="Calibri" w:hAnsi="Calibri"/>
                <w:sz w:val="18"/>
                <w:szCs w:val="18"/>
              </w:rPr>
              <w:t>ID/</w:t>
            </w:r>
            <w:r w:rsidRPr="000E59FB">
              <w:rPr>
                <w:rFonts w:ascii="Calibri" w:hAnsi="Calibri"/>
                <w:sz w:val="18"/>
                <w:szCs w:val="18"/>
              </w:rPr>
              <w:t>Name</w:t>
            </w:r>
            <w:r w:rsidR="009C4992">
              <w:rPr>
                <w:rFonts w:ascii="Calibri" w:hAnsi="Calibri"/>
                <w:sz w:val="18"/>
                <w:szCs w:val="18"/>
              </w:rPr>
              <w:t xml:space="preserve"> from CF1R</w:t>
            </w:r>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5D75687F" w14:textId="5641EB27" w:rsidR="009C4992" w:rsidRDefault="009C4992" w:rsidP="00125592">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C4992" w:rsidRPr="00AD1D84" w14:paraId="6BFB4475" w14:textId="77777777" w:rsidTr="00B54A42">
        <w:trPr>
          <w:trHeight w:val="222"/>
        </w:trPr>
        <w:tc>
          <w:tcPr>
            <w:tcW w:w="14396" w:type="dxa"/>
            <w:gridSpan w:val="12"/>
          </w:tcPr>
          <w:p w14:paraId="65FB1255" w14:textId="27B42D8C" w:rsidR="009C4992" w:rsidRPr="009C4992" w:rsidRDefault="009C4992" w:rsidP="00B54A42">
            <w:pPr>
              <w:keepNext/>
              <w:rPr>
                <w:rFonts w:ascii="Calibri" w:hAnsi="Calibri"/>
                <w:b/>
                <w:sz w:val="18"/>
                <w:szCs w:val="24"/>
              </w:rPr>
            </w:pPr>
            <w:r w:rsidRPr="003322A6">
              <w:rPr>
                <w:rFonts w:ascii="Calibri" w:hAnsi="Calibri"/>
                <w:b/>
                <w:sz w:val="18"/>
                <w:szCs w:val="24"/>
              </w:rPr>
              <w:t xml:space="preserve">F. </w:t>
            </w:r>
            <w:r>
              <w:rPr>
                <w:rFonts w:ascii="Calibri" w:hAnsi="Calibri"/>
                <w:b/>
                <w:sz w:val="18"/>
                <w:szCs w:val="24"/>
              </w:rPr>
              <w:t xml:space="preserve"> Altered Space Conditioning System Duct Information</w:t>
            </w:r>
            <w:r w:rsidRPr="003322A6">
              <w:rPr>
                <w:rFonts w:ascii="Calibri" w:hAnsi="Calibri"/>
                <w:b/>
                <w:sz w:val="18"/>
                <w:szCs w:val="24"/>
              </w:rPr>
              <w:t xml:space="preserve"> </w:t>
            </w:r>
            <w:r>
              <w:rPr>
                <w:rFonts w:ascii="Calibri" w:hAnsi="Calibri"/>
                <w:b/>
                <w:sz w:val="18"/>
                <w:szCs w:val="24"/>
              </w:rPr>
              <w:t>(&lt;75% of duct system is altered; or duct system is not altered)</w:t>
            </w:r>
          </w:p>
        </w:tc>
      </w:tr>
      <w:tr w:rsidR="009C4992" w:rsidRPr="002F7021" w14:paraId="2ABA1058" w14:textId="77777777" w:rsidTr="00B54A42">
        <w:trPr>
          <w:trHeight w:val="223"/>
        </w:trPr>
        <w:tc>
          <w:tcPr>
            <w:tcW w:w="1076" w:type="dxa"/>
            <w:shd w:val="clear" w:color="auto" w:fill="auto"/>
          </w:tcPr>
          <w:p w14:paraId="217E26D4" w14:textId="77777777" w:rsidR="009C4992" w:rsidRPr="000E59FB" w:rsidRDefault="009C4992" w:rsidP="00B54A42">
            <w:pPr>
              <w:keepNext/>
              <w:jc w:val="center"/>
              <w:rPr>
                <w:rFonts w:ascii="Calibri" w:hAnsi="Calibri"/>
                <w:sz w:val="18"/>
                <w:szCs w:val="18"/>
              </w:rPr>
            </w:pPr>
            <w:r w:rsidRPr="000E59FB">
              <w:rPr>
                <w:rFonts w:ascii="Calibri" w:hAnsi="Calibri"/>
                <w:sz w:val="18"/>
                <w:szCs w:val="18"/>
              </w:rPr>
              <w:t>01</w:t>
            </w:r>
          </w:p>
        </w:tc>
        <w:tc>
          <w:tcPr>
            <w:tcW w:w="1080" w:type="dxa"/>
          </w:tcPr>
          <w:p w14:paraId="7FA46343" w14:textId="77777777" w:rsidR="009C4992" w:rsidRPr="000E59FB" w:rsidRDefault="009C4992" w:rsidP="00B54A42">
            <w:pPr>
              <w:keepNext/>
              <w:jc w:val="center"/>
              <w:rPr>
                <w:rFonts w:ascii="Calibri" w:hAnsi="Calibri"/>
                <w:sz w:val="18"/>
                <w:szCs w:val="18"/>
              </w:rPr>
            </w:pPr>
            <w:r>
              <w:rPr>
                <w:rFonts w:ascii="Calibri" w:hAnsi="Calibri"/>
                <w:sz w:val="18"/>
                <w:szCs w:val="18"/>
              </w:rPr>
              <w:t>02</w:t>
            </w:r>
          </w:p>
        </w:tc>
        <w:tc>
          <w:tcPr>
            <w:tcW w:w="1080" w:type="dxa"/>
          </w:tcPr>
          <w:p w14:paraId="6080EFC8" w14:textId="77777777" w:rsidR="009C4992" w:rsidRPr="000E59FB" w:rsidRDefault="009C4992" w:rsidP="00B54A42">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4D7BC1F8" w14:textId="77777777" w:rsidR="009C4992" w:rsidRPr="000E59FB" w:rsidRDefault="009C4992" w:rsidP="00B54A42">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FCD19AB" w14:textId="77777777" w:rsidR="009C4992" w:rsidRPr="003C36E9" w:rsidRDefault="009C4992" w:rsidP="00B54A42">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1A5E6F0B"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33D6BC22"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4FFC3499"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197AC007" w14:textId="77777777" w:rsidR="009C4992" w:rsidRPr="002F7021" w:rsidRDefault="009C4992" w:rsidP="00B54A42">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15259C58" w14:textId="77777777" w:rsidR="009C4992" w:rsidRPr="002F7021" w:rsidRDefault="009C4992" w:rsidP="00B54A42">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5EEBA09A" w14:textId="77777777" w:rsidR="009C4992" w:rsidRPr="002F7021" w:rsidRDefault="009C4992" w:rsidP="00B54A42">
            <w:pPr>
              <w:keepNext/>
              <w:jc w:val="center"/>
              <w:rPr>
                <w:rFonts w:ascii="Calibri" w:hAnsi="Calibri"/>
                <w:sz w:val="18"/>
                <w:szCs w:val="18"/>
              </w:rPr>
            </w:pPr>
            <w:r>
              <w:rPr>
                <w:rFonts w:ascii="Calibri" w:hAnsi="Calibri"/>
                <w:sz w:val="18"/>
                <w:szCs w:val="18"/>
              </w:rPr>
              <w:t>11</w:t>
            </w:r>
          </w:p>
        </w:tc>
        <w:tc>
          <w:tcPr>
            <w:tcW w:w="1274" w:type="dxa"/>
          </w:tcPr>
          <w:p w14:paraId="107D1C79" w14:textId="77777777" w:rsidR="009C4992" w:rsidRPr="002F7021" w:rsidRDefault="009C4992" w:rsidP="00B54A42">
            <w:pPr>
              <w:keepNext/>
              <w:jc w:val="center"/>
              <w:rPr>
                <w:rFonts w:ascii="Calibri" w:hAnsi="Calibri"/>
                <w:sz w:val="18"/>
                <w:szCs w:val="18"/>
              </w:rPr>
            </w:pPr>
            <w:r>
              <w:rPr>
                <w:rFonts w:ascii="Calibri" w:hAnsi="Calibri"/>
                <w:sz w:val="18"/>
                <w:szCs w:val="18"/>
              </w:rPr>
              <w:t>12</w:t>
            </w:r>
          </w:p>
        </w:tc>
      </w:tr>
      <w:tr w:rsidR="009C4992" w:rsidRPr="002F7021" w14:paraId="23E275A2" w14:textId="77777777" w:rsidTr="00B54A42">
        <w:trPr>
          <w:trHeight w:val="390"/>
        </w:trPr>
        <w:tc>
          <w:tcPr>
            <w:tcW w:w="1076" w:type="dxa"/>
            <w:shd w:val="clear" w:color="auto" w:fill="auto"/>
            <w:vAlign w:val="bottom"/>
          </w:tcPr>
          <w:p w14:paraId="3F11D743" w14:textId="77777777" w:rsidR="009C4992" w:rsidRPr="000E59FB" w:rsidRDefault="009C4992" w:rsidP="00B54A42">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2A7BF045" w14:textId="77777777" w:rsidR="009C4992" w:rsidRPr="007752EC" w:rsidRDefault="009C4992" w:rsidP="00B54A42">
            <w:pPr>
              <w:keepNext/>
              <w:jc w:val="center"/>
              <w:rPr>
                <w:rFonts w:ascii="Calibri" w:hAnsi="Calibri"/>
                <w:sz w:val="18"/>
                <w:szCs w:val="18"/>
              </w:rPr>
            </w:pPr>
            <w:r w:rsidRPr="007752EC">
              <w:rPr>
                <w:rFonts w:ascii="Calibri" w:hAnsi="Calibri"/>
                <w:sz w:val="18"/>
                <w:szCs w:val="18"/>
              </w:rPr>
              <w:t>SC System</w:t>
            </w:r>
          </w:p>
          <w:p w14:paraId="6FBD531E" w14:textId="77777777" w:rsidR="009C4992" w:rsidRPr="000E59FB" w:rsidRDefault="009C4992" w:rsidP="00B54A42">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4D2A8DC0" w14:textId="77777777" w:rsidR="009C4992" w:rsidRPr="000E59FB" w:rsidRDefault="009C4992" w:rsidP="00B54A42">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748CCF4C" w14:textId="0071D797" w:rsidR="009C4992" w:rsidRPr="000E59FB" w:rsidRDefault="002A644A" w:rsidP="00B54A42">
            <w:pPr>
              <w:keepNext/>
              <w:jc w:val="center"/>
              <w:rPr>
                <w:rFonts w:ascii="Calibri" w:hAnsi="Calibri"/>
                <w:sz w:val="18"/>
                <w:szCs w:val="18"/>
              </w:rPr>
            </w:pPr>
            <w:r w:rsidRPr="002A644A">
              <w:rPr>
                <w:rFonts w:ascii="Calibri" w:hAnsi="Calibri"/>
                <w:sz w:val="18"/>
                <w:szCs w:val="18"/>
              </w:rPr>
              <w:t>Was Any New Ducting Installed?</w:t>
            </w:r>
          </w:p>
        </w:tc>
        <w:tc>
          <w:tcPr>
            <w:tcW w:w="1273" w:type="dxa"/>
            <w:shd w:val="clear" w:color="auto" w:fill="auto"/>
            <w:vAlign w:val="bottom"/>
          </w:tcPr>
          <w:p w14:paraId="58F97A90" w14:textId="77777777" w:rsidR="009C4992" w:rsidRPr="003C36E9" w:rsidRDefault="009C4992" w:rsidP="00B54A42">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75DFCC23" w14:textId="77777777" w:rsidR="009C4992" w:rsidRPr="00AD1D84" w:rsidRDefault="009C4992" w:rsidP="00B54A42">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25A75526" w14:textId="77777777" w:rsidR="009C4992" w:rsidRPr="002F7021" w:rsidRDefault="009C4992" w:rsidP="00B54A42">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1F7A6527"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3587548C" w14:textId="77777777" w:rsidR="009C4992" w:rsidRPr="00300224" w:rsidRDefault="009C4992" w:rsidP="00B54A42">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23C34E5C"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16A1EE8D" w14:textId="240490BE" w:rsidR="009C4992" w:rsidRPr="002F7021" w:rsidRDefault="00BC6224" w:rsidP="00B54A42">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9C4992" w:rsidRPr="002F7021">
              <w:rPr>
                <w:rFonts w:ascii="Calibri" w:hAnsi="Calibri"/>
                <w:sz w:val="18"/>
                <w:szCs w:val="18"/>
              </w:rPr>
              <w:t xml:space="preserve">from Min </w:t>
            </w:r>
          </w:p>
          <w:p w14:paraId="5D494381"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5EAF931D"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 xml:space="preserve">Can </w:t>
            </w:r>
            <w:r>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10ABA4EB"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Indoor Unit Nominal Cooling Capacity (ton)</w:t>
            </w:r>
          </w:p>
        </w:tc>
      </w:tr>
      <w:tr w:rsidR="009C4992" w:rsidRPr="00AD1D84" w14:paraId="3948A523" w14:textId="77777777" w:rsidTr="00B54A42">
        <w:trPr>
          <w:trHeight w:val="288"/>
        </w:trPr>
        <w:tc>
          <w:tcPr>
            <w:tcW w:w="1076" w:type="dxa"/>
            <w:shd w:val="clear" w:color="auto" w:fill="auto"/>
          </w:tcPr>
          <w:p w14:paraId="2D49E415" w14:textId="77777777" w:rsidR="009C4992" w:rsidRPr="00AD1D84" w:rsidRDefault="009C4992" w:rsidP="00B54A42">
            <w:pPr>
              <w:keepNext/>
              <w:jc w:val="center"/>
              <w:rPr>
                <w:rFonts w:ascii="Calibri" w:hAnsi="Calibri"/>
                <w:sz w:val="18"/>
                <w:szCs w:val="18"/>
              </w:rPr>
            </w:pPr>
          </w:p>
        </w:tc>
        <w:tc>
          <w:tcPr>
            <w:tcW w:w="1080" w:type="dxa"/>
          </w:tcPr>
          <w:p w14:paraId="06BFBCB2" w14:textId="77777777" w:rsidR="009C4992" w:rsidRPr="00AD1D84" w:rsidRDefault="009C4992" w:rsidP="00B54A42">
            <w:pPr>
              <w:keepNext/>
              <w:jc w:val="center"/>
              <w:rPr>
                <w:rFonts w:ascii="Calibri" w:hAnsi="Calibri"/>
                <w:sz w:val="18"/>
                <w:szCs w:val="18"/>
              </w:rPr>
            </w:pPr>
          </w:p>
        </w:tc>
        <w:tc>
          <w:tcPr>
            <w:tcW w:w="1080" w:type="dxa"/>
          </w:tcPr>
          <w:p w14:paraId="04B69B96" w14:textId="77777777" w:rsidR="009C4992" w:rsidRPr="00AD1D84" w:rsidRDefault="009C4992" w:rsidP="00B54A42">
            <w:pPr>
              <w:keepNext/>
              <w:jc w:val="center"/>
              <w:rPr>
                <w:rFonts w:ascii="Calibri" w:hAnsi="Calibri"/>
                <w:sz w:val="18"/>
                <w:szCs w:val="18"/>
              </w:rPr>
            </w:pPr>
          </w:p>
        </w:tc>
        <w:tc>
          <w:tcPr>
            <w:tcW w:w="970" w:type="dxa"/>
            <w:shd w:val="clear" w:color="auto" w:fill="auto"/>
          </w:tcPr>
          <w:p w14:paraId="6C7B6F54"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566ADF4D"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5D057B7E"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65F678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05140003"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6B5135A0"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2583205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27D05D2" w14:textId="77777777" w:rsidR="009C4992" w:rsidRPr="00AD1D84" w:rsidRDefault="009C4992" w:rsidP="00B54A42">
            <w:pPr>
              <w:keepNext/>
              <w:jc w:val="center"/>
              <w:rPr>
                <w:rFonts w:ascii="Calibri" w:hAnsi="Calibri"/>
                <w:sz w:val="18"/>
                <w:szCs w:val="18"/>
              </w:rPr>
            </w:pPr>
          </w:p>
        </w:tc>
        <w:tc>
          <w:tcPr>
            <w:tcW w:w="1274" w:type="dxa"/>
          </w:tcPr>
          <w:p w14:paraId="01551D10" w14:textId="77777777" w:rsidR="009C4992" w:rsidRPr="00AD1D84" w:rsidRDefault="009C4992" w:rsidP="00B54A42">
            <w:pPr>
              <w:keepNext/>
              <w:jc w:val="center"/>
              <w:rPr>
                <w:rFonts w:ascii="Calibri" w:hAnsi="Calibri"/>
                <w:sz w:val="18"/>
                <w:szCs w:val="18"/>
              </w:rPr>
            </w:pPr>
          </w:p>
        </w:tc>
      </w:tr>
      <w:tr w:rsidR="009C4992" w:rsidRPr="007E2934" w14:paraId="55565E49" w14:textId="77777777" w:rsidTr="00B54A42">
        <w:tblPrEx>
          <w:tblLook w:val="00A0" w:firstRow="1" w:lastRow="0" w:firstColumn="1" w:lastColumn="0" w:noHBand="0" w:noVBand="0"/>
        </w:tblPrEx>
        <w:tc>
          <w:tcPr>
            <w:tcW w:w="14396" w:type="dxa"/>
            <w:gridSpan w:val="12"/>
          </w:tcPr>
          <w:p w14:paraId="32F3FDA4" w14:textId="77777777" w:rsidR="009C4992" w:rsidRPr="007E2934" w:rsidRDefault="009C4992" w:rsidP="00B54A42">
            <w:pPr>
              <w:keepNext/>
              <w:rPr>
                <w:rFonts w:ascii="Calibri" w:hAnsi="Calibri"/>
                <w:sz w:val="18"/>
                <w:szCs w:val="18"/>
              </w:rPr>
            </w:pPr>
            <w:r w:rsidRPr="007E2934">
              <w:rPr>
                <w:rFonts w:ascii="Calibri" w:hAnsi="Calibri"/>
                <w:sz w:val="18"/>
                <w:szCs w:val="18"/>
              </w:rPr>
              <w:t>Notes:</w:t>
            </w:r>
          </w:p>
        </w:tc>
      </w:tr>
    </w:tbl>
    <w:p w14:paraId="4CCE9623" w14:textId="3311C0BA" w:rsidR="009C4992" w:rsidRDefault="009C4992" w:rsidP="00125592">
      <w:pPr>
        <w:rPr>
          <w:rFonts w:ascii="Calibri" w:hAnsi="Calibri"/>
          <w:sz w:val="18"/>
          <w:szCs w:val="18"/>
        </w:rPr>
      </w:pPr>
    </w:p>
    <w:p w14:paraId="00907A3C"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4"/>
        <w:gridCol w:w="924"/>
        <w:gridCol w:w="924"/>
        <w:gridCol w:w="924"/>
        <w:gridCol w:w="924"/>
        <w:gridCol w:w="924"/>
        <w:gridCol w:w="925"/>
        <w:gridCol w:w="925"/>
        <w:gridCol w:w="925"/>
        <w:gridCol w:w="925"/>
        <w:gridCol w:w="1206"/>
        <w:gridCol w:w="916"/>
        <w:gridCol w:w="1008"/>
        <w:gridCol w:w="1008"/>
        <w:gridCol w:w="1008"/>
      </w:tblGrid>
      <w:tr w:rsidR="00DC0280" w:rsidRPr="007E2934" w14:paraId="69940AC3" w14:textId="055CC6F6" w:rsidTr="00B54A42">
        <w:trPr>
          <w:cantSplit/>
          <w:trHeight w:val="260"/>
        </w:trPr>
        <w:tc>
          <w:tcPr>
            <w:tcW w:w="14390" w:type="dxa"/>
            <w:gridSpan w:val="15"/>
          </w:tcPr>
          <w:p w14:paraId="53498E34" w14:textId="3ED96BF7" w:rsidR="00DC0280" w:rsidRDefault="00DC0280"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9C4992" w:rsidRPr="007E2934" w14:paraId="7C0F3270" w14:textId="47E14720" w:rsidTr="00DC0280">
        <w:trPr>
          <w:cantSplit/>
          <w:trHeight w:val="136"/>
        </w:trPr>
        <w:tc>
          <w:tcPr>
            <w:tcW w:w="924" w:type="dxa"/>
            <w:shd w:val="clear" w:color="auto" w:fill="auto"/>
            <w:vAlign w:val="bottom"/>
          </w:tcPr>
          <w:p w14:paraId="6F6DC576"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01</w:t>
            </w:r>
          </w:p>
        </w:tc>
        <w:tc>
          <w:tcPr>
            <w:tcW w:w="924" w:type="dxa"/>
            <w:shd w:val="clear" w:color="auto" w:fill="auto"/>
            <w:vAlign w:val="bottom"/>
          </w:tcPr>
          <w:p w14:paraId="613D2BE9"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02</w:t>
            </w:r>
          </w:p>
        </w:tc>
        <w:tc>
          <w:tcPr>
            <w:tcW w:w="924" w:type="dxa"/>
          </w:tcPr>
          <w:p w14:paraId="02CA8727" w14:textId="77777777" w:rsidR="009C4992" w:rsidRPr="007E2934" w:rsidRDefault="009C4992" w:rsidP="00C01F8F">
            <w:pPr>
              <w:keepNext/>
              <w:jc w:val="center"/>
              <w:rPr>
                <w:rFonts w:ascii="Calibri" w:hAnsi="Calibri"/>
                <w:sz w:val="18"/>
                <w:szCs w:val="18"/>
              </w:rPr>
            </w:pPr>
            <w:r>
              <w:rPr>
                <w:rFonts w:ascii="Calibri" w:hAnsi="Calibri"/>
                <w:sz w:val="18"/>
                <w:szCs w:val="18"/>
              </w:rPr>
              <w:t>03</w:t>
            </w:r>
          </w:p>
        </w:tc>
        <w:tc>
          <w:tcPr>
            <w:tcW w:w="924" w:type="dxa"/>
          </w:tcPr>
          <w:p w14:paraId="2EAFA029" w14:textId="77777777" w:rsidR="009C4992" w:rsidRPr="007E2934" w:rsidRDefault="009C4992" w:rsidP="00C01F8F">
            <w:pPr>
              <w:keepNext/>
              <w:jc w:val="center"/>
              <w:rPr>
                <w:rFonts w:ascii="Calibri" w:hAnsi="Calibri"/>
                <w:sz w:val="18"/>
                <w:szCs w:val="18"/>
              </w:rPr>
            </w:pPr>
            <w:r>
              <w:rPr>
                <w:rFonts w:ascii="Calibri" w:hAnsi="Calibri"/>
                <w:sz w:val="18"/>
                <w:szCs w:val="18"/>
              </w:rPr>
              <w:t>04</w:t>
            </w:r>
          </w:p>
        </w:tc>
        <w:tc>
          <w:tcPr>
            <w:tcW w:w="924" w:type="dxa"/>
          </w:tcPr>
          <w:p w14:paraId="22A01931" w14:textId="77777777" w:rsidR="009C4992" w:rsidRPr="007E2934" w:rsidRDefault="009C4992" w:rsidP="00C01F8F">
            <w:pPr>
              <w:keepNext/>
              <w:jc w:val="center"/>
              <w:rPr>
                <w:rFonts w:ascii="Calibri" w:hAnsi="Calibri"/>
                <w:sz w:val="18"/>
                <w:szCs w:val="18"/>
              </w:rPr>
            </w:pPr>
            <w:r>
              <w:rPr>
                <w:rFonts w:ascii="Calibri" w:hAnsi="Calibri"/>
                <w:sz w:val="18"/>
                <w:szCs w:val="18"/>
              </w:rPr>
              <w:t>05</w:t>
            </w:r>
          </w:p>
        </w:tc>
        <w:tc>
          <w:tcPr>
            <w:tcW w:w="924" w:type="dxa"/>
            <w:shd w:val="clear" w:color="auto" w:fill="auto"/>
            <w:vAlign w:val="bottom"/>
          </w:tcPr>
          <w:p w14:paraId="72F3448A" w14:textId="6FF92AC4" w:rsidR="009C4992" w:rsidRPr="007E2934" w:rsidRDefault="009C4992" w:rsidP="00C01F8F">
            <w:pPr>
              <w:keepNext/>
              <w:jc w:val="center"/>
              <w:rPr>
                <w:rFonts w:ascii="Calibri" w:hAnsi="Calibri"/>
                <w:sz w:val="18"/>
                <w:szCs w:val="18"/>
              </w:rPr>
            </w:pPr>
            <w:r>
              <w:rPr>
                <w:rFonts w:ascii="Calibri" w:hAnsi="Calibri"/>
                <w:sz w:val="18"/>
                <w:szCs w:val="18"/>
              </w:rPr>
              <w:t>06</w:t>
            </w:r>
          </w:p>
        </w:tc>
        <w:tc>
          <w:tcPr>
            <w:tcW w:w="925" w:type="dxa"/>
            <w:shd w:val="clear" w:color="auto" w:fill="auto"/>
            <w:vAlign w:val="bottom"/>
          </w:tcPr>
          <w:p w14:paraId="799956DE" w14:textId="44EA9D5C" w:rsidR="009C4992" w:rsidRPr="007E2934" w:rsidRDefault="009C4992" w:rsidP="00C01F8F">
            <w:pPr>
              <w:keepNext/>
              <w:jc w:val="center"/>
              <w:rPr>
                <w:rFonts w:ascii="Calibri" w:hAnsi="Calibri"/>
                <w:sz w:val="18"/>
                <w:szCs w:val="18"/>
              </w:rPr>
            </w:pPr>
            <w:r>
              <w:rPr>
                <w:rFonts w:ascii="Calibri" w:hAnsi="Calibri"/>
                <w:sz w:val="18"/>
                <w:szCs w:val="18"/>
              </w:rPr>
              <w:t>07</w:t>
            </w:r>
          </w:p>
        </w:tc>
        <w:tc>
          <w:tcPr>
            <w:tcW w:w="925" w:type="dxa"/>
            <w:shd w:val="clear" w:color="auto" w:fill="auto"/>
            <w:vAlign w:val="bottom"/>
          </w:tcPr>
          <w:p w14:paraId="0AA682DB" w14:textId="77A3AB82" w:rsidR="009C4992" w:rsidRPr="007E2934" w:rsidRDefault="009C4992" w:rsidP="00C01F8F">
            <w:pPr>
              <w:keepNext/>
              <w:jc w:val="center"/>
              <w:rPr>
                <w:rFonts w:ascii="Calibri" w:hAnsi="Calibri"/>
                <w:sz w:val="18"/>
                <w:szCs w:val="18"/>
              </w:rPr>
            </w:pPr>
            <w:r>
              <w:rPr>
                <w:rFonts w:ascii="Calibri" w:hAnsi="Calibri"/>
                <w:sz w:val="18"/>
                <w:szCs w:val="18"/>
              </w:rPr>
              <w:t>08</w:t>
            </w:r>
          </w:p>
        </w:tc>
        <w:tc>
          <w:tcPr>
            <w:tcW w:w="925" w:type="dxa"/>
            <w:shd w:val="clear" w:color="auto" w:fill="auto"/>
            <w:vAlign w:val="bottom"/>
          </w:tcPr>
          <w:p w14:paraId="30F6B6F1" w14:textId="5CF7994E" w:rsidR="009C4992" w:rsidRPr="007E2934" w:rsidRDefault="009C4992" w:rsidP="00C01F8F">
            <w:pPr>
              <w:keepNext/>
              <w:jc w:val="center"/>
              <w:rPr>
                <w:rFonts w:ascii="Calibri" w:hAnsi="Calibri"/>
                <w:sz w:val="18"/>
                <w:szCs w:val="18"/>
              </w:rPr>
            </w:pPr>
            <w:r>
              <w:rPr>
                <w:rFonts w:ascii="Calibri" w:hAnsi="Calibri"/>
                <w:sz w:val="18"/>
                <w:szCs w:val="18"/>
              </w:rPr>
              <w:t>09</w:t>
            </w:r>
          </w:p>
        </w:tc>
        <w:tc>
          <w:tcPr>
            <w:tcW w:w="925" w:type="dxa"/>
          </w:tcPr>
          <w:p w14:paraId="03D51BEA" w14:textId="77777777" w:rsidR="009C4992" w:rsidRPr="007E2934" w:rsidRDefault="009C4992" w:rsidP="00C01F8F">
            <w:pPr>
              <w:keepNext/>
              <w:jc w:val="center"/>
              <w:rPr>
                <w:rFonts w:ascii="Calibri" w:hAnsi="Calibri"/>
                <w:sz w:val="18"/>
                <w:szCs w:val="18"/>
              </w:rPr>
            </w:pPr>
            <w:r>
              <w:rPr>
                <w:rFonts w:ascii="Calibri" w:hAnsi="Calibri"/>
                <w:sz w:val="18"/>
                <w:szCs w:val="18"/>
              </w:rPr>
              <w:t>10</w:t>
            </w:r>
          </w:p>
        </w:tc>
        <w:tc>
          <w:tcPr>
            <w:tcW w:w="1206" w:type="dxa"/>
            <w:shd w:val="clear" w:color="auto" w:fill="auto"/>
            <w:vAlign w:val="bottom"/>
          </w:tcPr>
          <w:p w14:paraId="219C83C0" w14:textId="21C12193" w:rsidR="009C4992" w:rsidRPr="007E2934" w:rsidRDefault="009C4992" w:rsidP="00C01F8F">
            <w:pPr>
              <w:keepNext/>
              <w:jc w:val="center"/>
              <w:rPr>
                <w:rFonts w:ascii="Calibri" w:hAnsi="Calibri"/>
                <w:sz w:val="18"/>
                <w:szCs w:val="18"/>
              </w:rPr>
            </w:pPr>
            <w:r>
              <w:rPr>
                <w:rFonts w:ascii="Calibri" w:hAnsi="Calibri"/>
                <w:sz w:val="18"/>
                <w:szCs w:val="18"/>
              </w:rPr>
              <w:t>11</w:t>
            </w:r>
          </w:p>
        </w:tc>
        <w:tc>
          <w:tcPr>
            <w:tcW w:w="916" w:type="dxa"/>
            <w:shd w:val="clear" w:color="auto" w:fill="auto"/>
            <w:vAlign w:val="bottom"/>
          </w:tcPr>
          <w:p w14:paraId="0C7728E1" w14:textId="56DA7CB5" w:rsidR="009C4992" w:rsidRPr="007E2934" w:rsidRDefault="009C4992" w:rsidP="00C01F8F">
            <w:pPr>
              <w:keepNext/>
              <w:jc w:val="center"/>
              <w:rPr>
                <w:rFonts w:ascii="Calibri" w:hAnsi="Calibri"/>
                <w:sz w:val="18"/>
                <w:szCs w:val="18"/>
              </w:rPr>
            </w:pPr>
            <w:r>
              <w:rPr>
                <w:rFonts w:ascii="Calibri" w:hAnsi="Calibri"/>
                <w:sz w:val="18"/>
                <w:szCs w:val="18"/>
              </w:rPr>
              <w:t>12</w:t>
            </w:r>
          </w:p>
        </w:tc>
        <w:tc>
          <w:tcPr>
            <w:tcW w:w="1008" w:type="dxa"/>
          </w:tcPr>
          <w:p w14:paraId="52680831" w14:textId="16EF05F8" w:rsidR="009C4992" w:rsidRPr="007E2934" w:rsidRDefault="009C4992" w:rsidP="00C01F8F">
            <w:pPr>
              <w:keepNext/>
              <w:jc w:val="center"/>
              <w:rPr>
                <w:rFonts w:ascii="Calibri" w:hAnsi="Calibri"/>
                <w:sz w:val="18"/>
                <w:szCs w:val="18"/>
              </w:rPr>
            </w:pPr>
            <w:r>
              <w:rPr>
                <w:rFonts w:ascii="Calibri" w:hAnsi="Calibri"/>
                <w:sz w:val="18"/>
                <w:szCs w:val="18"/>
              </w:rPr>
              <w:t>13</w:t>
            </w:r>
          </w:p>
        </w:tc>
        <w:tc>
          <w:tcPr>
            <w:tcW w:w="1008" w:type="dxa"/>
          </w:tcPr>
          <w:p w14:paraId="7F447D83" w14:textId="21EF6C7C" w:rsidR="009C4992" w:rsidRDefault="00DC0280" w:rsidP="00C01F8F">
            <w:pPr>
              <w:keepNext/>
              <w:jc w:val="center"/>
              <w:rPr>
                <w:rFonts w:ascii="Calibri" w:hAnsi="Calibri"/>
                <w:sz w:val="18"/>
                <w:szCs w:val="18"/>
              </w:rPr>
            </w:pPr>
            <w:r>
              <w:rPr>
                <w:rFonts w:ascii="Calibri" w:hAnsi="Calibri"/>
                <w:sz w:val="18"/>
                <w:szCs w:val="18"/>
              </w:rPr>
              <w:t>14</w:t>
            </w:r>
          </w:p>
        </w:tc>
        <w:tc>
          <w:tcPr>
            <w:tcW w:w="1008" w:type="dxa"/>
          </w:tcPr>
          <w:p w14:paraId="2872763C" w14:textId="0D0A4FC2" w:rsidR="009C4992" w:rsidRDefault="00DC0280" w:rsidP="00C01F8F">
            <w:pPr>
              <w:keepNext/>
              <w:jc w:val="center"/>
              <w:rPr>
                <w:rFonts w:ascii="Calibri" w:hAnsi="Calibri"/>
                <w:sz w:val="18"/>
                <w:szCs w:val="18"/>
              </w:rPr>
            </w:pPr>
            <w:r>
              <w:rPr>
                <w:rFonts w:ascii="Calibri" w:hAnsi="Calibri"/>
                <w:sz w:val="18"/>
                <w:szCs w:val="18"/>
              </w:rPr>
              <w:t>15</w:t>
            </w:r>
          </w:p>
        </w:tc>
      </w:tr>
      <w:tr w:rsidR="009C4992" w:rsidRPr="007E2934" w14:paraId="11A3129F" w14:textId="4A2EACF2" w:rsidTr="00DC0280">
        <w:trPr>
          <w:cantSplit/>
          <w:trHeight w:val="586"/>
        </w:trPr>
        <w:tc>
          <w:tcPr>
            <w:tcW w:w="924" w:type="dxa"/>
            <w:shd w:val="clear" w:color="auto" w:fill="auto"/>
            <w:vAlign w:val="bottom"/>
          </w:tcPr>
          <w:p w14:paraId="6E0EEF71" w14:textId="1A693AAC"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924" w:type="dxa"/>
            <w:shd w:val="clear" w:color="auto" w:fill="auto"/>
            <w:vAlign w:val="bottom"/>
          </w:tcPr>
          <w:p w14:paraId="4E04AC86" w14:textId="64DC3CA2"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924" w:type="dxa"/>
            <w:vAlign w:val="bottom"/>
          </w:tcPr>
          <w:p w14:paraId="245B6EDE" w14:textId="77777777" w:rsidR="009C4992" w:rsidRPr="0015696C" w:rsidRDefault="009C49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924" w:type="dxa"/>
            <w:vAlign w:val="bottom"/>
          </w:tcPr>
          <w:p w14:paraId="62B8FA7C"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924" w:type="dxa"/>
            <w:vAlign w:val="bottom"/>
          </w:tcPr>
          <w:p w14:paraId="6D6E5DF5"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24" w:type="dxa"/>
            <w:shd w:val="clear" w:color="auto" w:fill="auto"/>
            <w:vAlign w:val="bottom"/>
          </w:tcPr>
          <w:p w14:paraId="3E1763F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Supply Duct Location</w:t>
            </w:r>
          </w:p>
        </w:tc>
        <w:tc>
          <w:tcPr>
            <w:tcW w:w="925" w:type="dxa"/>
            <w:shd w:val="clear" w:color="auto" w:fill="auto"/>
            <w:vAlign w:val="bottom"/>
          </w:tcPr>
          <w:p w14:paraId="226293D5"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shd w:val="clear" w:color="auto" w:fill="auto"/>
            <w:vAlign w:val="bottom"/>
          </w:tcPr>
          <w:p w14:paraId="11A5DBFA"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Return Duct Location</w:t>
            </w:r>
          </w:p>
        </w:tc>
        <w:tc>
          <w:tcPr>
            <w:tcW w:w="925" w:type="dxa"/>
            <w:shd w:val="clear" w:color="auto" w:fill="auto"/>
            <w:vAlign w:val="bottom"/>
          </w:tcPr>
          <w:p w14:paraId="22F4C343"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vAlign w:val="bottom"/>
          </w:tcPr>
          <w:p w14:paraId="7B102900" w14:textId="5E318CAF" w:rsidR="009C4992" w:rsidRDefault="00A86CA2" w:rsidP="00C01F8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9C4992" w:rsidRPr="001139B2">
              <w:rPr>
                <w:rFonts w:ascii="Calibri" w:hAnsi="Calibri"/>
                <w:sz w:val="18"/>
                <w:szCs w:val="18"/>
              </w:rPr>
              <w:t xml:space="preserve">from </w:t>
            </w:r>
            <w:r w:rsidR="009C4992">
              <w:rPr>
                <w:rFonts w:ascii="Calibri" w:hAnsi="Calibri"/>
                <w:sz w:val="18"/>
                <w:szCs w:val="18"/>
              </w:rPr>
              <w:t>Min</w:t>
            </w:r>
            <w:r w:rsidR="009C4992" w:rsidRPr="001139B2">
              <w:rPr>
                <w:rFonts w:ascii="Calibri" w:hAnsi="Calibri"/>
                <w:sz w:val="18"/>
                <w:szCs w:val="18"/>
              </w:rPr>
              <w:t xml:space="preserve"> </w:t>
            </w:r>
          </w:p>
          <w:p w14:paraId="3601E50E" w14:textId="77777777" w:rsidR="009C4992" w:rsidRPr="0015696C" w:rsidRDefault="009C4992" w:rsidP="00C01F8F">
            <w:pPr>
              <w:keepNext/>
              <w:jc w:val="center"/>
              <w:rPr>
                <w:rFonts w:ascii="Calibri" w:hAnsi="Calibri"/>
                <w:sz w:val="18"/>
                <w:szCs w:val="18"/>
              </w:rPr>
            </w:pPr>
            <w:r w:rsidRPr="001139B2">
              <w:rPr>
                <w:rFonts w:ascii="Calibri" w:hAnsi="Calibri"/>
                <w:sz w:val="18"/>
                <w:szCs w:val="18"/>
              </w:rPr>
              <w:t xml:space="preserve">R-Value </w:t>
            </w:r>
          </w:p>
        </w:tc>
        <w:tc>
          <w:tcPr>
            <w:tcW w:w="1206" w:type="dxa"/>
            <w:shd w:val="clear" w:color="auto" w:fill="auto"/>
            <w:vAlign w:val="bottom"/>
          </w:tcPr>
          <w:p w14:paraId="01BD0DE6" w14:textId="0D15D4DD"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16" w:type="dxa"/>
            <w:shd w:val="clear" w:color="auto" w:fill="auto"/>
            <w:vAlign w:val="bottom"/>
          </w:tcPr>
          <w:p w14:paraId="4CCAF2CA" w14:textId="1993EBA5"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008" w:type="dxa"/>
            <w:vAlign w:val="bottom"/>
          </w:tcPr>
          <w:p w14:paraId="20D11F1B" w14:textId="4AB8FA11" w:rsidR="009C4992" w:rsidRPr="0015696C" w:rsidRDefault="009C4992" w:rsidP="00DC0280">
            <w:pPr>
              <w:keepNext/>
              <w:jc w:val="center"/>
              <w:rPr>
                <w:rFonts w:ascii="Calibri" w:hAnsi="Calibri"/>
                <w:sz w:val="18"/>
                <w:szCs w:val="18"/>
              </w:rPr>
            </w:pPr>
            <w:r>
              <w:rPr>
                <w:rFonts w:ascii="Calibri" w:hAnsi="Calibri"/>
                <w:sz w:val="18"/>
                <w:szCs w:val="18"/>
              </w:rPr>
              <w:t xml:space="preserve">Can </w:t>
            </w:r>
            <w:r w:rsidR="00DC0280">
              <w:rPr>
                <w:rFonts w:ascii="Calibri" w:hAnsi="Calibri"/>
                <w:sz w:val="18"/>
                <w:szCs w:val="18"/>
              </w:rPr>
              <w:t>Approved</w:t>
            </w:r>
            <w:r>
              <w:rPr>
                <w:rFonts w:ascii="Calibri" w:hAnsi="Calibri"/>
                <w:sz w:val="18"/>
                <w:szCs w:val="18"/>
              </w:rPr>
              <w:t xml:space="preserve"> Airflow Protocols be used to test this System?</w:t>
            </w:r>
          </w:p>
        </w:tc>
        <w:tc>
          <w:tcPr>
            <w:tcW w:w="1008" w:type="dxa"/>
            <w:vAlign w:val="bottom"/>
          </w:tcPr>
          <w:p w14:paraId="0D42E7C6" w14:textId="59829C14" w:rsidR="009C4992" w:rsidRDefault="00DC0280" w:rsidP="00DC0280">
            <w:pPr>
              <w:keepNext/>
              <w:jc w:val="center"/>
              <w:rPr>
                <w:rFonts w:ascii="Calibri" w:hAnsi="Calibri"/>
                <w:sz w:val="18"/>
                <w:szCs w:val="18"/>
              </w:rPr>
            </w:pPr>
            <w:r w:rsidRPr="00DC0280">
              <w:rPr>
                <w:rFonts w:ascii="Calibri" w:hAnsi="Calibri"/>
                <w:sz w:val="18"/>
                <w:szCs w:val="18"/>
              </w:rPr>
              <w:t>Can Approved Fan Efficacy Protocol be used to test this System?</w:t>
            </w:r>
          </w:p>
        </w:tc>
        <w:tc>
          <w:tcPr>
            <w:tcW w:w="1008" w:type="dxa"/>
            <w:vAlign w:val="bottom"/>
          </w:tcPr>
          <w:p w14:paraId="7BAD8EE3" w14:textId="11A98508" w:rsidR="009C4992" w:rsidRDefault="00DC0280" w:rsidP="00DC0280">
            <w:pPr>
              <w:keepNext/>
              <w:jc w:val="center"/>
              <w:rPr>
                <w:rFonts w:ascii="Calibri" w:hAnsi="Calibri"/>
                <w:sz w:val="18"/>
                <w:szCs w:val="18"/>
              </w:rPr>
            </w:pPr>
            <w:r w:rsidRPr="00DC0280">
              <w:rPr>
                <w:rFonts w:ascii="Calibri" w:hAnsi="Calibri"/>
                <w:sz w:val="18"/>
                <w:szCs w:val="18"/>
              </w:rPr>
              <w:t>Indoor Unit Nominal Cooling Capacity (ton)</w:t>
            </w:r>
          </w:p>
        </w:tc>
      </w:tr>
      <w:tr w:rsidR="009C4992" w:rsidRPr="007E2934" w14:paraId="0DC89748" w14:textId="4C4F8589" w:rsidTr="00DC0280">
        <w:trPr>
          <w:cantSplit/>
          <w:trHeight w:val="360"/>
        </w:trPr>
        <w:tc>
          <w:tcPr>
            <w:tcW w:w="924" w:type="dxa"/>
            <w:shd w:val="clear" w:color="auto" w:fill="auto"/>
          </w:tcPr>
          <w:p w14:paraId="662B30AE" w14:textId="77777777" w:rsidR="009C4992" w:rsidRPr="007E2934" w:rsidRDefault="009C4992" w:rsidP="00465479">
            <w:pPr>
              <w:keepNext/>
              <w:rPr>
                <w:rFonts w:ascii="Calibri" w:hAnsi="Calibri"/>
                <w:sz w:val="18"/>
                <w:szCs w:val="18"/>
              </w:rPr>
            </w:pPr>
          </w:p>
        </w:tc>
        <w:tc>
          <w:tcPr>
            <w:tcW w:w="924" w:type="dxa"/>
            <w:shd w:val="clear" w:color="auto" w:fill="auto"/>
          </w:tcPr>
          <w:p w14:paraId="21F7643F" w14:textId="77777777" w:rsidR="009C4992" w:rsidRPr="007E2934" w:rsidRDefault="009C4992" w:rsidP="00465479">
            <w:pPr>
              <w:keepNext/>
              <w:rPr>
                <w:rFonts w:ascii="Calibri" w:hAnsi="Calibri"/>
                <w:sz w:val="18"/>
                <w:szCs w:val="18"/>
              </w:rPr>
            </w:pPr>
          </w:p>
        </w:tc>
        <w:tc>
          <w:tcPr>
            <w:tcW w:w="924" w:type="dxa"/>
          </w:tcPr>
          <w:p w14:paraId="2ACD80FB" w14:textId="77777777" w:rsidR="009C4992" w:rsidRPr="007E2934" w:rsidRDefault="009C4992" w:rsidP="00465479">
            <w:pPr>
              <w:keepNext/>
              <w:rPr>
                <w:rFonts w:ascii="Calibri" w:hAnsi="Calibri"/>
                <w:sz w:val="18"/>
                <w:szCs w:val="18"/>
              </w:rPr>
            </w:pPr>
          </w:p>
        </w:tc>
        <w:tc>
          <w:tcPr>
            <w:tcW w:w="924" w:type="dxa"/>
          </w:tcPr>
          <w:p w14:paraId="28D9EA96" w14:textId="77777777" w:rsidR="009C4992" w:rsidRPr="007E2934" w:rsidRDefault="009C4992" w:rsidP="00465479">
            <w:pPr>
              <w:keepNext/>
              <w:rPr>
                <w:rFonts w:ascii="Calibri" w:hAnsi="Calibri"/>
                <w:sz w:val="18"/>
                <w:szCs w:val="18"/>
              </w:rPr>
            </w:pPr>
          </w:p>
        </w:tc>
        <w:tc>
          <w:tcPr>
            <w:tcW w:w="924" w:type="dxa"/>
          </w:tcPr>
          <w:p w14:paraId="4B094852" w14:textId="77777777" w:rsidR="009C4992" w:rsidRPr="007E2934" w:rsidRDefault="009C4992" w:rsidP="00465479">
            <w:pPr>
              <w:keepNext/>
              <w:rPr>
                <w:rFonts w:ascii="Calibri" w:hAnsi="Calibri"/>
                <w:sz w:val="18"/>
                <w:szCs w:val="18"/>
              </w:rPr>
            </w:pPr>
          </w:p>
        </w:tc>
        <w:tc>
          <w:tcPr>
            <w:tcW w:w="924" w:type="dxa"/>
            <w:shd w:val="clear" w:color="auto" w:fill="auto"/>
          </w:tcPr>
          <w:p w14:paraId="3E2844BC" w14:textId="77777777" w:rsidR="009C4992" w:rsidRPr="007E2934" w:rsidRDefault="009C4992" w:rsidP="00465479">
            <w:pPr>
              <w:keepNext/>
              <w:rPr>
                <w:rFonts w:ascii="Calibri" w:hAnsi="Calibri"/>
                <w:sz w:val="18"/>
                <w:szCs w:val="18"/>
              </w:rPr>
            </w:pPr>
          </w:p>
        </w:tc>
        <w:tc>
          <w:tcPr>
            <w:tcW w:w="925" w:type="dxa"/>
            <w:shd w:val="clear" w:color="auto" w:fill="auto"/>
          </w:tcPr>
          <w:p w14:paraId="29E1BD0F" w14:textId="77777777" w:rsidR="009C4992" w:rsidRPr="007E2934" w:rsidRDefault="009C4992" w:rsidP="00465479">
            <w:pPr>
              <w:keepNext/>
              <w:rPr>
                <w:rFonts w:ascii="Calibri" w:hAnsi="Calibri"/>
                <w:sz w:val="18"/>
                <w:szCs w:val="18"/>
              </w:rPr>
            </w:pPr>
          </w:p>
        </w:tc>
        <w:tc>
          <w:tcPr>
            <w:tcW w:w="925" w:type="dxa"/>
            <w:shd w:val="clear" w:color="auto" w:fill="auto"/>
          </w:tcPr>
          <w:p w14:paraId="541EBD58" w14:textId="77777777" w:rsidR="009C4992" w:rsidRPr="007E2934" w:rsidRDefault="009C4992" w:rsidP="00465479">
            <w:pPr>
              <w:keepNext/>
              <w:rPr>
                <w:rFonts w:ascii="Calibri" w:hAnsi="Calibri"/>
                <w:sz w:val="18"/>
                <w:szCs w:val="18"/>
              </w:rPr>
            </w:pPr>
          </w:p>
        </w:tc>
        <w:tc>
          <w:tcPr>
            <w:tcW w:w="925" w:type="dxa"/>
            <w:shd w:val="clear" w:color="auto" w:fill="auto"/>
          </w:tcPr>
          <w:p w14:paraId="3A52AB17" w14:textId="77777777" w:rsidR="009C4992" w:rsidRPr="007E2934" w:rsidRDefault="009C4992" w:rsidP="00465479">
            <w:pPr>
              <w:keepNext/>
              <w:rPr>
                <w:rFonts w:ascii="Calibri" w:hAnsi="Calibri"/>
                <w:sz w:val="18"/>
                <w:szCs w:val="18"/>
              </w:rPr>
            </w:pPr>
          </w:p>
        </w:tc>
        <w:tc>
          <w:tcPr>
            <w:tcW w:w="925" w:type="dxa"/>
          </w:tcPr>
          <w:p w14:paraId="107A6E32" w14:textId="77777777" w:rsidR="009C4992" w:rsidRPr="007E2934" w:rsidRDefault="009C4992" w:rsidP="00465479">
            <w:pPr>
              <w:keepNext/>
              <w:rPr>
                <w:rFonts w:ascii="Calibri" w:hAnsi="Calibri"/>
                <w:sz w:val="18"/>
                <w:szCs w:val="18"/>
              </w:rPr>
            </w:pPr>
          </w:p>
        </w:tc>
        <w:tc>
          <w:tcPr>
            <w:tcW w:w="1206" w:type="dxa"/>
            <w:shd w:val="clear" w:color="auto" w:fill="auto"/>
          </w:tcPr>
          <w:p w14:paraId="43E229AA" w14:textId="77777777" w:rsidR="009C4992" w:rsidRPr="007E2934" w:rsidRDefault="009C4992" w:rsidP="00465479">
            <w:pPr>
              <w:keepNext/>
              <w:rPr>
                <w:rFonts w:ascii="Calibri" w:hAnsi="Calibri"/>
                <w:sz w:val="18"/>
                <w:szCs w:val="18"/>
              </w:rPr>
            </w:pPr>
          </w:p>
        </w:tc>
        <w:tc>
          <w:tcPr>
            <w:tcW w:w="916" w:type="dxa"/>
            <w:shd w:val="clear" w:color="auto" w:fill="auto"/>
          </w:tcPr>
          <w:p w14:paraId="56652CC2" w14:textId="77777777" w:rsidR="009C4992" w:rsidRPr="007E2934" w:rsidRDefault="009C4992" w:rsidP="00465479">
            <w:pPr>
              <w:keepNext/>
              <w:rPr>
                <w:rFonts w:ascii="Calibri" w:hAnsi="Calibri"/>
                <w:sz w:val="18"/>
                <w:szCs w:val="18"/>
              </w:rPr>
            </w:pPr>
          </w:p>
        </w:tc>
        <w:tc>
          <w:tcPr>
            <w:tcW w:w="1008" w:type="dxa"/>
          </w:tcPr>
          <w:p w14:paraId="0272EBB1" w14:textId="77777777" w:rsidR="009C4992" w:rsidRPr="007E2934" w:rsidRDefault="009C4992" w:rsidP="00465479">
            <w:pPr>
              <w:keepNext/>
              <w:rPr>
                <w:rFonts w:ascii="Calibri" w:hAnsi="Calibri"/>
                <w:sz w:val="18"/>
                <w:szCs w:val="18"/>
              </w:rPr>
            </w:pPr>
          </w:p>
        </w:tc>
        <w:tc>
          <w:tcPr>
            <w:tcW w:w="1008" w:type="dxa"/>
          </w:tcPr>
          <w:p w14:paraId="6AEF71FA" w14:textId="77777777" w:rsidR="009C4992" w:rsidRPr="007E2934" w:rsidRDefault="009C4992" w:rsidP="00465479">
            <w:pPr>
              <w:keepNext/>
              <w:rPr>
                <w:rFonts w:ascii="Calibri" w:hAnsi="Calibri"/>
                <w:sz w:val="18"/>
                <w:szCs w:val="18"/>
              </w:rPr>
            </w:pPr>
          </w:p>
        </w:tc>
        <w:tc>
          <w:tcPr>
            <w:tcW w:w="1008" w:type="dxa"/>
          </w:tcPr>
          <w:p w14:paraId="21C2C857" w14:textId="5AC24C21" w:rsidR="009C4992" w:rsidRPr="007E2934" w:rsidRDefault="009C4992" w:rsidP="00465479">
            <w:pPr>
              <w:keepNext/>
              <w:rPr>
                <w:rFonts w:ascii="Calibri" w:hAnsi="Calibri"/>
                <w:sz w:val="18"/>
                <w:szCs w:val="18"/>
              </w:rPr>
            </w:pPr>
          </w:p>
        </w:tc>
      </w:tr>
      <w:tr w:rsidR="009C4992" w:rsidRPr="007E2934" w14:paraId="03183D50" w14:textId="488C76D7" w:rsidTr="00DC0280">
        <w:trPr>
          <w:cantSplit/>
          <w:trHeight w:val="222"/>
        </w:trPr>
        <w:tc>
          <w:tcPr>
            <w:tcW w:w="12374" w:type="dxa"/>
            <w:gridSpan w:val="13"/>
          </w:tcPr>
          <w:p w14:paraId="63605E8D" w14:textId="77777777" w:rsidR="009C4992" w:rsidRPr="007E2934" w:rsidRDefault="009C4992" w:rsidP="00C01F8F">
            <w:pPr>
              <w:keepNext/>
              <w:rPr>
                <w:rFonts w:ascii="Calibri" w:hAnsi="Calibri"/>
                <w:sz w:val="18"/>
                <w:szCs w:val="18"/>
              </w:rPr>
            </w:pPr>
            <w:r w:rsidRPr="007E2934">
              <w:rPr>
                <w:rFonts w:ascii="Calibri" w:hAnsi="Calibri"/>
                <w:sz w:val="18"/>
                <w:szCs w:val="18"/>
              </w:rPr>
              <w:t>Notes:</w:t>
            </w:r>
          </w:p>
        </w:tc>
        <w:tc>
          <w:tcPr>
            <w:tcW w:w="1008" w:type="dxa"/>
          </w:tcPr>
          <w:p w14:paraId="04E71273" w14:textId="77777777" w:rsidR="009C4992" w:rsidRPr="007E2934" w:rsidRDefault="009C4992" w:rsidP="00C01F8F">
            <w:pPr>
              <w:keepNext/>
              <w:rPr>
                <w:rFonts w:ascii="Calibri" w:hAnsi="Calibri"/>
                <w:sz w:val="18"/>
                <w:szCs w:val="18"/>
              </w:rPr>
            </w:pPr>
          </w:p>
        </w:tc>
        <w:tc>
          <w:tcPr>
            <w:tcW w:w="1008" w:type="dxa"/>
          </w:tcPr>
          <w:p w14:paraId="4FB7E9A6" w14:textId="7EF48033" w:rsidR="009C4992" w:rsidRPr="007E2934" w:rsidRDefault="009C4992" w:rsidP="00C01F8F">
            <w:pPr>
              <w:keepNext/>
              <w:rPr>
                <w:rFonts w:ascii="Calibri" w:hAnsi="Calibri"/>
                <w:sz w:val="18"/>
                <w:szCs w:val="18"/>
              </w:rPr>
            </w:pP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7A2D67E8" w:rsidR="00125592" w:rsidRDefault="00125592" w:rsidP="00DC0280">
            <w:pPr>
              <w:spacing w:after="60"/>
              <w:rPr>
                <w:rFonts w:ascii="Calibri" w:hAnsi="Calibri"/>
                <w:sz w:val="18"/>
                <w:szCs w:val="18"/>
              </w:rPr>
            </w:pPr>
            <w:r w:rsidRPr="007E2934">
              <w:rPr>
                <w:rFonts w:ascii="Calibri" w:hAnsi="Calibri"/>
                <w:sz w:val="18"/>
                <w:szCs w:val="18"/>
              </w:rPr>
              <w:t>The system shall be provided with air filter</w:t>
            </w:r>
            <w:r w:rsidR="00DC0280">
              <w:rPr>
                <w:rFonts w:ascii="Calibri" w:hAnsi="Calibri"/>
                <w:sz w:val="18"/>
                <w:szCs w:val="18"/>
              </w:rPr>
              <w:t>s</w:t>
            </w:r>
            <w:r w:rsidRPr="007E2934">
              <w:rPr>
                <w:rFonts w:ascii="Calibri" w:hAnsi="Calibri"/>
                <w:sz w:val="18"/>
                <w:szCs w:val="18"/>
              </w:rPr>
              <w:t xml:space="preserve"> having a designated efficiency equal to or greater than MERV </w:t>
            </w:r>
            <w:r w:rsidR="00DC0280">
              <w:rPr>
                <w:rFonts w:ascii="Calibri" w:hAnsi="Calibri"/>
                <w:sz w:val="18"/>
                <w:szCs w:val="18"/>
              </w:rPr>
              <w:t>13</w:t>
            </w:r>
            <w:r w:rsidR="00DC0280"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r w:rsidRPr="00714715">
              <w:rPr>
                <w:rFonts w:ascii="Calibri" w:hAnsi="Calibri"/>
                <w:sz w:val="18"/>
                <w:szCs w:val="18"/>
              </w:rPr>
              <w:t>μm</w:t>
            </w:r>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3AF82E10" w:rsidR="00297DAD" w:rsidRPr="0015696C" w:rsidRDefault="00297DAD" w:rsidP="00DC0280">
            <w:pPr>
              <w:keepNext/>
              <w:jc w:val="center"/>
              <w:rPr>
                <w:rFonts w:ascii="Calibri" w:hAnsi="Calibri"/>
                <w:sz w:val="18"/>
                <w:szCs w:val="18"/>
              </w:rPr>
            </w:pPr>
            <w:r w:rsidRPr="0015696C">
              <w:rPr>
                <w:rFonts w:ascii="Calibri" w:hAnsi="Calibri"/>
                <w:sz w:val="18"/>
                <w:szCs w:val="18"/>
              </w:rPr>
              <w:t xml:space="preserve">SC System </w:t>
            </w:r>
            <w:r w:rsidR="00DC0280">
              <w:rPr>
                <w:rFonts w:ascii="Calibri" w:hAnsi="Calibri"/>
                <w:sz w:val="18"/>
                <w:szCs w:val="18"/>
              </w:rPr>
              <w:t>Description of</w:t>
            </w:r>
            <w:r w:rsidRPr="0015696C">
              <w:rPr>
                <w:rFonts w:ascii="Calibri" w:hAnsi="Calibri"/>
                <w:sz w:val="18"/>
                <w:szCs w:val="18"/>
              </w:rPr>
              <w:t xml:space="preserve">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lastRenderedPageBreak/>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5E0BDC2D" w:rsidR="00125592" w:rsidRPr="006E7B9D" w:rsidRDefault="00125592" w:rsidP="00DC0280">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DC0280">
              <w:rPr>
                <w:rFonts w:asciiTheme="minorHAnsi" w:eastAsia="Cambria" w:hAnsiTheme="minorHAnsi"/>
                <w:sz w:val="18"/>
                <w:szCs w:val="18"/>
              </w:rPr>
              <w:t>c</w:t>
            </w:r>
            <w:r w:rsidRPr="008730AC">
              <w:rPr>
                <w:rFonts w:asciiTheme="minorHAnsi" w:eastAsia="Cambria" w:hAnsiTheme="minorHAnsi"/>
                <w:sz w:val="18"/>
                <w:szCs w:val="18"/>
              </w:rPr>
              <w:t>)</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r w:rsidRPr="008730AC">
              <w:rPr>
                <w:rFonts w:asciiTheme="minorHAnsi" w:eastAsia="Cambria" w:hAnsiTheme="minorHAnsi"/>
                <w:sz w:val="18"/>
                <w:szCs w:val="18"/>
              </w:rPr>
              <w:t xml:space="preserve">the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8"/>
          <w:headerReference w:type="default" r:id="rId9"/>
          <w:footerReference w:type="default" r:id="rId10"/>
          <w:headerReference w:type="first" r:id="rId11"/>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lastRenderedPageBreak/>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lastRenderedPageBreak/>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lastRenderedPageBreak/>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180051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3DF6E3A0" w14:textId="1CF6D68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18C0EDD2" w14:textId="3921EEB3" w:rsidR="00E41DF7" w:rsidRPr="00E41DF7" w:rsidRDefault="00E41DF7" w:rsidP="00E41DF7">
      <w:pPr>
        <w:pStyle w:val="ListParagraph"/>
        <w:numPr>
          <w:ilvl w:val="0"/>
          <w:numId w:val="32"/>
        </w:numPr>
        <w:rPr>
          <w:rFonts w:ascii="Calibri" w:hAnsi="Calibri"/>
        </w:rPr>
      </w:pPr>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2D98D4BE" w:rsidR="00252FCD" w:rsidRPr="00970AC4" w:rsidRDefault="00FE01F3" w:rsidP="00BA478A">
      <w:pPr>
        <w:pStyle w:val="ListParagraph"/>
        <w:numPr>
          <w:ilvl w:val="0"/>
          <w:numId w:val="32"/>
        </w:numPr>
        <w:rPr>
          <w:rFonts w:ascii="Calibri" w:hAnsi="Calibri"/>
        </w:rPr>
      </w:pPr>
      <w:r w:rsidRPr="00FE01F3">
        <w:rPr>
          <w:rFonts w:ascii="Calibri" w:hAnsi="Calibri"/>
        </w:rPr>
        <w:t>If the space conditioning system is a multiple-split system, then enter the</w:t>
      </w:r>
      <w:r w:rsidR="00DC0280">
        <w:rPr>
          <w:rFonts w:ascii="Calibri" w:hAnsi="Calibri"/>
        </w:rPr>
        <w:t xml:space="preserve"> total</w:t>
      </w:r>
      <w:r w:rsidRPr="00FE01F3">
        <w:rPr>
          <w:rFonts w:ascii="Calibri" w:hAnsi="Calibri"/>
        </w:rPr>
        <w:t xml:space="preserve"> number of indoor units </w:t>
      </w:r>
      <w:r w:rsidR="00DC0280">
        <w:rPr>
          <w:rFonts w:ascii="Calibri" w:hAnsi="Calibri"/>
        </w:rPr>
        <w:t>(</w:t>
      </w:r>
      <w:r w:rsidR="00DC0280" w:rsidRPr="00DC0280">
        <w:rPr>
          <w:rFonts w:ascii="Calibri" w:hAnsi="Calibri"/>
        </w:rPr>
        <w:t>ducted and ductless</w:t>
      </w:r>
      <w:r w:rsidR="00DC0280">
        <w:rPr>
          <w:rFonts w:ascii="Calibri" w:hAnsi="Calibri"/>
        </w:rPr>
        <w:t>)</w:t>
      </w:r>
      <w:r w:rsidRPr="00FE01F3">
        <w:rPr>
          <w:rFonts w:ascii="Calibri" w:hAnsi="Calibri"/>
        </w:rPr>
        <w:t xml:space="preserve"> connected to the outdoor unit.  </w:t>
      </w:r>
      <w:ins w:id="5" w:author="jmiller20200310" w:date="2020-03-11T10:58:00Z">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0798CD69" w14:textId="23ADEACB" w:rsidR="00DC0280" w:rsidRDefault="00DC0280" w:rsidP="00BA478A">
      <w:pPr>
        <w:pStyle w:val="ListParagraph"/>
        <w:numPr>
          <w:ilvl w:val="0"/>
          <w:numId w:val="32"/>
        </w:numPr>
        <w:rPr>
          <w:rFonts w:ascii="Calibri" w:hAnsi="Calibri"/>
        </w:rPr>
      </w:pPr>
      <w:r w:rsidRPr="00DC0280">
        <w:rPr>
          <w:rFonts w:ascii="Calibri" w:hAnsi="Calibri"/>
        </w:rPr>
        <w:t>If the space conditioning system is a multiple-split system, then enter the number of ducted indoor units (AHU) connected to the outdoor unit</w:t>
      </w:r>
      <w:ins w:id="6" w:author="jmiller20200310" w:date="2020-03-11T10:58:00Z">
        <w:r w:rsidR="00BA478A">
          <w:rPr>
            <w:rFonts w:ascii="Calibri" w:hAnsi="Calibri"/>
          </w:rPr>
          <w:t xml:space="preserve">. </w:t>
        </w:r>
      </w:ins>
      <w:ins w:id="7" w:author="jmiller20200310" w:date="2020-03-11T10:59:00Z">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3DF6E3AA" w14:textId="0947190D" w:rsidR="00252FCD" w:rsidRPr="00970AC4" w:rsidRDefault="00FE01F3" w:rsidP="00FE01F3">
      <w:pPr>
        <w:pStyle w:val="ListParagraph"/>
        <w:numPr>
          <w:ilvl w:val="0"/>
          <w:numId w:val="32"/>
        </w:numPr>
        <w:rPr>
          <w:rFonts w:ascii="Calibri" w:hAnsi="Calibri"/>
        </w:rPr>
      </w:pPr>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 System if the system is used to provide IAQ ventilation.</w:t>
      </w:r>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6801C673"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FE01F3">
        <w:rPr>
          <w:rFonts w:ascii="Calibri" w:hAnsi="Calibri"/>
        </w:rPr>
        <w:t xml:space="preserve">a </w:t>
      </w:r>
      <w:r w:rsidRPr="00970AC4">
        <w:rPr>
          <w:rFonts w:ascii="Calibri" w:hAnsi="Calibri"/>
        </w:rPr>
        <w:t>previous section.</w:t>
      </w:r>
    </w:p>
    <w:p w14:paraId="3DF6E3B0" w14:textId="2727294F" w:rsidR="00252FCD" w:rsidRPr="00970AC4" w:rsidRDefault="00252FCD" w:rsidP="0032048E">
      <w:pPr>
        <w:pStyle w:val="ListParagraph"/>
        <w:numPr>
          <w:ilvl w:val="0"/>
          <w:numId w:val="33"/>
        </w:numPr>
        <w:rPr>
          <w:rFonts w:ascii="Calibri" w:hAnsi="Calibri"/>
        </w:rPr>
      </w:pPr>
      <w:r w:rsidRPr="00970AC4">
        <w:rPr>
          <w:rFonts w:ascii="Calibri" w:hAnsi="Calibri"/>
        </w:rPr>
        <w:lastRenderedPageBreak/>
        <w:t>This field is filled out automatically.</w:t>
      </w:r>
      <w:r w:rsidR="00D070C6" w:rsidRPr="00970AC4">
        <w:rPr>
          <w:rFonts w:ascii="Calibri" w:hAnsi="Calibri"/>
        </w:rPr>
        <w:t xml:space="preserve"> </w:t>
      </w:r>
      <w:r w:rsidRPr="00970AC4">
        <w:rPr>
          <w:rFonts w:ascii="Calibri" w:hAnsi="Calibri"/>
        </w:rPr>
        <w:t>It is referenced from</w:t>
      </w:r>
      <w:r w:rsidR="00FE01F3">
        <w:rPr>
          <w:rFonts w:ascii="Calibri" w:hAnsi="Calibri"/>
        </w:rPr>
        <w:t xml:space="preserve"> a previous section.</w:t>
      </w:r>
    </w:p>
    <w:p w14:paraId="22AA9DAF" w14:textId="24706E6E" w:rsidR="00FE01F3" w:rsidRDefault="00FE01F3" w:rsidP="00FE01F3">
      <w:pPr>
        <w:pStyle w:val="ListParagraph"/>
        <w:numPr>
          <w:ilvl w:val="0"/>
          <w:numId w:val="33"/>
        </w:numPr>
        <w:rPr>
          <w:rFonts w:ascii="Calibri" w:hAnsi="Calibri"/>
        </w:rPr>
      </w:pPr>
      <w:r w:rsidRPr="00FE01F3">
        <w:rPr>
          <w:rFonts w:ascii="Calibri" w:hAnsi="Calibri"/>
        </w:rPr>
        <w:t>This field is filled out automatically. It is referenced from a previous section</w:t>
      </w:r>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2D7979CB" w:rsidR="00252FCD" w:rsidRPr="00DE7F30" w:rsidRDefault="00C8726A" w:rsidP="00DE7F30">
      <w:pPr>
        <w:pStyle w:val="ListParagraph"/>
        <w:numPr>
          <w:ilvl w:val="0"/>
          <w:numId w:val="33"/>
        </w:numPr>
        <w:rPr>
          <w:rFonts w:ascii="Calibri" w:hAnsi="Calibri"/>
        </w:rPr>
      </w:pPr>
      <w:r w:rsidRPr="00DE7F30">
        <w:rPr>
          <w:rFonts w:ascii="Calibri" w:hAnsi="Calibri"/>
        </w:rPr>
        <w:t>Enter text to provide a name for multi-split indoor units if prompted to do so, otherwise the field is filled out automatically.</w:t>
      </w:r>
    </w:p>
    <w:p w14:paraId="3E51A562" w14:textId="23884186" w:rsidR="00C8726A" w:rsidRPr="00DE7F30" w:rsidRDefault="00C8726A" w:rsidP="00DE7F30">
      <w:pPr>
        <w:pStyle w:val="ListParagraph"/>
        <w:numPr>
          <w:ilvl w:val="0"/>
          <w:numId w:val="33"/>
        </w:numPr>
        <w:rPr>
          <w:rFonts w:ascii="Calibri" w:hAnsi="Calibri"/>
        </w:rPr>
      </w:pPr>
      <w:r w:rsidRPr="00DE7F30">
        <w:rPr>
          <w:rFonts w:ascii="Calibri" w:hAnsi="Calibri"/>
        </w:rPr>
        <w:t>Select the description that best describes the distribution system if prompted to do so (allowed values are 1:[Ductless] 2:[Ducted &gt;10ft length] 3:[Ducted ≤10ft length], otherwise the field</w:t>
      </w:r>
      <w:r w:rsidR="00DE7F30" w:rsidRPr="00DE7F30">
        <w:rPr>
          <w:rFonts w:ascii="Calibri" w:hAnsi="Calibri"/>
        </w:rPr>
        <w:t xml:space="preserve"> is filled out automatically</w:t>
      </w:r>
      <w:r w:rsidR="00DE7F30">
        <w:rPr>
          <w:rFonts w:ascii="Calibri" w:hAnsi="Calibri"/>
        </w:rPr>
        <w:t>.</w:t>
      </w:r>
    </w:p>
    <w:p w14:paraId="6311A111" w14:textId="213FC12F" w:rsidR="00C8726A" w:rsidRDefault="00C8726A" w:rsidP="00252FCD">
      <w:pPr>
        <w:rPr>
          <w:rFonts w:ascii="Calibri" w:hAnsi="Calibri"/>
        </w:rPr>
      </w:pPr>
    </w:p>
    <w:p w14:paraId="25E2FCE5" w14:textId="21E6C3D2" w:rsidR="00C8726A" w:rsidRDefault="00C8726A" w:rsidP="00252FCD">
      <w:pPr>
        <w:rPr>
          <w:rFonts w:ascii="Calibri" w:hAnsi="Calibri"/>
        </w:rPr>
      </w:pPr>
    </w:p>
    <w:p w14:paraId="2CF30C0F" w14:textId="77777777" w:rsidR="00C8726A" w:rsidRPr="00970AC4" w:rsidRDefault="00C8726A"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687505"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4B19AF">
        <w:rPr>
          <w:rFonts w:ascii="Calibri" w:hAnsi="Calibri"/>
        </w:rPr>
        <w:t xml:space="preserve">a </w:t>
      </w:r>
      <w:r w:rsidRPr="00970AC4">
        <w:rPr>
          <w:rFonts w:ascii="Calibri" w:hAnsi="Calibri"/>
        </w:rPr>
        <w:t>previous section.</w:t>
      </w:r>
    </w:p>
    <w:p w14:paraId="39410740" w14:textId="2858D944" w:rsidR="004B19AF" w:rsidRPr="004B19AF" w:rsidRDefault="004B19AF" w:rsidP="004B19AF">
      <w:pPr>
        <w:pStyle w:val="ListParagraph"/>
        <w:numPr>
          <w:ilvl w:val="0"/>
          <w:numId w:val="34"/>
        </w:numPr>
        <w:rPr>
          <w:rFonts w:ascii="Calibri" w:hAnsi="Calibri"/>
        </w:rPr>
      </w:pPr>
      <w:r w:rsidRPr="004B19AF">
        <w:rPr>
          <w:rFonts w:ascii="Calibri" w:hAnsi="Calibri"/>
        </w:rPr>
        <w:t>This field is filled out automatically. It is referenced from a previous section</w:t>
      </w:r>
      <w:r>
        <w:rPr>
          <w:rFonts w:ascii="Calibri" w:hAnsi="Calibri"/>
        </w:rPr>
        <w:t>.</w:t>
      </w:r>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565E18EE"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72EF53AD"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Condenser 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4ECC60E9"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121927">
        <w:rPr>
          <w:rFonts w:ascii="Calibri" w:hAnsi="Calibri"/>
        </w:rPr>
        <w:t xml:space="preserve">a </w:t>
      </w:r>
      <w:r w:rsidRPr="00970AC4">
        <w:rPr>
          <w:rFonts w:ascii="Calibri" w:hAnsi="Calibri"/>
        </w:rPr>
        <w:t>previous section.</w:t>
      </w:r>
    </w:p>
    <w:p w14:paraId="7827E5A2" w14:textId="112AB29A" w:rsidR="00121927" w:rsidRDefault="00121927" w:rsidP="00121927">
      <w:pPr>
        <w:pStyle w:val="ListParagraph"/>
        <w:numPr>
          <w:ilvl w:val="0"/>
          <w:numId w:val="35"/>
        </w:numPr>
        <w:tabs>
          <w:tab w:val="clear" w:pos="1080"/>
          <w:tab w:val="num" w:pos="360"/>
        </w:tabs>
        <w:ind w:left="360"/>
        <w:rPr>
          <w:rFonts w:ascii="Calibri" w:hAnsi="Calibri"/>
        </w:rPr>
      </w:pPr>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p>
    <w:p w14:paraId="2E128A26" w14:textId="1FD602D4" w:rsidR="00661C7F" w:rsidRDefault="00661C7F" w:rsidP="00661C7F">
      <w:pPr>
        <w:pStyle w:val="ListParagraph"/>
        <w:numPr>
          <w:ilvl w:val="0"/>
          <w:numId w:val="35"/>
        </w:numPr>
        <w:tabs>
          <w:tab w:val="clear" w:pos="1080"/>
          <w:tab w:val="num" w:pos="360"/>
        </w:tabs>
        <w:ind w:left="360"/>
        <w:rPr>
          <w:rFonts w:ascii="Calibri" w:hAnsi="Calibri"/>
        </w:rPr>
      </w:pPr>
      <w:r w:rsidRPr="00661C7F">
        <w:rPr>
          <w:rFonts w:ascii="Calibri" w:hAnsi="Calibri"/>
        </w:rPr>
        <w:t>Enter a brief name or description of the indoor unit area served. Examples: Master Bedroom, Dining Room, Living Room, etc</w:t>
      </w:r>
      <w:r w:rsidR="00442492">
        <w:rPr>
          <w:rFonts w:ascii="Calibri" w:hAnsi="Calibri"/>
        </w:rPr>
        <w:t>.</w:t>
      </w:r>
    </w:p>
    <w:p w14:paraId="69DBC635" w14:textId="166EF108" w:rsidR="00DC0280" w:rsidRDefault="00DC0280" w:rsidP="0032048E">
      <w:pPr>
        <w:pStyle w:val="ListParagraph"/>
        <w:numPr>
          <w:ilvl w:val="0"/>
          <w:numId w:val="35"/>
        </w:numPr>
        <w:tabs>
          <w:tab w:val="clear" w:pos="1080"/>
          <w:tab w:val="num" w:pos="360"/>
        </w:tabs>
        <w:ind w:left="360"/>
        <w:rPr>
          <w:rFonts w:ascii="Calibri" w:hAnsi="Calibri"/>
        </w:rPr>
      </w:pPr>
      <w:r>
        <w:rPr>
          <w:rFonts w:ascii="Calibri" w:hAnsi="Calibri"/>
        </w:rPr>
        <w:t>If any lengths of new ducts were installed, answer yes, otherwise if new ducts were</w:t>
      </w:r>
      <w:r w:rsidR="005229AB">
        <w:rPr>
          <w:rFonts w:ascii="Calibri" w:hAnsi="Calibri"/>
        </w:rPr>
        <w:t xml:space="preserve"> not</w:t>
      </w:r>
      <w:r>
        <w:rPr>
          <w:rFonts w:ascii="Calibri" w:hAnsi="Calibri"/>
        </w:rPr>
        <w:t xml:space="preserve"> installed, answer no.</w:t>
      </w:r>
    </w:p>
    <w:p w14:paraId="2403AC5B" w14:textId="77777777" w:rsidR="00795D04" w:rsidRDefault="005229AB" w:rsidP="00795D04">
      <w:pPr>
        <w:pStyle w:val="ListParagraph"/>
        <w:numPr>
          <w:ilvl w:val="0"/>
          <w:numId w:val="35"/>
        </w:numPr>
        <w:tabs>
          <w:tab w:val="clear" w:pos="1080"/>
          <w:tab w:val="num" w:pos="360"/>
        </w:tabs>
        <w:ind w:left="360"/>
        <w:rPr>
          <w:rFonts w:ascii="Calibri" w:hAnsi="Calibri"/>
        </w:rPr>
      </w:pPr>
      <w:r>
        <w:rPr>
          <w:rFonts w:ascii="Calibri" w:hAnsi="Calibri"/>
        </w:rPr>
        <w:t>This field is filled out automatical</w:t>
      </w:r>
      <w:r w:rsidR="00795D04">
        <w:rPr>
          <w:rFonts w:ascii="Calibri" w:hAnsi="Calibri"/>
        </w:rPr>
        <w:t>ly based on values referenced from</w:t>
      </w:r>
      <w:r>
        <w:rPr>
          <w:rFonts w:ascii="Calibri" w:hAnsi="Calibri"/>
        </w:rPr>
        <w:t xml:space="preserve"> other sections.</w:t>
      </w:r>
    </w:p>
    <w:p w14:paraId="3A6ACE97" w14:textId="4522D50C"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Select the choice that best describes the predominant location of the supply ducts for this system</w:t>
      </w:r>
    </w:p>
    <w:p w14:paraId="7D80A5EA" w14:textId="77777777" w:rsidR="00795D04" w:rsidRDefault="00252FCD" w:rsidP="00795D04">
      <w:pPr>
        <w:pStyle w:val="ListParagraph"/>
        <w:numPr>
          <w:ilvl w:val="0"/>
          <w:numId w:val="35"/>
        </w:numPr>
        <w:tabs>
          <w:tab w:val="clear" w:pos="1080"/>
          <w:tab w:val="num" w:pos="360"/>
        </w:tabs>
        <w:ind w:left="360"/>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r w:rsidR="00442492">
        <w:rPr>
          <w:rFonts w:ascii="Calibri" w:hAnsi="Calibri"/>
        </w:rPr>
        <w:t>required by the standards</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27E3972F" w14:textId="77777777"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Select the choice that best describes the predominant location of the </w:t>
      </w:r>
      <w:r>
        <w:rPr>
          <w:rFonts w:ascii="Calibri" w:hAnsi="Calibri"/>
        </w:rPr>
        <w:t>return</w:t>
      </w:r>
      <w:r w:rsidRPr="00795D04">
        <w:rPr>
          <w:rFonts w:ascii="Calibri" w:hAnsi="Calibri"/>
        </w:rPr>
        <w:t xml:space="preserve"> ducts for this system</w:t>
      </w:r>
    </w:p>
    <w:p w14:paraId="6EDCC07A" w14:textId="3F99A92A"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R-value of the installed </w:t>
      </w:r>
      <w:r>
        <w:rPr>
          <w:rFonts w:ascii="Calibri" w:hAnsi="Calibri"/>
        </w:rPr>
        <w:t>return</w:t>
      </w:r>
      <w:r w:rsidRPr="00795D04">
        <w:rPr>
          <w:rFonts w:ascii="Calibri" w:hAnsi="Calibri"/>
        </w:rPr>
        <w:t xml:space="preserve"> ducts. This value is verified against the minimum value required by the standards. The installed R-value must be greater than or equal to the required minimum R-value</w:t>
      </w:r>
    </w:p>
    <w:p w14:paraId="1187D48D" w14:textId="77777777" w:rsidR="004D6C4A" w:rsidRDefault="00795D04" w:rsidP="004D6C4A">
      <w:pPr>
        <w:pStyle w:val="ListParagraph"/>
        <w:numPr>
          <w:ilvl w:val="0"/>
          <w:numId w:val="35"/>
        </w:numPr>
        <w:tabs>
          <w:tab w:val="clear" w:pos="1080"/>
          <w:tab w:val="num" w:pos="360"/>
        </w:tabs>
        <w:ind w:left="360"/>
        <w:rPr>
          <w:rFonts w:ascii="Calibri" w:hAnsi="Calibri"/>
        </w:rPr>
      </w:pPr>
      <w:r w:rsidRPr="00795D04">
        <w:rPr>
          <w:rFonts w:ascii="Calibri" w:hAnsi="Calibri"/>
        </w:rPr>
        <w:lastRenderedPageBreak/>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C5CD65F" w14:textId="3C5AFE83" w:rsidR="00795D04" w:rsidRPr="004D6C4A" w:rsidRDefault="004D6C4A" w:rsidP="004D6C4A">
      <w:pPr>
        <w:pStyle w:val="ListParagraph"/>
        <w:numPr>
          <w:ilvl w:val="0"/>
          <w:numId w:val="35"/>
        </w:numPr>
        <w:tabs>
          <w:tab w:val="clear" w:pos="1080"/>
          <w:tab w:val="num" w:pos="360"/>
        </w:tabs>
        <w:ind w:left="360"/>
        <w:rPr>
          <w:rFonts w:ascii="Calibri" w:hAnsi="Calibri"/>
        </w:rPr>
      </w:pPr>
      <w:r w:rsidRPr="004D6C4A">
        <w:rPr>
          <w:rFonts w:ascii="Calibri" w:hAnsi="Calibri"/>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2276B316" w14:textId="69CDB64F"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w:t>
      </w:r>
      <w:r w:rsidRPr="004D6C4A">
        <w:rPr>
          <w:rFonts w:ascii="Calibri" w:hAnsi="Calibri"/>
          <w:u w:val="single"/>
        </w:rPr>
        <w:t>indoor unit</w:t>
      </w:r>
      <w:r w:rsidRPr="00795D04">
        <w:rPr>
          <w:rFonts w:ascii="Calibri" w:hAnsi="Calibri"/>
        </w:rPr>
        <w:t xml:space="preserve"> </w:t>
      </w:r>
      <w:r w:rsidR="004D6C4A">
        <w:rPr>
          <w:rFonts w:ascii="Calibri" w:hAnsi="Calibri"/>
        </w:rPr>
        <w:t xml:space="preserve">nominal </w:t>
      </w:r>
      <w:r w:rsidRPr="00795D04">
        <w:rPr>
          <w:rFonts w:ascii="Calibri" w:hAnsi="Calibri"/>
        </w:rPr>
        <w:t>cooling capacity</w:t>
      </w:r>
      <w:r w:rsidR="004D6C4A">
        <w:rPr>
          <w:rFonts w:ascii="Calibri" w:hAnsi="Calibri"/>
        </w:rPr>
        <w:t xml:space="preserve"> (ton)</w:t>
      </w:r>
      <w:r w:rsidRPr="00795D04">
        <w:rPr>
          <w:rFonts w:ascii="Calibri" w:hAnsi="Calibri"/>
        </w:rPr>
        <w:t xml:space="preserve"> if the indoor unit is </w:t>
      </w:r>
      <w:r>
        <w:rPr>
          <w:rFonts w:ascii="Calibri" w:hAnsi="Calibri"/>
        </w:rPr>
        <w:t>a multiple-split system type</w:t>
      </w:r>
      <w:r w:rsidRPr="00795D04">
        <w:rPr>
          <w:rFonts w:ascii="Calibri" w:hAnsi="Calibri"/>
        </w:rPr>
        <w:t>, otherwise this field is not needed</w:t>
      </w:r>
      <w:r w:rsidR="004D6C4A">
        <w:rPr>
          <w:rFonts w:ascii="Calibri" w:hAnsi="Calibri"/>
        </w:rPr>
        <w:t xml:space="preserve">. </w:t>
      </w:r>
    </w:p>
    <w:p w14:paraId="3DF6E3C4" w14:textId="77777777" w:rsidR="00252FCD" w:rsidRPr="00970AC4" w:rsidRDefault="00252FCD" w:rsidP="00252FCD">
      <w:pPr>
        <w:rPr>
          <w:rFonts w:ascii="Calibri" w:hAnsi="Calibri"/>
        </w:rPr>
      </w:pPr>
    </w:p>
    <w:p w14:paraId="3DF6E3C5" w14:textId="77777777" w:rsidR="00252FCD" w:rsidRPr="00970AC4" w:rsidRDefault="00252FCD" w:rsidP="004D6C4A">
      <w:pPr>
        <w:keepNext/>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rFonts w:ascii="Calibri" w:hAnsi="Calibri"/>
        </w:rPr>
      </w:pPr>
      <w:r>
        <w:rPr>
          <w:rFonts w:ascii="Calibri" w:hAnsi="Calibri"/>
        </w:rPr>
        <w:t>E</w:t>
      </w:r>
      <w:r w:rsidRPr="00442492">
        <w:rPr>
          <w:rFonts w:ascii="Calibri" w:hAnsi="Calibri"/>
        </w:rPr>
        <w:t>nter a brief name or description of the indoor unit area served. Examples: Master Bedroom, Dining Room, Living Room, etc..</w:t>
      </w:r>
    </w:p>
    <w:p w14:paraId="2A6B1307" w14:textId="063EAE3D" w:rsidR="000C2BB4" w:rsidRDefault="000C2BB4" w:rsidP="000C2BB4">
      <w:pPr>
        <w:pStyle w:val="ListParagraph"/>
        <w:numPr>
          <w:ilvl w:val="0"/>
          <w:numId w:val="36"/>
        </w:numPr>
        <w:rPr>
          <w:rFonts w:ascii="Calibri" w:hAnsi="Calibri"/>
        </w:rPr>
      </w:pPr>
      <w:r w:rsidRPr="000C2BB4">
        <w:rPr>
          <w:rFonts w:ascii="Calibri" w:hAnsi="Calibri"/>
        </w:rPr>
        <w:t xml:space="preserve">Enter the description of the </w:t>
      </w:r>
      <w:r>
        <w:rPr>
          <w:rFonts w:ascii="Calibri" w:hAnsi="Calibri"/>
        </w:rPr>
        <w:t xml:space="preserve">total combined length of the supply and return </w:t>
      </w:r>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and </w:t>
      </w:r>
      <w:r w:rsidRPr="000C2BB4">
        <w:rPr>
          <w:rFonts w:ascii="Calibri" w:hAnsi="Calibri"/>
        </w:rPr>
        <w:t xml:space="preserve"> ≤10ft length.</w:t>
      </w:r>
      <w:r>
        <w:rPr>
          <w:rFonts w:ascii="Calibri" w:hAnsi="Calibri"/>
        </w:rPr>
        <w:t xml:space="preserve">  </w:t>
      </w:r>
    </w:p>
    <w:p w14:paraId="2BAD9BCC" w14:textId="5EEC9CE3" w:rsidR="000C2BB4" w:rsidRDefault="00B116A7" w:rsidP="0032048E">
      <w:pPr>
        <w:pStyle w:val="ListParagraph"/>
        <w:numPr>
          <w:ilvl w:val="0"/>
          <w:numId w:val="36"/>
        </w:numPr>
        <w:rPr>
          <w:rFonts w:ascii="Calibri" w:hAnsi="Calibri"/>
        </w:rPr>
      </w:pPr>
      <w:r>
        <w:rPr>
          <w:rFonts w:ascii="Calibri" w:hAnsi="Calibri"/>
        </w:rPr>
        <w:t>This field is filled out automatically.  This is the minimum R-value for new ducts in this climate zone.</w:t>
      </w:r>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04BB5AB3"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r w:rsidR="00B116A7">
        <w:rPr>
          <w:rFonts w:ascii="Calibri" w:hAnsi="Calibri"/>
        </w:rPr>
        <w:t xml:space="preserve"> in G05</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rFonts w:ascii="Calibri" w:hAnsi="Calibri"/>
        </w:rPr>
      </w:pPr>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DF6E3CC" w14:textId="670662EE"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r w:rsidR="00B116A7">
        <w:rPr>
          <w:rFonts w:ascii="Calibri" w:hAnsi="Calibri"/>
        </w:rPr>
        <w:t>2019</w:t>
      </w:r>
      <w:r w:rsidR="00B116A7" w:rsidRPr="00970AC4">
        <w:rPr>
          <w:rFonts w:ascii="Calibri" w:hAnsi="Calibri"/>
        </w:rPr>
        <w:t xml:space="preserve"> </w:t>
      </w:r>
      <w:r w:rsidRPr="00970AC4">
        <w:rPr>
          <w:rFonts w:ascii="Calibri" w:hAnsi="Calibri"/>
        </w:rPr>
        <w:t xml:space="preserve">Building Energy Efficiency Standards, and Section 4.4 of Chapter 4 of the </w:t>
      </w:r>
      <w:r w:rsidR="00B116A7">
        <w:rPr>
          <w:rFonts w:ascii="Calibri" w:hAnsi="Calibri"/>
        </w:rPr>
        <w:t>2019</w:t>
      </w:r>
      <w:r w:rsidR="00B116A7" w:rsidRPr="00970AC4">
        <w:rPr>
          <w:rFonts w:ascii="Calibri" w:hAnsi="Calibri"/>
        </w:rPr>
        <w:t xml:space="preserve"> </w:t>
      </w:r>
      <w:r w:rsidRPr="00970AC4">
        <w:rPr>
          <w:rFonts w:ascii="Calibri" w:hAnsi="Calibri"/>
        </w:rPr>
        <w:t>Residential Compliance Manual for more information.</w:t>
      </w:r>
    </w:p>
    <w:p w14:paraId="3DF6E3CD" w14:textId="7B0E3C6B"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r w:rsidR="00B116A7">
        <w:rPr>
          <w:rFonts w:ascii="Calibri" w:hAnsi="Calibri"/>
        </w:rPr>
        <w:t>on this indoor unit</w:t>
      </w:r>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11AE9D4B" w:rsidR="009120FF" w:rsidRDefault="009120FF" w:rsidP="006509B1">
      <w:pPr>
        <w:pStyle w:val="ListParagraph"/>
        <w:numPr>
          <w:ilvl w:val="0"/>
          <w:numId w:val="36"/>
        </w:numPr>
        <w:rPr>
          <w:rFonts w:ascii="Calibri" w:hAnsi="Calibri"/>
        </w:rPr>
      </w:pPr>
      <w:r>
        <w:rPr>
          <w:rFonts w:ascii="Calibri" w:hAnsi="Calibri"/>
        </w:rPr>
        <w:t xml:space="preserve">If the system is of a type that can use one of the </w:t>
      </w:r>
      <w:r w:rsidR="00795D04">
        <w:rPr>
          <w:rFonts w:ascii="Calibri" w:hAnsi="Calibri"/>
        </w:rPr>
        <w:t>approved</w:t>
      </w:r>
      <w:r>
        <w:rPr>
          <w:rFonts w:ascii="Calibri" w:hAnsi="Calibri"/>
        </w:rPr>
        <w:t xml:space="preserve"> protocols for testing the airflow rate, then enter yes. Otherwise enter no.</w:t>
      </w:r>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35544456" w14:textId="4E6F680A" w:rsidR="004D6C4A" w:rsidRDefault="004D6C4A" w:rsidP="004D6C4A">
      <w:pPr>
        <w:pStyle w:val="ListParagraph"/>
        <w:numPr>
          <w:ilvl w:val="0"/>
          <w:numId w:val="36"/>
        </w:numPr>
        <w:rPr>
          <w:rFonts w:ascii="Calibri" w:hAnsi="Calibri"/>
        </w:rPr>
      </w:pPr>
      <w:r w:rsidRPr="004D6C4A">
        <w:rPr>
          <w:rFonts w:ascii="Calibri" w:hAnsi="Calibri"/>
        </w:rPr>
        <w:t xml:space="preserve">If the system is of a type that can use one of the approved protocols for testing the </w:t>
      </w:r>
      <w:r>
        <w:rPr>
          <w:rFonts w:ascii="Calibri" w:hAnsi="Calibri"/>
        </w:rPr>
        <w:t>fan efficacy</w:t>
      </w:r>
      <w:r w:rsidRPr="004D6C4A">
        <w:rPr>
          <w:rFonts w:ascii="Calibri" w:hAnsi="Calibri"/>
        </w:rPr>
        <w:t>, then enter yes. Otherwise enter no.</w:t>
      </w:r>
    </w:p>
    <w:p w14:paraId="4AA1500B" w14:textId="5A41C28E" w:rsidR="004D6C4A" w:rsidRPr="004D6C4A" w:rsidRDefault="004D6C4A" w:rsidP="004D6C4A">
      <w:pPr>
        <w:pStyle w:val="ListParagraph"/>
        <w:numPr>
          <w:ilvl w:val="0"/>
          <w:numId w:val="36"/>
        </w:numPr>
        <w:rPr>
          <w:rFonts w:ascii="Calibri" w:hAnsi="Calibri"/>
        </w:rPr>
      </w:pPr>
      <w:r w:rsidRPr="004D6C4A">
        <w:rPr>
          <w:rFonts w:ascii="Calibri" w:hAnsi="Calibri"/>
        </w:rPr>
        <w:t xml:space="preserve">Enter the </w:t>
      </w:r>
      <w:r w:rsidRPr="004D6C4A">
        <w:rPr>
          <w:rFonts w:ascii="Calibri" w:hAnsi="Calibri"/>
          <w:u w:val="single"/>
        </w:rPr>
        <w:t>indoor unit</w:t>
      </w:r>
      <w:r w:rsidRPr="004D6C4A">
        <w:rPr>
          <w:rFonts w:ascii="Calibri" w:hAnsi="Calibri"/>
        </w:rPr>
        <w:t xml:space="preserve"> cooling capacity if the indoor unit is a multiple-split system type, otherwise this field is not needed</w:t>
      </w:r>
      <w:r w:rsidR="000126D5">
        <w:rPr>
          <w:rFonts w:ascii="Calibri" w:hAnsi="Calibri"/>
        </w:rPr>
        <w:t>.</w:t>
      </w:r>
      <w:r w:rsidR="00685BF5">
        <w:rPr>
          <w:rFonts w:ascii="Calibri" w:hAnsi="Calibri"/>
        </w:rPr>
        <w:t xml:space="preserve"> </w:t>
      </w:r>
    </w:p>
    <w:p w14:paraId="153F2503" w14:textId="77777777" w:rsidR="009120FF" w:rsidRPr="004D6C4A" w:rsidRDefault="009120FF" w:rsidP="004D6C4A">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lastRenderedPageBreak/>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rFonts w:ascii="Calibri" w:hAnsi="Calibri"/>
        </w:rPr>
      </w:pPr>
      <w:r w:rsidRPr="00666250">
        <w:rPr>
          <w:rFonts w:ascii="Calibri" w:hAnsi="Calibri"/>
        </w:rPr>
        <w:t>This field is filled out automatically. It is referenced from the same row and column in the previous sections</w:t>
      </w:r>
      <w:r>
        <w:rPr>
          <w:rFonts w:ascii="Calibri" w:hAnsi="Calibri"/>
        </w:rPr>
        <w:t>.</w:t>
      </w:r>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rFonts w:ascii="Calibri" w:hAnsi="Calibri"/>
        </w:rPr>
      </w:pPr>
      <w:r w:rsidRPr="00666250">
        <w:rPr>
          <w:rFonts w:ascii="Calibri" w:hAnsi="Calibri"/>
        </w:rPr>
        <w:t xml:space="preserve">Enter the nominal depth of the filter in inches.  This is the dimension that is parallel to the airflow. many filters available for sale are 1-inch depth.  The 2019 standards </w:t>
      </w:r>
      <w:r w:rsidR="00C60DF3" w:rsidRPr="00666250">
        <w:rPr>
          <w:rFonts w:ascii="Calibri" w:hAnsi="Calibri"/>
        </w:rPr>
        <w:t>encourage</w:t>
      </w:r>
      <w:r w:rsidRPr="00666250">
        <w:rPr>
          <w:rFonts w:ascii="Calibri" w:hAnsi="Calibri"/>
        </w:rPr>
        <w:t xml:space="preserve"> use of 2-inch depth filters.</w:t>
      </w:r>
    </w:p>
    <w:p w14:paraId="2E6BFCAF"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length of the filter.  for example, if the filter is 20" x 30", enter 30.</w:t>
      </w:r>
    </w:p>
    <w:p w14:paraId="7FC9A03C"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width of the filter, for example, if the filter is a 20" x 30", enter 20.</w:t>
      </w:r>
    </w:p>
    <w:p w14:paraId="751515C1"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field is calculated automatically based on your entries in 8 and 9.</w:t>
      </w:r>
    </w:p>
    <w:p w14:paraId="44F085F9"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value is calculated automatically for 1-inch depth filters.  2-inch depth or greater filters may use a value determined by the system designer.</w:t>
      </w:r>
    </w:p>
    <w:p w14:paraId="21BE4145" w14:textId="5BE93BB3" w:rsidR="00666250" w:rsidRPr="00666250" w:rsidRDefault="00666250" w:rsidP="00666250">
      <w:pPr>
        <w:pStyle w:val="ListParagraph"/>
        <w:numPr>
          <w:ilvl w:val="0"/>
          <w:numId w:val="37"/>
        </w:numPr>
        <w:rPr>
          <w:rFonts w:ascii="Calibri" w:hAnsi="Calibri"/>
        </w:rPr>
      </w:pPr>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3DF6E3D6" w14:textId="1C4BAF8C"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r w:rsidR="00666250" w:rsidRPr="00666250">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label</w:t>
      </w:r>
      <w:r w:rsidRPr="00970AC4">
        <w:rPr>
          <w:rFonts w:ascii="Calibri" w:hAnsi="Calibri"/>
        </w:rPr>
        <w:t>.</w:t>
      </w:r>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rFonts w:ascii="Calibri" w:hAnsi="Calibri"/>
        </w:rPr>
      </w:pPr>
      <w:r w:rsidRPr="00472167">
        <w:rPr>
          <w:rFonts w:ascii="Calibri" w:hAnsi="Calibri"/>
        </w:rPr>
        <w:t>This field is filled out automatically. It references previous sections in this document</w:t>
      </w:r>
      <w:r>
        <w:rPr>
          <w:rFonts w:ascii="Calibri" w:hAnsi="Calibri"/>
        </w:rPr>
        <w:t>.</w:t>
      </w:r>
    </w:p>
    <w:p w14:paraId="3DF6E3DE" w14:textId="1EB532D2"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r w:rsidR="00472167">
        <w:rPr>
          <w:rFonts w:ascii="Calibri" w:hAnsi="Calibri"/>
        </w:rPr>
        <w:t xml:space="preserve">from </w:t>
      </w:r>
      <w:r w:rsidRPr="00970AC4">
        <w:rPr>
          <w:rFonts w:ascii="Calibri" w:hAnsi="Calibri"/>
        </w:rPr>
        <w:t xml:space="preserve">the </w:t>
      </w:r>
      <w:r w:rsidR="00472167">
        <w:rPr>
          <w:rFonts w:ascii="Calibri" w:hAnsi="Calibri"/>
        </w:rPr>
        <w:t xml:space="preserve">available </w:t>
      </w:r>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6" w14:textId="10F58670" w:rsidR="00252FCD" w:rsidRDefault="00252FCD" w:rsidP="00252FCD">
      <w:pPr>
        <w:keepNext/>
        <w:rPr>
          <w:rFonts w:ascii="Calibri" w:hAnsi="Calibri"/>
        </w:rPr>
      </w:pPr>
    </w:p>
    <w:p w14:paraId="36332B83" w14:textId="18B71E3D" w:rsidR="00AC14C2" w:rsidRDefault="00AC14C2" w:rsidP="00252FCD">
      <w:pPr>
        <w:keepNext/>
        <w:rPr>
          <w:rFonts w:ascii="Calibri" w:hAnsi="Calibri"/>
          <w:b/>
        </w:rPr>
      </w:pPr>
      <w:r w:rsidRPr="00AC14C2">
        <w:rPr>
          <w:rFonts w:ascii="Calibri" w:hAnsi="Calibri"/>
          <w:b/>
        </w:rPr>
        <w:t>K. HERS Verification Requirements for Space Conditioning Equipment</w:t>
      </w:r>
    </w:p>
    <w:p w14:paraId="70060C01" w14:textId="1F7FE7F3" w:rsidR="00AC14C2" w:rsidRDefault="00AC14C2" w:rsidP="00AC14C2">
      <w:pPr>
        <w:pStyle w:val="ListParagraph"/>
        <w:numPr>
          <w:ilvl w:val="0"/>
          <w:numId w:val="41"/>
        </w:numPr>
        <w:rPr>
          <w:rFonts w:ascii="Calibri" w:hAnsi="Calibri"/>
        </w:rPr>
      </w:pPr>
      <w:r w:rsidRPr="00970AC4">
        <w:rPr>
          <w:rFonts w:ascii="Calibri" w:hAnsi="Calibri"/>
        </w:rPr>
        <w:t>This field is filled out automatically. It is calculated based on data from the CF1R and from previous sections in this document.</w:t>
      </w:r>
    </w:p>
    <w:p w14:paraId="08F208D5" w14:textId="72EDE798" w:rsidR="00AC14C2"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2BDAB02D" w14:textId="6010B6DE" w:rsidR="00AC14C2" w:rsidRPr="00970AC4"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3ADE5240" w14:textId="7AD232F5" w:rsidR="00AC14C2" w:rsidRPr="00AC14C2" w:rsidRDefault="00AC14C2" w:rsidP="00252FCD">
      <w:pPr>
        <w:keepNext/>
        <w:rPr>
          <w:rFonts w:ascii="Calibri" w:hAnsi="Calibri"/>
          <w:b/>
        </w:rPr>
      </w:pPr>
    </w:p>
    <w:p w14:paraId="1D849AC1" w14:textId="77777777" w:rsidR="00AC14C2" w:rsidRPr="00970AC4" w:rsidRDefault="00AC14C2" w:rsidP="00252FCD">
      <w:pPr>
        <w:keepNext/>
        <w:rPr>
          <w:rFonts w:ascii="Calibri" w:hAnsi="Calibri"/>
        </w:rPr>
      </w:pPr>
    </w:p>
    <w:p w14:paraId="3DF6E3E7" w14:textId="62474D8F" w:rsidR="00252FCD" w:rsidRPr="00970AC4" w:rsidRDefault="00AC14C2" w:rsidP="00252FCD">
      <w:pPr>
        <w:keepNext/>
        <w:rPr>
          <w:rFonts w:ascii="Calibri" w:hAnsi="Calibri"/>
          <w:b/>
        </w:rPr>
      </w:pPr>
      <w:r>
        <w:rPr>
          <w:rFonts w:ascii="Calibri" w:hAnsi="Calibri"/>
          <w:b/>
        </w:rPr>
        <w:t>L</w:t>
      </w:r>
      <w:r w:rsidR="00252FCD" w:rsidRPr="00970AC4">
        <w:rPr>
          <w:rFonts w:ascii="Calibri" w:hAnsi="Calibri"/>
          <w:b/>
        </w:rPr>
        <w:t>.</w:t>
      </w:r>
      <w:r w:rsidR="00D070C6" w:rsidRPr="00970AC4">
        <w:rPr>
          <w:rFonts w:ascii="Calibri" w:hAnsi="Calibri"/>
          <w:b/>
        </w:rPr>
        <w:t xml:space="preserve"> </w:t>
      </w:r>
      <w:r w:rsidR="00252FCD"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2"/>
          <w:headerReference w:type="default" r:id="rId13"/>
          <w:footerReference w:type="default" r:id="rId14"/>
          <w:headerReference w:type="first" r:id="rId15"/>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lastRenderedPageBreak/>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xxxxx;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elseif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r w:rsidRPr="00A42831">
              <w:rPr>
                <w:rFonts w:ascii="Calibri" w:hAnsi="Calibri"/>
                <w:sz w:val="12"/>
                <w:szCs w:val="12"/>
              </w:rPr>
              <w:t>elseif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or allow user to override the default and input a new value;  flag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r>
              <w:rPr>
                <w:rFonts w:ascii="Calibri" w:hAnsi="Calibri"/>
                <w:sz w:val="18"/>
                <w:szCs w:val="18"/>
              </w:rPr>
              <w:t>elseif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*n/a equipment changeout,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changeout,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n/a equipment changeout,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753DB"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3DF6E415" w14:textId="77777777" w:rsidR="00E12DCB" w:rsidRDefault="00E12DCB" w:rsidP="00E12DCB">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if1 CertComplianceType=performance,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elseif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lastRenderedPageBreak/>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6477498E" w:rsidR="0017124B" w:rsidRPr="000E59FB" w:rsidRDefault="007752EC" w:rsidP="00E81C65">
            <w:pPr>
              <w:keepNext/>
              <w:jc w:val="center"/>
              <w:rPr>
                <w:rFonts w:ascii="Calibri" w:hAnsi="Calibri"/>
                <w:sz w:val="18"/>
                <w:szCs w:val="18"/>
              </w:rPr>
            </w:pPr>
            <w:r>
              <w:rPr>
                <w:rFonts w:ascii="Calibri" w:hAnsi="Calibri"/>
                <w:sz w:val="18"/>
                <w:szCs w:val="18"/>
              </w:rPr>
              <w:t>ID/</w:t>
            </w:r>
            <w:r w:rsidR="0017124B" w:rsidRPr="000E59FB">
              <w:rPr>
                <w:rFonts w:ascii="Calibri" w:hAnsi="Calibri"/>
                <w:sz w:val="18"/>
                <w:szCs w:val="18"/>
              </w:rPr>
              <w:t>Name</w:t>
            </w:r>
            <w:r w:rsidR="001F299E">
              <w:t xml:space="preserve"> </w:t>
            </w:r>
            <w:r w:rsidR="001F299E" w:rsidRPr="001F299E">
              <w:rPr>
                <w:rFonts w:ascii="Calibri" w:hAnsi="Calibri"/>
                <w:sz w:val="18"/>
                <w:szCs w:val="18"/>
              </w:rPr>
              <w:t>from CF1R</w:t>
            </w:r>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712FF2AE" w:rsidR="0017124B" w:rsidRPr="000E59FB" w:rsidRDefault="007752EC" w:rsidP="00E81C65">
            <w:pPr>
              <w:keepNext/>
              <w:jc w:val="center"/>
              <w:rPr>
                <w:rFonts w:ascii="Calibri" w:hAnsi="Calibri"/>
                <w:sz w:val="18"/>
                <w:szCs w:val="18"/>
              </w:rPr>
            </w:pPr>
            <w:r w:rsidRPr="007752EC">
              <w:rPr>
                <w:rFonts w:ascii="Calibri" w:hAnsi="Calibri"/>
                <w:sz w:val="18"/>
                <w:szCs w:val="18"/>
              </w:rPr>
              <w:t xml:space="preserve">Description of </w:t>
            </w:r>
            <w:r w:rsidR="0017124B"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72D50722" w:rsidR="0017124B" w:rsidRDefault="0017124B" w:rsidP="008022E4">
            <w:pPr>
              <w:keepNext/>
              <w:rPr>
                <w:rFonts w:ascii="Calibri" w:hAnsi="Calibri"/>
                <w:sz w:val="18"/>
                <w:szCs w:val="18"/>
              </w:rPr>
            </w:pPr>
            <w:r>
              <w:rPr>
                <w:rFonts w:ascii="Calibri" w:hAnsi="Calibri"/>
                <w:sz w:val="18"/>
                <w:szCs w:val="18"/>
              </w:rPr>
              <w:t>&lt;&lt;reference values from CF1R as default; allow user to override the default and input a new value;  flag non-default values and report in project status notes field; a revised CF1R may be required</w:t>
            </w:r>
            <w:r w:rsidR="00C72974">
              <w:rPr>
                <w:rFonts w:ascii="Calibri" w:hAnsi="Calibri"/>
                <w:sz w:val="18"/>
                <w:szCs w:val="18"/>
              </w:rPr>
              <w:t>&gt;&gt;</w:t>
            </w:r>
          </w:p>
          <w:p w14:paraId="3DF6E442" w14:textId="45489874" w:rsidR="0017124B" w:rsidRPr="004D570F" w:rsidRDefault="0017124B" w:rsidP="008022E4">
            <w:pPr>
              <w:keepNext/>
              <w:rPr>
                <w:rFonts w:ascii="Calibri" w:hAnsi="Calibri"/>
                <w:sz w:val="18"/>
                <w:szCs w:val="18"/>
              </w:rPr>
            </w:pPr>
          </w:p>
        </w:tc>
        <w:tc>
          <w:tcPr>
            <w:tcW w:w="1620" w:type="dxa"/>
            <w:shd w:val="clear" w:color="auto" w:fill="auto"/>
          </w:tcPr>
          <w:p w14:paraId="1FFBA803" w14:textId="77777777" w:rsidR="00080506"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value;  flag non-default values and report in project status notes field; a revised CF1R may be required </w:t>
            </w:r>
          </w:p>
          <w:p w14:paraId="74BA6023" w14:textId="77777777" w:rsidR="00080506" w:rsidRDefault="00080506" w:rsidP="008022E4">
            <w:pPr>
              <w:keepNext/>
              <w:rPr>
                <w:rFonts w:ascii="Calibri" w:hAnsi="Calibri"/>
                <w:sz w:val="18"/>
                <w:szCs w:val="18"/>
              </w:rPr>
            </w:pPr>
          </w:p>
          <w:p w14:paraId="3DF6E443" w14:textId="59BC839F" w:rsidR="0017124B" w:rsidRPr="004D570F" w:rsidRDefault="00C72974" w:rsidP="00080506">
            <w:pPr>
              <w:keepNext/>
              <w:rPr>
                <w:rFonts w:ascii="Calibri" w:hAnsi="Calibri"/>
                <w:sz w:val="18"/>
                <w:szCs w:val="18"/>
              </w:rPr>
            </w:pPr>
            <w:r w:rsidRPr="00C72974">
              <w:rPr>
                <w:rFonts w:ascii="Calibri" w:hAnsi="Calibri"/>
                <w:sz w:val="18"/>
                <w:szCs w:val="18"/>
              </w:rPr>
              <w:t>Require each entry to be unique in this dwelling unit i.e. unique within the scope of this instance of the MCH-01</w:t>
            </w:r>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30123E88" w:rsidR="0017124B" w:rsidRPr="008022E4" w:rsidRDefault="0017124B" w:rsidP="008022E4">
            <w:pPr>
              <w:rPr>
                <w:rFonts w:asciiTheme="minorHAnsi" w:hAnsiTheme="minorHAnsi"/>
                <w:sz w:val="16"/>
                <w:szCs w:val="16"/>
              </w:rPr>
            </w:pPr>
            <w:r w:rsidRPr="008022E4">
              <w:rPr>
                <w:rFonts w:asciiTheme="minorHAnsi" w:hAnsiTheme="minorHAnsi"/>
                <w:sz w:val="16"/>
                <w:szCs w:val="16"/>
              </w:rPr>
              <w:t>&lt;&lt;  Calculated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r w:rsidR="008658B8">
              <w:rPr>
                <w:rFonts w:asciiTheme="minorHAnsi" w:hAnsiTheme="minorHAnsi"/>
                <w:sz w:val="16"/>
                <w:szCs w:val="16"/>
              </w:rPr>
              <w:t>t</w:t>
            </w:r>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out Equipment Changeout;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862A62">
        <w:trPr>
          <w:trHeight w:val="218"/>
        </w:trPr>
        <w:tc>
          <w:tcPr>
            <w:tcW w:w="14616"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862A62" w:rsidRPr="00862A62" w14:paraId="3DF6E45F" w14:textId="77777777" w:rsidTr="00862A62">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862A62">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862A62" w:rsidRPr="00862A62" w14:paraId="3DF6E48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8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862A62" w:rsidRPr="00862A62" w14:paraId="3DF6E496"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862A62" w:rsidRPr="00862A62" w14:paraId="3DF6E4B7"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B6"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862A62" w:rsidRPr="00862A62" w14:paraId="3DF6E4C2"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862A62" w:rsidRPr="00862A62" w14:paraId="3DF6E4D8"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862A62" w:rsidRPr="00862A62" w14:paraId="3DF6E4F9"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4F8"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862A62" w:rsidRPr="00862A62" w14:paraId="3DF6E504"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50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mini-split (weigh-in); or new room packeged AC (factory charged)</w:t>
            </w:r>
          </w:p>
        </w:tc>
      </w:tr>
      <w:tr w:rsidR="00862A62" w:rsidRPr="00862A62" w14:paraId="3DF6E50F"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D" w14:textId="1DE2AB4C" w:rsidR="00862A62" w:rsidRPr="00862A62" w:rsidRDefault="00862A62" w:rsidP="007E238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50E" w14:textId="72D4FF82"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7E2383">
              <w:rPr>
                <w:rFonts w:asciiTheme="minorHAnsi" w:hAnsiTheme="minorHAnsi" w:cs="Calibri"/>
                <w:color w:val="000000"/>
                <w:sz w:val="16"/>
                <w:szCs w:val="16"/>
              </w:rPr>
              <w:t>, or other new heating-only system</w:t>
            </w:r>
          </w:p>
        </w:tc>
      </w:tr>
      <w:tr w:rsidR="00862A62" w:rsidRPr="00862A62" w14:paraId="3DF6E51A"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862A62" w:rsidRPr="00862A62" w14:paraId="3DF6E540" w14:textId="77777777" w:rsidTr="00862A62">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57"/>
        <w:gridCol w:w="1544"/>
        <w:gridCol w:w="990"/>
        <w:gridCol w:w="900"/>
        <w:gridCol w:w="900"/>
        <w:gridCol w:w="1440"/>
        <w:gridCol w:w="1170"/>
        <w:gridCol w:w="900"/>
        <w:gridCol w:w="900"/>
        <w:gridCol w:w="1080"/>
        <w:gridCol w:w="1170"/>
        <w:gridCol w:w="990"/>
        <w:gridCol w:w="873"/>
        <w:gridCol w:w="22"/>
      </w:tblGrid>
      <w:tr w:rsidR="006A0622" w:rsidRPr="00392860" w14:paraId="3DF6E549" w14:textId="77777777" w:rsidTr="006A0622">
        <w:trPr>
          <w:cantSplit/>
          <w:trHeight w:val="222"/>
        </w:trPr>
        <w:tc>
          <w:tcPr>
            <w:tcW w:w="14390" w:type="dxa"/>
            <w:gridSpan w:val="15"/>
          </w:tcPr>
          <w:p w14:paraId="3DF6E547" w14:textId="1548E2D9" w:rsidR="006A0622" w:rsidRPr="003322A6" w:rsidRDefault="006A0622" w:rsidP="00392860">
            <w:pPr>
              <w:keepNext/>
              <w:rPr>
                <w:rFonts w:ascii="Calibri" w:hAnsi="Calibri"/>
                <w:b/>
                <w:szCs w:val="24"/>
              </w:rPr>
            </w:pPr>
            <w:r w:rsidRPr="003322A6">
              <w:rPr>
                <w:rFonts w:ascii="Calibri" w:hAnsi="Calibri"/>
                <w:b/>
                <w:sz w:val="18"/>
                <w:szCs w:val="22"/>
              </w:rPr>
              <w:lastRenderedPageBreak/>
              <w:t>C. Space Conditioning (SC) System Alterations Compliance Information</w:t>
            </w:r>
          </w:p>
          <w:p w14:paraId="3DF6E548" w14:textId="77777777" w:rsidR="006A0622" w:rsidRDefault="006A0622"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3E72DB" w:rsidRPr="00392860" w14:paraId="3DF6E557" w14:textId="77777777" w:rsidTr="00717C53">
        <w:trPr>
          <w:cantSplit/>
          <w:trHeight w:val="223"/>
        </w:trPr>
        <w:tc>
          <w:tcPr>
            <w:tcW w:w="754" w:type="dxa"/>
            <w:shd w:val="clear" w:color="auto" w:fill="auto"/>
          </w:tcPr>
          <w:p w14:paraId="3DF6E54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01</w:t>
            </w:r>
          </w:p>
        </w:tc>
        <w:tc>
          <w:tcPr>
            <w:tcW w:w="757" w:type="dxa"/>
          </w:tcPr>
          <w:p w14:paraId="4AE78043" w14:textId="77609CDE" w:rsidR="003E72DB" w:rsidRPr="000E59FB" w:rsidRDefault="003E72DB" w:rsidP="00392860">
            <w:pPr>
              <w:keepNext/>
              <w:jc w:val="center"/>
              <w:rPr>
                <w:rFonts w:ascii="Calibri" w:hAnsi="Calibri"/>
                <w:sz w:val="18"/>
                <w:szCs w:val="18"/>
              </w:rPr>
            </w:pPr>
            <w:r>
              <w:rPr>
                <w:rFonts w:ascii="Calibri" w:hAnsi="Calibri"/>
                <w:sz w:val="18"/>
                <w:szCs w:val="18"/>
              </w:rPr>
              <w:t>02</w:t>
            </w:r>
          </w:p>
        </w:tc>
        <w:tc>
          <w:tcPr>
            <w:tcW w:w="1544" w:type="dxa"/>
            <w:shd w:val="clear" w:color="auto" w:fill="auto"/>
          </w:tcPr>
          <w:p w14:paraId="3DF6E54B" w14:textId="577DF745" w:rsidR="003E72DB" w:rsidRPr="000E59FB" w:rsidRDefault="003E72DB" w:rsidP="00392860">
            <w:pPr>
              <w:keepNext/>
              <w:jc w:val="center"/>
              <w:rPr>
                <w:rFonts w:ascii="Calibri" w:hAnsi="Calibri"/>
                <w:sz w:val="18"/>
                <w:szCs w:val="18"/>
              </w:rPr>
            </w:pPr>
            <w:r>
              <w:rPr>
                <w:rFonts w:ascii="Calibri" w:hAnsi="Calibri"/>
                <w:sz w:val="18"/>
                <w:szCs w:val="18"/>
              </w:rPr>
              <w:t>03</w:t>
            </w:r>
          </w:p>
        </w:tc>
        <w:tc>
          <w:tcPr>
            <w:tcW w:w="990" w:type="dxa"/>
            <w:shd w:val="clear" w:color="auto" w:fill="auto"/>
          </w:tcPr>
          <w:p w14:paraId="3DF6E54C" w14:textId="1683E7DD" w:rsidR="003E72DB" w:rsidRPr="000E59FB" w:rsidRDefault="003E72DB" w:rsidP="00392860">
            <w:pPr>
              <w:keepNext/>
              <w:jc w:val="center"/>
              <w:rPr>
                <w:rFonts w:ascii="Calibri" w:hAnsi="Calibri"/>
                <w:sz w:val="18"/>
                <w:szCs w:val="18"/>
              </w:rPr>
            </w:pPr>
            <w:r>
              <w:rPr>
                <w:rFonts w:ascii="Calibri" w:hAnsi="Calibri"/>
                <w:sz w:val="18"/>
                <w:szCs w:val="18"/>
              </w:rPr>
              <w:t>04</w:t>
            </w:r>
          </w:p>
        </w:tc>
        <w:tc>
          <w:tcPr>
            <w:tcW w:w="900" w:type="dxa"/>
            <w:shd w:val="clear" w:color="auto" w:fill="auto"/>
          </w:tcPr>
          <w:p w14:paraId="3DF6E54D" w14:textId="5D62BBEF" w:rsidR="003E72DB" w:rsidRPr="000E59FB" w:rsidRDefault="003E72DB" w:rsidP="00392860">
            <w:pPr>
              <w:keepNext/>
              <w:jc w:val="center"/>
              <w:rPr>
                <w:rFonts w:ascii="Calibri" w:hAnsi="Calibri"/>
                <w:sz w:val="18"/>
                <w:szCs w:val="18"/>
              </w:rPr>
            </w:pPr>
            <w:r>
              <w:rPr>
                <w:rFonts w:ascii="Calibri" w:hAnsi="Calibri"/>
                <w:sz w:val="18"/>
                <w:szCs w:val="18"/>
              </w:rPr>
              <w:t>05</w:t>
            </w:r>
          </w:p>
        </w:tc>
        <w:tc>
          <w:tcPr>
            <w:tcW w:w="900" w:type="dxa"/>
            <w:shd w:val="clear" w:color="auto" w:fill="auto"/>
          </w:tcPr>
          <w:p w14:paraId="3DF6E54E" w14:textId="2FD0B7F0" w:rsidR="003E72DB" w:rsidRPr="000E59FB" w:rsidRDefault="003E72DB" w:rsidP="00761C61">
            <w:pPr>
              <w:keepNext/>
              <w:jc w:val="center"/>
              <w:rPr>
                <w:rFonts w:ascii="Calibri" w:hAnsi="Calibri"/>
                <w:sz w:val="18"/>
                <w:szCs w:val="18"/>
              </w:rPr>
            </w:pPr>
            <w:r>
              <w:rPr>
                <w:rFonts w:ascii="Calibri" w:hAnsi="Calibri"/>
                <w:sz w:val="18"/>
                <w:szCs w:val="18"/>
              </w:rPr>
              <w:t>06</w:t>
            </w:r>
          </w:p>
        </w:tc>
        <w:tc>
          <w:tcPr>
            <w:tcW w:w="1440" w:type="dxa"/>
            <w:shd w:val="clear" w:color="auto" w:fill="auto"/>
          </w:tcPr>
          <w:p w14:paraId="3DF6E54F" w14:textId="752D2C2E" w:rsidR="003E72DB" w:rsidRPr="000E59FB" w:rsidRDefault="003E72DB" w:rsidP="00761C61">
            <w:pPr>
              <w:keepNext/>
              <w:jc w:val="center"/>
              <w:rPr>
                <w:rFonts w:ascii="Calibri" w:hAnsi="Calibri"/>
                <w:sz w:val="18"/>
                <w:szCs w:val="18"/>
              </w:rPr>
            </w:pPr>
            <w:r>
              <w:rPr>
                <w:rFonts w:ascii="Calibri" w:hAnsi="Calibri"/>
                <w:sz w:val="18"/>
                <w:szCs w:val="18"/>
              </w:rPr>
              <w:t>07</w:t>
            </w:r>
          </w:p>
        </w:tc>
        <w:tc>
          <w:tcPr>
            <w:tcW w:w="1170" w:type="dxa"/>
            <w:shd w:val="clear" w:color="auto" w:fill="auto"/>
          </w:tcPr>
          <w:p w14:paraId="3DF6E550" w14:textId="6104D12D" w:rsidR="003E72DB" w:rsidRPr="000E59FB" w:rsidRDefault="003E72DB" w:rsidP="00761C61">
            <w:pPr>
              <w:keepNext/>
              <w:jc w:val="center"/>
              <w:rPr>
                <w:rFonts w:ascii="Calibri" w:hAnsi="Calibri"/>
                <w:sz w:val="18"/>
                <w:szCs w:val="18"/>
              </w:rPr>
            </w:pPr>
            <w:r>
              <w:rPr>
                <w:rFonts w:ascii="Calibri" w:hAnsi="Calibri"/>
                <w:sz w:val="18"/>
                <w:szCs w:val="18"/>
              </w:rPr>
              <w:t>08</w:t>
            </w:r>
          </w:p>
        </w:tc>
        <w:tc>
          <w:tcPr>
            <w:tcW w:w="900" w:type="dxa"/>
            <w:shd w:val="clear" w:color="auto" w:fill="auto"/>
          </w:tcPr>
          <w:p w14:paraId="3DF6E551" w14:textId="10D99DEB" w:rsidR="003E72DB" w:rsidRPr="000E59FB" w:rsidRDefault="003E72DB" w:rsidP="00761C61">
            <w:pPr>
              <w:keepNext/>
              <w:jc w:val="center"/>
              <w:rPr>
                <w:rFonts w:ascii="Calibri" w:hAnsi="Calibri"/>
                <w:sz w:val="18"/>
                <w:szCs w:val="18"/>
              </w:rPr>
            </w:pPr>
            <w:r>
              <w:rPr>
                <w:rFonts w:ascii="Calibri" w:hAnsi="Calibri"/>
                <w:sz w:val="18"/>
                <w:szCs w:val="18"/>
              </w:rPr>
              <w:t>09</w:t>
            </w:r>
          </w:p>
        </w:tc>
        <w:tc>
          <w:tcPr>
            <w:tcW w:w="900" w:type="dxa"/>
            <w:shd w:val="clear" w:color="auto" w:fill="auto"/>
          </w:tcPr>
          <w:p w14:paraId="3DF6E552" w14:textId="078BE970" w:rsidR="003E72DB" w:rsidRPr="000E59FB" w:rsidRDefault="003E72DB" w:rsidP="00761C61">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3DF6E553" w14:textId="1D870F7C" w:rsidR="003E72DB" w:rsidRPr="000E59FB" w:rsidRDefault="003E72DB" w:rsidP="00761C61">
            <w:pPr>
              <w:keepNext/>
              <w:jc w:val="center"/>
              <w:rPr>
                <w:rFonts w:ascii="Calibri" w:hAnsi="Calibri"/>
                <w:sz w:val="18"/>
                <w:szCs w:val="18"/>
              </w:rPr>
            </w:pPr>
            <w:r>
              <w:rPr>
                <w:rFonts w:ascii="Calibri" w:hAnsi="Calibri"/>
                <w:sz w:val="18"/>
                <w:szCs w:val="18"/>
              </w:rPr>
              <w:t>11</w:t>
            </w:r>
          </w:p>
        </w:tc>
        <w:tc>
          <w:tcPr>
            <w:tcW w:w="1170" w:type="dxa"/>
            <w:shd w:val="clear" w:color="auto" w:fill="auto"/>
          </w:tcPr>
          <w:p w14:paraId="3DF6E554" w14:textId="0CCA6DB5" w:rsidR="003E72DB" w:rsidRPr="000E59FB" w:rsidRDefault="00CD5DBC" w:rsidP="00392860">
            <w:pPr>
              <w:keepNext/>
              <w:jc w:val="center"/>
              <w:rPr>
                <w:rFonts w:ascii="Calibri" w:hAnsi="Calibri"/>
                <w:sz w:val="18"/>
                <w:szCs w:val="18"/>
              </w:rPr>
            </w:pPr>
            <w:r>
              <w:rPr>
                <w:rFonts w:ascii="Calibri" w:hAnsi="Calibri"/>
                <w:sz w:val="18"/>
                <w:szCs w:val="18"/>
              </w:rPr>
              <w:t>12</w:t>
            </w:r>
          </w:p>
        </w:tc>
        <w:tc>
          <w:tcPr>
            <w:tcW w:w="990" w:type="dxa"/>
          </w:tcPr>
          <w:p w14:paraId="06456516" w14:textId="46F5C418" w:rsidR="003E72DB" w:rsidRPr="000E59FB" w:rsidRDefault="00CD5DBC" w:rsidP="00392860">
            <w:pPr>
              <w:keepNext/>
              <w:jc w:val="center"/>
              <w:rPr>
                <w:rFonts w:ascii="Calibri" w:hAnsi="Calibri"/>
                <w:sz w:val="18"/>
                <w:szCs w:val="18"/>
              </w:rPr>
            </w:pPr>
            <w:r>
              <w:rPr>
                <w:rFonts w:ascii="Calibri" w:hAnsi="Calibri"/>
                <w:sz w:val="18"/>
                <w:szCs w:val="18"/>
              </w:rPr>
              <w:t>13</w:t>
            </w:r>
          </w:p>
        </w:tc>
        <w:tc>
          <w:tcPr>
            <w:tcW w:w="895" w:type="dxa"/>
            <w:gridSpan w:val="2"/>
          </w:tcPr>
          <w:p w14:paraId="3DF6E556" w14:textId="5D709AA5" w:rsidR="003E72DB" w:rsidRPr="000E59FB" w:rsidRDefault="00CD5DBC" w:rsidP="00392860">
            <w:pPr>
              <w:keepNext/>
              <w:jc w:val="center"/>
              <w:rPr>
                <w:rFonts w:ascii="Calibri" w:hAnsi="Calibri"/>
                <w:sz w:val="18"/>
                <w:szCs w:val="18"/>
              </w:rPr>
            </w:pPr>
            <w:r>
              <w:rPr>
                <w:rFonts w:ascii="Calibri" w:hAnsi="Calibri"/>
                <w:sz w:val="18"/>
                <w:szCs w:val="18"/>
              </w:rPr>
              <w:t>14</w:t>
            </w:r>
          </w:p>
        </w:tc>
      </w:tr>
      <w:tr w:rsidR="003E72DB" w:rsidRPr="00392860" w14:paraId="3DF6E569" w14:textId="77777777" w:rsidTr="00717C53">
        <w:trPr>
          <w:cantSplit/>
          <w:trHeight w:val="390"/>
        </w:trPr>
        <w:tc>
          <w:tcPr>
            <w:tcW w:w="754" w:type="dxa"/>
            <w:shd w:val="clear" w:color="auto" w:fill="auto"/>
            <w:vAlign w:val="bottom"/>
          </w:tcPr>
          <w:p w14:paraId="3DF6E558" w14:textId="27F7BCE8" w:rsidR="003E72DB" w:rsidRPr="000E59FB" w:rsidRDefault="003E72DB" w:rsidP="007752EC">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757" w:type="dxa"/>
            <w:vAlign w:val="bottom"/>
          </w:tcPr>
          <w:p w14:paraId="0CD2F13E" w14:textId="290064EC" w:rsidR="003E72DB" w:rsidRPr="007752EC" w:rsidRDefault="003E72DB" w:rsidP="007752EC">
            <w:pPr>
              <w:keepNext/>
              <w:jc w:val="center"/>
              <w:rPr>
                <w:rFonts w:ascii="Calibri" w:hAnsi="Calibri"/>
                <w:sz w:val="18"/>
                <w:szCs w:val="18"/>
              </w:rPr>
            </w:pPr>
            <w:r w:rsidRPr="007752EC">
              <w:rPr>
                <w:rFonts w:ascii="Calibri" w:hAnsi="Calibri"/>
                <w:sz w:val="18"/>
                <w:szCs w:val="18"/>
              </w:rPr>
              <w:t>SC System</w:t>
            </w:r>
          </w:p>
          <w:p w14:paraId="12B95C4A" w14:textId="3A7A7BCD" w:rsidR="003E72DB" w:rsidRPr="000E59FB" w:rsidRDefault="003E72DB" w:rsidP="007752EC">
            <w:pPr>
              <w:keepNext/>
              <w:jc w:val="center"/>
              <w:rPr>
                <w:rFonts w:ascii="Calibri" w:hAnsi="Calibri"/>
                <w:sz w:val="18"/>
                <w:szCs w:val="18"/>
              </w:rPr>
            </w:pPr>
            <w:r w:rsidRPr="007752EC">
              <w:rPr>
                <w:rFonts w:ascii="Calibri" w:hAnsi="Calibri"/>
                <w:sz w:val="18"/>
                <w:szCs w:val="18"/>
              </w:rPr>
              <w:t>Description of Area Served</w:t>
            </w:r>
          </w:p>
        </w:tc>
        <w:tc>
          <w:tcPr>
            <w:tcW w:w="1544" w:type="dxa"/>
            <w:shd w:val="clear" w:color="auto" w:fill="auto"/>
            <w:vAlign w:val="bottom"/>
          </w:tcPr>
          <w:p w14:paraId="3DF6E559" w14:textId="2E306C59" w:rsidR="003E72DB" w:rsidRPr="000E59FB" w:rsidRDefault="003E72DB" w:rsidP="00392860">
            <w:pPr>
              <w:keepNext/>
              <w:jc w:val="center"/>
              <w:rPr>
                <w:rFonts w:ascii="Calibri" w:hAnsi="Calibri"/>
                <w:sz w:val="18"/>
                <w:szCs w:val="18"/>
              </w:rPr>
            </w:pPr>
            <w:r w:rsidRPr="000E59FB">
              <w:rPr>
                <w:rFonts w:ascii="Calibri" w:hAnsi="Calibri"/>
                <w:sz w:val="18"/>
                <w:szCs w:val="18"/>
              </w:rPr>
              <w:t>Heating System Type</w:t>
            </w:r>
          </w:p>
        </w:tc>
        <w:tc>
          <w:tcPr>
            <w:tcW w:w="990" w:type="dxa"/>
            <w:shd w:val="clear" w:color="auto" w:fill="auto"/>
            <w:vAlign w:val="bottom"/>
          </w:tcPr>
          <w:p w14:paraId="3DF6E55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5B"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Heating Component</w:t>
            </w:r>
          </w:p>
        </w:tc>
        <w:tc>
          <w:tcPr>
            <w:tcW w:w="900" w:type="dxa"/>
            <w:shd w:val="clear" w:color="auto" w:fill="auto"/>
            <w:vAlign w:val="bottom"/>
          </w:tcPr>
          <w:p w14:paraId="3DF6E55C"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Heating Efficiency Type</w:t>
            </w:r>
          </w:p>
        </w:tc>
        <w:tc>
          <w:tcPr>
            <w:tcW w:w="900" w:type="dxa"/>
            <w:shd w:val="clear" w:color="auto" w:fill="auto"/>
            <w:vAlign w:val="bottom"/>
          </w:tcPr>
          <w:p w14:paraId="3DF6E55D"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Minimum</w:t>
            </w:r>
          </w:p>
          <w:p w14:paraId="3DF6E55F"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Efficiency Value</w:t>
            </w:r>
          </w:p>
        </w:tc>
        <w:tc>
          <w:tcPr>
            <w:tcW w:w="1440" w:type="dxa"/>
            <w:shd w:val="clear" w:color="auto" w:fill="auto"/>
            <w:vAlign w:val="bottom"/>
          </w:tcPr>
          <w:p w14:paraId="3DF6E560"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System Type</w:t>
            </w:r>
          </w:p>
        </w:tc>
        <w:tc>
          <w:tcPr>
            <w:tcW w:w="1170" w:type="dxa"/>
            <w:shd w:val="clear" w:color="auto" w:fill="auto"/>
            <w:vAlign w:val="bottom"/>
          </w:tcPr>
          <w:p w14:paraId="3DF6E561"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62"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Components</w:t>
            </w:r>
          </w:p>
        </w:tc>
        <w:tc>
          <w:tcPr>
            <w:tcW w:w="900" w:type="dxa"/>
            <w:shd w:val="clear" w:color="auto" w:fill="auto"/>
            <w:vAlign w:val="bottom"/>
          </w:tcPr>
          <w:p w14:paraId="3DF6E563"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3E72DB" w:rsidRPr="000E59FB" w:rsidRDefault="003E72DB"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3DF6E565"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170" w:type="dxa"/>
            <w:shd w:val="clear" w:color="auto" w:fill="auto"/>
            <w:vAlign w:val="bottom"/>
          </w:tcPr>
          <w:p w14:paraId="3DF6E566" w14:textId="59141F4F" w:rsidR="003E72DB" w:rsidRPr="003E72DB" w:rsidRDefault="00CD5DBC" w:rsidP="00CD5DBC">
            <w:pPr>
              <w:keepNext/>
              <w:jc w:val="center"/>
              <w:rPr>
                <w:rFonts w:ascii="Calibri" w:hAnsi="Calibri"/>
                <w:sz w:val="8"/>
                <w:szCs w:val="8"/>
                <w:highlight w:val="yellow"/>
              </w:rPr>
            </w:pPr>
            <w:r w:rsidRPr="00CD5DBC">
              <w:rPr>
                <w:rFonts w:ascii="Calibri" w:hAnsi="Calibri"/>
                <w:sz w:val="18"/>
                <w:szCs w:val="18"/>
              </w:rPr>
              <w:t>Number of Indoor Units Connected to the System's Outdoor Unit</w:t>
            </w:r>
          </w:p>
        </w:tc>
        <w:tc>
          <w:tcPr>
            <w:tcW w:w="990" w:type="dxa"/>
            <w:vAlign w:val="bottom"/>
          </w:tcPr>
          <w:p w14:paraId="525742F5" w14:textId="4C15DE8D" w:rsidR="003E72DB" w:rsidRPr="00931B1A" w:rsidRDefault="00CD5DBC" w:rsidP="006A0622">
            <w:pPr>
              <w:keepNext/>
              <w:jc w:val="center"/>
              <w:rPr>
                <w:rFonts w:ascii="Calibri" w:hAnsi="Calibri"/>
                <w:sz w:val="18"/>
                <w:szCs w:val="18"/>
              </w:rPr>
            </w:pPr>
            <w:r w:rsidRPr="00931B1A">
              <w:rPr>
                <w:rFonts w:ascii="Calibri" w:hAnsi="Calibri"/>
                <w:sz w:val="18"/>
                <w:szCs w:val="18"/>
              </w:rPr>
              <w:t xml:space="preserve">Number of Ducted Indoor Units </w:t>
            </w:r>
            <w:r w:rsidRPr="00BB6DA2">
              <w:rPr>
                <w:rFonts w:ascii="Calibri" w:hAnsi="Calibri"/>
                <w:sz w:val="16"/>
                <w:szCs w:val="16"/>
              </w:rPr>
              <w:t>Connected to the System's Outdoor Unit</w:t>
            </w:r>
          </w:p>
        </w:tc>
        <w:tc>
          <w:tcPr>
            <w:tcW w:w="895" w:type="dxa"/>
            <w:gridSpan w:val="2"/>
            <w:vAlign w:val="bottom"/>
          </w:tcPr>
          <w:p w14:paraId="3DF6E568" w14:textId="2F43AD2C" w:rsidR="003E72DB" w:rsidRPr="00931B1A" w:rsidRDefault="003E72DB" w:rsidP="00D63ED6">
            <w:pPr>
              <w:keepNext/>
              <w:jc w:val="center"/>
              <w:rPr>
                <w:rFonts w:ascii="Calibri" w:hAnsi="Calibri"/>
                <w:sz w:val="18"/>
                <w:szCs w:val="18"/>
              </w:rPr>
            </w:pPr>
            <w:r w:rsidRPr="00931B1A">
              <w:rPr>
                <w:rFonts w:ascii="Calibri" w:hAnsi="Calibri"/>
                <w:sz w:val="18"/>
                <w:szCs w:val="18"/>
              </w:rPr>
              <w:t>Central Fan Integrated (CFI) Ventilation System Status</w:t>
            </w:r>
          </w:p>
        </w:tc>
      </w:tr>
      <w:tr w:rsidR="003E72DB" w:rsidRPr="00D70D8B" w14:paraId="3DF6E5CC" w14:textId="77777777" w:rsidTr="00717C53">
        <w:trPr>
          <w:cantSplit/>
          <w:trHeight w:val="432"/>
        </w:trPr>
        <w:tc>
          <w:tcPr>
            <w:tcW w:w="754" w:type="dxa"/>
            <w:shd w:val="clear" w:color="auto" w:fill="auto"/>
            <w:tcMar>
              <w:left w:w="29" w:type="dxa"/>
              <w:right w:w="29" w:type="dxa"/>
            </w:tcMar>
          </w:tcPr>
          <w:p w14:paraId="3DF6E56A"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757" w:type="dxa"/>
            <w:tcMar>
              <w:left w:w="29" w:type="dxa"/>
              <w:right w:w="29" w:type="dxa"/>
            </w:tcMar>
          </w:tcPr>
          <w:p w14:paraId="2CCB469A" w14:textId="4EED21A1" w:rsidR="003E72DB" w:rsidRPr="00E42B8E" w:rsidRDefault="003E72DB" w:rsidP="007752EC">
            <w:pPr>
              <w:rPr>
                <w:rFonts w:asciiTheme="minorHAnsi" w:hAnsiTheme="minorHAnsi"/>
                <w:sz w:val="12"/>
                <w:szCs w:val="12"/>
              </w:rPr>
            </w:pPr>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p>
        </w:tc>
        <w:tc>
          <w:tcPr>
            <w:tcW w:w="1544" w:type="dxa"/>
            <w:shd w:val="clear" w:color="auto" w:fill="auto"/>
            <w:tcMar>
              <w:left w:w="29" w:type="dxa"/>
              <w:right w:w="29" w:type="dxa"/>
            </w:tcMar>
          </w:tcPr>
          <w:p w14:paraId="3DF6E56B" w14:textId="6C164112" w:rsidR="003E72DB" w:rsidRPr="0069306B" w:rsidRDefault="003E72DB" w:rsidP="00A33D4F">
            <w:pPr>
              <w:rPr>
                <w:rFonts w:asciiTheme="minorHAnsi" w:hAnsiTheme="minorHAnsi"/>
                <w:sz w:val="10"/>
                <w:szCs w:val="10"/>
              </w:rPr>
            </w:pPr>
            <w:r w:rsidRPr="0069306B">
              <w:rPr>
                <w:rFonts w:asciiTheme="minorHAnsi" w:hAnsiTheme="minorHAnsi"/>
                <w:sz w:val="10"/>
                <w:szCs w:val="10"/>
              </w:rPr>
              <w:t xml:space="preserve">&lt;&lt; reference value from CF1R as default; allow user to override the default and pick one from list: </w:t>
            </w:r>
          </w:p>
          <w:p w14:paraId="3DF6E56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gas furnace;</w:t>
            </w:r>
          </w:p>
          <w:p w14:paraId="3DF6E56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*central split HP; </w:t>
            </w:r>
          </w:p>
          <w:p w14:paraId="3DF6E56E"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packaged HP</w:t>
            </w:r>
          </w:p>
          <w:p w14:paraId="3DF6E56F"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large packaged HP</w:t>
            </w:r>
          </w:p>
          <w:p w14:paraId="3DF6E570" w14:textId="0F4601A2" w:rsidR="003E72DB" w:rsidRPr="0069306B" w:rsidRDefault="003E72DB" w:rsidP="00761C61">
            <w:pPr>
              <w:rPr>
                <w:rFonts w:asciiTheme="minorHAnsi" w:hAnsiTheme="minorHAnsi"/>
                <w:sz w:val="10"/>
                <w:szCs w:val="10"/>
              </w:rPr>
            </w:pPr>
            <w:r w:rsidRPr="00216D03">
              <w:rPr>
                <w:rFonts w:asciiTheme="minorHAnsi" w:hAnsiTheme="minorHAnsi"/>
                <w:sz w:val="10"/>
                <w:szCs w:val="10"/>
              </w:rPr>
              <w:t>*ductless mini-split HP;</w:t>
            </w:r>
          </w:p>
          <w:p w14:paraId="3DF6E571"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*room HP;</w:t>
            </w:r>
          </w:p>
          <w:p w14:paraId="3DF6E572"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*boiler;</w:t>
            </w:r>
          </w:p>
          <w:p w14:paraId="3DF6E573" w14:textId="77777777" w:rsidR="003E72DB" w:rsidRPr="008C765C" w:rsidRDefault="003E72DB" w:rsidP="00761C61">
            <w:pPr>
              <w:rPr>
                <w:rFonts w:asciiTheme="minorHAnsi" w:hAnsiTheme="minorHAnsi"/>
                <w:sz w:val="10"/>
                <w:szCs w:val="10"/>
              </w:rPr>
            </w:pPr>
            <w:r w:rsidRPr="0069306B">
              <w:rPr>
                <w:rFonts w:asciiTheme="minorHAnsi" w:hAnsiTheme="minorHAnsi"/>
                <w:sz w:val="10"/>
                <w:szCs w:val="10"/>
              </w:rPr>
              <w:t>*</w:t>
            </w:r>
            <w:r w:rsidRPr="008C765C">
              <w:rPr>
                <w:rFonts w:asciiTheme="minorHAnsi" w:hAnsiTheme="minorHAnsi"/>
                <w:sz w:val="10"/>
                <w:szCs w:val="10"/>
              </w:rPr>
              <w:t>hydronic;</w:t>
            </w:r>
          </w:p>
          <w:p w14:paraId="3DF6E574" w14:textId="77777777" w:rsidR="003E72DB" w:rsidRPr="008C765C" w:rsidRDefault="003E72DB" w:rsidP="00761C61">
            <w:pPr>
              <w:rPr>
                <w:rFonts w:asciiTheme="minorHAnsi" w:hAnsiTheme="minorHAnsi"/>
                <w:sz w:val="10"/>
                <w:szCs w:val="10"/>
              </w:rPr>
            </w:pPr>
            <w:r w:rsidRPr="008C765C">
              <w:rPr>
                <w:rFonts w:asciiTheme="minorHAnsi" w:hAnsiTheme="minorHAnsi"/>
                <w:sz w:val="10"/>
                <w:szCs w:val="10"/>
              </w:rPr>
              <w:t>*combined hydronic;</w:t>
            </w:r>
          </w:p>
          <w:p w14:paraId="3DF6E575"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*hydronic+forced air;</w:t>
            </w:r>
          </w:p>
          <w:p w14:paraId="3DF6E576"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*combined hydronic+forced air;</w:t>
            </w:r>
          </w:p>
          <w:p w14:paraId="3DF6E577"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 HP,</w:t>
            </w:r>
          </w:p>
          <w:p w14:paraId="3DF6E578" w14:textId="77777777" w:rsidR="003E72DB" w:rsidRPr="0069306B" w:rsidRDefault="003E72DB" w:rsidP="00D70D8B">
            <w:pPr>
              <w:rPr>
                <w:rFonts w:asciiTheme="minorHAnsi" w:hAnsiTheme="minorHAnsi"/>
                <w:sz w:val="10"/>
                <w:szCs w:val="10"/>
              </w:rPr>
            </w:pPr>
            <w:r w:rsidRPr="008C765C">
              <w:rPr>
                <w:rFonts w:asciiTheme="minorHAnsi" w:hAnsiTheme="minorHAnsi"/>
                <w:sz w:val="10"/>
                <w:szCs w:val="10"/>
              </w:rPr>
              <w:t>*hydronic HP+forced air;</w:t>
            </w:r>
          </w:p>
          <w:p w14:paraId="3DF6E579"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wall furnace;</w:t>
            </w:r>
          </w:p>
          <w:p w14:paraId="3DF6E57A"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space heater;</w:t>
            </w:r>
          </w:p>
          <w:p w14:paraId="3DF6E57B"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*electric;  </w:t>
            </w:r>
          </w:p>
          <w:p w14:paraId="0AE7A5CA" w14:textId="73CFF47F" w:rsidR="003E72DB" w:rsidRPr="0069306B" w:rsidRDefault="003E72DB" w:rsidP="00761C61">
            <w:pPr>
              <w:rPr>
                <w:rFonts w:asciiTheme="minorHAnsi" w:hAnsiTheme="minorHAnsi"/>
                <w:sz w:val="10"/>
                <w:szCs w:val="10"/>
              </w:rPr>
            </w:pPr>
            <w:r w:rsidRPr="0069306B">
              <w:rPr>
                <w:rFonts w:asciiTheme="minorHAnsi" w:hAnsiTheme="minorHAnsi"/>
                <w:sz w:val="10"/>
                <w:szCs w:val="10"/>
              </w:rPr>
              <w:t>*non-air-source heat pump;</w:t>
            </w:r>
          </w:p>
          <w:p w14:paraId="15D8198F" w14:textId="1E593FB8" w:rsidR="003E72DB" w:rsidRPr="0069306B" w:rsidRDefault="003E72DB" w:rsidP="00761C61">
            <w:pPr>
              <w:rPr>
                <w:rFonts w:asciiTheme="minorHAnsi" w:hAnsiTheme="minorHAnsi"/>
                <w:sz w:val="10"/>
                <w:szCs w:val="10"/>
              </w:rPr>
            </w:pPr>
            <w:r w:rsidRPr="0069306B">
              <w:rPr>
                <w:rFonts w:asciiTheme="minorHAnsi" w:hAnsiTheme="minorHAnsi"/>
                <w:sz w:val="10"/>
                <w:szCs w:val="10"/>
              </w:rPr>
              <w:t>*Wood Heat;</w:t>
            </w:r>
          </w:p>
          <w:p w14:paraId="3DF6E57C" w14:textId="2D438742" w:rsidR="003E72DB" w:rsidRPr="0069306B" w:rsidDel="00E10A36" w:rsidRDefault="003E72DB" w:rsidP="00761C61">
            <w:pPr>
              <w:rPr>
                <w:del w:id="10" w:author="Alexis Smith" w:date="2020-02-19T10:07:00Z"/>
                <w:rFonts w:asciiTheme="minorHAnsi" w:hAnsiTheme="minorHAnsi"/>
                <w:sz w:val="10"/>
                <w:szCs w:val="10"/>
              </w:rPr>
            </w:pPr>
            <w:del w:id="11" w:author="Alexis Smith" w:date="2020-02-19T10:07:00Z">
              <w:r w:rsidRPr="0069306B" w:rsidDel="00E10A36">
                <w:rPr>
                  <w:rFonts w:asciiTheme="minorHAnsi" w:hAnsiTheme="minorHAnsi"/>
                  <w:sz w:val="10"/>
                  <w:szCs w:val="10"/>
                </w:rPr>
                <w:delText>*N/A (no heating);</w:delText>
              </w:r>
            </w:del>
          </w:p>
          <w:p w14:paraId="1A469CA8"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*Small duct high velocity HP;</w:t>
            </w:r>
          </w:p>
          <w:p w14:paraId="5941B278" w14:textId="6F5D2F6B"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VRF HP;</w:t>
            </w:r>
          </w:p>
          <w:p w14:paraId="7A879984" w14:textId="77777777" w:rsidR="00E10A36" w:rsidRDefault="003E72DB" w:rsidP="007402F3">
            <w:pPr>
              <w:rPr>
                <w:rFonts w:asciiTheme="minorHAnsi" w:hAnsiTheme="minorHAnsi"/>
                <w:sz w:val="10"/>
                <w:szCs w:val="10"/>
              </w:rPr>
            </w:pPr>
            <w:r w:rsidRPr="0069306B">
              <w:rPr>
                <w:rFonts w:asciiTheme="minorHAnsi" w:hAnsiTheme="minorHAnsi"/>
                <w:sz w:val="10"/>
                <w:szCs w:val="10"/>
              </w:rPr>
              <w:t>*Packaged gas furnace</w:t>
            </w:r>
          </w:p>
          <w:p w14:paraId="33B97DD4" w14:textId="22037AB8"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HP-ducted</w:t>
            </w:r>
          </w:p>
          <w:p w14:paraId="6E1D05FB" w14:textId="77777777"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HP-ductless</w:t>
            </w:r>
          </w:p>
          <w:p w14:paraId="692316A9" w14:textId="0DE329F5" w:rsidR="003E72DB" w:rsidRDefault="003E72DB" w:rsidP="007402F3">
            <w:pPr>
              <w:rPr>
                <w:rFonts w:asciiTheme="minorHAnsi" w:hAnsiTheme="minorHAnsi"/>
                <w:sz w:val="10"/>
                <w:szCs w:val="10"/>
              </w:rPr>
            </w:pPr>
            <w:r w:rsidRPr="0069306B">
              <w:rPr>
                <w:rFonts w:asciiTheme="minorHAnsi" w:hAnsiTheme="minorHAnsi"/>
                <w:sz w:val="10"/>
                <w:szCs w:val="10"/>
              </w:rPr>
              <w:t>*multisplit HP-ducted+ductless</w:t>
            </w:r>
          </w:p>
          <w:p w14:paraId="3FE1A62F" w14:textId="77777777" w:rsidR="001C3EEA" w:rsidRPr="001C3EEA" w:rsidRDefault="001C3EEA" w:rsidP="001C3EEA">
            <w:pPr>
              <w:rPr>
                <w:rFonts w:asciiTheme="minorHAnsi" w:hAnsiTheme="minorHAnsi"/>
                <w:sz w:val="10"/>
                <w:szCs w:val="10"/>
              </w:rPr>
            </w:pPr>
            <w:r w:rsidRPr="001C3EEA">
              <w:rPr>
                <w:rFonts w:asciiTheme="minorHAnsi" w:hAnsiTheme="minorHAnsi"/>
                <w:sz w:val="10"/>
                <w:szCs w:val="10"/>
              </w:rPr>
              <w:t xml:space="preserve">*VCHP-ducted </w:t>
            </w:r>
          </w:p>
          <w:p w14:paraId="4EB130BD" w14:textId="77777777" w:rsidR="001C3EEA" w:rsidRPr="001C3EEA" w:rsidRDefault="001C3EEA" w:rsidP="001C3EEA">
            <w:pPr>
              <w:rPr>
                <w:rFonts w:asciiTheme="minorHAnsi" w:hAnsiTheme="minorHAnsi"/>
                <w:sz w:val="10"/>
                <w:szCs w:val="10"/>
              </w:rPr>
            </w:pPr>
            <w:r w:rsidRPr="001C3EEA">
              <w:rPr>
                <w:rFonts w:asciiTheme="minorHAnsi" w:hAnsiTheme="minorHAnsi"/>
                <w:sz w:val="10"/>
                <w:szCs w:val="10"/>
              </w:rPr>
              <w:t>*VCHP-ductless</w:t>
            </w:r>
          </w:p>
          <w:p w14:paraId="5ECD503A" w14:textId="71B6AE99" w:rsidR="001C3EEA" w:rsidRDefault="001C3EEA" w:rsidP="001C3EEA">
            <w:pPr>
              <w:rPr>
                <w:rFonts w:asciiTheme="minorHAnsi" w:hAnsiTheme="minorHAnsi"/>
                <w:sz w:val="10"/>
                <w:szCs w:val="10"/>
              </w:rPr>
            </w:pPr>
            <w:r w:rsidRPr="001C3EEA">
              <w:rPr>
                <w:rFonts w:asciiTheme="minorHAnsi" w:hAnsiTheme="minorHAnsi"/>
                <w:sz w:val="10"/>
                <w:szCs w:val="10"/>
              </w:rPr>
              <w:t>*VCHP-ducted+ductless</w:t>
            </w:r>
          </w:p>
          <w:p w14:paraId="08552450" w14:textId="7DE06139" w:rsidR="003E36D1" w:rsidRPr="0069306B" w:rsidRDefault="003E36D1" w:rsidP="001C3EEA">
            <w:pPr>
              <w:rPr>
                <w:rFonts w:asciiTheme="minorHAnsi" w:hAnsiTheme="minorHAnsi"/>
                <w:sz w:val="10"/>
                <w:szCs w:val="10"/>
              </w:rPr>
            </w:pPr>
            <w:r w:rsidRPr="003E36D1">
              <w:rPr>
                <w:rFonts w:asciiTheme="minorHAnsi" w:hAnsiTheme="minorHAnsi"/>
                <w:sz w:val="10"/>
                <w:szCs w:val="10"/>
              </w:rPr>
              <w:t>*ducted mini-split HP</w:t>
            </w:r>
          </w:p>
          <w:p w14:paraId="6BC84353"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*no heating</w:t>
            </w:r>
          </w:p>
          <w:p w14:paraId="7CCBB9CA" w14:textId="77777777" w:rsidR="0069306B" w:rsidRPr="0069306B" w:rsidRDefault="0069306B" w:rsidP="0069306B">
            <w:pPr>
              <w:rPr>
                <w:rFonts w:asciiTheme="minorHAnsi" w:hAnsiTheme="minorHAnsi"/>
                <w:sz w:val="10"/>
                <w:szCs w:val="10"/>
              </w:rPr>
            </w:pPr>
          </w:p>
          <w:p w14:paraId="2EA3774A"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if value =no heating,</w:t>
            </w:r>
          </w:p>
          <w:p w14:paraId="502423EE"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then check: there must be at least one heating system entered in this section in column C04 to comply,</w:t>
            </w:r>
          </w:p>
          <w:p w14:paraId="3E8D7288" w14:textId="78EE5389" w:rsidR="0069306B" w:rsidRPr="0069306B" w:rsidRDefault="0069306B" w:rsidP="007402F3">
            <w:pPr>
              <w:rPr>
                <w:rFonts w:asciiTheme="minorHAnsi" w:hAnsiTheme="minorHAnsi"/>
                <w:sz w:val="10"/>
                <w:szCs w:val="10"/>
              </w:rPr>
            </w:pPr>
            <w:r w:rsidRPr="0069306B">
              <w:rPr>
                <w:rFonts w:asciiTheme="minorHAnsi" w:hAnsiTheme="minorHAnsi"/>
                <w:sz w:val="10"/>
                <w:szCs w:val="10"/>
              </w:rPr>
              <w:t>else flag noncompliant condition (no heating installed) and do not allow registration to continue.</w:t>
            </w:r>
          </w:p>
          <w:p w14:paraId="523954FB" w14:textId="77777777" w:rsidR="0069306B" w:rsidRPr="0069306B" w:rsidRDefault="0069306B" w:rsidP="007402F3">
            <w:pPr>
              <w:rPr>
                <w:rFonts w:asciiTheme="minorHAnsi" w:hAnsiTheme="minorHAnsi"/>
                <w:sz w:val="10"/>
                <w:szCs w:val="10"/>
              </w:rPr>
            </w:pPr>
          </w:p>
          <w:p w14:paraId="3DF6E57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flag non-default values and report in project status notes field; a revised CF1R may be required &gt;&gt;</w:t>
            </w:r>
          </w:p>
        </w:tc>
        <w:tc>
          <w:tcPr>
            <w:tcW w:w="990" w:type="dxa"/>
            <w:shd w:val="clear" w:color="auto" w:fill="auto"/>
            <w:tcMar>
              <w:left w:w="29" w:type="dxa"/>
              <w:right w:w="29" w:type="dxa"/>
            </w:tcMar>
          </w:tcPr>
          <w:p w14:paraId="3DF6E57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*fancoil AHU;</w:t>
            </w:r>
          </w:p>
          <w:p w14:paraId="3DF6E581"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87" w14:textId="6B5C746F" w:rsidR="003E72DB" w:rsidRDefault="003E72DB" w:rsidP="00761C61">
            <w:pPr>
              <w:rPr>
                <w:rFonts w:asciiTheme="minorHAnsi" w:hAnsiTheme="minorHAnsi"/>
                <w:sz w:val="12"/>
                <w:szCs w:val="12"/>
              </w:rPr>
            </w:pPr>
            <w:r w:rsidRPr="00E42B8E">
              <w:rPr>
                <w:rFonts w:asciiTheme="minorHAnsi" w:hAnsiTheme="minorHAnsi"/>
                <w:sz w:val="12"/>
                <w:szCs w:val="12"/>
              </w:rPr>
              <w:t>*no heating component altered;</w:t>
            </w:r>
          </w:p>
          <w:p w14:paraId="54EBBECF" w14:textId="77777777" w:rsidR="00043181" w:rsidRPr="00E42B8E" w:rsidRDefault="00043181" w:rsidP="00761C61">
            <w:pPr>
              <w:rPr>
                <w:rFonts w:asciiTheme="minorHAnsi" w:hAnsiTheme="minorHAnsi"/>
                <w:sz w:val="12"/>
                <w:szCs w:val="12"/>
              </w:rPr>
            </w:pPr>
          </w:p>
          <w:p w14:paraId="3DF6E588" w14:textId="4FF3A0F6"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flag non-default values and report in project status notes field; a revised CF1R may be required &gt;&gt; </w:t>
            </w:r>
          </w:p>
        </w:tc>
        <w:tc>
          <w:tcPr>
            <w:tcW w:w="900" w:type="dxa"/>
            <w:shd w:val="clear" w:color="auto" w:fill="auto"/>
            <w:tcMar>
              <w:left w:w="29" w:type="dxa"/>
              <w:right w:w="29" w:type="dxa"/>
            </w:tcMar>
          </w:tcPr>
          <w:p w14:paraId="7007920A" w14:textId="77777777" w:rsidR="003E72DB" w:rsidRDefault="003E72DB" w:rsidP="007F33EF">
            <w:pPr>
              <w:keepNext/>
              <w:rPr>
                <w:rFonts w:asciiTheme="minorHAnsi" w:hAnsiTheme="minorHAnsi"/>
                <w:sz w:val="12"/>
                <w:szCs w:val="12"/>
              </w:rPr>
            </w:pPr>
            <w:r w:rsidRPr="00E42B8E">
              <w:rPr>
                <w:rFonts w:asciiTheme="minorHAnsi" w:hAnsiTheme="minorHAnsi"/>
                <w:sz w:val="12"/>
                <w:szCs w:val="12"/>
              </w:rPr>
              <w:t>&lt;&lt;</w:t>
            </w:r>
            <w:r w:rsidRPr="000A6113">
              <w:rPr>
                <w:rFonts w:asciiTheme="minorHAnsi" w:hAnsiTheme="minorHAnsi"/>
                <w:b/>
                <w:sz w:val="12"/>
                <w:szCs w:val="12"/>
              </w:rPr>
              <w:t>if</w:t>
            </w:r>
            <w:r w:rsidRPr="00DB4B8F">
              <w:rPr>
                <w:rFonts w:asciiTheme="minorHAnsi" w:hAnsiTheme="minorHAnsi"/>
                <w:sz w:val="12"/>
                <w:szCs w:val="12"/>
              </w:rPr>
              <w:t xml:space="preserve"> </w:t>
            </w:r>
            <w:r w:rsidRPr="006E7142">
              <w:rPr>
                <w:rFonts w:asciiTheme="minorHAnsi" w:hAnsiTheme="minorHAnsi"/>
                <w:sz w:val="12"/>
                <w:szCs w:val="12"/>
                <w:highlight w:val="yellow"/>
              </w:rPr>
              <w:t>C04</w:t>
            </w:r>
            <w:r w:rsidRPr="00DB4B8F">
              <w:rPr>
                <w:rFonts w:asciiTheme="minorHAnsi" w:hAnsiTheme="minorHAnsi"/>
                <w:sz w:val="12"/>
                <w:szCs w:val="12"/>
              </w:rPr>
              <w:t xml:space="preserve"> = no heating component altered, </w:t>
            </w:r>
          </w:p>
          <w:p w14:paraId="569A6505" w14:textId="31283F0D" w:rsidR="003E72DB" w:rsidRDefault="003E72DB" w:rsidP="007F33EF">
            <w:pPr>
              <w:keepNext/>
              <w:rPr>
                <w:rFonts w:asciiTheme="minorHAnsi" w:hAnsiTheme="minorHAnsi"/>
                <w:sz w:val="12"/>
                <w:szCs w:val="12"/>
              </w:rPr>
            </w:pPr>
            <w:r w:rsidRPr="000A6113">
              <w:rPr>
                <w:rFonts w:asciiTheme="minorHAnsi" w:hAnsiTheme="minorHAnsi"/>
                <w:b/>
                <w:sz w:val="12"/>
                <w:szCs w:val="12"/>
              </w:rPr>
              <w:t>then</w:t>
            </w:r>
            <w:r w:rsidRPr="00DB4B8F">
              <w:rPr>
                <w:rFonts w:asciiTheme="minorHAnsi" w:hAnsiTheme="minorHAnsi"/>
                <w:sz w:val="12"/>
                <w:szCs w:val="12"/>
              </w:rPr>
              <w:t xml:space="preserve"> value =n/a</w:t>
            </w:r>
          </w:p>
          <w:p w14:paraId="351A7472" w14:textId="33D834D1" w:rsidR="003E72DB" w:rsidRDefault="003E72DB" w:rsidP="007F33EF">
            <w:pPr>
              <w:keepNext/>
              <w:rPr>
                <w:rFonts w:asciiTheme="minorHAnsi" w:hAnsiTheme="minorHAnsi"/>
                <w:sz w:val="12"/>
                <w:szCs w:val="12"/>
              </w:rPr>
            </w:pPr>
            <w:r>
              <w:rPr>
                <w:rFonts w:asciiTheme="minorHAnsi" w:hAnsiTheme="minorHAnsi"/>
                <w:b/>
                <w:sz w:val="12"/>
                <w:szCs w:val="12"/>
              </w:rPr>
              <w:t>else</w:t>
            </w:r>
            <w:r w:rsidRPr="00200835">
              <w:rPr>
                <w:rFonts w:asciiTheme="minorHAnsi" w:hAnsiTheme="minorHAnsi"/>
                <w:b/>
                <w:sz w:val="12"/>
                <w:szCs w:val="12"/>
              </w:rPr>
              <w:t>if</w:t>
            </w:r>
            <w:r w:rsidRPr="00E42B8E">
              <w:rPr>
                <w:rFonts w:asciiTheme="minorHAnsi" w:hAnsiTheme="minorHAnsi"/>
                <w:sz w:val="12"/>
                <w:szCs w:val="12"/>
              </w:rPr>
              <w:t xml:space="preserve"> </w:t>
            </w:r>
            <w:r w:rsidRPr="007D0027">
              <w:rPr>
                <w:rFonts w:asciiTheme="minorHAnsi" w:hAnsiTheme="minorHAnsi"/>
                <w:sz w:val="12"/>
                <w:szCs w:val="12"/>
                <w:highlight w:val="yellow"/>
              </w:rPr>
              <w:t>C03</w:t>
            </w:r>
            <w:r w:rsidRPr="00E42B8E">
              <w:rPr>
                <w:rFonts w:asciiTheme="minorHAnsi" w:hAnsiTheme="minorHAnsi"/>
                <w:sz w:val="12"/>
                <w:szCs w:val="12"/>
              </w:rPr>
              <w:t xml:space="preserve"> = </w:t>
            </w:r>
            <w:r>
              <w:rPr>
                <w:rFonts w:asciiTheme="minorHAnsi" w:hAnsiTheme="minorHAnsi"/>
                <w:sz w:val="12"/>
                <w:szCs w:val="12"/>
              </w:rPr>
              <w:t>one of the following system types:</w:t>
            </w:r>
          </w:p>
          <w:p w14:paraId="7011FE6E"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 forced air, </w:t>
            </w:r>
          </w:p>
          <w:p w14:paraId="2D18E3F7"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combined hydronic, </w:t>
            </w:r>
          </w:p>
          <w:p w14:paraId="7432D394" w14:textId="78FA1587"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combined hydronic + forced air,</w:t>
            </w:r>
          </w:p>
          <w:p w14:paraId="4616D4D3" w14:textId="797E5C74"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hydronic HP</w:t>
            </w:r>
            <w:r>
              <w:rPr>
                <w:rFonts w:asciiTheme="minorHAnsi" w:hAnsiTheme="minorHAnsi"/>
                <w:sz w:val="12"/>
                <w:szCs w:val="12"/>
              </w:rPr>
              <w:t>,</w:t>
            </w:r>
          </w:p>
          <w:p w14:paraId="768E7B4B" w14:textId="2BF59F3F"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HP + forced air, </w:t>
            </w:r>
          </w:p>
          <w:p w14:paraId="5290E52C" w14:textId="25A87D24" w:rsidR="001037C7" w:rsidRDefault="003E72DB" w:rsidP="007F33EF">
            <w:pPr>
              <w:keepNext/>
              <w:rPr>
                <w:rFonts w:asciiTheme="minorHAnsi" w:hAnsiTheme="minorHAnsi"/>
                <w:sz w:val="12"/>
                <w:szCs w:val="12"/>
              </w:rPr>
            </w:pPr>
            <w:r w:rsidRPr="00200835">
              <w:rPr>
                <w:rFonts w:asciiTheme="minorHAnsi" w:hAnsiTheme="minorHAnsi"/>
                <w:b/>
                <w:sz w:val="12"/>
                <w:szCs w:val="12"/>
              </w:rPr>
              <w:t>then</w:t>
            </w:r>
            <w:r w:rsidRPr="00043181">
              <w:rPr>
                <w:rFonts w:asciiTheme="minorHAnsi" w:hAnsiTheme="minorHAnsi"/>
                <w:sz w:val="6"/>
                <w:szCs w:val="6"/>
              </w:rPr>
              <w:t xml:space="preserve"> </w:t>
            </w:r>
            <w:r>
              <w:rPr>
                <w:rFonts w:asciiTheme="minorHAnsi" w:hAnsiTheme="minorHAnsi"/>
                <w:sz w:val="12"/>
                <w:szCs w:val="12"/>
              </w:rPr>
              <w:t>value=</w:t>
            </w:r>
            <w:r w:rsidRPr="00E42B8E">
              <w:rPr>
                <w:rFonts w:asciiTheme="minorHAnsi" w:hAnsiTheme="minorHAnsi"/>
                <w:sz w:val="12"/>
                <w:szCs w:val="12"/>
              </w:rPr>
              <w:t xml:space="preserve">NA; </w:t>
            </w:r>
          </w:p>
          <w:p w14:paraId="68BFCCBF" w14:textId="0EB50BC3" w:rsidR="003E72DB" w:rsidRDefault="003E72DB" w:rsidP="007F33EF">
            <w:pPr>
              <w:keepNext/>
              <w:rPr>
                <w:rFonts w:asciiTheme="minorHAnsi" w:hAnsiTheme="minorHAnsi"/>
                <w:sz w:val="12"/>
                <w:szCs w:val="12"/>
              </w:rPr>
            </w:pPr>
            <w:r w:rsidRPr="00200835">
              <w:rPr>
                <w:rFonts w:asciiTheme="minorHAnsi" w:hAnsiTheme="minorHAnsi"/>
                <w:b/>
                <w:sz w:val="12"/>
                <w:szCs w:val="12"/>
              </w:rPr>
              <w:t>else</w:t>
            </w:r>
            <w:r w:rsidRPr="00E42B8E">
              <w:rPr>
                <w:rFonts w:asciiTheme="minorHAnsi" w:hAnsiTheme="minorHAnsi"/>
                <w:sz w:val="12"/>
                <w:szCs w:val="12"/>
              </w:rPr>
              <w:t xml:space="preserve"> reference value from CF1R as default;</w:t>
            </w:r>
          </w:p>
          <w:p w14:paraId="3CBA841B" w14:textId="77777777" w:rsidR="003E72DB" w:rsidRDefault="003E72DB" w:rsidP="007F33EF">
            <w:pPr>
              <w:keepNext/>
              <w:rPr>
                <w:rFonts w:asciiTheme="minorHAnsi" w:hAnsiTheme="minorHAnsi"/>
                <w:sz w:val="12"/>
                <w:szCs w:val="12"/>
              </w:rPr>
            </w:pPr>
          </w:p>
          <w:p w14:paraId="3DF6E58A" w14:textId="5E09D0AA"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allow user to override the default and pick one from list:  </w:t>
            </w:r>
          </w:p>
          <w:p w14:paraId="3DF6E58B" w14:textId="7072DF40"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*AFUE; *HSPF; *COP;  </w:t>
            </w:r>
          </w:p>
          <w:p w14:paraId="01EB8F11" w14:textId="77777777" w:rsidR="003E72DB" w:rsidRPr="00C16655" w:rsidRDefault="003E72DB" w:rsidP="007F33EF">
            <w:pPr>
              <w:rPr>
                <w:rFonts w:asciiTheme="minorHAnsi" w:hAnsiTheme="minorHAnsi"/>
                <w:sz w:val="10"/>
                <w:szCs w:val="10"/>
              </w:rPr>
            </w:pPr>
          </w:p>
          <w:p w14:paraId="3DF6E58C" w14:textId="77777777" w:rsidR="003E72DB" w:rsidRPr="00E42B8E" w:rsidRDefault="003E72DB" w:rsidP="00A33D4F">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900" w:type="dxa"/>
            <w:shd w:val="clear" w:color="auto" w:fill="auto"/>
            <w:tcMar>
              <w:left w:w="29" w:type="dxa"/>
              <w:right w:w="29" w:type="dxa"/>
            </w:tcMar>
          </w:tcPr>
          <w:p w14:paraId="4EAC7A62"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&lt;&lt;</w:t>
            </w:r>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C04</w:t>
            </w:r>
            <w:r w:rsidRPr="00C16655">
              <w:rPr>
                <w:rFonts w:asciiTheme="minorHAnsi" w:hAnsiTheme="minorHAnsi"/>
                <w:sz w:val="10"/>
                <w:szCs w:val="10"/>
              </w:rPr>
              <w:t xml:space="preserve"> = no heating component altered,</w:t>
            </w:r>
          </w:p>
          <w:p w14:paraId="734AE94D" w14:textId="5362D816"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 =n/a</w:t>
            </w:r>
          </w:p>
          <w:p w14:paraId="54FCCBA5" w14:textId="77777777"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elseif</w:t>
            </w:r>
            <w:r w:rsidRPr="00C16655">
              <w:rPr>
                <w:rFonts w:asciiTheme="minorHAnsi" w:hAnsiTheme="minorHAnsi"/>
                <w:sz w:val="10"/>
                <w:szCs w:val="10"/>
              </w:rPr>
              <w:t xml:space="preserve"> </w:t>
            </w:r>
            <w:r w:rsidRPr="00C16655">
              <w:rPr>
                <w:rFonts w:asciiTheme="minorHAnsi" w:hAnsiTheme="minorHAnsi"/>
                <w:sz w:val="10"/>
                <w:szCs w:val="10"/>
                <w:highlight w:val="yellow"/>
              </w:rPr>
              <w:t>C03</w:t>
            </w:r>
            <w:r w:rsidRPr="00C16655">
              <w:rPr>
                <w:rFonts w:asciiTheme="minorHAnsi" w:hAnsiTheme="minorHAnsi"/>
                <w:sz w:val="10"/>
                <w:szCs w:val="10"/>
              </w:rPr>
              <w:t xml:space="preserve"> = one of the following system types:</w:t>
            </w:r>
          </w:p>
          <w:p w14:paraId="0DEB8C1F" w14:textId="77777777" w:rsidR="00326BF7"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*hydronic, </w:t>
            </w:r>
          </w:p>
          <w:p w14:paraId="04FCA4D9" w14:textId="539B6756" w:rsidR="003E72DB" w:rsidRPr="00C16655" w:rsidRDefault="00326BF7" w:rsidP="007F33EF">
            <w:pPr>
              <w:keepNext/>
              <w:rPr>
                <w:rFonts w:asciiTheme="minorHAnsi" w:hAnsiTheme="minorHAnsi"/>
                <w:sz w:val="10"/>
                <w:szCs w:val="10"/>
              </w:rPr>
            </w:pPr>
            <w:r w:rsidRPr="00C16655">
              <w:rPr>
                <w:rFonts w:asciiTheme="minorHAnsi" w:hAnsiTheme="minorHAnsi"/>
                <w:sz w:val="10"/>
                <w:szCs w:val="10"/>
              </w:rPr>
              <w:t>*</w:t>
            </w:r>
            <w:r w:rsidR="003E72DB" w:rsidRPr="00C16655">
              <w:rPr>
                <w:rFonts w:asciiTheme="minorHAnsi" w:hAnsiTheme="minorHAnsi"/>
                <w:sz w:val="10"/>
                <w:szCs w:val="10"/>
              </w:rPr>
              <w:t xml:space="preserve">hydronic + forced air, </w:t>
            </w:r>
          </w:p>
          <w:p w14:paraId="6640AF97"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*combined hydronic, *combined hydronic + forced air, </w:t>
            </w:r>
          </w:p>
          <w:p w14:paraId="21648CA7" w14:textId="3996FE7F"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*hydronic HP</w:t>
            </w:r>
            <w:r w:rsidR="00326BF7" w:rsidRPr="00C16655">
              <w:rPr>
                <w:rFonts w:asciiTheme="minorHAnsi" w:hAnsiTheme="minorHAnsi"/>
                <w:sz w:val="10"/>
                <w:szCs w:val="10"/>
              </w:rPr>
              <w:t>,</w:t>
            </w:r>
            <w:r w:rsidRPr="00C16655">
              <w:rPr>
                <w:rFonts w:asciiTheme="minorHAnsi" w:hAnsiTheme="minorHAnsi"/>
                <w:sz w:val="10"/>
                <w:szCs w:val="10"/>
              </w:rPr>
              <w:t xml:space="preserve"> *hydronic HP + forced air, </w:t>
            </w:r>
          </w:p>
          <w:p w14:paraId="696BC258" w14:textId="70AE27D3" w:rsidR="001037C7"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value=NA; </w:t>
            </w:r>
          </w:p>
          <w:p w14:paraId="02F68FFC" w14:textId="2DA3366D"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w:t>
            </w:r>
            <w:r w:rsidRPr="00C16655">
              <w:rPr>
                <w:rFonts w:asciiTheme="minorHAnsi" w:hAnsiTheme="minorHAnsi"/>
                <w:sz w:val="10"/>
                <w:szCs w:val="10"/>
              </w:rPr>
              <w:t xml:space="preserve"> reference value from CF1R as default;</w:t>
            </w:r>
          </w:p>
          <w:p w14:paraId="27EF7093" w14:textId="3D44B314" w:rsidR="003E72DB" w:rsidRPr="00D219B0" w:rsidRDefault="003E72DB" w:rsidP="007F33EF">
            <w:pPr>
              <w:keepNext/>
              <w:rPr>
                <w:rFonts w:asciiTheme="minorHAnsi" w:hAnsiTheme="minorHAnsi"/>
                <w:sz w:val="6"/>
                <w:szCs w:val="6"/>
              </w:rPr>
            </w:pPr>
          </w:p>
          <w:p w14:paraId="6C5DDD18" w14:textId="34088F5A" w:rsidR="003E72DB" w:rsidRDefault="003E72DB" w:rsidP="00761C61">
            <w:pPr>
              <w:keepNext/>
              <w:rPr>
                <w:rFonts w:asciiTheme="minorHAnsi" w:hAnsiTheme="minorHAnsi"/>
                <w:sz w:val="12"/>
                <w:szCs w:val="12"/>
              </w:rPr>
            </w:pPr>
            <w:r w:rsidRPr="00E42B8E">
              <w:rPr>
                <w:rFonts w:asciiTheme="minorHAnsi" w:hAnsiTheme="minorHAnsi"/>
                <w:sz w:val="12"/>
                <w:szCs w:val="12"/>
              </w:rPr>
              <w:t xml:space="preserve">allow user to override the default to enter value: xx.x;  </w:t>
            </w:r>
          </w:p>
          <w:p w14:paraId="2719A46A" w14:textId="77777777" w:rsidR="003E72DB" w:rsidRDefault="003E72DB" w:rsidP="00761C61">
            <w:pPr>
              <w:keepNext/>
              <w:rPr>
                <w:rFonts w:asciiTheme="minorHAnsi" w:hAnsiTheme="minorHAnsi"/>
                <w:sz w:val="12"/>
                <w:szCs w:val="12"/>
              </w:rPr>
            </w:pPr>
          </w:p>
          <w:p w14:paraId="4F7A7DE9" w14:textId="306AB0CC" w:rsidR="003E72DB" w:rsidRDefault="003E72DB" w:rsidP="006E7142">
            <w:pPr>
              <w:keepNext/>
              <w:rPr>
                <w:rFonts w:asciiTheme="minorHAnsi" w:hAnsiTheme="minorHAnsi"/>
                <w:sz w:val="12"/>
                <w:szCs w:val="12"/>
              </w:rPr>
            </w:pPr>
            <w:r>
              <w:rPr>
                <w:rFonts w:asciiTheme="minorHAnsi" w:hAnsiTheme="minorHAnsi"/>
                <w:sz w:val="12"/>
                <w:szCs w:val="12"/>
              </w:rPr>
              <w:t xml:space="preserve">note: </w:t>
            </w:r>
            <w:r w:rsidRPr="00E42B8E">
              <w:rPr>
                <w:rFonts w:asciiTheme="minorHAnsi" w:hAnsiTheme="minorHAnsi"/>
                <w:sz w:val="12"/>
                <w:szCs w:val="12"/>
              </w:rPr>
              <w:t xml:space="preserve">default minimum value for AFUE=80; </w:t>
            </w:r>
            <w:r>
              <w:rPr>
                <w:rFonts w:asciiTheme="minorHAnsi" w:hAnsiTheme="minorHAnsi"/>
                <w:sz w:val="12"/>
                <w:szCs w:val="12"/>
              </w:rPr>
              <w:t xml:space="preserve">and </w:t>
            </w:r>
            <w:r w:rsidRPr="00E42B8E">
              <w:rPr>
                <w:rFonts w:asciiTheme="minorHAnsi" w:hAnsiTheme="minorHAnsi"/>
                <w:sz w:val="12"/>
                <w:szCs w:val="12"/>
              </w:rPr>
              <w:t xml:space="preserve"> default minimum value for HSPF=8.0;  </w:t>
            </w:r>
          </w:p>
          <w:p w14:paraId="52D42B6C" w14:textId="77777777" w:rsidR="003E72DB" w:rsidRDefault="003E72DB" w:rsidP="006E7142">
            <w:pPr>
              <w:rPr>
                <w:rFonts w:asciiTheme="minorHAnsi" w:hAnsiTheme="minorHAnsi"/>
                <w:sz w:val="12"/>
                <w:szCs w:val="12"/>
              </w:rPr>
            </w:pPr>
          </w:p>
          <w:p w14:paraId="3DF6E591" w14:textId="080D4C5E" w:rsidR="003E72DB" w:rsidRPr="00E42B8E" w:rsidRDefault="003E72DB" w:rsidP="006E7142">
            <w:pPr>
              <w:rPr>
                <w:rFonts w:asciiTheme="minorHAnsi" w:hAnsiTheme="minorHAnsi"/>
                <w:sz w:val="12"/>
                <w:szCs w:val="12"/>
              </w:rPr>
            </w:pP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440" w:type="dxa"/>
            <w:shd w:val="clear" w:color="auto" w:fill="auto"/>
            <w:tcMar>
              <w:left w:w="29" w:type="dxa"/>
              <w:right w:w="29" w:type="dxa"/>
            </w:tcMar>
          </w:tcPr>
          <w:p w14:paraId="3DF6E592" w14:textId="77777777" w:rsidR="003E72DB" w:rsidRPr="00C16655" w:rsidRDefault="003E72DB" w:rsidP="00A33D4F">
            <w:pPr>
              <w:rPr>
                <w:rFonts w:asciiTheme="minorHAnsi" w:hAnsiTheme="minorHAnsi"/>
                <w:sz w:val="10"/>
                <w:szCs w:val="10"/>
              </w:rPr>
            </w:pPr>
            <w:r w:rsidRPr="00C16655">
              <w:rPr>
                <w:rFonts w:asciiTheme="minorHAnsi" w:hAnsiTheme="minorHAnsi"/>
                <w:sz w:val="10"/>
                <w:szCs w:val="10"/>
              </w:rPr>
              <w:t>&lt;&lt;reference value from CF1R as default; allow user to override the default and pick one from list:</w:t>
            </w:r>
          </w:p>
          <w:p w14:paraId="3DF6E59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AC;</w:t>
            </w:r>
          </w:p>
          <w:p w14:paraId="3DF6E59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HP</w:t>
            </w:r>
          </w:p>
          <w:p w14:paraId="3DF6E59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AC ;</w:t>
            </w:r>
          </w:p>
          <w:p w14:paraId="3DF6E596"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HP</w:t>
            </w:r>
          </w:p>
          <w:p w14:paraId="3DF6E597" w14:textId="1BFD039A"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AC</w:t>
            </w:r>
          </w:p>
          <w:p w14:paraId="3DF6E598" w14:textId="5486F872"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HP</w:t>
            </w:r>
          </w:p>
          <w:p w14:paraId="3DF6E599" w14:textId="0BB96D0F"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AC;</w:t>
            </w:r>
          </w:p>
          <w:p w14:paraId="3DF6E59A" w14:textId="63999DAE"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HP;</w:t>
            </w:r>
          </w:p>
          <w:p w14:paraId="3DF6E59B"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*gas absorption AC</w:t>
            </w:r>
          </w:p>
          <w:p w14:paraId="3DF6E59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*room AC;</w:t>
            </w:r>
          </w:p>
          <w:p w14:paraId="3DF6E59D"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*room HP; </w:t>
            </w:r>
          </w:p>
          <w:p w14:paraId="3DF6E59E"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w:t>
            </w:r>
          </w:p>
          <w:p w14:paraId="3DF6E59F"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HP+forced air</w:t>
            </w:r>
          </w:p>
          <w:p w14:paraId="3DF6E5A0"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direct</w:t>
            </w:r>
          </w:p>
          <w:p w14:paraId="3DF6E5A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w:t>
            </w:r>
          </w:p>
          <w:p w14:paraId="3DF6E5A2" w14:textId="09831238"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*evaporative </w:t>
            </w:r>
            <w:r w:rsidR="008C765C">
              <w:rPr>
                <w:rFonts w:asciiTheme="minorHAnsi" w:hAnsiTheme="minorHAnsi"/>
                <w:sz w:val="10"/>
                <w:szCs w:val="10"/>
              </w:rPr>
              <w:t>–</w:t>
            </w:r>
            <w:r w:rsidRPr="00C16655">
              <w:rPr>
                <w:rFonts w:asciiTheme="minorHAnsi" w:hAnsiTheme="minorHAnsi"/>
                <w:sz w:val="10"/>
                <w:szCs w:val="10"/>
              </w:rPr>
              <w:t xml:space="preserve"> indirect</w:t>
            </w:r>
            <w:r w:rsidR="008C765C">
              <w:rPr>
                <w:rFonts w:asciiTheme="minorHAnsi" w:hAnsiTheme="minorHAnsi"/>
                <w:sz w:val="10"/>
                <w:szCs w:val="10"/>
              </w:rPr>
              <w:t>/</w:t>
            </w:r>
            <w:r w:rsidRPr="00C16655">
              <w:rPr>
                <w:rFonts w:asciiTheme="minorHAnsi" w:hAnsiTheme="minorHAnsi"/>
                <w:sz w:val="10"/>
                <w:szCs w:val="10"/>
              </w:rPr>
              <w:t>direct</w:t>
            </w:r>
          </w:p>
          <w:p w14:paraId="3DF6E5A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*evaporatively cooled condenser</w:t>
            </w:r>
          </w:p>
          <w:p w14:paraId="3DF6E5A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*Ice Storage AC</w:t>
            </w:r>
          </w:p>
          <w:p w14:paraId="0BE39C3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*non-air-source heat pump;</w:t>
            </w:r>
          </w:p>
          <w:p w14:paraId="35ED5315" w14:textId="4AE135B4"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*non-air-cooled air conditioner;</w:t>
            </w:r>
          </w:p>
          <w:p w14:paraId="3DF6E5A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 cooling;</w:t>
            </w:r>
          </w:p>
          <w:p w14:paraId="64F1209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HP;</w:t>
            </w:r>
          </w:p>
          <w:p w14:paraId="117B4EE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AC;</w:t>
            </w:r>
          </w:p>
          <w:p w14:paraId="30A57F6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HP;</w:t>
            </w:r>
          </w:p>
          <w:p w14:paraId="21C2747B" w14:textId="33297409"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AC;</w:t>
            </w:r>
          </w:p>
          <w:p w14:paraId="508D33A4"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w:t>
            </w:r>
          </w:p>
          <w:p w14:paraId="54030487"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AC-ductless</w:t>
            </w:r>
          </w:p>
          <w:p w14:paraId="12D182BE"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AC-ducted+ductless</w:t>
            </w:r>
          </w:p>
          <w:p w14:paraId="0A916262"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HP-ducted</w:t>
            </w:r>
          </w:p>
          <w:p w14:paraId="0677F54A"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HP-ductless</w:t>
            </w:r>
          </w:p>
          <w:p w14:paraId="2CAFF92D" w14:textId="0E9F666E" w:rsidR="003E72DB" w:rsidRDefault="003E72DB" w:rsidP="00761C61">
            <w:pPr>
              <w:rPr>
                <w:rFonts w:asciiTheme="minorHAnsi" w:hAnsiTheme="minorHAnsi"/>
                <w:sz w:val="10"/>
                <w:szCs w:val="10"/>
              </w:rPr>
            </w:pPr>
            <w:r w:rsidRPr="00C16655">
              <w:rPr>
                <w:rFonts w:asciiTheme="minorHAnsi" w:hAnsiTheme="minorHAnsi"/>
                <w:sz w:val="10"/>
                <w:szCs w:val="10"/>
              </w:rPr>
              <w:t>*multisplit HP-ducted+ductless</w:t>
            </w:r>
          </w:p>
          <w:p w14:paraId="3D9B3F2F" w14:textId="77777777" w:rsidR="005735D7" w:rsidRPr="005735D7" w:rsidRDefault="005735D7" w:rsidP="005735D7">
            <w:pPr>
              <w:rPr>
                <w:rFonts w:asciiTheme="minorHAnsi" w:hAnsiTheme="minorHAnsi"/>
                <w:sz w:val="10"/>
                <w:szCs w:val="10"/>
              </w:rPr>
            </w:pPr>
            <w:r w:rsidRPr="005735D7">
              <w:rPr>
                <w:rFonts w:asciiTheme="minorHAnsi" w:hAnsiTheme="minorHAnsi"/>
                <w:sz w:val="10"/>
                <w:szCs w:val="10"/>
              </w:rPr>
              <w:t xml:space="preserve">*VCHP-ducted </w:t>
            </w:r>
          </w:p>
          <w:p w14:paraId="07D3B26A" w14:textId="77777777" w:rsidR="005735D7" w:rsidRPr="005735D7" w:rsidRDefault="005735D7" w:rsidP="005735D7">
            <w:pPr>
              <w:rPr>
                <w:rFonts w:asciiTheme="minorHAnsi" w:hAnsiTheme="minorHAnsi"/>
                <w:sz w:val="10"/>
                <w:szCs w:val="10"/>
              </w:rPr>
            </w:pPr>
            <w:r w:rsidRPr="005735D7">
              <w:rPr>
                <w:rFonts w:asciiTheme="minorHAnsi" w:hAnsiTheme="minorHAnsi"/>
                <w:sz w:val="10"/>
                <w:szCs w:val="10"/>
              </w:rPr>
              <w:t>*VCHP-ductless</w:t>
            </w:r>
          </w:p>
          <w:p w14:paraId="142955A4" w14:textId="690CA2B9" w:rsidR="005735D7" w:rsidRDefault="005735D7" w:rsidP="005735D7">
            <w:pPr>
              <w:rPr>
                <w:rFonts w:asciiTheme="minorHAnsi" w:hAnsiTheme="minorHAnsi"/>
                <w:sz w:val="10"/>
                <w:szCs w:val="10"/>
              </w:rPr>
            </w:pPr>
            <w:r w:rsidRPr="005735D7">
              <w:rPr>
                <w:rFonts w:asciiTheme="minorHAnsi" w:hAnsiTheme="minorHAnsi"/>
                <w:sz w:val="10"/>
                <w:szCs w:val="10"/>
              </w:rPr>
              <w:t>*VCHP-ducted+ductless</w:t>
            </w:r>
          </w:p>
          <w:p w14:paraId="24CB8C5E" w14:textId="2829A451" w:rsidR="003E36D1" w:rsidRPr="00C16655" w:rsidRDefault="003E36D1" w:rsidP="005735D7">
            <w:pPr>
              <w:rPr>
                <w:rFonts w:asciiTheme="minorHAnsi" w:hAnsiTheme="minorHAnsi"/>
                <w:sz w:val="10"/>
                <w:szCs w:val="10"/>
              </w:rPr>
            </w:pPr>
            <w:r>
              <w:rPr>
                <w:rFonts w:asciiTheme="minorHAnsi" w:hAnsiTheme="minorHAnsi"/>
                <w:sz w:val="10"/>
                <w:szCs w:val="10"/>
              </w:rPr>
              <w:t>*ducted mini-split AC</w:t>
            </w:r>
          </w:p>
          <w:p w14:paraId="243A2E12" w14:textId="1524D868" w:rsidR="003E72DB" w:rsidRPr="00C16655" w:rsidRDefault="003E36D1" w:rsidP="00761C61">
            <w:pPr>
              <w:rPr>
                <w:rFonts w:asciiTheme="minorHAnsi" w:hAnsiTheme="minorHAnsi"/>
                <w:sz w:val="10"/>
                <w:szCs w:val="10"/>
              </w:rPr>
            </w:pPr>
            <w:r>
              <w:rPr>
                <w:rFonts w:asciiTheme="minorHAnsi" w:hAnsiTheme="minorHAnsi"/>
                <w:sz w:val="10"/>
                <w:szCs w:val="10"/>
              </w:rPr>
              <w:t>*ducted</w:t>
            </w:r>
            <w:r w:rsidRPr="003E36D1">
              <w:rPr>
                <w:rFonts w:asciiTheme="minorHAnsi" w:hAnsiTheme="minorHAnsi"/>
                <w:sz w:val="10"/>
                <w:szCs w:val="10"/>
              </w:rPr>
              <w:t xml:space="preserve"> mini-split HP</w:t>
            </w:r>
          </w:p>
          <w:p w14:paraId="3DF6E5A6" w14:textId="77777777" w:rsidR="003E72DB" w:rsidRPr="00E42B8E" w:rsidRDefault="003E72DB" w:rsidP="00761C61">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170" w:type="dxa"/>
            <w:shd w:val="clear" w:color="auto" w:fill="auto"/>
            <w:tcMar>
              <w:left w:w="29" w:type="dxa"/>
              <w:right w:w="29" w:type="dxa"/>
            </w:tcMar>
          </w:tcPr>
          <w:p w14:paraId="3DF6E5A7"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fancoil AHU,</w:t>
            </w:r>
          </w:p>
          <w:p w14:paraId="3DF6E5AA"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A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797B5242" w14:textId="77777777" w:rsidR="003E72DB" w:rsidRDefault="003E72DB" w:rsidP="00761C61">
            <w:pPr>
              <w:rPr>
                <w:rFonts w:asciiTheme="minorHAnsi" w:hAnsiTheme="minorHAnsi"/>
                <w:sz w:val="12"/>
                <w:szCs w:val="12"/>
              </w:rPr>
            </w:pPr>
          </w:p>
          <w:p w14:paraId="3DF6E5AF" w14:textId="59364231" w:rsidR="003E72DB" w:rsidRPr="00E42B8E" w:rsidRDefault="003E72DB"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39877B9F"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2CE9DAF0" w14:textId="7E310486"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w:t>
            </w:r>
          </w:p>
          <w:p w14:paraId="3DF6E5B0" w14:textId="47AF58AE"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then value =n/a </w:t>
            </w:r>
          </w:p>
          <w:p w14:paraId="3DF6E5B1"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default;to enter value: user pick from list:  </w:t>
            </w:r>
          </w:p>
          <w:p w14:paraId="3DF6E5B2" w14:textId="77777777" w:rsidR="003E72DB" w:rsidRPr="00E42B8E" w:rsidRDefault="003E72DB" w:rsidP="00395329">
            <w:pPr>
              <w:keepNext/>
              <w:rPr>
                <w:rFonts w:asciiTheme="minorHAnsi" w:hAnsiTheme="minorHAnsi"/>
                <w:sz w:val="12"/>
                <w:szCs w:val="12"/>
              </w:rPr>
            </w:pPr>
            <w:r w:rsidRPr="00E42B8E">
              <w:rPr>
                <w:rFonts w:asciiTheme="minorHAnsi" w:hAnsiTheme="minorHAnsi"/>
                <w:sz w:val="12"/>
                <w:szCs w:val="12"/>
              </w:rPr>
              <w:t xml:space="preserve">*SEER; </w:t>
            </w:r>
          </w:p>
          <w:p w14:paraId="3DF6E5B3" w14:textId="77777777" w:rsidR="003E72DB" w:rsidRPr="00E42B8E" w:rsidRDefault="003E72DB" w:rsidP="00395329">
            <w:pPr>
              <w:rPr>
                <w:rFonts w:asciiTheme="minorHAnsi" w:hAnsiTheme="minorHAnsi"/>
                <w:sz w:val="12"/>
                <w:szCs w:val="12"/>
              </w:rPr>
            </w:pPr>
            <w:r w:rsidRPr="00E42B8E">
              <w:rPr>
                <w:rFonts w:asciiTheme="minorHAnsi" w:hAnsiTheme="minorHAnsi"/>
                <w:sz w:val="12"/>
                <w:szCs w:val="12"/>
              </w:rPr>
              <w:t xml:space="preserve">*EER;  </w:t>
            </w:r>
          </w:p>
          <w:p w14:paraId="64D7A3EC" w14:textId="77777777" w:rsidR="003E72DB" w:rsidRDefault="003E72DB" w:rsidP="00395329">
            <w:pPr>
              <w:rPr>
                <w:rFonts w:asciiTheme="minorHAnsi" w:hAnsiTheme="minorHAnsi"/>
                <w:sz w:val="12"/>
                <w:szCs w:val="12"/>
              </w:rPr>
            </w:pPr>
          </w:p>
          <w:p w14:paraId="3DF6E5B4" w14:textId="2B86938F" w:rsidR="003E72DB" w:rsidRPr="00E42B8E" w:rsidRDefault="003E72DB"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5855796A"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3DF6E5B5" w14:textId="7EECAA7D"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then value =n/a </w:t>
            </w:r>
          </w:p>
          <w:p w14:paraId="3DF6E5B6"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6D8DB52B" w:rsidR="003E72DB" w:rsidRPr="00E42B8E" w:rsidRDefault="003E72DB" w:rsidP="00326BF7">
            <w:pPr>
              <w:rPr>
                <w:rFonts w:asciiTheme="minorHAnsi" w:hAnsiTheme="minorHAnsi"/>
                <w:sz w:val="12"/>
                <w:szCs w:val="12"/>
              </w:rPr>
            </w:pPr>
            <w:r w:rsidRPr="00E42B8E">
              <w:rPr>
                <w:rFonts w:asciiTheme="minorHAnsi" w:hAnsiTheme="minorHAnsi"/>
                <w:sz w:val="12"/>
                <w:szCs w:val="12"/>
              </w:rPr>
              <w:t>xx.x;  default minimum value for SEER=</w:t>
            </w:r>
            <w:r w:rsidR="00326BF7">
              <w:rPr>
                <w:rFonts w:asciiTheme="minorHAnsi" w:hAnsiTheme="minorHAnsi"/>
                <w:sz w:val="12"/>
                <w:szCs w:val="12"/>
              </w:rPr>
              <w:t>14</w:t>
            </w:r>
            <w:r w:rsidRPr="00E42B8E">
              <w:rPr>
                <w:rFonts w:asciiTheme="minorHAnsi" w:hAnsiTheme="minorHAnsi"/>
                <w:sz w:val="12"/>
                <w:szCs w:val="12"/>
              </w:rPr>
              <w:t xml:space="preserve">;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r w:rsidR="00370666">
              <w:rPr>
                <w:rFonts w:asciiTheme="minorHAnsi" w:hAnsiTheme="minorHAnsi"/>
                <w:sz w:val="12"/>
                <w:szCs w:val="12"/>
              </w:rPr>
              <w:t xml:space="preserve"> </w:t>
            </w:r>
          </w:p>
        </w:tc>
        <w:tc>
          <w:tcPr>
            <w:tcW w:w="1080" w:type="dxa"/>
            <w:shd w:val="clear" w:color="auto" w:fill="auto"/>
            <w:tcMar>
              <w:left w:w="29" w:type="dxa"/>
              <w:right w:w="29" w:type="dxa"/>
            </w:tcMar>
          </w:tcPr>
          <w:p w14:paraId="3DF6E5B8" w14:textId="77777777" w:rsidR="003E72DB" w:rsidRPr="00E42B8E" w:rsidRDefault="003E72DB"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DD10EC8" w:rsidR="003E72DB" w:rsidRPr="00E42B8E" w:rsidRDefault="003E72DB" w:rsidP="00452589">
            <w:pPr>
              <w:rPr>
                <w:rFonts w:asciiTheme="minorHAnsi" w:hAnsiTheme="minorHAnsi"/>
                <w:sz w:val="12"/>
                <w:szCs w:val="12"/>
              </w:rPr>
            </w:pPr>
            <w:r w:rsidRPr="00E42B8E">
              <w:rPr>
                <w:rFonts w:asciiTheme="minorHAnsi" w:hAnsiTheme="minorHAnsi"/>
                <w:sz w:val="12"/>
                <w:szCs w:val="12"/>
              </w:rPr>
              <w:t>else</w:t>
            </w:r>
            <w:r w:rsidR="00D3333B">
              <w:rPr>
                <w:rFonts w:asciiTheme="minorHAnsi" w:hAnsiTheme="minorHAnsi"/>
                <w:sz w:val="12"/>
                <w:szCs w:val="12"/>
              </w:rPr>
              <w:t xml:space="preserve"> as default</w:t>
            </w:r>
            <w:r w:rsidRPr="00E42B8E">
              <w:rPr>
                <w:rFonts w:asciiTheme="minorHAnsi" w:hAnsiTheme="minorHAnsi"/>
                <w:sz w:val="12"/>
                <w:szCs w:val="12"/>
              </w:rPr>
              <w:t xml:space="preserve"> display result:</w:t>
            </w:r>
          </w:p>
          <w:p w14:paraId="49004C9A" w14:textId="77777777" w:rsidR="00D3333B" w:rsidRDefault="003E72DB" w:rsidP="00452589">
            <w:pPr>
              <w:rPr>
                <w:rFonts w:asciiTheme="minorHAnsi" w:hAnsiTheme="minorHAnsi"/>
                <w:sz w:val="12"/>
                <w:szCs w:val="12"/>
              </w:rPr>
            </w:pPr>
            <w:r w:rsidRPr="00E42B8E">
              <w:rPr>
                <w:rFonts w:asciiTheme="minorHAnsi" w:hAnsiTheme="minorHAnsi"/>
                <w:sz w:val="12"/>
                <w:szCs w:val="12"/>
              </w:rPr>
              <w:t>"setback"</w:t>
            </w:r>
          </w:p>
          <w:p w14:paraId="407F127F" w14:textId="77777777" w:rsidR="00D3333B" w:rsidRDefault="00D3333B" w:rsidP="00452589">
            <w:pPr>
              <w:rPr>
                <w:rFonts w:asciiTheme="minorHAnsi" w:hAnsiTheme="minorHAnsi"/>
                <w:sz w:val="12"/>
                <w:szCs w:val="12"/>
              </w:rPr>
            </w:pPr>
          </w:p>
          <w:p w14:paraId="23DB9237" w14:textId="2D8A70B6" w:rsidR="00D3333B" w:rsidRPr="00D3333B" w:rsidRDefault="00D3333B" w:rsidP="00D3333B">
            <w:pPr>
              <w:rPr>
                <w:rFonts w:asciiTheme="minorHAnsi" w:hAnsiTheme="minorHAnsi"/>
                <w:sz w:val="12"/>
                <w:szCs w:val="12"/>
              </w:rPr>
            </w:pPr>
            <w:r w:rsidRPr="00D3333B">
              <w:rPr>
                <w:rFonts w:asciiTheme="minorHAnsi" w:hAnsiTheme="minorHAnsi"/>
                <w:sz w:val="12"/>
                <w:szCs w:val="12"/>
              </w:rPr>
              <w:t>allow user to override the default and pick one from list:</w:t>
            </w:r>
          </w:p>
          <w:p w14:paraId="39851801"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*setback;</w:t>
            </w:r>
          </w:p>
          <w:p w14:paraId="41F6B7E7"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 xml:space="preserve">*Occupant Controlled Smart Thermostat (OCST) per JA5; </w:t>
            </w:r>
          </w:p>
          <w:p w14:paraId="5F39BD61" w14:textId="30F9F515" w:rsidR="00D3333B" w:rsidRDefault="00D3333B" w:rsidP="00D3333B">
            <w:pPr>
              <w:rPr>
                <w:rFonts w:asciiTheme="minorHAnsi" w:hAnsiTheme="minorHAnsi"/>
                <w:sz w:val="12"/>
                <w:szCs w:val="12"/>
              </w:rPr>
            </w:pPr>
            <w:r w:rsidRPr="00D3333B">
              <w:rPr>
                <w:rFonts w:asciiTheme="minorHAnsi" w:hAnsiTheme="minorHAnsi"/>
                <w:sz w:val="12"/>
                <w:szCs w:val="12"/>
              </w:rPr>
              <w:t>*Energy Management Control System (EMCS)&gt;&gt;</w:t>
            </w:r>
          </w:p>
          <w:p w14:paraId="4D1985FD" w14:textId="77777777" w:rsidR="00D3333B" w:rsidRDefault="00D3333B" w:rsidP="00452589">
            <w:pPr>
              <w:rPr>
                <w:rFonts w:asciiTheme="minorHAnsi" w:hAnsiTheme="minorHAnsi"/>
                <w:sz w:val="12"/>
                <w:szCs w:val="12"/>
              </w:rPr>
            </w:pPr>
          </w:p>
          <w:p w14:paraId="4EA803AB" w14:textId="77777777" w:rsidR="00D3333B" w:rsidRDefault="00D3333B" w:rsidP="00452589">
            <w:pPr>
              <w:rPr>
                <w:rFonts w:asciiTheme="minorHAnsi" w:hAnsiTheme="minorHAnsi"/>
                <w:sz w:val="12"/>
                <w:szCs w:val="12"/>
              </w:rPr>
            </w:pPr>
          </w:p>
          <w:p w14:paraId="525F730C" w14:textId="77777777" w:rsidR="00D3333B" w:rsidRDefault="00D3333B" w:rsidP="00452589">
            <w:pPr>
              <w:rPr>
                <w:rFonts w:asciiTheme="minorHAnsi" w:hAnsiTheme="minorHAnsi"/>
                <w:sz w:val="12"/>
                <w:szCs w:val="12"/>
              </w:rPr>
            </w:pPr>
          </w:p>
          <w:p w14:paraId="3DF6E5BA" w14:textId="35713087" w:rsidR="003E72DB" w:rsidRPr="00E42B8E" w:rsidRDefault="003E72DB" w:rsidP="00452589">
            <w:pPr>
              <w:rPr>
                <w:rFonts w:asciiTheme="minorHAnsi" w:hAnsiTheme="minorHAnsi"/>
                <w:sz w:val="12"/>
                <w:szCs w:val="12"/>
              </w:rPr>
            </w:pPr>
            <w:r w:rsidRPr="00E42B8E">
              <w:rPr>
                <w:rFonts w:asciiTheme="minorHAnsi" w:hAnsiTheme="minorHAnsi"/>
                <w:sz w:val="12"/>
                <w:szCs w:val="12"/>
              </w:rPr>
              <w:t>&gt;&gt;</w:t>
            </w:r>
          </w:p>
        </w:tc>
        <w:tc>
          <w:tcPr>
            <w:tcW w:w="1170" w:type="dxa"/>
            <w:shd w:val="clear" w:color="auto" w:fill="auto"/>
            <w:tcMar>
              <w:left w:w="29" w:type="dxa"/>
              <w:right w:w="29" w:type="dxa"/>
            </w:tcMar>
          </w:tcPr>
          <w:p w14:paraId="004441BE" w14:textId="396DEF3F" w:rsidR="00E167A8" w:rsidRPr="00B16405" w:rsidRDefault="00E167A8" w:rsidP="00E167A8">
            <w:pPr>
              <w:keepNext/>
              <w:rPr>
                <w:rFonts w:ascii="Calibri" w:hAnsi="Calibri"/>
                <w:sz w:val="10"/>
                <w:szCs w:val="10"/>
              </w:rPr>
            </w:pPr>
            <w:r>
              <w:rPr>
                <w:rFonts w:ascii="Calibri" w:hAnsi="Calibri"/>
                <w:sz w:val="10"/>
                <w:szCs w:val="10"/>
              </w:rPr>
              <w:t>&lt;&lt;</w:t>
            </w:r>
            <w:r w:rsidRPr="00B16405">
              <w:rPr>
                <w:rFonts w:ascii="Calibri" w:hAnsi="Calibri"/>
                <w:b/>
                <w:sz w:val="10"/>
                <w:szCs w:val="10"/>
              </w:rPr>
              <w:t xml:space="preserve"> if</w:t>
            </w:r>
            <w:r w:rsidRPr="00B16405">
              <w:rPr>
                <w:rFonts w:ascii="Calibri" w:hAnsi="Calibri"/>
                <w:sz w:val="10"/>
                <w:szCs w:val="10"/>
              </w:rPr>
              <w:t xml:space="preserve"> [</w:t>
            </w:r>
            <w:r w:rsidR="00543D22">
              <w:rPr>
                <w:rFonts w:ascii="Calibri" w:hAnsi="Calibri"/>
                <w:sz w:val="10"/>
                <w:szCs w:val="10"/>
                <w:highlight w:val="yellow"/>
              </w:rPr>
              <w:t>C03</w:t>
            </w:r>
            <w:r w:rsidRPr="00B16405">
              <w:rPr>
                <w:rFonts w:ascii="Calibri" w:hAnsi="Calibri"/>
                <w:sz w:val="10"/>
                <w:szCs w:val="10"/>
              </w:rPr>
              <w:t xml:space="preserve"> or </w:t>
            </w:r>
            <w:r w:rsidR="00543D22">
              <w:rPr>
                <w:rFonts w:ascii="Calibri" w:hAnsi="Calibri"/>
                <w:sz w:val="10"/>
                <w:szCs w:val="10"/>
                <w:highlight w:val="yellow"/>
              </w:rPr>
              <w:t>C07</w:t>
            </w:r>
            <w:r w:rsidRPr="00B16405">
              <w:rPr>
                <w:rFonts w:ascii="Calibri" w:hAnsi="Calibri"/>
                <w:sz w:val="10"/>
                <w:szCs w:val="10"/>
              </w:rPr>
              <w:t>]</w:t>
            </w:r>
            <w:r>
              <w:rPr>
                <w:rFonts w:ascii="Calibri" w:hAnsi="Calibri" w:cs="Calibri"/>
                <w:sz w:val="10"/>
                <w:szCs w:val="10"/>
              </w:rPr>
              <w:t xml:space="preserve"> = </w:t>
            </w:r>
            <w:r w:rsidRPr="00B16405">
              <w:rPr>
                <w:rFonts w:ascii="Calibri" w:hAnsi="Calibri"/>
                <w:sz w:val="10"/>
                <w:szCs w:val="10"/>
              </w:rPr>
              <w:t>one of the following system types:</w:t>
            </w:r>
          </w:p>
          <w:p w14:paraId="559AC381" w14:textId="77777777" w:rsidR="00E167A8" w:rsidRPr="00B16405" w:rsidRDefault="00E167A8" w:rsidP="00E167A8">
            <w:pPr>
              <w:keepNext/>
              <w:rPr>
                <w:rFonts w:ascii="Calibri" w:hAnsi="Calibri"/>
                <w:sz w:val="10"/>
                <w:szCs w:val="10"/>
              </w:rPr>
            </w:pPr>
            <w:r w:rsidRPr="00B16405">
              <w:rPr>
                <w:rFonts w:ascii="Calibri" w:hAnsi="Calibri"/>
                <w:sz w:val="10"/>
                <w:szCs w:val="10"/>
              </w:rPr>
              <w:t>*room HP</w:t>
            </w:r>
          </w:p>
          <w:p w14:paraId="2D4B0F85" w14:textId="77777777" w:rsidR="00E167A8" w:rsidRPr="00B16405" w:rsidRDefault="00E167A8" w:rsidP="00E167A8">
            <w:pPr>
              <w:keepNext/>
              <w:rPr>
                <w:rFonts w:ascii="Calibri" w:hAnsi="Calibri"/>
                <w:sz w:val="10"/>
                <w:szCs w:val="10"/>
              </w:rPr>
            </w:pPr>
            <w:r w:rsidRPr="00B16405">
              <w:rPr>
                <w:rFonts w:ascii="Calibri" w:hAnsi="Calibri"/>
                <w:sz w:val="10"/>
                <w:szCs w:val="10"/>
              </w:rPr>
              <w:t>*gas wall furnace;</w:t>
            </w:r>
          </w:p>
          <w:p w14:paraId="339F3982" w14:textId="77777777" w:rsidR="00E167A8" w:rsidRPr="00B16405" w:rsidRDefault="00E167A8" w:rsidP="00E167A8">
            <w:pPr>
              <w:keepNext/>
              <w:rPr>
                <w:rFonts w:ascii="Calibri" w:hAnsi="Calibri"/>
                <w:sz w:val="10"/>
                <w:szCs w:val="10"/>
              </w:rPr>
            </w:pPr>
            <w:r w:rsidRPr="00B16405">
              <w:rPr>
                <w:rFonts w:ascii="Calibri" w:hAnsi="Calibri"/>
                <w:sz w:val="10"/>
                <w:szCs w:val="10"/>
              </w:rPr>
              <w:t>*gas space heater;</w:t>
            </w:r>
          </w:p>
          <w:p w14:paraId="7E6E020B" w14:textId="77777777" w:rsidR="00E167A8" w:rsidRPr="00B16405" w:rsidRDefault="00E167A8" w:rsidP="00E167A8">
            <w:pPr>
              <w:keepNext/>
              <w:rPr>
                <w:rFonts w:ascii="Calibri" w:hAnsi="Calibri"/>
                <w:sz w:val="10"/>
                <w:szCs w:val="10"/>
              </w:rPr>
            </w:pPr>
            <w:r w:rsidRPr="00B16405">
              <w:rPr>
                <w:rFonts w:ascii="Calibri" w:hAnsi="Calibri"/>
                <w:sz w:val="10"/>
                <w:szCs w:val="10"/>
              </w:rPr>
              <w:t>*electric ;</w:t>
            </w:r>
          </w:p>
          <w:p w14:paraId="5D516DAF"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*Wood Heat;  </w:t>
            </w:r>
          </w:p>
          <w:p w14:paraId="17E9BF00" w14:textId="77777777" w:rsidR="00E167A8" w:rsidRPr="00B16405" w:rsidRDefault="00E167A8" w:rsidP="00E167A8">
            <w:pPr>
              <w:keepNext/>
              <w:rPr>
                <w:rFonts w:ascii="Calibri" w:hAnsi="Calibri"/>
                <w:sz w:val="10"/>
                <w:szCs w:val="10"/>
              </w:rPr>
            </w:pPr>
            <w:r w:rsidRPr="00B16405">
              <w:rPr>
                <w:rFonts w:ascii="Calibri" w:hAnsi="Calibri"/>
                <w:sz w:val="10"/>
                <w:szCs w:val="10"/>
              </w:rPr>
              <w:t>*Packaged gas furnace</w:t>
            </w:r>
          </w:p>
          <w:p w14:paraId="7D51101A"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AC ;</w:t>
            </w:r>
          </w:p>
          <w:p w14:paraId="29E3C2FD"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HP</w:t>
            </w:r>
          </w:p>
          <w:p w14:paraId="21BC1C09"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AC ;</w:t>
            </w:r>
          </w:p>
          <w:p w14:paraId="488C3A9E"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HP</w:t>
            </w:r>
          </w:p>
          <w:p w14:paraId="46B1A5D3" w14:textId="77777777" w:rsidR="00E167A8" w:rsidRPr="00B16405" w:rsidRDefault="00E167A8" w:rsidP="00E167A8">
            <w:pPr>
              <w:keepNext/>
              <w:rPr>
                <w:rFonts w:ascii="Calibri" w:hAnsi="Calibri"/>
                <w:sz w:val="10"/>
                <w:szCs w:val="10"/>
              </w:rPr>
            </w:pPr>
            <w:r w:rsidRPr="00B16405">
              <w:rPr>
                <w:rFonts w:ascii="Calibri" w:hAnsi="Calibri"/>
                <w:sz w:val="10"/>
                <w:szCs w:val="10"/>
              </w:rPr>
              <w:t>*room AC;</w:t>
            </w:r>
          </w:p>
          <w:p w14:paraId="2833751B"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*room HP; </w:t>
            </w:r>
          </w:p>
          <w:p w14:paraId="59206466"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direct</w:t>
            </w:r>
          </w:p>
          <w:p w14:paraId="4AB883DB"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w:t>
            </w:r>
          </w:p>
          <w:p w14:paraId="23A74A7E"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indirectdirect</w:t>
            </w:r>
          </w:p>
          <w:p w14:paraId="63E186C2" w14:textId="77777777" w:rsidR="00E167A8" w:rsidRDefault="00E167A8" w:rsidP="00E167A8">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text value=N/A,</w:t>
            </w:r>
          </w:p>
          <w:p w14:paraId="77535E6A" w14:textId="77714D07" w:rsidR="00E167A8" w:rsidRPr="00E167A8" w:rsidRDefault="00E167A8" w:rsidP="006A0622">
            <w:pPr>
              <w:keepNext/>
              <w:rPr>
                <w:rFonts w:ascii="Calibri" w:hAnsi="Calibri"/>
                <w:sz w:val="10"/>
                <w:szCs w:val="10"/>
              </w:rPr>
            </w:pPr>
          </w:p>
          <w:p w14:paraId="55C38344" w14:textId="2460DFA3" w:rsidR="00E167A8" w:rsidRDefault="00543D22" w:rsidP="006A0622">
            <w:pPr>
              <w:keepNext/>
              <w:rPr>
                <w:rFonts w:ascii="Calibri" w:hAnsi="Calibri"/>
                <w:sz w:val="10"/>
                <w:szCs w:val="10"/>
              </w:rPr>
            </w:pPr>
            <w:r>
              <w:rPr>
                <w:rFonts w:ascii="Calibri" w:hAnsi="Calibri"/>
                <w:sz w:val="10"/>
                <w:szCs w:val="10"/>
              </w:rPr>
              <w:t>elseif C14=CFI System'</w:t>
            </w:r>
          </w:p>
          <w:p w14:paraId="337026B0" w14:textId="286D0EC3" w:rsidR="00543D22" w:rsidRDefault="00543D22" w:rsidP="006A0622">
            <w:pPr>
              <w:keepNext/>
              <w:rPr>
                <w:rFonts w:ascii="Calibri" w:hAnsi="Calibri"/>
                <w:sz w:val="10"/>
                <w:szCs w:val="10"/>
              </w:rPr>
            </w:pPr>
            <w:r>
              <w:rPr>
                <w:rFonts w:ascii="Calibri" w:hAnsi="Calibri"/>
                <w:sz w:val="10"/>
                <w:szCs w:val="10"/>
              </w:rPr>
              <w:t xml:space="preserve">then </w:t>
            </w:r>
            <w:r w:rsidRPr="00543D22">
              <w:rPr>
                <w:rFonts w:ascii="Calibri" w:hAnsi="Calibri"/>
                <w:sz w:val="10"/>
                <w:szCs w:val="10"/>
              </w:rPr>
              <w:t>integer value=1</w:t>
            </w:r>
            <w:r>
              <w:rPr>
                <w:rFonts w:ascii="Calibri" w:hAnsi="Calibri"/>
                <w:sz w:val="10"/>
                <w:szCs w:val="10"/>
              </w:rPr>
              <w:t>,</w:t>
            </w:r>
          </w:p>
          <w:p w14:paraId="66DC9E41" w14:textId="7953E07E" w:rsidR="00E167A8" w:rsidRPr="00E167A8" w:rsidRDefault="00E167A8" w:rsidP="006A0622">
            <w:pPr>
              <w:keepNext/>
              <w:rPr>
                <w:rFonts w:ascii="Calibri" w:hAnsi="Calibri"/>
                <w:sz w:val="10"/>
                <w:szCs w:val="10"/>
              </w:rPr>
            </w:pPr>
          </w:p>
          <w:p w14:paraId="1DE5E769" w14:textId="2D4867E4" w:rsidR="00CD5DBC" w:rsidRPr="00E167A8" w:rsidRDefault="00543D22" w:rsidP="006A0622">
            <w:pPr>
              <w:keepNext/>
              <w:rPr>
                <w:rFonts w:ascii="Calibri" w:hAnsi="Calibri"/>
                <w:sz w:val="10"/>
                <w:szCs w:val="10"/>
              </w:rPr>
            </w:pPr>
            <w:r>
              <w:rPr>
                <w:rFonts w:ascii="Calibri" w:hAnsi="Calibri"/>
                <w:sz w:val="10"/>
                <w:szCs w:val="10"/>
              </w:rPr>
              <w:t xml:space="preserve">else </w:t>
            </w:r>
            <w:r w:rsidR="00CD5DBC" w:rsidRPr="00E167A8">
              <w:rPr>
                <w:rFonts w:ascii="Calibri" w:hAnsi="Calibri"/>
                <w:sz w:val="10"/>
                <w:szCs w:val="10"/>
              </w:rPr>
              <w:t>default integer value =1;</w:t>
            </w:r>
          </w:p>
          <w:p w14:paraId="17EB7081" w14:textId="77777777" w:rsidR="00CD5DBC" w:rsidRPr="00E167A8" w:rsidRDefault="00CD5DBC" w:rsidP="00CD5DBC">
            <w:pPr>
              <w:keepNext/>
              <w:rPr>
                <w:rFonts w:ascii="Calibri" w:hAnsi="Calibri"/>
                <w:sz w:val="10"/>
                <w:szCs w:val="10"/>
              </w:rPr>
            </w:pPr>
          </w:p>
          <w:p w14:paraId="64B641DA" w14:textId="77777777" w:rsidR="00543D22" w:rsidRPr="00543D22" w:rsidRDefault="00543D22" w:rsidP="00543D22">
            <w:pPr>
              <w:keepNext/>
              <w:rPr>
                <w:rFonts w:ascii="Calibri" w:hAnsi="Calibri"/>
                <w:sz w:val="10"/>
                <w:szCs w:val="10"/>
              </w:rPr>
            </w:pPr>
            <w:r w:rsidRPr="00543D22">
              <w:rPr>
                <w:rFonts w:ascii="Calibri" w:hAnsi="Calibri"/>
                <w:sz w:val="10"/>
                <w:szCs w:val="10"/>
              </w:rPr>
              <w:t>allow user to overwrite the default to enter one of the following two:</w:t>
            </w:r>
          </w:p>
          <w:p w14:paraId="3F09330B" w14:textId="77777777" w:rsidR="00543D22" w:rsidRPr="00543D22" w:rsidRDefault="00543D22" w:rsidP="00543D22">
            <w:pPr>
              <w:keepNext/>
              <w:rPr>
                <w:rFonts w:ascii="Calibri" w:hAnsi="Calibri"/>
                <w:sz w:val="10"/>
                <w:szCs w:val="10"/>
              </w:rPr>
            </w:pPr>
            <w:r w:rsidRPr="00543D22">
              <w:rPr>
                <w:rFonts w:ascii="Calibri" w:hAnsi="Calibri"/>
                <w:sz w:val="10"/>
                <w:szCs w:val="10"/>
              </w:rPr>
              <w:t>1: an integer value greater than 1,</w:t>
            </w:r>
          </w:p>
          <w:p w14:paraId="3E47B1AC" w14:textId="6C47D01E" w:rsidR="00CD5DBC" w:rsidRPr="00E167A8" w:rsidRDefault="00543D22" w:rsidP="00543D22">
            <w:pPr>
              <w:keepNext/>
              <w:rPr>
                <w:rFonts w:ascii="Calibri" w:hAnsi="Calibri"/>
                <w:sz w:val="10"/>
                <w:szCs w:val="10"/>
              </w:rPr>
            </w:pPr>
            <w:r w:rsidRPr="00543D22">
              <w:rPr>
                <w:rFonts w:ascii="Calibri" w:hAnsi="Calibri"/>
                <w:sz w:val="10"/>
                <w:szCs w:val="10"/>
              </w:rPr>
              <w:t xml:space="preserve">2: text value=N/A </w:t>
            </w:r>
            <w:r w:rsidR="00CD5DBC" w:rsidRPr="00E167A8">
              <w:rPr>
                <w:rFonts w:ascii="Calibri" w:hAnsi="Calibri"/>
                <w:sz w:val="10"/>
                <w:szCs w:val="10"/>
              </w:rPr>
              <w:t>&gt;&gt;</w:t>
            </w:r>
          </w:p>
          <w:p w14:paraId="3DF6E5C1" w14:textId="5972A630" w:rsidR="003E72DB" w:rsidRPr="00E167A8" w:rsidRDefault="003E72DB" w:rsidP="00A33D4F">
            <w:pPr>
              <w:rPr>
                <w:rFonts w:asciiTheme="minorHAnsi" w:hAnsiTheme="minorHAnsi"/>
                <w:sz w:val="10"/>
                <w:szCs w:val="10"/>
                <w:highlight w:val="yellow"/>
              </w:rPr>
            </w:pPr>
          </w:p>
        </w:tc>
        <w:tc>
          <w:tcPr>
            <w:tcW w:w="990" w:type="dxa"/>
          </w:tcPr>
          <w:p w14:paraId="0EAD657F" w14:textId="5CE306CF" w:rsidR="00CD5DBC" w:rsidRDefault="00CD5DBC" w:rsidP="00CD5DBC">
            <w:pPr>
              <w:rPr>
                <w:rFonts w:asciiTheme="minorHAnsi" w:hAnsiTheme="minorHAnsi"/>
                <w:sz w:val="12"/>
                <w:szCs w:val="12"/>
              </w:rPr>
            </w:pPr>
            <w:r w:rsidRPr="00931B1A">
              <w:rPr>
                <w:rFonts w:asciiTheme="minorHAnsi" w:hAnsiTheme="minorHAnsi"/>
                <w:sz w:val="12"/>
                <w:szCs w:val="12"/>
              </w:rPr>
              <w:t>&lt;&lt;</w:t>
            </w:r>
            <w:r w:rsidRPr="00931B1A">
              <w:rPr>
                <w:rFonts w:asciiTheme="minorHAnsi" w:hAnsiTheme="minorHAnsi"/>
                <w:b/>
                <w:sz w:val="12"/>
                <w:szCs w:val="12"/>
              </w:rPr>
              <w:t>if</w:t>
            </w:r>
            <w:r w:rsidRPr="00931B1A">
              <w:rPr>
                <w:rFonts w:asciiTheme="minorHAnsi" w:hAnsiTheme="minorHAnsi"/>
                <w:sz w:val="12"/>
                <w:szCs w:val="12"/>
              </w:rPr>
              <w:t xml:space="preserve"> </w:t>
            </w:r>
            <w:r w:rsidRPr="00931B1A">
              <w:rPr>
                <w:rFonts w:asciiTheme="minorHAnsi" w:hAnsiTheme="minorHAnsi"/>
                <w:sz w:val="12"/>
                <w:szCs w:val="12"/>
                <w:highlight w:val="yellow"/>
              </w:rPr>
              <w:t>B04</w:t>
            </w:r>
            <w:r w:rsidRPr="00931B1A">
              <w:rPr>
                <w:rFonts w:asciiTheme="minorHAnsi" w:hAnsiTheme="minorHAnsi"/>
                <w:sz w:val="12"/>
                <w:szCs w:val="12"/>
              </w:rPr>
              <w:t xml:space="preserve">=no, </w:t>
            </w:r>
            <w:r w:rsidRPr="00931B1A">
              <w:rPr>
                <w:rFonts w:asciiTheme="minorHAnsi" w:hAnsiTheme="minorHAnsi"/>
                <w:b/>
                <w:sz w:val="12"/>
                <w:szCs w:val="12"/>
              </w:rPr>
              <w:t>then</w:t>
            </w:r>
            <w:r w:rsidRPr="00931B1A">
              <w:rPr>
                <w:rFonts w:asciiTheme="minorHAnsi" w:hAnsiTheme="minorHAnsi"/>
                <w:sz w:val="12"/>
                <w:szCs w:val="12"/>
              </w:rPr>
              <w:t xml:space="preserve"> text value = "n/a";</w:t>
            </w:r>
          </w:p>
          <w:p w14:paraId="0C8920AC" w14:textId="77777777" w:rsidR="00231D3F" w:rsidRPr="00931B1A" w:rsidRDefault="00231D3F" w:rsidP="00CD5DBC">
            <w:pPr>
              <w:rPr>
                <w:rFonts w:asciiTheme="minorHAnsi" w:hAnsiTheme="minorHAnsi"/>
                <w:sz w:val="12"/>
                <w:szCs w:val="12"/>
              </w:rPr>
            </w:pPr>
          </w:p>
          <w:p w14:paraId="2D1B7B13" w14:textId="77777777" w:rsidR="00CD5DBC" w:rsidRPr="00931B1A" w:rsidRDefault="00CD5DBC" w:rsidP="00CD5DBC">
            <w:pPr>
              <w:rPr>
                <w:rFonts w:asciiTheme="minorHAnsi" w:hAnsiTheme="minorHAnsi"/>
                <w:sz w:val="12"/>
                <w:szCs w:val="12"/>
              </w:rPr>
            </w:pPr>
            <w:r w:rsidRPr="00931B1A">
              <w:rPr>
                <w:rFonts w:asciiTheme="minorHAnsi" w:hAnsiTheme="minorHAnsi"/>
                <w:b/>
                <w:sz w:val="12"/>
                <w:szCs w:val="12"/>
              </w:rPr>
              <w:t>else</w:t>
            </w:r>
            <w:r w:rsidRPr="00931B1A">
              <w:rPr>
                <w:rFonts w:asciiTheme="minorHAnsi" w:hAnsiTheme="minorHAnsi"/>
                <w:sz w:val="12"/>
                <w:szCs w:val="12"/>
              </w:rPr>
              <w:t xml:space="preserve"> default integer value =1;</w:t>
            </w:r>
          </w:p>
          <w:p w14:paraId="124D5BC0" w14:textId="77777777" w:rsidR="00CD5DBC" w:rsidRPr="00931B1A" w:rsidRDefault="00CD5DBC" w:rsidP="00CD5DBC">
            <w:pPr>
              <w:rPr>
                <w:rFonts w:asciiTheme="minorHAnsi" w:hAnsiTheme="minorHAnsi"/>
                <w:sz w:val="12"/>
                <w:szCs w:val="12"/>
              </w:rPr>
            </w:pPr>
          </w:p>
          <w:p w14:paraId="2627A506" w14:textId="1BD2521C" w:rsidR="003E72DB" w:rsidRPr="002D00A6" w:rsidRDefault="00CD5DBC" w:rsidP="00951527">
            <w:pPr>
              <w:rPr>
                <w:rFonts w:asciiTheme="minorHAnsi" w:hAnsiTheme="minorHAnsi"/>
                <w:sz w:val="12"/>
                <w:szCs w:val="12"/>
              </w:rPr>
            </w:pPr>
            <w:r w:rsidRPr="00931B1A">
              <w:rPr>
                <w:rFonts w:asciiTheme="minorHAnsi" w:hAnsiTheme="minorHAnsi"/>
                <w:sz w:val="12"/>
                <w:szCs w:val="12"/>
              </w:rPr>
              <w:t>allow user to overwrite the default to enter an integer value</w:t>
            </w:r>
            <w:r w:rsidR="00951527">
              <w:rPr>
                <w:rFonts w:asciiTheme="minorHAnsi" w:hAnsiTheme="minorHAnsi"/>
                <w:sz w:val="12"/>
                <w:szCs w:val="12"/>
              </w:rPr>
              <w:t xml:space="preserve"> </w:t>
            </w:r>
            <w:r w:rsidR="00951527">
              <w:rPr>
                <w:rFonts w:asciiTheme="minorHAnsi" w:hAnsiTheme="minorHAnsi" w:cstheme="minorHAnsi"/>
                <w:sz w:val="12"/>
                <w:szCs w:val="12"/>
              </w:rPr>
              <w:t>≥</w:t>
            </w:r>
            <w:r w:rsidR="00951527">
              <w:rPr>
                <w:rFonts w:asciiTheme="minorHAnsi" w:hAnsiTheme="minorHAnsi"/>
                <w:sz w:val="12"/>
                <w:szCs w:val="12"/>
              </w:rPr>
              <w:t xml:space="preserve">1 and </w:t>
            </w:r>
            <w:r w:rsidR="002D00A6" w:rsidRPr="002D00A6">
              <w:rPr>
                <w:rFonts w:asciiTheme="minorHAnsi" w:hAnsiTheme="minorHAnsi"/>
                <w:sz w:val="12"/>
                <w:szCs w:val="12"/>
              </w:rPr>
              <w:t xml:space="preserve">≤ the value in </w:t>
            </w:r>
            <w:r w:rsidR="002D00A6">
              <w:rPr>
                <w:rFonts w:asciiTheme="minorHAnsi" w:hAnsiTheme="minorHAnsi"/>
                <w:sz w:val="12"/>
                <w:szCs w:val="12"/>
              </w:rPr>
              <w:t>C12</w:t>
            </w:r>
            <w:r w:rsidRPr="00931B1A">
              <w:rPr>
                <w:rFonts w:asciiTheme="minorHAnsi" w:hAnsiTheme="minorHAnsi"/>
                <w:sz w:val="12"/>
                <w:szCs w:val="12"/>
              </w:rPr>
              <w:t>&gt;&gt;</w:t>
            </w:r>
          </w:p>
        </w:tc>
        <w:tc>
          <w:tcPr>
            <w:tcW w:w="895" w:type="dxa"/>
            <w:gridSpan w:val="2"/>
            <w:tcMar>
              <w:left w:w="29" w:type="dxa"/>
              <w:right w:w="29" w:type="dxa"/>
            </w:tcMar>
          </w:tcPr>
          <w:p w14:paraId="3DF6E5C9" w14:textId="78B07FE6" w:rsidR="003E72DB" w:rsidRPr="00931B1A" w:rsidRDefault="003E72DB" w:rsidP="00FA7C37">
            <w:pPr>
              <w:rPr>
                <w:rFonts w:asciiTheme="minorHAnsi" w:hAnsiTheme="minorHAnsi"/>
                <w:sz w:val="14"/>
                <w:szCs w:val="14"/>
              </w:rPr>
            </w:pPr>
            <w:r w:rsidRPr="00931B1A">
              <w:rPr>
                <w:rFonts w:asciiTheme="minorHAnsi" w:hAnsiTheme="minorHAnsi"/>
                <w:sz w:val="14"/>
                <w:szCs w:val="14"/>
              </w:rPr>
              <w:t xml:space="preserve">&lt;&lt;user pick one from list: </w:t>
            </w:r>
          </w:p>
          <w:p w14:paraId="3DF6E5CA" w14:textId="5296580C" w:rsidR="003E72DB" w:rsidRPr="00931B1A" w:rsidRDefault="003E72DB" w:rsidP="00FA7C37">
            <w:pPr>
              <w:rPr>
                <w:rFonts w:asciiTheme="minorHAnsi" w:hAnsiTheme="minorHAnsi"/>
                <w:sz w:val="14"/>
                <w:szCs w:val="14"/>
              </w:rPr>
            </w:pPr>
            <w:r w:rsidRPr="00931B1A">
              <w:rPr>
                <w:rFonts w:asciiTheme="minorHAnsi" w:hAnsiTheme="minorHAnsi"/>
                <w:sz w:val="14"/>
                <w:szCs w:val="14"/>
              </w:rPr>
              <w:t>*CFI System</w:t>
            </w:r>
          </w:p>
          <w:p w14:paraId="3DF6E5CB" w14:textId="6CBCA431" w:rsidR="003E72DB" w:rsidRPr="00931B1A" w:rsidRDefault="003E72DB" w:rsidP="00FA7C37">
            <w:pPr>
              <w:rPr>
                <w:rFonts w:asciiTheme="minorHAnsi" w:hAnsiTheme="minorHAnsi"/>
                <w:sz w:val="18"/>
                <w:szCs w:val="18"/>
              </w:rPr>
            </w:pPr>
            <w:r w:rsidRPr="00931B1A">
              <w:rPr>
                <w:rFonts w:asciiTheme="minorHAnsi" w:hAnsiTheme="minorHAnsi"/>
                <w:sz w:val="14"/>
                <w:szCs w:val="14"/>
              </w:rPr>
              <w:t>*Not CFI&gt;&gt;</w:t>
            </w:r>
          </w:p>
        </w:tc>
      </w:tr>
      <w:tr w:rsidR="003E72DB" w:rsidRPr="00392860" w14:paraId="3DF6E5DA" w14:textId="77777777" w:rsidTr="00717C53">
        <w:trPr>
          <w:cantSplit/>
          <w:trHeight w:val="143"/>
        </w:trPr>
        <w:tc>
          <w:tcPr>
            <w:tcW w:w="754" w:type="dxa"/>
            <w:shd w:val="clear" w:color="auto" w:fill="auto"/>
          </w:tcPr>
          <w:p w14:paraId="3DF6E5CD" w14:textId="02293F65" w:rsidR="003E72DB" w:rsidRPr="00A33D4F" w:rsidRDefault="003E72DB" w:rsidP="00A33D4F">
            <w:pPr>
              <w:rPr>
                <w:rFonts w:asciiTheme="minorHAnsi" w:hAnsiTheme="minorHAnsi"/>
                <w:sz w:val="16"/>
                <w:szCs w:val="16"/>
              </w:rPr>
            </w:pPr>
          </w:p>
        </w:tc>
        <w:tc>
          <w:tcPr>
            <w:tcW w:w="757" w:type="dxa"/>
          </w:tcPr>
          <w:p w14:paraId="428BD843" w14:textId="77777777" w:rsidR="003E72DB" w:rsidRPr="00A33D4F" w:rsidRDefault="003E72DB" w:rsidP="00A33D4F">
            <w:pPr>
              <w:rPr>
                <w:rFonts w:asciiTheme="minorHAnsi" w:hAnsiTheme="minorHAnsi"/>
                <w:sz w:val="16"/>
                <w:szCs w:val="16"/>
              </w:rPr>
            </w:pPr>
          </w:p>
        </w:tc>
        <w:tc>
          <w:tcPr>
            <w:tcW w:w="1544" w:type="dxa"/>
            <w:shd w:val="clear" w:color="auto" w:fill="auto"/>
          </w:tcPr>
          <w:p w14:paraId="3DF6E5CE" w14:textId="0D604D8D" w:rsidR="003E72DB" w:rsidRPr="00A33D4F" w:rsidRDefault="003E72DB" w:rsidP="00A33D4F">
            <w:pPr>
              <w:rPr>
                <w:rFonts w:asciiTheme="minorHAnsi" w:hAnsiTheme="minorHAnsi"/>
                <w:sz w:val="16"/>
                <w:szCs w:val="16"/>
              </w:rPr>
            </w:pPr>
          </w:p>
        </w:tc>
        <w:tc>
          <w:tcPr>
            <w:tcW w:w="990" w:type="dxa"/>
            <w:shd w:val="clear" w:color="auto" w:fill="auto"/>
          </w:tcPr>
          <w:p w14:paraId="3DF6E5CF"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0"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1" w14:textId="77777777" w:rsidR="003E72DB" w:rsidRPr="00A33D4F" w:rsidRDefault="003E72DB" w:rsidP="00A33D4F">
            <w:pPr>
              <w:rPr>
                <w:rFonts w:asciiTheme="minorHAnsi" w:hAnsiTheme="minorHAnsi"/>
                <w:sz w:val="16"/>
                <w:szCs w:val="16"/>
              </w:rPr>
            </w:pPr>
          </w:p>
        </w:tc>
        <w:tc>
          <w:tcPr>
            <w:tcW w:w="1440" w:type="dxa"/>
            <w:shd w:val="clear" w:color="auto" w:fill="auto"/>
          </w:tcPr>
          <w:p w14:paraId="3DF6E5D2"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3"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4"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5"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6"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7" w14:textId="77777777" w:rsidR="003E72DB" w:rsidRPr="003E72DB" w:rsidRDefault="003E72DB" w:rsidP="00A33D4F">
            <w:pPr>
              <w:rPr>
                <w:rFonts w:asciiTheme="minorHAnsi" w:hAnsiTheme="minorHAnsi"/>
                <w:sz w:val="16"/>
                <w:szCs w:val="16"/>
                <w:highlight w:val="yellow"/>
              </w:rPr>
            </w:pPr>
          </w:p>
        </w:tc>
        <w:tc>
          <w:tcPr>
            <w:tcW w:w="990" w:type="dxa"/>
          </w:tcPr>
          <w:p w14:paraId="4C9AF437" w14:textId="77777777" w:rsidR="003E72DB" w:rsidRPr="003E72DB" w:rsidRDefault="003E72DB" w:rsidP="00A33D4F">
            <w:pPr>
              <w:rPr>
                <w:rFonts w:asciiTheme="minorHAnsi" w:hAnsiTheme="minorHAnsi"/>
                <w:sz w:val="16"/>
                <w:szCs w:val="16"/>
                <w:highlight w:val="yellow"/>
              </w:rPr>
            </w:pPr>
          </w:p>
        </w:tc>
        <w:tc>
          <w:tcPr>
            <w:tcW w:w="895" w:type="dxa"/>
            <w:gridSpan w:val="2"/>
          </w:tcPr>
          <w:p w14:paraId="3DF6E5D9" w14:textId="59F2A46E" w:rsidR="003E72DB" w:rsidRPr="003E72DB" w:rsidRDefault="003E72DB" w:rsidP="00A33D4F">
            <w:pPr>
              <w:rPr>
                <w:rFonts w:asciiTheme="minorHAnsi" w:hAnsiTheme="minorHAnsi"/>
                <w:sz w:val="16"/>
                <w:szCs w:val="16"/>
                <w:highlight w:val="yellow"/>
              </w:rPr>
            </w:pPr>
          </w:p>
        </w:tc>
      </w:tr>
      <w:tr w:rsidR="006A0622" w:rsidRPr="007E2934" w14:paraId="7DB32E42" w14:textId="77777777" w:rsidTr="006A0622">
        <w:tblPrEx>
          <w:tblLook w:val="00A0" w:firstRow="1" w:lastRow="0" w:firstColumn="1" w:lastColumn="0" w:noHBand="0" w:noVBand="0"/>
        </w:tblPrEx>
        <w:trPr>
          <w:gridAfter w:val="1"/>
          <w:wAfter w:w="22" w:type="dxa"/>
          <w:cantSplit/>
        </w:trPr>
        <w:tc>
          <w:tcPr>
            <w:tcW w:w="14368" w:type="dxa"/>
            <w:gridSpan w:val="14"/>
          </w:tcPr>
          <w:p w14:paraId="06E4418B" w14:textId="6F97BD2A" w:rsidR="006A0622" w:rsidRPr="007E2934" w:rsidRDefault="006A0622" w:rsidP="006A47DD">
            <w:pPr>
              <w:keepNext/>
              <w:rPr>
                <w:rFonts w:ascii="Calibri" w:hAnsi="Calibri"/>
                <w:sz w:val="18"/>
                <w:szCs w:val="18"/>
              </w:rPr>
            </w:pPr>
            <w:r w:rsidRPr="007E2934">
              <w:rPr>
                <w:rFonts w:ascii="Calibri" w:hAnsi="Calibri"/>
                <w:sz w:val="18"/>
                <w:szCs w:val="18"/>
              </w:rPr>
              <w:t>Notes:</w:t>
            </w:r>
          </w:p>
        </w:tc>
      </w:tr>
    </w:tbl>
    <w:p w14:paraId="6834C883" w14:textId="0D01FDFE" w:rsidR="00C86E8A" w:rsidRDefault="00C8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350"/>
        <w:gridCol w:w="1260"/>
        <w:gridCol w:w="1170"/>
        <w:gridCol w:w="1800"/>
        <w:gridCol w:w="1620"/>
        <w:gridCol w:w="1620"/>
        <w:gridCol w:w="1350"/>
        <w:gridCol w:w="1530"/>
        <w:gridCol w:w="1435"/>
      </w:tblGrid>
      <w:tr w:rsidR="00C3019B" w14:paraId="42076DEE" w14:textId="1875C2EA" w:rsidTr="001F64CF">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798D64E1" w14:textId="77777777" w:rsidR="00C3019B" w:rsidRDefault="00C3019B" w:rsidP="00C86E8A">
            <w:pPr>
              <w:keepNext/>
              <w:rPr>
                <w:rFonts w:ascii="Calibri" w:hAnsi="Calibri"/>
                <w:b/>
                <w:sz w:val="18"/>
                <w:szCs w:val="18"/>
              </w:rPr>
            </w:pPr>
            <w:r>
              <w:rPr>
                <w:rFonts w:ascii="Calibri" w:hAnsi="Calibri"/>
                <w:b/>
                <w:sz w:val="18"/>
                <w:szCs w:val="18"/>
              </w:rPr>
              <w:lastRenderedPageBreak/>
              <w:t>D. Installed Heating Equipment Information for Gas Furnace Indoor Unit, or Heat Pump Indoor Unit, or Packaged Unit (</w:t>
            </w:r>
            <w:r w:rsidRPr="00F110C2">
              <w:rPr>
                <w:rFonts w:ascii="Calibri" w:hAnsi="Calibri"/>
                <w:b/>
                <w:sz w:val="18"/>
                <w:szCs w:val="18"/>
              </w:rPr>
              <w:t>Gas</w:t>
            </w:r>
            <w:r>
              <w:rPr>
                <w:rFonts w:ascii="Calibri" w:hAnsi="Calibri"/>
                <w:b/>
                <w:sz w:val="18"/>
                <w:szCs w:val="18"/>
              </w:rPr>
              <w:t xml:space="preserve"> Furnace</w:t>
            </w:r>
            <w:r w:rsidRPr="00F110C2">
              <w:rPr>
                <w:rFonts w:ascii="Calibri" w:hAnsi="Calibri"/>
                <w:b/>
                <w:sz w:val="18"/>
                <w:szCs w:val="18"/>
              </w:rPr>
              <w:t xml:space="preserve"> or Heat Pump</w:t>
            </w:r>
            <w:r>
              <w:rPr>
                <w:rFonts w:ascii="Calibri" w:hAnsi="Calibri"/>
                <w:b/>
                <w:sz w:val="18"/>
                <w:szCs w:val="18"/>
              </w:rPr>
              <w:t>)</w:t>
            </w:r>
          </w:p>
          <w:p w14:paraId="4064007A" w14:textId="10C286DE" w:rsidR="00C3019B" w:rsidRPr="00837895" w:rsidRDefault="00C3019B" w:rsidP="007D0027">
            <w:pPr>
              <w:keepNext/>
              <w:rPr>
                <w:rFonts w:ascii="Calibri" w:hAnsi="Calibri"/>
                <w:sz w:val="16"/>
                <w:szCs w:val="16"/>
              </w:rPr>
            </w:pPr>
            <w:r w:rsidRPr="00837895">
              <w:rPr>
                <w:rFonts w:ascii="Calibri" w:hAnsi="Calibri"/>
                <w:sz w:val="16"/>
                <w:szCs w:val="16"/>
              </w:rPr>
              <w:t xml:space="preserve">&lt;&lt; </w:t>
            </w:r>
            <w:r w:rsidRPr="00837895">
              <w:rPr>
                <w:rFonts w:ascii="Calibri" w:hAnsi="Calibri"/>
                <w:b/>
                <w:sz w:val="16"/>
                <w:szCs w:val="16"/>
              </w:rPr>
              <w:t>If</w:t>
            </w:r>
            <w:r w:rsidRPr="00837895">
              <w:rPr>
                <w:rFonts w:ascii="Calibri" w:hAnsi="Calibri"/>
                <w:sz w:val="16"/>
                <w:szCs w:val="16"/>
              </w:rPr>
              <w:t xml:space="preserve"> all systems listed in Section C have a value in </w:t>
            </w:r>
            <w:r w:rsidRPr="00837895">
              <w:rPr>
                <w:rFonts w:ascii="Calibri" w:hAnsi="Calibri"/>
                <w:sz w:val="16"/>
                <w:szCs w:val="16"/>
                <w:highlight w:val="yellow"/>
              </w:rPr>
              <w:t>C04</w:t>
            </w:r>
            <w:r w:rsidRPr="00837895">
              <w:rPr>
                <w:rFonts w:ascii="Calibri" w:hAnsi="Calibri"/>
                <w:sz w:val="16"/>
                <w:szCs w:val="16"/>
              </w:rPr>
              <w:t>=</w:t>
            </w:r>
            <w:r w:rsidRPr="00837895">
              <w:rPr>
                <w:sz w:val="16"/>
                <w:szCs w:val="16"/>
              </w:rPr>
              <w:t xml:space="preserve"> </w:t>
            </w:r>
            <w:r w:rsidR="00384DCB" w:rsidRPr="00837895">
              <w:rPr>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Pr="00837895">
              <w:rPr>
                <w:rFonts w:ascii="Calibri" w:hAnsi="Calibri"/>
                <w:sz w:val="16"/>
                <w:szCs w:val="16"/>
              </w:rPr>
              <w:t xml:space="preserve">, </w:t>
            </w:r>
            <w:r w:rsidRPr="00837895">
              <w:rPr>
                <w:rFonts w:ascii="Calibri" w:hAnsi="Calibri"/>
                <w:b/>
                <w:sz w:val="16"/>
                <w:szCs w:val="16"/>
              </w:rPr>
              <w:t>then</w:t>
            </w:r>
            <w:r w:rsidRPr="00837895">
              <w:rPr>
                <w:rFonts w:ascii="Calibri" w:hAnsi="Calibri"/>
                <w:sz w:val="16"/>
                <w:szCs w:val="16"/>
              </w:rPr>
              <w:t xml:space="preserve"> display the section does not apply message;  </w:t>
            </w:r>
          </w:p>
          <w:p w14:paraId="57732229" w14:textId="0826316D" w:rsidR="00C3019B" w:rsidRPr="00837895" w:rsidRDefault="00C3019B" w:rsidP="007D0027">
            <w:pPr>
              <w:keepNext/>
              <w:rPr>
                <w:rFonts w:ascii="Calibri" w:hAnsi="Calibri"/>
                <w:sz w:val="16"/>
                <w:szCs w:val="16"/>
              </w:rPr>
            </w:pPr>
            <w:r w:rsidRPr="00837895">
              <w:rPr>
                <w:rFonts w:ascii="Calibri" w:hAnsi="Calibri"/>
                <w:b/>
                <w:sz w:val="16"/>
                <w:szCs w:val="16"/>
              </w:rPr>
              <w:t>else</w:t>
            </w:r>
            <w:r w:rsidRPr="00837895">
              <w:rPr>
                <w:rFonts w:ascii="Calibri" w:hAnsi="Calibri"/>
                <w:sz w:val="16"/>
                <w:szCs w:val="16"/>
              </w:rPr>
              <w:t xml:space="preserve"> for each of the SC systems in Section C </w:t>
            </w:r>
            <w:r w:rsidR="00951527" w:rsidRPr="00837895">
              <w:rPr>
                <w:rFonts w:ascii="Calibri" w:hAnsi="Calibri"/>
                <w:sz w:val="16"/>
                <w:szCs w:val="16"/>
              </w:rPr>
              <w:t xml:space="preserve">for which </w:t>
            </w:r>
            <w:r w:rsidRPr="00837895">
              <w:rPr>
                <w:rFonts w:ascii="Calibri" w:hAnsi="Calibri"/>
                <w:sz w:val="16"/>
                <w:szCs w:val="16"/>
              </w:rPr>
              <w:t>C04</w:t>
            </w:r>
            <w:r w:rsidRPr="00837895">
              <w:rPr>
                <w:rFonts w:ascii="Calibri" w:hAnsi="Calibri" w:cs="Calibri"/>
                <w:sz w:val="16"/>
                <w:szCs w:val="16"/>
              </w:rPr>
              <w:t>≠</w:t>
            </w:r>
            <w:r w:rsidR="00384DCB" w:rsidRPr="00837895">
              <w:rPr>
                <w:rFonts w:ascii="Calibri" w:hAnsi="Calibri" w:cs="Calibri"/>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00951527" w:rsidRPr="00837895">
              <w:rPr>
                <w:rFonts w:ascii="Calibri" w:hAnsi="Calibri"/>
                <w:sz w:val="16"/>
                <w:szCs w:val="16"/>
              </w:rPr>
              <w:t>, do the following actions</w:t>
            </w:r>
            <w:r w:rsidR="00384DCB" w:rsidRPr="00837895">
              <w:rPr>
                <w:rFonts w:ascii="Calibri" w:hAnsi="Calibri"/>
                <w:sz w:val="16"/>
                <w:szCs w:val="16"/>
              </w:rPr>
              <w:t>:</w:t>
            </w:r>
            <w:r w:rsidR="00951527" w:rsidRPr="00837895">
              <w:rPr>
                <w:rFonts w:ascii="Calibri" w:hAnsi="Calibri"/>
                <w:sz w:val="16"/>
                <w:szCs w:val="16"/>
              </w:rPr>
              <w:t xml:space="preserve"> A, B</w:t>
            </w:r>
            <w:r w:rsidR="006947E6" w:rsidRPr="00837895">
              <w:rPr>
                <w:rFonts w:ascii="Calibri" w:hAnsi="Calibri"/>
                <w:sz w:val="16"/>
                <w:szCs w:val="16"/>
              </w:rPr>
              <w:t>, C</w:t>
            </w:r>
            <w:r w:rsidR="00384DCB" w:rsidRPr="00837895">
              <w:rPr>
                <w:rFonts w:ascii="Calibri" w:hAnsi="Calibri"/>
                <w:sz w:val="16"/>
                <w:szCs w:val="16"/>
              </w:rPr>
              <w:t>:</w:t>
            </w:r>
          </w:p>
          <w:p w14:paraId="76F25090" w14:textId="705FEDEF" w:rsidR="00C3019B" w:rsidRPr="00837895" w:rsidRDefault="00951527" w:rsidP="007D0027">
            <w:pPr>
              <w:keepNext/>
              <w:rPr>
                <w:rFonts w:ascii="Calibri" w:hAnsi="Calibri"/>
                <w:sz w:val="16"/>
                <w:szCs w:val="16"/>
              </w:rPr>
            </w:pPr>
            <w:r w:rsidRPr="00837895">
              <w:rPr>
                <w:rFonts w:ascii="Calibri" w:hAnsi="Calibri"/>
                <w:sz w:val="16"/>
                <w:szCs w:val="16"/>
              </w:rPr>
              <w:t xml:space="preserve">A: if C12 &gt;1, </w:t>
            </w:r>
            <w:r w:rsidR="006947E6" w:rsidRPr="00837895">
              <w:rPr>
                <w:rFonts w:ascii="Calibri" w:hAnsi="Calibri"/>
                <w:sz w:val="16"/>
                <w:szCs w:val="16"/>
              </w:rPr>
              <w:t xml:space="preserve">then </w:t>
            </w:r>
            <w:r w:rsidRPr="00837895">
              <w:rPr>
                <w:rFonts w:ascii="Calibri" w:hAnsi="Calibri"/>
                <w:sz w:val="16"/>
                <w:szCs w:val="16"/>
              </w:rPr>
              <w:t>require one row of data in this table for each of the quantity of indoor units</w:t>
            </w:r>
            <w:r w:rsidR="00384DCB" w:rsidRPr="00837895">
              <w:rPr>
                <w:rFonts w:ascii="Calibri" w:hAnsi="Calibri"/>
                <w:sz w:val="16"/>
                <w:szCs w:val="16"/>
              </w:rPr>
              <w:t xml:space="preserve"> specified in C12</w:t>
            </w:r>
            <w:r w:rsidR="002927B9" w:rsidRPr="00837895">
              <w:rPr>
                <w:rFonts w:ascii="Calibri" w:hAnsi="Calibri"/>
                <w:sz w:val="16"/>
                <w:szCs w:val="16"/>
              </w:rPr>
              <w:t>,</w:t>
            </w:r>
          </w:p>
          <w:p w14:paraId="47340BB2" w14:textId="7F420501" w:rsidR="006947E6" w:rsidRPr="00837895" w:rsidRDefault="00384DCB" w:rsidP="00C86E8A">
            <w:pPr>
              <w:keepNext/>
              <w:rPr>
                <w:rFonts w:ascii="Calibri" w:hAnsi="Calibri"/>
                <w:sz w:val="16"/>
                <w:szCs w:val="16"/>
              </w:rPr>
            </w:pPr>
            <w:r w:rsidRPr="00837895">
              <w:rPr>
                <w:rFonts w:ascii="Calibri" w:hAnsi="Calibri"/>
                <w:sz w:val="16"/>
                <w:szCs w:val="16"/>
              </w:rPr>
              <w:t xml:space="preserve">B: if C12=1, </w:t>
            </w:r>
            <w:r w:rsidR="006947E6" w:rsidRPr="00837895">
              <w:rPr>
                <w:rFonts w:ascii="Calibri" w:hAnsi="Calibri"/>
                <w:sz w:val="16"/>
                <w:szCs w:val="16"/>
              </w:rPr>
              <w:t xml:space="preserve">then </w:t>
            </w:r>
            <w:r w:rsidRPr="00837895">
              <w:rPr>
                <w:rFonts w:ascii="Calibri" w:hAnsi="Calibri"/>
                <w:sz w:val="16"/>
                <w:szCs w:val="16"/>
              </w:rPr>
              <w:t>require one row of data in this table</w:t>
            </w:r>
            <w:r w:rsidR="002927B9" w:rsidRPr="00837895">
              <w:rPr>
                <w:rFonts w:ascii="Calibri" w:hAnsi="Calibri"/>
                <w:sz w:val="16"/>
                <w:szCs w:val="16"/>
              </w:rPr>
              <w:t>,</w:t>
            </w:r>
          </w:p>
          <w:p w14:paraId="180A9614" w14:textId="0537844A" w:rsidR="00384DCB" w:rsidRPr="00837895" w:rsidRDefault="006947E6" w:rsidP="00C86E8A">
            <w:pPr>
              <w:keepNext/>
              <w:rPr>
                <w:rFonts w:ascii="Calibri" w:hAnsi="Calibri"/>
                <w:sz w:val="16"/>
                <w:szCs w:val="16"/>
              </w:rPr>
            </w:pPr>
            <w:r w:rsidRPr="00837895">
              <w:rPr>
                <w:rFonts w:ascii="Calibri" w:hAnsi="Calibri"/>
                <w:sz w:val="16"/>
                <w:szCs w:val="16"/>
              </w:rPr>
              <w:t>C: if C12=N/A, then require one row of data in this table</w:t>
            </w:r>
            <w:r w:rsidR="00384DCB" w:rsidRPr="00837895">
              <w:rPr>
                <w:rFonts w:ascii="Calibri" w:hAnsi="Calibri"/>
                <w:sz w:val="16"/>
                <w:szCs w:val="16"/>
              </w:rPr>
              <w:t>&gt;&gt;</w:t>
            </w:r>
          </w:p>
          <w:p w14:paraId="78C342AD" w14:textId="4169BFB1" w:rsidR="00C3019B" w:rsidRPr="00384DCB" w:rsidRDefault="00C3019B" w:rsidP="00C86E8A">
            <w:pPr>
              <w:keepNext/>
              <w:rPr>
                <w:rFonts w:ascii="Calibri" w:hAnsi="Calibri"/>
                <w:b/>
                <w:sz w:val="14"/>
                <w:szCs w:val="14"/>
              </w:rPr>
            </w:pPr>
          </w:p>
        </w:tc>
      </w:tr>
      <w:tr w:rsidR="002927B9" w:rsidRPr="007E2934" w14:paraId="3DF6E5E6" w14:textId="75E1E579" w:rsidTr="002927B9">
        <w:trPr>
          <w:cantSplit/>
          <w:trHeight w:val="188"/>
        </w:trPr>
        <w:tc>
          <w:tcPr>
            <w:tcW w:w="1255" w:type="dxa"/>
            <w:shd w:val="clear" w:color="auto" w:fill="auto"/>
            <w:vAlign w:val="bottom"/>
          </w:tcPr>
          <w:p w14:paraId="3DF6E5DF" w14:textId="77777777" w:rsidR="00C3019B" w:rsidRPr="007E2934" w:rsidRDefault="00C3019B" w:rsidP="00C86E8A">
            <w:pPr>
              <w:keepNext/>
              <w:jc w:val="center"/>
              <w:rPr>
                <w:rFonts w:ascii="Calibri" w:hAnsi="Calibri"/>
                <w:sz w:val="18"/>
                <w:szCs w:val="18"/>
              </w:rPr>
            </w:pPr>
            <w:r w:rsidRPr="007E2934">
              <w:rPr>
                <w:rFonts w:ascii="Calibri" w:hAnsi="Calibri"/>
                <w:sz w:val="18"/>
                <w:szCs w:val="18"/>
              </w:rPr>
              <w:t>01</w:t>
            </w:r>
          </w:p>
        </w:tc>
        <w:tc>
          <w:tcPr>
            <w:tcW w:w="1350" w:type="dxa"/>
          </w:tcPr>
          <w:p w14:paraId="2ACAA56E" w14:textId="2656DD2A" w:rsidR="00C3019B" w:rsidRPr="007E2934" w:rsidRDefault="00C3019B" w:rsidP="00C86E8A">
            <w:pPr>
              <w:keepNext/>
              <w:jc w:val="center"/>
              <w:rPr>
                <w:rFonts w:ascii="Calibri" w:hAnsi="Calibri"/>
                <w:sz w:val="18"/>
                <w:szCs w:val="18"/>
              </w:rPr>
            </w:pPr>
            <w:r>
              <w:rPr>
                <w:rFonts w:ascii="Calibri" w:hAnsi="Calibri"/>
                <w:sz w:val="18"/>
                <w:szCs w:val="18"/>
              </w:rPr>
              <w:t>02</w:t>
            </w:r>
          </w:p>
        </w:tc>
        <w:tc>
          <w:tcPr>
            <w:tcW w:w="1260" w:type="dxa"/>
            <w:shd w:val="clear" w:color="auto" w:fill="auto"/>
            <w:vAlign w:val="bottom"/>
          </w:tcPr>
          <w:p w14:paraId="3DF6E5E0" w14:textId="5150CFC5" w:rsidR="00C3019B" w:rsidRPr="007E2934" w:rsidRDefault="00C3019B" w:rsidP="00C86E8A">
            <w:pPr>
              <w:keepNext/>
              <w:jc w:val="center"/>
              <w:rPr>
                <w:rFonts w:ascii="Calibri" w:hAnsi="Calibri"/>
                <w:sz w:val="18"/>
                <w:szCs w:val="18"/>
              </w:rPr>
            </w:pPr>
            <w:r>
              <w:rPr>
                <w:rFonts w:ascii="Calibri" w:hAnsi="Calibri"/>
                <w:sz w:val="18"/>
                <w:szCs w:val="18"/>
              </w:rPr>
              <w:t>03</w:t>
            </w:r>
          </w:p>
        </w:tc>
        <w:tc>
          <w:tcPr>
            <w:tcW w:w="1170" w:type="dxa"/>
            <w:shd w:val="clear" w:color="auto" w:fill="auto"/>
            <w:vAlign w:val="bottom"/>
          </w:tcPr>
          <w:p w14:paraId="3DF6E5E1" w14:textId="243F993A" w:rsidR="00C3019B" w:rsidRPr="007E2934" w:rsidRDefault="00C3019B" w:rsidP="00C86E8A">
            <w:pPr>
              <w:keepNext/>
              <w:jc w:val="center"/>
              <w:rPr>
                <w:rFonts w:ascii="Calibri" w:hAnsi="Calibri"/>
                <w:sz w:val="18"/>
                <w:szCs w:val="18"/>
              </w:rPr>
            </w:pPr>
            <w:r>
              <w:rPr>
                <w:rFonts w:ascii="Calibri" w:hAnsi="Calibri"/>
                <w:sz w:val="18"/>
                <w:szCs w:val="18"/>
              </w:rPr>
              <w:t>04</w:t>
            </w:r>
          </w:p>
        </w:tc>
        <w:tc>
          <w:tcPr>
            <w:tcW w:w="1800" w:type="dxa"/>
            <w:shd w:val="clear" w:color="auto" w:fill="auto"/>
            <w:vAlign w:val="bottom"/>
          </w:tcPr>
          <w:p w14:paraId="3DF6E5E2" w14:textId="36E605AF" w:rsidR="00C3019B" w:rsidRPr="007E2934" w:rsidRDefault="00C3019B" w:rsidP="00C86E8A">
            <w:pPr>
              <w:keepNext/>
              <w:jc w:val="center"/>
              <w:rPr>
                <w:rFonts w:ascii="Calibri" w:hAnsi="Calibri"/>
                <w:sz w:val="18"/>
                <w:szCs w:val="18"/>
              </w:rPr>
            </w:pPr>
            <w:r>
              <w:rPr>
                <w:rFonts w:ascii="Calibri" w:hAnsi="Calibri"/>
                <w:sz w:val="18"/>
                <w:szCs w:val="18"/>
              </w:rPr>
              <w:t>05</w:t>
            </w:r>
          </w:p>
        </w:tc>
        <w:tc>
          <w:tcPr>
            <w:tcW w:w="1620" w:type="dxa"/>
            <w:shd w:val="clear" w:color="auto" w:fill="auto"/>
            <w:vAlign w:val="bottom"/>
          </w:tcPr>
          <w:p w14:paraId="3DF6E5E3" w14:textId="3174EC95" w:rsidR="00C3019B" w:rsidRPr="007E2934" w:rsidRDefault="00C3019B" w:rsidP="00C86E8A">
            <w:pPr>
              <w:keepNext/>
              <w:jc w:val="center"/>
              <w:rPr>
                <w:rFonts w:ascii="Calibri" w:hAnsi="Calibri"/>
                <w:sz w:val="18"/>
                <w:szCs w:val="18"/>
              </w:rPr>
            </w:pPr>
            <w:r>
              <w:rPr>
                <w:rFonts w:ascii="Calibri" w:hAnsi="Calibri"/>
                <w:sz w:val="18"/>
                <w:szCs w:val="18"/>
              </w:rPr>
              <w:t>06</w:t>
            </w:r>
          </w:p>
        </w:tc>
        <w:tc>
          <w:tcPr>
            <w:tcW w:w="1620" w:type="dxa"/>
            <w:shd w:val="clear" w:color="auto" w:fill="auto"/>
            <w:vAlign w:val="bottom"/>
          </w:tcPr>
          <w:p w14:paraId="3DF6E5E4" w14:textId="6DA4DA15" w:rsidR="00C3019B" w:rsidRPr="007E2934" w:rsidRDefault="00C3019B" w:rsidP="00C86E8A">
            <w:pPr>
              <w:keepNext/>
              <w:jc w:val="center"/>
              <w:rPr>
                <w:rFonts w:ascii="Calibri" w:hAnsi="Calibri"/>
                <w:sz w:val="18"/>
                <w:szCs w:val="18"/>
              </w:rPr>
            </w:pPr>
            <w:r>
              <w:rPr>
                <w:rFonts w:ascii="Calibri" w:hAnsi="Calibri"/>
                <w:sz w:val="18"/>
                <w:szCs w:val="18"/>
              </w:rPr>
              <w:t>07</w:t>
            </w:r>
          </w:p>
        </w:tc>
        <w:tc>
          <w:tcPr>
            <w:tcW w:w="1350" w:type="dxa"/>
            <w:shd w:val="clear" w:color="auto" w:fill="auto"/>
            <w:vAlign w:val="bottom"/>
          </w:tcPr>
          <w:p w14:paraId="3DF6E5E5" w14:textId="684F3C2E" w:rsidR="00C3019B" w:rsidRPr="007E2934" w:rsidRDefault="00C3019B" w:rsidP="00C86E8A">
            <w:pPr>
              <w:keepNext/>
              <w:jc w:val="center"/>
              <w:rPr>
                <w:rFonts w:ascii="Calibri" w:hAnsi="Calibri"/>
                <w:sz w:val="18"/>
                <w:szCs w:val="18"/>
              </w:rPr>
            </w:pPr>
            <w:r>
              <w:rPr>
                <w:rFonts w:ascii="Calibri" w:hAnsi="Calibri"/>
                <w:sz w:val="18"/>
                <w:szCs w:val="18"/>
              </w:rPr>
              <w:t>08</w:t>
            </w:r>
          </w:p>
        </w:tc>
        <w:tc>
          <w:tcPr>
            <w:tcW w:w="1530" w:type="dxa"/>
          </w:tcPr>
          <w:p w14:paraId="39D17590" w14:textId="45B50331" w:rsidR="00C3019B" w:rsidRDefault="00C3019B" w:rsidP="00C86E8A">
            <w:pPr>
              <w:keepNext/>
              <w:jc w:val="center"/>
              <w:rPr>
                <w:rFonts w:ascii="Calibri" w:hAnsi="Calibri"/>
                <w:sz w:val="18"/>
                <w:szCs w:val="18"/>
              </w:rPr>
            </w:pPr>
            <w:r>
              <w:rPr>
                <w:rFonts w:ascii="Calibri" w:hAnsi="Calibri"/>
                <w:sz w:val="18"/>
                <w:szCs w:val="18"/>
              </w:rPr>
              <w:t>09</w:t>
            </w:r>
          </w:p>
        </w:tc>
        <w:tc>
          <w:tcPr>
            <w:tcW w:w="1435" w:type="dxa"/>
          </w:tcPr>
          <w:p w14:paraId="762D5242" w14:textId="3B1DF7D5" w:rsidR="00C3019B" w:rsidRDefault="00C3019B" w:rsidP="00C86E8A">
            <w:pPr>
              <w:keepNext/>
              <w:jc w:val="center"/>
              <w:rPr>
                <w:rFonts w:ascii="Calibri" w:hAnsi="Calibri"/>
                <w:sz w:val="18"/>
                <w:szCs w:val="18"/>
              </w:rPr>
            </w:pPr>
            <w:r>
              <w:rPr>
                <w:rFonts w:ascii="Calibri" w:hAnsi="Calibri"/>
                <w:sz w:val="18"/>
                <w:szCs w:val="18"/>
              </w:rPr>
              <w:t>10</w:t>
            </w:r>
          </w:p>
        </w:tc>
      </w:tr>
      <w:tr w:rsidR="002927B9" w:rsidRPr="007E2934" w14:paraId="3DF6E5F0" w14:textId="43B99F31" w:rsidTr="002927B9">
        <w:trPr>
          <w:cantSplit/>
          <w:trHeight w:val="576"/>
        </w:trPr>
        <w:tc>
          <w:tcPr>
            <w:tcW w:w="1255" w:type="dxa"/>
            <w:shd w:val="clear" w:color="auto" w:fill="auto"/>
            <w:vAlign w:val="bottom"/>
          </w:tcPr>
          <w:p w14:paraId="3DF6E5E7" w14:textId="0D6AE234" w:rsidR="00C3019B" w:rsidRPr="000E59FB" w:rsidRDefault="00C3019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350" w:type="dxa"/>
            <w:vAlign w:val="bottom"/>
          </w:tcPr>
          <w:p w14:paraId="06A2BFAC" w14:textId="77777777" w:rsidR="00C3019B" w:rsidRPr="007752EC" w:rsidRDefault="00C3019B" w:rsidP="00C86E8A">
            <w:pPr>
              <w:keepNext/>
              <w:jc w:val="center"/>
              <w:rPr>
                <w:rFonts w:ascii="Calibri" w:hAnsi="Calibri"/>
                <w:sz w:val="18"/>
                <w:szCs w:val="18"/>
              </w:rPr>
            </w:pPr>
            <w:r w:rsidRPr="007752EC">
              <w:rPr>
                <w:rFonts w:ascii="Calibri" w:hAnsi="Calibri"/>
                <w:sz w:val="18"/>
                <w:szCs w:val="18"/>
              </w:rPr>
              <w:t>SC System</w:t>
            </w:r>
          </w:p>
          <w:p w14:paraId="1ECE3E9D" w14:textId="2C9FDB50" w:rsidR="00C3019B" w:rsidRPr="000E59FB" w:rsidRDefault="00C3019B" w:rsidP="00C86E8A">
            <w:pPr>
              <w:keepNext/>
              <w:jc w:val="center"/>
              <w:rPr>
                <w:rFonts w:ascii="Calibri" w:hAnsi="Calibri"/>
                <w:sz w:val="18"/>
                <w:szCs w:val="18"/>
              </w:rPr>
            </w:pPr>
            <w:r w:rsidRPr="007752EC">
              <w:rPr>
                <w:rFonts w:ascii="Calibri" w:hAnsi="Calibri"/>
                <w:sz w:val="18"/>
                <w:szCs w:val="18"/>
              </w:rPr>
              <w:t>Description of Area Served</w:t>
            </w:r>
          </w:p>
        </w:tc>
        <w:tc>
          <w:tcPr>
            <w:tcW w:w="1260" w:type="dxa"/>
            <w:shd w:val="clear" w:color="auto" w:fill="auto"/>
            <w:vAlign w:val="bottom"/>
          </w:tcPr>
          <w:p w14:paraId="3DF6E5E8" w14:textId="3B39430E"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Type</w:t>
            </w:r>
          </w:p>
        </w:tc>
        <w:tc>
          <w:tcPr>
            <w:tcW w:w="1170" w:type="dxa"/>
            <w:shd w:val="clear" w:color="auto" w:fill="auto"/>
            <w:vAlign w:val="bottom"/>
          </w:tcPr>
          <w:p w14:paraId="3DF6E5EA"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Value</w:t>
            </w:r>
          </w:p>
        </w:tc>
        <w:tc>
          <w:tcPr>
            <w:tcW w:w="1800" w:type="dxa"/>
            <w:shd w:val="clear" w:color="auto" w:fill="auto"/>
            <w:vAlign w:val="bottom"/>
          </w:tcPr>
          <w:p w14:paraId="2A1117B2" w14:textId="3ECF9794" w:rsidR="006302A6" w:rsidRDefault="006302A6" w:rsidP="006302A6">
            <w:pPr>
              <w:keepNext/>
              <w:jc w:val="center"/>
              <w:rPr>
                <w:rFonts w:ascii="Calibri" w:hAnsi="Calibri"/>
                <w:sz w:val="18"/>
                <w:szCs w:val="18"/>
              </w:rPr>
            </w:pPr>
            <w:r>
              <w:rPr>
                <w:rFonts w:ascii="Calibri" w:hAnsi="Calibri"/>
                <w:sz w:val="18"/>
                <w:szCs w:val="18"/>
              </w:rPr>
              <w:t xml:space="preserve">Indoor Unit or Packaged </w:t>
            </w:r>
            <w:r w:rsidR="00C3019B" w:rsidRPr="000E59FB">
              <w:rPr>
                <w:rFonts w:ascii="Calibri" w:hAnsi="Calibri"/>
                <w:sz w:val="18"/>
                <w:szCs w:val="18"/>
              </w:rPr>
              <w:t xml:space="preserve">Unit </w:t>
            </w:r>
          </w:p>
          <w:p w14:paraId="3DF6E5EC" w14:textId="6B2FF684" w:rsidR="00C3019B" w:rsidRPr="000E59FB" w:rsidRDefault="00C3019B" w:rsidP="006302A6">
            <w:pPr>
              <w:keepNext/>
              <w:jc w:val="center"/>
              <w:rPr>
                <w:rFonts w:ascii="Calibri" w:hAnsi="Calibri"/>
                <w:sz w:val="18"/>
                <w:szCs w:val="18"/>
              </w:rPr>
            </w:pPr>
            <w:r w:rsidRPr="000E59FB">
              <w:rPr>
                <w:rFonts w:ascii="Calibri" w:hAnsi="Calibri"/>
                <w:sz w:val="18"/>
                <w:szCs w:val="18"/>
              </w:rPr>
              <w:t>Manufacturer</w:t>
            </w:r>
          </w:p>
        </w:tc>
        <w:tc>
          <w:tcPr>
            <w:tcW w:w="1620" w:type="dxa"/>
            <w:shd w:val="clear" w:color="auto" w:fill="auto"/>
            <w:vAlign w:val="bottom"/>
          </w:tcPr>
          <w:p w14:paraId="3DF6E5ED" w14:textId="67405BE4"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Model Number</w:t>
            </w:r>
          </w:p>
        </w:tc>
        <w:tc>
          <w:tcPr>
            <w:tcW w:w="1620" w:type="dxa"/>
            <w:shd w:val="clear" w:color="auto" w:fill="auto"/>
            <w:vAlign w:val="bottom"/>
          </w:tcPr>
          <w:p w14:paraId="3DF6E5EE" w14:textId="2B122B0C"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Serial Number</w:t>
            </w:r>
          </w:p>
        </w:tc>
        <w:tc>
          <w:tcPr>
            <w:tcW w:w="1350" w:type="dxa"/>
            <w:shd w:val="clear" w:color="auto" w:fill="auto"/>
            <w:vAlign w:val="bottom"/>
          </w:tcPr>
          <w:p w14:paraId="3DF6E5EF" w14:textId="5023D3FE" w:rsidR="00C3019B" w:rsidRPr="000E59FB" w:rsidRDefault="006302A6" w:rsidP="00C86E8A">
            <w:pPr>
              <w:keepNext/>
              <w:jc w:val="center"/>
              <w:rPr>
                <w:rFonts w:ascii="Calibri" w:hAnsi="Calibri"/>
                <w:sz w:val="18"/>
                <w:szCs w:val="18"/>
              </w:rPr>
            </w:pPr>
            <w:r>
              <w:rPr>
                <w:rFonts w:ascii="Calibri" w:hAnsi="Calibri"/>
                <w:sz w:val="18"/>
                <w:szCs w:val="18"/>
              </w:rPr>
              <w:t xml:space="preserve">SC System </w:t>
            </w:r>
            <w:r w:rsidR="00C3019B" w:rsidRPr="000E59FB">
              <w:rPr>
                <w:rFonts w:ascii="Calibri" w:hAnsi="Calibri"/>
                <w:sz w:val="18"/>
                <w:szCs w:val="18"/>
              </w:rPr>
              <w:t>Rated Heating Capacity, Output (</w:t>
            </w:r>
            <w:r w:rsidR="00C3019B">
              <w:rPr>
                <w:rFonts w:ascii="Calibri" w:hAnsi="Calibri"/>
                <w:sz w:val="18"/>
                <w:szCs w:val="18"/>
              </w:rPr>
              <w:t>Btu/h</w:t>
            </w:r>
            <w:r w:rsidR="00C3019B" w:rsidRPr="000E59FB">
              <w:rPr>
                <w:rFonts w:ascii="Calibri" w:hAnsi="Calibri"/>
                <w:sz w:val="18"/>
                <w:szCs w:val="18"/>
              </w:rPr>
              <w:t>)</w:t>
            </w:r>
          </w:p>
        </w:tc>
        <w:tc>
          <w:tcPr>
            <w:tcW w:w="1530" w:type="dxa"/>
            <w:vAlign w:val="bottom"/>
          </w:tcPr>
          <w:p w14:paraId="155011A0" w14:textId="3891697F" w:rsidR="005D1843" w:rsidRDefault="005D1843" w:rsidP="001F64CF">
            <w:pPr>
              <w:keepNext/>
              <w:jc w:val="center"/>
              <w:rPr>
                <w:rFonts w:ascii="Calibri" w:hAnsi="Calibri"/>
                <w:sz w:val="18"/>
                <w:szCs w:val="18"/>
              </w:rPr>
            </w:pPr>
            <w:r>
              <w:rPr>
                <w:rFonts w:ascii="Calibri" w:hAnsi="Calibri"/>
                <w:sz w:val="18"/>
                <w:szCs w:val="18"/>
              </w:rPr>
              <w:t>Multi-split</w:t>
            </w:r>
          </w:p>
          <w:p w14:paraId="662623B1" w14:textId="7EAEDC8D" w:rsidR="00C3019B" w:rsidRPr="000E59FB" w:rsidRDefault="001F64CF" w:rsidP="001F64CF">
            <w:pPr>
              <w:keepNext/>
              <w:jc w:val="center"/>
              <w:rPr>
                <w:rFonts w:ascii="Calibri" w:hAnsi="Calibri"/>
                <w:sz w:val="18"/>
                <w:szCs w:val="18"/>
              </w:rPr>
            </w:pPr>
            <w:r w:rsidRPr="001F64CF">
              <w:rPr>
                <w:rFonts w:ascii="Calibri" w:hAnsi="Calibri"/>
                <w:sz w:val="18"/>
                <w:szCs w:val="18"/>
              </w:rPr>
              <w:t>Indoor Unit Name or Description of Area Served</w:t>
            </w:r>
          </w:p>
        </w:tc>
        <w:tc>
          <w:tcPr>
            <w:tcW w:w="1435" w:type="dxa"/>
            <w:vAlign w:val="bottom"/>
          </w:tcPr>
          <w:p w14:paraId="57BE8E09" w14:textId="14A73403" w:rsidR="005D1843" w:rsidRDefault="005D1843" w:rsidP="001F64CF">
            <w:pPr>
              <w:keepNext/>
              <w:jc w:val="center"/>
              <w:rPr>
                <w:rFonts w:ascii="Calibri" w:hAnsi="Calibri"/>
                <w:sz w:val="18"/>
                <w:szCs w:val="18"/>
              </w:rPr>
            </w:pPr>
            <w:r>
              <w:rPr>
                <w:rFonts w:ascii="Calibri" w:hAnsi="Calibri"/>
                <w:sz w:val="18"/>
                <w:szCs w:val="18"/>
              </w:rPr>
              <w:t>Multi-split</w:t>
            </w:r>
          </w:p>
          <w:p w14:paraId="431D0653" w14:textId="78470603" w:rsidR="00C3019B" w:rsidRPr="000E59FB" w:rsidRDefault="001F64CF" w:rsidP="001F64CF">
            <w:pPr>
              <w:keepNext/>
              <w:jc w:val="center"/>
              <w:rPr>
                <w:rFonts w:ascii="Calibri" w:hAnsi="Calibri"/>
                <w:sz w:val="18"/>
                <w:szCs w:val="18"/>
              </w:rPr>
            </w:pPr>
            <w:r>
              <w:rPr>
                <w:rFonts w:ascii="Calibri" w:hAnsi="Calibri"/>
                <w:sz w:val="18"/>
                <w:szCs w:val="18"/>
              </w:rPr>
              <w:t>Indoor Unit Duct Status</w:t>
            </w:r>
          </w:p>
        </w:tc>
      </w:tr>
      <w:tr w:rsidR="002927B9" w:rsidRPr="007E2934" w14:paraId="3DF6E5F9" w14:textId="4B886ABB" w:rsidTr="002927B9">
        <w:trPr>
          <w:cantSplit/>
          <w:trHeight w:val="395"/>
        </w:trPr>
        <w:tc>
          <w:tcPr>
            <w:tcW w:w="1255" w:type="dxa"/>
            <w:shd w:val="clear" w:color="auto" w:fill="auto"/>
          </w:tcPr>
          <w:p w14:paraId="3DF6E5F1" w14:textId="77777777"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B01</w:t>
            </w:r>
            <w:r w:rsidRPr="00051E0B">
              <w:rPr>
                <w:rFonts w:asciiTheme="minorHAnsi" w:hAnsiTheme="minorHAnsi"/>
                <w:sz w:val="16"/>
                <w:szCs w:val="16"/>
              </w:rPr>
              <w:t>&gt;&gt;</w:t>
            </w:r>
          </w:p>
        </w:tc>
        <w:tc>
          <w:tcPr>
            <w:tcW w:w="1350" w:type="dxa"/>
          </w:tcPr>
          <w:p w14:paraId="0FAB1B78" w14:textId="0BAD5DE3"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B02</w:t>
            </w:r>
            <w:r w:rsidRPr="00051E0B">
              <w:rPr>
                <w:rFonts w:asciiTheme="minorHAnsi" w:hAnsiTheme="minorHAnsi"/>
                <w:sz w:val="16"/>
                <w:szCs w:val="16"/>
              </w:rPr>
              <w:t>&gt;&gt;</w:t>
            </w:r>
          </w:p>
        </w:tc>
        <w:tc>
          <w:tcPr>
            <w:tcW w:w="1260" w:type="dxa"/>
            <w:shd w:val="clear" w:color="auto" w:fill="auto"/>
          </w:tcPr>
          <w:p w14:paraId="3DF6E5F2" w14:textId="587493B8" w:rsidR="00C3019B" w:rsidRPr="00051E0B" w:rsidRDefault="00C3019B" w:rsidP="007D0027">
            <w:pPr>
              <w:keepNext/>
              <w:rPr>
                <w:rFonts w:ascii="Calibri" w:hAnsi="Calibri"/>
                <w:sz w:val="16"/>
                <w:szCs w:val="16"/>
              </w:rPr>
            </w:pPr>
            <w:r w:rsidRPr="00051E0B">
              <w:rPr>
                <w:rFonts w:ascii="Calibri" w:hAnsi="Calibri"/>
                <w:sz w:val="16"/>
                <w:szCs w:val="16"/>
              </w:rPr>
              <w:t xml:space="preserve">&lt;&lt;reference value from </w:t>
            </w:r>
            <w:r w:rsidRPr="00051E0B">
              <w:rPr>
                <w:rFonts w:ascii="Calibri" w:hAnsi="Calibri"/>
                <w:sz w:val="16"/>
                <w:szCs w:val="16"/>
                <w:highlight w:val="yellow"/>
              </w:rPr>
              <w:t>C05</w:t>
            </w:r>
            <w:r w:rsidRPr="00051E0B">
              <w:rPr>
                <w:rFonts w:ascii="Calibri" w:hAnsi="Calibri"/>
                <w:sz w:val="16"/>
                <w:szCs w:val="16"/>
              </w:rPr>
              <w:t>&gt;&gt;</w:t>
            </w:r>
          </w:p>
        </w:tc>
        <w:tc>
          <w:tcPr>
            <w:tcW w:w="1170" w:type="dxa"/>
            <w:shd w:val="clear" w:color="auto" w:fill="auto"/>
          </w:tcPr>
          <w:p w14:paraId="318F456E" w14:textId="0B53E7D8" w:rsidR="00C3019B" w:rsidRDefault="00C3019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r w:rsidRPr="007D0027">
              <w:rPr>
                <w:rFonts w:ascii="Calibri" w:hAnsi="Calibri"/>
                <w:sz w:val="18"/>
                <w:szCs w:val="18"/>
                <w:highlight w:val="yellow"/>
              </w:rPr>
              <w:t>C06</w:t>
            </w:r>
            <w:r>
              <w:rPr>
                <w:rFonts w:ascii="Calibri" w:hAnsi="Calibri"/>
                <w:sz w:val="18"/>
                <w:szCs w:val="18"/>
              </w:rPr>
              <w:t xml:space="preserve"> = NA, then report NA;</w:t>
            </w:r>
          </w:p>
          <w:p w14:paraId="7721CACF" w14:textId="77777777" w:rsidR="00C3019B" w:rsidRDefault="00C3019B" w:rsidP="00C86E8A">
            <w:pPr>
              <w:keepNext/>
              <w:rPr>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r>
              <w:rPr>
                <w:rFonts w:ascii="Calibri" w:hAnsi="Calibri"/>
                <w:sz w:val="18"/>
                <w:szCs w:val="18"/>
              </w:rPr>
              <w:t xml:space="preserve">xx.x;  </w:t>
            </w:r>
          </w:p>
          <w:p w14:paraId="0A99A83A" w14:textId="77777777" w:rsidR="00C3019B" w:rsidRDefault="00C3019B" w:rsidP="00C86E8A">
            <w:pPr>
              <w:keepNext/>
              <w:rPr>
                <w:rFonts w:ascii="Calibri" w:hAnsi="Calibri"/>
                <w:sz w:val="18"/>
                <w:szCs w:val="18"/>
              </w:rPr>
            </w:pPr>
          </w:p>
          <w:p w14:paraId="3DF6E5F3" w14:textId="2CF1EF75" w:rsidR="00C3019B" w:rsidRDefault="00C3019B" w:rsidP="00C86E8A">
            <w:pPr>
              <w:keepNext/>
              <w:rPr>
                <w:rFonts w:asciiTheme="minorHAnsi" w:hAnsiTheme="minorHAnsi"/>
                <w:sz w:val="16"/>
                <w:szCs w:val="16"/>
              </w:rPr>
            </w:pPr>
            <w:r>
              <w:rPr>
                <w:rFonts w:ascii="Calibri" w:hAnsi="Calibri"/>
                <w:sz w:val="18"/>
                <w:szCs w:val="18"/>
              </w:rPr>
              <w:t xml:space="preserve">check value must be ≥ value in </w:t>
            </w:r>
            <w:r w:rsidRPr="007D0027">
              <w:rPr>
                <w:rFonts w:ascii="Calibri" w:hAnsi="Calibri"/>
                <w:sz w:val="18"/>
                <w:szCs w:val="18"/>
                <w:highlight w:val="yellow"/>
              </w:rPr>
              <w:t>C06</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C3019B" w:rsidRPr="007E2934" w:rsidRDefault="00C3019B" w:rsidP="00C86E8A">
            <w:pPr>
              <w:keepNext/>
              <w:rPr>
                <w:rFonts w:ascii="Calibri" w:hAnsi="Calibri"/>
                <w:sz w:val="18"/>
                <w:szCs w:val="18"/>
              </w:rPr>
            </w:pPr>
            <w:r w:rsidRPr="007E2934">
              <w:rPr>
                <w:rFonts w:ascii="Calibri" w:hAnsi="Calibri"/>
                <w:sz w:val="18"/>
                <w:szCs w:val="18"/>
              </w:rPr>
              <w:t>&gt;&gt;</w:t>
            </w:r>
          </w:p>
        </w:tc>
        <w:tc>
          <w:tcPr>
            <w:tcW w:w="1800" w:type="dxa"/>
            <w:shd w:val="clear" w:color="auto" w:fill="auto"/>
          </w:tcPr>
          <w:p w14:paraId="3DF6E5F5" w14:textId="4E342B3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r>
              <w:rPr>
                <w:rFonts w:ascii="Calibri" w:hAnsi="Calibri"/>
                <w:sz w:val="18"/>
                <w:szCs w:val="18"/>
              </w:rPr>
              <w:t xml:space="preserve"> </w:t>
            </w:r>
          </w:p>
        </w:tc>
        <w:tc>
          <w:tcPr>
            <w:tcW w:w="1620" w:type="dxa"/>
            <w:shd w:val="clear" w:color="auto" w:fill="auto"/>
          </w:tcPr>
          <w:p w14:paraId="3DF6E5F6"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620" w:type="dxa"/>
            <w:shd w:val="clear" w:color="auto" w:fill="auto"/>
          </w:tcPr>
          <w:p w14:paraId="3DF6E5F7"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350" w:type="dxa"/>
            <w:shd w:val="clear" w:color="auto" w:fill="auto"/>
          </w:tcPr>
          <w:p w14:paraId="3DF6E5F8"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numeric, xxxx&gt;&gt;</w:t>
            </w:r>
          </w:p>
        </w:tc>
        <w:tc>
          <w:tcPr>
            <w:tcW w:w="1530" w:type="dxa"/>
          </w:tcPr>
          <w:p w14:paraId="64A1C2CF" w14:textId="77777777" w:rsidR="00C05B14" w:rsidRPr="00C05B14" w:rsidRDefault="00C05B14" w:rsidP="00C86E8A">
            <w:pPr>
              <w:keepNext/>
              <w:rPr>
                <w:rFonts w:ascii="Calibri" w:hAnsi="Calibri"/>
                <w:sz w:val="14"/>
                <w:szCs w:val="14"/>
              </w:rPr>
            </w:pPr>
            <w:r w:rsidRPr="00C05B14">
              <w:rPr>
                <w:rFonts w:ascii="Calibri" w:hAnsi="Calibri"/>
                <w:sz w:val="14"/>
                <w:szCs w:val="14"/>
              </w:rPr>
              <w:t>&lt;&lt;</w:t>
            </w:r>
            <w:r w:rsidRPr="00C05B14">
              <w:rPr>
                <w:rFonts w:ascii="Calibri" w:hAnsi="Calibri"/>
                <w:b/>
                <w:sz w:val="14"/>
                <w:szCs w:val="14"/>
              </w:rPr>
              <w:t>If</w:t>
            </w:r>
            <w:r w:rsidRPr="00C05B14">
              <w:rPr>
                <w:rFonts w:ascii="Calibri" w:hAnsi="Calibri"/>
                <w:sz w:val="14"/>
                <w:szCs w:val="14"/>
              </w:rPr>
              <w:t xml:space="preserve"> </w:t>
            </w:r>
            <w:r w:rsidRPr="00384DCB">
              <w:rPr>
                <w:rFonts w:ascii="Calibri" w:hAnsi="Calibri"/>
                <w:sz w:val="14"/>
                <w:szCs w:val="14"/>
                <w:highlight w:val="yellow"/>
              </w:rPr>
              <w:t>C12</w:t>
            </w:r>
            <w:r w:rsidRPr="00C05B14">
              <w:rPr>
                <w:rFonts w:ascii="Calibri" w:hAnsi="Calibri"/>
                <w:sz w:val="14"/>
                <w:szCs w:val="14"/>
              </w:rPr>
              <w:t>=one of the following two values:</w:t>
            </w:r>
          </w:p>
          <w:p w14:paraId="4F5A91EE" w14:textId="1EE6663F" w:rsidR="00C05B14"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N/A</w:t>
            </w:r>
            <w:r>
              <w:rPr>
                <w:rFonts w:ascii="Calibri" w:hAnsi="Calibri"/>
                <w:sz w:val="14"/>
                <w:szCs w:val="14"/>
              </w:rPr>
              <w:t>}</w:t>
            </w:r>
            <w:r w:rsidR="00C05B14" w:rsidRPr="00C05B14">
              <w:rPr>
                <w:rFonts w:ascii="Calibri" w:hAnsi="Calibri"/>
                <w:sz w:val="14"/>
                <w:szCs w:val="14"/>
              </w:rPr>
              <w:t>,</w:t>
            </w:r>
          </w:p>
          <w:p w14:paraId="0B6F63AE" w14:textId="5471D30B" w:rsidR="00C3019B"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1</w:t>
            </w:r>
            <w:r>
              <w:rPr>
                <w:rFonts w:ascii="Calibri" w:hAnsi="Calibri"/>
                <w:sz w:val="14"/>
                <w:szCs w:val="14"/>
              </w:rPr>
              <w:t>}</w:t>
            </w:r>
            <w:r w:rsidR="00C05B14" w:rsidRPr="00C05B14">
              <w:rPr>
                <w:rFonts w:ascii="Calibri" w:hAnsi="Calibri"/>
                <w:sz w:val="14"/>
                <w:szCs w:val="14"/>
              </w:rPr>
              <w:t>,</w:t>
            </w:r>
          </w:p>
          <w:p w14:paraId="17B301FD" w14:textId="77777777" w:rsidR="00C05B14" w:rsidRPr="00C05B14" w:rsidRDefault="00C05B14" w:rsidP="00C86E8A">
            <w:pPr>
              <w:keepNext/>
              <w:rPr>
                <w:rFonts w:ascii="Calibri" w:hAnsi="Calibri"/>
                <w:sz w:val="14"/>
                <w:szCs w:val="14"/>
              </w:rPr>
            </w:pPr>
            <w:r w:rsidRPr="00C05B14">
              <w:rPr>
                <w:rFonts w:ascii="Calibri" w:hAnsi="Calibri"/>
                <w:b/>
                <w:sz w:val="14"/>
                <w:szCs w:val="14"/>
              </w:rPr>
              <w:t>then</w:t>
            </w:r>
            <w:r w:rsidRPr="00C05B14">
              <w:rPr>
                <w:rFonts w:ascii="Calibri" w:hAnsi="Calibri"/>
                <w:sz w:val="14"/>
                <w:szCs w:val="14"/>
              </w:rPr>
              <w:t xml:space="preserve"> value=N/A,</w:t>
            </w:r>
          </w:p>
          <w:p w14:paraId="377FA8B7" w14:textId="77777777" w:rsidR="00C05B14" w:rsidRPr="00C05B14" w:rsidRDefault="00C05B14" w:rsidP="00C86E8A">
            <w:pPr>
              <w:keepNext/>
              <w:rPr>
                <w:sz w:val="14"/>
                <w:szCs w:val="14"/>
              </w:rPr>
            </w:pPr>
            <w:r w:rsidRPr="00384DCB">
              <w:rPr>
                <w:rFonts w:ascii="Calibri" w:hAnsi="Calibri"/>
                <w:b/>
                <w:sz w:val="14"/>
                <w:szCs w:val="14"/>
              </w:rPr>
              <w:t>elseif</w:t>
            </w:r>
            <w:r w:rsidRPr="00C05B14">
              <w:rPr>
                <w:rFonts w:ascii="Calibri" w:hAnsi="Calibri"/>
                <w:sz w:val="14"/>
                <w:szCs w:val="14"/>
              </w:rPr>
              <w:t xml:space="preserve"> value in </w:t>
            </w:r>
            <w:r w:rsidRPr="00384DCB">
              <w:rPr>
                <w:rFonts w:ascii="Calibri" w:hAnsi="Calibri"/>
                <w:sz w:val="14"/>
                <w:szCs w:val="14"/>
                <w:highlight w:val="yellow"/>
              </w:rPr>
              <w:t>C12</w:t>
            </w:r>
            <w:r w:rsidRPr="00C05B14">
              <w:rPr>
                <w:rFonts w:ascii="Calibri" w:hAnsi="Calibri"/>
                <w:sz w:val="14"/>
                <w:szCs w:val="14"/>
              </w:rPr>
              <w:t>&gt;1</w:t>
            </w:r>
          </w:p>
          <w:p w14:paraId="1020F6EE" w14:textId="77777777" w:rsidR="00313D5A" w:rsidRDefault="00C05B14" w:rsidP="00C86E8A">
            <w:pPr>
              <w:keepNext/>
              <w:rPr>
                <w:rFonts w:ascii="Calibri" w:hAnsi="Calibri"/>
                <w:sz w:val="14"/>
                <w:szCs w:val="14"/>
              </w:rPr>
            </w:pPr>
            <w:r w:rsidRPr="00C05B14">
              <w:rPr>
                <w:sz w:val="14"/>
                <w:szCs w:val="14"/>
              </w:rPr>
              <w:t>then</w:t>
            </w:r>
            <w:r w:rsidR="00951527">
              <w:rPr>
                <w:sz w:val="14"/>
                <w:szCs w:val="14"/>
              </w:rPr>
              <w:t xml:space="preserve"> prompt</w:t>
            </w:r>
            <w:r w:rsidRPr="00C05B14">
              <w:rPr>
                <w:sz w:val="14"/>
                <w:szCs w:val="14"/>
              </w:rPr>
              <w:t xml:space="preserve"> </w:t>
            </w:r>
            <w:r w:rsidRPr="00C05B14">
              <w:rPr>
                <w:rFonts w:ascii="Calibri" w:hAnsi="Calibri"/>
                <w:sz w:val="14"/>
                <w:szCs w:val="14"/>
              </w:rPr>
              <w:t xml:space="preserve">user </w:t>
            </w:r>
            <w:r w:rsidR="00951527">
              <w:rPr>
                <w:rFonts w:ascii="Calibri" w:hAnsi="Calibri"/>
                <w:sz w:val="14"/>
                <w:szCs w:val="14"/>
              </w:rPr>
              <w:t>to input</w:t>
            </w:r>
            <w:r w:rsidRPr="00C05B14">
              <w:rPr>
                <w:rFonts w:ascii="Calibri" w:hAnsi="Calibri"/>
                <w:sz w:val="14"/>
                <w:szCs w:val="14"/>
              </w:rPr>
              <w:t xml:space="preserve"> text, 15 characters maximum</w:t>
            </w:r>
            <w:r w:rsidR="00313D5A">
              <w:rPr>
                <w:rFonts w:ascii="Calibri" w:hAnsi="Calibri"/>
                <w:sz w:val="14"/>
                <w:szCs w:val="14"/>
              </w:rPr>
              <w:t>;</w:t>
            </w:r>
          </w:p>
          <w:p w14:paraId="0310A6B2" w14:textId="77777777" w:rsidR="00313D5A" w:rsidRDefault="00313D5A" w:rsidP="00C86E8A">
            <w:pPr>
              <w:keepNext/>
              <w:rPr>
                <w:rFonts w:ascii="Calibri" w:hAnsi="Calibri"/>
                <w:sz w:val="14"/>
                <w:szCs w:val="14"/>
              </w:rPr>
            </w:pPr>
          </w:p>
          <w:p w14:paraId="4D53C49D" w14:textId="6D6C8E81" w:rsidR="00C05B14" w:rsidRPr="00C05B14" w:rsidRDefault="00313D5A" w:rsidP="00843B2C">
            <w:pPr>
              <w:keepNext/>
              <w:rPr>
                <w:rFonts w:ascii="Calibri" w:hAnsi="Calibri"/>
                <w:sz w:val="14"/>
                <w:szCs w:val="14"/>
              </w:rPr>
            </w:pPr>
            <w:r w:rsidRPr="00313D5A">
              <w:rPr>
                <w:rFonts w:ascii="Calibri" w:hAnsi="Calibri"/>
                <w:sz w:val="14"/>
                <w:szCs w:val="14"/>
              </w:rPr>
              <w:t>d</w:t>
            </w:r>
            <w:r w:rsidR="00843B2C">
              <w:rPr>
                <w:rFonts w:ascii="Calibri" w:hAnsi="Calibri"/>
                <w:sz w:val="14"/>
                <w:szCs w:val="14"/>
              </w:rPr>
              <w:t>o not allow duplicate values</w:t>
            </w:r>
            <w:r>
              <w:rPr>
                <w:rFonts w:ascii="Calibri" w:hAnsi="Calibri"/>
                <w:sz w:val="14"/>
                <w:szCs w:val="14"/>
              </w:rPr>
              <w:t xml:space="preserve"> in this column on</w:t>
            </w:r>
            <w:r w:rsidRPr="00313D5A">
              <w:rPr>
                <w:rFonts w:ascii="Calibri" w:hAnsi="Calibri"/>
                <w:sz w:val="14"/>
                <w:szCs w:val="14"/>
              </w:rPr>
              <w:t xml:space="preserve"> this MCH-01 </w:t>
            </w:r>
            <w:r w:rsidR="00384DCB">
              <w:rPr>
                <w:rFonts w:ascii="Calibri" w:hAnsi="Calibri"/>
                <w:sz w:val="14"/>
                <w:szCs w:val="14"/>
              </w:rPr>
              <w:t>&gt;&gt;</w:t>
            </w:r>
          </w:p>
        </w:tc>
        <w:tc>
          <w:tcPr>
            <w:tcW w:w="1435" w:type="dxa"/>
          </w:tcPr>
          <w:p w14:paraId="2D016905" w14:textId="77777777" w:rsidR="002E3B51" w:rsidRDefault="002E3B51" w:rsidP="002E3B51">
            <w:pPr>
              <w:keepNext/>
              <w:rPr>
                <w:rFonts w:ascii="Calibri" w:hAnsi="Calibri"/>
                <w:sz w:val="14"/>
                <w:szCs w:val="14"/>
              </w:rPr>
            </w:pPr>
            <w:r>
              <w:rPr>
                <w:rFonts w:ascii="Calibri" w:hAnsi="Calibri"/>
                <w:sz w:val="14"/>
                <w:szCs w:val="14"/>
              </w:rPr>
              <w:t>&lt;&lt;</w:t>
            </w:r>
            <w:r w:rsidRPr="002E3B51">
              <w:rPr>
                <w:rFonts w:ascii="Calibri" w:hAnsi="Calibri"/>
                <w:b/>
                <w:sz w:val="14"/>
                <w:szCs w:val="14"/>
              </w:rPr>
              <w:t>if</w:t>
            </w:r>
            <w:r>
              <w:rPr>
                <w:rFonts w:ascii="Calibri" w:hAnsi="Calibri"/>
                <w:sz w:val="14"/>
                <w:szCs w:val="14"/>
              </w:rPr>
              <w:t xml:space="preserve"> </w:t>
            </w:r>
            <w:r w:rsidRPr="00384DCB">
              <w:rPr>
                <w:rFonts w:ascii="Calibri" w:hAnsi="Calibri"/>
                <w:sz w:val="14"/>
                <w:szCs w:val="14"/>
                <w:highlight w:val="yellow"/>
              </w:rPr>
              <w:t>D09</w:t>
            </w:r>
            <w:r>
              <w:rPr>
                <w:rFonts w:ascii="Calibri" w:hAnsi="Calibri"/>
                <w:sz w:val="14"/>
                <w:szCs w:val="14"/>
              </w:rPr>
              <w:t>=NA,</w:t>
            </w:r>
          </w:p>
          <w:p w14:paraId="62FE2925" w14:textId="0C0AFFB5" w:rsidR="002E3B51" w:rsidRDefault="002E3B51" w:rsidP="002E3B51">
            <w:pPr>
              <w:keepNext/>
              <w:rPr>
                <w:rFonts w:ascii="Calibri" w:hAnsi="Calibri"/>
                <w:sz w:val="14"/>
                <w:szCs w:val="14"/>
              </w:rPr>
            </w:pPr>
            <w:r w:rsidRPr="002E3B51">
              <w:rPr>
                <w:rFonts w:ascii="Calibri" w:hAnsi="Calibri"/>
                <w:b/>
                <w:sz w:val="14"/>
                <w:szCs w:val="14"/>
              </w:rPr>
              <w:t>then</w:t>
            </w:r>
            <w:r>
              <w:rPr>
                <w:rFonts w:ascii="Calibri" w:hAnsi="Calibri"/>
                <w:sz w:val="14"/>
                <w:szCs w:val="14"/>
              </w:rPr>
              <w:t xml:space="preserve"> </w:t>
            </w:r>
            <w:r w:rsidR="002927B9">
              <w:rPr>
                <w:rFonts w:ascii="Calibri" w:hAnsi="Calibri"/>
                <w:sz w:val="14"/>
                <w:szCs w:val="14"/>
              </w:rPr>
              <w:t xml:space="preserve">text </w:t>
            </w:r>
            <w:r>
              <w:rPr>
                <w:rFonts w:ascii="Calibri" w:hAnsi="Calibri"/>
                <w:sz w:val="14"/>
                <w:szCs w:val="14"/>
              </w:rPr>
              <w:t>value=N/A,</w:t>
            </w:r>
          </w:p>
          <w:p w14:paraId="638EFBA2" w14:textId="3A1A64F4" w:rsidR="002E3B51" w:rsidRPr="002E3B51" w:rsidRDefault="002E3B51" w:rsidP="002E3B51">
            <w:pPr>
              <w:keepNext/>
              <w:rPr>
                <w:rFonts w:ascii="Calibri" w:hAnsi="Calibri"/>
                <w:sz w:val="14"/>
                <w:szCs w:val="14"/>
              </w:rPr>
            </w:pPr>
            <w:r w:rsidRPr="002E3B51">
              <w:rPr>
                <w:rFonts w:ascii="Calibri" w:hAnsi="Calibri"/>
                <w:b/>
                <w:sz w:val="14"/>
                <w:szCs w:val="14"/>
              </w:rPr>
              <w:t>else</w:t>
            </w:r>
            <w:r>
              <w:rPr>
                <w:rFonts w:ascii="Calibri" w:hAnsi="Calibri"/>
                <w:sz w:val="14"/>
                <w:szCs w:val="14"/>
              </w:rPr>
              <w:t xml:space="preserve"> </w:t>
            </w:r>
            <w:r w:rsidRPr="002E3B51">
              <w:rPr>
                <w:rFonts w:ascii="Calibri" w:hAnsi="Calibri"/>
                <w:sz w:val="14"/>
                <w:szCs w:val="14"/>
              </w:rPr>
              <w:t>user pick one of the following three values:</w:t>
            </w:r>
          </w:p>
          <w:p w14:paraId="7F585741" w14:textId="187FF72B" w:rsidR="002E3B51" w:rsidRPr="002E3B51" w:rsidRDefault="002927B9" w:rsidP="002E3B51">
            <w:pPr>
              <w:keepNext/>
              <w:rPr>
                <w:rFonts w:ascii="Calibri" w:hAnsi="Calibri"/>
                <w:sz w:val="14"/>
                <w:szCs w:val="14"/>
              </w:rPr>
            </w:pPr>
            <w:r>
              <w:rPr>
                <w:rFonts w:ascii="Calibri" w:hAnsi="Calibri"/>
                <w:sz w:val="14"/>
                <w:szCs w:val="14"/>
              </w:rPr>
              <w:t>1:[</w:t>
            </w:r>
            <w:r w:rsidR="002E3B51" w:rsidRPr="002E3B51">
              <w:rPr>
                <w:rFonts w:ascii="Calibri" w:hAnsi="Calibri"/>
                <w:sz w:val="14"/>
                <w:szCs w:val="14"/>
              </w:rPr>
              <w:t>Ductless</w:t>
            </w:r>
            <w:r>
              <w:rPr>
                <w:rFonts w:ascii="Calibri" w:hAnsi="Calibri"/>
                <w:sz w:val="14"/>
                <w:szCs w:val="14"/>
              </w:rPr>
              <w:t>]</w:t>
            </w:r>
          </w:p>
          <w:p w14:paraId="7B185DE8" w14:textId="55D014FE" w:rsidR="002E3B51" w:rsidRPr="002E3B51" w:rsidRDefault="002927B9" w:rsidP="002E3B51">
            <w:pPr>
              <w:keepNext/>
              <w:rPr>
                <w:rFonts w:ascii="Calibri" w:hAnsi="Calibri"/>
                <w:sz w:val="14"/>
                <w:szCs w:val="14"/>
              </w:rPr>
            </w:pPr>
            <w:r>
              <w:rPr>
                <w:rFonts w:ascii="Calibri" w:hAnsi="Calibri"/>
                <w:sz w:val="14"/>
                <w:szCs w:val="14"/>
              </w:rPr>
              <w:t>2:[</w:t>
            </w:r>
            <w:r w:rsidR="002E3B51" w:rsidRPr="002E3B51">
              <w:rPr>
                <w:rFonts w:ascii="Calibri" w:hAnsi="Calibri"/>
                <w:sz w:val="14"/>
                <w:szCs w:val="14"/>
              </w:rPr>
              <w:t>Ducted &gt;10ft length</w:t>
            </w:r>
            <w:r>
              <w:rPr>
                <w:rFonts w:ascii="Calibri" w:hAnsi="Calibri"/>
                <w:sz w:val="14"/>
                <w:szCs w:val="14"/>
              </w:rPr>
              <w:t>]</w:t>
            </w:r>
          </w:p>
          <w:p w14:paraId="4B7353D6" w14:textId="0C0838C7" w:rsidR="00C3019B" w:rsidRPr="007E2934" w:rsidRDefault="002927B9" w:rsidP="002E3B51">
            <w:pPr>
              <w:keepNext/>
              <w:rPr>
                <w:rFonts w:ascii="Calibri" w:hAnsi="Calibri"/>
                <w:sz w:val="18"/>
                <w:szCs w:val="18"/>
              </w:rPr>
            </w:pPr>
            <w:r>
              <w:rPr>
                <w:rFonts w:ascii="Calibri" w:hAnsi="Calibri"/>
                <w:sz w:val="14"/>
                <w:szCs w:val="14"/>
              </w:rPr>
              <w:t>3:[</w:t>
            </w:r>
            <w:r w:rsidR="002E3B51" w:rsidRPr="002E3B51">
              <w:rPr>
                <w:rFonts w:ascii="Calibri" w:hAnsi="Calibri"/>
                <w:sz w:val="14"/>
                <w:szCs w:val="14"/>
              </w:rPr>
              <w:t>Ducted ≤10ft length</w:t>
            </w:r>
            <w:r>
              <w:rPr>
                <w:rFonts w:ascii="Calibri" w:hAnsi="Calibri"/>
                <w:sz w:val="14"/>
                <w:szCs w:val="14"/>
              </w:rPr>
              <w:t>]</w:t>
            </w:r>
            <w:r w:rsidR="002E3B51" w:rsidRPr="002E3B51">
              <w:rPr>
                <w:rFonts w:ascii="Calibri" w:hAnsi="Calibri"/>
                <w:sz w:val="14"/>
                <w:szCs w:val="14"/>
              </w:rPr>
              <w:t>&gt;&gt;</w:t>
            </w:r>
          </w:p>
        </w:tc>
      </w:tr>
      <w:tr w:rsidR="002927B9" w:rsidRPr="007E2934" w14:paraId="3DF6E601" w14:textId="226412A9" w:rsidTr="002927B9">
        <w:trPr>
          <w:cantSplit/>
          <w:trHeight w:val="467"/>
        </w:trPr>
        <w:tc>
          <w:tcPr>
            <w:tcW w:w="1255" w:type="dxa"/>
            <w:shd w:val="clear" w:color="auto" w:fill="auto"/>
          </w:tcPr>
          <w:p w14:paraId="3DF6E5FA" w14:textId="77777777" w:rsidR="00C3019B" w:rsidRPr="007E2934" w:rsidRDefault="00C3019B" w:rsidP="00C3019B">
            <w:pPr>
              <w:keepNext/>
              <w:rPr>
                <w:rFonts w:ascii="Calibri" w:hAnsi="Calibri"/>
                <w:sz w:val="18"/>
                <w:szCs w:val="18"/>
              </w:rPr>
            </w:pPr>
          </w:p>
        </w:tc>
        <w:tc>
          <w:tcPr>
            <w:tcW w:w="1350" w:type="dxa"/>
          </w:tcPr>
          <w:p w14:paraId="49BDFB78" w14:textId="77777777" w:rsidR="00C3019B" w:rsidRPr="007E2934" w:rsidRDefault="00C3019B" w:rsidP="00C3019B">
            <w:pPr>
              <w:keepNext/>
              <w:rPr>
                <w:rFonts w:ascii="Calibri" w:hAnsi="Calibri"/>
                <w:sz w:val="18"/>
                <w:szCs w:val="18"/>
              </w:rPr>
            </w:pPr>
          </w:p>
        </w:tc>
        <w:tc>
          <w:tcPr>
            <w:tcW w:w="1260" w:type="dxa"/>
            <w:shd w:val="clear" w:color="auto" w:fill="auto"/>
          </w:tcPr>
          <w:p w14:paraId="3DF6E5FB" w14:textId="3249869D" w:rsidR="00C3019B" w:rsidRPr="007E2934" w:rsidRDefault="00C3019B" w:rsidP="00C3019B">
            <w:pPr>
              <w:keepNext/>
              <w:rPr>
                <w:rFonts w:ascii="Calibri" w:hAnsi="Calibri"/>
                <w:sz w:val="18"/>
                <w:szCs w:val="18"/>
              </w:rPr>
            </w:pPr>
          </w:p>
        </w:tc>
        <w:tc>
          <w:tcPr>
            <w:tcW w:w="1170" w:type="dxa"/>
            <w:shd w:val="clear" w:color="auto" w:fill="auto"/>
          </w:tcPr>
          <w:p w14:paraId="3DF6E5FC" w14:textId="77777777" w:rsidR="00C3019B" w:rsidRPr="007E2934" w:rsidRDefault="00C3019B" w:rsidP="00C3019B">
            <w:pPr>
              <w:keepNext/>
              <w:rPr>
                <w:rFonts w:ascii="Calibri" w:hAnsi="Calibri"/>
                <w:sz w:val="18"/>
                <w:szCs w:val="18"/>
              </w:rPr>
            </w:pPr>
          </w:p>
        </w:tc>
        <w:tc>
          <w:tcPr>
            <w:tcW w:w="1800" w:type="dxa"/>
            <w:shd w:val="clear" w:color="auto" w:fill="auto"/>
          </w:tcPr>
          <w:p w14:paraId="3DF6E5FD" w14:textId="77777777" w:rsidR="00C3019B" w:rsidRPr="007E2934" w:rsidRDefault="00C3019B" w:rsidP="00C3019B">
            <w:pPr>
              <w:keepNext/>
              <w:rPr>
                <w:rFonts w:ascii="Calibri" w:hAnsi="Calibri"/>
                <w:sz w:val="18"/>
                <w:szCs w:val="18"/>
              </w:rPr>
            </w:pPr>
          </w:p>
        </w:tc>
        <w:tc>
          <w:tcPr>
            <w:tcW w:w="1620" w:type="dxa"/>
            <w:shd w:val="clear" w:color="auto" w:fill="auto"/>
          </w:tcPr>
          <w:p w14:paraId="3DF6E5FE" w14:textId="77777777" w:rsidR="00C3019B" w:rsidRPr="007E2934" w:rsidRDefault="00C3019B" w:rsidP="00C3019B">
            <w:pPr>
              <w:keepNext/>
              <w:rPr>
                <w:rFonts w:ascii="Calibri" w:hAnsi="Calibri"/>
                <w:sz w:val="18"/>
                <w:szCs w:val="18"/>
              </w:rPr>
            </w:pPr>
          </w:p>
        </w:tc>
        <w:tc>
          <w:tcPr>
            <w:tcW w:w="1620" w:type="dxa"/>
            <w:shd w:val="clear" w:color="auto" w:fill="auto"/>
          </w:tcPr>
          <w:p w14:paraId="3DF6E5FF" w14:textId="77777777" w:rsidR="00C3019B" w:rsidRPr="007E2934" w:rsidRDefault="00C3019B" w:rsidP="00C3019B">
            <w:pPr>
              <w:keepNext/>
              <w:rPr>
                <w:rFonts w:ascii="Calibri" w:hAnsi="Calibri"/>
                <w:sz w:val="18"/>
                <w:szCs w:val="18"/>
              </w:rPr>
            </w:pPr>
          </w:p>
        </w:tc>
        <w:tc>
          <w:tcPr>
            <w:tcW w:w="1350" w:type="dxa"/>
            <w:shd w:val="clear" w:color="auto" w:fill="auto"/>
          </w:tcPr>
          <w:p w14:paraId="3DF6E600" w14:textId="77777777" w:rsidR="00C3019B" w:rsidRPr="007E2934" w:rsidRDefault="00C3019B" w:rsidP="00C3019B">
            <w:pPr>
              <w:keepNext/>
              <w:rPr>
                <w:rFonts w:ascii="Calibri" w:hAnsi="Calibri"/>
                <w:sz w:val="18"/>
                <w:szCs w:val="18"/>
              </w:rPr>
            </w:pPr>
          </w:p>
        </w:tc>
        <w:tc>
          <w:tcPr>
            <w:tcW w:w="1530" w:type="dxa"/>
          </w:tcPr>
          <w:p w14:paraId="2AFB2612" w14:textId="77777777" w:rsidR="00C3019B" w:rsidRPr="007E2934" w:rsidRDefault="00C3019B" w:rsidP="00C3019B">
            <w:pPr>
              <w:keepNext/>
              <w:rPr>
                <w:rFonts w:ascii="Calibri" w:hAnsi="Calibri"/>
                <w:sz w:val="18"/>
                <w:szCs w:val="18"/>
              </w:rPr>
            </w:pPr>
          </w:p>
        </w:tc>
        <w:tc>
          <w:tcPr>
            <w:tcW w:w="1435" w:type="dxa"/>
          </w:tcPr>
          <w:p w14:paraId="742C8FAB" w14:textId="77777777" w:rsidR="00C3019B" w:rsidRPr="007E2934" w:rsidRDefault="00C3019B" w:rsidP="00C3019B">
            <w:pPr>
              <w:keepNext/>
              <w:rPr>
                <w:rFonts w:ascii="Calibri" w:hAnsi="Calibri"/>
                <w:sz w:val="18"/>
                <w:szCs w:val="18"/>
              </w:rPr>
            </w:pPr>
          </w:p>
        </w:tc>
      </w:tr>
      <w:tr w:rsidR="00C3019B" w:rsidRPr="007E2934" w14:paraId="3DF6E603" w14:textId="6C908EC0" w:rsidTr="001F64CF">
        <w:trPr>
          <w:cantSplit/>
        </w:trPr>
        <w:tc>
          <w:tcPr>
            <w:tcW w:w="14390" w:type="dxa"/>
            <w:gridSpan w:val="10"/>
          </w:tcPr>
          <w:p w14:paraId="00C150DE" w14:textId="34404193" w:rsidR="00C3019B" w:rsidRPr="007E2934" w:rsidRDefault="00C3019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1225"/>
        <w:gridCol w:w="2255"/>
        <w:gridCol w:w="2329"/>
        <w:gridCol w:w="2329"/>
        <w:gridCol w:w="1311"/>
        <w:gridCol w:w="1311"/>
      </w:tblGrid>
      <w:tr w:rsidR="000964E2" w:rsidRPr="007E2934" w14:paraId="3DF6E608" w14:textId="77777777" w:rsidTr="00043181">
        <w:trPr>
          <w:cantSplit/>
        </w:trPr>
        <w:tc>
          <w:tcPr>
            <w:tcW w:w="14390" w:type="dxa"/>
            <w:gridSpan w:val="9"/>
          </w:tcPr>
          <w:p w14:paraId="3DF6E606" w14:textId="17BFA43C" w:rsidR="000964E2" w:rsidRDefault="000964E2" w:rsidP="00F60E55">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F110C2">
              <w:rPr>
                <w:rFonts w:ascii="Calibri" w:hAnsi="Calibri"/>
                <w:b/>
                <w:sz w:val="18"/>
                <w:szCs w:val="18"/>
              </w:rPr>
              <w:t xml:space="preserve"> for Outdoor Condenser or Package Unit (Air Conditioner or Heat Pump)</w:t>
            </w:r>
            <w:r w:rsidRPr="007E2934">
              <w:rPr>
                <w:rFonts w:ascii="Calibri" w:hAnsi="Calibri"/>
                <w:b/>
                <w:sz w:val="18"/>
                <w:szCs w:val="18"/>
              </w:rPr>
              <w:t>:</w:t>
            </w:r>
          </w:p>
          <w:p w14:paraId="268F6446" w14:textId="0D81368C" w:rsidR="00043181" w:rsidRDefault="000964E2" w:rsidP="00F244E9">
            <w:pPr>
              <w:keepNext/>
              <w:rPr>
                <w:rFonts w:ascii="Calibri" w:hAnsi="Calibri"/>
                <w:sz w:val="18"/>
                <w:szCs w:val="18"/>
              </w:rPr>
            </w:pPr>
            <w:r>
              <w:rPr>
                <w:rFonts w:ascii="Calibri" w:hAnsi="Calibri"/>
                <w:sz w:val="18"/>
                <w:szCs w:val="18"/>
              </w:rPr>
              <w:t>&lt;&lt;</w:t>
            </w:r>
            <w:r w:rsidRPr="00043181">
              <w:rPr>
                <w:rFonts w:ascii="Calibri" w:hAnsi="Calibri"/>
                <w:b/>
                <w:sz w:val="18"/>
                <w:szCs w:val="18"/>
              </w:rPr>
              <w:t>if</w:t>
            </w:r>
            <w:r>
              <w:rPr>
                <w:rFonts w:ascii="Calibri" w:hAnsi="Calibri"/>
                <w:sz w:val="18"/>
                <w:szCs w:val="18"/>
              </w:rPr>
              <w:t xml:space="preserve"> all of the SC Systems listed in Section C have 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043181">
              <w:rPr>
                <w:rFonts w:ascii="Calibri" w:hAnsi="Calibri"/>
                <w:b/>
                <w:sz w:val="18"/>
                <w:szCs w:val="18"/>
              </w:rPr>
              <w:t>then</w:t>
            </w:r>
            <w:r w:rsidRPr="00AD1D84">
              <w:rPr>
                <w:rFonts w:ascii="Calibri" w:hAnsi="Calibri"/>
                <w:sz w:val="18"/>
                <w:szCs w:val="18"/>
              </w:rPr>
              <w:t xml:space="preserve"> display the </w:t>
            </w:r>
            <w:r>
              <w:rPr>
                <w:rFonts w:ascii="Calibri" w:hAnsi="Calibri"/>
                <w:sz w:val="18"/>
                <w:szCs w:val="18"/>
              </w:rPr>
              <w:t xml:space="preserve">section does not apply message; </w:t>
            </w:r>
          </w:p>
          <w:p w14:paraId="31164FA2" w14:textId="77777777" w:rsidR="00043181" w:rsidRDefault="00043181" w:rsidP="00F244E9">
            <w:pPr>
              <w:keepNext/>
              <w:rPr>
                <w:rFonts w:ascii="Calibri" w:hAnsi="Calibri"/>
                <w:sz w:val="18"/>
                <w:szCs w:val="18"/>
              </w:rPr>
            </w:pPr>
          </w:p>
          <w:p w14:paraId="3DF6E607" w14:textId="472DEF64" w:rsidR="000964E2" w:rsidRPr="007E2934" w:rsidRDefault="000964E2" w:rsidP="00F244E9">
            <w:pPr>
              <w:keepNext/>
              <w:rPr>
                <w:rFonts w:ascii="Calibri" w:hAnsi="Calibri"/>
                <w:b/>
                <w:sz w:val="18"/>
                <w:szCs w:val="18"/>
              </w:rPr>
            </w:pPr>
            <w:r w:rsidRPr="00043181">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for each of the SC Systems listed in Section C that do not have</w:t>
            </w:r>
            <w:r w:rsidR="00231D3F">
              <w:rPr>
                <w:rFonts w:ascii="Calibri" w:hAnsi="Calibri"/>
                <w:sz w:val="18"/>
                <w:szCs w:val="18"/>
              </w:rPr>
              <w:t xml:space="preserve"> one of the following two conditions</w:t>
            </w:r>
            <w:r>
              <w:rPr>
                <w:rFonts w:ascii="Calibri" w:hAnsi="Calibri"/>
                <w:sz w:val="18"/>
                <w:szCs w:val="18"/>
              </w:rPr>
              <w:t xml:space="preserve">: </w:t>
            </w:r>
            <w:r w:rsidR="00231D3F">
              <w:rPr>
                <w:rFonts w:ascii="Calibri" w:hAnsi="Calibri"/>
                <w:sz w:val="18"/>
                <w:szCs w:val="18"/>
              </w:rPr>
              <w:t>1:[</w:t>
            </w:r>
            <w:r>
              <w:rPr>
                <w:rFonts w:ascii="Calibri" w:hAnsi="Calibri"/>
                <w:sz w:val="18"/>
                <w:szCs w:val="18"/>
              </w:rPr>
              <w:t xml:space="preserve">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sidR="00231D3F">
              <w:rPr>
                <w:rFonts w:asciiTheme="minorHAnsi" w:hAnsiTheme="minorHAnsi"/>
                <w:sz w:val="16"/>
                <w:szCs w:val="16"/>
              </w:rPr>
              <w:t>]</w:t>
            </w:r>
            <w:r>
              <w:t xml:space="preserve"> </w:t>
            </w:r>
            <w:r>
              <w:rPr>
                <w:rFonts w:asciiTheme="minorHAnsi" w:hAnsiTheme="minorHAnsi"/>
                <w:sz w:val="16"/>
                <w:szCs w:val="16"/>
              </w:rPr>
              <w:t>or</w:t>
            </w:r>
            <w:r w:rsidRPr="00423C41">
              <w:rPr>
                <w:rFonts w:asciiTheme="minorHAnsi" w:hAnsiTheme="minorHAnsi"/>
                <w:sz w:val="16"/>
                <w:szCs w:val="16"/>
              </w:rPr>
              <w:t xml:space="preserve"> </w:t>
            </w:r>
            <w:r w:rsidR="00231D3F">
              <w:rPr>
                <w:rFonts w:asciiTheme="minorHAnsi" w:hAnsiTheme="minorHAnsi"/>
                <w:sz w:val="16"/>
                <w:szCs w:val="16"/>
              </w:rPr>
              <w:t>2:[</w:t>
            </w:r>
            <w:r>
              <w:rPr>
                <w:rFonts w:asciiTheme="minorHAnsi" w:hAnsiTheme="minorHAnsi"/>
                <w:sz w:val="16"/>
                <w:szCs w:val="16"/>
              </w:rPr>
              <w:t xml:space="preserve">a value in </w:t>
            </w:r>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r>
              <w:rPr>
                <w:rFonts w:asciiTheme="minorHAnsi" w:hAnsiTheme="minorHAnsi"/>
                <w:sz w:val="16"/>
                <w:szCs w:val="16"/>
              </w:rPr>
              <w:t>=</w:t>
            </w:r>
            <w:r w:rsidRPr="00423C41">
              <w:rPr>
                <w:rFonts w:asciiTheme="minorHAnsi" w:hAnsiTheme="minorHAnsi"/>
                <w:sz w:val="16"/>
                <w:szCs w:val="16"/>
              </w:rPr>
              <w:t xml:space="preserve"> no cooling component altered</w:t>
            </w:r>
            <w:r w:rsidR="00231D3F">
              <w:rPr>
                <w:rFonts w:asciiTheme="minorHAnsi" w:hAnsiTheme="minorHAnsi"/>
                <w:sz w:val="16"/>
                <w:szCs w:val="16"/>
              </w:rPr>
              <w:t>]</w:t>
            </w:r>
            <w:r w:rsidRPr="00392860">
              <w:rPr>
                <w:rFonts w:ascii="Calibri" w:hAnsi="Calibri"/>
                <w:sz w:val="18"/>
                <w:szCs w:val="18"/>
              </w:rPr>
              <w:t>&gt;&gt;</w:t>
            </w:r>
          </w:p>
        </w:tc>
      </w:tr>
      <w:tr w:rsidR="000964E2" w:rsidRPr="007E2934" w14:paraId="3DF6E611" w14:textId="77777777" w:rsidTr="00043181">
        <w:trPr>
          <w:cantSplit/>
          <w:trHeight w:val="224"/>
        </w:trPr>
        <w:tc>
          <w:tcPr>
            <w:tcW w:w="1329"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51" w:type="dxa"/>
          </w:tcPr>
          <w:p w14:paraId="2CE40928" w14:textId="1B6BFD94" w:rsidR="000964E2" w:rsidRPr="007E2934" w:rsidRDefault="002105BE" w:rsidP="00BA02F4">
            <w:pPr>
              <w:keepNext/>
              <w:jc w:val="center"/>
              <w:rPr>
                <w:rFonts w:ascii="Calibri" w:hAnsi="Calibri"/>
                <w:sz w:val="18"/>
                <w:szCs w:val="18"/>
              </w:rPr>
            </w:pPr>
            <w:r>
              <w:rPr>
                <w:rFonts w:ascii="Calibri" w:hAnsi="Calibri"/>
                <w:sz w:val="18"/>
                <w:szCs w:val="18"/>
              </w:rPr>
              <w:t>02</w:t>
            </w:r>
          </w:p>
        </w:tc>
        <w:tc>
          <w:tcPr>
            <w:tcW w:w="1150" w:type="dxa"/>
            <w:shd w:val="clear" w:color="auto" w:fill="auto"/>
            <w:vAlign w:val="bottom"/>
          </w:tcPr>
          <w:p w14:paraId="3DF6E60A" w14:textId="25B9CDE3" w:rsidR="000964E2" w:rsidRPr="007E2934" w:rsidRDefault="002105BE" w:rsidP="00BA02F4">
            <w:pPr>
              <w:keepNext/>
              <w:jc w:val="center"/>
              <w:rPr>
                <w:rFonts w:ascii="Calibri" w:hAnsi="Calibri"/>
                <w:sz w:val="18"/>
                <w:szCs w:val="18"/>
              </w:rPr>
            </w:pPr>
            <w:r>
              <w:rPr>
                <w:rFonts w:ascii="Calibri" w:hAnsi="Calibri"/>
                <w:sz w:val="18"/>
                <w:szCs w:val="18"/>
              </w:rPr>
              <w:t>03</w:t>
            </w:r>
          </w:p>
        </w:tc>
        <w:tc>
          <w:tcPr>
            <w:tcW w:w="1225" w:type="dxa"/>
            <w:shd w:val="clear" w:color="auto" w:fill="auto"/>
            <w:vAlign w:val="bottom"/>
          </w:tcPr>
          <w:p w14:paraId="3DF6E60B" w14:textId="641C4013" w:rsidR="000964E2" w:rsidRPr="007E2934" w:rsidRDefault="002105BE" w:rsidP="00BA02F4">
            <w:pPr>
              <w:keepNext/>
              <w:jc w:val="center"/>
              <w:rPr>
                <w:rFonts w:ascii="Calibri" w:hAnsi="Calibri"/>
                <w:sz w:val="18"/>
                <w:szCs w:val="18"/>
              </w:rPr>
            </w:pPr>
            <w:r>
              <w:rPr>
                <w:rFonts w:ascii="Calibri" w:hAnsi="Calibri"/>
                <w:sz w:val="18"/>
                <w:szCs w:val="18"/>
              </w:rPr>
              <w:t>04</w:t>
            </w:r>
          </w:p>
        </w:tc>
        <w:tc>
          <w:tcPr>
            <w:tcW w:w="2255" w:type="dxa"/>
            <w:shd w:val="clear" w:color="auto" w:fill="auto"/>
            <w:vAlign w:val="bottom"/>
          </w:tcPr>
          <w:p w14:paraId="3DF6E60C" w14:textId="2AD3051A" w:rsidR="000964E2" w:rsidRPr="007E2934" w:rsidRDefault="002105BE" w:rsidP="00BA02F4">
            <w:pPr>
              <w:keepNext/>
              <w:jc w:val="center"/>
              <w:rPr>
                <w:rFonts w:ascii="Calibri" w:hAnsi="Calibri"/>
                <w:sz w:val="18"/>
                <w:szCs w:val="18"/>
              </w:rPr>
            </w:pPr>
            <w:r>
              <w:rPr>
                <w:rFonts w:ascii="Calibri" w:hAnsi="Calibri"/>
                <w:sz w:val="18"/>
                <w:szCs w:val="18"/>
              </w:rPr>
              <w:t>05</w:t>
            </w:r>
          </w:p>
        </w:tc>
        <w:tc>
          <w:tcPr>
            <w:tcW w:w="2329" w:type="dxa"/>
            <w:shd w:val="clear" w:color="auto" w:fill="auto"/>
            <w:vAlign w:val="bottom"/>
          </w:tcPr>
          <w:p w14:paraId="3DF6E60D" w14:textId="7C777502" w:rsidR="000964E2" w:rsidRPr="007E2934" w:rsidRDefault="002105BE" w:rsidP="00BA02F4">
            <w:pPr>
              <w:keepNext/>
              <w:jc w:val="center"/>
              <w:rPr>
                <w:rFonts w:ascii="Calibri" w:hAnsi="Calibri"/>
                <w:sz w:val="18"/>
                <w:szCs w:val="18"/>
              </w:rPr>
            </w:pPr>
            <w:r>
              <w:rPr>
                <w:rFonts w:ascii="Calibri" w:hAnsi="Calibri"/>
                <w:sz w:val="18"/>
                <w:szCs w:val="18"/>
              </w:rPr>
              <w:t>06</w:t>
            </w:r>
          </w:p>
        </w:tc>
        <w:tc>
          <w:tcPr>
            <w:tcW w:w="2329" w:type="dxa"/>
            <w:shd w:val="clear" w:color="auto" w:fill="auto"/>
            <w:vAlign w:val="bottom"/>
          </w:tcPr>
          <w:p w14:paraId="3DF6E60E" w14:textId="0DD0C145" w:rsidR="000964E2" w:rsidRPr="007E2934" w:rsidRDefault="002105BE" w:rsidP="00BA02F4">
            <w:pPr>
              <w:keepNext/>
              <w:jc w:val="center"/>
              <w:rPr>
                <w:rFonts w:ascii="Calibri" w:hAnsi="Calibri"/>
                <w:sz w:val="18"/>
                <w:szCs w:val="18"/>
              </w:rPr>
            </w:pPr>
            <w:r>
              <w:rPr>
                <w:rFonts w:ascii="Calibri" w:hAnsi="Calibri"/>
                <w:sz w:val="18"/>
                <w:szCs w:val="18"/>
              </w:rPr>
              <w:t>07</w:t>
            </w:r>
          </w:p>
        </w:tc>
        <w:tc>
          <w:tcPr>
            <w:tcW w:w="1311" w:type="dxa"/>
            <w:shd w:val="clear" w:color="auto" w:fill="auto"/>
            <w:vAlign w:val="bottom"/>
          </w:tcPr>
          <w:p w14:paraId="3DF6E60F" w14:textId="1C932B24" w:rsidR="000964E2" w:rsidRPr="007E2934" w:rsidRDefault="002105BE" w:rsidP="00BA02F4">
            <w:pPr>
              <w:keepNext/>
              <w:jc w:val="center"/>
              <w:rPr>
                <w:rFonts w:ascii="Calibri" w:hAnsi="Calibri"/>
                <w:sz w:val="18"/>
                <w:szCs w:val="18"/>
              </w:rPr>
            </w:pPr>
            <w:r>
              <w:rPr>
                <w:rFonts w:ascii="Calibri" w:hAnsi="Calibri"/>
                <w:sz w:val="18"/>
                <w:szCs w:val="18"/>
              </w:rPr>
              <w:t>08</w:t>
            </w:r>
          </w:p>
        </w:tc>
        <w:tc>
          <w:tcPr>
            <w:tcW w:w="1311" w:type="dxa"/>
            <w:shd w:val="clear" w:color="auto" w:fill="auto"/>
            <w:vAlign w:val="bottom"/>
          </w:tcPr>
          <w:p w14:paraId="3DF6E610" w14:textId="54EACAF6" w:rsidR="000964E2" w:rsidRPr="007E2934" w:rsidRDefault="002105BE" w:rsidP="00BA02F4">
            <w:pPr>
              <w:keepNext/>
              <w:jc w:val="center"/>
              <w:rPr>
                <w:rFonts w:ascii="Calibri" w:hAnsi="Calibri"/>
                <w:sz w:val="18"/>
                <w:szCs w:val="18"/>
              </w:rPr>
            </w:pPr>
            <w:r>
              <w:rPr>
                <w:rFonts w:ascii="Calibri" w:hAnsi="Calibri"/>
                <w:sz w:val="18"/>
                <w:szCs w:val="18"/>
              </w:rPr>
              <w:t>09</w:t>
            </w:r>
          </w:p>
        </w:tc>
      </w:tr>
      <w:tr w:rsidR="000964E2" w:rsidRPr="007E2934" w14:paraId="3DF6E61C" w14:textId="77777777" w:rsidTr="00043181">
        <w:trPr>
          <w:cantSplit/>
          <w:trHeight w:val="576"/>
        </w:trPr>
        <w:tc>
          <w:tcPr>
            <w:tcW w:w="1329" w:type="dxa"/>
            <w:shd w:val="clear" w:color="auto" w:fill="auto"/>
            <w:vAlign w:val="bottom"/>
          </w:tcPr>
          <w:p w14:paraId="3DF6E612" w14:textId="706C33CB" w:rsidR="000964E2" w:rsidRPr="000E59FB" w:rsidRDefault="000964E2"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00EA04F8" w:rsidRPr="00EA04F8">
              <w:rPr>
                <w:rFonts w:ascii="Calibri" w:hAnsi="Calibri"/>
                <w:sz w:val="18"/>
                <w:szCs w:val="18"/>
              </w:rPr>
              <w:t xml:space="preserve">System </w:t>
            </w:r>
            <w:r w:rsidR="00EA04F8">
              <w:rPr>
                <w:rFonts w:ascii="Calibri" w:hAnsi="Calibri"/>
                <w:sz w:val="18"/>
                <w:szCs w:val="18"/>
              </w:rPr>
              <w:t>ID/</w:t>
            </w:r>
            <w:r w:rsidRPr="000E59FB">
              <w:rPr>
                <w:rFonts w:ascii="Calibri" w:hAnsi="Calibri"/>
                <w:sz w:val="18"/>
                <w:szCs w:val="18"/>
              </w:rPr>
              <w:t>Name</w:t>
            </w:r>
            <w:r w:rsidR="00EA04F8">
              <w:rPr>
                <w:rFonts w:ascii="Calibri" w:hAnsi="Calibri"/>
                <w:sz w:val="18"/>
                <w:szCs w:val="18"/>
              </w:rPr>
              <w:t xml:space="preserve"> from CF1R</w:t>
            </w:r>
          </w:p>
        </w:tc>
        <w:tc>
          <w:tcPr>
            <w:tcW w:w="1151" w:type="dxa"/>
            <w:vAlign w:val="bottom"/>
          </w:tcPr>
          <w:p w14:paraId="28CC9389" w14:textId="77777777" w:rsidR="000964E2" w:rsidRPr="007752EC" w:rsidRDefault="000964E2" w:rsidP="000964E2">
            <w:pPr>
              <w:keepNext/>
              <w:jc w:val="center"/>
              <w:rPr>
                <w:rFonts w:ascii="Calibri" w:hAnsi="Calibri"/>
                <w:sz w:val="18"/>
                <w:szCs w:val="18"/>
              </w:rPr>
            </w:pPr>
            <w:r w:rsidRPr="007752EC">
              <w:rPr>
                <w:rFonts w:ascii="Calibri" w:hAnsi="Calibri"/>
                <w:sz w:val="18"/>
                <w:szCs w:val="18"/>
              </w:rPr>
              <w:t>SC System</w:t>
            </w:r>
          </w:p>
          <w:p w14:paraId="0A43FEC3" w14:textId="4B44AD56" w:rsidR="000964E2" w:rsidRPr="000E59FB" w:rsidRDefault="000964E2" w:rsidP="000964E2">
            <w:pPr>
              <w:keepNext/>
              <w:jc w:val="center"/>
              <w:rPr>
                <w:rFonts w:ascii="Calibri" w:hAnsi="Calibri"/>
                <w:sz w:val="16"/>
                <w:szCs w:val="16"/>
              </w:rPr>
            </w:pPr>
            <w:r w:rsidRPr="007752EC">
              <w:rPr>
                <w:rFonts w:ascii="Calibri" w:hAnsi="Calibri"/>
                <w:sz w:val="18"/>
                <w:szCs w:val="18"/>
              </w:rPr>
              <w:t>Description of Area Served</w:t>
            </w:r>
          </w:p>
        </w:tc>
        <w:tc>
          <w:tcPr>
            <w:tcW w:w="1150"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225"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255"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29"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29"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11" w:type="dxa"/>
            <w:shd w:val="clear" w:color="auto" w:fill="auto"/>
            <w:vAlign w:val="bottom"/>
          </w:tcPr>
          <w:p w14:paraId="3DF6E61A" w14:textId="4E7912C3" w:rsidR="000964E2" w:rsidRPr="000E59FB" w:rsidRDefault="000964E2" w:rsidP="00C01F8F">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311" w:type="dxa"/>
            <w:shd w:val="clear" w:color="auto" w:fill="auto"/>
            <w:vAlign w:val="bottom"/>
          </w:tcPr>
          <w:p w14:paraId="3DF6E61B" w14:textId="15D1A30D" w:rsidR="000964E2" w:rsidRPr="000E59FB" w:rsidRDefault="000964E2" w:rsidP="00C01F8F">
            <w:pPr>
              <w:keepNext/>
              <w:jc w:val="center"/>
              <w:rPr>
                <w:rFonts w:ascii="Calibri" w:hAnsi="Calibri"/>
                <w:sz w:val="18"/>
                <w:szCs w:val="18"/>
              </w:rPr>
            </w:pPr>
            <w:r w:rsidRPr="000E59FB">
              <w:rPr>
                <w:rFonts w:ascii="Calibri" w:hAnsi="Calibri"/>
                <w:sz w:val="18"/>
                <w:szCs w:val="18"/>
              </w:rPr>
              <w:t>Condenser Nominal Capacity (ton)</w:t>
            </w:r>
          </w:p>
        </w:tc>
      </w:tr>
      <w:tr w:rsidR="000964E2" w:rsidRPr="007E2934" w14:paraId="3DF6E626" w14:textId="77777777" w:rsidTr="00043181">
        <w:trPr>
          <w:cantSplit/>
          <w:trHeight w:val="395"/>
        </w:trPr>
        <w:tc>
          <w:tcPr>
            <w:tcW w:w="1329" w:type="dxa"/>
            <w:shd w:val="clear" w:color="auto" w:fill="auto"/>
          </w:tcPr>
          <w:p w14:paraId="3DF6E61D" w14:textId="2668E5E4" w:rsidR="000964E2" w:rsidRPr="001037C7" w:rsidRDefault="000964E2" w:rsidP="00F244E9">
            <w:pPr>
              <w:keepNext/>
              <w:rPr>
                <w:rFonts w:ascii="Calibri" w:hAnsi="Calibri"/>
                <w:sz w:val="16"/>
                <w:szCs w:val="16"/>
              </w:rPr>
            </w:pPr>
            <w:r w:rsidRPr="001037C7">
              <w:rPr>
                <w:rFonts w:asciiTheme="minorHAnsi" w:hAnsiTheme="minorHAnsi"/>
                <w:sz w:val="16"/>
                <w:szCs w:val="16"/>
              </w:rPr>
              <w:t xml:space="preserve">&lt;&lt;reference value from </w:t>
            </w:r>
            <w:r w:rsidR="00F244E9" w:rsidRPr="001037C7">
              <w:rPr>
                <w:rFonts w:asciiTheme="minorHAnsi" w:hAnsiTheme="minorHAnsi"/>
                <w:sz w:val="16"/>
                <w:szCs w:val="16"/>
                <w:highlight w:val="yellow"/>
              </w:rPr>
              <w:t>B01</w:t>
            </w:r>
            <w:r w:rsidRPr="001037C7">
              <w:rPr>
                <w:rFonts w:asciiTheme="minorHAnsi" w:hAnsiTheme="minorHAnsi"/>
                <w:sz w:val="16"/>
                <w:szCs w:val="16"/>
              </w:rPr>
              <w:t>&gt;&gt;</w:t>
            </w:r>
          </w:p>
        </w:tc>
        <w:tc>
          <w:tcPr>
            <w:tcW w:w="1151" w:type="dxa"/>
          </w:tcPr>
          <w:p w14:paraId="75752868" w14:textId="24BA896C" w:rsidR="000964E2" w:rsidRPr="001037C7" w:rsidRDefault="000964E2" w:rsidP="000964E2">
            <w:pPr>
              <w:keepNext/>
              <w:rPr>
                <w:rFonts w:ascii="Calibri" w:hAnsi="Calibri"/>
                <w:sz w:val="16"/>
                <w:szCs w:val="16"/>
              </w:rPr>
            </w:pPr>
            <w:r w:rsidRPr="001037C7">
              <w:rPr>
                <w:rFonts w:asciiTheme="minorHAnsi" w:hAnsiTheme="minorHAnsi"/>
                <w:sz w:val="16"/>
                <w:szCs w:val="16"/>
              </w:rPr>
              <w:t xml:space="preserve">&lt;&lt;reference value from </w:t>
            </w:r>
            <w:r w:rsidRPr="001037C7">
              <w:rPr>
                <w:rFonts w:asciiTheme="minorHAnsi" w:hAnsiTheme="minorHAnsi"/>
                <w:sz w:val="16"/>
                <w:szCs w:val="16"/>
                <w:highlight w:val="yellow"/>
              </w:rPr>
              <w:t>B02</w:t>
            </w:r>
            <w:r w:rsidRPr="001037C7">
              <w:rPr>
                <w:rFonts w:asciiTheme="minorHAnsi" w:hAnsiTheme="minorHAnsi"/>
                <w:sz w:val="16"/>
                <w:szCs w:val="16"/>
              </w:rPr>
              <w:t>&gt;&gt;</w:t>
            </w:r>
          </w:p>
        </w:tc>
        <w:tc>
          <w:tcPr>
            <w:tcW w:w="1150" w:type="dxa"/>
            <w:shd w:val="clear" w:color="auto" w:fill="auto"/>
          </w:tcPr>
          <w:p w14:paraId="3DF6E61E" w14:textId="21483033" w:rsidR="000964E2" w:rsidRPr="001037C7" w:rsidRDefault="000964E2" w:rsidP="00F244E9">
            <w:pPr>
              <w:keepNext/>
              <w:rPr>
                <w:rFonts w:ascii="Calibri" w:hAnsi="Calibri"/>
                <w:sz w:val="16"/>
                <w:szCs w:val="16"/>
              </w:rPr>
            </w:pPr>
            <w:r w:rsidRPr="001037C7">
              <w:rPr>
                <w:rFonts w:ascii="Calibri" w:hAnsi="Calibri"/>
                <w:sz w:val="16"/>
                <w:szCs w:val="16"/>
              </w:rPr>
              <w:t xml:space="preserve">&lt;&lt;reference value from </w:t>
            </w:r>
            <w:r w:rsidR="00F244E9" w:rsidRPr="001037C7">
              <w:rPr>
                <w:rFonts w:ascii="Calibri" w:hAnsi="Calibri"/>
                <w:sz w:val="16"/>
                <w:szCs w:val="16"/>
                <w:highlight w:val="yellow"/>
              </w:rPr>
              <w:t>C09</w:t>
            </w:r>
            <w:r w:rsidRPr="001037C7">
              <w:rPr>
                <w:rFonts w:ascii="Calibri" w:hAnsi="Calibri"/>
                <w:sz w:val="16"/>
                <w:szCs w:val="16"/>
              </w:rPr>
              <w:t>&gt;&gt;</w:t>
            </w:r>
          </w:p>
        </w:tc>
        <w:tc>
          <w:tcPr>
            <w:tcW w:w="1225" w:type="dxa"/>
            <w:shd w:val="clear" w:color="auto" w:fill="auto"/>
          </w:tcPr>
          <w:p w14:paraId="3DF6E620" w14:textId="112308BD"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r>
              <w:rPr>
                <w:rFonts w:ascii="Calibri" w:hAnsi="Calibri"/>
                <w:sz w:val="18"/>
                <w:szCs w:val="18"/>
              </w:rPr>
              <w:t xml:space="preserve">xx.x;  check value must be ≥ value in </w:t>
            </w:r>
            <w:r w:rsidR="00F244E9" w:rsidRPr="00F244E9">
              <w:rPr>
                <w:rFonts w:ascii="Calibri" w:hAnsi="Calibri"/>
                <w:sz w:val="18"/>
                <w:szCs w:val="18"/>
                <w:highlight w:val="yellow"/>
              </w:rPr>
              <w:t>C10</w:t>
            </w:r>
            <w:r w:rsidR="00F244E9">
              <w:rPr>
                <w:rFonts w:ascii="Calibri" w:hAnsi="Calibri"/>
                <w:sz w:val="18"/>
                <w:szCs w:val="18"/>
              </w:rPr>
              <w:t xml:space="preserve"> </w:t>
            </w:r>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r w:rsidRPr="007E2934">
              <w:rPr>
                <w:rFonts w:ascii="Calibri" w:hAnsi="Calibri"/>
                <w:sz w:val="18"/>
                <w:szCs w:val="18"/>
              </w:rPr>
              <w:t>&gt;&gt;</w:t>
            </w:r>
          </w:p>
        </w:tc>
        <w:tc>
          <w:tcPr>
            <w:tcW w:w="2255"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1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xxxxxx&gt;&gt;</w:t>
            </w:r>
          </w:p>
        </w:tc>
        <w:tc>
          <w:tcPr>
            <w:tcW w:w="131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x.x&gt;&gt;</w:t>
            </w:r>
          </w:p>
        </w:tc>
      </w:tr>
      <w:tr w:rsidR="000964E2" w:rsidRPr="007E2934" w14:paraId="3DF6E62F" w14:textId="77777777" w:rsidTr="00043181">
        <w:trPr>
          <w:cantSplit/>
          <w:trHeight w:val="467"/>
        </w:trPr>
        <w:tc>
          <w:tcPr>
            <w:tcW w:w="1329"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51" w:type="dxa"/>
          </w:tcPr>
          <w:p w14:paraId="40A4B066" w14:textId="77777777" w:rsidR="000964E2" w:rsidRPr="007E2934" w:rsidRDefault="000964E2" w:rsidP="000964E2">
            <w:pPr>
              <w:keepNext/>
              <w:jc w:val="center"/>
              <w:rPr>
                <w:rFonts w:ascii="Calibri" w:hAnsi="Calibri"/>
                <w:sz w:val="18"/>
                <w:szCs w:val="18"/>
              </w:rPr>
            </w:pPr>
          </w:p>
        </w:tc>
        <w:tc>
          <w:tcPr>
            <w:tcW w:w="1150"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225"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255"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43181">
        <w:trPr>
          <w:cantSplit/>
        </w:trPr>
        <w:tc>
          <w:tcPr>
            <w:tcW w:w="14390"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D21E8" w:rsidRPr="00AD1D84" w14:paraId="3DF6E636" w14:textId="77777777" w:rsidTr="00E131AE">
        <w:trPr>
          <w:trHeight w:val="222"/>
        </w:trPr>
        <w:tc>
          <w:tcPr>
            <w:tcW w:w="14396" w:type="dxa"/>
            <w:gridSpan w:val="12"/>
          </w:tcPr>
          <w:p w14:paraId="3DF6E634" w14:textId="020BF8A6" w:rsidR="009D21E8" w:rsidRDefault="009D21E8" w:rsidP="00AD1D84">
            <w:pPr>
              <w:keepNext/>
              <w:rPr>
                <w:rFonts w:ascii="Calibri" w:hAnsi="Calibri"/>
                <w:b/>
                <w:sz w:val="18"/>
                <w:szCs w:val="24"/>
              </w:rPr>
            </w:pPr>
            <w:r w:rsidRPr="003322A6">
              <w:rPr>
                <w:rFonts w:ascii="Calibri" w:hAnsi="Calibri"/>
                <w:b/>
                <w:sz w:val="18"/>
                <w:szCs w:val="24"/>
              </w:rPr>
              <w:lastRenderedPageBreak/>
              <w:t xml:space="preserve">F. </w:t>
            </w:r>
            <w:r w:rsidR="00B81A83">
              <w:rPr>
                <w:rFonts w:ascii="Calibri" w:hAnsi="Calibri"/>
                <w:b/>
                <w:sz w:val="18"/>
                <w:szCs w:val="24"/>
              </w:rPr>
              <w:t xml:space="preserve"> Altered Space Conditioning System Duct Information</w:t>
            </w:r>
            <w:r w:rsidRPr="003322A6">
              <w:rPr>
                <w:rFonts w:ascii="Calibri" w:hAnsi="Calibri"/>
                <w:b/>
                <w:sz w:val="18"/>
                <w:szCs w:val="24"/>
              </w:rPr>
              <w:t xml:space="preserve"> </w:t>
            </w:r>
            <w:r w:rsidR="00E73448">
              <w:rPr>
                <w:rFonts w:ascii="Calibri" w:hAnsi="Calibri"/>
                <w:b/>
                <w:sz w:val="18"/>
                <w:szCs w:val="24"/>
              </w:rPr>
              <w:t xml:space="preserve">(&lt;75% of duct system </w:t>
            </w:r>
            <w:r w:rsidR="00FF7B47">
              <w:rPr>
                <w:rFonts w:ascii="Calibri" w:hAnsi="Calibri"/>
                <w:b/>
                <w:sz w:val="18"/>
                <w:szCs w:val="24"/>
              </w:rPr>
              <w:t xml:space="preserve">is </w:t>
            </w:r>
            <w:r w:rsidR="00060ACD">
              <w:rPr>
                <w:rFonts w:ascii="Calibri" w:hAnsi="Calibri"/>
                <w:b/>
                <w:sz w:val="18"/>
                <w:szCs w:val="24"/>
              </w:rPr>
              <w:t>altered;</w:t>
            </w:r>
            <w:r w:rsidR="003B6D67">
              <w:rPr>
                <w:rFonts w:ascii="Calibri" w:hAnsi="Calibri"/>
                <w:b/>
                <w:sz w:val="18"/>
                <w:szCs w:val="24"/>
              </w:rPr>
              <w:t xml:space="preserve"> or duct system is not altered</w:t>
            </w:r>
            <w:r w:rsidR="00E73448">
              <w:rPr>
                <w:rFonts w:ascii="Calibri" w:hAnsi="Calibri"/>
                <w:b/>
                <w:sz w:val="18"/>
                <w:szCs w:val="24"/>
              </w:rPr>
              <w:t>)</w:t>
            </w:r>
          </w:p>
          <w:p w14:paraId="69B1F265" w14:textId="204E9C33" w:rsidR="006A47DD" w:rsidRPr="00B574E1" w:rsidRDefault="00B32A14" w:rsidP="00B21B17">
            <w:pPr>
              <w:keepNext/>
              <w:rPr>
                <w:rFonts w:ascii="Calibri" w:hAnsi="Calibri"/>
                <w:sz w:val="14"/>
                <w:szCs w:val="14"/>
              </w:rPr>
            </w:pPr>
            <w:r w:rsidRPr="00B574E1">
              <w:rPr>
                <w:rFonts w:ascii="Calibri" w:hAnsi="Calibri"/>
                <w:sz w:val="14"/>
                <w:szCs w:val="14"/>
              </w:rPr>
              <w:t>&lt;&lt;</w:t>
            </w:r>
            <w:r w:rsidRPr="00B574E1">
              <w:rPr>
                <w:rFonts w:ascii="Calibri" w:hAnsi="Calibri"/>
                <w:b/>
                <w:sz w:val="14"/>
                <w:szCs w:val="14"/>
              </w:rPr>
              <w:t>if</w:t>
            </w:r>
            <w:r w:rsidRPr="00B574E1">
              <w:rPr>
                <w:rFonts w:ascii="Calibri" w:hAnsi="Calibri"/>
                <w:sz w:val="14"/>
                <w:szCs w:val="14"/>
              </w:rPr>
              <w:t xml:space="preserve"> there are no</w:t>
            </w:r>
            <w:r w:rsidR="00FF7B47" w:rsidRPr="00B574E1">
              <w:rPr>
                <w:rFonts w:ascii="Calibri" w:hAnsi="Calibri"/>
                <w:sz w:val="14"/>
                <w:szCs w:val="14"/>
              </w:rPr>
              <w:t xml:space="preserve"> systems in Section B for which</w:t>
            </w:r>
            <w:r w:rsidR="00CA4870" w:rsidRPr="00B574E1">
              <w:rPr>
                <w:rFonts w:ascii="Calibri" w:hAnsi="Calibri"/>
                <w:sz w:val="14"/>
                <w:szCs w:val="14"/>
              </w:rPr>
              <w:t xml:space="preserve"> BOTH of the fol</w:t>
            </w:r>
            <w:r w:rsidR="004A4DC0">
              <w:rPr>
                <w:rFonts w:ascii="Calibri" w:hAnsi="Calibri"/>
                <w:sz w:val="14"/>
                <w:szCs w:val="14"/>
              </w:rPr>
              <w:t xml:space="preserve">lowing two conditions </w:t>
            </w:r>
            <w:r w:rsidR="00CA4870" w:rsidRPr="00B574E1">
              <w:rPr>
                <w:rFonts w:ascii="Calibri" w:hAnsi="Calibri"/>
                <w:sz w:val="14"/>
                <w:szCs w:val="14"/>
              </w:rPr>
              <w:t>are true</w:t>
            </w:r>
            <w:r w:rsidR="003465F6" w:rsidRPr="00B574E1">
              <w:rPr>
                <w:rFonts w:ascii="Calibri" w:hAnsi="Calibri"/>
                <w:sz w:val="14"/>
                <w:szCs w:val="14"/>
              </w:rPr>
              <w:t xml:space="preserve">: </w:t>
            </w:r>
            <w:r w:rsidR="004A4DC0">
              <w:rPr>
                <w:rFonts w:ascii="Calibri" w:hAnsi="Calibri"/>
                <w:sz w:val="14"/>
                <w:szCs w:val="14"/>
              </w:rPr>
              <w:t xml:space="preserve"> 1:[</w:t>
            </w:r>
            <w:r w:rsidR="00FF7B47" w:rsidRPr="00B574E1">
              <w:rPr>
                <w:rFonts w:ascii="Calibri" w:hAnsi="Calibri"/>
                <w:sz w:val="14"/>
                <w:szCs w:val="14"/>
                <w:highlight w:val="yellow"/>
              </w:rPr>
              <w:t>B04</w:t>
            </w:r>
            <w:r w:rsidR="00FF7B47" w:rsidRPr="00B574E1">
              <w:rPr>
                <w:rFonts w:ascii="Calibri" w:hAnsi="Calibri"/>
                <w:sz w:val="14"/>
                <w:szCs w:val="14"/>
              </w:rPr>
              <w:t xml:space="preserve"> = yes</w:t>
            </w:r>
            <w:r w:rsidR="004A4DC0">
              <w:rPr>
                <w:rFonts w:ascii="Calibri" w:hAnsi="Calibri"/>
                <w:sz w:val="14"/>
                <w:szCs w:val="14"/>
              </w:rPr>
              <w:t>]</w:t>
            </w:r>
            <w:r w:rsidR="00FF7B47" w:rsidRPr="00B574E1">
              <w:rPr>
                <w:rFonts w:ascii="Calibri" w:hAnsi="Calibri"/>
                <w:sz w:val="14"/>
                <w:szCs w:val="14"/>
              </w:rPr>
              <w:t xml:space="preserve"> </w:t>
            </w:r>
            <w:r w:rsidR="00CA4870" w:rsidRPr="00B574E1">
              <w:rPr>
                <w:rFonts w:ascii="Calibri" w:hAnsi="Calibri"/>
                <w:sz w:val="14"/>
                <w:szCs w:val="14"/>
              </w:rPr>
              <w:t xml:space="preserve"> </w:t>
            </w:r>
            <w:r w:rsidR="004A4DC0">
              <w:rPr>
                <w:rFonts w:ascii="Calibri" w:hAnsi="Calibri"/>
                <w:sz w:val="14"/>
                <w:szCs w:val="14"/>
              </w:rPr>
              <w:t>2:[</w:t>
            </w:r>
            <w:r w:rsidR="00FF7B47" w:rsidRPr="00B574E1">
              <w:rPr>
                <w:rFonts w:ascii="Calibri" w:hAnsi="Calibri"/>
                <w:sz w:val="14"/>
                <w:szCs w:val="14"/>
              </w:rPr>
              <w:t>the</w:t>
            </w:r>
            <w:r w:rsidRPr="00B574E1">
              <w:rPr>
                <w:rFonts w:ascii="Calibri" w:hAnsi="Calibri"/>
                <w:sz w:val="14"/>
                <w:szCs w:val="14"/>
              </w:rPr>
              <w:t xml:space="preserve"> Alteration Type in column </w:t>
            </w:r>
            <w:r w:rsidR="006A47DD" w:rsidRPr="00B574E1">
              <w:rPr>
                <w:rFonts w:ascii="Calibri" w:hAnsi="Calibri"/>
                <w:sz w:val="14"/>
                <w:szCs w:val="14"/>
                <w:highlight w:val="yellow"/>
              </w:rPr>
              <w:t>B10</w:t>
            </w:r>
            <w:r w:rsidRPr="00B574E1">
              <w:rPr>
                <w:rFonts w:ascii="Calibri" w:hAnsi="Calibri"/>
                <w:sz w:val="14"/>
                <w:szCs w:val="14"/>
              </w:rPr>
              <w:t xml:space="preserve"> equal</w:t>
            </w:r>
            <w:r w:rsidR="0025547C" w:rsidRPr="00B574E1">
              <w:rPr>
                <w:rFonts w:ascii="Calibri" w:hAnsi="Calibri"/>
                <w:sz w:val="14"/>
                <w:szCs w:val="14"/>
              </w:rPr>
              <w:t>s</w:t>
            </w:r>
            <w:r w:rsidR="001037C7" w:rsidRPr="00B574E1">
              <w:rPr>
                <w:rFonts w:ascii="Calibri" w:hAnsi="Calibri"/>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Altered Space Conditio</w:t>
            </w:r>
            <w:r w:rsidR="004A4DC0">
              <w:rPr>
                <w:rFonts w:ascii="Calibri" w:hAnsi="Calibri"/>
                <w:sz w:val="14"/>
                <w:szCs w:val="14"/>
              </w:rPr>
              <w:t>ning System</w:t>
            </w:r>
            <w:r w:rsidR="00CA4870" w:rsidRPr="00B574E1">
              <w:rPr>
                <w:rFonts w:ascii="Calibri" w:hAnsi="Calibri"/>
                <w:sz w:val="14"/>
                <w:szCs w:val="14"/>
              </w:rPr>
              <w:t>}</w:t>
            </w:r>
            <w:r w:rsidR="004A4DC0">
              <w:rPr>
                <w:rFonts w:ascii="Calibri" w:hAnsi="Calibri"/>
                <w:sz w:val="14"/>
                <w:szCs w:val="14"/>
              </w:rPr>
              <w:t>]</w:t>
            </w:r>
            <w:r w:rsidR="00E73448" w:rsidRPr="00B574E1">
              <w:rPr>
                <w:rFonts w:ascii="Calibri" w:hAnsi="Calibri"/>
                <w:sz w:val="14"/>
                <w:szCs w:val="14"/>
              </w:rPr>
              <w:t>,</w:t>
            </w:r>
            <w:r w:rsidRPr="00B574E1">
              <w:rPr>
                <w:rFonts w:ascii="Calibri" w:hAnsi="Calibri"/>
                <w:sz w:val="14"/>
                <w:szCs w:val="14"/>
              </w:rPr>
              <w:t xml:space="preserve"> </w:t>
            </w:r>
            <w:r w:rsidRPr="00B574E1">
              <w:rPr>
                <w:rFonts w:ascii="Calibri" w:hAnsi="Calibri"/>
                <w:b/>
                <w:sz w:val="14"/>
                <w:szCs w:val="14"/>
              </w:rPr>
              <w:t>then</w:t>
            </w:r>
            <w:r w:rsidRPr="00B574E1">
              <w:rPr>
                <w:rFonts w:ascii="Calibri" w:hAnsi="Calibri"/>
                <w:sz w:val="14"/>
                <w:szCs w:val="14"/>
              </w:rPr>
              <w:t xml:space="preserve"> display the "section does not apply" message;</w:t>
            </w:r>
            <w:r w:rsidR="006A47DD" w:rsidRPr="00B574E1">
              <w:rPr>
                <w:rFonts w:ascii="Calibri" w:hAnsi="Calibri"/>
                <w:sz w:val="14"/>
                <w:szCs w:val="14"/>
              </w:rPr>
              <w:t xml:space="preserve"> </w:t>
            </w:r>
          </w:p>
          <w:p w14:paraId="521709E4" w14:textId="77777777" w:rsidR="00CA4870" w:rsidRPr="00B574E1" w:rsidRDefault="00CA4870" w:rsidP="00B21B17">
            <w:pPr>
              <w:keepNext/>
              <w:rPr>
                <w:rFonts w:ascii="Calibri" w:hAnsi="Calibri"/>
                <w:sz w:val="8"/>
                <w:szCs w:val="8"/>
              </w:rPr>
            </w:pPr>
          </w:p>
          <w:p w14:paraId="112001F9" w14:textId="416E22A6" w:rsidR="00345A89" w:rsidRDefault="006A47DD" w:rsidP="003465F6">
            <w:pPr>
              <w:keepNext/>
              <w:rPr>
                <w:rFonts w:ascii="Calibri" w:hAnsi="Calibri"/>
                <w:sz w:val="14"/>
                <w:szCs w:val="14"/>
              </w:rPr>
            </w:pPr>
            <w:r w:rsidRPr="00B574E1">
              <w:rPr>
                <w:rFonts w:ascii="Calibri" w:hAnsi="Calibri"/>
                <w:b/>
                <w:sz w:val="14"/>
                <w:szCs w:val="14"/>
              </w:rPr>
              <w:t>else</w:t>
            </w:r>
            <w:r w:rsidRPr="00B574E1">
              <w:rPr>
                <w:rFonts w:ascii="Calibri" w:hAnsi="Calibri"/>
                <w:sz w:val="14"/>
                <w:szCs w:val="14"/>
              </w:rPr>
              <w:t xml:space="preserve"> for each SC System </w:t>
            </w:r>
            <w:r w:rsidR="000B2D12" w:rsidRPr="00B574E1">
              <w:rPr>
                <w:rFonts w:ascii="Calibri" w:hAnsi="Calibri"/>
                <w:sz w:val="14"/>
                <w:szCs w:val="14"/>
              </w:rPr>
              <w:t>in Section B for which</w:t>
            </w:r>
            <w:r w:rsidR="003465F6" w:rsidRPr="00B574E1">
              <w:rPr>
                <w:sz w:val="14"/>
                <w:szCs w:val="14"/>
              </w:rPr>
              <w:t xml:space="preserve"> </w:t>
            </w:r>
            <w:r w:rsidR="003465F6" w:rsidRPr="00B574E1">
              <w:rPr>
                <w:rFonts w:ascii="Calibri" w:hAnsi="Calibri"/>
                <w:sz w:val="14"/>
                <w:szCs w:val="14"/>
              </w:rPr>
              <w:t>BOTH of the fol</w:t>
            </w:r>
            <w:r w:rsidR="004A4DC0">
              <w:rPr>
                <w:rFonts w:ascii="Calibri" w:hAnsi="Calibri"/>
                <w:sz w:val="14"/>
                <w:szCs w:val="14"/>
              </w:rPr>
              <w:t xml:space="preserve">lowing two conditions </w:t>
            </w:r>
            <w:r w:rsidR="003465F6" w:rsidRPr="00B574E1">
              <w:rPr>
                <w:rFonts w:ascii="Calibri" w:hAnsi="Calibri"/>
                <w:sz w:val="14"/>
                <w:szCs w:val="14"/>
              </w:rPr>
              <w:t>are true:</w:t>
            </w:r>
            <w:r w:rsidR="000B2D12" w:rsidRPr="00B574E1">
              <w:rPr>
                <w:rFonts w:ascii="Calibri" w:hAnsi="Calibri"/>
                <w:sz w:val="14"/>
                <w:szCs w:val="14"/>
              </w:rPr>
              <w:t xml:space="preserve"> </w:t>
            </w:r>
            <w:r w:rsidR="004A4DC0">
              <w:rPr>
                <w:rFonts w:ascii="Calibri" w:hAnsi="Calibri"/>
                <w:sz w:val="14"/>
                <w:szCs w:val="14"/>
              </w:rPr>
              <w:t>1:[</w:t>
            </w:r>
            <w:r w:rsidR="000B2D12" w:rsidRPr="00B574E1">
              <w:rPr>
                <w:rFonts w:ascii="Calibri" w:hAnsi="Calibri"/>
                <w:sz w:val="14"/>
                <w:szCs w:val="14"/>
                <w:highlight w:val="yellow"/>
              </w:rPr>
              <w:t>B04</w:t>
            </w:r>
            <w:r w:rsidR="000B2D12" w:rsidRPr="00B574E1">
              <w:rPr>
                <w:rFonts w:ascii="Calibri" w:hAnsi="Calibri"/>
                <w:sz w:val="14"/>
                <w:szCs w:val="14"/>
              </w:rPr>
              <w:t xml:space="preserve"> = yes</w:t>
            </w:r>
            <w:r w:rsidR="004A4DC0">
              <w:rPr>
                <w:rFonts w:ascii="Calibri" w:hAnsi="Calibri"/>
                <w:sz w:val="14"/>
                <w:szCs w:val="14"/>
              </w:rPr>
              <w:t>]</w:t>
            </w:r>
            <w:r w:rsidR="000B2D12" w:rsidRPr="00B574E1">
              <w:rPr>
                <w:rFonts w:ascii="Calibri" w:hAnsi="Calibri"/>
                <w:sz w:val="14"/>
                <w:szCs w:val="14"/>
              </w:rPr>
              <w:t xml:space="preserve"> </w:t>
            </w:r>
            <w:r w:rsidR="004A4DC0">
              <w:rPr>
                <w:rFonts w:ascii="Calibri" w:hAnsi="Calibri"/>
                <w:sz w:val="14"/>
                <w:szCs w:val="14"/>
              </w:rPr>
              <w:t>2:[</w:t>
            </w:r>
            <w:r w:rsidR="003465F6" w:rsidRPr="00B574E1">
              <w:rPr>
                <w:rFonts w:ascii="Calibri" w:hAnsi="Calibri"/>
                <w:sz w:val="14"/>
                <w:szCs w:val="14"/>
              </w:rPr>
              <w:t xml:space="preserve">the </w:t>
            </w:r>
            <w:r w:rsidRPr="00B574E1">
              <w:rPr>
                <w:rFonts w:ascii="Calibri" w:hAnsi="Calibri"/>
                <w:sz w:val="14"/>
                <w:szCs w:val="14"/>
              </w:rPr>
              <w:t xml:space="preserve">alteration type value in column </w:t>
            </w:r>
            <w:r w:rsidRPr="00B574E1">
              <w:rPr>
                <w:rFonts w:ascii="Calibri" w:hAnsi="Calibri"/>
                <w:sz w:val="14"/>
                <w:szCs w:val="14"/>
                <w:highlight w:val="yellow"/>
              </w:rPr>
              <w:t>B10</w:t>
            </w:r>
            <w:r w:rsidRPr="00B574E1">
              <w:rPr>
                <w:rFonts w:ascii="Calibri" w:hAnsi="Calibri"/>
                <w:sz w:val="14"/>
                <w:szCs w:val="14"/>
              </w:rPr>
              <w:t xml:space="preserve"> </w:t>
            </w:r>
            <w:r w:rsidR="000B2D12" w:rsidRPr="00B574E1">
              <w:rPr>
                <w:rFonts w:ascii="Calibri" w:hAnsi="Calibri"/>
                <w:sz w:val="14"/>
                <w:szCs w:val="14"/>
              </w:rPr>
              <w:t xml:space="preserve">is </w:t>
            </w:r>
            <w:r w:rsidRPr="00B574E1">
              <w:rPr>
                <w:rFonts w:ascii="Calibri" w:hAnsi="Calibri"/>
                <w:sz w:val="14"/>
                <w:szCs w:val="14"/>
              </w:rPr>
              <w:t>equal to</w:t>
            </w:r>
            <w:r w:rsidR="00E73448" w:rsidRPr="00B574E1">
              <w:rPr>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w:t>
            </w:r>
            <w:r w:rsidR="004A4DC0">
              <w:rPr>
                <w:rFonts w:ascii="Calibri" w:hAnsi="Calibri"/>
                <w:sz w:val="14"/>
                <w:szCs w:val="14"/>
              </w:rPr>
              <w:t>tered Space Conditioning System</w:t>
            </w:r>
            <w:r w:rsidR="003465F6" w:rsidRPr="00B574E1">
              <w:rPr>
                <w:rFonts w:ascii="Calibri" w:hAnsi="Calibri"/>
                <w:sz w:val="14"/>
                <w:szCs w:val="14"/>
              </w:rPr>
              <w:t>}</w:t>
            </w:r>
            <w:r w:rsidR="004A4DC0">
              <w:rPr>
                <w:rFonts w:ascii="Calibri" w:hAnsi="Calibri"/>
                <w:sz w:val="14"/>
                <w:szCs w:val="14"/>
              </w:rPr>
              <w:t>]</w:t>
            </w:r>
            <w:r w:rsidRPr="00B574E1">
              <w:rPr>
                <w:rFonts w:ascii="Calibri" w:hAnsi="Calibri"/>
                <w:sz w:val="14"/>
                <w:szCs w:val="14"/>
              </w:rPr>
              <w:t xml:space="preserve">, </w:t>
            </w:r>
            <w:r w:rsidR="00345A89">
              <w:rPr>
                <w:rFonts w:ascii="Calibri" w:hAnsi="Calibri"/>
                <w:sz w:val="14"/>
                <w:szCs w:val="14"/>
              </w:rPr>
              <w:t>do the following actions</w:t>
            </w:r>
            <w:r w:rsidR="008406D9">
              <w:rPr>
                <w:rFonts w:ascii="Calibri" w:hAnsi="Calibri"/>
                <w:sz w:val="14"/>
                <w:szCs w:val="14"/>
              </w:rPr>
              <w:t xml:space="preserve"> A, B, C</w:t>
            </w:r>
            <w:r w:rsidR="00345A89">
              <w:rPr>
                <w:rFonts w:ascii="Calibri" w:hAnsi="Calibri"/>
                <w:sz w:val="14"/>
                <w:szCs w:val="14"/>
              </w:rPr>
              <w:t>:</w:t>
            </w:r>
          </w:p>
          <w:p w14:paraId="34C89DCE" w14:textId="77777777" w:rsidR="008406D9" w:rsidRDefault="008406D9" w:rsidP="003465F6">
            <w:pPr>
              <w:keepNext/>
              <w:rPr>
                <w:rFonts w:ascii="Calibri" w:hAnsi="Calibri"/>
                <w:sz w:val="14"/>
                <w:szCs w:val="14"/>
              </w:rPr>
            </w:pPr>
          </w:p>
          <w:p w14:paraId="5513E9D6" w14:textId="5467D684" w:rsidR="004A4DC0" w:rsidRDefault="00345A89" w:rsidP="004A4DC0">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004A4DC0"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004A4DC0" w:rsidRPr="00E4795A">
              <w:rPr>
                <w:rFonts w:ascii="Calibri" w:hAnsi="Calibri"/>
                <w:sz w:val="14"/>
                <w:szCs w:val="14"/>
              </w:rPr>
              <w:t xml:space="preserve"> field </w:t>
            </w:r>
            <w:r>
              <w:rPr>
                <w:rFonts w:ascii="Calibri" w:hAnsi="Calibri"/>
                <w:sz w:val="14"/>
                <w:szCs w:val="14"/>
                <w:highlight w:val="yellow"/>
              </w:rPr>
              <w:t>D</w:t>
            </w:r>
            <w:r w:rsidR="004A4DC0"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7C79103D" w14:textId="0AAB1F78" w:rsidR="004A4DC0" w:rsidRDefault="008E588A" w:rsidP="004A4DC0">
            <w:pPr>
              <w:keepNext/>
              <w:rPr>
                <w:rFonts w:ascii="Calibri" w:hAnsi="Calibri"/>
                <w:sz w:val="14"/>
                <w:szCs w:val="14"/>
              </w:rPr>
            </w:pPr>
            <w:r>
              <w:rPr>
                <w:rFonts w:ascii="Calibri" w:hAnsi="Calibri"/>
                <w:b/>
                <w:sz w:val="14"/>
                <w:szCs w:val="14"/>
              </w:rPr>
              <w:t>B</w:t>
            </w:r>
            <w:r w:rsidR="00345A89">
              <w:rPr>
                <w:rFonts w:ascii="Calibri" w:hAnsi="Calibri"/>
                <w:b/>
                <w:sz w:val="14"/>
                <w:szCs w:val="14"/>
              </w:rPr>
              <w:t>:</w:t>
            </w:r>
            <w:r w:rsidR="004A4DC0">
              <w:rPr>
                <w:rFonts w:ascii="Calibri" w:hAnsi="Calibri"/>
                <w:sz w:val="14"/>
                <w:szCs w:val="14"/>
              </w:rPr>
              <w:t xml:space="preserve"> require one row</w:t>
            </w:r>
            <w:r w:rsidR="004A4DC0" w:rsidRPr="00822664">
              <w:rPr>
                <w:rFonts w:ascii="Calibri" w:hAnsi="Calibri"/>
                <w:sz w:val="14"/>
                <w:szCs w:val="14"/>
              </w:rPr>
              <w:t xml:space="preserve"> in this</w:t>
            </w:r>
            <w:r w:rsidR="004A4DC0">
              <w:rPr>
                <w:rFonts w:ascii="Calibri" w:hAnsi="Calibri"/>
                <w:sz w:val="14"/>
                <w:szCs w:val="14"/>
              </w:rPr>
              <w:t xml:space="preserve"> table for each space conditioning system in section </w:t>
            </w:r>
            <w:r>
              <w:rPr>
                <w:rFonts w:ascii="Calibri" w:hAnsi="Calibri"/>
                <w:sz w:val="14"/>
                <w:szCs w:val="14"/>
              </w:rPr>
              <w:t>E</w:t>
            </w:r>
            <w:r w:rsidR="004A4DC0">
              <w:rPr>
                <w:rFonts w:ascii="Calibri" w:hAnsi="Calibri"/>
                <w:sz w:val="14"/>
                <w:szCs w:val="14"/>
              </w:rPr>
              <w:t xml:space="preserve"> field </w:t>
            </w:r>
            <w:r>
              <w:rPr>
                <w:rFonts w:ascii="Calibri" w:hAnsi="Calibri"/>
                <w:sz w:val="14"/>
                <w:szCs w:val="14"/>
                <w:highlight w:val="yellow"/>
              </w:rPr>
              <w:t>E</w:t>
            </w:r>
            <w:r w:rsidR="004A4DC0" w:rsidRPr="00195018">
              <w:rPr>
                <w:rFonts w:ascii="Calibri" w:hAnsi="Calibri"/>
                <w:sz w:val="14"/>
                <w:szCs w:val="14"/>
                <w:highlight w:val="yellow"/>
              </w:rPr>
              <w:t>02</w:t>
            </w:r>
            <w:r w:rsidR="004A4DC0">
              <w:rPr>
                <w:rFonts w:ascii="Calibri" w:hAnsi="Calibri"/>
                <w:sz w:val="14"/>
                <w:szCs w:val="14"/>
              </w:rPr>
              <w:t xml:space="preserve"> that meets the following </w:t>
            </w:r>
            <w:r w:rsidR="008406D9">
              <w:rPr>
                <w:rFonts w:ascii="Calibri" w:hAnsi="Calibri"/>
                <w:sz w:val="14"/>
                <w:szCs w:val="14"/>
              </w:rPr>
              <w:t>two</w:t>
            </w:r>
            <w:r w:rsidR="004A4DC0">
              <w:rPr>
                <w:rFonts w:ascii="Calibri" w:hAnsi="Calibri"/>
                <w:sz w:val="14"/>
                <w:szCs w:val="14"/>
              </w:rPr>
              <w:t xml:space="preserve"> conditions: 1:[value in </w:t>
            </w:r>
            <w:r w:rsidRPr="008E588A">
              <w:rPr>
                <w:rFonts w:ascii="Calibri" w:hAnsi="Calibri"/>
                <w:sz w:val="14"/>
                <w:szCs w:val="14"/>
                <w:highlight w:val="yellow"/>
              </w:rPr>
              <w:t>C07</w:t>
            </w:r>
            <w:r w:rsidR="004A4DC0">
              <w:rPr>
                <w:rFonts w:ascii="Calibri" w:hAnsi="Calibri"/>
                <w:sz w:val="14"/>
                <w:szCs w:val="14"/>
              </w:rPr>
              <w:t>=</w:t>
            </w:r>
            <w:r w:rsidR="008406D9">
              <w:rPr>
                <w:rFonts w:ascii="Calibri" w:hAnsi="Calibri"/>
                <w:sz w:val="14"/>
                <w:szCs w:val="14"/>
              </w:rPr>
              <w:t xml:space="preserve"> one of the packaged unit types {</w:t>
            </w:r>
            <w:r w:rsidR="004A4DC0">
              <w:rPr>
                <w:rFonts w:ascii="Calibri" w:hAnsi="Calibri"/>
                <w:sz w:val="14"/>
                <w:szCs w:val="14"/>
              </w:rPr>
              <w:t>central packaged AC</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w:t>
            </w:r>
            <w:r w:rsidR="004A4DC0" w:rsidRPr="00F85548">
              <w:rPr>
                <w:rFonts w:ascii="Calibri" w:hAnsi="Calibri"/>
                <w:sz w:val="14"/>
                <w:szCs w:val="14"/>
              </w:rPr>
              <w:t>central large packaged AC</w:t>
            </w:r>
            <w:r w:rsidR="008406D9">
              <w:rPr>
                <w:rFonts w:ascii="Calibri" w:hAnsi="Calibri"/>
                <w:sz w:val="14"/>
                <w:szCs w:val="14"/>
              </w:rPr>
              <w:t>}, {</w:t>
            </w:r>
            <w:r w:rsidR="008406D9" w:rsidRPr="008406D9">
              <w:rPr>
                <w:rFonts w:ascii="Calibri" w:hAnsi="Calibri"/>
                <w:sz w:val="14"/>
                <w:szCs w:val="14"/>
              </w:rPr>
              <w:t>central packaged HP</w:t>
            </w:r>
            <w:r w:rsidR="008406D9">
              <w:rPr>
                <w:rFonts w:ascii="Calibri" w:hAnsi="Calibri"/>
                <w:sz w:val="14"/>
                <w:szCs w:val="14"/>
              </w:rPr>
              <w:t>}</w:t>
            </w:r>
            <w:r w:rsidR="00C72974">
              <w:rPr>
                <w:rFonts w:ascii="Calibri" w:hAnsi="Calibri"/>
                <w:sz w:val="14"/>
                <w:szCs w:val="14"/>
              </w:rPr>
              <w:t>,</w:t>
            </w:r>
            <w:r w:rsidR="008406D9" w:rsidRPr="008406D9">
              <w:rPr>
                <w:rFonts w:ascii="Calibri" w:hAnsi="Calibri"/>
                <w:sz w:val="14"/>
                <w:szCs w:val="14"/>
              </w:rPr>
              <w:t xml:space="preserve"> </w:t>
            </w:r>
            <w:r w:rsidR="008406D9">
              <w:rPr>
                <w:rFonts w:ascii="Calibri" w:hAnsi="Calibri"/>
                <w:sz w:val="14"/>
                <w:szCs w:val="14"/>
              </w:rPr>
              <w:t>{</w:t>
            </w:r>
            <w:r w:rsidR="008406D9" w:rsidRPr="008406D9">
              <w:rPr>
                <w:rFonts w:ascii="Calibri" w:hAnsi="Calibri"/>
                <w:sz w:val="14"/>
                <w:szCs w:val="14"/>
              </w:rPr>
              <w:t>central large packaged HP</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 xml:space="preserve"> </w:t>
            </w:r>
            <w:r w:rsidR="004A4DC0">
              <w:rPr>
                <w:rFonts w:ascii="Calibri" w:hAnsi="Calibri"/>
                <w:sz w:val="14"/>
                <w:szCs w:val="14"/>
              </w:rPr>
              <w:t xml:space="preserve">2:[the same packaged unit is not already listed in section </w:t>
            </w:r>
            <w:r>
              <w:rPr>
                <w:rFonts w:ascii="Calibri" w:hAnsi="Calibri"/>
                <w:sz w:val="14"/>
                <w:szCs w:val="14"/>
              </w:rPr>
              <w:t>D</w:t>
            </w:r>
            <w:r w:rsidR="004A4DC0">
              <w:rPr>
                <w:rFonts w:ascii="Calibri" w:hAnsi="Calibri"/>
                <w:sz w:val="14"/>
                <w:szCs w:val="14"/>
              </w:rPr>
              <w:t xml:space="preserve"> thus </w:t>
            </w:r>
            <w:r>
              <w:rPr>
                <w:rFonts w:ascii="Calibri" w:hAnsi="Calibri"/>
                <w:sz w:val="14"/>
                <w:szCs w:val="14"/>
                <w:highlight w:val="yellow"/>
              </w:rPr>
              <w:t>D</w:t>
            </w:r>
            <w:r w:rsidR="004A4DC0" w:rsidRPr="007E1FCC">
              <w:rPr>
                <w:rFonts w:ascii="Calibri" w:hAnsi="Calibri"/>
                <w:sz w:val="14"/>
                <w:szCs w:val="14"/>
                <w:highlight w:val="yellow"/>
              </w:rPr>
              <w:t>02</w:t>
            </w:r>
            <w:r w:rsidR="004A4DC0">
              <w:rPr>
                <w:rFonts w:ascii="Calibri" w:hAnsi="Calibri" w:cs="Calibri"/>
                <w:sz w:val="14"/>
                <w:szCs w:val="14"/>
              </w:rPr>
              <w:t>≠</w:t>
            </w:r>
            <w:r>
              <w:rPr>
                <w:rFonts w:ascii="Calibri" w:hAnsi="Calibri"/>
                <w:sz w:val="14"/>
                <w:szCs w:val="14"/>
                <w:highlight w:val="yellow"/>
              </w:rPr>
              <w:t>E</w:t>
            </w:r>
            <w:r w:rsidR="004A4DC0" w:rsidRPr="007E1FCC">
              <w:rPr>
                <w:rFonts w:ascii="Calibri" w:hAnsi="Calibri"/>
                <w:sz w:val="14"/>
                <w:szCs w:val="14"/>
                <w:highlight w:val="yellow"/>
              </w:rPr>
              <w:t>02</w:t>
            </w:r>
            <w:r w:rsidR="008406D9">
              <w:rPr>
                <w:rFonts w:ascii="Calibri" w:hAnsi="Calibri"/>
                <w:sz w:val="14"/>
                <w:szCs w:val="14"/>
              </w:rPr>
              <w:t>];</w:t>
            </w:r>
          </w:p>
          <w:p w14:paraId="3DF6E635" w14:textId="4A41E136" w:rsidR="009D21E8" w:rsidRPr="00AD1D84" w:rsidRDefault="008406D9" w:rsidP="00F11A2B">
            <w:pPr>
              <w:keepNext/>
              <w:rPr>
                <w:rFonts w:ascii="Calibri" w:hAnsi="Calibri"/>
                <w:sz w:val="24"/>
                <w:szCs w:val="24"/>
              </w:rPr>
            </w:pPr>
            <w:r>
              <w:rPr>
                <w:rFonts w:ascii="Calibri" w:hAnsi="Calibri"/>
                <w:b/>
                <w:sz w:val="14"/>
                <w:szCs w:val="14"/>
              </w:rPr>
              <w:t>C</w:t>
            </w:r>
            <w:r w:rsidR="008E588A">
              <w:rPr>
                <w:rFonts w:ascii="Calibri" w:hAnsi="Calibri"/>
                <w:sz w:val="14"/>
                <w:szCs w:val="14"/>
              </w:rPr>
              <w:t xml:space="preserve">: </w:t>
            </w:r>
            <w:r w:rsidR="00B574E1">
              <w:rPr>
                <w:rFonts w:ascii="Calibri" w:hAnsi="Calibri"/>
                <w:sz w:val="14"/>
                <w:szCs w:val="14"/>
              </w:rPr>
              <w:t xml:space="preserve">for systems for which </w:t>
            </w:r>
            <w:r w:rsidR="004A4DC0">
              <w:rPr>
                <w:rFonts w:ascii="Calibri" w:hAnsi="Calibri"/>
                <w:sz w:val="14"/>
                <w:szCs w:val="14"/>
              </w:rPr>
              <w:t>C13</w:t>
            </w:r>
            <w:r w:rsidR="004A4DC0">
              <w:rPr>
                <w:rFonts w:ascii="Calibri" w:hAnsi="Calibri" w:cs="Calibri"/>
                <w:sz w:val="14"/>
                <w:szCs w:val="14"/>
              </w:rPr>
              <w:t>≥</w:t>
            </w:r>
            <w:r w:rsidR="004A4DC0">
              <w:rPr>
                <w:rFonts w:ascii="Calibri" w:hAnsi="Calibri"/>
                <w:sz w:val="14"/>
                <w:szCs w:val="14"/>
              </w:rPr>
              <w:t xml:space="preserve">1, </w:t>
            </w:r>
            <w:r w:rsidR="006A47DD" w:rsidRPr="00B574E1">
              <w:rPr>
                <w:rFonts w:ascii="Calibri" w:hAnsi="Calibri"/>
                <w:sz w:val="14"/>
                <w:szCs w:val="14"/>
              </w:rPr>
              <w:t xml:space="preserve">enter one row of data in this table for each of the quantity of ducted indoor units specified in </w:t>
            </w:r>
            <w:r w:rsidR="006A0622" w:rsidRPr="00B574E1">
              <w:rPr>
                <w:rFonts w:ascii="Calibri" w:hAnsi="Calibri"/>
                <w:sz w:val="14"/>
                <w:szCs w:val="14"/>
                <w:highlight w:val="yellow"/>
              </w:rPr>
              <w:t>C13</w:t>
            </w:r>
            <w:r w:rsidR="006A0622" w:rsidRPr="00B574E1">
              <w:rPr>
                <w:rFonts w:ascii="Calibri" w:hAnsi="Calibri"/>
                <w:sz w:val="14"/>
                <w:szCs w:val="14"/>
              </w:rPr>
              <w:t xml:space="preserve"> </w:t>
            </w:r>
            <w:r w:rsidR="006A47DD" w:rsidRPr="00B574E1">
              <w:rPr>
                <w:rFonts w:ascii="Calibri" w:hAnsi="Calibri"/>
                <w:sz w:val="14"/>
                <w:szCs w:val="14"/>
              </w:rPr>
              <w:t>for that system</w:t>
            </w:r>
            <w:r w:rsidR="00CA4870" w:rsidRPr="00B574E1">
              <w:rPr>
                <w:rFonts w:ascii="Calibri" w:hAnsi="Calibri"/>
                <w:sz w:val="14"/>
                <w:szCs w:val="14"/>
              </w:rPr>
              <w:t>&gt;&gt;</w:t>
            </w:r>
          </w:p>
        </w:tc>
      </w:tr>
      <w:tr w:rsidR="00B30893" w:rsidRPr="00AD1D84" w14:paraId="3DF6E63A" w14:textId="77777777" w:rsidTr="00E131AE">
        <w:trPr>
          <w:trHeight w:val="223"/>
        </w:trPr>
        <w:tc>
          <w:tcPr>
            <w:tcW w:w="1076" w:type="dxa"/>
            <w:shd w:val="clear" w:color="auto" w:fill="auto"/>
          </w:tcPr>
          <w:p w14:paraId="3DF6E637" w14:textId="77777777" w:rsidR="00B30893" w:rsidRPr="000E59FB" w:rsidRDefault="00B30893" w:rsidP="00AD1D84">
            <w:pPr>
              <w:keepNext/>
              <w:jc w:val="center"/>
              <w:rPr>
                <w:rFonts w:ascii="Calibri" w:hAnsi="Calibri"/>
                <w:sz w:val="18"/>
                <w:szCs w:val="18"/>
              </w:rPr>
            </w:pPr>
            <w:r w:rsidRPr="000E59FB">
              <w:rPr>
                <w:rFonts w:ascii="Calibri" w:hAnsi="Calibri"/>
                <w:sz w:val="18"/>
                <w:szCs w:val="18"/>
              </w:rPr>
              <w:t>01</w:t>
            </w:r>
          </w:p>
        </w:tc>
        <w:tc>
          <w:tcPr>
            <w:tcW w:w="1080" w:type="dxa"/>
          </w:tcPr>
          <w:p w14:paraId="71872BAE" w14:textId="5CCB960B" w:rsidR="00B30893" w:rsidRPr="000E59FB" w:rsidRDefault="00B30893" w:rsidP="00AD1D84">
            <w:pPr>
              <w:keepNext/>
              <w:jc w:val="center"/>
              <w:rPr>
                <w:rFonts w:ascii="Calibri" w:hAnsi="Calibri"/>
                <w:sz w:val="18"/>
                <w:szCs w:val="18"/>
              </w:rPr>
            </w:pPr>
            <w:r>
              <w:rPr>
                <w:rFonts w:ascii="Calibri" w:hAnsi="Calibri"/>
                <w:sz w:val="18"/>
                <w:szCs w:val="18"/>
              </w:rPr>
              <w:t>02</w:t>
            </w:r>
          </w:p>
        </w:tc>
        <w:tc>
          <w:tcPr>
            <w:tcW w:w="1080" w:type="dxa"/>
          </w:tcPr>
          <w:p w14:paraId="2304FB2B" w14:textId="0AB04C77" w:rsidR="00B30893" w:rsidRPr="000E59FB" w:rsidRDefault="00B30893" w:rsidP="00AD1D84">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3DF6E638" w14:textId="3198E8A2" w:rsidR="00B30893" w:rsidRPr="000E59FB" w:rsidRDefault="00B30893" w:rsidP="00AD1D84">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C8056F5" w14:textId="4291DFFE" w:rsidR="00B30893" w:rsidRPr="003C36E9" w:rsidRDefault="00B30893" w:rsidP="00AD1D84">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0294BAB1" w14:textId="2CACC1D8" w:rsidR="00B30893" w:rsidRPr="003512C2" w:rsidRDefault="00B30893" w:rsidP="00AD1D84">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1ECAC8EE" w14:textId="7DD0E754" w:rsidR="00B30893" w:rsidRPr="003512C2" w:rsidRDefault="00B30893" w:rsidP="00AD1D84">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648B27E1" w14:textId="3908B9C8" w:rsidR="00B30893" w:rsidRPr="002F7021" w:rsidRDefault="00B30893" w:rsidP="00AD1D84">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4985D647" w14:textId="429E3656" w:rsidR="00B30893" w:rsidRPr="002F7021" w:rsidRDefault="00B30893" w:rsidP="00AD1D84">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2E7A3F15" w14:textId="7E6A1E6C" w:rsidR="00B30893" w:rsidRPr="002F7021" w:rsidRDefault="00B30893" w:rsidP="00AD1D84">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22D2C194" w14:textId="35DA46DF" w:rsidR="00B30893" w:rsidRPr="002F7021" w:rsidRDefault="00B30893" w:rsidP="00AD1D84">
            <w:pPr>
              <w:keepNext/>
              <w:jc w:val="center"/>
              <w:rPr>
                <w:rFonts w:ascii="Calibri" w:hAnsi="Calibri"/>
                <w:sz w:val="18"/>
                <w:szCs w:val="18"/>
              </w:rPr>
            </w:pPr>
            <w:r>
              <w:rPr>
                <w:rFonts w:ascii="Calibri" w:hAnsi="Calibri"/>
                <w:sz w:val="18"/>
                <w:szCs w:val="18"/>
              </w:rPr>
              <w:t>11</w:t>
            </w:r>
          </w:p>
        </w:tc>
        <w:tc>
          <w:tcPr>
            <w:tcW w:w="1274" w:type="dxa"/>
          </w:tcPr>
          <w:p w14:paraId="7FA70FFE" w14:textId="48E76E32" w:rsidR="00B30893" w:rsidRPr="002F7021" w:rsidRDefault="00B30893" w:rsidP="00AD1D84">
            <w:pPr>
              <w:keepNext/>
              <w:jc w:val="center"/>
              <w:rPr>
                <w:rFonts w:ascii="Calibri" w:hAnsi="Calibri"/>
                <w:sz w:val="18"/>
                <w:szCs w:val="18"/>
              </w:rPr>
            </w:pPr>
            <w:r>
              <w:rPr>
                <w:rFonts w:ascii="Calibri" w:hAnsi="Calibri"/>
                <w:sz w:val="18"/>
                <w:szCs w:val="18"/>
              </w:rPr>
              <w:t>12</w:t>
            </w:r>
          </w:p>
        </w:tc>
      </w:tr>
      <w:tr w:rsidR="00B30893" w:rsidRPr="00AD1D84" w14:paraId="3DF6E63E" w14:textId="77777777" w:rsidTr="00E131AE">
        <w:trPr>
          <w:trHeight w:val="390"/>
        </w:trPr>
        <w:tc>
          <w:tcPr>
            <w:tcW w:w="1076" w:type="dxa"/>
            <w:shd w:val="clear" w:color="auto" w:fill="auto"/>
            <w:vAlign w:val="bottom"/>
          </w:tcPr>
          <w:p w14:paraId="3DF6E63B" w14:textId="52478CF5" w:rsidR="00B30893" w:rsidRPr="000E59FB" w:rsidRDefault="00B30893"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3E5F64D9" w14:textId="77777777" w:rsidR="00B30893" w:rsidRPr="007752EC" w:rsidRDefault="00B30893" w:rsidP="00EA01E6">
            <w:pPr>
              <w:keepNext/>
              <w:jc w:val="center"/>
              <w:rPr>
                <w:rFonts w:ascii="Calibri" w:hAnsi="Calibri"/>
                <w:sz w:val="18"/>
                <w:szCs w:val="18"/>
              </w:rPr>
            </w:pPr>
            <w:r w:rsidRPr="007752EC">
              <w:rPr>
                <w:rFonts w:ascii="Calibri" w:hAnsi="Calibri"/>
                <w:sz w:val="18"/>
                <w:szCs w:val="18"/>
              </w:rPr>
              <w:t>SC System</w:t>
            </w:r>
          </w:p>
          <w:p w14:paraId="4611F480" w14:textId="6CACAAF3" w:rsidR="00B30893" w:rsidRPr="000E59FB" w:rsidRDefault="00B30893" w:rsidP="00EA01E6">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3C6FD596" w14:textId="19D959A2" w:rsidR="00B30893" w:rsidRPr="000E59FB" w:rsidRDefault="00B30893" w:rsidP="00EA01E6">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3DF6E63C" w14:textId="11C95392" w:rsidR="00B30893" w:rsidRPr="000E59FB" w:rsidRDefault="00941B19" w:rsidP="006E5FA7">
            <w:pPr>
              <w:keepNext/>
              <w:jc w:val="center"/>
              <w:rPr>
                <w:rFonts w:ascii="Calibri" w:hAnsi="Calibri"/>
                <w:sz w:val="18"/>
                <w:szCs w:val="18"/>
              </w:rPr>
            </w:pPr>
            <w:r>
              <w:rPr>
                <w:rFonts w:ascii="Calibri" w:hAnsi="Calibri"/>
                <w:sz w:val="18"/>
                <w:szCs w:val="18"/>
              </w:rPr>
              <w:t>Was Any New Ducting</w:t>
            </w:r>
            <w:r w:rsidR="00B30893">
              <w:rPr>
                <w:rFonts w:ascii="Calibri" w:hAnsi="Calibri"/>
                <w:sz w:val="18"/>
                <w:szCs w:val="18"/>
              </w:rPr>
              <w:t xml:space="preserve"> Installed?</w:t>
            </w:r>
          </w:p>
        </w:tc>
        <w:tc>
          <w:tcPr>
            <w:tcW w:w="1273" w:type="dxa"/>
            <w:shd w:val="clear" w:color="auto" w:fill="auto"/>
            <w:vAlign w:val="bottom"/>
          </w:tcPr>
          <w:p w14:paraId="3253141C" w14:textId="3CCB1AD8" w:rsidR="00B30893" w:rsidRPr="003C36E9" w:rsidRDefault="00B30893" w:rsidP="00737E88">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38373C3B" w14:textId="041237CA" w:rsidR="00B30893" w:rsidRPr="00AD1D84" w:rsidRDefault="00B30893" w:rsidP="00DE4D3B">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3A0E76E8" w14:textId="76DB442B" w:rsidR="00B30893" w:rsidRPr="002F7021" w:rsidRDefault="00B30893" w:rsidP="002F7021">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57F46318" w14:textId="783AB056" w:rsidR="00B30893" w:rsidRPr="002F7021" w:rsidRDefault="00B30893" w:rsidP="00BC427E">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709AD7E7" w14:textId="100654E7" w:rsidR="00B30893" w:rsidRPr="00300224" w:rsidRDefault="00B30893" w:rsidP="00300224">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558A6E21" w14:textId="7F59AF4D" w:rsidR="00B30893" w:rsidRPr="002F7021" w:rsidRDefault="00B30893" w:rsidP="00300224">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6D1E79AA" w14:textId="730A3071" w:rsidR="00B30893" w:rsidRPr="002F7021" w:rsidRDefault="00BC6224" w:rsidP="00300224">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B30893" w:rsidRPr="002F7021">
              <w:rPr>
                <w:rFonts w:ascii="Calibri" w:hAnsi="Calibri"/>
                <w:sz w:val="18"/>
                <w:szCs w:val="18"/>
              </w:rPr>
              <w:t xml:space="preserve">from Min </w:t>
            </w:r>
          </w:p>
          <w:p w14:paraId="3AAFBCBC" w14:textId="452E71A8" w:rsidR="00B30893" w:rsidRPr="002F7021" w:rsidRDefault="00B30893" w:rsidP="00300224">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02E83C7C" w14:textId="026A6F1E" w:rsidR="00B30893" w:rsidRPr="002F7021" w:rsidRDefault="00B30893" w:rsidP="00C51D75">
            <w:pPr>
              <w:keepNext/>
              <w:jc w:val="center"/>
              <w:rPr>
                <w:rFonts w:ascii="Calibri" w:hAnsi="Calibri"/>
                <w:sz w:val="18"/>
                <w:szCs w:val="18"/>
              </w:rPr>
            </w:pPr>
            <w:r w:rsidRPr="00275DB7">
              <w:rPr>
                <w:rFonts w:ascii="Calibri" w:hAnsi="Calibri"/>
                <w:sz w:val="18"/>
                <w:szCs w:val="18"/>
              </w:rPr>
              <w:t xml:space="preserve">Can </w:t>
            </w:r>
            <w:r w:rsidR="00C51D75">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54159C60" w14:textId="5AA88571" w:rsidR="00B30893" w:rsidRPr="002F7021" w:rsidRDefault="00B30893" w:rsidP="00300224">
            <w:pPr>
              <w:keepNext/>
              <w:jc w:val="center"/>
              <w:rPr>
                <w:rFonts w:ascii="Calibri" w:hAnsi="Calibri"/>
                <w:sz w:val="18"/>
                <w:szCs w:val="18"/>
              </w:rPr>
            </w:pPr>
            <w:r w:rsidRPr="00275DB7">
              <w:rPr>
                <w:rFonts w:ascii="Calibri" w:hAnsi="Calibri"/>
                <w:sz w:val="18"/>
                <w:szCs w:val="18"/>
              </w:rPr>
              <w:t>Indoor Unit Nominal Cooling Capacity (ton)</w:t>
            </w:r>
          </w:p>
        </w:tc>
      </w:tr>
      <w:tr w:rsidR="00B30893" w:rsidRPr="00AD1D84" w14:paraId="3DF6E64A" w14:textId="77777777" w:rsidTr="00E131AE">
        <w:trPr>
          <w:trHeight w:val="432"/>
        </w:trPr>
        <w:tc>
          <w:tcPr>
            <w:tcW w:w="1076" w:type="dxa"/>
            <w:shd w:val="clear" w:color="auto" w:fill="auto"/>
            <w:tcMar>
              <w:left w:w="29" w:type="dxa"/>
              <w:right w:w="29" w:type="dxa"/>
            </w:tcMar>
          </w:tcPr>
          <w:p w14:paraId="3DF6E63F" w14:textId="77777777" w:rsidR="00B30893" w:rsidRPr="00FF7B47" w:rsidRDefault="00B30893" w:rsidP="00EA01E6">
            <w:pPr>
              <w:keepNext/>
              <w:jc w:val="center"/>
              <w:rPr>
                <w:rFonts w:ascii="Calibri" w:hAnsi="Calibr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B01</w:t>
            </w:r>
            <w:r w:rsidRPr="00FF7B47">
              <w:rPr>
                <w:rFonts w:asciiTheme="minorHAnsi" w:hAnsiTheme="minorHAnsi"/>
                <w:sz w:val="12"/>
                <w:szCs w:val="12"/>
              </w:rPr>
              <w:t>&gt;&gt;</w:t>
            </w:r>
          </w:p>
        </w:tc>
        <w:tc>
          <w:tcPr>
            <w:tcW w:w="1080" w:type="dxa"/>
            <w:tcMar>
              <w:left w:w="29" w:type="dxa"/>
              <w:right w:w="29" w:type="dxa"/>
            </w:tcMar>
          </w:tcPr>
          <w:p w14:paraId="06210EB0" w14:textId="37272F7A" w:rsidR="00B30893" w:rsidRPr="00FF7B47" w:rsidRDefault="00B30893" w:rsidP="00EA01E6">
            <w:pPr>
              <w:rPr>
                <w:rFonts w:asciiTheme="minorHAnsi" w:hAnsiTheme="minorHAns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B02</w:t>
            </w:r>
            <w:r w:rsidRPr="00FF7B47">
              <w:rPr>
                <w:rFonts w:asciiTheme="minorHAnsi" w:hAnsiTheme="minorHAnsi"/>
                <w:sz w:val="12"/>
                <w:szCs w:val="12"/>
              </w:rPr>
              <w:t>&gt;&gt;</w:t>
            </w:r>
          </w:p>
        </w:tc>
        <w:tc>
          <w:tcPr>
            <w:tcW w:w="1080" w:type="dxa"/>
            <w:tcMar>
              <w:left w:w="29" w:type="dxa"/>
              <w:right w:w="29" w:type="dxa"/>
            </w:tcMar>
          </w:tcPr>
          <w:p w14:paraId="65DE90D9" w14:textId="0AD2F347" w:rsidR="00E35EAF" w:rsidRPr="00CC3726" w:rsidRDefault="00B30893" w:rsidP="00E35EAF">
            <w:pPr>
              <w:pStyle w:val="PlainText"/>
              <w:rPr>
                <w:rFonts w:asciiTheme="minorHAnsi" w:hAnsiTheme="minorHAnsi" w:cs="Courier New"/>
                <w:sz w:val="10"/>
                <w:szCs w:val="10"/>
              </w:rPr>
            </w:pPr>
            <w:r w:rsidRPr="00231D3F">
              <w:rPr>
                <w:rFonts w:asciiTheme="minorHAnsi" w:hAnsiTheme="minorHAnsi" w:cs="Courier New"/>
                <w:sz w:val="10"/>
                <w:szCs w:val="10"/>
              </w:rPr>
              <w:t>&lt;&lt;</w:t>
            </w:r>
            <w:r w:rsidR="00E35EAF" w:rsidRPr="00CC3726">
              <w:rPr>
                <w:rFonts w:asciiTheme="minorHAnsi" w:hAnsiTheme="minorHAnsi" w:cs="Courier New"/>
                <w:b/>
                <w:sz w:val="10"/>
                <w:szCs w:val="10"/>
              </w:rPr>
              <w:t>if</w:t>
            </w:r>
            <w:r w:rsidR="00E35EAF" w:rsidRPr="00CC3726">
              <w:rPr>
                <w:rFonts w:asciiTheme="minorHAnsi" w:hAnsiTheme="minorHAnsi" w:cs="Courier New"/>
                <w:sz w:val="10"/>
                <w:szCs w:val="10"/>
              </w:rPr>
              <w:t xml:space="preserve"> system type in </w:t>
            </w:r>
            <w:r w:rsidR="00E35EAF" w:rsidRPr="00E35EAF">
              <w:rPr>
                <w:rFonts w:asciiTheme="minorHAnsi" w:hAnsiTheme="minorHAnsi" w:cs="Courier New"/>
                <w:sz w:val="10"/>
                <w:szCs w:val="10"/>
                <w:highlight w:val="yellow"/>
              </w:rPr>
              <w:t>C03</w:t>
            </w:r>
            <w:r w:rsidR="00E35EAF" w:rsidRPr="00CC3726">
              <w:rPr>
                <w:rFonts w:asciiTheme="minorHAnsi" w:hAnsiTheme="minorHAnsi" w:cs="Courier New"/>
                <w:sz w:val="10"/>
                <w:szCs w:val="10"/>
              </w:rPr>
              <w:t xml:space="preserve">=[Packaged Gas Furnace], </w:t>
            </w:r>
          </w:p>
          <w:p w14:paraId="2667B1D2" w14:textId="425CB3E5"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p>
          <w:p w14:paraId="731D88B9" w14:textId="77777777" w:rsidR="00E35EAF" w:rsidRPr="00CC3726" w:rsidRDefault="00E35EAF" w:rsidP="00E35EAF">
            <w:pPr>
              <w:pStyle w:val="PlainText"/>
              <w:rPr>
                <w:rFonts w:asciiTheme="minorHAnsi" w:hAnsiTheme="minorHAnsi" w:cs="Courier New"/>
                <w:sz w:val="10"/>
                <w:szCs w:val="10"/>
              </w:rPr>
            </w:pPr>
          </w:p>
          <w:p w14:paraId="4F130D54" w14:textId="0BC58594"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E35EAF">
              <w:rPr>
                <w:rFonts w:asciiTheme="minorHAnsi" w:hAnsiTheme="minorHAnsi" w:cs="Courier New"/>
                <w:sz w:val="10"/>
                <w:szCs w:val="10"/>
                <w:highlight w:val="yellow"/>
              </w:rPr>
              <w:t>C03</w:t>
            </w:r>
            <w:r w:rsidRPr="00CC3726">
              <w:rPr>
                <w:rFonts w:asciiTheme="minorHAnsi" w:hAnsiTheme="minorHAnsi" w:cs="Courier New"/>
                <w:sz w:val="10"/>
                <w:szCs w:val="10"/>
              </w:rPr>
              <w:t xml:space="preserve"> or </w:t>
            </w:r>
            <w:r w:rsidRPr="00E35EAF">
              <w:rPr>
                <w:rFonts w:asciiTheme="minorHAnsi" w:hAnsiTheme="minorHAnsi" w:cs="Courier New"/>
                <w:sz w:val="10"/>
                <w:szCs w:val="10"/>
                <w:highlight w:val="yellow"/>
              </w:rPr>
              <w:t>C07</w:t>
            </w:r>
            <w:r w:rsidRPr="00CC3726">
              <w:rPr>
                <w:rFonts w:asciiTheme="minorHAnsi" w:hAnsiTheme="minorHAnsi" w:cs="Courier New"/>
                <w:sz w:val="10"/>
                <w:szCs w:val="10"/>
              </w:rPr>
              <w:t>] = one of the following four types:</w:t>
            </w:r>
          </w:p>
          <w:p w14:paraId="28F32D8D"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1427527E"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43945E33"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DEEADBC"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50EBB1CD" w14:textId="19B48AB6" w:rsidR="00E35EAF" w:rsidRPr="00E35EAF"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E35EAF">
              <w:rPr>
                <w:rFonts w:asciiTheme="minorHAnsi" w:hAnsiTheme="minorHAnsi" w:cs="Courier New"/>
                <w:sz w:val="10"/>
                <w:szCs w:val="10"/>
                <w:highlight w:val="yellow"/>
              </w:rPr>
              <w:t>B02</w:t>
            </w:r>
          </w:p>
          <w:p w14:paraId="49F5FCEC" w14:textId="7A25CADC" w:rsidR="00E35EAF" w:rsidRPr="00E35EAF" w:rsidRDefault="00E35EAF" w:rsidP="00E35EAF">
            <w:pPr>
              <w:pStyle w:val="PlainText"/>
              <w:rPr>
                <w:rFonts w:asciiTheme="minorHAnsi" w:hAnsiTheme="minorHAnsi" w:cs="Courier New"/>
                <w:sz w:val="10"/>
                <w:szCs w:val="10"/>
              </w:rPr>
            </w:pPr>
          </w:p>
          <w:p w14:paraId="42504CA1" w14:textId="6C1F721C" w:rsidR="00B30893" w:rsidRPr="00231D3F" w:rsidRDefault="00B574E1" w:rsidP="00EA01E6">
            <w:pPr>
              <w:pStyle w:val="PlainText"/>
              <w:rPr>
                <w:rFonts w:asciiTheme="minorHAnsi" w:hAnsiTheme="minorHAnsi" w:cs="Courier New"/>
                <w:sz w:val="10"/>
                <w:szCs w:val="10"/>
              </w:rPr>
            </w:pPr>
            <w:r w:rsidRPr="00E35EAF">
              <w:rPr>
                <w:rFonts w:asciiTheme="minorHAnsi" w:hAnsiTheme="minorHAnsi" w:cs="Courier New"/>
                <w:sz w:val="10"/>
                <w:szCs w:val="10"/>
              </w:rPr>
              <w:t>else</w:t>
            </w:r>
            <w:r w:rsidR="00B30893" w:rsidRPr="00E35EAF">
              <w:rPr>
                <w:rFonts w:asciiTheme="minorHAnsi" w:hAnsiTheme="minorHAnsi" w:cs="Courier New"/>
                <w:sz w:val="10"/>
                <w:szCs w:val="10"/>
              </w:rPr>
              <w:t>if</w:t>
            </w:r>
            <w:r w:rsidR="00B30893" w:rsidRPr="00231D3F">
              <w:rPr>
                <w:rFonts w:asciiTheme="minorHAnsi" w:hAnsiTheme="minorHAnsi" w:cs="Courier New"/>
                <w:sz w:val="10"/>
                <w:szCs w:val="10"/>
              </w:rPr>
              <w:t xml:space="preserve"> value in C12=1, </w:t>
            </w:r>
          </w:p>
          <w:p w14:paraId="1D989FD8" w14:textId="6A2E12E4" w:rsidR="00B30893"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 xml:space="preserve">then value autofilled from </w:t>
            </w:r>
            <w:r w:rsidRPr="00231D3F">
              <w:rPr>
                <w:rFonts w:asciiTheme="minorHAnsi" w:hAnsiTheme="minorHAnsi" w:cs="Courier New"/>
                <w:sz w:val="10"/>
                <w:szCs w:val="10"/>
                <w:highlight w:val="yellow"/>
              </w:rPr>
              <w:t>B02</w:t>
            </w:r>
            <w:r w:rsidRPr="00231D3F">
              <w:rPr>
                <w:rFonts w:asciiTheme="minorHAnsi" w:hAnsiTheme="minorHAnsi" w:cs="Courier New"/>
                <w:sz w:val="10"/>
                <w:szCs w:val="10"/>
              </w:rPr>
              <w:t>;</w:t>
            </w:r>
          </w:p>
          <w:p w14:paraId="0497A4B3" w14:textId="344B65C4" w:rsidR="00B574E1" w:rsidRDefault="00B574E1" w:rsidP="00EA01E6">
            <w:pPr>
              <w:pStyle w:val="PlainText"/>
              <w:rPr>
                <w:rFonts w:asciiTheme="minorHAnsi" w:hAnsiTheme="minorHAnsi" w:cs="Courier New"/>
                <w:sz w:val="10"/>
                <w:szCs w:val="10"/>
              </w:rPr>
            </w:pPr>
          </w:p>
          <w:p w14:paraId="467DE8DA" w14:textId="04D85C68" w:rsidR="00C67FED" w:rsidRDefault="00C67FED" w:rsidP="00C67FED">
            <w:pPr>
              <w:pStyle w:val="PlainText"/>
              <w:rPr>
                <w:rFonts w:asciiTheme="minorHAnsi" w:hAnsiTheme="minorHAnsi" w:cs="Courier New"/>
                <w:sz w:val="10"/>
                <w:szCs w:val="10"/>
              </w:rPr>
            </w:pPr>
            <w:r>
              <w:rPr>
                <w:rFonts w:asciiTheme="minorHAnsi" w:hAnsiTheme="minorHAnsi" w:cs="Courier New"/>
                <w:sz w:val="10"/>
                <w:szCs w:val="10"/>
              </w:rPr>
              <w:t>elseif C12&gt;1</w:t>
            </w:r>
            <w:r w:rsidR="00313D5A">
              <w:rPr>
                <w:rFonts w:asciiTheme="minorHAnsi" w:hAnsiTheme="minorHAnsi" w:cs="Courier New"/>
                <w:sz w:val="10"/>
                <w:szCs w:val="10"/>
              </w:rPr>
              <w:t>,</w:t>
            </w:r>
            <w:r>
              <w:rPr>
                <w:rFonts w:asciiTheme="minorHAnsi" w:hAnsiTheme="minorHAnsi" w:cs="Courier New"/>
                <w:sz w:val="10"/>
                <w:szCs w:val="10"/>
              </w:rPr>
              <w:t xml:space="preserve"> and </w:t>
            </w:r>
            <w:r w:rsidR="00313D5A">
              <w:rPr>
                <w:rFonts w:asciiTheme="minorHAnsi" w:hAnsiTheme="minorHAnsi" w:cs="Courier New"/>
                <w:sz w:val="10"/>
                <w:szCs w:val="10"/>
              </w:rPr>
              <w:t xml:space="preserve">Section D applies, and </w:t>
            </w:r>
            <w:r>
              <w:rPr>
                <w:rFonts w:asciiTheme="minorHAnsi" w:hAnsiTheme="minorHAnsi" w:cs="Courier New"/>
                <w:sz w:val="10"/>
                <w:szCs w:val="10"/>
              </w:rPr>
              <w:t>D10= one of the following two values:</w:t>
            </w:r>
          </w:p>
          <w:p w14:paraId="522249C4" w14:textId="77777777"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&gt;10ft length</w:t>
            </w:r>
          </w:p>
          <w:p w14:paraId="520E62B3" w14:textId="0874B940"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≤10ft length</w:t>
            </w:r>
          </w:p>
          <w:p w14:paraId="4B8BCFBE" w14:textId="4834762D" w:rsidR="00C67FED" w:rsidRDefault="00F25E01" w:rsidP="00EA01E6">
            <w:pPr>
              <w:pStyle w:val="PlainText"/>
              <w:rPr>
                <w:rFonts w:asciiTheme="minorHAnsi" w:hAnsiTheme="minorHAnsi" w:cs="Courier New"/>
                <w:sz w:val="10"/>
                <w:szCs w:val="10"/>
              </w:rPr>
            </w:pPr>
            <w:r>
              <w:rPr>
                <w:rFonts w:asciiTheme="minorHAnsi" w:hAnsiTheme="minorHAnsi" w:cs="Courier New"/>
                <w:sz w:val="10"/>
                <w:szCs w:val="10"/>
              </w:rPr>
              <w:t>then use corresponding value autofilled from D09,</w:t>
            </w:r>
          </w:p>
          <w:p w14:paraId="49169F8C" w14:textId="5FA0DD46" w:rsidR="00C67FED" w:rsidRPr="00231D3F" w:rsidRDefault="00C67FED" w:rsidP="00EA01E6">
            <w:pPr>
              <w:pStyle w:val="PlainText"/>
              <w:rPr>
                <w:rFonts w:asciiTheme="minorHAnsi" w:hAnsiTheme="minorHAnsi" w:cs="Courier New"/>
                <w:sz w:val="10"/>
                <w:szCs w:val="10"/>
              </w:rPr>
            </w:pPr>
          </w:p>
          <w:p w14:paraId="0338F5C4" w14:textId="77777777" w:rsidR="00B30893" w:rsidRPr="00231D3F"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else user input, text, 15 characters maximum;</w:t>
            </w:r>
          </w:p>
          <w:p w14:paraId="3B3920F1" w14:textId="77777777" w:rsidR="00B30893" w:rsidRPr="00231D3F" w:rsidRDefault="00B30893" w:rsidP="00EA01E6">
            <w:pPr>
              <w:pStyle w:val="PlainText"/>
              <w:rPr>
                <w:rFonts w:asciiTheme="minorHAnsi" w:hAnsiTheme="minorHAnsi" w:cs="Courier New"/>
                <w:sz w:val="10"/>
                <w:szCs w:val="10"/>
              </w:rPr>
            </w:pPr>
          </w:p>
          <w:p w14:paraId="2508E8F5" w14:textId="7BE19EB4" w:rsidR="00B30893" w:rsidRPr="00FF7B47" w:rsidRDefault="00B30893" w:rsidP="00EB2EB2">
            <w:pPr>
              <w:rPr>
                <w:rFonts w:asciiTheme="minorHAnsi" w:hAnsiTheme="minorHAnsi"/>
                <w:sz w:val="12"/>
                <w:szCs w:val="12"/>
              </w:rPr>
            </w:pPr>
            <w:r w:rsidRPr="00231D3F">
              <w:rPr>
                <w:rFonts w:asciiTheme="minorHAnsi" w:hAnsiTheme="minorHAnsi" w:cs="Courier New"/>
                <w:sz w:val="10"/>
                <w:szCs w:val="10"/>
              </w:rPr>
              <w:t xml:space="preserve">do not allow duplicate values for indoor unit names in this MCH-01 as listed in </w:t>
            </w:r>
            <w:r w:rsidRPr="00231D3F">
              <w:rPr>
                <w:rFonts w:asciiTheme="minorHAnsi" w:hAnsiTheme="minorHAnsi" w:cs="Courier New"/>
                <w:sz w:val="10"/>
                <w:szCs w:val="10"/>
                <w:highlight w:val="yellow"/>
              </w:rPr>
              <w:t>F03</w:t>
            </w:r>
            <w:r w:rsidRPr="00231D3F">
              <w:rPr>
                <w:rFonts w:asciiTheme="minorHAnsi" w:hAnsiTheme="minorHAnsi" w:cs="Courier New"/>
                <w:sz w:val="10"/>
                <w:szCs w:val="10"/>
              </w:rPr>
              <w:t xml:space="preserve"> and </w:t>
            </w:r>
            <w:r w:rsidRPr="00231D3F">
              <w:rPr>
                <w:rFonts w:asciiTheme="minorHAnsi" w:hAnsiTheme="minorHAnsi" w:cs="Courier New"/>
                <w:sz w:val="10"/>
                <w:szCs w:val="10"/>
                <w:highlight w:val="yellow"/>
              </w:rPr>
              <w:t>G03</w:t>
            </w:r>
            <w:r w:rsidRPr="00231D3F">
              <w:rPr>
                <w:rFonts w:asciiTheme="minorHAnsi" w:hAnsiTheme="minorHAnsi" w:cs="Courier New"/>
                <w:sz w:val="10"/>
                <w:szCs w:val="10"/>
              </w:rPr>
              <w:t>&gt;&gt;</w:t>
            </w:r>
          </w:p>
        </w:tc>
        <w:tc>
          <w:tcPr>
            <w:tcW w:w="970" w:type="dxa"/>
            <w:shd w:val="clear" w:color="auto" w:fill="auto"/>
            <w:tcMar>
              <w:left w:w="29" w:type="dxa"/>
              <w:right w:w="29" w:type="dxa"/>
            </w:tcMar>
          </w:tcPr>
          <w:p w14:paraId="37994A66" w14:textId="24BE18F2" w:rsidR="00B30893" w:rsidRPr="00FF7B47" w:rsidRDefault="00B30893" w:rsidP="006E5FA7">
            <w:pPr>
              <w:rPr>
                <w:rFonts w:asciiTheme="minorHAnsi" w:hAnsiTheme="minorHAnsi"/>
                <w:sz w:val="12"/>
                <w:szCs w:val="12"/>
              </w:rPr>
            </w:pPr>
            <w:r w:rsidRPr="00FF7B47">
              <w:rPr>
                <w:rFonts w:asciiTheme="minorHAnsi" w:hAnsiTheme="minorHAnsi"/>
                <w:sz w:val="12"/>
                <w:szCs w:val="12"/>
              </w:rPr>
              <w:t>&lt;&lt;user pick one of the following two text values:</w:t>
            </w:r>
          </w:p>
          <w:p w14:paraId="1760782E" w14:textId="49B79B2C" w:rsidR="009539D3" w:rsidRDefault="009539D3" w:rsidP="006E5FA7">
            <w:pPr>
              <w:rPr>
                <w:ins w:id="12" w:author="Alexis Smith" w:date="2020-02-19T14:51:00Z"/>
                <w:rFonts w:asciiTheme="minorHAnsi" w:hAnsiTheme="minorHAnsi"/>
                <w:sz w:val="12"/>
                <w:szCs w:val="12"/>
              </w:rPr>
            </w:pPr>
            <w:ins w:id="13" w:author="Alexis Smith" w:date="2020-02-19T14:51:00Z">
              <w:r>
                <w:rPr>
                  <w:rFonts w:asciiTheme="minorHAnsi" w:hAnsiTheme="minorHAnsi"/>
                  <w:sz w:val="12"/>
                  <w:szCs w:val="12"/>
                </w:rPr>
                <w:t>*Both Supply and Return</w:t>
              </w:r>
            </w:ins>
          </w:p>
          <w:p w14:paraId="6ECC76F6" w14:textId="420D6820" w:rsidR="00B30893" w:rsidRPr="00FF7B47" w:rsidDel="009539D3" w:rsidRDefault="00B30893" w:rsidP="006E5FA7">
            <w:pPr>
              <w:rPr>
                <w:del w:id="14" w:author="Alexis Smith" w:date="2020-02-19T14:50:00Z"/>
                <w:rFonts w:asciiTheme="minorHAnsi" w:hAnsiTheme="minorHAnsi"/>
                <w:sz w:val="12"/>
                <w:szCs w:val="12"/>
              </w:rPr>
            </w:pPr>
            <w:del w:id="15" w:author="Alexis Smith" w:date="2020-02-19T14:50:00Z">
              <w:r w:rsidRPr="00FF7B47" w:rsidDel="009539D3">
                <w:rPr>
                  <w:rFonts w:asciiTheme="minorHAnsi" w:hAnsiTheme="minorHAnsi"/>
                  <w:sz w:val="12"/>
                  <w:szCs w:val="12"/>
                </w:rPr>
                <w:delText>*yes</w:delText>
              </w:r>
            </w:del>
          </w:p>
          <w:p w14:paraId="1AC427D1" w14:textId="698359A5" w:rsidR="005A3DC4" w:rsidRDefault="00B30893" w:rsidP="006E5FA7">
            <w:pPr>
              <w:rPr>
                <w:rFonts w:asciiTheme="minorHAnsi" w:hAnsiTheme="minorHAnsi"/>
                <w:sz w:val="12"/>
                <w:szCs w:val="12"/>
              </w:rPr>
            </w:pPr>
            <w:r w:rsidRPr="00FF7B47">
              <w:rPr>
                <w:rFonts w:asciiTheme="minorHAnsi" w:hAnsiTheme="minorHAnsi"/>
                <w:sz w:val="12"/>
                <w:szCs w:val="12"/>
              </w:rPr>
              <w:t>*</w:t>
            </w:r>
            <w:r w:rsidR="005A3DC4">
              <w:rPr>
                <w:rFonts w:asciiTheme="minorHAnsi" w:hAnsiTheme="minorHAnsi"/>
                <w:sz w:val="12"/>
                <w:szCs w:val="12"/>
              </w:rPr>
              <w:t>N</w:t>
            </w:r>
            <w:r w:rsidRPr="00FF7B47">
              <w:rPr>
                <w:rFonts w:asciiTheme="minorHAnsi" w:hAnsiTheme="minorHAnsi"/>
                <w:sz w:val="12"/>
                <w:szCs w:val="12"/>
              </w:rPr>
              <w:t>o</w:t>
            </w:r>
          </w:p>
          <w:p w14:paraId="6C08A849" w14:textId="1C7DA232" w:rsidR="009539D3" w:rsidRDefault="009539D3" w:rsidP="006E5FA7">
            <w:pPr>
              <w:rPr>
                <w:ins w:id="16" w:author="Alexis Smith" w:date="2020-02-19T14:51:00Z"/>
                <w:rFonts w:asciiTheme="minorHAnsi" w:hAnsiTheme="minorHAnsi"/>
                <w:sz w:val="12"/>
                <w:szCs w:val="12"/>
              </w:rPr>
            </w:pPr>
            <w:ins w:id="17" w:author="Alexis Smith" w:date="2020-02-19T14:50:00Z">
              <w:r>
                <w:rPr>
                  <w:rFonts w:asciiTheme="minorHAnsi" w:hAnsiTheme="minorHAnsi"/>
                  <w:sz w:val="12"/>
                  <w:szCs w:val="12"/>
                </w:rPr>
                <w:t xml:space="preserve">*Supply </w:t>
              </w:r>
            </w:ins>
            <w:ins w:id="18" w:author="Alexis Smith" w:date="2020-02-19T14:51:00Z">
              <w:r>
                <w:rPr>
                  <w:rFonts w:asciiTheme="minorHAnsi" w:hAnsiTheme="minorHAnsi"/>
                  <w:sz w:val="12"/>
                  <w:szCs w:val="12"/>
                </w:rPr>
                <w:t>o</w:t>
              </w:r>
            </w:ins>
            <w:ins w:id="19" w:author="Alexis Smith" w:date="2020-02-19T14:50:00Z">
              <w:r>
                <w:rPr>
                  <w:rFonts w:asciiTheme="minorHAnsi" w:hAnsiTheme="minorHAnsi"/>
                  <w:sz w:val="12"/>
                  <w:szCs w:val="12"/>
                </w:rPr>
                <w:t>nly</w:t>
              </w:r>
            </w:ins>
          </w:p>
          <w:p w14:paraId="3DF6E648" w14:textId="29D80F68" w:rsidR="00B30893" w:rsidRPr="00FF7B47" w:rsidRDefault="009539D3" w:rsidP="00DB7356">
            <w:pPr>
              <w:rPr>
                <w:rFonts w:asciiTheme="minorHAnsi" w:hAnsiTheme="minorHAnsi"/>
                <w:sz w:val="12"/>
                <w:szCs w:val="12"/>
              </w:rPr>
            </w:pPr>
            <w:ins w:id="20" w:author="Alexis Smith" w:date="2020-02-19T14:51:00Z">
              <w:r>
                <w:rPr>
                  <w:rFonts w:asciiTheme="minorHAnsi" w:hAnsiTheme="minorHAnsi"/>
                  <w:sz w:val="12"/>
                  <w:szCs w:val="12"/>
                </w:rPr>
                <w:t>*Return only</w:t>
              </w:r>
            </w:ins>
            <w:r w:rsidR="00B30893" w:rsidRPr="00FF7B47">
              <w:rPr>
                <w:rFonts w:asciiTheme="minorHAnsi" w:hAnsiTheme="minorHAnsi"/>
                <w:sz w:val="12"/>
                <w:szCs w:val="12"/>
              </w:rPr>
              <w:t>&gt;&gt;</w:t>
            </w:r>
          </w:p>
        </w:tc>
        <w:tc>
          <w:tcPr>
            <w:tcW w:w="1273" w:type="dxa"/>
            <w:shd w:val="clear" w:color="auto" w:fill="auto"/>
            <w:tcMar>
              <w:left w:w="29" w:type="dxa"/>
              <w:right w:w="29" w:type="dxa"/>
            </w:tcMar>
          </w:tcPr>
          <w:p w14:paraId="39FF8797"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&lt;&lt;</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w:t>
            </w:r>
          </w:p>
          <w:p w14:paraId="6E33205B" w14:textId="6826F7DB"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value=n/a,</w:t>
            </w:r>
          </w:p>
          <w:p w14:paraId="54E9E199" w14:textId="77777777" w:rsidR="00B30893" w:rsidRPr="00FF7B47" w:rsidRDefault="00B30893" w:rsidP="00BC427E">
            <w:pPr>
              <w:rPr>
                <w:rFonts w:asciiTheme="minorHAnsi" w:hAnsiTheme="minorHAnsi"/>
                <w:sz w:val="12"/>
                <w:szCs w:val="12"/>
              </w:rPr>
            </w:pPr>
          </w:p>
          <w:p w14:paraId="26C326B5" w14:textId="073A9A03"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B07</w:t>
            </w:r>
            <w:r w:rsidRPr="00FF7B47">
              <w:rPr>
                <w:rFonts w:asciiTheme="minorHAnsi" w:hAnsiTheme="minorHAnsi"/>
                <w:sz w:val="12"/>
                <w:szCs w:val="12"/>
              </w:rPr>
              <w:t>=no,</w:t>
            </w:r>
          </w:p>
          <w:p w14:paraId="27B0C233"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316ED34" w14:textId="77777777" w:rsidR="00B30893" w:rsidRPr="00FF7B47" w:rsidRDefault="00B30893" w:rsidP="00BC427E">
            <w:pPr>
              <w:rPr>
                <w:rFonts w:asciiTheme="minorHAnsi" w:hAnsiTheme="minorHAnsi"/>
                <w:sz w:val="12"/>
                <w:szCs w:val="12"/>
              </w:rPr>
            </w:pPr>
          </w:p>
          <w:p w14:paraId="6196B317"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 CZ 1-10, 12, 13, </w:t>
            </w:r>
          </w:p>
          <w:p w14:paraId="6D6152F8" w14:textId="249CCC0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9B8D739" w14:textId="77777777" w:rsidR="00B30893" w:rsidRPr="00FF7B47" w:rsidRDefault="00B30893" w:rsidP="00BC427E">
            <w:pPr>
              <w:rPr>
                <w:rFonts w:asciiTheme="minorHAnsi" w:hAnsiTheme="minorHAnsi"/>
                <w:sz w:val="12"/>
                <w:szCs w:val="12"/>
              </w:rPr>
            </w:pPr>
          </w:p>
          <w:p w14:paraId="53258B89"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=CZ 11, 14-16 </w:t>
            </w:r>
          </w:p>
          <w:p w14:paraId="76CFA7C6" w14:textId="6266DAD6" w:rsidR="00B30893" w:rsidRPr="00FF7B47" w:rsidRDefault="00B30893" w:rsidP="00BC427E">
            <w:pPr>
              <w:rPr>
                <w:rFonts w:ascii="Calibri" w:hAnsi="Calibr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R-8&gt;&gt;</w:t>
            </w:r>
          </w:p>
        </w:tc>
        <w:tc>
          <w:tcPr>
            <w:tcW w:w="1274" w:type="dxa"/>
            <w:shd w:val="clear" w:color="auto" w:fill="auto"/>
            <w:tcMar>
              <w:left w:w="29" w:type="dxa"/>
              <w:right w:w="29" w:type="dxa"/>
            </w:tcMar>
          </w:tcPr>
          <w:p w14:paraId="6F4B92FC" w14:textId="23CD9E25" w:rsidR="00B30893" w:rsidRDefault="00B30893" w:rsidP="00BC427E">
            <w:pPr>
              <w:rPr>
                <w:rFonts w:ascii="Calibri" w:hAnsi="Calibri"/>
                <w:sz w:val="12"/>
                <w:szCs w:val="12"/>
              </w:rPr>
            </w:pPr>
            <w:r w:rsidRPr="00FF7B47">
              <w:rPr>
                <w:rFonts w:ascii="Calibri" w:hAnsi="Calibri"/>
                <w:sz w:val="12"/>
                <w:szCs w:val="12"/>
              </w:rPr>
              <w:t>&lt;&lt;</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ins w:id="21" w:author="Alexis Smith" w:date="2020-02-24T11:17:00Z">
              <w:r w:rsidR="008B1733">
                <w:rPr>
                  <w:rFonts w:ascii="Calibri" w:hAnsi="Calibri"/>
                  <w:sz w:val="12"/>
                  <w:szCs w:val="12"/>
                </w:rPr>
                <w:t>*</w:t>
              </w:r>
            </w:ins>
            <w:r w:rsidRPr="00FF7B47">
              <w:rPr>
                <w:rFonts w:ascii="Calibri" w:hAnsi="Calibri"/>
                <w:sz w:val="12"/>
                <w:szCs w:val="12"/>
              </w:rPr>
              <w:t>no</w:t>
            </w:r>
            <w:ins w:id="22" w:author="Alexis Smith" w:date="2020-02-24T10:23:00Z">
              <w:r w:rsidR="00D26F32">
                <w:rPr>
                  <w:rFonts w:ascii="Calibri" w:hAnsi="Calibri"/>
                  <w:sz w:val="12"/>
                  <w:szCs w:val="12"/>
                </w:rPr>
                <w:t xml:space="preserve"> or </w:t>
              </w:r>
            </w:ins>
            <w:ins w:id="23" w:author="Alexis Smith" w:date="2020-02-24T10:38:00Z">
              <w:r w:rsidR="003C0549">
                <w:rPr>
                  <w:rFonts w:ascii="Calibri" w:hAnsi="Calibri"/>
                  <w:sz w:val="12"/>
                  <w:szCs w:val="12"/>
                </w:rPr>
                <w:t>*</w:t>
              </w:r>
            </w:ins>
            <w:ins w:id="24" w:author="Alexis Smith" w:date="2020-02-24T10:27:00Z">
              <w:r w:rsidR="00D26F32">
                <w:rPr>
                  <w:rFonts w:ascii="Calibri" w:hAnsi="Calibri"/>
                  <w:sz w:val="12"/>
                  <w:szCs w:val="12"/>
                </w:rPr>
                <w:t>Return only</w:t>
              </w:r>
            </w:ins>
            <w:r w:rsidRPr="00FF7B47">
              <w:rPr>
                <w:rFonts w:ascii="Calibri" w:hAnsi="Calibri"/>
                <w:sz w:val="12"/>
                <w:szCs w:val="12"/>
              </w:rPr>
              <w:t xml:space="preserve">, </w:t>
            </w:r>
            <w:r w:rsidRPr="00FF7B47">
              <w:rPr>
                <w:rFonts w:ascii="Calibri" w:hAnsi="Calibri"/>
                <w:b/>
                <w:sz w:val="12"/>
                <w:szCs w:val="12"/>
              </w:rPr>
              <w:t>then</w:t>
            </w:r>
            <w:r w:rsidRPr="00FF7B47">
              <w:rPr>
                <w:rFonts w:ascii="Calibri" w:hAnsi="Calibri"/>
                <w:sz w:val="12"/>
                <w:szCs w:val="12"/>
              </w:rPr>
              <w:t xml:space="preserve"> value=n/a</w:t>
            </w:r>
            <w:ins w:id="25" w:author="Alexis Smith" w:date="2020-02-24T10:33:00Z">
              <w:r w:rsidR="003C0549">
                <w:rPr>
                  <w:rFonts w:ascii="Calibri" w:hAnsi="Calibri"/>
                  <w:sz w:val="12"/>
                  <w:szCs w:val="12"/>
                </w:rPr>
                <w:t>;</w:t>
              </w:r>
            </w:ins>
            <w:del w:id="26" w:author="Alexis Smith" w:date="2020-02-24T10:32:00Z">
              <w:r w:rsidRPr="00FF7B47" w:rsidDel="00D26F32">
                <w:rPr>
                  <w:rFonts w:ascii="Calibri" w:hAnsi="Calibri"/>
                  <w:sz w:val="12"/>
                  <w:szCs w:val="12"/>
                </w:rPr>
                <w:delText>,</w:delText>
              </w:r>
            </w:del>
          </w:p>
          <w:p w14:paraId="109E71B4" w14:textId="77777777" w:rsidR="003C0549" w:rsidRDefault="003C0549" w:rsidP="00BC427E">
            <w:pPr>
              <w:rPr>
                <w:rFonts w:ascii="Calibri" w:hAnsi="Calibri"/>
                <w:sz w:val="12"/>
                <w:szCs w:val="12"/>
              </w:rPr>
            </w:pPr>
          </w:p>
          <w:p w14:paraId="3E2F38B8" w14:textId="55CF2D5D" w:rsidR="00B30893" w:rsidRPr="00FF7B47" w:rsidRDefault="00D26F32" w:rsidP="00BC427E">
            <w:pPr>
              <w:rPr>
                <w:rFonts w:ascii="Calibri" w:hAnsi="Calibri"/>
                <w:sz w:val="12"/>
                <w:szCs w:val="12"/>
              </w:rPr>
            </w:pPr>
            <w:ins w:id="27" w:author="Alexis Smith" w:date="2020-02-24T10:32:00Z">
              <w:r>
                <w:rPr>
                  <w:rFonts w:ascii="Calibri" w:hAnsi="Calibri"/>
                  <w:sz w:val="12"/>
                  <w:szCs w:val="12"/>
                </w:rPr>
                <w:t>else</w:t>
              </w:r>
            </w:ins>
            <w:ins w:id="28" w:author="Alexis Smith" w:date="2020-02-24T10:22:00Z">
              <w:r>
                <w:rPr>
                  <w:rFonts w:ascii="Calibri" w:hAnsi="Calibri"/>
                  <w:sz w:val="12"/>
                  <w:szCs w:val="12"/>
                </w:rPr>
                <w:t>if F04=</w:t>
              </w:r>
            </w:ins>
            <w:ins w:id="29" w:author="Alexis Smith" w:date="2020-02-24T10:40:00Z">
              <w:r w:rsidR="003C0549">
                <w:rPr>
                  <w:rFonts w:ascii="Calibri" w:hAnsi="Calibri"/>
                  <w:sz w:val="12"/>
                  <w:szCs w:val="12"/>
                </w:rPr>
                <w:t>*</w:t>
              </w:r>
            </w:ins>
            <w:ins w:id="30" w:author="Alexis Smith" w:date="2020-02-24T10:32:00Z">
              <w:r>
                <w:rPr>
                  <w:rFonts w:ascii="Calibri" w:hAnsi="Calibri"/>
                  <w:sz w:val="12"/>
                  <w:szCs w:val="12"/>
                </w:rPr>
                <w:t xml:space="preserve">Supply only or </w:t>
              </w:r>
            </w:ins>
            <w:ins w:id="31" w:author="Alexis Smith" w:date="2020-02-24T10:40:00Z">
              <w:r w:rsidR="003C0549">
                <w:rPr>
                  <w:rFonts w:ascii="Calibri" w:hAnsi="Calibri"/>
                  <w:sz w:val="12"/>
                  <w:szCs w:val="12"/>
                </w:rPr>
                <w:t>*</w:t>
              </w:r>
            </w:ins>
            <w:ins w:id="32" w:author="Alexis Smith" w:date="2020-02-24T10:32:00Z">
              <w:r>
                <w:rPr>
                  <w:rFonts w:ascii="Calibri" w:hAnsi="Calibri"/>
                  <w:sz w:val="12"/>
                  <w:szCs w:val="12"/>
                </w:rPr>
                <w:t xml:space="preserve">Both Supply and Return, then require </w:t>
              </w:r>
            </w:ins>
            <w:r w:rsidR="00B30893" w:rsidRPr="00FF7B47">
              <w:rPr>
                <w:rFonts w:ascii="Calibri" w:hAnsi="Calibri"/>
                <w:sz w:val="12"/>
                <w:szCs w:val="12"/>
              </w:rPr>
              <w:t xml:space="preserve">user </w:t>
            </w:r>
            <w:ins w:id="33" w:author="Alexis Smith" w:date="2020-02-24T10:32:00Z">
              <w:r>
                <w:rPr>
                  <w:rFonts w:ascii="Calibri" w:hAnsi="Calibri"/>
                  <w:sz w:val="12"/>
                  <w:szCs w:val="12"/>
                </w:rPr>
                <w:t xml:space="preserve">to </w:t>
              </w:r>
            </w:ins>
            <w:r w:rsidR="00B30893" w:rsidRPr="00FF7B47">
              <w:rPr>
                <w:rFonts w:ascii="Calibri" w:hAnsi="Calibri"/>
                <w:sz w:val="12"/>
                <w:szCs w:val="12"/>
              </w:rPr>
              <w:t>pick one from the following list:</w:t>
            </w:r>
          </w:p>
          <w:p w14:paraId="349FCBE0" w14:textId="77777777" w:rsidR="00B30893" w:rsidRPr="00FF7B47" w:rsidRDefault="00B30893" w:rsidP="00BC427E">
            <w:pPr>
              <w:rPr>
                <w:rFonts w:ascii="Calibri" w:hAnsi="Calibri"/>
                <w:sz w:val="12"/>
                <w:szCs w:val="12"/>
              </w:rPr>
            </w:pPr>
            <w:r w:rsidRPr="00FF7B47">
              <w:rPr>
                <w:rFonts w:ascii="Calibri" w:hAnsi="Calibri"/>
                <w:sz w:val="12"/>
                <w:szCs w:val="12"/>
              </w:rPr>
              <w:t>* conditioned space-entirely,</w:t>
            </w:r>
          </w:p>
          <w:p w14:paraId="715D32D4" w14:textId="77777777" w:rsidR="00B30893" w:rsidRPr="00FF7B47" w:rsidRDefault="00B30893" w:rsidP="00BC427E">
            <w:pPr>
              <w:rPr>
                <w:rFonts w:ascii="Calibri" w:hAnsi="Calibri"/>
                <w:sz w:val="12"/>
                <w:szCs w:val="12"/>
              </w:rPr>
            </w:pPr>
            <w:r w:rsidRPr="00FF7B47">
              <w:rPr>
                <w:rFonts w:ascii="Calibri" w:hAnsi="Calibri"/>
                <w:sz w:val="12"/>
                <w:szCs w:val="12"/>
              </w:rPr>
              <w:t>*unconditioned attic,</w:t>
            </w:r>
          </w:p>
          <w:p w14:paraId="1F73E2C8" w14:textId="77777777" w:rsidR="00B30893" w:rsidRPr="00FF7B47" w:rsidRDefault="00B30893" w:rsidP="00BC427E">
            <w:pPr>
              <w:rPr>
                <w:rFonts w:ascii="Calibri" w:hAnsi="Calibri"/>
                <w:sz w:val="12"/>
                <w:szCs w:val="12"/>
              </w:rPr>
            </w:pPr>
            <w:r w:rsidRPr="00FF7B47">
              <w:rPr>
                <w:rFonts w:ascii="Calibri" w:hAnsi="Calibri"/>
                <w:sz w:val="12"/>
                <w:szCs w:val="12"/>
              </w:rPr>
              <w:t>*unconditioned crawl space,</w:t>
            </w:r>
          </w:p>
          <w:p w14:paraId="3BCFDE8F" w14:textId="77777777" w:rsidR="00B30893" w:rsidRPr="00FF7B47" w:rsidRDefault="00B30893" w:rsidP="00BC427E">
            <w:pPr>
              <w:rPr>
                <w:rFonts w:ascii="Calibri" w:hAnsi="Calibri"/>
                <w:sz w:val="12"/>
                <w:szCs w:val="12"/>
              </w:rPr>
            </w:pPr>
            <w:r w:rsidRPr="00FF7B47">
              <w:rPr>
                <w:rFonts w:ascii="Calibri" w:hAnsi="Calibri"/>
                <w:sz w:val="12"/>
                <w:szCs w:val="12"/>
              </w:rPr>
              <w:t>*controlled ventilation crawl space</w:t>
            </w:r>
          </w:p>
          <w:p w14:paraId="3099EDDD" w14:textId="77777777" w:rsidR="00B30893" w:rsidRPr="00FF7B47" w:rsidRDefault="00B30893" w:rsidP="00BC427E">
            <w:pPr>
              <w:rPr>
                <w:rFonts w:ascii="Calibri" w:hAnsi="Calibri"/>
                <w:sz w:val="12"/>
                <w:szCs w:val="12"/>
              </w:rPr>
            </w:pPr>
            <w:r w:rsidRPr="00FF7B47">
              <w:rPr>
                <w:rFonts w:ascii="Calibri" w:hAnsi="Calibri"/>
                <w:sz w:val="12"/>
                <w:szCs w:val="12"/>
              </w:rPr>
              <w:t>*unconditioned garage,</w:t>
            </w:r>
          </w:p>
          <w:p w14:paraId="1C470FEE" w14:textId="77777777" w:rsidR="00B30893" w:rsidRPr="00FF7B47" w:rsidRDefault="00B30893" w:rsidP="00BC427E">
            <w:pPr>
              <w:rPr>
                <w:rFonts w:ascii="Calibri" w:hAnsi="Calibri"/>
                <w:sz w:val="12"/>
                <w:szCs w:val="12"/>
              </w:rPr>
            </w:pPr>
            <w:r w:rsidRPr="00FF7B47">
              <w:rPr>
                <w:rFonts w:ascii="Calibri" w:hAnsi="Calibri"/>
                <w:sz w:val="12"/>
                <w:szCs w:val="12"/>
              </w:rPr>
              <w:t>*unconditioned basement,</w:t>
            </w:r>
          </w:p>
          <w:p w14:paraId="17644C1F" w14:textId="7EDB2E5E" w:rsidR="00B30893" w:rsidRPr="00FF7B47" w:rsidRDefault="00B30893" w:rsidP="00BC427E">
            <w:pPr>
              <w:rPr>
                <w:rFonts w:ascii="Calibri" w:hAnsi="Calibri"/>
                <w:sz w:val="12"/>
                <w:szCs w:val="12"/>
              </w:rPr>
            </w:pPr>
            <w:r w:rsidRPr="00FF7B47">
              <w:rPr>
                <w:rFonts w:ascii="Calibri" w:hAnsi="Calibri"/>
                <w:sz w:val="12"/>
                <w:szCs w:val="12"/>
              </w:rPr>
              <w:t>*outdoors&gt;&gt;</w:t>
            </w:r>
          </w:p>
        </w:tc>
        <w:tc>
          <w:tcPr>
            <w:tcW w:w="1274" w:type="dxa"/>
            <w:shd w:val="clear" w:color="auto" w:fill="auto"/>
            <w:tcMar>
              <w:left w:w="29" w:type="dxa"/>
              <w:right w:w="29" w:type="dxa"/>
            </w:tcMar>
          </w:tcPr>
          <w:p w14:paraId="1312A728" w14:textId="5B570672" w:rsidR="003C0549" w:rsidRPr="003C0549" w:rsidRDefault="00B30893" w:rsidP="003C0549">
            <w:pPr>
              <w:rPr>
                <w:ins w:id="34" w:author="Alexis Smith" w:date="2020-02-24T10:38:00Z"/>
                <w:rFonts w:asciiTheme="minorHAnsi" w:hAnsiTheme="minorHAnsi"/>
                <w:sz w:val="12"/>
                <w:szCs w:val="12"/>
              </w:rPr>
            </w:pPr>
            <w:r w:rsidRPr="00FF7B47">
              <w:rPr>
                <w:rFonts w:asciiTheme="minorHAnsi" w:hAnsiTheme="minorHAnsi"/>
                <w:sz w:val="12"/>
                <w:szCs w:val="12"/>
              </w:rPr>
              <w:t>&lt;&lt;</w:t>
            </w:r>
            <w:r w:rsidRPr="00FF7B47">
              <w:rPr>
                <w:sz w:val="12"/>
                <w:szCs w:val="12"/>
              </w:rPr>
              <w:t xml:space="preserve"> </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w:t>
            </w:r>
            <w:ins w:id="35" w:author="Alexis Smith" w:date="2020-02-24T11:17:00Z">
              <w:r w:rsidR="008B1733">
                <w:rPr>
                  <w:rFonts w:asciiTheme="minorHAnsi" w:hAnsiTheme="minorHAnsi"/>
                  <w:sz w:val="12"/>
                  <w:szCs w:val="12"/>
                </w:rPr>
                <w:t>*</w:t>
              </w:r>
            </w:ins>
            <w:r w:rsidRPr="00FF7B47">
              <w:rPr>
                <w:rFonts w:asciiTheme="minorHAnsi" w:hAnsiTheme="minorHAnsi"/>
                <w:sz w:val="12"/>
                <w:szCs w:val="12"/>
              </w:rPr>
              <w:t>no</w:t>
            </w:r>
            <w:ins w:id="36" w:author="Alexis Smith" w:date="2020-02-24T10:38:00Z">
              <w:r w:rsidR="003C0549">
                <w:rPr>
                  <w:rFonts w:asciiTheme="minorHAnsi" w:hAnsiTheme="minorHAnsi"/>
                  <w:sz w:val="12"/>
                  <w:szCs w:val="12"/>
                </w:rPr>
                <w:t xml:space="preserve"> </w:t>
              </w:r>
              <w:r w:rsidR="003C0549">
                <w:rPr>
                  <w:rFonts w:ascii="Calibri" w:hAnsi="Calibri"/>
                  <w:sz w:val="12"/>
                  <w:szCs w:val="12"/>
                </w:rPr>
                <w:t>or *Return only</w:t>
              </w:r>
            </w:ins>
            <w:r w:rsidRPr="00FF7B47">
              <w:rPr>
                <w:rFonts w:asciiTheme="minorHAnsi" w:hAnsiTheme="minorHAnsi"/>
                <w:sz w:val="12"/>
                <w:szCs w:val="12"/>
              </w:rPr>
              <w:t>, then value=n/a</w:t>
            </w:r>
            <w:ins w:id="37" w:author="Alexis Smith" w:date="2020-02-24T10:38:00Z">
              <w:r w:rsidR="003C0549" w:rsidRPr="003C0549">
                <w:rPr>
                  <w:rFonts w:asciiTheme="minorHAnsi" w:hAnsiTheme="minorHAnsi"/>
                  <w:sz w:val="12"/>
                  <w:szCs w:val="12"/>
                </w:rPr>
                <w:t>;</w:t>
              </w:r>
            </w:ins>
          </w:p>
          <w:p w14:paraId="25664766" w14:textId="77777777" w:rsidR="003C0549" w:rsidRDefault="003C0549" w:rsidP="00BC427E">
            <w:pPr>
              <w:rPr>
                <w:rFonts w:asciiTheme="minorHAnsi" w:hAnsiTheme="minorHAnsi"/>
                <w:sz w:val="12"/>
                <w:szCs w:val="12"/>
              </w:rPr>
            </w:pPr>
          </w:p>
          <w:p w14:paraId="3F702CA7" w14:textId="76650E58" w:rsidR="00B30893" w:rsidRPr="00FF7B47" w:rsidRDefault="003C0549" w:rsidP="00BC427E">
            <w:pPr>
              <w:rPr>
                <w:rFonts w:asciiTheme="minorHAnsi" w:hAnsiTheme="minorHAnsi"/>
                <w:sz w:val="12"/>
                <w:szCs w:val="12"/>
              </w:rPr>
            </w:pPr>
            <w:ins w:id="38" w:author="Alexis Smith" w:date="2020-02-24T10:38:00Z">
              <w:r w:rsidRPr="003C0549">
                <w:rPr>
                  <w:rFonts w:asciiTheme="minorHAnsi" w:hAnsiTheme="minorHAnsi"/>
                  <w:sz w:val="12"/>
                  <w:szCs w:val="12"/>
                </w:rPr>
                <w:t>elseif F04=</w:t>
              </w:r>
            </w:ins>
            <w:ins w:id="39" w:author="Alexis Smith" w:date="2020-02-24T10:40:00Z">
              <w:r>
                <w:rPr>
                  <w:rFonts w:asciiTheme="minorHAnsi" w:hAnsiTheme="minorHAnsi"/>
                  <w:sz w:val="12"/>
                  <w:szCs w:val="12"/>
                </w:rPr>
                <w:t>*</w:t>
              </w:r>
            </w:ins>
            <w:ins w:id="40" w:author="Alexis Smith" w:date="2020-02-24T10:38:00Z">
              <w:r w:rsidRPr="003C0549">
                <w:rPr>
                  <w:rFonts w:asciiTheme="minorHAnsi" w:hAnsiTheme="minorHAnsi"/>
                  <w:sz w:val="12"/>
                  <w:szCs w:val="12"/>
                </w:rPr>
                <w:t xml:space="preserve">Supply only or </w:t>
              </w:r>
            </w:ins>
            <w:ins w:id="41" w:author="Alexis Smith" w:date="2020-02-24T10:40:00Z">
              <w:r>
                <w:rPr>
                  <w:rFonts w:asciiTheme="minorHAnsi" w:hAnsiTheme="minorHAnsi"/>
                  <w:sz w:val="12"/>
                  <w:szCs w:val="12"/>
                </w:rPr>
                <w:t>*</w:t>
              </w:r>
            </w:ins>
            <w:ins w:id="42" w:author="Alexis Smith" w:date="2020-02-24T10:38:00Z">
              <w:r w:rsidRPr="003C0549">
                <w:rPr>
                  <w:rFonts w:asciiTheme="minorHAnsi" w:hAnsiTheme="minorHAnsi"/>
                  <w:sz w:val="12"/>
                  <w:szCs w:val="12"/>
                </w:rPr>
                <w:t>Both Supply and Return, then require</w:t>
              </w:r>
            </w:ins>
            <w:del w:id="43" w:author="Alexis Smith" w:date="2020-02-24T10:38:00Z">
              <w:r w:rsidR="00B30893" w:rsidRPr="00FF7B47" w:rsidDel="003C0549">
                <w:rPr>
                  <w:rFonts w:asciiTheme="minorHAnsi" w:hAnsiTheme="minorHAnsi"/>
                  <w:sz w:val="12"/>
                  <w:szCs w:val="12"/>
                </w:rPr>
                <w:delText>,</w:delText>
              </w:r>
            </w:del>
            <w:r w:rsidR="00B30893" w:rsidRPr="00FF7B47">
              <w:rPr>
                <w:rFonts w:asciiTheme="minorHAnsi" w:hAnsiTheme="minorHAnsi"/>
                <w:sz w:val="12"/>
                <w:szCs w:val="12"/>
              </w:rPr>
              <w:t xml:space="preserve"> </w:t>
            </w:r>
            <w:del w:id="44" w:author="Alexis Smith" w:date="2020-02-24T10:39:00Z">
              <w:r w:rsidR="00B30893" w:rsidRPr="00FF7B47" w:rsidDel="003C0549">
                <w:rPr>
                  <w:rFonts w:asciiTheme="minorHAnsi" w:hAnsiTheme="minorHAnsi"/>
                  <w:b/>
                  <w:sz w:val="12"/>
                  <w:szCs w:val="12"/>
                </w:rPr>
                <w:delText>else</w:delText>
              </w:r>
              <w:r w:rsidR="00B30893" w:rsidRPr="00FF7B47" w:rsidDel="003C0549">
                <w:rPr>
                  <w:rFonts w:asciiTheme="minorHAnsi" w:hAnsiTheme="minorHAnsi"/>
                  <w:sz w:val="12"/>
                  <w:szCs w:val="12"/>
                </w:rPr>
                <w:delText xml:space="preserve"> </w:delText>
              </w:r>
            </w:del>
            <w:r w:rsidR="00B30893" w:rsidRPr="00FF7B47">
              <w:rPr>
                <w:rFonts w:asciiTheme="minorHAnsi" w:hAnsiTheme="minorHAnsi"/>
                <w:sz w:val="12"/>
                <w:szCs w:val="12"/>
              </w:rPr>
              <w:t>user</w:t>
            </w:r>
            <w:ins w:id="45" w:author="Alexis Smith" w:date="2020-02-24T10:39:00Z">
              <w:r>
                <w:rPr>
                  <w:rFonts w:asciiTheme="minorHAnsi" w:hAnsiTheme="minorHAnsi"/>
                  <w:sz w:val="12"/>
                  <w:szCs w:val="12"/>
                </w:rPr>
                <w:t xml:space="preserve"> to</w:t>
              </w:r>
            </w:ins>
            <w:r w:rsidR="00B30893" w:rsidRPr="00FF7B47">
              <w:rPr>
                <w:rFonts w:asciiTheme="minorHAnsi" w:hAnsiTheme="minorHAnsi"/>
                <w:sz w:val="12"/>
                <w:szCs w:val="12"/>
              </w:rPr>
              <w:t xml:space="preserve"> pick one value from the following list:</w:t>
            </w:r>
          </w:p>
          <w:p w14:paraId="4D6DD9BC"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*R-4.2,</w:t>
            </w:r>
          </w:p>
          <w:p w14:paraId="0A46DDB0"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*R-6, </w:t>
            </w:r>
          </w:p>
          <w:p w14:paraId="5BB35AFD"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*R-8, </w:t>
            </w:r>
          </w:p>
          <w:p w14:paraId="0AB682A4"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*R-10, </w:t>
            </w:r>
          </w:p>
          <w:p w14:paraId="16BE822E"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*R-12;  </w:t>
            </w:r>
          </w:p>
          <w:p w14:paraId="2594E5D2"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check value</w:t>
            </w:r>
            <w:r w:rsidRPr="00FF7B47">
              <w:rPr>
                <w:rFonts w:asciiTheme="minorHAnsi" w:hAnsiTheme="minorHAnsi"/>
                <w:sz w:val="12"/>
                <w:szCs w:val="12"/>
              </w:rPr>
              <w:t xml:space="preserve">: </w:t>
            </w:r>
          </w:p>
          <w:p w14:paraId="5C416B39" w14:textId="230FAFE0"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must be ≥ value in </w:t>
            </w:r>
            <w:r w:rsidRPr="003D3D2E">
              <w:rPr>
                <w:rFonts w:asciiTheme="minorHAnsi" w:hAnsiTheme="minorHAnsi"/>
                <w:sz w:val="12"/>
                <w:szCs w:val="12"/>
                <w:highlight w:val="yellow"/>
              </w:rPr>
              <w:t>F05</w:t>
            </w:r>
            <w:r w:rsidRPr="00FF7B47">
              <w:rPr>
                <w:rFonts w:asciiTheme="minorHAnsi" w:hAnsiTheme="minorHAnsi"/>
                <w:sz w:val="12"/>
                <w:szCs w:val="12"/>
              </w:rPr>
              <w:t xml:space="preserve"> to comply subject to the following exception: </w:t>
            </w:r>
          </w:p>
          <w:p w14:paraId="54BB63EA" w14:textId="0FF8A05A" w:rsidR="00B30893" w:rsidRPr="00FF7B47" w:rsidRDefault="00B30893" w:rsidP="00BC427E">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F10</w:t>
            </w:r>
            <w:r w:rsidRPr="00FF7B47">
              <w:rPr>
                <w:rFonts w:asciiTheme="minorHAnsi" w:hAnsiTheme="minorHAnsi"/>
                <w:sz w:val="12"/>
                <w:szCs w:val="12"/>
              </w:rPr>
              <w:t>=</w:t>
            </w:r>
          </w:p>
          <w:p w14:paraId="33F4EBAA"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*Ducts ≥R4.2 entirely in Conditioned Space,</w:t>
            </w:r>
          </w:p>
          <w:p w14:paraId="5601A290" w14:textId="12EDAD5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17C644EF" w14:textId="77777777" w:rsidR="00B30893" w:rsidRPr="00FF7B47" w:rsidRDefault="00B30893" w:rsidP="00BC427E">
            <w:pPr>
              <w:rPr>
                <w:rFonts w:asciiTheme="minorHAnsi" w:hAnsiTheme="minorHAnsi"/>
                <w:sz w:val="12"/>
                <w:szCs w:val="12"/>
              </w:rPr>
            </w:pPr>
          </w:p>
          <w:p w14:paraId="73BEA3A4" w14:textId="77777777" w:rsidR="00B30893" w:rsidRPr="00FF7B47" w:rsidRDefault="00B30893" w:rsidP="00BC427E">
            <w:pPr>
              <w:rPr>
                <w:rFonts w:asciiTheme="minorHAnsi" w:hAnsiTheme="minorHAnsi"/>
                <w:sz w:val="12"/>
                <w:szCs w:val="12"/>
              </w:rPr>
            </w:pPr>
          </w:p>
          <w:p w14:paraId="7398BABE" w14:textId="29DBED32" w:rsidR="00B30893" w:rsidRPr="00FF7B47" w:rsidRDefault="00B30893" w:rsidP="00BC427E">
            <w:pPr>
              <w:rPr>
                <w:rFonts w:asciiTheme="minorHAnsi" w:hAnsiTheme="minorHAnsi"/>
                <w:sz w:val="12"/>
                <w:szCs w:val="12"/>
              </w:rPr>
            </w:pPr>
            <w:r w:rsidRPr="00FF7B47">
              <w:rPr>
                <w:rFonts w:asciiTheme="minorHAnsi" w:hAnsiTheme="minorHAnsi"/>
                <w:sz w:val="12"/>
                <w:szCs w:val="12"/>
              </w:rPr>
              <w:t>flag non-compliant values and do not allow registration to proceed if not in compliance.</w:t>
            </w:r>
          </w:p>
          <w:p w14:paraId="7DC8F808" w14:textId="4B6EA431" w:rsidR="00B30893" w:rsidRPr="00FF7B47" w:rsidRDefault="00B30893" w:rsidP="002F7021">
            <w:pPr>
              <w:keepNext/>
              <w:rPr>
                <w:rFonts w:ascii="Calibri" w:hAnsi="Calibri"/>
                <w:sz w:val="12"/>
                <w:szCs w:val="12"/>
              </w:rPr>
            </w:pPr>
          </w:p>
        </w:tc>
        <w:tc>
          <w:tcPr>
            <w:tcW w:w="1274" w:type="dxa"/>
            <w:shd w:val="clear" w:color="auto" w:fill="auto"/>
            <w:tcMar>
              <w:left w:w="29" w:type="dxa"/>
              <w:right w:w="29" w:type="dxa"/>
            </w:tcMar>
          </w:tcPr>
          <w:p w14:paraId="6672A96F" w14:textId="68BA799E" w:rsidR="00B30893" w:rsidRPr="00FF7B47" w:rsidRDefault="00B30893" w:rsidP="00300224">
            <w:pPr>
              <w:keepNext/>
              <w:rPr>
                <w:rFonts w:ascii="Calibri" w:hAnsi="Calibri"/>
                <w:sz w:val="12"/>
                <w:szCs w:val="12"/>
              </w:rPr>
            </w:pPr>
            <w:r w:rsidRPr="00FF7B47">
              <w:rPr>
                <w:rFonts w:ascii="Calibri" w:hAnsi="Calibri"/>
                <w:sz w:val="12"/>
                <w:szCs w:val="12"/>
              </w:rPr>
              <w:t>&lt;&lt;</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ins w:id="46" w:author="Alexis Smith" w:date="2020-02-24T11:17:00Z">
              <w:r w:rsidR="008B1733">
                <w:rPr>
                  <w:rFonts w:ascii="Calibri" w:hAnsi="Calibri"/>
                  <w:sz w:val="12"/>
                  <w:szCs w:val="12"/>
                </w:rPr>
                <w:t>*</w:t>
              </w:r>
            </w:ins>
            <w:r w:rsidRPr="00FF7B47">
              <w:rPr>
                <w:rFonts w:ascii="Calibri" w:hAnsi="Calibri"/>
                <w:sz w:val="12"/>
                <w:szCs w:val="12"/>
              </w:rPr>
              <w:t>no</w:t>
            </w:r>
            <w:ins w:id="47" w:author="Alexis Smith" w:date="2020-02-24T10:40:00Z">
              <w:r w:rsidR="003C0549">
                <w:rPr>
                  <w:rFonts w:ascii="Calibri" w:hAnsi="Calibri"/>
                  <w:sz w:val="12"/>
                  <w:szCs w:val="12"/>
                </w:rPr>
                <w:t xml:space="preserve"> or *Supply only</w:t>
              </w:r>
            </w:ins>
            <w:r w:rsidRPr="00FF7B47">
              <w:rPr>
                <w:rFonts w:ascii="Calibri" w:hAnsi="Calibri"/>
                <w:sz w:val="12"/>
                <w:szCs w:val="12"/>
              </w:rPr>
              <w:t xml:space="preserve">, </w:t>
            </w:r>
          </w:p>
          <w:p w14:paraId="57DAF5EB" w14:textId="7BCC72DF" w:rsidR="00B30893" w:rsidRDefault="00B30893" w:rsidP="00300224">
            <w:pPr>
              <w:keepNext/>
              <w:rPr>
                <w:rFonts w:ascii="Calibri" w:hAnsi="Calibri"/>
                <w:sz w:val="12"/>
                <w:szCs w:val="12"/>
              </w:rPr>
            </w:pPr>
            <w:r w:rsidRPr="00FF7B47">
              <w:rPr>
                <w:rFonts w:ascii="Calibri" w:hAnsi="Calibri"/>
                <w:sz w:val="12"/>
                <w:szCs w:val="12"/>
              </w:rPr>
              <w:t>then value=n/a</w:t>
            </w:r>
            <w:del w:id="48" w:author="Alexis Smith" w:date="2020-02-24T10:40:00Z">
              <w:r w:rsidRPr="00FF7B47" w:rsidDel="003C0549">
                <w:rPr>
                  <w:rFonts w:ascii="Calibri" w:hAnsi="Calibri"/>
                  <w:sz w:val="12"/>
                  <w:szCs w:val="12"/>
                </w:rPr>
                <w:delText>,</w:delText>
              </w:r>
            </w:del>
            <w:ins w:id="49" w:author="Alexis Smith" w:date="2020-02-24T10:40:00Z">
              <w:r w:rsidR="003C0549">
                <w:rPr>
                  <w:rFonts w:ascii="Calibri" w:hAnsi="Calibri"/>
                  <w:sz w:val="12"/>
                  <w:szCs w:val="12"/>
                </w:rPr>
                <w:t>;</w:t>
              </w:r>
            </w:ins>
          </w:p>
          <w:p w14:paraId="78C102FA" w14:textId="77777777" w:rsidR="00B30893" w:rsidRPr="00FF7B47" w:rsidRDefault="00B30893" w:rsidP="00300224">
            <w:pPr>
              <w:keepNext/>
              <w:rPr>
                <w:rFonts w:ascii="Calibri" w:hAnsi="Calibri"/>
                <w:sz w:val="12"/>
                <w:szCs w:val="12"/>
              </w:rPr>
            </w:pPr>
          </w:p>
          <w:p w14:paraId="0619161C" w14:textId="7720F4A2" w:rsidR="00B30893" w:rsidRPr="00FF7B47" w:rsidRDefault="003C0549" w:rsidP="00300224">
            <w:pPr>
              <w:keepNext/>
              <w:rPr>
                <w:rFonts w:ascii="Calibri" w:hAnsi="Calibri"/>
                <w:sz w:val="12"/>
                <w:szCs w:val="12"/>
              </w:rPr>
            </w:pPr>
            <w:ins w:id="50" w:author="Alexis Smith" w:date="2020-02-24T10:40:00Z">
              <w:r w:rsidRPr="003C0549">
                <w:rPr>
                  <w:rFonts w:ascii="Calibri" w:hAnsi="Calibri"/>
                  <w:sz w:val="12"/>
                  <w:szCs w:val="12"/>
                </w:rPr>
                <w:t>elseif F04=*</w:t>
              </w:r>
            </w:ins>
            <w:ins w:id="51" w:author="Alexis Smith" w:date="2020-02-24T10:47:00Z">
              <w:r w:rsidR="00AA0C37">
                <w:rPr>
                  <w:rFonts w:ascii="Calibri" w:hAnsi="Calibri"/>
                  <w:sz w:val="12"/>
                  <w:szCs w:val="12"/>
                </w:rPr>
                <w:t>Return</w:t>
              </w:r>
            </w:ins>
            <w:ins w:id="52" w:author="Alexis Smith" w:date="2020-02-24T10:40:00Z">
              <w:r w:rsidRPr="003C0549">
                <w:rPr>
                  <w:rFonts w:ascii="Calibri" w:hAnsi="Calibri"/>
                  <w:sz w:val="12"/>
                  <w:szCs w:val="12"/>
                </w:rPr>
                <w:t xml:space="preserve"> only or *Both Supply and Return, then require </w:t>
              </w:r>
            </w:ins>
            <w:del w:id="53" w:author="Alexis Smith" w:date="2020-02-24T10:44:00Z">
              <w:r w:rsidR="00B30893" w:rsidRPr="00293C12" w:rsidDel="00AA0C37">
                <w:rPr>
                  <w:rFonts w:ascii="Calibri" w:hAnsi="Calibri"/>
                  <w:b/>
                  <w:sz w:val="12"/>
                  <w:szCs w:val="12"/>
                </w:rPr>
                <w:delText>else</w:delText>
              </w:r>
              <w:r w:rsidR="00B30893" w:rsidRPr="00FF7B47" w:rsidDel="00AA0C37">
                <w:rPr>
                  <w:rFonts w:ascii="Calibri" w:hAnsi="Calibri"/>
                  <w:sz w:val="12"/>
                  <w:szCs w:val="12"/>
                </w:rPr>
                <w:delText xml:space="preserve"> </w:delText>
              </w:r>
            </w:del>
            <w:r w:rsidR="00B30893" w:rsidRPr="00FF7B47">
              <w:rPr>
                <w:rFonts w:ascii="Calibri" w:hAnsi="Calibri"/>
                <w:sz w:val="12"/>
                <w:szCs w:val="12"/>
              </w:rPr>
              <w:t>user</w:t>
            </w:r>
            <w:r>
              <w:rPr>
                <w:rFonts w:ascii="Calibri" w:hAnsi="Calibri"/>
                <w:sz w:val="12"/>
                <w:szCs w:val="12"/>
              </w:rPr>
              <w:t xml:space="preserve"> </w:t>
            </w:r>
            <w:ins w:id="54" w:author="Alexis Smith" w:date="2020-02-24T10:44:00Z">
              <w:r w:rsidR="00AA0C37">
                <w:rPr>
                  <w:rFonts w:ascii="Calibri" w:hAnsi="Calibri"/>
                  <w:sz w:val="12"/>
                  <w:szCs w:val="12"/>
                </w:rPr>
                <w:t xml:space="preserve">to </w:t>
              </w:r>
            </w:ins>
            <w:r w:rsidR="00B30893" w:rsidRPr="00FF7B47">
              <w:rPr>
                <w:rFonts w:ascii="Calibri" w:hAnsi="Calibri"/>
                <w:sz w:val="12"/>
                <w:szCs w:val="12"/>
              </w:rPr>
              <w:t>pick one from the following list:</w:t>
            </w:r>
          </w:p>
          <w:p w14:paraId="0B71EC91" w14:textId="77777777" w:rsidR="00B30893" w:rsidRPr="00FF7B47" w:rsidRDefault="00B30893" w:rsidP="00300224">
            <w:pPr>
              <w:keepNext/>
              <w:rPr>
                <w:rFonts w:ascii="Calibri" w:hAnsi="Calibri"/>
                <w:sz w:val="12"/>
                <w:szCs w:val="12"/>
              </w:rPr>
            </w:pPr>
            <w:r w:rsidRPr="00FF7B47">
              <w:rPr>
                <w:rFonts w:ascii="Calibri" w:hAnsi="Calibri"/>
                <w:sz w:val="12"/>
                <w:szCs w:val="12"/>
              </w:rPr>
              <w:t>* conditioned space-entirely,</w:t>
            </w:r>
          </w:p>
          <w:p w14:paraId="2C8D3997"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attic,</w:t>
            </w:r>
          </w:p>
          <w:p w14:paraId="40E71133"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crawl space,</w:t>
            </w:r>
          </w:p>
          <w:p w14:paraId="7B8BA5F8" w14:textId="77777777" w:rsidR="00B30893" w:rsidRPr="00FF7B47" w:rsidRDefault="00B30893" w:rsidP="00300224">
            <w:pPr>
              <w:keepNext/>
              <w:rPr>
                <w:rFonts w:ascii="Calibri" w:hAnsi="Calibri"/>
                <w:sz w:val="12"/>
                <w:szCs w:val="12"/>
              </w:rPr>
            </w:pPr>
            <w:r w:rsidRPr="00FF7B47">
              <w:rPr>
                <w:rFonts w:ascii="Calibri" w:hAnsi="Calibri"/>
                <w:sz w:val="12"/>
                <w:szCs w:val="12"/>
              </w:rPr>
              <w:t>*controlled ventilation crawl space</w:t>
            </w:r>
          </w:p>
          <w:p w14:paraId="376B1022"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garage,</w:t>
            </w:r>
          </w:p>
          <w:p w14:paraId="2156B7B4"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basement,</w:t>
            </w:r>
          </w:p>
          <w:p w14:paraId="21E042A5" w14:textId="16D23595" w:rsidR="00B30893" w:rsidRPr="00FF7B47" w:rsidRDefault="00B30893" w:rsidP="00300224">
            <w:pPr>
              <w:keepNext/>
              <w:rPr>
                <w:rFonts w:ascii="Calibri" w:hAnsi="Calibri"/>
                <w:sz w:val="12"/>
                <w:szCs w:val="12"/>
              </w:rPr>
            </w:pPr>
            <w:r w:rsidRPr="00FF7B47">
              <w:rPr>
                <w:rFonts w:ascii="Calibri" w:hAnsi="Calibri"/>
                <w:sz w:val="12"/>
                <w:szCs w:val="12"/>
              </w:rPr>
              <w:t>*outdoors&gt;&gt;</w:t>
            </w:r>
          </w:p>
        </w:tc>
        <w:tc>
          <w:tcPr>
            <w:tcW w:w="1273" w:type="dxa"/>
            <w:shd w:val="clear" w:color="auto" w:fill="auto"/>
            <w:tcMar>
              <w:left w:w="29" w:type="dxa"/>
              <w:right w:w="29" w:type="dxa"/>
            </w:tcMar>
          </w:tcPr>
          <w:p w14:paraId="3AB04EFD" w14:textId="25F1402F" w:rsidR="00B30893" w:rsidRDefault="00B30893" w:rsidP="00300224">
            <w:pPr>
              <w:keepNext/>
              <w:rPr>
                <w:rFonts w:ascii="Calibri" w:hAnsi="Calibri"/>
                <w:sz w:val="12"/>
                <w:szCs w:val="12"/>
              </w:rPr>
            </w:pPr>
            <w:r w:rsidRPr="00FF7B47">
              <w:rPr>
                <w:rFonts w:ascii="Calibri" w:hAnsi="Calibri"/>
                <w:sz w:val="12"/>
                <w:szCs w:val="12"/>
              </w:rPr>
              <w:t xml:space="preserve">&lt;&lt; </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ins w:id="55" w:author="Alexis Smith" w:date="2020-02-24T11:17:00Z">
              <w:r w:rsidR="008B1733">
                <w:rPr>
                  <w:rFonts w:ascii="Calibri" w:hAnsi="Calibri"/>
                  <w:sz w:val="12"/>
                  <w:szCs w:val="12"/>
                </w:rPr>
                <w:t>*</w:t>
              </w:r>
            </w:ins>
            <w:r w:rsidRPr="00FF7B47">
              <w:rPr>
                <w:rFonts w:ascii="Calibri" w:hAnsi="Calibri"/>
                <w:sz w:val="12"/>
                <w:szCs w:val="12"/>
              </w:rPr>
              <w:t>no</w:t>
            </w:r>
            <w:r w:rsidR="00AA0C37">
              <w:rPr>
                <w:rFonts w:ascii="Calibri" w:hAnsi="Calibri"/>
                <w:sz w:val="12"/>
                <w:szCs w:val="12"/>
              </w:rPr>
              <w:t xml:space="preserve"> </w:t>
            </w:r>
            <w:ins w:id="56" w:author="Alexis Smith" w:date="2020-02-24T10:44:00Z">
              <w:r w:rsidR="00AA0C37">
                <w:rPr>
                  <w:rFonts w:ascii="Calibri" w:hAnsi="Calibri"/>
                  <w:sz w:val="12"/>
                  <w:szCs w:val="12"/>
                </w:rPr>
                <w:t>or *Supply only</w:t>
              </w:r>
            </w:ins>
            <w:r w:rsidRPr="00FF7B47">
              <w:rPr>
                <w:rFonts w:ascii="Calibri" w:hAnsi="Calibri"/>
                <w:sz w:val="12"/>
                <w:szCs w:val="12"/>
              </w:rPr>
              <w:t>, then value=n/a</w:t>
            </w:r>
            <w:del w:id="57" w:author="Alexis Smith" w:date="2020-02-24T10:44:00Z">
              <w:r w:rsidRPr="00FF7B47" w:rsidDel="00AA0C37">
                <w:rPr>
                  <w:rFonts w:ascii="Calibri" w:hAnsi="Calibri"/>
                  <w:sz w:val="12"/>
                  <w:szCs w:val="12"/>
                </w:rPr>
                <w:delText xml:space="preserve">, </w:delText>
              </w:r>
            </w:del>
            <w:ins w:id="58" w:author="Alexis Smith" w:date="2020-02-24T10:44:00Z">
              <w:r w:rsidR="00AA0C37">
                <w:rPr>
                  <w:rFonts w:ascii="Calibri" w:hAnsi="Calibri"/>
                  <w:sz w:val="12"/>
                  <w:szCs w:val="12"/>
                </w:rPr>
                <w:t>;</w:t>
              </w:r>
              <w:r w:rsidR="00AA0C37" w:rsidRPr="00FF7B47">
                <w:rPr>
                  <w:rFonts w:ascii="Calibri" w:hAnsi="Calibri"/>
                  <w:sz w:val="12"/>
                  <w:szCs w:val="12"/>
                </w:rPr>
                <w:t xml:space="preserve"> </w:t>
              </w:r>
            </w:ins>
          </w:p>
          <w:p w14:paraId="64AC5544" w14:textId="77777777" w:rsidR="00B30893" w:rsidRPr="00FF7B47" w:rsidRDefault="00B30893" w:rsidP="00300224">
            <w:pPr>
              <w:keepNext/>
              <w:rPr>
                <w:rFonts w:ascii="Calibri" w:hAnsi="Calibri"/>
                <w:sz w:val="12"/>
                <w:szCs w:val="12"/>
              </w:rPr>
            </w:pPr>
          </w:p>
          <w:p w14:paraId="18D319FA" w14:textId="1224C54B" w:rsidR="00B30893" w:rsidRPr="00FF7B47" w:rsidRDefault="00AA0C37" w:rsidP="00300224">
            <w:pPr>
              <w:keepNext/>
              <w:rPr>
                <w:rFonts w:ascii="Calibri" w:hAnsi="Calibri"/>
                <w:sz w:val="12"/>
                <w:szCs w:val="12"/>
              </w:rPr>
            </w:pPr>
            <w:ins w:id="59" w:author="Alexis Smith" w:date="2020-02-24T10:47:00Z">
              <w:r>
                <w:rPr>
                  <w:rFonts w:ascii="Calibri" w:hAnsi="Calibri"/>
                  <w:sz w:val="12"/>
                  <w:szCs w:val="12"/>
                </w:rPr>
                <w:t xml:space="preserve">Elseif F04=*Return only or *Both Supply and Return, then require </w:t>
              </w:r>
            </w:ins>
            <w:del w:id="60" w:author="Alexis Smith" w:date="2020-02-24T10:47:00Z">
              <w:r w:rsidR="00B30893" w:rsidRPr="00293C12" w:rsidDel="00AA0C37">
                <w:rPr>
                  <w:rFonts w:ascii="Calibri" w:hAnsi="Calibri"/>
                  <w:b/>
                  <w:sz w:val="12"/>
                  <w:szCs w:val="12"/>
                </w:rPr>
                <w:delText>else</w:delText>
              </w:r>
              <w:r w:rsidR="00B30893" w:rsidRPr="00FF7B47" w:rsidDel="00AA0C37">
                <w:rPr>
                  <w:rFonts w:ascii="Calibri" w:hAnsi="Calibri"/>
                  <w:sz w:val="12"/>
                  <w:szCs w:val="12"/>
                </w:rPr>
                <w:delText xml:space="preserve"> </w:delText>
              </w:r>
            </w:del>
            <w:r w:rsidR="00B30893" w:rsidRPr="00FF7B47">
              <w:rPr>
                <w:rFonts w:ascii="Calibri" w:hAnsi="Calibri"/>
                <w:sz w:val="12"/>
                <w:szCs w:val="12"/>
              </w:rPr>
              <w:t xml:space="preserve">user </w:t>
            </w:r>
            <w:ins w:id="61" w:author="Alexis Smith" w:date="2020-02-24T10:47:00Z">
              <w:r>
                <w:rPr>
                  <w:rFonts w:ascii="Calibri" w:hAnsi="Calibri"/>
                  <w:sz w:val="12"/>
                  <w:szCs w:val="12"/>
                </w:rPr>
                <w:t xml:space="preserve">to </w:t>
              </w:r>
            </w:ins>
            <w:r w:rsidR="00B30893" w:rsidRPr="00FF7B47">
              <w:rPr>
                <w:rFonts w:ascii="Calibri" w:hAnsi="Calibri"/>
                <w:sz w:val="12"/>
                <w:szCs w:val="12"/>
              </w:rPr>
              <w:t>pick one value from the following list:</w:t>
            </w:r>
          </w:p>
          <w:p w14:paraId="75984C08" w14:textId="77777777" w:rsidR="00B30893" w:rsidRPr="00FF7B47" w:rsidRDefault="00B30893" w:rsidP="00300224">
            <w:pPr>
              <w:keepNext/>
              <w:rPr>
                <w:rFonts w:ascii="Calibri" w:hAnsi="Calibri"/>
                <w:sz w:val="12"/>
                <w:szCs w:val="12"/>
              </w:rPr>
            </w:pPr>
            <w:r w:rsidRPr="00FF7B47">
              <w:rPr>
                <w:rFonts w:ascii="Calibri" w:hAnsi="Calibri"/>
                <w:sz w:val="12"/>
                <w:szCs w:val="12"/>
              </w:rPr>
              <w:t>*R-4.2,</w:t>
            </w:r>
          </w:p>
          <w:p w14:paraId="6EA9C24B"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*R-6, </w:t>
            </w:r>
          </w:p>
          <w:p w14:paraId="018FACF6"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*R-8, </w:t>
            </w:r>
          </w:p>
          <w:p w14:paraId="7FEB1AA0"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*R-10, </w:t>
            </w:r>
          </w:p>
          <w:p w14:paraId="79697458"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*R-12;  </w:t>
            </w:r>
          </w:p>
          <w:p w14:paraId="5DA141E3" w14:textId="77777777" w:rsidR="00B30893" w:rsidRPr="00293C12" w:rsidRDefault="00B30893" w:rsidP="00300224">
            <w:pPr>
              <w:keepNext/>
              <w:rPr>
                <w:rFonts w:ascii="Calibri" w:hAnsi="Calibri"/>
                <w:b/>
                <w:sz w:val="12"/>
                <w:szCs w:val="12"/>
              </w:rPr>
            </w:pPr>
            <w:r w:rsidRPr="00293C12">
              <w:rPr>
                <w:rFonts w:ascii="Calibri" w:hAnsi="Calibri"/>
                <w:b/>
                <w:sz w:val="12"/>
                <w:szCs w:val="12"/>
              </w:rPr>
              <w:t xml:space="preserve">check value: </w:t>
            </w:r>
          </w:p>
          <w:p w14:paraId="0E698D4A"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must be ≥ value in </w:t>
            </w:r>
            <w:r w:rsidRPr="003D3D2E">
              <w:rPr>
                <w:rFonts w:ascii="Calibri" w:hAnsi="Calibri"/>
                <w:sz w:val="12"/>
                <w:szCs w:val="12"/>
                <w:highlight w:val="yellow"/>
              </w:rPr>
              <w:t>F05</w:t>
            </w:r>
            <w:r w:rsidRPr="00FF7B47">
              <w:rPr>
                <w:rFonts w:ascii="Calibri" w:hAnsi="Calibri"/>
                <w:sz w:val="12"/>
                <w:szCs w:val="12"/>
              </w:rPr>
              <w:t xml:space="preserve"> to comply subject to the following exception: </w:t>
            </w:r>
          </w:p>
          <w:p w14:paraId="025E11F9" w14:textId="4CD0C33B" w:rsidR="00B30893" w:rsidRPr="00FF7B47" w:rsidRDefault="00B30893" w:rsidP="00300224">
            <w:pPr>
              <w:keepNext/>
              <w:rPr>
                <w:rFonts w:ascii="Calibri" w:hAnsi="Calibri"/>
                <w:sz w:val="12"/>
                <w:szCs w:val="12"/>
              </w:rPr>
            </w:pPr>
            <w:r w:rsidRPr="003D3D2E">
              <w:rPr>
                <w:rFonts w:ascii="Calibri" w:hAnsi="Calibri"/>
                <w:b/>
                <w:sz w:val="12"/>
                <w:szCs w:val="12"/>
              </w:rPr>
              <w:t>if</w:t>
            </w:r>
            <w:r>
              <w:rPr>
                <w:rFonts w:ascii="Calibri" w:hAnsi="Calibri"/>
                <w:sz w:val="12"/>
                <w:szCs w:val="12"/>
              </w:rPr>
              <w:t xml:space="preserve"> </w:t>
            </w:r>
            <w:r w:rsidRPr="003D3D2E">
              <w:rPr>
                <w:rFonts w:ascii="Calibri" w:hAnsi="Calibri"/>
                <w:sz w:val="12"/>
                <w:szCs w:val="12"/>
                <w:highlight w:val="yellow"/>
              </w:rPr>
              <w:t>F10</w:t>
            </w:r>
            <w:r w:rsidRPr="00FF7B47">
              <w:rPr>
                <w:rFonts w:ascii="Calibri" w:hAnsi="Calibri"/>
                <w:sz w:val="12"/>
                <w:szCs w:val="12"/>
              </w:rPr>
              <w:t>=</w:t>
            </w:r>
          </w:p>
          <w:p w14:paraId="6DE438DF" w14:textId="77777777"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p w14:paraId="6766C4CA" w14:textId="77777777" w:rsidR="00B30893" w:rsidRPr="00FF7B47" w:rsidRDefault="00B30893" w:rsidP="00300224">
            <w:pPr>
              <w:keepNext/>
              <w:rPr>
                <w:rFonts w:ascii="Calibri" w:hAnsi="Calibri"/>
                <w:sz w:val="12"/>
                <w:szCs w:val="12"/>
              </w:rPr>
            </w:pPr>
            <w:r w:rsidRPr="003D3D2E">
              <w:rPr>
                <w:rFonts w:ascii="Calibri" w:hAnsi="Calibri"/>
                <w:b/>
                <w:sz w:val="12"/>
                <w:szCs w:val="12"/>
              </w:rPr>
              <w:t>then</w:t>
            </w:r>
            <w:r w:rsidRPr="00FF7B47">
              <w:rPr>
                <w:rFonts w:ascii="Calibri" w:hAnsi="Calibri"/>
                <w:sz w:val="12"/>
                <w:szCs w:val="12"/>
              </w:rPr>
              <w:t xml:space="preserve"> R-4.2 complies.</w:t>
            </w:r>
          </w:p>
          <w:p w14:paraId="6C985B03" w14:textId="77777777" w:rsidR="00B30893" w:rsidRPr="00FF7B47" w:rsidRDefault="00B30893" w:rsidP="00300224">
            <w:pPr>
              <w:keepNext/>
              <w:rPr>
                <w:rFonts w:ascii="Calibri" w:hAnsi="Calibri"/>
                <w:sz w:val="12"/>
                <w:szCs w:val="12"/>
              </w:rPr>
            </w:pPr>
          </w:p>
          <w:p w14:paraId="112CB88C" w14:textId="77777777" w:rsidR="00B30893" w:rsidRPr="00FF7B47" w:rsidRDefault="00B30893" w:rsidP="00300224">
            <w:pPr>
              <w:keepNext/>
              <w:rPr>
                <w:rFonts w:ascii="Calibri" w:hAnsi="Calibri"/>
                <w:sz w:val="12"/>
                <w:szCs w:val="12"/>
              </w:rPr>
            </w:pPr>
          </w:p>
          <w:p w14:paraId="3369719C" w14:textId="22CA7EA3" w:rsidR="00B30893" w:rsidRPr="00FF7B47" w:rsidRDefault="00B30893" w:rsidP="00300224">
            <w:pPr>
              <w:keepNext/>
              <w:rPr>
                <w:rFonts w:ascii="Calibri" w:hAnsi="Calibri"/>
                <w:sz w:val="12"/>
                <w:szCs w:val="12"/>
              </w:rPr>
            </w:pPr>
            <w:r w:rsidRPr="00FF7B47">
              <w:rPr>
                <w:rFonts w:ascii="Calibri" w:hAnsi="Calibri"/>
                <w:sz w:val="12"/>
                <w:szCs w:val="12"/>
              </w:rPr>
              <w:t>flag non-compliant values and do not allow registration to proceed if not in compliance.</w:t>
            </w:r>
          </w:p>
        </w:tc>
        <w:tc>
          <w:tcPr>
            <w:tcW w:w="1274" w:type="dxa"/>
            <w:shd w:val="clear" w:color="auto" w:fill="auto"/>
            <w:tcMar>
              <w:left w:w="29" w:type="dxa"/>
              <w:right w:w="29" w:type="dxa"/>
            </w:tcMar>
          </w:tcPr>
          <w:p w14:paraId="2CEC74CF" w14:textId="39D98F32" w:rsidR="00B30893" w:rsidRDefault="00B30893" w:rsidP="00300224">
            <w:pPr>
              <w:keepNext/>
              <w:rPr>
                <w:rFonts w:ascii="Calibri" w:hAnsi="Calibri"/>
                <w:sz w:val="12"/>
                <w:szCs w:val="12"/>
              </w:rPr>
            </w:pPr>
            <w:r w:rsidRPr="00FF7B47">
              <w:rPr>
                <w:rFonts w:ascii="Calibri" w:hAnsi="Calibri"/>
                <w:sz w:val="12"/>
                <w:szCs w:val="12"/>
              </w:rPr>
              <w:t xml:space="preserve">&lt;&lt; </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=no, then value=n/a,</w:t>
            </w:r>
          </w:p>
          <w:p w14:paraId="6A573772" w14:textId="77777777" w:rsidR="00B30893" w:rsidRPr="00FF7B47" w:rsidRDefault="00B30893" w:rsidP="00300224">
            <w:pPr>
              <w:keepNext/>
              <w:rPr>
                <w:rFonts w:ascii="Calibri" w:hAnsi="Calibri"/>
                <w:sz w:val="12"/>
                <w:szCs w:val="12"/>
              </w:rPr>
            </w:pPr>
          </w:p>
          <w:p w14:paraId="0649F721" w14:textId="68F14B05" w:rsidR="00B30893" w:rsidRPr="00FF7B47" w:rsidRDefault="00B30893" w:rsidP="00300224">
            <w:pPr>
              <w:keepNext/>
              <w:rPr>
                <w:rFonts w:ascii="Calibri" w:hAnsi="Calibri"/>
                <w:sz w:val="12"/>
                <w:szCs w:val="12"/>
              </w:rPr>
            </w:pPr>
            <w:r w:rsidRPr="00FF7B47">
              <w:rPr>
                <w:rFonts w:ascii="Calibri" w:hAnsi="Calibri"/>
                <w:b/>
                <w:sz w:val="12"/>
                <w:szCs w:val="12"/>
              </w:rPr>
              <w:t>else</w:t>
            </w:r>
            <w:r w:rsidRPr="00FF7B47">
              <w:rPr>
                <w:rFonts w:ascii="Calibri" w:hAnsi="Calibri"/>
                <w:sz w:val="12"/>
                <w:szCs w:val="12"/>
              </w:rPr>
              <w:t xml:space="preserve"> default </w:t>
            </w:r>
            <w:r>
              <w:rPr>
                <w:rFonts w:ascii="Calibri" w:hAnsi="Calibri"/>
                <w:sz w:val="12"/>
                <w:szCs w:val="12"/>
              </w:rPr>
              <w:t>text v</w:t>
            </w:r>
            <w:r w:rsidRPr="00FF7B47">
              <w:rPr>
                <w:rFonts w:ascii="Calibri" w:hAnsi="Calibri"/>
                <w:sz w:val="12"/>
                <w:szCs w:val="12"/>
              </w:rPr>
              <w:t xml:space="preserve">alue=No </w:t>
            </w:r>
            <w:r w:rsidR="00BC6224">
              <w:rPr>
                <w:rFonts w:ascii="Calibri" w:hAnsi="Calibri"/>
                <w:sz w:val="12"/>
                <w:szCs w:val="12"/>
              </w:rPr>
              <w:t>Exceptions</w:t>
            </w:r>
            <w:r w:rsidRPr="00FF7B47">
              <w:rPr>
                <w:rFonts w:ascii="Calibri" w:hAnsi="Calibri"/>
                <w:sz w:val="12"/>
                <w:szCs w:val="12"/>
              </w:rPr>
              <w:t>;</w:t>
            </w:r>
          </w:p>
          <w:p w14:paraId="5E9A5CDE" w14:textId="77777777" w:rsidR="00B30893" w:rsidRPr="00FF7B47" w:rsidRDefault="00B30893" w:rsidP="00300224">
            <w:pPr>
              <w:keepNext/>
              <w:rPr>
                <w:rFonts w:ascii="Calibri" w:hAnsi="Calibri"/>
                <w:sz w:val="12"/>
                <w:szCs w:val="12"/>
              </w:rPr>
            </w:pPr>
          </w:p>
          <w:p w14:paraId="62E98D1C" w14:textId="7FD322D9" w:rsidR="00B30893" w:rsidRPr="00FF7B47" w:rsidRDefault="00B30893" w:rsidP="00300224">
            <w:pPr>
              <w:keepNext/>
              <w:rPr>
                <w:rFonts w:ascii="Calibri" w:hAnsi="Calibri"/>
                <w:sz w:val="12"/>
                <w:szCs w:val="12"/>
              </w:rPr>
            </w:pPr>
            <w:r w:rsidRPr="00FF7B47">
              <w:rPr>
                <w:rFonts w:ascii="Calibri" w:hAnsi="Calibri"/>
                <w:sz w:val="12"/>
                <w:szCs w:val="12"/>
              </w:rPr>
              <w:t xml:space="preserve">allow user to override the default and </w:t>
            </w:r>
            <w:r w:rsidRPr="00171CEB">
              <w:rPr>
                <w:rFonts w:ascii="Calibri" w:hAnsi="Calibri"/>
                <w:b/>
                <w:sz w:val="12"/>
                <w:szCs w:val="12"/>
              </w:rPr>
              <w:t xml:space="preserve">select one </w:t>
            </w:r>
            <w:r w:rsidRPr="00171CEB">
              <w:rPr>
                <w:rFonts w:ascii="Calibri" w:hAnsi="Calibri"/>
                <w:b/>
                <w:sz w:val="12"/>
                <w:szCs w:val="12"/>
                <w:u w:val="single"/>
              </w:rPr>
              <w:t>or both</w:t>
            </w:r>
            <w:r w:rsidRPr="00FF7B47">
              <w:rPr>
                <w:rFonts w:ascii="Calibri" w:hAnsi="Calibri"/>
                <w:sz w:val="12"/>
                <w:szCs w:val="12"/>
              </w:rPr>
              <w:t xml:space="preserve"> of the following two values:</w:t>
            </w:r>
          </w:p>
          <w:p w14:paraId="34D74A8E"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ducts in wall cavity </w:t>
            </w:r>
          </w:p>
          <w:p w14:paraId="42540C31"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exposed ducts </w:t>
            </w:r>
          </w:p>
          <w:p w14:paraId="2D648F24"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 in directly conditioned space;</w:t>
            </w:r>
          </w:p>
          <w:p w14:paraId="05D41BAB" w14:textId="77777777" w:rsidR="00B30893" w:rsidRPr="00FF7B47" w:rsidRDefault="00B30893" w:rsidP="00300224">
            <w:pPr>
              <w:keepNext/>
              <w:rPr>
                <w:rFonts w:ascii="Calibri" w:hAnsi="Calibri"/>
                <w:b/>
                <w:sz w:val="12"/>
                <w:szCs w:val="12"/>
              </w:rPr>
            </w:pPr>
            <w:r w:rsidRPr="00FF7B47">
              <w:rPr>
                <w:rFonts w:ascii="Calibri" w:hAnsi="Calibri"/>
                <w:b/>
                <w:sz w:val="12"/>
                <w:szCs w:val="12"/>
              </w:rPr>
              <w:t>ALSO</w:t>
            </w:r>
          </w:p>
          <w:p w14:paraId="35361C74" w14:textId="5E036C79" w:rsidR="00B30893" w:rsidRPr="00FF7B47" w:rsidRDefault="00B30893" w:rsidP="00300224">
            <w:pPr>
              <w:keepNext/>
              <w:rPr>
                <w:rFonts w:ascii="Calibri" w:hAnsi="Calibri"/>
                <w:sz w:val="12"/>
                <w:szCs w:val="12"/>
              </w:rPr>
            </w:pPr>
            <w:r w:rsidRPr="008E656E">
              <w:rPr>
                <w:rFonts w:ascii="Calibri" w:hAnsi="Calibri"/>
                <w:b/>
                <w:sz w:val="12"/>
                <w:szCs w:val="12"/>
              </w:rPr>
              <w:t>if</w:t>
            </w:r>
            <w:r w:rsidRPr="00FF7B47">
              <w:rPr>
                <w:rFonts w:ascii="Calibri" w:hAnsi="Calibri"/>
                <w:sz w:val="12"/>
                <w:szCs w:val="12"/>
              </w:rPr>
              <w:t xml:space="preserve"> value in </w:t>
            </w:r>
            <w:r w:rsidR="00E51D7F">
              <w:rPr>
                <w:rFonts w:ascii="Calibri" w:hAnsi="Calibri"/>
                <w:sz w:val="12"/>
                <w:szCs w:val="12"/>
              </w:rPr>
              <w:t xml:space="preserve">both </w:t>
            </w:r>
            <w:r w:rsidRPr="008E656E">
              <w:rPr>
                <w:rFonts w:ascii="Calibri" w:hAnsi="Calibri"/>
                <w:sz w:val="12"/>
                <w:szCs w:val="12"/>
                <w:highlight w:val="yellow"/>
              </w:rPr>
              <w:t>F06</w:t>
            </w:r>
            <w:r>
              <w:rPr>
                <w:rFonts w:ascii="Calibri" w:hAnsi="Calibri"/>
                <w:sz w:val="12"/>
                <w:szCs w:val="12"/>
              </w:rPr>
              <w:t xml:space="preserve"> and </w:t>
            </w:r>
            <w:r w:rsidRPr="008E656E">
              <w:rPr>
                <w:rFonts w:ascii="Calibri" w:hAnsi="Calibri"/>
                <w:sz w:val="12"/>
                <w:szCs w:val="12"/>
                <w:highlight w:val="yellow"/>
              </w:rPr>
              <w:t>F08</w:t>
            </w:r>
            <w:r w:rsidRPr="00FF7B47">
              <w:rPr>
                <w:rFonts w:ascii="Calibri" w:hAnsi="Calibri"/>
                <w:sz w:val="12"/>
                <w:szCs w:val="12"/>
              </w:rPr>
              <w:t>= conditioned space-entirely</w:t>
            </w:r>
            <w:r>
              <w:rPr>
                <w:rFonts w:ascii="Calibri" w:hAnsi="Calibri"/>
                <w:sz w:val="12"/>
                <w:szCs w:val="12"/>
              </w:rPr>
              <w:t>,</w:t>
            </w:r>
          </w:p>
          <w:p w14:paraId="77EE63DB" w14:textId="77777777" w:rsidR="00B30893" w:rsidRPr="00FF7B47"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w:t>
            </w:r>
            <w:r w:rsidRPr="00171CEB">
              <w:rPr>
                <w:rFonts w:ascii="Calibri" w:hAnsi="Calibri"/>
                <w:b/>
                <w:sz w:val="12"/>
                <w:szCs w:val="12"/>
              </w:rPr>
              <w:t>also</w:t>
            </w:r>
            <w:r w:rsidRPr="00FF7B47">
              <w:rPr>
                <w:rFonts w:ascii="Calibri" w:hAnsi="Calibri"/>
                <w:sz w:val="12"/>
                <w:szCs w:val="12"/>
              </w:rPr>
              <w:t xml:space="preserve"> allow user to select the following value:</w:t>
            </w:r>
          </w:p>
          <w:p w14:paraId="6F3833F4" w14:textId="0F79C0F9"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tc>
        <w:tc>
          <w:tcPr>
            <w:tcW w:w="1274" w:type="dxa"/>
            <w:shd w:val="clear" w:color="auto" w:fill="auto"/>
            <w:tcMar>
              <w:left w:w="29" w:type="dxa"/>
              <w:right w:w="29" w:type="dxa"/>
            </w:tcMar>
          </w:tcPr>
          <w:p w14:paraId="57DE09DB" w14:textId="7C46B863" w:rsidR="00C92045" w:rsidRPr="00EC0FE2" w:rsidRDefault="00B30893" w:rsidP="00C92045">
            <w:pPr>
              <w:keepNext/>
              <w:rPr>
                <w:ins w:id="62" w:author="jmiller20200310" w:date="2020-03-10T15:27:00Z"/>
                <w:rFonts w:ascii="Calibri" w:hAnsi="Calibri"/>
                <w:sz w:val="10"/>
                <w:szCs w:val="10"/>
              </w:rPr>
            </w:pPr>
            <w:r>
              <w:rPr>
                <w:rFonts w:ascii="Calibri" w:hAnsi="Calibri"/>
                <w:sz w:val="12"/>
                <w:szCs w:val="12"/>
              </w:rPr>
              <w:t>&lt;&lt;</w:t>
            </w:r>
            <w:ins w:id="63" w:author="jmiller20200310" w:date="2020-03-10T15:27:00Z">
              <w:r w:rsidR="00C92045">
                <w:rPr>
                  <w:rFonts w:ascii="Calibri" w:hAnsi="Calibri"/>
                  <w:b/>
                  <w:sz w:val="10"/>
                  <w:szCs w:val="10"/>
                </w:rPr>
                <w:t>if</w:t>
              </w:r>
              <w:r w:rsidR="00C92045">
                <w:rPr>
                  <w:rFonts w:ascii="Calibri" w:hAnsi="Calibri"/>
                  <w:sz w:val="10"/>
                  <w:szCs w:val="10"/>
                </w:rPr>
                <w:t xml:space="preserve"> </w:t>
              </w:r>
              <w:r w:rsidR="00C92045" w:rsidRPr="00554A0C">
                <w:rPr>
                  <w:rFonts w:ascii="Calibri" w:hAnsi="Calibri"/>
                  <w:sz w:val="10"/>
                  <w:szCs w:val="10"/>
                </w:rPr>
                <w:t xml:space="preserve">system type in </w:t>
              </w:r>
              <w:r w:rsidR="00C92045" w:rsidRPr="008F3CBC">
                <w:rPr>
                  <w:rFonts w:ascii="Calibri" w:hAnsi="Calibri"/>
                  <w:sz w:val="10"/>
                  <w:szCs w:val="10"/>
                  <w:highlight w:val="yellow"/>
                </w:rPr>
                <w:t>C03</w:t>
              </w:r>
              <w:r w:rsidR="00C92045" w:rsidRPr="00554A0C">
                <w:rPr>
                  <w:rFonts w:ascii="Calibri" w:hAnsi="Calibri"/>
                  <w:sz w:val="10"/>
                  <w:szCs w:val="10"/>
                </w:rPr>
                <w:t xml:space="preserve"> or </w:t>
              </w:r>
              <w:r w:rsidR="00C92045" w:rsidRPr="008F3CBC">
                <w:rPr>
                  <w:rFonts w:ascii="Calibri" w:hAnsi="Calibri"/>
                  <w:sz w:val="10"/>
                  <w:szCs w:val="10"/>
                  <w:highlight w:val="yellow"/>
                </w:rPr>
                <w:t>C07</w:t>
              </w:r>
              <w:r w:rsidR="00C92045" w:rsidRPr="00554A0C">
                <w:rPr>
                  <w:rFonts w:ascii="Calibri" w:hAnsi="Calibri"/>
                  <w:sz w:val="10"/>
                  <w:szCs w:val="10"/>
                </w:rPr>
                <w:t xml:space="preserve"> is one of the following</w:t>
              </w:r>
              <w:r w:rsidR="00C92045">
                <w:rPr>
                  <w:rFonts w:ascii="Calibri" w:hAnsi="Calibri"/>
                  <w:sz w:val="10"/>
                  <w:szCs w:val="10"/>
                </w:rPr>
                <w:t xml:space="preserve"> four</w:t>
              </w:r>
              <w:r w:rsidR="00C92045" w:rsidRPr="00554A0C">
                <w:rPr>
                  <w:rFonts w:ascii="Calibri" w:hAnsi="Calibri"/>
                  <w:sz w:val="10"/>
                  <w:szCs w:val="10"/>
                </w:rPr>
                <w:t xml:space="preserve"> system types:</w:t>
              </w:r>
            </w:ins>
          </w:p>
          <w:p w14:paraId="7C2CEC7F" w14:textId="77777777" w:rsidR="00C92045" w:rsidRPr="00E35E86" w:rsidRDefault="00C92045" w:rsidP="00C92045">
            <w:pPr>
              <w:keepNext/>
              <w:rPr>
                <w:ins w:id="64" w:author="jmiller20200310" w:date="2020-03-10T15:27:00Z"/>
                <w:rFonts w:ascii="Calibri" w:hAnsi="Calibri"/>
                <w:sz w:val="10"/>
                <w:szCs w:val="10"/>
              </w:rPr>
            </w:pPr>
            <w:ins w:id="65" w:author="jmiller20200310" w:date="2020-03-10T15:27:00Z">
              <w:r w:rsidRPr="00E35E86">
                <w:rPr>
                  <w:rFonts w:ascii="Calibri" w:hAnsi="Calibri"/>
                  <w:sz w:val="10"/>
                  <w:szCs w:val="10"/>
                </w:rPr>
                <w:t>*multisplit HP-ducted</w:t>
              </w:r>
            </w:ins>
          </w:p>
          <w:p w14:paraId="6279D173" w14:textId="77777777" w:rsidR="00C92045" w:rsidRPr="00E35E86" w:rsidRDefault="00C92045" w:rsidP="00C92045">
            <w:pPr>
              <w:keepNext/>
              <w:rPr>
                <w:ins w:id="66" w:author="jmiller20200310" w:date="2020-03-10T15:27:00Z"/>
                <w:rFonts w:ascii="Calibri" w:hAnsi="Calibri"/>
                <w:sz w:val="10"/>
                <w:szCs w:val="10"/>
              </w:rPr>
            </w:pPr>
            <w:ins w:id="67" w:author="jmiller20200310" w:date="2020-03-10T15:27:00Z">
              <w:r w:rsidRPr="00E35E86">
                <w:rPr>
                  <w:rFonts w:ascii="Calibri" w:hAnsi="Calibri"/>
                  <w:sz w:val="10"/>
                  <w:szCs w:val="10"/>
                </w:rPr>
                <w:t>*multisplit HP-ducted+ductless</w:t>
              </w:r>
            </w:ins>
          </w:p>
          <w:p w14:paraId="766518CB" w14:textId="77777777" w:rsidR="00C92045" w:rsidRPr="00AB7571" w:rsidRDefault="00C92045" w:rsidP="00C92045">
            <w:pPr>
              <w:keepNext/>
              <w:rPr>
                <w:ins w:id="68" w:author="jmiller20200310" w:date="2020-03-10T15:27:00Z"/>
                <w:rFonts w:ascii="Calibri" w:hAnsi="Calibri"/>
                <w:sz w:val="10"/>
                <w:szCs w:val="10"/>
              </w:rPr>
            </w:pPr>
            <w:ins w:id="69" w:author="jmiller20200310" w:date="2020-03-10T15:27:00Z">
              <w:r w:rsidRPr="00AB7571">
                <w:rPr>
                  <w:rFonts w:ascii="Calibri" w:hAnsi="Calibri"/>
                  <w:sz w:val="10"/>
                  <w:szCs w:val="10"/>
                </w:rPr>
                <w:t>*multisplit AC-ducted</w:t>
              </w:r>
            </w:ins>
          </w:p>
          <w:p w14:paraId="1F7512CB" w14:textId="77777777" w:rsidR="00C92045" w:rsidRDefault="00C92045" w:rsidP="00C92045">
            <w:pPr>
              <w:keepNext/>
              <w:rPr>
                <w:ins w:id="70" w:author="jmiller20200310" w:date="2020-03-10T15:27:00Z"/>
                <w:rFonts w:ascii="Calibri" w:hAnsi="Calibri"/>
                <w:sz w:val="10"/>
                <w:szCs w:val="10"/>
              </w:rPr>
            </w:pPr>
            <w:ins w:id="71" w:author="jmiller20200310" w:date="2020-03-10T15:27:00Z">
              <w:r w:rsidRPr="00AB7571">
                <w:rPr>
                  <w:rFonts w:ascii="Calibri" w:hAnsi="Calibri"/>
                  <w:sz w:val="10"/>
                  <w:szCs w:val="10"/>
                </w:rPr>
                <w:t>*multisplit AC-ducted+ductless</w:t>
              </w:r>
              <w:r>
                <w:rPr>
                  <w:rFonts w:ascii="Calibri" w:hAnsi="Calibri"/>
                  <w:sz w:val="10"/>
                  <w:szCs w:val="10"/>
                </w:rPr>
                <w:t>,</w:t>
              </w:r>
            </w:ins>
          </w:p>
          <w:p w14:paraId="695EB0B6" w14:textId="77777777" w:rsidR="00C92045" w:rsidRDefault="00C92045" w:rsidP="00C92045">
            <w:pPr>
              <w:keepNext/>
              <w:rPr>
                <w:ins w:id="72" w:author="jmiller20200310" w:date="2020-03-10T15:27:00Z"/>
                <w:rFonts w:ascii="Calibri" w:hAnsi="Calibri"/>
                <w:sz w:val="10"/>
                <w:szCs w:val="10"/>
              </w:rPr>
            </w:pPr>
            <w:ins w:id="73" w:author="jmiller20200310" w:date="2020-03-10T15:27: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38184122" w14:textId="4E9EE14E" w:rsidR="00C92045" w:rsidRDefault="00C92045" w:rsidP="00300224">
            <w:pPr>
              <w:keepNext/>
              <w:rPr>
                <w:ins w:id="74" w:author="jmiller20200310" w:date="2020-03-10T15:27:00Z"/>
                <w:rFonts w:ascii="Calibri" w:hAnsi="Calibri"/>
                <w:sz w:val="12"/>
                <w:szCs w:val="12"/>
              </w:rPr>
            </w:pPr>
          </w:p>
          <w:p w14:paraId="10298633" w14:textId="7EAE956B" w:rsidR="00B30893" w:rsidRPr="00FF7B47" w:rsidRDefault="00C92045" w:rsidP="00300224">
            <w:pPr>
              <w:keepNext/>
              <w:rPr>
                <w:rFonts w:ascii="Calibri" w:hAnsi="Calibri"/>
                <w:sz w:val="12"/>
                <w:szCs w:val="12"/>
              </w:rPr>
            </w:pPr>
            <w:ins w:id="75" w:author="jmiller20200310" w:date="2020-03-10T15:28:00Z">
              <w:r>
                <w:rPr>
                  <w:rFonts w:ascii="Calibri" w:hAnsi="Calibri"/>
                  <w:b/>
                  <w:sz w:val="12"/>
                  <w:szCs w:val="12"/>
                </w:rPr>
                <w:t>else</w:t>
              </w:r>
            </w:ins>
            <w:r w:rsidR="00B30893" w:rsidRPr="008E656E">
              <w:rPr>
                <w:rFonts w:ascii="Calibri" w:hAnsi="Calibri"/>
                <w:b/>
                <w:sz w:val="12"/>
                <w:szCs w:val="12"/>
              </w:rPr>
              <w:t>if</w:t>
            </w:r>
            <w:r w:rsidR="00B30893">
              <w:rPr>
                <w:rFonts w:ascii="Calibri" w:hAnsi="Calibri"/>
                <w:sz w:val="12"/>
                <w:szCs w:val="12"/>
              </w:rPr>
              <w:t xml:space="preserve"> system type in </w:t>
            </w:r>
            <w:r w:rsidR="00B30893" w:rsidRPr="008E656E">
              <w:rPr>
                <w:rFonts w:ascii="Calibri" w:hAnsi="Calibri"/>
                <w:sz w:val="12"/>
                <w:szCs w:val="12"/>
                <w:highlight w:val="yellow"/>
              </w:rPr>
              <w:t>C03</w:t>
            </w:r>
            <w:r w:rsidR="00B30893">
              <w:rPr>
                <w:rFonts w:ascii="Calibri" w:hAnsi="Calibri"/>
                <w:sz w:val="12"/>
                <w:szCs w:val="12"/>
              </w:rPr>
              <w:t xml:space="preserve"> or </w:t>
            </w:r>
            <w:r w:rsidR="00B30893" w:rsidRPr="008E656E">
              <w:rPr>
                <w:rFonts w:ascii="Calibri" w:hAnsi="Calibri"/>
                <w:sz w:val="12"/>
                <w:szCs w:val="12"/>
                <w:highlight w:val="yellow"/>
              </w:rPr>
              <w:t>C07</w:t>
            </w:r>
            <w:r w:rsidR="00B30893" w:rsidRPr="00FF7B47">
              <w:rPr>
                <w:rFonts w:ascii="Calibri" w:hAnsi="Calibri"/>
                <w:sz w:val="12"/>
                <w:szCs w:val="12"/>
              </w:rPr>
              <w:t xml:space="preserve"> is one of the following system types:</w:t>
            </w:r>
          </w:p>
          <w:p w14:paraId="240E0F72"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AC;</w:t>
            </w:r>
          </w:p>
          <w:p w14:paraId="4A7355BD"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HP</w:t>
            </w:r>
          </w:p>
          <w:p w14:paraId="45AD1EE2"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AC ;</w:t>
            </w:r>
          </w:p>
          <w:p w14:paraId="1D869B2C"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HP</w:t>
            </w:r>
          </w:p>
          <w:p w14:paraId="4FFB9D02"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AC</w:t>
            </w:r>
          </w:p>
          <w:p w14:paraId="02C32E25"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HP,</w:t>
            </w:r>
          </w:p>
          <w:p w14:paraId="14CE01CF" w14:textId="2AB3C96C" w:rsidR="00B30893"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value=Yes,</w:t>
            </w:r>
          </w:p>
          <w:p w14:paraId="4E4303E2" w14:textId="77777777" w:rsidR="00B30893" w:rsidRPr="00FF7B47" w:rsidRDefault="00B30893" w:rsidP="00300224">
            <w:pPr>
              <w:keepNext/>
              <w:rPr>
                <w:rFonts w:ascii="Calibri" w:hAnsi="Calibri"/>
                <w:sz w:val="12"/>
                <w:szCs w:val="12"/>
              </w:rPr>
            </w:pPr>
          </w:p>
          <w:p w14:paraId="3E2816CD" w14:textId="77777777" w:rsidR="00B30893" w:rsidRPr="00FF7B47" w:rsidRDefault="00B30893" w:rsidP="00300224">
            <w:pPr>
              <w:keepNext/>
              <w:rPr>
                <w:rFonts w:ascii="Calibri" w:hAnsi="Calibri"/>
                <w:sz w:val="12"/>
                <w:szCs w:val="12"/>
              </w:rPr>
            </w:pPr>
            <w:r w:rsidRPr="008E656E">
              <w:rPr>
                <w:rFonts w:ascii="Calibri" w:hAnsi="Calibri"/>
                <w:b/>
                <w:sz w:val="12"/>
                <w:szCs w:val="12"/>
              </w:rPr>
              <w:t>else</w:t>
            </w:r>
            <w:r w:rsidRPr="00FF7B47">
              <w:rPr>
                <w:rFonts w:ascii="Calibri" w:hAnsi="Calibri"/>
                <w:sz w:val="12"/>
                <w:szCs w:val="12"/>
              </w:rPr>
              <w:t xml:space="preserve"> user pick one of the following two values from list:</w:t>
            </w:r>
          </w:p>
          <w:p w14:paraId="22FF9496" w14:textId="77777777" w:rsidR="00B30893" w:rsidRPr="00FF7B47" w:rsidRDefault="00B30893" w:rsidP="00300224">
            <w:pPr>
              <w:keepNext/>
              <w:rPr>
                <w:rFonts w:ascii="Calibri" w:hAnsi="Calibri"/>
                <w:sz w:val="12"/>
                <w:szCs w:val="12"/>
              </w:rPr>
            </w:pPr>
            <w:r w:rsidRPr="00FF7B47">
              <w:rPr>
                <w:rFonts w:ascii="Calibri" w:hAnsi="Calibri"/>
                <w:sz w:val="12"/>
                <w:szCs w:val="12"/>
              </w:rPr>
              <w:t>**yes</w:t>
            </w:r>
          </w:p>
          <w:p w14:paraId="41F3F75D" w14:textId="77777777" w:rsidR="00B30893" w:rsidRPr="00FF7B47" w:rsidRDefault="00B30893" w:rsidP="00300224">
            <w:pPr>
              <w:keepNext/>
              <w:rPr>
                <w:rFonts w:ascii="Calibri" w:hAnsi="Calibri"/>
                <w:sz w:val="12"/>
                <w:szCs w:val="12"/>
              </w:rPr>
            </w:pPr>
            <w:r w:rsidRPr="00FF7B47">
              <w:rPr>
                <w:rFonts w:ascii="Calibri" w:hAnsi="Calibri"/>
                <w:sz w:val="12"/>
                <w:szCs w:val="12"/>
              </w:rPr>
              <w:t>**no</w:t>
            </w:r>
          </w:p>
          <w:p w14:paraId="47657F74" w14:textId="77777777" w:rsidR="00B30893" w:rsidRPr="00FF7B47" w:rsidRDefault="00B30893" w:rsidP="00300224">
            <w:pPr>
              <w:keepNext/>
              <w:rPr>
                <w:rFonts w:ascii="Calibri" w:hAnsi="Calibri"/>
                <w:b/>
                <w:sz w:val="12"/>
                <w:szCs w:val="12"/>
              </w:rPr>
            </w:pPr>
            <w:r w:rsidRPr="00FF7B47">
              <w:rPr>
                <w:rFonts w:ascii="Calibri" w:hAnsi="Calibri"/>
                <w:b/>
                <w:sz w:val="12"/>
                <w:szCs w:val="12"/>
              </w:rPr>
              <w:t>check:</w:t>
            </w:r>
          </w:p>
          <w:p w14:paraId="1BD768B9" w14:textId="77777777" w:rsidR="00B30893" w:rsidRPr="00FF7B47" w:rsidRDefault="00B30893" w:rsidP="00300224">
            <w:pPr>
              <w:keepNext/>
              <w:rPr>
                <w:rFonts w:ascii="Calibri" w:hAnsi="Calibri"/>
                <w:sz w:val="12"/>
                <w:szCs w:val="12"/>
              </w:rPr>
            </w:pPr>
            <w:r w:rsidRPr="00B30893">
              <w:rPr>
                <w:rFonts w:ascii="Calibri" w:hAnsi="Calibri"/>
                <w:b/>
                <w:sz w:val="12"/>
                <w:szCs w:val="12"/>
              </w:rPr>
              <w:t>if</w:t>
            </w:r>
            <w:r w:rsidRPr="00FF7B47">
              <w:rPr>
                <w:rFonts w:ascii="Calibri" w:hAnsi="Calibri"/>
                <w:sz w:val="12"/>
                <w:szCs w:val="12"/>
              </w:rPr>
              <w:t xml:space="preserve"> value=no, </w:t>
            </w:r>
          </w:p>
          <w:p w14:paraId="5A2E0004" w14:textId="31D9440B" w:rsidR="00B30893" w:rsidRPr="00FF7B47" w:rsidRDefault="00B30893" w:rsidP="00300224">
            <w:pPr>
              <w:keepNext/>
              <w:rPr>
                <w:rFonts w:ascii="Calibri" w:hAnsi="Calibri"/>
                <w:sz w:val="12"/>
                <w:szCs w:val="12"/>
              </w:rPr>
            </w:pPr>
            <w:r w:rsidRPr="00B30893">
              <w:rPr>
                <w:rFonts w:ascii="Calibri" w:hAnsi="Calibri"/>
                <w:b/>
                <w:sz w:val="12"/>
                <w:szCs w:val="12"/>
              </w:rPr>
              <w:t>then</w:t>
            </w:r>
            <w:r w:rsidRPr="00FF7B47">
              <w:rPr>
                <w:rFonts w:ascii="Calibri" w:hAnsi="Calibri"/>
                <w:sz w:val="12"/>
                <w:szCs w:val="12"/>
              </w:rPr>
              <w:t xml:space="preserve"> report in project status notes field that exemption from mandatory HERS verification of system airflow has been claimed. Enforcement agency confirmation is recommended.&gt;&gt;</w:t>
            </w:r>
          </w:p>
        </w:tc>
        <w:tc>
          <w:tcPr>
            <w:tcW w:w="1274" w:type="dxa"/>
          </w:tcPr>
          <w:p w14:paraId="244B0E41" w14:textId="77777777" w:rsidR="00DE6332" w:rsidRPr="00DE6332" w:rsidRDefault="00B30893" w:rsidP="00DE6332">
            <w:pPr>
              <w:keepNext/>
              <w:rPr>
                <w:rFonts w:ascii="Calibri" w:hAnsi="Calibri"/>
                <w:sz w:val="12"/>
                <w:szCs w:val="12"/>
              </w:rPr>
            </w:pPr>
            <w:r w:rsidRPr="00B30893">
              <w:rPr>
                <w:rFonts w:ascii="Calibri" w:hAnsi="Calibri"/>
                <w:sz w:val="12"/>
                <w:szCs w:val="12"/>
              </w:rPr>
              <w:t>&lt;&lt;</w:t>
            </w:r>
            <w:r w:rsidRPr="00DE6332">
              <w:rPr>
                <w:rFonts w:ascii="Calibri" w:hAnsi="Calibri"/>
                <w:sz w:val="12"/>
                <w:szCs w:val="12"/>
              </w:rPr>
              <w:t>if</w:t>
            </w:r>
            <w:r w:rsidR="00DE6332" w:rsidRPr="00DE6332">
              <w:rPr>
                <w:rFonts w:ascii="Calibri" w:hAnsi="Calibri"/>
                <w:sz w:val="12"/>
                <w:szCs w:val="12"/>
              </w:rPr>
              <w:t xml:space="preserve"> the following three conditions are </w:t>
            </w:r>
            <w:r w:rsidR="00DE6332" w:rsidRPr="00496E54">
              <w:rPr>
                <w:rFonts w:ascii="Calibri" w:hAnsi="Calibri"/>
                <w:b/>
                <w:sz w:val="12"/>
                <w:szCs w:val="12"/>
              </w:rPr>
              <w:t>ALL true:</w:t>
            </w:r>
          </w:p>
          <w:p w14:paraId="6E6E96F9" w14:textId="77777777" w:rsidR="00DE6332" w:rsidRPr="00DE6332" w:rsidRDefault="00DE6332" w:rsidP="00DE6332">
            <w:pPr>
              <w:keepNext/>
              <w:rPr>
                <w:rFonts w:ascii="Calibri" w:hAnsi="Calibri"/>
                <w:sz w:val="12"/>
                <w:szCs w:val="12"/>
              </w:rPr>
            </w:pPr>
          </w:p>
          <w:p w14:paraId="13EF49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1:</w:t>
            </w:r>
          </w:p>
          <w:p w14:paraId="06E06576" w14:textId="7F44F81C" w:rsidR="00DE6332" w:rsidRPr="00DE6332" w:rsidRDefault="00DE6332" w:rsidP="00B30893">
            <w:pPr>
              <w:keepNext/>
              <w:rPr>
                <w:rFonts w:ascii="Calibri" w:hAnsi="Calibri"/>
                <w:sz w:val="12"/>
                <w:szCs w:val="12"/>
              </w:rPr>
            </w:pPr>
            <w:r w:rsidRPr="00DE6332">
              <w:rPr>
                <w:rFonts w:ascii="Calibri" w:hAnsi="Calibri"/>
                <w:sz w:val="12"/>
                <w:szCs w:val="12"/>
              </w:rPr>
              <w:t>[</w:t>
            </w:r>
            <w:r w:rsidR="00B30893" w:rsidRPr="00450B1B">
              <w:rPr>
                <w:rFonts w:ascii="Calibri" w:hAnsi="Calibri"/>
                <w:sz w:val="12"/>
                <w:szCs w:val="12"/>
                <w:highlight w:val="yellow"/>
              </w:rPr>
              <w:t>C12</w:t>
            </w:r>
            <w:r w:rsidR="00B30893" w:rsidRPr="00B30893">
              <w:rPr>
                <w:rFonts w:ascii="Calibri" w:hAnsi="Calibri"/>
                <w:sz w:val="12"/>
                <w:szCs w:val="12"/>
              </w:rPr>
              <w:t xml:space="preserve"> &gt; 1</w:t>
            </w:r>
            <w:r>
              <w:rPr>
                <w:rFonts w:ascii="Calibri" w:hAnsi="Calibri"/>
                <w:sz w:val="12"/>
                <w:szCs w:val="12"/>
              </w:rPr>
              <w:t>]</w:t>
            </w:r>
            <w:r w:rsidR="00B30893" w:rsidRPr="00B30893">
              <w:rPr>
                <w:rFonts w:ascii="Calibri" w:hAnsi="Calibri"/>
                <w:sz w:val="12"/>
                <w:szCs w:val="12"/>
              </w:rPr>
              <w:t xml:space="preserve">, </w:t>
            </w:r>
          </w:p>
          <w:p w14:paraId="04E6D4C7" w14:textId="44C77CDA" w:rsidR="00DE6332" w:rsidRPr="00DE6332" w:rsidRDefault="00DE6332" w:rsidP="00DE6332">
            <w:pPr>
              <w:keepNext/>
              <w:rPr>
                <w:rFonts w:ascii="Calibri" w:hAnsi="Calibri"/>
                <w:sz w:val="12"/>
                <w:szCs w:val="12"/>
              </w:rPr>
            </w:pPr>
          </w:p>
          <w:p w14:paraId="2FD8097B" w14:textId="77777777" w:rsidR="008268D5" w:rsidRPr="00496E54" w:rsidRDefault="00DE6332" w:rsidP="00DE6332">
            <w:pPr>
              <w:keepNext/>
              <w:rPr>
                <w:rFonts w:ascii="Calibri" w:hAnsi="Calibri"/>
                <w:b/>
                <w:sz w:val="12"/>
                <w:szCs w:val="12"/>
              </w:rPr>
            </w:pPr>
            <w:r w:rsidRPr="00496E54">
              <w:rPr>
                <w:rFonts w:ascii="Calibri" w:hAnsi="Calibri"/>
                <w:b/>
                <w:sz w:val="12"/>
                <w:szCs w:val="12"/>
              </w:rPr>
              <w:t>condition 2:</w:t>
            </w:r>
          </w:p>
          <w:p w14:paraId="267D995B" w14:textId="1C136A0C" w:rsidR="00DE6332" w:rsidRPr="00DE6332" w:rsidRDefault="00DE6332" w:rsidP="00DE6332">
            <w:pPr>
              <w:keepNext/>
              <w:rPr>
                <w:rFonts w:ascii="Calibri" w:hAnsi="Calibri"/>
                <w:sz w:val="12"/>
                <w:szCs w:val="12"/>
              </w:rPr>
            </w:pPr>
            <w:r w:rsidRPr="00DE6332">
              <w:rPr>
                <w:rFonts w:ascii="Calibri" w:hAnsi="Calibri"/>
                <w:sz w:val="12"/>
                <w:szCs w:val="12"/>
              </w:rPr>
              <w:t xml:space="preserve">[system type in </w:t>
            </w:r>
            <w:r w:rsidRPr="00DE6332">
              <w:rPr>
                <w:rFonts w:ascii="Calibri" w:hAnsi="Calibri"/>
                <w:sz w:val="12"/>
                <w:szCs w:val="12"/>
                <w:highlight w:val="yellow"/>
              </w:rPr>
              <w:t>C03</w:t>
            </w:r>
            <w:r w:rsidRPr="00DE6332">
              <w:rPr>
                <w:rFonts w:ascii="Calibri" w:hAnsi="Calibri"/>
                <w:sz w:val="12"/>
                <w:szCs w:val="12"/>
              </w:rPr>
              <w:t xml:space="preserve"> or </w:t>
            </w:r>
            <w:r w:rsidRPr="00DE6332">
              <w:rPr>
                <w:rFonts w:ascii="Calibri" w:hAnsi="Calibri"/>
                <w:sz w:val="12"/>
                <w:szCs w:val="12"/>
                <w:highlight w:val="yellow"/>
              </w:rPr>
              <w:t>C07</w:t>
            </w:r>
            <w:r w:rsidRPr="00DE6332">
              <w:rPr>
                <w:rFonts w:ascii="Calibri" w:hAnsi="Calibri"/>
                <w:sz w:val="12"/>
                <w:szCs w:val="12"/>
              </w:rPr>
              <w:t xml:space="preserve">=one of the following two values: </w:t>
            </w:r>
          </w:p>
          <w:p w14:paraId="3B710157" w14:textId="77777777" w:rsidR="00DE6332" w:rsidRPr="00DE6332" w:rsidRDefault="00DE6332" w:rsidP="00DE6332">
            <w:pPr>
              <w:keepNext/>
              <w:rPr>
                <w:rFonts w:ascii="Calibri" w:hAnsi="Calibri"/>
                <w:sz w:val="12"/>
                <w:szCs w:val="12"/>
              </w:rPr>
            </w:pPr>
            <w:r w:rsidRPr="00DE6332">
              <w:rPr>
                <w:rFonts w:ascii="Calibri" w:hAnsi="Calibri"/>
                <w:sz w:val="12"/>
                <w:szCs w:val="12"/>
              </w:rPr>
              <w:t xml:space="preserve">{VCHP-Ducted}, </w:t>
            </w:r>
          </w:p>
          <w:p w14:paraId="662EAB75" w14:textId="794D32CE" w:rsidR="00DE6332" w:rsidRDefault="00DE6332" w:rsidP="00DE6332">
            <w:pPr>
              <w:keepNext/>
              <w:rPr>
                <w:rFonts w:ascii="Calibri" w:hAnsi="Calibri"/>
                <w:sz w:val="12"/>
                <w:szCs w:val="12"/>
              </w:rPr>
            </w:pPr>
            <w:r w:rsidRPr="00DE6332">
              <w:rPr>
                <w:rFonts w:ascii="Calibri" w:hAnsi="Calibri"/>
                <w:sz w:val="12"/>
                <w:szCs w:val="12"/>
              </w:rPr>
              <w:t>{VCHP -Ducted+Ductless}]</w:t>
            </w:r>
          </w:p>
          <w:p w14:paraId="4F376E16" w14:textId="287EF837" w:rsidR="00DE6332" w:rsidRPr="00DE6332" w:rsidRDefault="00DE6332" w:rsidP="00B30893">
            <w:pPr>
              <w:keepNext/>
              <w:rPr>
                <w:rFonts w:ascii="Calibri" w:hAnsi="Calibri"/>
                <w:sz w:val="12"/>
                <w:szCs w:val="12"/>
              </w:rPr>
            </w:pPr>
          </w:p>
          <w:p w14:paraId="57E625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3:</w:t>
            </w:r>
          </w:p>
          <w:p w14:paraId="059A5AF2" w14:textId="2CF870F0" w:rsidR="00450B1B" w:rsidRDefault="00DE6332" w:rsidP="00B30893">
            <w:pPr>
              <w:keepNext/>
              <w:rPr>
                <w:rFonts w:ascii="Calibri" w:hAnsi="Calibri"/>
                <w:sz w:val="12"/>
                <w:szCs w:val="12"/>
              </w:rPr>
            </w:pPr>
            <w:r>
              <w:rPr>
                <w:rFonts w:ascii="Calibri" w:hAnsi="Calibri"/>
                <w:sz w:val="12"/>
                <w:szCs w:val="12"/>
              </w:rPr>
              <w:t>[</w:t>
            </w:r>
            <w:r w:rsidR="00450B1B">
              <w:rPr>
                <w:rFonts w:ascii="Calibri" w:hAnsi="Calibri"/>
                <w:sz w:val="12"/>
                <w:szCs w:val="12"/>
              </w:rPr>
              <w:t>one of the following two</w:t>
            </w:r>
            <w:r w:rsidR="00496E54">
              <w:rPr>
                <w:rFonts w:ascii="Calibri" w:hAnsi="Calibri"/>
                <w:sz w:val="12"/>
                <w:szCs w:val="12"/>
              </w:rPr>
              <w:t xml:space="preserve"> (a, or b below)</w:t>
            </w:r>
            <w:r w:rsidR="00450B1B">
              <w:rPr>
                <w:rFonts w:ascii="Calibri" w:hAnsi="Calibri"/>
                <w:sz w:val="12"/>
                <w:szCs w:val="12"/>
              </w:rPr>
              <w:t xml:space="preserve"> are true:</w:t>
            </w:r>
          </w:p>
          <w:p w14:paraId="3C60EA99" w14:textId="73B7C38E" w:rsidR="00B30893" w:rsidRDefault="00496E54" w:rsidP="00B30893">
            <w:pPr>
              <w:keepNext/>
              <w:rPr>
                <w:rFonts w:ascii="Calibri" w:hAnsi="Calibri"/>
                <w:sz w:val="12"/>
                <w:szCs w:val="12"/>
              </w:rPr>
            </w:pPr>
            <w:r w:rsidRPr="00496E54">
              <w:rPr>
                <w:rFonts w:ascii="Calibri" w:hAnsi="Calibri"/>
                <w:b/>
                <w:sz w:val="12"/>
                <w:szCs w:val="12"/>
              </w:rPr>
              <w:t>a:</w:t>
            </w:r>
            <w:r w:rsidR="006658FF">
              <w:rPr>
                <w:rFonts w:ascii="Calibri" w:hAnsi="Calibri"/>
                <w:sz w:val="12"/>
                <w:szCs w:val="12"/>
              </w:rPr>
              <w:t>{</w:t>
            </w:r>
            <w:r w:rsidR="00E131AE" w:rsidRPr="00450B1B">
              <w:rPr>
                <w:rFonts w:ascii="Calibri" w:hAnsi="Calibri"/>
                <w:sz w:val="12"/>
                <w:szCs w:val="12"/>
                <w:highlight w:val="yellow"/>
              </w:rPr>
              <w:t>J08</w:t>
            </w:r>
            <w:r w:rsidR="00E131AE">
              <w:rPr>
                <w:rFonts w:ascii="Calibri" w:hAnsi="Calibri"/>
                <w:sz w:val="12"/>
                <w:szCs w:val="12"/>
              </w:rPr>
              <w:t>=yes</w:t>
            </w:r>
            <w:r w:rsidR="006658FF">
              <w:rPr>
                <w:rFonts w:ascii="Calibri" w:hAnsi="Calibri"/>
                <w:sz w:val="12"/>
                <w:szCs w:val="12"/>
              </w:rPr>
              <w:t>}</w:t>
            </w:r>
            <w:r w:rsidR="00450B1B">
              <w:rPr>
                <w:rFonts w:ascii="Calibri" w:hAnsi="Calibri"/>
                <w:sz w:val="12"/>
                <w:szCs w:val="12"/>
              </w:rPr>
              <w:t>,</w:t>
            </w:r>
          </w:p>
          <w:p w14:paraId="30811E80" w14:textId="45B855CE" w:rsidR="00496E54" w:rsidRDefault="00496E54" w:rsidP="00B30893">
            <w:pPr>
              <w:keepNext/>
              <w:rPr>
                <w:rFonts w:ascii="Calibri" w:hAnsi="Calibri"/>
                <w:sz w:val="12"/>
                <w:szCs w:val="12"/>
              </w:rPr>
            </w:pPr>
            <w:r w:rsidRPr="00496E54">
              <w:rPr>
                <w:rFonts w:ascii="Calibri" w:hAnsi="Calibri"/>
                <w:b/>
                <w:sz w:val="12"/>
                <w:szCs w:val="12"/>
              </w:rPr>
              <w:t>b:</w:t>
            </w:r>
            <w:r>
              <w:rPr>
                <w:rFonts w:ascii="Calibri" w:hAnsi="Calibri"/>
                <w:sz w:val="12"/>
                <w:szCs w:val="12"/>
              </w:rPr>
              <w:t>{</w:t>
            </w:r>
            <w:r w:rsidRPr="00496E54">
              <w:rPr>
                <w:rFonts w:ascii="Calibri" w:hAnsi="Calibri"/>
                <w:sz w:val="12"/>
                <w:szCs w:val="12"/>
              </w:rPr>
              <w:t>Responses in B04, B05 , B06, B07, B08, B09 and use of Logic Table for Determining Alteration Type and HERS Verification Requirements result in the term "DctLk" appears in the HERS column</w:t>
            </w:r>
            <w:r>
              <w:rPr>
                <w:rFonts w:ascii="Calibri" w:hAnsi="Calibri"/>
                <w:sz w:val="12"/>
                <w:szCs w:val="12"/>
              </w:rPr>
              <w:t>}],</w:t>
            </w:r>
          </w:p>
          <w:p w14:paraId="6D14D03D" w14:textId="77777777" w:rsidR="00B30893" w:rsidRPr="00450B1B" w:rsidRDefault="00B30893" w:rsidP="00B30893">
            <w:pPr>
              <w:keepNext/>
              <w:rPr>
                <w:rFonts w:ascii="Calibri" w:hAnsi="Calibri"/>
                <w:b/>
                <w:sz w:val="12"/>
                <w:szCs w:val="12"/>
              </w:rPr>
            </w:pPr>
            <w:r w:rsidRPr="00450B1B">
              <w:rPr>
                <w:rFonts w:ascii="Calibri" w:hAnsi="Calibri"/>
                <w:b/>
                <w:sz w:val="12"/>
                <w:szCs w:val="12"/>
              </w:rPr>
              <w:t>then</w:t>
            </w:r>
          </w:p>
          <w:p w14:paraId="52859A23" w14:textId="77777777" w:rsidR="00B30893" w:rsidRPr="00B30893" w:rsidRDefault="00B30893" w:rsidP="00B30893">
            <w:pPr>
              <w:keepNext/>
              <w:rPr>
                <w:rFonts w:ascii="Calibri" w:hAnsi="Calibri"/>
                <w:sz w:val="12"/>
                <w:szCs w:val="12"/>
              </w:rPr>
            </w:pPr>
            <w:r w:rsidRPr="00B30893">
              <w:rPr>
                <w:rFonts w:ascii="Calibri" w:hAnsi="Calibri"/>
                <w:sz w:val="12"/>
                <w:szCs w:val="12"/>
              </w:rPr>
              <w:t>user input numeric value, x.xx,</w:t>
            </w:r>
          </w:p>
          <w:p w14:paraId="5BFEA751" w14:textId="16B9011A" w:rsidR="00B30893" w:rsidRPr="00FF7B47" w:rsidRDefault="00B30893" w:rsidP="00450B1B">
            <w:pPr>
              <w:keepNext/>
              <w:rPr>
                <w:rFonts w:ascii="Calibri" w:hAnsi="Calibri"/>
                <w:sz w:val="12"/>
                <w:szCs w:val="12"/>
              </w:rPr>
            </w:pPr>
            <w:r w:rsidRPr="00450B1B">
              <w:rPr>
                <w:rFonts w:ascii="Calibri" w:hAnsi="Calibri"/>
                <w:b/>
                <w:sz w:val="12"/>
                <w:szCs w:val="12"/>
              </w:rPr>
              <w:t>else</w:t>
            </w:r>
            <w:r w:rsidRPr="00B30893">
              <w:rPr>
                <w:rFonts w:ascii="Calibri" w:hAnsi="Calibri"/>
                <w:sz w:val="12"/>
                <w:szCs w:val="12"/>
              </w:rPr>
              <w:t xml:space="preserve"> </w:t>
            </w:r>
            <w:r w:rsidR="00450B1B">
              <w:rPr>
                <w:rFonts w:ascii="Calibri" w:hAnsi="Calibri"/>
                <w:sz w:val="12"/>
                <w:szCs w:val="12"/>
              </w:rPr>
              <w:t>text value= n/a</w:t>
            </w:r>
            <w:r w:rsidRPr="00B30893">
              <w:rPr>
                <w:rFonts w:ascii="Calibri" w:hAnsi="Calibri"/>
                <w:sz w:val="12"/>
                <w:szCs w:val="12"/>
              </w:rPr>
              <w:t>&gt;&gt;</w:t>
            </w:r>
          </w:p>
        </w:tc>
      </w:tr>
      <w:tr w:rsidR="00B30893" w:rsidRPr="00AD1D84" w14:paraId="3DF6E64E" w14:textId="77777777" w:rsidTr="00E131AE">
        <w:trPr>
          <w:trHeight w:val="288"/>
        </w:trPr>
        <w:tc>
          <w:tcPr>
            <w:tcW w:w="1076" w:type="dxa"/>
            <w:shd w:val="clear" w:color="auto" w:fill="auto"/>
          </w:tcPr>
          <w:p w14:paraId="3DF6E64B" w14:textId="77777777" w:rsidR="00B30893" w:rsidRPr="00AD1D84" w:rsidRDefault="00B30893" w:rsidP="00EA01E6">
            <w:pPr>
              <w:keepNext/>
              <w:jc w:val="center"/>
              <w:rPr>
                <w:rFonts w:ascii="Calibri" w:hAnsi="Calibri"/>
                <w:sz w:val="18"/>
                <w:szCs w:val="18"/>
              </w:rPr>
            </w:pPr>
          </w:p>
        </w:tc>
        <w:tc>
          <w:tcPr>
            <w:tcW w:w="1080" w:type="dxa"/>
          </w:tcPr>
          <w:p w14:paraId="70E5DC99" w14:textId="77777777" w:rsidR="00B30893" w:rsidRPr="00AD1D84" w:rsidRDefault="00B30893" w:rsidP="00EA01E6">
            <w:pPr>
              <w:keepNext/>
              <w:jc w:val="center"/>
              <w:rPr>
                <w:rFonts w:ascii="Calibri" w:hAnsi="Calibri"/>
                <w:sz w:val="18"/>
                <w:szCs w:val="18"/>
              </w:rPr>
            </w:pPr>
          </w:p>
        </w:tc>
        <w:tc>
          <w:tcPr>
            <w:tcW w:w="1080" w:type="dxa"/>
          </w:tcPr>
          <w:p w14:paraId="1403289B" w14:textId="77777777" w:rsidR="00B30893" w:rsidRPr="00AD1D84" w:rsidRDefault="00B30893" w:rsidP="00EA01E6">
            <w:pPr>
              <w:keepNext/>
              <w:jc w:val="center"/>
              <w:rPr>
                <w:rFonts w:ascii="Calibri" w:hAnsi="Calibri"/>
                <w:sz w:val="18"/>
                <w:szCs w:val="18"/>
              </w:rPr>
            </w:pPr>
          </w:p>
        </w:tc>
        <w:tc>
          <w:tcPr>
            <w:tcW w:w="970" w:type="dxa"/>
            <w:shd w:val="clear" w:color="auto" w:fill="auto"/>
          </w:tcPr>
          <w:p w14:paraId="3DF6E64C" w14:textId="61DDC609" w:rsidR="00B30893" w:rsidRPr="00AD1D84" w:rsidRDefault="00B30893" w:rsidP="00EA01E6">
            <w:pPr>
              <w:keepNext/>
              <w:jc w:val="center"/>
              <w:rPr>
                <w:rFonts w:ascii="Calibri" w:hAnsi="Calibri"/>
                <w:sz w:val="18"/>
                <w:szCs w:val="18"/>
              </w:rPr>
            </w:pPr>
          </w:p>
        </w:tc>
        <w:tc>
          <w:tcPr>
            <w:tcW w:w="1273" w:type="dxa"/>
            <w:shd w:val="clear" w:color="auto" w:fill="auto"/>
          </w:tcPr>
          <w:p w14:paraId="28D9574A"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4F67A44"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BD4802"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80759A" w14:textId="77777777" w:rsidR="00B30893" w:rsidRPr="00AD1D84" w:rsidRDefault="00B30893" w:rsidP="00EA01E6">
            <w:pPr>
              <w:keepNext/>
              <w:jc w:val="center"/>
              <w:rPr>
                <w:rFonts w:ascii="Calibri" w:hAnsi="Calibri"/>
                <w:sz w:val="18"/>
                <w:szCs w:val="18"/>
              </w:rPr>
            </w:pPr>
          </w:p>
        </w:tc>
        <w:tc>
          <w:tcPr>
            <w:tcW w:w="1273" w:type="dxa"/>
            <w:shd w:val="clear" w:color="auto" w:fill="auto"/>
          </w:tcPr>
          <w:p w14:paraId="512C7EF8"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30FCAD5"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7FE525F1" w14:textId="77777777" w:rsidR="00B30893" w:rsidRPr="00AD1D84" w:rsidRDefault="00B30893" w:rsidP="00EA01E6">
            <w:pPr>
              <w:keepNext/>
              <w:jc w:val="center"/>
              <w:rPr>
                <w:rFonts w:ascii="Calibri" w:hAnsi="Calibri"/>
                <w:sz w:val="18"/>
                <w:szCs w:val="18"/>
              </w:rPr>
            </w:pPr>
          </w:p>
        </w:tc>
        <w:tc>
          <w:tcPr>
            <w:tcW w:w="1274" w:type="dxa"/>
          </w:tcPr>
          <w:p w14:paraId="7DB2ED59" w14:textId="77777777" w:rsidR="00B30893" w:rsidRPr="00AD1D84" w:rsidRDefault="00B30893" w:rsidP="00EA01E6">
            <w:pPr>
              <w:keepNext/>
              <w:jc w:val="center"/>
              <w:rPr>
                <w:rFonts w:ascii="Calibri" w:hAnsi="Calibri"/>
                <w:sz w:val="18"/>
                <w:szCs w:val="18"/>
              </w:rPr>
            </w:pPr>
          </w:p>
        </w:tc>
      </w:tr>
      <w:tr w:rsidR="00E131AE" w:rsidRPr="007E2934" w14:paraId="702D578B" w14:textId="77777777" w:rsidTr="00DC6879">
        <w:tblPrEx>
          <w:tblLook w:val="00A0" w:firstRow="1" w:lastRow="0" w:firstColumn="1" w:lastColumn="0" w:noHBand="0" w:noVBand="0"/>
        </w:tblPrEx>
        <w:tc>
          <w:tcPr>
            <w:tcW w:w="14396" w:type="dxa"/>
            <w:gridSpan w:val="12"/>
          </w:tcPr>
          <w:p w14:paraId="69760867" w14:textId="1773CC13" w:rsidR="00E131AE" w:rsidRPr="007E2934" w:rsidRDefault="00E131AE" w:rsidP="00EA01E6">
            <w:pPr>
              <w:keepNext/>
              <w:rPr>
                <w:rFonts w:ascii="Calibri" w:hAnsi="Calibri"/>
                <w:sz w:val="18"/>
                <w:szCs w:val="18"/>
              </w:rPr>
            </w:pPr>
            <w:r w:rsidRPr="007E2934">
              <w:rPr>
                <w:rFonts w:ascii="Calibri" w:hAnsi="Calibri"/>
                <w:sz w:val="18"/>
                <w:szCs w:val="18"/>
              </w:rPr>
              <w:t>Notes:</w:t>
            </w:r>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1080"/>
        <w:gridCol w:w="720"/>
        <w:gridCol w:w="900"/>
        <w:gridCol w:w="900"/>
        <w:gridCol w:w="900"/>
        <w:gridCol w:w="900"/>
        <w:gridCol w:w="900"/>
        <w:gridCol w:w="990"/>
        <w:gridCol w:w="1080"/>
        <w:gridCol w:w="900"/>
        <w:gridCol w:w="1170"/>
        <w:gridCol w:w="1080"/>
        <w:gridCol w:w="895"/>
      </w:tblGrid>
      <w:tr w:rsidR="00C15EB1" w:rsidRPr="007E2934" w14:paraId="3DF6E659" w14:textId="6CF4E727" w:rsidTr="00E51D7F">
        <w:trPr>
          <w:cantSplit/>
          <w:trHeight w:val="629"/>
        </w:trPr>
        <w:tc>
          <w:tcPr>
            <w:tcW w:w="14390" w:type="dxa"/>
            <w:gridSpan w:val="15"/>
          </w:tcPr>
          <w:p w14:paraId="3758CDE0" w14:textId="4CD6A007" w:rsidR="00C15EB1" w:rsidRDefault="00C15EB1" w:rsidP="00143C83">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p w14:paraId="431E456E" w14:textId="0AC12F3C" w:rsidR="007E61A9" w:rsidRPr="00171CEB" w:rsidRDefault="00C15EB1" w:rsidP="00A64ED1">
            <w:pPr>
              <w:keepNext/>
              <w:rPr>
                <w:rFonts w:ascii="Calibri" w:hAnsi="Calibri"/>
                <w:sz w:val="14"/>
                <w:szCs w:val="14"/>
              </w:rPr>
            </w:pPr>
            <w:r w:rsidRPr="00171CEB">
              <w:rPr>
                <w:rFonts w:ascii="Calibri" w:hAnsi="Calibri"/>
                <w:sz w:val="14"/>
                <w:szCs w:val="14"/>
              </w:rPr>
              <w:t>&lt;&lt;</w:t>
            </w:r>
            <w:r w:rsidRPr="00171CEB">
              <w:rPr>
                <w:rFonts w:ascii="Calibri" w:hAnsi="Calibri"/>
                <w:b/>
                <w:sz w:val="14"/>
                <w:szCs w:val="14"/>
              </w:rPr>
              <w:t>if</w:t>
            </w:r>
            <w:r w:rsidRPr="00171CEB">
              <w:rPr>
                <w:rFonts w:ascii="Calibri" w:hAnsi="Calibri"/>
                <w:sz w:val="14"/>
                <w:szCs w:val="14"/>
              </w:rPr>
              <w:t xml:space="preserve"> there are no SC Systems listed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Pr="007E61A9">
              <w:rPr>
                <w:rFonts w:ascii="Calibri" w:hAnsi="Calibri"/>
                <w:b/>
                <w:sz w:val="14"/>
                <w:szCs w:val="14"/>
              </w:rPr>
              <w:t>then</w:t>
            </w:r>
            <w:r w:rsidRPr="00171CEB">
              <w:rPr>
                <w:rFonts w:ascii="Calibri" w:hAnsi="Calibri"/>
                <w:sz w:val="14"/>
                <w:szCs w:val="14"/>
              </w:rPr>
              <w:t xml:space="preserve"> display the section does not apply message; </w:t>
            </w:r>
          </w:p>
          <w:p w14:paraId="356DAB60" w14:textId="4E09B2CE" w:rsidR="007E61A9" w:rsidRDefault="00C15EB1" w:rsidP="00143C83">
            <w:pPr>
              <w:keepNext/>
              <w:rPr>
                <w:rFonts w:ascii="Calibri" w:hAnsi="Calibri"/>
                <w:sz w:val="14"/>
                <w:szCs w:val="14"/>
              </w:rPr>
            </w:pPr>
            <w:r w:rsidRPr="00171CEB">
              <w:rPr>
                <w:rFonts w:ascii="Calibri" w:hAnsi="Calibri"/>
                <w:b/>
                <w:sz w:val="14"/>
                <w:szCs w:val="14"/>
              </w:rPr>
              <w:t>else</w:t>
            </w:r>
            <w:r w:rsidRPr="00171CEB">
              <w:rPr>
                <w:rFonts w:ascii="Calibri" w:hAnsi="Calibri"/>
                <w:sz w:val="14"/>
                <w:szCs w:val="14"/>
              </w:rPr>
              <w:t xml:space="preserve"> for each space conditioning system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007E61A9">
              <w:rPr>
                <w:rFonts w:ascii="Calibri" w:hAnsi="Calibri"/>
                <w:sz w:val="14"/>
                <w:szCs w:val="14"/>
              </w:rPr>
              <w:t>do the following actions A, B, C:</w:t>
            </w:r>
          </w:p>
          <w:p w14:paraId="69F32716" w14:textId="77777777" w:rsidR="007E61A9" w:rsidRDefault="007E61A9" w:rsidP="007E61A9">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Pr="00E4795A">
              <w:rPr>
                <w:rFonts w:ascii="Calibri" w:hAnsi="Calibri"/>
                <w:sz w:val="14"/>
                <w:szCs w:val="14"/>
              </w:rPr>
              <w:t xml:space="preserve"> field </w:t>
            </w:r>
            <w:r>
              <w:rPr>
                <w:rFonts w:ascii="Calibri" w:hAnsi="Calibri"/>
                <w:sz w:val="14"/>
                <w:szCs w:val="14"/>
                <w:highlight w:val="yellow"/>
              </w:rPr>
              <w:t>D</w:t>
            </w:r>
            <w:r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302F6031" w14:textId="2C119D64" w:rsidR="007E61A9" w:rsidRDefault="007E61A9" w:rsidP="007E61A9">
            <w:pPr>
              <w:keepNext/>
              <w:rPr>
                <w:rFonts w:ascii="Calibri" w:hAnsi="Calibri"/>
                <w:sz w:val="14"/>
                <w:szCs w:val="14"/>
              </w:rPr>
            </w:pPr>
            <w:r>
              <w:rPr>
                <w:rFonts w:ascii="Calibri" w:hAnsi="Calibri"/>
                <w:b/>
                <w:sz w:val="14"/>
                <w:szCs w:val="14"/>
              </w:rPr>
              <w:t>B:</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Pr>
                <w:rFonts w:ascii="Calibri" w:hAnsi="Calibri"/>
                <w:sz w:val="14"/>
                <w:szCs w:val="14"/>
                <w:highlight w:val="yellow"/>
              </w:rPr>
              <w:t>E</w:t>
            </w:r>
            <w:r w:rsidRPr="00195018">
              <w:rPr>
                <w:rFonts w:ascii="Calibri" w:hAnsi="Calibri"/>
                <w:sz w:val="14"/>
                <w:szCs w:val="14"/>
                <w:highlight w:val="yellow"/>
              </w:rPr>
              <w:t>02</w:t>
            </w:r>
            <w:r>
              <w:rPr>
                <w:rFonts w:ascii="Calibri" w:hAnsi="Calibri"/>
                <w:sz w:val="14"/>
                <w:szCs w:val="14"/>
              </w:rPr>
              <w:t xml:space="preserve"> that meets</w:t>
            </w:r>
            <w:r w:rsidR="009B1AE7">
              <w:rPr>
                <w:rFonts w:ascii="Calibri" w:hAnsi="Calibri"/>
                <w:sz w:val="14"/>
                <w:szCs w:val="14"/>
              </w:rPr>
              <w:t xml:space="preserve"> BOTH of</w:t>
            </w:r>
            <w:r>
              <w:rPr>
                <w:rFonts w:ascii="Calibri" w:hAnsi="Calibri"/>
                <w:sz w:val="14"/>
                <w:szCs w:val="14"/>
              </w:rPr>
              <w:t xml:space="preserve"> the following two conditions: 1:[value in </w:t>
            </w:r>
            <w:r w:rsidRPr="008E588A">
              <w:rPr>
                <w:rFonts w:ascii="Calibri" w:hAnsi="Calibri"/>
                <w:sz w:val="14"/>
                <w:szCs w:val="14"/>
                <w:highlight w:val="yellow"/>
              </w:rPr>
              <w:t>C07</w:t>
            </w:r>
            <w:r>
              <w:rPr>
                <w:rFonts w:ascii="Calibri" w:hAnsi="Calibri"/>
                <w:sz w:val="14"/>
                <w:szCs w:val="14"/>
              </w:rPr>
              <w:t>= one of the packaged unit types</w:t>
            </w:r>
            <w:r w:rsidR="009B1AE7">
              <w:rPr>
                <w:rFonts w:ascii="Calibri" w:hAnsi="Calibri"/>
                <w:sz w:val="14"/>
                <w:szCs w:val="14"/>
              </w:rPr>
              <w:t>:</w:t>
            </w:r>
            <w:r>
              <w:rPr>
                <w:rFonts w:ascii="Calibri" w:hAnsi="Calibri"/>
                <w:sz w:val="14"/>
                <w:szCs w:val="14"/>
              </w:rPr>
              <w:t xml:space="preserve"> {central packaged AC}, {</w:t>
            </w:r>
            <w:r w:rsidRPr="00F85548">
              <w:rPr>
                <w:rFonts w:ascii="Calibri" w:hAnsi="Calibri"/>
                <w:sz w:val="14"/>
                <w:szCs w:val="14"/>
              </w:rPr>
              <w:t>central large packaged AC</w:t>
            </w:r>
            <w:r>
              <w:rPr>
                <w:rFonts w:ascii="Calibri" w:hAnsi="Calibri"/>
                <w:sz w:val="14"/>
                <w:szCs w:val="14"/>
              </w:rPr>
              <w:t>}, {</w:t>
            </w:r>
            <w:r w:rsidRPr="008406D9">
              <w:rPr>
                <w:rFonts w:ascii="Calibri" w:hAnsi="Calibri"/>
                <w:sz w:val="14"/>
                <w:szCs w:val="14"/>
              </w:rPr>
              <w:t>central packaged HP</w:t>
            </w:r>
            <w:r>
              <w:rPr>
                <w:rFonts w:ascii="Calibri" w:hAnsi="Calibri"/>
                <w:sz w:val="14"/>
                <w:szCs w:val="14"/>
              </w:rPr>
              <w:t>},</w:t>
            </w:r>
            <w:r w:rsidRPr="008406D9">
              <w:rPr>
                <w:rFonts w:ascii="Calibri" w:hAnsi="Calibri"/>
                <w:sz w:val="14"/>
                <w:szCs w:val="14"/>
              </w:rPr>
              <w:t xml:space="preserve"> </w:t>
            </w:r>
            <w:r>
              <w:rPr>
                <w:rFonts w:ascii="Calibri" w:hAnsi="Calibri"/>
                <w:sz w:val="14"/>
                <w:szCs w:val="14"/>
              </w:rPr>
              <w:t>{</w:t>
            </w:r>
            <w:r w:rsidRPr="008406D9">
              <w:rPr>
                <w:rFonts w:ascii="Calibri" w:hAnsi="Calibri"/>
                <w:sz w:val="14"/>
                <w:szCs w:val="14"/>
              </w:rPr>
              <w:t>central large packaged HP</w:t>
            </w:r>
            <w:r>
              <w:rPr>
                <w:rFonts w:ascii="Calibri" w:hAnsi="Calibri"/>
                <w:sz w:val="14"/>
                <w:szCs w:val="14"/>
              </w:rPr>
              <w:t xml:space="preserve">}],  2:[the same packaged unit is not already listed in section D thus </w:t>
            </w:r>
            <w:r>
              <w:rPr>
                <w:rFonts w:ascii="Calibri" w:hAnsi="Calibri"/>
                <w:sz w:val="14"/>
                <w:szCs w:val="14"/>
                <w:highlight w:val="yellow"/>
              </w:rPr>
              <w:t>D</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p>
          <w:p w14:paraId="0A54B357" w14:textId="77ABB303" w:rsidR="00C15EB1" w:rsidRPr="007E61A9" w:rsidRDefault="007E61A9" w:rsidP="00F11A2B">
            <w:pPr>
              <w:keepNext/>
              <w:rPr>
                <w:rFonts w:ascii="Calibri" w:hAnsi="Calibri"/>
                <w:sz w:val="14"/>
                <w:szCs w:val="14"/>
              </w:rPr>
            </w:pPr>
            <w:r>
              <w:rPr>
                <w:rFonts w:ascii="Calibri" w:hAnsi="Calibri"/>
                <w:b/>
                <w:sz w:val="14"/>
                <w:szCs w:val="14"/>
              </w:rPr>
              <w:t>C</w:t>
            </w:r>
            <w:r>
              <w:rPr>
                <w:rFonts w:ascii="Calibri" w:hAnsi="Calibri"/>
                <w:sz w:val="14"/>
                <w:szCs w:val="14"/>
              </w:rPr>
              <w:t xml:space="preserve">: for systems for which </w:t>
            </w:r>
            <w:r w:rsidR="00F11A2B">
              <w:rPr>
                <w:rFonts w:ascii="Calibri" w:hAnsi="Calibri"/>
                <w:sz w:val="14"/>
                <w:szCs w:val="14"/>
              </w:rPr>
              <w:t>C12</w:t>
            </w:r>
            <w:r>
              <w:rPr>
                <w:rFonts w:ascii="Calibri" w:hAnsi="Calibri" w:cs="Calibri"/>
                <w:sz w:val="14"/>
                <w:szCs w:val="14"/>
              </w:rPr>
              <w:t>≥</w:t>
            </w:r>
            <w:r>
              <w:rPr>
                <w:rFonts w:ascii="Calibri" w:hAnsi="Calibri"/>
                <w:sz w:val="14"/>
                <w:szCs w:val="14"/>
              </w:rPr>
              <w:t>1,</w:t>
            </w:r>
            <w:r w:rsidR="00C15EB1" w:rsidRPr="00171CEB">
              <w:rPr>
                <w:rFonts w:ascii="Calibri" w:hAnsi="Calibri"/>
                <w:sz w:val="14"/>
                <w:szCs w:val="14"/>
              </w:rPr>
              <w:t>enter one row of data in this table for each of the quantity of ducted indoor units</w:t>
            </w:r>
            <w:r>
              <w:rPr>
                <w:rFonts w:ascii="Calibri" w:hAnsi="Calibri"/>
                <w:sz w:val="14"/>
                <w:szCs w:val="14"/>
              </w:rPr>
              <w:t xml:space="preserve"> specified</w:t>
            </w:r>
            <w:r w:rsidR="00C15EB1" w:rsidRPr="00171CEB">
              <w:rPr>
                <w:rFonts w:ascii="Calibri" w:hAnsi="Calibri"/>
                <w:sz w:val="14"/>
                <w:szCs w:val="14"/>
              </w:rPr>
              <w:t xml:space="preserve"> in </w:t>
            </w:r>
            <w:r w:rsidR="00C15EB1" w:rsidRPr="00171CEB">
              <w:rPr>
                <w:rFonts w:ascii="Calibri" w:hAnsi="Calibri"/>
                <w:sz w:val="14"/>
                <w:szCs w:val="14"/>
                <w:highlight w:val="yellow"/>
              </w:rPr>
              <w:t>C13</w:t>
            </w:r>
            <w:r w:rsidR="00C15EB1" w:rsidRPr="00171CEB">
              <w:rPr>
                <w:rFonts w:ascii="Calibri" w:hAnsi="Calibri"/>
                <w:sz w:val="14"/>
                <w:szCs w:val="14"/>
              </w:rPr>
              <w:t xml:space="preserve"> for that system&gt;&gt;</w:t>
            </w:r>
          </w:p>
        </w:tc>
      </w:tr>
      <w:tr w:rsidR="00880958" w:rsidRPr="007E2934" w14:paraId="3DF6E662" w14:textId="6E70C0EF" w:rsidTr="008F3CBC">
        <w:trPr>
          <w:cantSplit/>
          <w:trHeight w:val="136"/>
        </w:trPr>
        <w:tc>
          <w:tcPr>
            <w:tcW w:w="895" w:type="dxa"/>
            <w:shd w:val="clear" w:color="auto" w:fill="auto"/>
            <w:vAlign w:val="bottom"/>
          </w:tcPr>
          <w:p w14:paraId="3DF6E65A"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01</w:t>
            </w:r>
          </w:p>
        </w:tc>
        <w:tc>
          <w:tcPr>
            <w:tcW w:w="1080" w:type="dxa"/>
            <w:shd w:val="clear" w:color="auto" w:fill="auto"/>
            <w:vAlign w:val="bottom"/>
          </w:tcPr>
          <w:p w14:paraId="3DF6E65B"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02</w:t>
            </w:r>
          </w:p>
        </w:tc>
        <w:tc>
          <w:tcPr>
            <w:tcW w:w="1080" w:type="dxa"/>
          </w:tcPr>
          <w:p w14:paraId="453300B9" w14:textId="0B5FC95D" w:rsidR="00C15EB1" w:rsidRPr="007E2934" w:rsidRDefault="00C15EB1" w:rsidP="00143C83">
            <w:pPr>
              <w:keepNext/>
              <w:jc w:val="center"/>
              <w:rPr>
                <w:rFonts w:ascii="Calibri" w:hAnsi="Calibri"/>
                <w:sz w:val="18"/>
                <w:szCs w:val="18"/>
              </w:rPr>
            </w:pPr>
            <w:r>
              <w:rPr>
                <w:rFonts w:ascii="Calibri" w:hAnsi="Calibri"/>
                <w:sz w:val="18"/>
                <w:szCs w:val="18"/>
              </w:rPr>
              <w:t>03</w:t>
            </w:r>
          </w:p>
        </w:tc>
        <w:tc>
          <w:tcPr>
            <w:tcW w:w="720" w:type="dxa"/>
          </w:tcPr>
          <w:p w14:paraId="0A287D8F" w14:textId="6B67DED6" w:rsidR="00C15EB1" w:rsidRPr="007E2934" w:rsidRDefault="00C15EB1" w:rsidP="00143C83">
            <w:pPr>
              <w:keepNext/>
              <w:jc w:val="center"/>
              <w:rPr>
                <w:rFonts w:ascii="Calibri" w:hAnsi="Calibri"/>
                <w:sz w:val="18"/>
                <w:szCs w:val="18"/>
              </w:rPr>
            </w:pPr>
            <w:r>
              <w:rPr>
                <w:rFonts w:ascii="Calibri" w:hAnsi="Calibri"/>
                <w:sz w:val="18"/>
                <w:szCs w:val="18"/>
              </w:rPr>
              <w:t>04</w:t>
            </w:r>
          </w:p>
        </w:tc>
        <w:tc>
          <w:tcPr>
            <w:tcW w:w="900" w:type="dxa"/>
          </w:tcPr>
          <w:p w14:paraId="6E3C18E1" w14:textId="150AD877" w:rsidR="00C15EB1" w:rsidRPr="007E2934" w:rsidRDefault="00C15EB1" w:rsidP="00143C83">
            <w:pPr>
              <w:keepNext/>
              <w:jc w:val="center"/>
              <w:rPr>
                <w:rFonts w:ascii="Calibri" w:hAnsi="Calibri"/>
                <w:sz w:val="18"/>
                <w:szCs w:val="18"/>
              </w:rPr>
            </w:pPr>
            <w:r>
              <w:rPr>
                <w:rFonts w:ascii="Calibri" w:hAnsi="Calibri"/>
                <w:sz w:val="18"/>
                <w:szCs w:val="18"/>
              </w:rPr>
              <w:t>05</w:t>
            </w:r>
          </w:p>
        </w:tc>
        <w:tc>
          <w:tcPr>
            <w:tcW w:w="900" w:type="dxa"/>
            <w:shd w:val="clear" w:color="auto" w:fill="auto"/>
            <w:vAlign w:val="bottom"/>
          </w:tcPr>
          <w:p w14:paraId="3DF6E65C" w14:textId="05044053" w:rsidR="00C15EB1" w:rsidRPr="007E2934" w:rsidRDefault="00C15EB1" w:rsidP="00143C83">
            <w:pPr>
              <w:keepNext/>
              <w:jc w:val="center"/>
              <w:rPr>
                <w:rFonts w:ascii="Calibri" w:hAnsi="Calibri"/>
                <w:sz w:val="18"/>
                <w:szCs w:val="18"/>
              </w:rPr>
            </w:pPr>
            <w:r>
              <w:rPr>
                <w:rFonts w:ascii="Calibri" w:hAnsi="Calibri"/>
                <w:sz w:val="18"/>
                <w:szCs w:val="18"/>
              </w:rPr>
              <w:t>06</w:t>
            </w:r>
          </w:p>
        </w:tc>
        <w:tc>
          <w:tcPr>
            <w:tcW w:w="900" w:type="dxa"/>
            <w:shd w:val="clear" w:color="auto" w:fill="auto"/>
            <w:vAlign w:val="bottom"/>
          </w:tcPr>
          <w:p w14:paraId="3DF6E65D" w14:textId="0F246534" w:rsidR="00C15EB1" w:rsidRPr="007E2934" w:rsidRDefault="00C15EB1" w:rsidP="00143C83">
            <w:pPr>
              <w:keepNext/>
              <w:jc w:val="center"/>
              <w:rPr>
                <w:rFonts w:ascii="Calibri" w:hAnsi="Calibri"/>
                <w:sz w:val="18"/>
                <w:szCs w:val="18"/>
              </w:rPr>
            </w:pPr>
            <w:r>
              <w:rPr>
                <w:rFonts w:ascii="Calibri" w:hAnsi="Calibri"/>
                <w:sz w:val="18"/>
                <w:szCs w:val="18"/>
              </w:rPr>
              <w:t>07</w:t>
            </w:r>
          </w:p>
        </w:tc>
        <w:tc>
          <w:tcPr>
            <w:tcW w:w="900" w:type="dxa"/>
            <w:shd w:val="clear" w:color="auto" w:fill="auto"/>
            <w:vAlign w:val="bottom"/>
          </w:tcPr>
          <w:p w14:paraId="3DF6E65E" w14:textId="024B4673" w:rsidR="00C15EB1" w:rsidRPr="007E2934" w:rsidRDefault="00C15EB1" w:rsidP="00143C83">
            <w:pPr>
              <w:keepNext/>
              <w:jc w:val="center"/>
              <w:rPr>
                <w:rFonts w:ascii="Calibri" w:hAnsi="Calibri"/>
                <w:sz w:val="18"/>
                <w:szCs w:val="18"/>
              </w:rPr>
            </w:pPr>
            <w:r>
              <w:rPr>
                <w:rFonts w:ascii="Calibri" w:hAnsi="Calibri"/>
                <w:sz w:val="18"/>
                <w:szCs w:val="18"/>
              </w:rPr>
              <w:t>08</w:t>
            </w:r>
          </w:p>
        </w:tc>
        <w:tc>
          <w:tcPr>
            <w:tcW w:w="900" w:type="dxa"/>
            <w:shd w:val="clear" w:color="auto" w:fill="auto"/>
            <w:vAlign w:val="bottom"/>
          </w:tcPr>
          <w:p w14:paraId="3DF6E65F" w14:textId="1CDA52FE" w:rsidR="00C15EB1" w:rsidRPr="007E2934" w:rsidRDefault="00C15EB1" w:rsidP="00143C83">
            <w:pPr>
              <w:keepNext/>
              <w:jc w:val="center"/>
              <w:rPr>
                <w:rFonts w:ascii="Calibri" w:hAnsi="Calibri"/>
                <w:sz w:val="18"/>
                <w:szCs w:val="18"/>
              </w:rPr>
            </w:pPr>
            <w:r>
              <w:rPr>
                <w:rFonts w:ascii="Calibri" w:hAnsi="Calibri"/>
                <w:sz w:val="18"/>
                <w:szCs w:val="18"/>
              </w:rPr>
              <w:t>09</w:t>
            </w:r>
          </w:p>
        </w:tc>
        <w:tc>
          <w:tcPr>
            <w:tcW w:w="990" w:type="dxa"/>
          </w:tcPr>
          <w:p w14:paraId="00C131DA" w14:textId="7D531EA0" w:rsidR="00C15EB1" w:rsidRPr="007E2934" w:rsidRDefault="00C15EB1" w:rsidP="00143C83">
            <w:pPr>
              <w:keepNext/>
              <w:jc w:val="center"/>
              <w:rPr>
                <w:rFonts w:ascii="Calibri" w:hAnsi="Calibri"/>
                <w:sz w:val="18"/>
                <w:szCs w:val="18"/>
              </w:rPr>
            </w:pPr>
            <w:r>
              <w:rPr>
                <w:rFonts w:ascii="Calibri" w:hAnsi="Calibri"/>
                <w:sz w:val="18"/>
                <w:szCs w:val="18"/>
              </w:rPr>
              <w:t>10</w:t>
            </w:r>
          </w:p>
        </w:tc>
        <w:tc>
          <w:tcPr>
            <w:tcW w:w="1080" w:type="dxa"/>
            <w:shd w:val="clear" w:color="auto" w:fill="auto"/>
            <w:vAlign w:val="bottom"/>
          </w:tcPr>
          <w:p w14:paraId="3DF6E660" w14:textId="7EAE8A00" w:rsidR="00C15EB1" w:rsidRPr="007E2934" w:rsidRDefault="00C15EB1" w:rsidP="00143C83">
            <w:pPr>
              <w:keepNext/>
              <w:jc w:val="center"/>
              <w:rPr>
                <w:rFonts w:ascii="Calibri" w:hAnsi="Calibri"/>
                <w:sz w:val="18"/>
                <w:szCs w:val="18"/>
              </w:rPr>
            </w:pPr>
            <w:r>
              <w:rPr>
                <w:rFonts w:ascii="Calibri" w:hAnsi="Calibri"/>
                <w:sz w:val="18"/>
                <w:szCs w:val="18"/>
              </w:rPr>
              <w:t>11</w:t>
            </w:r>
          </w:p>
        </w:tc>
        <w:tc>
          <w:tcPr>
            <w:tcW w:w="900" w:type="dxa"/>
            <w:shd w:val="clear" w:color="auto" w:fill="auto"/>
            <w:vAlign w:val="bottom"/>
          </w:tcPr>
          <w:p w14:paraId="3DF6E661" w14:textId="277A6277" w:rsidR="00C15EB1" w:rsidRPr="007E2934" w:rsidRDefault="00C15EB1" w:rsidP="0033113E">
            <w:pPr>
              <w:keepNext/>
              <w:jc w:val="center"/>
              <w:rPr>
                <w:rFonts w:ascii="Calibri" w:hAnsi="Calibri"/>
                <w:sz w:val="18"/>
                <w:szCs w:val="18"/>
              </w:rPr>
            </w:pPr>
            <w:r>
              <w:rPr>
                <w:rFonts w:ascii="Calibri" w:hAnsi="Calibri"/>
                <w:sz w:val="18"/>
                <w:szCs w:val="18"/>
              </w:rPr>
              <w:t>12</w:t>
            </w:r>
          </w:p>
        </w:tc>
        <w:tc>
          <w:tcPr>
            <w:tcW w:w="1170" w:type="dxa"/>
          </w:tcPr>
          <w:p w14:paraId="088FE66B" w14:textId="1D203285" w:rsidR="00C15EB1" w:rsidRPr="007E2934" w:rsidRDefault="00C15EB1" w:rsidP="0033113E">
            <w:pPr>
              <w:keepNext/>
              <w:jc w:val="center"/>
              <w:rPr>
                <w:rFonts w:ascii="Calibri" w:hAnsi="Calibri"/>
                <w:sz w:val="18"/>
                <w:szCs w:val="18"/>
              </w:rPr>
            </w:pPr>
            <w:r>
              <w:rPr>
                <w:rFonts w:ascii="Calibri" w:hAnsi="Calibri"/>
                <w:sz w:val="18"/>
                <w:szCs w:val="18"/>
              </w:rPr>
              <w:t>13</w:t>
            </w:r>
          </w:p>
        </w:tc>
        <w:tc>
          <w:tcPr>
            <w:tcW w:w="1080" w:type="dxa"/>
          </w:tcPr>
          <w:p w14:paraId="3AA65E24" w14:textId="00B4EADA" w:rsidR="00C15EB1" w:rsidRDefault="00C15EB1" w:rsidP="0033113E">
            <w:pPr>
              <w:keepNext/>
              <w:jc w:val="center"/>
              <w:rPr>
                <w:rFonts w:ascii="Calibri" w:hAnsi="Calibri"/>
                <w:sz w:val="18"/>
                <w:szCs w:val="18"/>
              </w:rPr>
            </w:pPr>
            <w:r>
              <w:rPr>
                <w:rFonts w:ascii="Calibri" w:hAnsi="Calibri"/>
                <w:sz w:val="18"/>
                <w:szCs w:val="18"/>
              </w:rPr>
              <w:t>14</w:t>
            </w:r>
          </w:p>
        </w:tc>
        <w:tc>
          <w:tcPr>
            <w:tcW w:w="895" w:type="dxa"/>
          </w:tcPr>
          <w:p w14:paraId="76A670BB" w14:textId="27D357E7" w:rsidR="00C15EB1" w:rsidRDefault="00C15EB1" w:rsidP="0033113E">
            <w:pPr>
              <w:keepNext/>
              <w:jc w:val="center"/>
              <w:rPr>
                <w:rFonts w:ascii="Calibri" w:hAnsi="Calibri"/>
                <w:sz w:val="18"/>
                <w:szCs w:val="18"/>
              </w:rPr>
            </w:pPr>
            <w:r>
              <w:rPr>
                <w:rFonts w:ascii="Calibri" w:hAnsi="Calibri"/>
                <w:sz w:val="18"/>
                <w:szCs w:val="18"/>
              </w:rPr>
              <w:t>15</w:t>
            </w:r>
          </w:p>
        </w:tc>
      </w:tr>
      <w:tr w:rsidR="00880958" w:rsidRPr="007E2934" w14:paraId="3DF6E66B" w14:textId="6A3FA2F4" w:rsidTr="008F3CBC">
        <w:trPr>
          <w:cantSplit/>
          <w:trHeight w:val="586"/>
        </w:trPr>
        <w:tc>
          <w:tcPr>
            <w:tcW w:w="895" w:type="dxa"/>
            <w:shd w:val="clear" w:color="auto" w:fill="auto"/>
            <w:vAlign w:val="bottom"/>
          </w:tcPr>
          <w:p w14:paraId="3DF6E663" w14:textId="3FC3B4EB"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80" w:type="dxa"/>
            <w:shd w:val="clear" w:color="auto" w:fill="auto"/>
            <w:vAlign w:val="bottom"/>
          </w:tcPr>
          <w:p w14:paraId="3DF6E664" w14:textId="7538FA53"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80" w:type="dxa"/>
            <w:vAlign w:val="bottom"/>
          </w:tcPr>
          <w:p w14:paraId="78366139" w14:textId="7053B57F" w:rsidR="00C15EB1" w:rsidRPr="0015696C" w:rsidRDefault="00C15EB1" w:rsidP="00380970">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282BCCE4" w14:textId="35FA3A84" w:rsidR="00C15EB1" w:rsidRPr="0015696C" w:rsidRDefault="00C15EB1" w:rsidP="00380970">
            <w:pPr>
              <w:keepNext/>
              <w:jc w:val="center"/>
              <w:rPr>
                <w:rFonts w:ascii="Calibri" w:hAnsi="Calibri"/>
                <w:sz w:val="18"/>
                <w:szCs w:val="18"/>
              </w:rPr>
            </w:pPr>
            <w:r w:rsidRPr="009B1AE7">
              <w:rPr>
                <w:rFonts w:ascii="Calibri" w:hAnsi="Calibri"/>
                <w:sz w:val="18"/>
                <w:szCs w:val="18"/>
              </w:rPr>
              <w:t>Total Duct Length</w:t>
            </w:r>
          </w:p>
        </w:tc>
        <w:tc>
          <w:tcPr>
            <w:tcW w:w="900" w:type="dxa"/>
            <w:vAlign w:val="bottom"/>
          </w:tcPr>
          <w:p w14:paraId="3DD57B50" w14:textId="3D50027F" w:rsidR="00C15EB1" w:rsidRPr="0015696C" w:rsidRDefault="00C15EB1" w:rsidP="00380970">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shd w:val="clear" w:color="auto" w:fill="auto"/>
            <w:vAlign w:val="bottom"/>
          </w:tcPr>
          <w:p w14:paraId="3DF6E665" w14:textId="129373FD" w:rsidR="00C15EB1" w:rsidRPr="0015696C" w:rsidRDefault="00C15EB1"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DF6E666" w14:textId="2DE50B8A"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00" w:type="dxa"/>
            <w:shd w:val="clear" w:color="auto" w:fill="auto"/>
            <w:vAlign w:val="bottom"/>
          </w:tcPr>
          <w:p w14:paraId="3DF6E667" w14:textId="77777777" w:rsidR="00C15EB1" w:rsidRPr="0015696C" w:rsidRDefault="00C15EB1"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3DF6E668" w14:textId="449BAFF1"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90" w:type="dxa"/>
            <w:vAlign w:val="bottom"/>
          </w:tcPr>
          <w:p w14:paraId="0D5ADDAD" w14:textId="10FF646B" w:rsidR="00C15EB1" w:rsidRDefault="004356A0" w:rsidP="00380970">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15EB1" w:rsidRPr="001139B2">
              <w:rPr>
                <w:rFonts w:ascii="Calibri" w:hAnsi="Calibri"/>
                <w:sz w:val="18"/>
                <w:szCs w:val="18"/>
              </w:rPr>
              <w:t xml:space="preserve">from </w:t>
            </w:r>
            <w:r w:rsidR="00C15EB1">
              <w:rPr>
                <w:rFonts w:ascii="Calibri" w:hAnsi="Calibri"/>
                <w:sz w:val="18"/>
                <w:szCs w:val="18"/>
              </w:rPr>
              <w:t>Min</w:t>
            </w:r>
            <w:r w:rsidR="00C15EB1" w:rsidRPr="001139B2">
              <w:rPr>
                <w:rFonts w:ascii="Calibri" w:hAnsi="Calibri"/>
                <w:sz w:val="18"/>
                <w:szCs w:val="18"/>
              </w:rPr>
              <w:t xml:space="preserve"> </w:t>
            </w:r>
          </w:p>
          <w:p w14:paraId="00803F7F" w14:textId="71F6ECEB" w:rsidR="00C15EB1" w:rsidRPr="0015696C" w:rsidRDefault="00C15EB1" w:rsidP="00380970">
            <w:pPr>
              <w:keepNext/>
              <w:jc w:val="center"/>
              <w:rPr>
                <w:rFonts w:ascii="Calibri" w:hAnsi="Calibri"/>
                <w:sz w:val="18"/>
                <w:szCs w:val="18"/>
              </w:rPr>
            </w:pPr>
            <w:r w:rsidRPr="001139B2">
              <w:rPr>
                <w:rFonts w:ascii="Calibri" w:hAnsi="Calibri"/>
                <w:sz w:val="18"/>
                <w:szCs w:val="18"/>
              </w:rPr>
              <w:t xml:space="preserve">R-Value </w:t>
            </w:r>
          </w:p>
        </w:tc>
        <w:tc>
          <w:tcPr>
            <w:tcW w:w="1080" w:type="dxa"/>
            <w:shd w:val="clear" w:color="auto" w:fill="auto"/>
            <w:vAlign w:val="bottom"/>
          </w:tcPr>
          <w:p w14:paraId="3DF6E669" w14:textId="7F0FBE2F"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00" w:type="dxa"/>
            <w:shd w:val="clear" w:color="auto" w:fill="auto"/>
            <w:vAlign w:val="bottom"/>
          </w:tcPr>
          <w:p w14:paraId="3DF6E66A" w14:textId="5DB747E6"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170" w:type="dxa"/>
            <w:vAlign w:val="bottom"/>
          </w:tcPr>
          <w:p w14:paraId="4A35F33E" w14:textId="5BA3B657" w:rsidR="00C15EB1" w:rsidRPr="0015696C" w:rsidRDefault="00C15EB1" w:rsidP="0037382B">
            <w:pPr>
              <w:keepNext/>
              <w:jc w:val="center"/>
              <w:rPr>
                <w:rFonts w:ascii="Calibri" w:hAnsi="Calibri"/>
                <w:sz w:val="18"/>
                <w:szCs w:val="18"/>
              </w:rPr>
            </w:pPr>
            <w:r>
              <w:rPr>
                <w:rFonts w:ascii="Calibri" w:hAnsi="Calibri"/>
                <w:sz w:val="18"/>
                <w:szCs w:val="18"/>
              </w:rPr>
              <w:t xml:space="preserve">Can </w:t>
            </w:r>
            <w:r w:rsidR="0037382B">
              <w:rPr>
                <w:rFonts w:ascii="Calibri" w:hAnsi="Calibri"/>
                <w:sz w:val="18"/>
                <w:szCs w:val="18"/>
              </w:rPr>
              <w:t>Approved</w:t>
            </w:r>
            <w:r>
              <w:rPr>
                <w:rFonts w:ascii="Calibri" w:hAnsi="Calibri"/>
                <w:sz w:val="18"/>
                <w:szCs w:val="18"/>
              </w:rPr>
              <w:t xml:space="preserve"> Airflow Protocols be used to test this System?</w:t>
            </w:r>
          </w:p>
        </w:tc>
        <w:tc>
          <w:tcPr>
            <w:tcW w:w="1080" w:type="dxa"/>
            <w:vAlign w:val="bottom"/>
          </w:tcPr>
          <w:p w14:paraId="24E86120" w14:textId="5A513A37" w:rsidR="00C15EB1" w:rsidRPr="00E131AE" w:rsidRDefault="00C15EB1" w:rsidP="0037382B">
            <w:pPr>
              <w:keepNext/>
              <w:jc w:val="center"/>
              <w:rPr>
                <w:rFonts w:ascii="Calibri" w:hAnsi="Calibri"/>
                <w:sz w:val="18"/>
                <w:szCs w:val="18"/>
              </w:rPr>
            </w:pPr>
            <w:r w:rsidRPr="00C15EB1">
              <w:rPr>
                <w:rFonts w:ascii="Calibri" w:hAnsi="Calibri"/>
                <w:sz w:val="18"/>
                <w:szCs w:val="18"/>
              </w:rPr>
              <w:t xml:space="preserve">Can </w:t>
            </w:r>
            <w:r w:rsidR="0037382B">
              <w:rPr>
                <w:rFonts w:ascii="Calibri" w:hAnsi="Calibri"/>
                <w:sz w:val="18"/>
                <w:szCs w:val="18"/>
              </w:rPr>
              <w:t xml:space="preserve">Approved </w:t>
            </w:r>
            <w:r w:rsidRPr="00C15EB1">
              <w:rPr>
                <w:rFonts w:ascii="Calibri" w:hAnsi="Calibri"/>
                <w:sz w:val="18"/>
                <w:szCs w:val="18"/>
              </w:rPr>
              <w:t>Fan Efficacy</w:t>
            </w:r>
            <w:r w:rsidR="00662CA8">
              <w:rPr>
                <w:rFonts w:ascii="Calibri" w:hAnsi="Calibri"/>
                <w:sz w:val="18"/>
                <w:szCs w:val="18"/>
              </w:rPr>
              <w:t xml:space="preserve"> Protocol be used to test this S</w:t>
            </w:r>
            <w:r w:rsidRPr="00C15EB1">
              <w:rPr>
                <w:rFonts w:ascii="Calibri" w:hAnsi="Calibri"/>
                <w:sz w:val="18"/>
                <w:szCs w:val="18"/>
              </w:rPr>
              <w:t>ystem?</w:t>
            </w:r>
          </w:p>
        </w:tc>
        <w:tc>
          <w:tcPr>
            <w:tcW w:w="895" w:type="dxa"/>
            <w:vAlign w:val="bottom"/>
          </w:tcPr>
          <w:p w14:paraId="265B4F92" w14:textId="1B765004" w:rsidR="00C15EB1" w:rsidRDefault="00C15EB1" w:rsidP="00E131AE">
            <w:pPr>
              <w:keepNext/>
              <w:jc w:val="center"/>
              <w:rPr>
                <w:rFonts w:ascii="Calibri" w:hAnsi="Calibri"/>
                <w:sz w:val="18"/>
                <w:szCs w:val="18"/>
              </w:rPr>
            </w:pPr>
            <w:r w:rsidRPr="00E131AE">
              <w:rPr>
                <w:rFonts w:ascii="Calibri" w:hAnsi="Calibri"/>
                <w:sz w:val="18"/>
                <w:szCs w:val="18"/>
              </w:rPr>
              <w:t>Indoor Unit Nominal Cooling Capacity (ton)</w:t>
            </w:r>
          </w:p>
        </w:tc>
      </w:tr>
      <w:tr w:rsidR="00880958" w:rsidRPr="007E2934" w14:paraId="3DF6E6A7" w14:textId="18086138" w:rsidTr="008F3CBC">
        <w:trPr>
          <w:cantSplit/>
          <w:trHeight w:val="402"/>
        </w:trPr>
        <w:tc>
          <w:tcPr>
            <w:tcW w:w="895" w:type="dxa"/>
            <w:shd w:val="clear" w:color="auto" w:fill="auto"/>
            <w:tcMar>
              <w:left w:w="29" w:type="dxa"/>
              <w:right w:w="29" w:type="dxa"/>
            </w:tcMar>
          </w:tcPr>
          <w:p w14:paraId="3DF6E66C"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1080" w:type="dxa"/>
            <w:shd w:val="clear" w:color="auto" w:fill="auto"/>
            <w:tcMar>
              <w:left w:w="29" w:type="dxa"/>
              <w:right w:w="29" w:type="dxa"/>
            </w:tcMar>
          </w:tcPr>
          <w:p w14:paraId="3DF6E66D"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080" w:type="dxa"/>
            <w:tcMar>
              <w:left w:w="29" w:type="dxa"/>
              <w:right w:w="29" w:type="dxa"/>
            </w:tcMar>
          </w:tcPr>
          <w:p w14:paraId="2385AE1B" w14:textId="7B5F1BD4" w:rsidR="00941B19" w:rsidRPr="00B4680D" w:rsidRDefault="00C15EB1" w:rsidP="00941B19">
            <w:pPr>
              <w:pStyle w:val="PlainText"/>
              <w:rPr>
                <w:rFonts w:asciiTheme="minorHAnsi" w:hAnsiTheme="minorHAnsi" w:cs="Courier New"/>
                <w:sz w:val="10"/>
                <w:szCs w:val="10"/>
              </w:rPr>
            </w:pPr>
            <w:r w:rsidRPr="00B4680D">
              <w:rPr>
                <w:rFonts w:asciiTheme="minorHAnsi" w:hAnsiTheme="minorHAnsi" w:cs="Courier New"/>
                <w:sz w:val="10"/>
                <w:szCs w:val="10"/>
              </w:rPr>
              <w:t>&lt;&lt;</w:t>
            </w:r>
            <w:r w:rsidR="00941B19" w:rsidRPr="00B4680D">
              <w:rPr>
                <w:rFonts w:asciiTheme="minorHAnsi" w:hAnsiTheme="minorHAnsi" w:cs="Courier New"/>
                <w:b/>
                <w:sz w:val="10"/>
                <w:szCs w:val="10"/>
              </w:rPr>
              <w:t xml:space="preserve"> if</w:t>
            </w:r>
            <w:r w:rsidR="00941B19" w:rsidRPr="00B4680D">
              <w:rPr>
                <w:rFonts w:asciiTheme="minorHAnsi" w:hAnsiTheme="minorHAnsi" w:cs="Courier New"/>
                <w:sz w:val="10"/>
                <w:szCs w:val="10"/>
              </w:rPr>
              <w:t xml:space="preserve"> system type in </w:t>
            </w:r>
            <w:r w:rsidR="00941B19" w:rsidRPr="00B4680D">
              <w:rPr>
                <w:rFonts w:asciiTheme="minorHAnsi" w:hAnsiTheme="minorHAnsi" w:cs="Courier New"/>
                <w:sz w:val="10"/>
                <w:szCs w:val="10"/>
                <w:highlight w:val="yellow"/>
              </w:rPr>
              <w:t>C03</w:t>
            </w:r>
            <w:r w:rsidR="00941B19" w:rsidRPr="00B4680D">
              <w:rPr>
                <w:rFonts w:asciiTheme="minorHAnsi" w:hAnsiTheme="minorHAnsi" w:cs="Courier New"/>
                <w:sz w:val="10"/>
                <w:szCs w:val="10"/>
              </w:rPr>
              <w:t xml:space="preserve">=[Packaged Gas Furnace], </w:t>
            </w:r>
          </w:p>
          <w:p w14:paraId="5A74F60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540F81E6" w14:textId="77777777" w:rsidR="00941B19" w:rsidRPr="00B4680D" w:rsidRDefault="00941B19" w:rsidP="00941B19">
            <w:pPr>
              <w:pStyle w:val="PlainText"/>
              <w:rPr>
                <w:rFonts w:asciiTheme="minorHAnsi" w:hAnsiTheme="minorHAnsi" w:cs="Courier New"/>
                <w:sz w:val="10"/>
                <w:szCs w:val="10"/>
              </w:rPr>
            </w:pPr>
          </w:p>
          <w:p w14:paraId="71F72B1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elseif</w:t>
            </w:r>
            <w:r w:rsidRPr="00B4680D">
              <w:rPr>
                <w:rFonts w:asciiTheme="minorHAnsi" w:hAnsiTheme="minorHAnsi" w:cs="Courier New"/>
                <w:sz w:val="10"/>
                <w:szCs w:val="10"/>
              </w:rPr>
              <w:t xml:space="preserve"> system type in [</w:t>
            </w:r>
            <w:r w:rsidRPr="00B4680D">
              <w:rPr>
                <w:rFonts w:asciiTheme="minorHAnsi" w:hAnsiTheme="minorHAnsi" w:cs="Courier New"/>
                <w:sz w:val="10"/>
                <w:szCs w:val="10"/>
                <w:highlight w:val="yellow"/>
              </w:rPr>
              <w:t>C03</w:t>
            </w:r>
            <w:r w:rsidRPr="00B4680D">
              <w:rPr>
                <w:rFonts w:asciiTheme="minorHAnsi" w:hAnsiTheme="minorHAnsi" w:cs="Courier New"/>
                <w:sz w:val="10"/>
                <w:szCs w:val="10"/>
              </w:rPr>
              <w:t xml:space="preserve"> or </w:t>
            </w:r>
            <w:r w:rsidRPr="00B4680D">
              <w:rPr>
                <w:rFonts w:asciiTheme="minorHAnsi" w:hAnsiTheme="minorHAnsi" w:cs="Courier New"/>
                <w:sz w:val="10"/>
                <w:szCs w:val="10"/>
                <w:highlight w:val="yellow"/>
              </w:rPr>
              <w:t>C07</w:t>
            </w:r>
            <w:r w:rsidRPr="00B4680D">
              <w:rPr>
                <w:rFonts w:asciiTheme="minorHAnsi" w:hAnsiTheme="minorHAnsi" w:cs="Courier New"/>
                <w:sz w:val="10"/>
                <w:szCs w:val="10"/>
              </w:rPr>
              <w:t>] = one of the following four types:</w:t>
            </w:r>
          </w:p>
          <w:p w14:paraId="323D300E"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1: central packaged AC ;</w:t>
            </w:r>
          </w:p>
          <w:p w14:paraId="70695822"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2: central packaged HP</w:t>
            </w:r>
          </w:p>
          <w:p w14:paraId="14670265"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3: central large packaged AC ;</w:t>
            </w:r>
          </w:p>
          <w:p w14:paraId="4ED3A1DA"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4: central large packaged HP</w:t>
            </w:r>
          </w:p>
          <w:p w14:paraId="27F4F4C6"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p>
          <w:p w14:paraId="20C9F52C" w14:textId="7096B746" w:rsidR="00941B19" w:rsidRPr="00B4680D" w:rsidRDefault="00941B19" w:rsidP="002105BE">
            <w:pPr>
              <w:pStyle w:val="PlainText"/>
              <w:rPr>
                <w:rFonts w:asciiTheme="minorHAnsi" w:hAnsiTheme="minorHAnsi" w:cs="Courier New"/>
                <w:sz w:val="10"/>
                <w:szCs w:val="10"/>
              </w:rPr>
            </w:pPr>
          </w:p>
          <w:p w14:paraId="0933325B" w14:textId="2C2919B6" w:rsidR="00C15EB1" w:rsidRPr="00B4680D" w:rsidRDefault="00941B19" w:rsidP="002105BE">
            <w:pPr>
              <w:pStyle w:val="PlainText"/>
              <w:rPr>
                <w:rFonts w:asciiTheme="minorHAnsi" w:hAnsiTheme="minorHAnsi" w:cs="Courier New"/>
                <w:sz w:val="10"/>
                <w:szCs w:val="10"/>
              </w:rPr>
            </w:pPr>
            <w:r w:rsidRPr="00B4680D">
              <w:rPr>
                <w:rFonts w:asciiTheme="minorHAnsi" w:hAnsiTheme="minorHAnsi" w:cs="Courier New"/>
                <w:b/>
                <w:sz w:val="10"/>
                <w:szCs w:val="10"/>
              </w:rPr>
              <w:t>else</w:t>
            </w:r>
            <w:r w:rsidR="00C15EB1" w:rsidRPr="00B4680D">
              <w:rPr>
                <w:rFonts w:asciiTheme="minorHAnsi" w:hAnsiTheme="minorHAnsi" w:cs="Courier New"/>
                <w:b/>
                <w:sz w:val="10"/>
                <w:szCs w:val="10"/>
              </w:rPr>
              <w:t>if</w:t>
            </w:r>
            <w:r w:rsidR="00C15EB1" w:rsidRPr="00B4680D">
              <w:rPr>
                <w:rFonts w:asciiTheme="minorHAnsi" w:hAnsiTheme="minorHAnsi" w:cs="Courier New"/>
                <w:sz w:val="10"/>
                <w:szCs w:val="10"/>
              </w:rPr>
              <w:t xml:space="preserve"> value in C12=1, </w:t>
            </w:r>
          </w:p>
          <w:p w14:paraId="0C1F7F1D" w14:textId="23F3BCCC"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6E1F9688" w14:textId="77777777" w:rsidR="00B4680D" w:rsidRPr="00B4680D" w:rsidRDefault="00B4680D" w:rsidP="00B4680D">
            <w:pPr>
              <w:pStyle w:val="PlainText"/>
              <w:rPr>
                <w:rFonts w:asciiTheme="minorHAnsi" w:hAnsiTheme="minorHAnsi" w:cs="Courier New"/>
                <w:sz w:val="10"/>
                <w:szCs w:val="10"/>
              </w:rPr>
            </w:pPr>
          </w:p>
          <w:p w14:paraId="557AA2CB"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elseif C12&gt;1, and Section D applies, and D10= one of the following two values:</w:t>
            </w:r>
          </w:p>
          <w:p w14:paraId="5CC43AB5"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&gt;10ft length</w:t>
            </w:r>
          </w:p>
          <w:p w14:paraId="6F0D2058"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≤10ft length</w:t>
            </w:r>
          </w:p>
          <w:p w14:paraId="0868672F" w14:textId="4EA895D2" w:rsidR="00B4680D"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then use corresponding value autofilled from D09,</w:t>
            </w:r>
          </w:p>
          <w:p w14:paraId="348880B1" w14:textId="77777777" w:rsidR="00313D5A" w:rsidRPr="00B4680D" w:rsidRDefault="00313D5A" w:rsidP="00313D5A">
            <w:pPr>
              <w:pStyle w:val="PlainText"/>
              <w:rPr>
                <w:rFonts w:asciiTheme="minorHAnsi" w:hAnsiTheme="minorHAnsi" w:cs="Courier New"/>
                <w:sz w:val="10"/>
                <w:szCs w:val="10"/>
              </w:rPr>
            </w:pPr>
          </w:p>
          <w:p w14:paraId="2F5C3BE6" w14:textId="77777777"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sz w:val="10"/>
                <w:szCs w:val="10"/>
              </w:rPr>
              <w:t>else user input, text, 15 characters maximum;</w:t>
            </w:r>
          </w:p>
          <w:p w14:paraId="0072C186" w14:textId="77777777" w:rsidR="00C15EB1" w:rsidRPr="00B4680D" w:rsidRDefault="00C15EB1" w:rsidP="002105BE">
            <w:pPr>
              <w:pStyle w:val="PlainText"/>
              <w:rPr>
                <w:rFonts w:asciiTheme="minorHAnsi" w:hAnsiTheme="minorHAnsi" w:cs="Courier New"/>
                <w:sz w:val="10"/>
                <w:szCs w:val="10"/>
              </w:rPr>
            </w:pPr>
          </w:p>
          <w:p w14:paraId="08642EB6" w14:textId="4D76D26C" w:rsidR="00C15EB1" w:rsidRPr="00BB4142" w:rsidRDefault="00C15EB1" w:rsidP="002105BE">
            <w:pPr>
              <w:keepNext/>
              <w:rPr>
                <w:rFonts w:asciiTheme="minorHAnsi" w:hAnsiTheme="minorHAnsi"/>
                <w:sz w:val="16"/>
                <w:szCs w:val="16"/>
              </w:rPr>
            </w:pPr>
            <w:r w:rsidRPr="00B4680D">
              <w:rPr>
                <w:rFonts w:asciiTheme="minorHAnsi" w:hAnsiTheme="minorHAnsi" w:cs="Courier New"/>
                <w:sz w:val="10"/>
                <w:szCs w:val="10"/>
              </w:rPr>
              <w:t xml:space="preserve">do not allow duplicate values for indoor unit names in this MCH-01 as listed in </w:t>
            </w:r>
            <w:r w:rsidRPr="00B4680D">
              <w:rPr>
                <w:rFonts w:asciiTheme="minorHAnsi" w:hAnsiTheme="minorHAnsi" w:cs="Courier New"/>
                <w:sz w:val="10"/>
                <w:szCs w:val="10"/>
                <w:highlight w:val="yellow"/>
              </w:rPr>
              <w:t>F03</w:t>
            </w:r>
            <w:r w:rsidRPr="00B4680D">
              <w:rPr>
                <w:rFonts w:asciiTheme="minorHAnsi" w:hAnsiTheme="minorHAnsi" w:cs="Courier New"/>
                <w:sz w:val="10"/>
                <w:szCs w:val="10"/>
              </w:rPr>
              <w:t xml:space="preserve"> and </w:t>
            </w:r>
            <w:r w:rsidRPr="00B4680D">
              <w:rPr>
                <w:rFonts w:asciiTheme="minorHAnsi" w:hAnsiTheme="minorHAnsi" w:cs="Courier New"/>
                <w:sz w:val="10"/>
                <w:szCs w:val="10"/>
                <w:highlight w:val="yellow"/>
              </w:rPr>
              <w:t>G03</w:t>
            </w:r>
            <w:r w:rsidRPr="00B4680D">
              <w:rPr>
                <w:rFonts w:asciiTheme="minorHAnsi" w:hAnsiTheme="minorHAnsi" w:cs="Courier New"/>
                <w:sz w:val="10"/>
                <w:szCs w:val="10"/>
              </w:rPr>
              <w:t>&gt;&gt;</w:t>
            </w:r>
          </w:p>
        </w:tc>
        <w:tc>
          <w:tcPr>
            <w:tcW w:w="720" w:type="dxa"/>
            <w:tcMar>
              <w:left w:w="29" w:type="dxa"/>
              <w:right w:w="29" w:type="dxa"/>
            </w:tcMar>
          </w:tcPr>
          <w:p w14:paraId="7A3E2431" w14:textId="0ECA5314" w:rsidR="00C15EB1" w:rsidRDefault="00C15EB1" w:rsidP="00380970">
            <w:pPr>
              <w:rPr>
                <w:rFonts w:asciiTheme="minorHAnsi" w:hAnsiTheme="minorHAnsi"/>
                <w:sz w:val="12"/>
                <w:szCs w:val="12"/>
              </w:rPr>
            </w:pPr>
            <w:r w:rsidRPr="0051493E">
              <w:rPr>
                <w:rFonts w:asciiTheme="minorHAnsi" w:hAnsiTheme="minorHAnsi"/>
                <w:sz w:val="12"/>
                <w:szCs w:val="12"/>
              </w:rPr>
              <w:t>&lt;&lt;</w:t>
            </w:r>
            <w:r>
              <w:rPr>
                <w:rFonts w:asciiTheme="minorHAnsi" w:hAnsiTheme="minorHAnsi"/>
                <w:sz w:val="12"/>
                <w:szCs w:val="12"/>
              </w:rPr>
              <w:t>user pick one text value from the following 2:</w:t>
            </w:r>
          </w:p>
          <w:p w14:paraId="3CFF554D" w14:textId="0196C3EE" w:rsidR="00C15EB1" w:rsidRDefault="00C15EB1" w:rsidP="00380970">
            <w:pPr>
              <w:rPr>
                <w:rFonts w:asciiTheme="minorHAnsi" w:hAnsiTheme="minorHAnsi" w:cs="Courier New"/>
                <w:sz w:val="12"/>
                <w:szCs w:val="12"/>
              </w:rPr>
            </w:pPr>
            <w:r>
              <w:rPr>
                <w:rFonts w:asciiTheme="minorHAnsi" w:hAnsiTheme="minorHAnsi"/>
                <w:sz w:val="12"/>
                <w:szCs w:val="12"/>
              </w:rPr>
              <w:t>*</w:t>
            </w:r>
            <w:r w:rsidR="009B1AE7">
              <w:rPr>
                <w:rFonts w:asciiTheme="minorHAnsi" w:hAnsiTheme="minorHAnsi"/>
                <w:sz w:val="12"/>
                <w:szCs w:val="12"/>
              </w:rPr>
              <w:t>[</w:t>
            </w:r>
            <w:r w:rsidRPr="00DB1CDD">
              <w:rPr>
                <w:rFonts w:asciiTheme="minorHAnsi" w:hAnsiTheme="minorHAnsi"/>
                <w:sz w:val="12"/>
                <w:szCs w:val="12"/>
              </w:rPr>
              <w:t>&gt;10ft</w:t>
            </w:r>
            <w:r w:rsidR="009B1AE7">
              <w:rPr>
                <w:rFonts w:asciiTheme="minorHAnsi" w:hAnsiTheme="minorHAnsi"/>
                <w:sz w:val="12"/>
                <w:szCs w:val="12"/>
              </w:rPr>
              <w:t>]</w:t>
            </w:r>
          </w:p>
          <w:p w14:paraId="09CC520E" w14:textId="5719FBD9" w:rsidR="00C15EB1" w:rsidRPr="00BB4142" w:rsidRDefault="00C15EB1" w:rsidP="00380970">
            <w:pPr>
              <w:keepNext/>
              <w:rPr>
                <w:rFonts w:asciiTheme="minorHAnsi" w:hAnsiTheme="minorHAnsi"/>
                <w:sz w:val="16"/>
                <w:szCs w:val="16"/>
              </w:rPr>
            </w:pPr>
            <w:r>
              <w:rPr>
                <w:rFonts w:asciiTheme="minorHAnsi" w:hAnsiTheme="minorHAnsi" w:cs="Courier New"/>
                <w:sz w:val="12"/>
                <w:szCs w:val="12"/>
              </w:rPr>
              <w:t>*</w:t>
            </w:r>
            <w:r w:rsidR="009B1AE7">
              <w:rPr>
                <w:rFonts w:asciiTheme="minorHAnsi" w:hAnsiTheme="minorHAnsi" w:cs="Courier New"/>
                <w:sz w:val="12"/>
                <w:szCs w:val="12"/>
              </w:rPr>
              <w:t>[</w:t>
            </w:r>
            <w:r w:rsidRPr="00DB1CDD">
              <w:rPr>
                <w:rFonts w:asciiTheme="minorHAnsi" w:hAnsiTheme="minorHAnsi" w:cs="Courier New"/>
                <w:sz w:val="12"/>
                <w:szCs w:val="12"/>
              </w:rPr>
              <w:t>≤10ft</w:t>
            </w:r>
            <w:r w:rsidR="009B1AE7">
              <w:rPr>
                <w:rFonts w:asciiTheme="minorHAnsi" w:hAnsiTheme="minorHAnsi" w:cs="Courier New"/>
                <w:sz w:val="12"/>
                <w:szCs w:val="12"/>
              </w:rPr>
              <w:t>]</w:t>
            </w:r>
            <w:r>
              <w:rPr>
                <w:rFonts w:asciiTheme="minorHAnsi" w:hAnsiTheme="minorHAnsi" w:cs="Courier New"/>
                <w:sz w:val="12"/>
                <w:szCs w:val="12"/>
              </w:rPr>
              <w:t>&gt;&gt;</w:t>
            </w:r>
          </w:p>
        </w:tc>
        <w:tc>
          <w:tcPr>
            <w:tcW w:w="900" w:type="dxa"/>
            <w:tcMar>
              <w:left w:w="29" w:type="dxa"/>
              <w:right w:w="29" w:type="dxa"/>
            </w:tcMar>
          </w:tcPr>
          <w:p w14:paraId="4D60E8A0" w14:textId="44C4D7BD" w:rsidR="00C15EB1" w:rsidRDefault="00C15EB1" w:rsidP="00380970">
            <w:pPr>
              <w:rPr>
                <w:rFonts w:asciiTheme="minorHAnsi" w:hAnsiTheme="minorHAnsi"/>
                <w:sz w:val="12"/>
                <w:szCs w:val="12"/>
              </w:rPr>
            </w:pPr>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19C9202A" w14:textId="77777777" w:rsidR="00C15EB1" w:rsidRPr="0051493E" w:rsidRDefault="00C15EB1" w:rsidP="00380970">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53E39D29" w14:textId="77777777" w:rsidR="00C15EB1" w:rsidRPr="0051493E" w:rsidRDefault="00C15EB1" w:rsidP="00380970">
            <w:pPr>
              <w:rPr>
                <w:rFonts w:asciiTheme="minorHAnsi" w:hAnsiTheme="minorHAnsi"/>
                <w:sz w:val="12"/>
                <w:szCs w:val="12"/>
              </w:rPr>
            </w:pPr>
          </w:p>
          <w:p w14:paraId="5E1106AF" w14:textId="77777777" w:rsidR="00C15EB1" w:rsidRDefault="00C15EB1" w:rsidP="00380970">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12850826" w14:textId="3D8A9532" w:rsidR="00C15EB1" w:rsidRPr="00E5357A" w:rsidRDefault="00C15EB1" w:rsidP="00E5357A">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 R-8</w:t>
            </w:r>
            <w:r w:rsidRPr="0051493E">
              <w:rPr>
                <w:rFonts w:asciiTheme="minorHAnsi" w:hAnsiTheme="minorHAnsi"/>
                <w:sz w:val="12"/>
                <w:szCs w:val="12"/>
              </w:rPr>
              <w:t>&gt;&gt;</w:t>
            </w:r>
          </w:p>
        </w:tc>
        <w:tc>
          <w:tcPr>
            <w:tcW w:w="900" w:type="dxa"/>
            <w:shd w:val="clear" w:color="auto" w:fill="auto"/>
            <w:tcMar>
              <w:left w:w="29" w:type="dxa"/>
              <w:right w:w="29" w:type="dxa"/>
            </w:tcMar>
          </w:tcPr>
          <w:p w14:paraId="3DF6E66E" w14:textId="41E89410"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77"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C15EB1" w:rsidRDefault="00C15EB1" w:rsidP="00380970">
            <w:pPr>
              <w:rPr>
                <w:rFonts w:asciiTheme="minorHAnsi" w:hAnsiTheme="minorHAnsi"/>
                <w:sz w:val="12"/>
                <w:szCs w:val="12"/>
              </w:rPr>
            </w:pPr>
            <w:r>
              <w:rPr>
                <w:rFonts w:asciiTheme="minorHAnsi" w:hAnsiTheme="minorHAnsi"/>
                <w:sz w:val="12"/>
                <w:szCs w:val="12"/>
              </w:rPr>
              <w:t>*R-4.2</w:t>
            </w:r>
          </w:p>
          <w:p w14:paraId="3DF6E67B" w14:textId="282A10E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7C" w14:textId="5DE95FDF"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7D" w14:textId="748180A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7E" w14:textId="7C66E533"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4C22BCA5" w14:textId="5B4E217D"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w:t>
            </w:r>
            <w:r>
              <w:rPr>
                <w:rFonts w:asciiTheme="minorHAnsi" w:hAnsiTheme="minorHAnsi"/>
                <w:sz w:val="12"/>
                <w:szCs w:val="12"/>
              </w:rPr>
              <w:t xml:space="preserve"> </w:t>
            </w:r>
            <w:r w:rsidRPr="00F319D1">
              <w:rPr>
                <w:rFonts w:asciiTheme="minorHAnsi" w:hAnsiTheme="minorHAnsi"/>
                <w:sz w:val="12"/>
                <w:szCs w:val="12"/>
              </w:rPr>
              <w:t xml:space="preserve">subject to the following exception: </w:t>
            </w:r>
          </w:p>
          <w:p w14:paraId="15D3A7D2" w14:textId="0B27F752"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73D9D7E3"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04F561D6"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then R-4.2 complies;</w:t>
            </w:r>
          </w:p>
          <w:p w14:paraId="2902B454" w14:textId="77777777" w:rsidR="00C15EB1" w:rsidRDefault="00C15EB1" w:rsidP="00F319D1">
            <w:pPr>
              <w:keepNext/>
              <w:rPr>
                <w:rFonts w:asciiTheme="minorHAnsi" w:hAnsiTheme="minorHAnsi"/>
                <w:sz w:val="12"/>
                <w:szCs w:val="12"/>
              </w:rPr>
            </w:pPr>
          </w:p>
          <w:p w14:paraId="3DF6E67F" w14:textId="68F0AF58"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00" w:type="dxa"/>
            <w:shd w:val="clear" w:color="auto" w:fill="auto"/>
            <w:tcMar>
              <w:left w:w="29" w:type="dxa"/>
              <w:right w:w="29" w:type="dxa"/>
            </w:tcMar>
          </w:tcPr>
          <w:p w14:paraId="3DF6E68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89"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C15EB1" w:rsidRDefault="00C15EB1" w:rsidP="00380970">
            <w:pPr>
              <w:rPr>
                <w:rFonts w:asciiTheme="minorHAnsi" w:hAnsiTheme="minorHAnsi"/>
                <w:sz w:val="12"/>
                <w:szCs w:val="12"/>
              </w:rPr>
            </w:pPr>
            <w:r>
              <w:rPr>
                <w:rFonts w:asciiTheme="minorHAnsi" w:hAnsiTheme="minorHAnsi"/>
                <w:sz w:val="12"/>
                <w:szCs w:val="12"/>
              </w:rPr>
              <w:t>*R-4.2</w:t>
            </w:r>
          </w:p>
          <w:p w14:paraId="3DF6E68D" w14:textId="13B83E15"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8E" w14:textId="4EF31DF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8F" w14:textId="42A6487A"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90" w14:textId="2E2A1419"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2FB3A64E" w14:textId="5F679791"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 subject to the following exception: </w:t>
            </w:r>
          </w:p>
          <w:p w14:paraId="19FFC572" w14:textId="77777777"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0446685B"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21D94BBA"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 xml:space="preserve">then R-4.2 complies </w:t>
            </w:r>
          </w:p>
          <w:p w14:paraId="61A9E265" w14:textId="77777777" w:rsidR="00C15EB1" w:rsidRDefault="00C15EB1" w:rsidP="00F319D1">
            <w:pPr>
              <w:keepNext/>
              <w:rPr>
                <w:rFonts w:asciiTheme="minorHAnsi" w:hAnsiTheme="minorHAnsi"/>
                <w:sz w:val="12"/>
                <w:szCs w:val="12"/>
              </w:rPr>
            </w:pPr>
          </w:p>
          <w:p w14:paraId="3DF6E691" w14:textId="5174ED53"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90" w:type="dxa"/>
            <w:tcMar>
              <w:left w:w="29" w:type="dxa"/>
              <w:right w:w="29" w:type="dxa"/>
            </w:tcMar>
          </w:tcPr>
          <w:p w14:paraId="28EBE09E" w14:textId="30BC06C2" w:rsidR="00C15EB1" w:rsidRPr="009A4F22" w:rsidRDefault="00C15EB1" w:rsidP="00380970">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 xml:space="preserve">No </w:t>
            </w:r>
            <w:r w:rsidR="004356A0">
              <w:rPr>
                <w:rFonts w:asciiTheme="minorHAnsi" w:hAnsiTheme="minorHAnsi"/>
                <w:sz w:val="12"/>
                <w:szCs w:val="12"/>
                <w:u w:val="single"/>
              </w:rPr>
              <w:t>Exceptions</w:t>
            </w:r>
            <w:r>
              <w:rPr>
                <w:rFonts w:asciiTheme="minorHAnsi" w:hAnsiTheme="minorHAnsi"/>
                <w:sz w:val="12"/>
                <w:szCs w:val="12"/>
              </w:rPr>
              <w:t>;</w:t>
            </w:r>
          </w:p>
          <w:p w14:paraId="7C14E0F1" w14:textId="77777777" w:rsidR="00C15EB1" w:rsidRDefault="00C15EB1" w:rsidP="00380970">
            <w:pPr>
              <w:keepNext/>
              <w:rPr>
                <w:rFonts w:asciiTheme="minorHAnsi" w:hAnsiTheme="minorHAnsi"/>
                <w:sz w:val="12"/>
                <w:szCs w:val="12"/>
              </w:rPr>
            </w:pPr>
          </w:p>
          <w:p w14:paraId="48066BB2" w14:textId="77777777" w:rsidR="00C15EB1" w:rsidRPr="00490AC8" w:rsidRDefault="00C15EB1" w:rsidP="00380970">
            <w:pPr>
              <w:keepNext/>
              <w:rPr>
                <w:rFonts w:asciiTheme="minorHAnsi" w:hAnsiTheme="minorHAnsi"/>
                <w:sz w:val="12"/>
                <w:szCs w:val="12"/>
              </w:rPr>
            </w:pPr>
            <w:r w:rsidRPr="00490AC8">
              <w:rPr>
                <w:rFonts w:asciiTheme="minorHAnsi" w:hAnsiTheme="minorHAnsi"/>
                <w:sz w:val="12"/>
                <w:szCs w:val="12"/>
              </w:rPr>
              <w:t>allow user to override the default and select one or more of the following two values:</w:t>
            </w:r>
          </w:p>
          <w:p w14:paraId="395E661A" w14:textId="75E6324A"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ducts in wall cavity </w:t>
            </w:r>
          </w:p>
          <w:p w14:paraId="757FD67F" w14:textId="7053D93C"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exposed ducts </w:t>
            </w:r>
          </w:p>
          <w:p w14:paraId="4454CB49" w14:textId="77777777" w:rsidR="00C15EB1" w:rsidRDefault="00C15EB1" w:rsidP="00380970">
            <w:pPr>
              <w:keepNext/>
              <w:rPr>
                <w:rFonts w:asciiTheme="minorHAnsi" w:hAnsiTheme="minorHAnsi"/>
                <w:sz w:val="12"/>
                <w:szCs w:val="12"/>
              </w:rPr>
            </w:pPr>
            <w:r w:rsidRPr="00490AC8">
              <w:rPr>
                <w:rFonts w:asciiTheme="minorHAnsi" w:hAnsiTheme="minorHAnsi"/>
                <w:sz w:val="12"/>
                <w:szCs w:val="12"/>
              </w:rPr>
              <w:t xml:space="preserve"> in directly conditioned space</w:t>
            </w:r>
            <w:r>
              <w:rPr>
                <w:rFonts w:asciiTheme="minorHAnsi" w:hAnsiTheme="minorHAnsi"/>
                <w:sz w:val="12"/>
                <w:szCs w:val="12"/>
              </w:rPr>
              <w:t>;</w:t>
            </w:r>
          </w:p>
          <w:p w14:paraId="040780D2" w14:textId="77777777" w:rsidR="00C15EB1" w:rsidRPr="00490AC8" w:rsidRDefault="00C15EB1" w:rsidP="00380970">
            <w:pPr>
              <w:keepNext/>
              <w:rPr>
                <w:rFonts w:asciiTheme="minorHAnsi" w:hAnsiTheme="minorHAnsi"/>
                <w:b/>
                <w:sz w:val="12"/>
                <w:szCs w:val="12"/>
              </w:rPr>
            </w:pPr>
            <w:r w:rsidRPr="00490AC8">
              <w:rPr>
                <w:rFonts w:asciiTheme="minorHAnsi" w:hAnsiTheme="minorHAnsi"/>
                <w:b/>
                <w:sz w:val="12"/>
                <w:szCs w:val="12"/>
              </w:rPr>
              <w:t>ALSO</w:t>
            </w:r>
          </w:p>
          <w:p w14:paraId="2EE5AED7" w14:textId="30CDC560" w:rsidR="00C15EB1" w:rsidRDefault="00C15EB1" w:rsidP="00380970">
            <w:pPr>
              <w:keepNext/>
              <w:rPr>
                <w:rFonts w:asciiTheme="minorHAnsi" w:hAnsiTheme="minorHAnsi"/>
                <w:sz w:val="12"/>
                <w:szCs w:val="12"/>
              </w:rPr>
            </w:pPr>
            <w:r w:rsidRPr="009A4F22">
              <w:rPr>
                <w:rFonts w:asciiTheme="minorHAnsi" w:hAnsiTheme="minorHAnsi"/>
                <w:sz w:val="12"/>
                <w:szCs w:val="12"/>
              </w:rPr>
              <w:t>if values in both</w:t>
            </w:r>
            <w:r w:rsidRPr="00E952B4">
              <w:rPr>
                <w:rFonts w:asciiTheme="minorHAnsi" w:hAnsiTheme="minorHAnsi"/>
                <w:sz w:val="12"/>
                <w:szCs w:val="12"/>
              </w:rPr>
              <w:t xml:space="preserve"> </w:t>
            </w:r>
            <w:r w:rsidRPr="00E952B4">
              <w:rPr>
                <w:rFonts w:asciiTheme="minorHAnsi" w:hAnsiTheme="minorHAnsi"/>
                <w:sz w:val="12"/>
                <w:szCs w:val="12"/>
                <w:highlight w:val="yellow"/>
              </w:rPr>
              <w:t>G06</w:t>
            </w:r>
            <w:r w:rsidRPr="00E952B4">
              <w:rPr>
                <w:rFonts w:asciiTheme="minorHAnsi" w:hAnsiTheme="minorHAnsi"/>
                <w:sz w:val="12"/>
                <w:szCs w:val="12"/>
              </w:rPr>
              <w:t xml:space="preserve"> and </w:t>
            </w:r>
            <w:r w:rsidRPr="00E952B4">
              <w:rPr>
                <w:rFonts w:asciiTheme="minorHAnsi" w:hAnsiTheme="minorHAnsi"/>
                <w:sz w:val="12"/>
                <w:szCs w:val="12"/>
                <w:highlight w:val="yellow"/>
              </w:rPr>
              <w:t>G08</w:t>
            </w:r>
            <w:r w:rsidRPr="00E952B4">
              <w:rPr>
                <w:rFonts w:asciiTheme="minorHAnsi" w:hAnsiTheme="minorHAnsi"/>
                <w:sz w:val="12"/>
                <w:szCs w:val="12"/>
              </w:rPr>
              <w:t xml:space="preserve">= </w:t>
            </w:r>
            <w:r w:rsidRPr="009A4F22">
              <w:rPr>
                <w:rFonts w:asciiTheme="minorHAnsi" w:hAnsiTheme="minorHAnsi"/>
                <w:sz w:val="12"/>
                <w:szCs w:val="12"/>
              </w:rPr>
              <w:t>conditioned space-entirely</w:t>
            </w:r>
          </w:p>
          <w:p w14:paraId="3C712A93" w14:textId="77777777" w:rsidR="00C15EB1" w:rsidRPr="00D93C43" w:rsidRDefault="00C15EB1" w:rsidP="00380970">
            <w:pPr>
              <w:keepNext/>
              <w:rPr>
                <w:rFonts w:asciiTheme="minorHAnsi" w:hAnsiTheme="minorHAnsi"/>
                <w:sz w:val="12"/>
                <w:szCs w:val="12"/>
              </w:rPr>
            </w:pPr>
            <w:r w:rsidRPr="00D93C43">
              <w:rPr>
                <w:rFonts w:asciiTheme="minorHAnsi" w:hAnsiTheme="minorHAnsi"/>
                <w:sz w:val="12"/>
                <w:szCs w:val="12"/>
              </w:rPr>
              <w:t>then also allow user to select the following value:</w:t>
            </w:r>
          </w:p>
          <w:p w14:paraId="3D810737" w14:textId="54DFB7AB" w:rsidR="00C15EB1" w:rsidRPr="00BB4142" w:rsidRDefault="00C15EB1" w:rsidP="00B86C64">
            <w:pPr>
              <w:keepNext/>
              <w:rPr>
                <w:rFonts w:asciiTheme="minorHAnsi" w:hAnsiTheme="minorHAnsi"/>
                <w:sz w:val="16"/>
                <w:szCs w:val="16"/>
              </w:rPr>
            </w:pPr>
            <w:r>
              <w:rPr>
                <w:rFonts w:asciiTheme="minorHAnsi" w:hAnsiTheme="minorHAnsi"/>
                <w:sz w:val="12"/>
                <w:szCs w:val="12"/>
              </w:rPr>
              <w:t>*</w:t>
            </w:r>
            <w:r w:rsidRPr="00D93C43">
              <w:rPr>
                <w:rFonts w:asciiTheme="minorHAnsi" w:hAnsiTheme="minorHAnsi"/>
                <w:sz w:val="12"/>
                <w:szCs w:val="12"/>
              </w:rPr>
              <w:t>*Ducts ≥R4.2 entirely in conditioned space</w:t>
            </w:r>
          </w:p>
        </w:tc>
        <w:tc>
          <w:tcPr>
            <w:tcW w:w="1080" w:type="dxa"/>
            <w:shd w:val="clear" w:color="auto" w:fill="auto"/>
            <w:tcMar>
              <w:left w:w="29" w:type="dxa"/>
              <w:right w:w="29" w:type="dxa"/>
            </w:tcMar>
          </w:tcPr>
          <w:p w14:paraId="3DF6E692" w14:textId="242E89BE"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&lt;&lt;if </w:t>
            </w:r>
            <w:r w:rsidRPr="009B1AE7">
              <w:rPr>
                <w:rFonts w:asciiTheme="minorHAnsi" w:hAnsiTheme="minorHAnsi"/>
                <w:sz w:val="10"/>
                <w:szCs w:val="10"/>
                <w:highlight w:val="yellow"/>
              </w:rPr>
              <w:t>C07</w:t>
            </w:r>
            <w:r w:rsidRPr="009B1AE7">
              <w:rPr>
                <w:rFonts w:asciiTheme="minorHAnsi" w:hAnsiTheme="minorHAnsi"/>
                <w:sz w:val="10"/>
                <w:szCs w:val="10"/>
              </w:rPr>
              <w:t xml:space="preserve">=no cooling, </w:t>
            </w:r>
          </w:p>
          <w:p w14:paraId="3DF6E693" w14:textId="2866FF5D"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No Cooling";</w:t>
            </w:r>
          </w:p>
          <w:p w14:paraId="2AD66BD3" w14:textId="77777777" w:rsidR="00C15EB1" w:rsidRPr="009B1AE7" w:rsidRDefault="00C15EB1" w:rsidP="00380970">
            <w:pPr>
              <w:keepNext/>
              <w:rPr>
                <w:rFonts w:asciiTheme="minorHAnsi" w:hAnsiTheme="minorHAnsi"/>
                <w:sz w:val="10"/>
                <w:szCs w:val="10"/>
              </w:rPr>
            </w:pPr>
          </w:p>
          <w:p w14:paraId="3DF6E694" w14:textId="125F5540"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C0</w:t>
            </w:r>
            <w:r w:rsidRPr="009B1AE7">
              <w:rPr>
                <w:rFonts w:asciiTheme="minorHAnsi" w:hAnsiTheme="minorHAnsi"/>
                <w:sz w:val="10"/>
                <w:szCs w:val="10"/>
              </w:rPr>
              <w:t>7= one of the following three system types:</w:t>
            </w:r>
          </w:p>
          <w:p w14:paraId="3DF6E695" w14:textId="3297000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direct,</w:t>
            </w:r>
            <w:r w:rsidRPr="00E35EAF">
              <w:rPr>
                <w:rFonts w:asciiTheme="minorHAnsi" w:hAnsiTheme="minorHAnsi"/>
                <w:sz w:val="6"/>
                <w:szCs w:val="6"/>
              </w:rPr>
              <w:t xml:space="preserve"> </w:t>
            </w:r>
          </w:p>
          <w:p w14:paraId="3DF6E696" w14:textId="65E8A68B" w:rsidR="00C15EB1" w:rsidRPr="009B1AE7" w:rsidRDefault="00C15EB1" w:rsidP="00380970">
            <w:pPr>
              <w:rPr>
                <w:rFonts w:asciiTheme="minorHAnsi" w:hAnsiTheme="minorHAnsi"/>
                <w:sz w:val="10"/>
                <w:szCs w:val="10"/>
              </w:rPr>
            </w:pPr>
            <w:r w:rsidRPr="009B1AE7">
              <w:rPr>
                <w:rFonts w:asciiTheme="minorHAnsi" w:hAnsiTheme="minorHAnsi"/>
                <w:sz w:val="10"/>
                <w:szCs w:val="10"/>
              </w:rPr>
              <w:t>**evaporative - indirect,</w:t>
            </w:r>
          </w:p>
          <w:p w14:paraId="3DF6E697" w14:textId="3636CD0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indirectdirect,</w:t>
            </w:r>
          </w:p>
          <w:p w14:paraId="3DF6E698" w14:textId="626ED16B"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Evaporative System";</w:t>
            </w:r>
          </w:p>
          <w:p w14:paraId="25057310" w14:textId="77777777" w:rsidR="00C15EB1" w:rsidRPr="009B1AE7" w:rsidRDefault="00C15EB1" w:rsidP="00380970">
            <w:pPr>
              <w:keepNext/>
              <w:rPr>
                <w:rFonts w:asciiTheme="minorHAnsi" w:hAnsiTheme="minorHAnsi"/>
                <w:sz w:val="10"/>
                <w:szCs w:val="10"/>
              </w:rPr>
            </w:pPr>
          </w:p>
          <w:p w14:paraId="5ED26DEC" w14:textId="6E56302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G13</w:t>
            </w:r>
            <w:r w:rsidRPr="009B1AE7">
              <w:rPr>
                <w:rFonts w:asciiTheme="minorHAnsi" w:hAnsiTheme="minorHAnsi"/>
                <w:sz w:val="10"/>
                <w:szCs w:val="10"/>
              </w:rPr>
              <w:t xml:space="preserve">=no, </w:t>
            </w:r>
          </w:p>
          <w:p w14:paraId="5D1BFCE9" w14:textId="2949FD7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w:t>
            </w:r>
            <w:r w:rsidRPr="009B1AE7">
              <w:rPr>
                <w:sz w:val="10"/>
                <w:szCs w:val="10"/>
              </w:rPr>
              <w:t xml:space="preserve"> "</w:t>
            </w:r>
            <w:r w:rsidRPr="009B1AE7">
              <w:rPr>
                <w:rFonts w:asciiTheme="minorHAnsi" w:hAnsiTheme="minorHAnsi"/>
                <w:sz w:val="10"/>
                <w:szCs w:val="10"/>
              </w:rPr>
              <w:t xml:space="preserve">Exempt - </w:t>
            </w:r>
            <w:r w:rsidR="00552425" w:rsidRPr="009B1AE7">
              <w:rPr>
                <w:rFonts w:asciiTheme="minorHAnsi" w:hAnsiTheme="minorHAnsi"/>
                <w:sz w:val="10"/>
                <w:szCs w:val="10"/>
              </w:rPr>
              <w:t>Approved</w:t>
            </w:r>
            <w:r w:rsidRPr="009B1AE7">
              <w:rPr>
                <w:rFonts w:asciiTheme="minorHAnsi" w:hAnsiTheme="minorHAnsi"/>
                <w:sz w:val="10"/>
                <w:szCs w:val="10"/>
              </w:rPr>
              <w:t xml:space="preserve"> Protocols are N/A";</w:t>
            </w:r>
          </w:p>
          <w:p w14:paraId="3DF6E699" w14:textId="77777777" w:rsidR="00C15EB1" w:rsidRPr="009B1AE7" w:rsidRDefault="00C15EB1" w:rsidP="00380970">
            <w:pPr>
              <w:keepNext/>
              <w:rPr>
                <w:rFonts w:asciiTheme="minorHAnsi" w:hAnsiTheme="minorHAnsi"/>
                <w:sz w:val="10"/>
                <w:szCs w:val="10"/>
              </w:rPr>
            </w:pPr>
          </w:p>
          <w:p w14:paraId="3DF6E69B" w14:textId="168D5EFA" w:rsidR="00C15EB1" w:rsidRPr="009B1AE7" w:rsidRDefault="00C15EB1" w:rsidP="00380970">
            <w:pPr>
              <w:keepNext/>
              <w:rPr>
                <w:rFonts w:asciiTheme="minorHAnsi" w:hAnsiTheme="minorHAnsi"/>
                <w:sz w:val="10"/>
                <w:szCs w:val="10"/>
              </w:rPr>
            </w:pPr>
            <w:r w:rsidRPr="009B1AE7">
              <w:rPr>
                <w:rFonts w:asciiTheme="minorHAnsi" w:hAnsiTheme="minorHAnsi"/>
                <w:b/>
                <w:sz w:val="10"/>
                <w:szCs w:val="10"/>
              </w:rPr>
              <w:t>elseif</w:t>
            </w:r>
            <w:r w:rsidRPr="009B1AE7">
              <w:rPr>
                <w:rFonts w:asciiTheme="minorHAnsi" w:hAnsiTheme="minorHAnsi"/>
                <w:sz w:val="10"/>
                <w:szCs w:val="10"/>
              </w:rPr>
              <w:t xml:space="preserve"> </w:t>
            </w:r>
            <w:r w:rsidRPr="009B1AE7">
              <w:rPr>
                <w:rFonts w:asciiTheme="minorHAnsi" w:hAnsiTheme="minorHAnsi"/>
                <w:sz w:val="10"/>
                <w:szCs w:val="10"/>
                <w:highlight w:val="yellow"/>
              </w:rPr>
              <w:t>B08</w:t>
            </w:r>
            <w:r w:rsidRPr="009B1AE7">
              <w:rPr>
                <w:rFonts w:asciiTheme="minorHAnsi" w:hAnsiTheme="minorHAnsi"/>
                <w:sz w:val="10"/>
                <w:szCs w:val="10"/>
              </w:rPr>
              <w:t xml:space="preserve">=yes, AND </w:t>
            </w:r>
            <w:r w:rsidR="00901629" w:rsidRPr="009B1AE7">
              <w:rPr>
                <w:rFonts w:asciiTheme="minorHAnsi" w:hAnsiTheme="minorHAnsi"/>
                <w:sz w:val="10"/>
                <w:szCs w:val="10"/>
                <w:highlight w:val="yellow"/>
              </w:rPr>
              <w:t>C14</w:t>
            </w:r>
            <w:r w:rsidRPr="009B1AE7">
              <w:rPr>
                <w:rFonts w:asciiTheme="minorHAnsi" w:hAnsiTheme="minorHAnsi"/>
                <w:sz w:val="10"/>
                <w:szCs w:val="10"/>
              </w:rPr>
              <w:t>=CFI System,</w:t>
            </w:r>
          </w:p>
          <w:p w14:paraId="3DF6E69F" w14:textId="7CE4C018"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result = HERS Verified Fan Efficacy (W/cfm) and Airflow Rate(cfm/ton);</w:t>
            </w:r>
          </w:p>
          <w:p w14:paraId="3DF6E6A0" w14:textId="77777777" w:rsidR="00C15EB1" w:rsidRPr="009B1AE7" w:rsidRDefault="00C15EB1" w:rsidP="00380970">
            <w:pPr>
              <w:keepNext/>
              <w:rPr>
                <w:rFonts w:asciiTheme="minorHAnsi" w:hAnsiTheme="minorHAnsi"/>
                <w:sz w:val="10"/>
                <w:szCs w:val="10"/>
              </w:rPr>
            </w:pPr>
          </w:p>
          <w:p w14:paraId="3DF6E6A2" w14:textId="402A92AC"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else, user select one from</w:t>
            </w:r>
            <w:r w:rsidRPr="009B1AE7">
              <w:rPr>
                <w:sz w:val="10"/>
                <w:szCs w:val="10"/>
              </w:rPr>
              <w:t xml:space="preserve"> </w:t>
            </w:r>
            <w:r w:rsidRPr="009B1AE7">
              <w:rPr>
                <w:rFonts w:asciiTheme="minorHAnsi" w:hAnsiTheme="minorHAnsi"/>
                <w:sz w:val="10"/>
                <w:szCs w:val="10"/>
              </w:rPr>
              <w:t xml:space="preserve">the following two values: </w:t>
            </w:r>
          </w:p>
          <w:p w14:paraId="3DF6E6A3" w14:textId="34CE488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Fan Efficacy (W/cfm) and Airflow Rate (cfm/ton)</w:t>
            </w:r>
            <w:r w:rsidR="00E35EAF">
              <w:rPr>
                <w:rFonts w:asciiTheme="minorHAnsi" w:hAnsiTheme="minorHAnsi"/>
                <w:sz w:val="10"/>
                <w:szCs w:val="10"/>
              </w:rPr>
              <w:t>]</w:t>
            </w:r>
            <w:r w:rsidRPr="009B1AE7">
              <w:rPr>
                <w:rFonts w:asciiTheme="minorHAnsi" w:hAnsiTheme="minorHAnsi"/>
                <w:sz w:val="10"/>
                <w:szCs w:val="10"/>
              </w:rPr>
              <w:t xml:space="preserve"> </w:t>
            </w:r>
          </w:p>
          <w:p w14:paraId="3DF6E6A4" w14:textId="00D83B41"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Return Duct Design per Table 150.0-B, C</w:t>
            </w:r>
            <w:r w:rsidR="00E35EAF">
              <w:rPr>
                <w:rFonts w:asciiTheme="minorHAnsi" w:hAnsiTheme="minorHAnsi"/>
                <w:sz w:val="10"/>
                <w:szCs w:val="10"/>
              </w:rPr>
              <w:t>]</w:t>
            </w:r>
          </w:p>
          <w:p w14:paraId="3DF6E6A5" w14:textId="77777777"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&gt;&gt;</w:t>
            </w:r>
          </w:p>
        </w:tc>
        <w:tc>
          <w:tcPr>
            <w:tcW w:w="900" w:type="dxa"/>
            <w:shd w:val="clear" w:color="auto" w:fill="auto"/>
            <w:tcMar>
              <w:left w:w="29" w:type="dxa"/>
              <w:right w:w="29" w:type="dxa"/>
            </w:tcMar>
          </w:tcPr>
          <w:p w14:paraId="6816991A" w14:textId="657D5B32" w:rsidR="00C15EB1" w:rsidRDefault="00C15EB1" w:rsidP="00380970">
            <w:pPr>
              <w:keepNext/>
              <w:rPr>
                <w:rFonts w:asciiTheme="minorHAnsi" w:hAnsiTheme="minorHAnsi"/>
                <w:sz w:val="14"/>
                <w:szCs w:val="14"/>
              </w:rPr>
            </w:pPr>
            <w:r w:rsidRPr="00016E95">
              <w:rPr>
                <w:rFonts w:asciiTheme="minorHAnsi" w:hAnsiTheme="minorHAnsi"/>
                <w:sz w:val="14"/>
                <w:szCs w:val="14"/>
              </w:rPr>
              <w:t xml:space="preserve">&lt;&lt;user enter integer value&gt;&gt; </w:t>
            </w:r>
          </w:p>
          <w:p w14:paraId="15208AF9" w14:textId="77777777" w:rsidR="00C15EB1" w:rsidRPr="00016E95" w:rsidRDefault="00C15EB1" w:rsidP="00380970">
            <w:pPr>
              <w:keepNext/>
              <w:rPr>
                <w:rFonts w:asciiTheme="minorHAnsi" w:hAnsiTheme="minorHAnsi"/>
                <w:sz w:val="14"/>
                <w:szCs w:val="14"/>
              </w:rPr>
            </w:pPr>
          </w:p>
          <w:p w14:paraId="7D6D9F6C" w14:textId="3369FF1E" w:rsidR="00C15EB1" w:rsidRPr="00016E95" w:rsidRDefault="00C15EB1" w:rsidP="00380970">
            <w:pPr>
              <w:keepNext/>
              <w:rPr>
                <w:rFonts w:asciiTheme="minorHAnsi" w:hAnsiTheme="minorHAnsi"/>
                <w:sz w:val="14"/>
                <w:szCs w:val="14"/>
              </w:rPr>
            </w:pPr>
            <w:r w:rsidRPr="00016E95">
              <w:rPr>
                <w:rFonts w:asciiTheme="minorHAnsi" w:hAnsiTheme="minorHAnsi"/>
                <w:sz w:val="14"/>
                <w:szCs w:val="14"/>
              </w:rPr>
              <w:t>note: this value</w:t>
            </w:r>
          </w:p>
          <w:p w14:paraId="3DF6E6A6" w14:textId="54ECC224" w:rsidR="00C15EB1" w:rsidRPr="00BB4142" w:rsidRDefault="00C15EB1" w:rsidP="00B86C64">
            <w:pPr>
              <w:keepNext/>
              <w:rPr>
                <w:rFonts w:asciiTheme="minorHAnsi" w:hAnsiTheme="minorHAnsi"/>
                <w:sz w:val="16"/>
                <w:szCs w:val="16"/>
              </w:rPr>
            </w:pPr>
            <w:r w:rsidRPr="00016E95">
              <w:rPr>
                <w:rFonts w:asciiTheme="minorHAnsi" w:hAnsiTheme="minorHAnsi"/>
                <w:sz w:val="14"/>
                <w:szCs w:val="14"/>
              </w:rPr>
              <w:t>will determine number or rows per indoor unit in next section</w:t>
            </w:r>
          </w:p>
        </w:tc>
        <w:tc>
          <w:tcPr>
            <w:tcW w:w="1170" w:type="dxa"/>
            <w:tcMar>
              <w:left w:w="29" w:type="dxa"/>
              <w:right w:w="29" w:type="dxa"/>
            </w:tcMar>
          </w:tcPr>
          <w:p w14:paraId="2CEA9A95" w14:textId="109F6D14" w:rsidR="008F3CBC" w:rsidRPr="00EC0FE2" w:rsidRDefault="00C15EB1" w:rsidP="008F3CBC">
            <w:pPr>
              <w:keepNext/>
              <w:rPr>
                <w:ins w:id="76" w:author="jmiller20200310" w:date="2020-03-10T15:22:00Z"/>
                <w:rFonts w:ascii="Calibri" w:hAnsi="Calibri"/>
                <w:sz w:val="10"/>
                <w:szCs w:val="10"/>
              </w:rPr>
            </w:pPr>
            <w:r w:rsidRPr="009B1AE7">
              <w:rPr>
                <w:rFonts w:ascii="Calibri" w:hAnsi="Calibri"/>
                <w:sz w:val="10"/>
                <w:szCs w:val="10"/>
              </w:rPr>
              <w:t>&lt;&lt;</w:t>
            </w:r>
            <w:ins w:id="77" w:author="jmiller20200310" w:date="2020-03-10T15:22:00Z">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ins>
            <w:ins w:id="78" w:author="jmiller20200310" w:date="2020-03-10T15:23:00Z">
              <w:r w:rsidR="008F3CBC" w:rsidRPr="008F3CBC">
                <w:rPr>
                  <w:rFonts w:ascii="Calibri" w:hAnsi="Calibri"/>
                  <w:sz w:val="10"/>
                  <w:szCs w:val="10"/>
                  <w:highlight w:val="yellow"/>
                </w:rPr>
                <w:t>C07</w:t>
              </w:r>
            </w:ins>
            <w:ins w:id="79" w:author="jmiller20200310" w:date="2020-03-10T15:22:00Z">
              <w:r w:rsidR="008F3CBC" w:rsidRPr="00554A0C">
                <w:rPr>
                  <w:rFonts w:ascii="Calibri" w:hAnsi="Calibri"/>
                  <w:sz w:val="10"/>
                  <w:szCs w:val="10"/>
                </w:rPr>
                <w:t xml:space="preserve"> is one of the following</w:t>
              </w:r>
            </w:ins>
            <w:ins w:id="80" w:author="jmiller20200310" w:date="2020-03-10T15:25:00Z">
              <w:r w:rsidR="00C92045">
                <w:rPr>
                  <w:rFonts w:ascii="Calibri" w:hAnsi="Calibri"/>
                  <w:sz w:val="10"/>
                  <w:szCs w:val="10"/>
                </w:rPr>
                <w:t xml:space="preserve"> four</w:t>
              </w:r>
            </w:ins>
            <w:ins w:id="81" w:author="jmiller20200310" w:date="2020-03-10T15:22:00Z">
              <w:r w:rsidR="008F3CBC" w:rsidRPr="00554A0C">
                <w:rPr>
                  <w:rFonts w:ascii="Calibri" w:hAnsi="Calibri"/>
                  <w:sz w:val="10"/>
                  <w:szCs w:val="10"/>
                </w:rPr>
                <w:t xml:space="preserve"> system types:</w:t>
              </w:r>
            </w:ins>
          </w:p>
          <w:p w14:paraId="3F390FAC" w14:textId="77777777" w:rsidR="008F3CBC" w:rsidRPr="00E35E86" w:rsidRDefault="008F3CBC" w:rsidP="008F3CBC">
            <w:pPr>
              <w:keepNext/>
              <w:rPr>
                <w:ins w:id="82" w:author="jmiller20200310" w:date="2020-03-10T15:22:00Z"/>
                <w:rFonts w:ascii="Calibri" w:hAnsi="Calibri"/>
                <w:sz w:val="10"/>
                <w:szCs w:val="10"/>
              </w:rPr>
            </w:pPr>
            <w:ins w:id="83" w:author="jmiller20200310" w:date="2020-03-10T15:22:00Z">
              <w:r w:rsidRPr="00E35E86">
                <w:rPr>
                  <w:rFonts w:ascii="Calibri" w:hAnsi="Calibri"/>
                  <w:sz w:val="10"/>
                  <w:szCs w:val="10"/>
                </w:rPr>
                <w:t>*multisplit HP-ducted</w:t>
              </w:r>
            </w:ins>
          </w:p>
          <w:p w14:paraId="0B1B0AE6" w14:textId="77777777" w:rsidR="008F3CBC" w:rsidRPr="00E35E86" w:rsidRDefault="008F3CBC" w:rsidP="008F3CBC">
            <w:pPr>
              <w:keepNext/>
              <w:rPr>
                <w:ins w:id="84" w:author="jmiller20200310" w:date="2020-03-10T15:22:00Z"/>
                <w:rFonts w:ascii="Calibri" w:hAnsi="Calibri"/>
                <w:sz w:val="10"/>
                <w:szCs w:val="10"/>
              </w:rPr>
            </w:pPr>
            <w:ins w:id="85" w:author="jmiller20200310" w:date="2020-03-10T15:22:00Z">
              <w:r w:rsidRPr="00E35E86">
                <w:rPr>
                  <w:rFonts w:ascii="Calibri" w:hAnsi="Calibri"/>
                  <w:sz w:val="10"/>
                  <w:szCs w:val="10"/>
                </w:rPr>
                <w:t>*multisplit HP-ducted+ductless</w:t>
              </w:r>
            </w:ins>
          </w:p>
          <w:p w14:paraId="277DC76A" w14:textId="77777777" w:rsidR="008F3CBC" w:rsidRPr="00AB7571" w:rsidRDefault="008F3CBC" w:rsidP="008F3CBC">
            <w:pPr>
              <w:keepNext/>
              <w:rPr>
                <w:ins w:id="86" w:author="jmiller20200310" w:date="2020-03-10T15:22:00Z"/>
                <w:rFonts w:ascii="Calibri" w:hAnsi="Calibri"/>
                <w:sz w:val="10"/>
                <w:szCs w:val="10"/>
              </w:rPr>
            </w:pPr>
            <w:ins w:id="87" w:author="jmiller20200310" w:date="2020-03-10T15:22:00Z">
              <w:r w:rsidRPr="00AB7571">
                <w:rPr>
                  <w:rFonts w:ascii="Calibri" w:hAnsi="Calibri"/>
                  <w:sz w:val="10"/>
                  <w:szCs w:val="10"/>
                </w:rPr>
                <w:t>*multisplit AC-ducted</w:t>
              </w:r>
            </w:ins>
          </w:p>
          <w:p w14:paraId="1F57E748" w14:textId="2768A00C" w:rsidR="008F3CBC" w:rsidRDefault="008F3CBC" w:rsidP="008F3CBC">
            <w:pPr>
              <w:keepNext/>
              <w:rPr>
                <w:ins w:id="88" w:author="jmiller20200310" w:date="2020-03-10T15:22:00Z"/>
                <w:rFonts w:ascii="Calibri" w:hAnsi="Calibri"/>
                <w:sz w:val="10"/>
                <w:szCs w:val="10"/>
              </w:rPr>
            </w:pPr>
            <w:ins w:id="89" w:author="jmiller20200310" w:date="2020-03-10T15:22:00Z">
              <w:r w:rsidRPr="00AB7571">
                <w:rPr>
                  <w:rFonts w:ascii="Calibri" w:hAnsi="Calibri"/>
                  <w:sz w:val="10"/>
                  <w:szCs w:val="10"/>
                </w:rPr>
                <w:t>*multisplit AC-ducted+ductless</w:t>
              </w:r>
            </w:ins>
            <w:ins w:id="90" w:author="jmiller20200310" w:date="2020-03-10T15:26:00Z">
              <w:r w:rsidR="00C92045">
                <w:rPr>
                  <w:rFonts w:ascii="Calibri" w:hAnsi="Calibri"/>
                  <w:sz w:val="10"/>
                  <w:szCs w:val="10"/>
                </w:rPr>
                <w:t>,</w:t>
              </w:r>
            </w:ins>
          </w:p>
          <w:p w14:paraId="0A506A5C" w14:textId="77777777" w:rsidR="008F3CBC" w:rsidRDefault="008F3CBC" w:rsidP="008F3CBC">
            <w:pPr>
              <w:keepNext/>
              <w:rPr>
                <w:ins w:id="91" w:author="jmiller20200310" w:date="2020-03-10T15:22:00Z"/>
                <w:rFonts w:ascii="Calibri" w:hAnsi="Calibri"/>
                <w:sz w:val="10"/>
                <w:szCs w:val="10"/>
              </w:rPr>
            </w:pPr>
            <w:ins w:id="92" w:author="jmiller20200310" w:date="2020-03-10T15:22: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3D3626EC" w14:textId="7DD015FD" w:rsidR="008F3CBC" w:rsidRDefault="008F3CBC" w:rsidP="00060ACD">
            <w:pPr>
              <w:keepNext/>
              <w:rPr>
                <w:ins w:id="93" w:author="jmiller20200310" w:date="2020-03-10T15:22:00Z"/>
                <w:rFonts w:ascii="Calibri" w:hAnsi="Calibri"/>
                <w:sz w:val="10"/>
                <w:szCs w:val="10"/>
              </w:rPr>
            </w:pPr>
          </w:p>
          <w:p w14:paraId="71F57C32" w14:textId="042AD2B7" w:rsidR="00C15EB1" w:rsidRPr="009B1AE7" w:rsidRDefault="008F3CBC" w:rsidP="00060ACD">
            <w:pPr>
              <w:keepNext/>
              <w:rPr>
                <w:rFonts w:ascii="Calibri" w:hAnsi="Calibri"/>
                <w:sz w:val="10"/>
                <w:szCs w:val="10"/>
              </w:rPr>
            </w:pPr>
            <w:ins w:id="94" w:author="jmiller20200310" w:date="2020-03-10T15:24:00Z">
              <w:r>
                <w:rPr>
                  <w:rFonts w:ascii="Calibri" w:hAnsi="Calibri"/>
                  <w:b/>
                  <w:sz w:val="10"/>
                  <w:szCs w:val="10"/>
                </w:rPr>
                <w:t>else</w:t>
              </w:r>
            </w:ins>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71AA7D53"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AC;</w:t>
            </w:r>
          </w:p>
          <w:p w14:paraId="3496E066"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HP</w:t>
            </w:r>
          </w:p>
          <w:p w14:paraId="1B2B7DA7"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AC ;</w:t>
            </w:r>
          </w:p>
          <w:p w14:paraId="6E8025EA"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HP</w:t>
            </w:r>
          </w:p>
          <w:p w14:paraId="453B6F54"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AC</w:t>
            </w:r>
          </w:p>
          <w:p w14:paraId="142AC3F5"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HP,</w:t>
            </w:r>
          </w:p>
          <w:p w14:paraId="47AC4AB2" w14:textId="77777777" w:rsidR="00C15EB1" w:rsidRPr="009B1AE7" w:rsidRDefault="00C15EB1" w:rsidP="00060ACD">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37BA6D73" w14:textId="77777777" w:rsidR="00C15EB1" w:rsidRPr="009B1AE7" w:rsidRDefault="00C15EB1" w:rsidP="00060ACD">
            <w:pPr>
              <w:keepNext/>
              <w:rPr>
                <w:rFonts w:ascii="Calibri" w:hAnsi="Calibri"/>
                <w:sz w:val="10"/>
                <w:szCs w:val="10"/>
              </w:rPr>
            </w:pPr>
          </w:p>
          <w:p w14:paraId="0605A601" w14:textId="77777777" w:rsidR="00C15EB1" w:rsidRPr="009B1AE7" w:rsidRDefault="00C15EB1" w:rsidP="00060ACD">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21BE23F2" w14:textId="77777777" w:rsidR="00C15EB1" w:rsidRPr="009B1AE7" w:rsidRDefault="00C15EB1" w:rsidP="00060ACD">
            <w:pPr>
              <w:keepNext/>
              <w:rPr>
                <w:rFonts w:ascii="Calibri" w:hAnsi="Calibri"/>
                <w:sz w:val="10"/>
                <w:szCs w:val="10"/>
              </w:rPr>
            </w:pPr>
            <w:r w:rsidRPr="009B1AE7">
              <w:rPr>
                <w:rFonts w:ascii="Calibri" w:hAnsi="Calibri"/>
                <w:sz w:val="10"/>
                <w:szCs w:val="10"/>
              </w:rPr>
              <w:t>**yes</w:t>
            </w:r>
          </w:p>
          <w:p w14:paraId="1675BB81" w14:textId="77777777" w:rsidR="00C15EB1" w:rsidRPr="009B1AE7" w:rsidRDefault="00C15EB1" w:rsidP="00060ACD">
            <w:pPr>
              <w:keepNext/>
              <w:rPr>
                <w:rFonts w:ascii="Calibri" w:hAnsi="Calibri"/>
                <w:sz w:val="10"/>
                <w:szCs w:val="10"/>
              </w:rPr>
            </w:pPr>
            <w:r w:rsidRPr="009B1AE7">
              <w:rPr>
                <w:rFonts w:ascii="Calibri" w:hAnsi="Calibri"/>
                <w:sz w:val="10"/>
                <w:szCs w:val="10"/>
              </w:rPr>
              <w:t>**no</w:t>
            </w:r>
          </w:p>
          <w:p w14:paraId="3DA70D5E" w14:textId="77777777" w:rsidR="00C15EB1" w:rsidRPr="009B1AE7" w:rsidRDefault="00C15EB1" w:rsidP="00060ACD">
            <w:pPr>
              <w:keepNext/>
              <w:rPr>
                <w:rFonts w:ascii="Calibri" w:hAnsi="Calibri"/>
                <w:b/>
                <w:sz w:val="10"/>
                <w:szCs w:val="10"/>
              </w:rPr>
            </w:pPr>
            <w:r w:rsidRPr="009B1AE7">
              <w:rPr>
                <w:rFonts w:ascii="Calibri" w:hAnsi="Calibri"/>
                <w:b/>
                <w:sz w:val="10"/>
                <w:szCs w:val="10"/>
              </w:rPr>
              <w:t>check:</w:t>
            </w:r>
          </w:p>
          <w:p w14:paraId="4CB8B041" w14:textId="77777777" w:rsidR="00C15EB1" w:rsidRPr="009B1AE7" w:rsidRDefault="00C15EB1" w:rsidP="00060ACD">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6ACEAF3A" w14:textId="644E9709" w:rsidR="00C15EB1" w:rsidRPr="009B1AE7" w:rsidRDefault="00C15EB1" w:rsidP="00060ACD">
            <w:pPr>
              <w:keepNext/>
              <w:rPr>
                <w:rFonts w:asciiTheme="minorHAnsi" w:hAnsiTheme="minorHAns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airflow has been claimed. Enforcement agency confirmation is recommended.&gt;&gt;</w:t>
            </w:r>
          </w:p>
          <w:p w14:paraId="557EED75" w14:textId="5C77D855" w:rsidR="00C15EB1" w:rsidRPr="00060ACD" w:rsidRDefault="00C15EB1" w:rsidP="00380970">
            <w:pPr>
              <w:keepNext/>
              <w:rPr>
                <w:rFonts w:asciiTheme="minorHAnsi" w:hAnsiTheme="minorHAnsi"/>
                <w:sz w:val="14"/>
                <w:szCs w:val="14"/>
              </w:rPr>
            </w:pPr>
          </w:p>
          <w:p w14:paraId="21B95B07" w14:textId="436E8972" w:rsidR="00C15EB1" w:rsidRPr="00BB4142" w:rsidRDefault="00C15EB1" w:rsidP="00380970">
            <w:pPr>
              <w:keepNext/>
              <w:rPr>
                <w:rFonts w:asciiTheme="minorHAnsi" w:hAnsiTheme="minorHAnsi"/>
                <w:sz w:val="16"/>
                <w:szCs w:val="16"/>
              </w:rPr>
            </w:pPr>
          </w:p>
        </w:tc>
        <w:tc>
          <w:tcPr>
            <w:tcW w:w="1080" w:type="dxa"/>
            <w:tcMar>
              <w:left w:w="29" w:type="dxa"/>
              <w:right w:w="29" w:type="dxa"/>
            </w:tcMar>
          </w:tcPr>
          <w:p w14:paraId="3266E315" w14:textId="2A43DBA2" w:rsidR="008F3CBC" w:rsidRPr="00EC0FE2" w:rsidRDefault="00C15EB1" w:rsidP="008F3CBC">
            <w:pPr>
              <w:keepNext/>
              <w:rPr>
                <w:ins w:id="95" w:author="jmiller20200310" w:date="2020-03-10T15:23:00Z"/>
                <w:rFonts w:ascii="Calibri" w:hAnsi="Calibri"/>
                <w:sz w:val="10"/>
                <w:szCs w:val="10"/>
              </w:rPr>
            </w:pPr>
            <w:r w:rsidRPr="009B1AE7">
              <w:rPr>
                <w:rFonts w:ascii="Calibri" w:hAnsi="Calibri"/>
                <w:sz w:val="10"/>
                <w:szCs w:val="10"/>
              </w:rPr>
              <w:t>&lt;&lt;</w:t>
            </w:r>
            <w:ins w:id="96" w:author="jmiller20200310" w:date="2020-03-10T15:23:00Z">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r w:rsidR="008F3CBC" w:rsidRPr="008F3CBC">
                <w:rPr>
                  <w:rFonts w:ascii="Calibri" w:hAnsi="Calibri"/>
                  <w:sz w:val="10"/>
                  <w:szCs w:val="10"/>
                  <w:highlight w:val="yellow"/>
                </w:rPr>
                <w:t>C07</w:t>
              </w:r>
              <w:r w:rsidR="008F3CBC" w:rsidRPr="00554A0C">
                <w:rPr>
                  <w:rFonts w:ascii="Calibri" w:hAnsi="Calibri"/>
                  <w:sz w:val="10"/>
                  <w:szCs w:val="10"/>
                </w:rPr>
                <w:t xml:space="preserve"> is one of the following </w:t>
              </w:r>
            </w:ins>
            <w:ins w:id="97" w:author="jmiller20200310" w:date="2020-03-10T15:25:00Z">
              <w:r w:rsidR="00C92045">
                <w:rPr>
                  <w:rFonts w:ascii="Calibri" w:hAnsi="Calibri"/>
                  <w:sz w:val="10"/>
                  <w:szCs w:val="10"/>
                </w:rPr>
                <w:t xml:space="preserve">four </w:t>
              </w:r>
            </w:ins>
            <w:ins w:id="98" w:author="jmiller20200310" w:date="2020-03-10T15:23:00Z">
              <w:r w:rsidR="008F3CBC" w:rsidRPr="00554A0C">
                <w:rPr>
                  <w:rFonts w:ascii="Calibri" w:hAnsi="Calibri"/>
                  <w:sz w:val="10"/>
                  <w:szCs w:val="10"/>
                </w:rPr>
                <w:t>system types:</w:t>
              </w:r>
            </w:ins>
          </w:p>
          <w:p w14:paraId="30226875" w14:textId="77777777" w:rsidR="008F3CBC" w:rsidRPr="00E35E86" w:rsidRDefault="008F3CBC" w:rsidP="008F3CBC">
            <w:pPr>
              <w:keepNext/>
              <w:rPr>
                <w:ins w:id="99" w:author="jmiller20200310" w:date="2020-03-10T15:23:00Z"/>
                <w:rFonts w:ascii="Calibri" w:hAnsi="Calibri"/>
                <w:sz w:val="10"/>
                <w:szCs w:val="10"/>
              </w:rPr>
            </w:pPr>
            <w:ins w:id="100" w:author="jmiller20200310" w:date="2020-03-10T15:23:00Z">
              <w:r w:rsidRPr="00E35E86">
                <w:rPr>
                  <w:rFonts w:ascii="Calibri" w:hAnsi="Calibri"/>
                  <w:sz w:val="10"/>
                  <w:szCs w:val="10"/>
                </w:rPr>
                <w:t>*multisplit HP-ducted</w:t>
              </w:r>
            </w:ins>
          </w:p>
          <w:p w14:paraId="330E2373" w14:textId="77777777" w:rsidR="008F3CBC" w:rsidRPr="00E35E86" w:rsidRDefault="008F3CBC" w:rsidP="008F3CBC">
            <w:pPr>
              <w:keepNext/>
              <w:rPr>
                <w:ins w:id="101" w:author="jmiller20200310" w:date="2020-03-10T15:23:00Z"/>
                <w:rFonts w:ascii="Calibri" w:hAnsi="Calibri"/>
                <w:sz w:val="10"/>
                <w:szCs w:val="10"/>
              </w:rPr>
            </w:pPr>
            <w:ins w:id="102" w:author="jmiller20200310" w:date="2020-03-10T15:23:00Z">
              <w:r w:rsidRPr="00E35E86">
                <w:rPr>
                  <w:rFonts w:ascii="Calibri" w:hAnsi="Calibri"/>
                  <w:sz w:val="10"/>
                  <w:szCs w:val="10"/>
                </w:rPr>
                <w:t>*multisplit HP-ducted+ductless</w:t>
              </w:r>
            </w:ins>
          </w:p>
          <w:p w14:paraId="4072CF8A" w14:textId="77777777" w:rsidR="008F3CBC" w:rsidRPr="00AB7571" w:rsidRDefault="008F3CBC" w:rsidP="008F3CBC">
            <w:pPr>
              <w:keepNext/>
              <w:rPr>
                <w:ins w:id="103" w:author="jmiller20200310" w:date="2020-03-10T15:23:00Z"/>
                <w:rFonts w:ascii="Calibri" w:hAnsi="Calibri"/>
                <w:sz w:val="10"/>
                <w:szCs w:val="10"/>
              </w:rPr>
            </w:pPr>
            <w:ins w:id="104" w:author="jmiller20200310" w:date="2020-03-10T15:23:00Z">
              <w:r w:rsidRPr="00AB7571">
                <w:rPr>
                  <w:rFonts w:ascii="Calibri" w:hAnsi="Calibri"/>
                  <w:sz w:val="10"/>
                  <w:szCs w:val="10"/>
                </w:rPr>
                <w:t>*multisplit AC-ducted</w:t>
              </w:r>
            </w:ins>
          </w:p>
          <w:p w14:paraId="0F90B608" w14:textId="0EC998CE" w:rsidR="008F3CBC" w:rsidRDefault="008F3CBC" w:rsidP="008F3CBC">
            <w:pPr>
              <w:keepNext/>
              <w:rPr>
                <w:ins w:id="105" w:author="jmiller20200310" w:date="2020-03-10T15:23:00Z"/>
                <w:rFonts w:ascii="Calibri" w:hAnsi="Calibri"/>
                <w:sz w:val="10"/>
                <w:szCs w:val="10"/>
              </w:rPr>
            </w:pPr>
            <w:ins w:id="106" w:author="jmiller20200310" w:date="2020-03-10T15:23:00Z">
              <w:r w:rsidRPr="00AB7571">
                <w:rPr>
                  <w:rFonts w:ascii="Calibri" w:hAnsi="Calibri"/>
                  <w:sz w:val="10"/>
                  <w:szCs w:val="10"/>
                </w:rPr>
                <w:t>*multisplit AC-ducted+ductless</w:t>
              </w:r>
            </w:ins>
            <w:ins w:id="107" w:author="jmiller20200310" w:date="2020-03-10T15:27:00Z">
              <w:r w:rsidR="00C92045">
                <w:rPr>
                  <w:rFonts w:ascii="Calibri" w:hAnsi="Calibri"/>
                  <w:sz w:val="10"/>
                  <w:szCs w:val="10"/>
                </w:rPr>
                <w:t>,</w:t>
              </w:r>
            </w:ins>
          </w:p>
          <w:p w14:paraId="3DA3FCAA" w14:textId="77777777" w:rsidR="008F3CBC" w:rsidRDefault="008F3CBC" w:rsidP="008F3CBC">
            <w:pPr>
              <w:keepNext/>
              <w:rPr>
                <w:ins w:id="108" w:author="jmiller20200310" w:date="2020-03-10T15:23:00Z"/>
                <w:rFonts w:ascii="Calibri" w:hAnsi="Calibri"/>
                <w:sz w:val="10"/>
                <w:szCs w:val="10"/>
              </w:rPr>
            </w:pPr>
            <w:ins w:id="109" w:author="jmiller20200310" w:date="2020-03-10T15:23: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4E070120" w14:textId="5118257B" w:rsidR="008F3CBC" w:rsidRDefault="008F3CBC" w:rsidP="00C15EB1">
            <w:pPr>
              <w:keepNext/>
              <w:rPr>
                <w:ins w:id="110" w:author="jmiller20200310" w:date="2020-03-10T15:22:00Z"/>
                <w:rFonts w:ascii="Calibri" w:hAnsi="Calibri"/>
                <w:sz w:val="10"/>
                <w:szCs w:val="10"/>
              </w:rPr>
            </w:pPr>
          </w:p>
          <w:p w14:paraId="47F5585A" w14:textId="1AE848F2" w:rsidR="00C15EB1" w:rsidRPr="009B1AE7" w:rsidRDefault="008F3CBC" w:rsidP="00C15EB1">
            <w:pPr>
              <w:keepNext/>
              <w:rPr>
                <w:rFonts w:ascii="Calibri" w:hAnsi="Calibri"/>
                <w:sz w:val="10"/>
                <w:szCs w:val="10"/>
              </w:rPr>
            </w:pPr>
            <w:ins w:id="111" w:author="jmiller20200310" w:date="2020-03-10T15:24:00Z">
              <w:r>
                <w:rPr>
                  <w:rFonts w:ascii="Calibri" w:hAnsi="Calibri"/>
                  <w:b/>
                  <w:sz w:val="10"/>
                  <w:szCs w:val="10"/>
                </w:rPr>
                <w:t>else</w:t>
              </w:r>
            </w:ins>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2A4B3F67"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AC;</w:t>
            </w:r>
          </w:p>
          <w:p w14:paraId="23CC0991"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HP</w:t>
            </w:r>
          </w:p>
          <w:p w14:paraId="6597CD86"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AC ;</w:t>
            </w:r>
          </w:p>
          <w:p w14:paraId="0BB48352"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HP</w:t>
            </w:r>
          </w:p>
          <w:p w14:paraId="271E9B03"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AC</w:t>
            </w:r>
          </w:p>
          <w:p w14:paraId="5C2D7ABC"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HP,</w:t>
            </w:r>
          </w:p>
          <w:p w14:paraId="57CA646C" w14:textId="77777777" w:rsidR="00C15EB1" w:rsidRPr="009B1AE7" w:rsidRDefault="00C15EB1" w:rsidP="00C15EB1">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0A7B732E" w14:textId="77777777" w:rsidR="00C15EB1" w:rsidRPr="009B1AE7" w:rsidRDefault="00C15EB1" w:rsidP="00C15EB1">
            <w:pPr>
              <w:keepNext/>
              <w:rPr>
                <w:rFonts w:ascii="Calibri" w:hAnsi="Calibri"/>
                <w:sz w:val="10"/>
                <w:szCs w:val="10"/>
              </w:rPr>
            </w:pPr>
          </w:p>
          <w:p w14:paraId="3CFE6D6C" w14:textId="77777777" w:rsidR="00C15EB1" w:rsidRPr="009B1AE7" w:rsidRDefault="00C15EB1" w:rsidP="00C15EB1">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07B8AD8B" w14:textId="77777777" w:rsidR="00C15EB1" w:rsidRPr="009B1AE7" w:rsidRDefault="00C15EB1" w:rsidP="00C15EB1">
            <w:pPr>
              <w:keepNext/>
              <w:rPr>
                <w:rFonts w:ascii="Calibri" w:hAnsi="Calibri"/>
                <w:sz w:val="10"/>
                <w:szCs w:val="10"/>
              </w:rPr>
            </w:pPr>
            <w:r w:rsidRPr="009B1AE7">
              <w:rPr>
                <w:rFonts w:ascii="Calibri" w:hAnsi="Calibri"/>
                <w:sz w:val="10"/>
                <w:szCs w:val="10"/>
              </w:rPr>
              <w:t>**yes</w:t>
            </w:r>
          </w:p>
          <w:p w14:paraId="52E650C9" w14:textId="77777777" w:rsidR="00C15EB1" w:rsidRPr="009B1AE7" w:rsidRDefault="00C15EB1" w:rsidP="00C15EB1">
            <w:pPr>
              <w:keepNext/>
              <w:rPr>
                <w:rFonts w:ascii="Calibri" w:hAnsi="Calibri"/>
                <w:sz w:val="10"/>
                <w:szCs w:val="10"/>
              </w:rPr>
            </w:pPr>
            <w:r w:rsidRPr="009B1AE7">
              <w:rPr>
                <w:rFonts w:ascii="Calibri" w:hAnsi="Calibri"/>
                <w:sz w:val="10"/>
                <w:szCs w:val="10"/>
              </w:rPr>
              <w:t>**no</w:t>
            </w:r>
          </w:p>
          <w:p w14:paraId="68B61E10" w14:textId="77777777" w:rsidR="00C15EB1" w:rsidRPr="009B1AE7" w:rsidRDefault="00C15EB1" w:rsidP="00C15EB1">
            <w:pPr>
              <w:keepNext/>
              <w:rPr>
                <w:rFonts w:ascii="Calibri" w:hAnsi="Calibri"/>
                <w:sz w:val="10"/>
                <w:szCs w:val="10"/>
              </w:rPr>
            </w:pPr>
            <w:r w:rsidRPr="009B1AE7">
              <w:rPr>
                <w:rFonts w:ascii="Calibri" w:hAnsi="Calibri"/>
                <w:b/>
                <w:sz w:val="10"/>
                <w:szCs w:val="10"/>
              </w:rPr>
              <w:t>check</w:t>
            </w:r>
            <w:r w:rsidRPr="009B1AE7">
              <w:rPr>
                <w:rFonts w:ascii="Calibri" w:hAnsi="Calibri"/>
                <w:sz w:val="10"/>
                <w:szCs w:val="10"/>
              </w:rPr>
              <w:t>:</w:t>
            </w:r>
          </w:p>
          <w:p w14:paraId="2DAC2CFF" w14:textId="77777777" w:rsidR="00C15EB1" w:rsidRPr="009B1AE7" w:rsidRDefault="00C15EB1" w:rsidP="00C15EB1">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77DA639D" w14:textId="0B4CF10E" w:rsidR="00C15EB1" w:rsidRPr="009B1AE7" w:rsidRDefault="00C15EB1" w:rsidP="00880958">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w:t>
            </w:r>
            <w:r w:rsidR="00880958" w:rsidRPr="009B1AE7">
              <w:rPr>
                <w:rFonts w:ascii="Calibri" w:hAnsi="Calibri"/>
                <w:sz w:val="10"/>
                <w:szCs w:val="10"/>
              </w:rPr>
              <w:t>fan efficacy</w:t>
            </w:r>
            <w:r w:rsidRPr="009B1AE7">
              <w:rPr>
                <w:rFonts w:ascii="Calibri" w:hAnsi="Calibri"/>
                <w:sz w:val="10"/>
                <w:szCs w:val="10"/>
              </w:rPr>
              <w:t xml:space="preserve"> has been claimed. Enforcement agency confirmation is recommended.&gt;&gt;</w:t>
            </w:r>
          </w:p>
        </w:tc>
        <w:tc>
          <w:tcPr>
            <w:tcW w:w="895" w:type="dxa"/>
            <w:tcMar>
              <w:left w:w="29" w:type="dxa"/>
              <w:right w:w="29" w:type="dxa"/>
            </w:tcMar>
          </w:tcPr>
          <w:p w14:paraId="368AE581" w14:textId="77777777" w:rsidR="008A25FD" w:rsidRDefault="00C15EB1" w:rsidP="00060ACD">
            <w:pPr>
              <w:keepNext/>
              <w:rPr>
                <w:rFonts w:ascii="Calibri" w:hAnsi="Calibri"/>
                <w:sz w:val="10"/>
                <w:szCs w:val="10"/>
              </w:rPr>
            </w:pPr>
            <w:r w:rsidRPr="00700214">
              <w:rPr>
                <w:rFonts w:ascii="Calibri" w:hAnsi="Calibri"/>
                <w:sz w:val="10"/>
                <w:szCs w:val="10"/>
              </w:rPr>
              <w:t>&lt;&lt;</w:t>
            </w:r>
            <w:r w:rsidRPr="00700214">
              <w:rPr>
                <w:rFonts w:ascii="Calibri" w:hAnsi="Calibri"/>
                <w:b/>
                <w:sz w:val="10"/>
                <w:szCs w:val="10"/>
              </w:rPr>
              <w:t>if</w:t>
            </w:r>
            <w:r w:rsidRPr="00700214">
              <w:rPr>
                <w:rFonts w:ascii="Calibri" w:hAnsi="Calibri"/>
                <w:sz w:val="10"/>
                <w:szCs w:val="10"/>
              </w:rPr>
              <w:t xml:space="preserve"> </w:t>
            </w:r>
            <w:r w:rsidR="00700214" w:rsidRPr="00700214">
              <w:rPr>
                <w:rFonts w:ascii="Calibri" w:hAnsi="Calibri"/>
                <w:sz w:val="10"/>
                <w:szCs w:val="10"/>
              </w:rPr>
              <w:t xml:space="preserve">the following three conditions are </w:t>
            </w:r>
          </w:p>
          <w:p w14:paraId="41A6C43B" w14:textId="65F9ADBC" w:rsidR="00700214" w:rsidRPr="00700214" w:rsidRDefault="00700214" w:rsidP="00060ACD">
            <w:pPr>
              <w:keepNext/>
              <w:rPr>
                <w:rFonts w:ascii="Calibri" w:hAnsi="Calibri"/>
                <w:sz w:val="10"/>
                <w:szCs w:val="10"/>
              </w:rPr>
            </w:pPr>
            <w:r w:rsidRPr="008A25FD">
              <w:rPr>
                <w:rFonts w:ascii="Calibri" w:hAnsi="Calibri"/>
                <w:b/>
                <w:sz w:val="10"/>
                <w:szCs w:val="10"/>
              </w:rPr>
              <w:t>ALL true</w:t>
            </w:r>
            <w:r w:rsidRPr="00700214">
              <w:rPr>
                <w:rFonts w:ascii="Calibri" w:hAnsi="Calibri"/>
                <w:sz w:val="10"/>
                <w:szCs w:val="10"/>
              </w:rPr>
              <w:t>:</w:t>
            </w:r>
          </w:p>
          <w:p w14:paraId="1C3FC495" w14:textId="77777777" w:rsidR="00700214" w:rsidRPr="00700214" w:rsidRDefault="00700214" w:rsidP="00060ACD">
            <w:pPr>
              <w:keepNext/>
              <w:rPr>
                <w:rFonts w:ascii="Calibri" w:hAnsi="Calibri"/>
                <w:sz w:val="10"/>
                <w:szCs w:val="10"/>
              </w:rPr>
            </w:pPr>
          </w:p>
          <w:p w14:paraId="4D017383" w14:textId="77777777" w:rsidR="00700214" w:rsidRPr="008A25FD" w:rsidRDefault="00700214" w:rsidP="00060ACD">
            <w:pPr>
              <w:keepNext/>
              <w:rPr>
                <w:rFonts w:ascii="Calibri" w:hAnsi="Calibri"/>
                <w:b/>
                <w:sz w:val="10"/>
                <w:szCs w:val="10"/>
              </w:rPr>
            </w:pPr>
            <w:r w:rsidRPr="008A25FD">
              <w:rPr>
                <w:rFonts w:ascii="Calibri" w:hAnsi="Calibri"/>
                <w:b/>
                <w:sz w:val="10"/>
                <w:szCs w:val="10"/>
              </w:rPr>
              <w:t>condition 1:</w:t>
            </w:r>
          </w:p>
          <w:p w14:paraId="53CDC6BB" w14:textId="719DC7A8" w:rsidR="00700214" w:rsidRPr="00700214" w:rsidRDefault="00700214" w:rsidP="00060ACD">
            <w:pPr>
              <w:keepNext/>
              <w:rPr>
                <w:rFonts w:ascii="Calibri" w:hAnsi="Calibri"/>
                <w:sz w:val="10"/>
                <w:szCs w:val="10"/>
              </w:rPr>
            </w:pPr>
            <w:r w:rsidRPr="00700214">
              <w:rPr>
                <w:rFonts w:ascii="Calibri" w:hAnsi="Calibri"/>
                <w:sz w:val="10"/>
                <w:szCs w:val="10"/>
              </w:rPr>
              <w:t>[</w:t>
            </w:r>
            <w:r w:rsidR="00C15EB1" w:rsidRPr="00700214">
              <w:rPr>
                <w:rFonts w:ascii="Calibri" w:hAnsi="Calibri"/>
                <w:sz w:val="10"/>
                <w:szCs w:val="10"/>
                <w:highlight w:val="yellow"/>
              </w:rPr>
              <w:t>C12</w:t>
            </w:r>
            <w:r w:rsidR="00C15EB1" w:rsidRPr="00700214">
              <w:rPr>
                <w:rFonts w:ascii="Calibri" w:hAnsi="Calibri"/>
                <w:sz w:val="10"/>
                <w:szCs w:val="10"/>
              </w:rPr>
              <w:t xml:space="preserve"> &gt; 1</w:t>
            </w:r>
            <w:r w:rsidRPr="00700214">
              <w:rPr>
                <w:rFonts w:ascii="Calibri" w:hAnsi="Calibri"/>
                <w:sz w:val="10"/>
                <w:szCs w:val="10"/>
              </w:rPr>
              <w:t>]</w:t>
            </w:r>
            <w:r w:rsidR="00C15EB1" w:rsidRPr="00700214">
              <w:rPr>
                <w:rFonts w:ascii="Calibri" w:hAnsi="Calibri"/>
                <w:sz w:val="10"/>
                <w:szCs w:val="10"/>
              </w:rPr>
              <w:t xml:space="preserve">, </w:t>
            </w:r>
          </w:p>
          <w:p w14:paraId="33077EC7" w14:textId="77777777" w:rsidR="00700214" w:rsidRPr="00700214" w:rsidRDefault="00700214" w:rsidP="00060ACD">
            <w:pPr>
              <w:keepNext/>
              <w:rPr>
                <w:rFonts w:ascii="Calibri" w:hAnsi="Calibri"/>
                <w:sz w:val="10"/>
                <w:szCs w:val="10"/>
              </w:rPr>
            </w:pPr>
          </w:p>
          <w:p w14:paraId="6D044ECA" w14:textId="77777777" w:rsidR="00700214" w:rsidRPr="008A25FD" w:rsidRDefault="00700214" w:rsidP="00700214">
            <w:pPr>
              <w:keepNext/>
              <w:rPr>
                <w:rFonts w:ascii="Calibri" w:hAnsi="Calibri"/>
                <w:b/>
                <w:sz w:val="10"/>
                <w:szCs w:val="10"/>
              </w:rPr>
            </w:pPr>
            <w:r w:rsidRPr="008A25FD">
              <w:rPr>
                <w:rFonts w:ascii="Calibri" w:hAnsi="Calibri"/>
                <w:b/>
                <w:sz w:val="10"/>
                <w:szCs w:val="10"/>
              </w:rPr>
              <w:t>condition 2:</w:t>
            </w:r>
          </w:p>
          <w:p w14:paraId="1631B022" w14:textId="008E4546" w:rsidR="00700214" w:rsidRPr="00700214" w:rsidRDefault="00700214" w:rsidP="00700214">
            <w:pPr>
              <w:keepNext/>
              <w:rPr>
                <w:rFonts w:ascii="Calibri" w:hAnsi="Calibri"/>
                <w:sz w:val="10"/>
                <w:szCs w:val="10"/>
              </w:rPr>
            </w:pPr>
            <w:r w:rsidRPr="00700214">
              <w:rPr>
                <w:rFonts w:ascii="Calibri" w:hAnsi="Calibri"/>
                <w:sz w:val="10"/>
                <w:szCs w:val="10"/>
              </w:rPr>
              <w:t xml:space="preserve">[system type in </w:t>
            </w:r>
            <w:r w:rsidRPr="00700214">
              <w:rPr>
                <w:rFonts w:ascii="Calibri" w:hAnsi="Calibri"/>
                <w:sz w:val="10"/>
                <w:szCs w:val="10"/>
                <w:highlight w:val="yellow"/>
              </w:rPr>
              <w:t>C03</w:t>
            </w:r>
            <w:r w:rsidRPr="00700214">
              <w:rPr>
                <w:rFonts w:ascii="Calibri" w:hAnsi="Calibri"/>
                <w:sz w:val="10"/>
                <w:szCs w:val="10"/>
              </w:rPr>
              <w:t xml:space="preserve"> or </w:t>
            </w:r>
            <w:r w:rsidRPr="00700214">
              <w:rPr>
                <w:rFonts w:ascii="Calibri" w:hAnsi="Calibri"/>
                <w:sz w:val="10"/>
                <w:szCs w:val="10"/>
                <w:highlight w:val="yellow"/>
              </w:rPr>
              <w:t>C07</w:t>
            </w:r>
            <w:r w:rsidRPr="00700214">
              <w:rPr>
                <w:rFonts w:ascii="Calibri" w:hAnsi="Calibri"/>
                <w:sz w:val="10"/>
                <w:szCs w:val="10"/>
              </w:rPr>
              <w:t xml:space="preserve">=one of the following two values: </w:t>
            </w:r>
          </w:p>
          <w:p w14:paraId="0B3EBD08" w14:textId="77777777" w:rsidR="00700214" w:rsidRPr="00700214" w:rsidRDefault="00700214" w:rsidP="00700214">
            <w:pPr>
              <w:keepNext/>
              <w:rPr>
                <w:rFonts w:ascii="Calibri" w:hAnsi="Calibri"/>
                <w:sz w:val="10"/>
                <w:szCs w:val="10"/>
              </w:rPr>
            </w:pPr>
            <w:r w:rsidRPr="00700214">
              <w:rPr>
                <w:rFonts w:ascii="Calibri" w:hAnsi="Calibri"/>
                <w:sz w:val="10"/>
                <w:szCs w:val="10"/>
              </w:rPr>
              <w:t xml:space="preserve">{VCHP-Ducted}, </w:t>
            </w:r>
          </w:p>
          <w:p w14:paraId="00E6839F" w14:textId="77777777" w:rsidR="00700214" w:rsidRPr="00700214" w:rsidRDefault="00700214" w:rsidP="00700214">
            <w:pPr>
              <w:keepNext/>
              <w:rPr>
                <w:rFonts w:ascii="Calibri" w:hAnsi="Calibri"/>
                <w:sz w:val="10"/>
                <w:szCs w:val="10"/>
              </w:rPr>
            </w:pPr>
            <w:r w:rsidRPr="00700214">
              <w:rPr>
                <w:rFonts w:ascii="Calibri" w:hAnsi="Calibri"/>
                <w:sz w:val="10"/>
                <w:szCs w:val="10"/>
              </w:rPr>
              <w:t>{VCHP -Ducted+Ductless}]</w:t>
            </w:r>
          </w:p>
          <w:p w14:paraId="45F64540" w14:textId="65F057B9" w:rsidR="00700214" w:rsidRPr="00700214" w:rsidRDefault="00700214" w:rsidP="00060ACD">
            <w:pPr>
              <w:keepNext/>
              <w:rPr>
                <w:rFonts w:ascii="Calibri" w:hAnsi="Calibri"/>
                <w:sz w:val="10"/>
                <w:szCs w:val="10"/>
              </w:rPr>
            </w:pPr>
          </w:p>
          <w:p w14:paraId="7610CA08" w14:textId="77777777" w:rsidR="008268D5" w:rsidRDefault="008268D5" w:rsidP="00060ACD">
            <w:pPr>
              <w:keepNext/>
              <w:rPr>
                <w:rFonts w:ascii="Calibri" w:hAnsi="Calibri"/>
                <w:sz w:val="10"/>
                <w:szCs w:val="10"/>
              </w:rPr>
            </w:pPr>
            <w:r w:rsidRPr="008A25FD">
              <w:rPr>
                <w:rFonts w:ascii="Calibri" w:hAnsi="Calibri"/>
                <w:b/>
                <w:sz w:val="10"/>
                <w:szCs w:val="10"/>
              </w:rPr>
              <w:t>condition 3:</w:t>
            </w:r>
          </w:p>
          <w:p w14:paraId="198F8301" w14:textId="369D3F3F" w:rsidR="00C15EB1" w:rsidRPr="00700214" w:rsidRDefault="008268D5" w:rsidP="00060ACD">
            <w:pPr>
              <w:keepNext/>
              <w:rPr>
                <w:rFonts w:ascii="Calibri" w:hAnsi="Calibri"/>
                <w:sz w:val="10"/>
                <w:szCs w:val="10"/>
              </w:rPr>
            </w:pPr>
            <w:r w:rsidRPr="008268D5">
              <w:rPr>
                <w:rFonts w:ascii="Calibri" w:hAnsi="Calibri"/>
                <w:sz w:val="10"/>
                <w:szCs w:val="10"/>
              </w:rPr>
              <w:t>[</w:t>
            </w:r>
            <w:r w:rsidR="00C15EB1" w:rsidRPr="00700214">
              <w:rPr>
                <w:rFonts w:ascii="Calibri" w:hAnsi="Calibri"/>
                <w:sz w:val="10"/>
                <w:szCs w:val="10"/>
              </w:rPr>
              <w:t>one of the following two</w:t>
            </w:r>
            <w:r w:rsidR="008A25FD">
              <w:rPr>
                <w:rFonts w:ascii="Calibri" w:hAnsi="Calibri"/>
                <w:sz w:val="10"/>
                <w:szCs w:val="10"/>
              </w:rPr>
              <w:t xml:space="preserve"> (a or b below)</w:t>
            </w:r>
            <w:r w:rsidR="00C15EB1" w:rsidRPr="00700214">
              <w:rPr>
                <w:rFonts w:ascii="Calibri" w:hAnsi="Calibri"/>
                <w:sz w:val="10"/>
                <w:szCs w:val="10"/>
              </w:rPr>
              <w:t xml:space="preserve"> are true:</w:t>
            </w:r>
          </w:p>
          <w:p w14:paraId="31A16D05" w14:textId="584E87FA" w:rsidR="00C15EB1" w:rsidRDefault="008A25FD" w:rsidP="00060ACD">
            <w:pPr>
              <w:keepNext/>
              <w:rPr>
                <w:rFonts w:ascii="Calibri" w:hAnsi="Calibri"/>
                <w:sz w:val="10"/>
                <w:szCs w:val="10"/>
              </w:rPr>
            </w:pPr>
            <w:r w:rsidRPr="008A25FD">
              <w:rPr>
                <w:rFonts w:ascii="Calibri" w:hAnsi="Calibri"/>
                <w:b/>
                <w:sz w:val="10"/>
                <w:szCs w:val="10"/>
              </w:rPr>
              <w:t>a:</w:t>
            </w:r>
            <w:r>
              <w:rPr>
                <w:rFonts w:ascii="Calibri" w:hAnsi="Calibri"/>
                <w:sz w:val="10"/>
                <w:szCs w:val="10"/>
              </w:rPr>
              <w:t>{</w:t>
            </w:r>
            <w:r w:rsidR="00C15EB1" w:rsidRPr="00700214">
              <w:rPr>
                <w:rFonts w:ascii="Calibri" w:hAnsi="Calibri"/>
                <w:sz w:val="10"/>
                <w:szCs w:val="10"/>
                <w:highlight w:val="yellow"/>
              </w:rPr>
              <w:t>J08</w:t>
            </w:r>
            <w:r w:rsidR="00C15EB1" w:rsidRPr="00700214">
              <w:rPr>
                <w:rFonts w:ascii="Calibri" w:hAnsi="Calibri"/>
                <w:sz w:val="10"/>
                <w:szCs w:val="10"/>
              </w:rPr>
              <w:t>=yes</w:t>
            </w:r>
            <w:r>
              <w:rPr>
                <w:rFonts w:ascii="Calibri" w:hAnsi="Calibri"/>
                <w:sz w:val="10"/>
                <w:szCs w:val="10"/>
              </w:rPr>
              <w:t>}</w:t>
            </w:r>
            <w:r w:rsidR="00C15EB1" w:rsidRPr="00700214">
              <w:rPr>
                <w:rFonts w:ascii="Calibri" w:hAnsi="Calibri"/>
                <w:sz w:val="10"/>
                <w:szCs w:val="10"/>
              </w:rPr>
              <w:t>,</w:t>
            </w:r>
          </w:p>
          <w:p w14:paraId="6946C842" w14:textId="19D4FF61" w:rsidR="00C15EB1" w:rsidRPr="00700214" w:rsidRDefault="008A25FD" w:rsidP="00060ACD">
            <w:pPr>
              <w:keepNext/>
              <w:rPr>
                <w:rFonts w:ascii="Calibri" w:hAnsi="Calibri"/>
                <w:b/>
                <w:sz w:val="10"/>
                <w:szCs w:val="10"/>
              </w:rPr>
            </w:pPr>
            <w:r w:rsidRPr="008A25FD">
              <w:rPr>
                <w:rFonts w:ascii="Calibri" w:hAnsi="Calibri"/>
                <w:b/>
                <w:sz w:val="10"/>
                <w:szCs w:val="10"/>
              </w:rPr>
              <w:t>b:</w:t>
            </w:r>
            <w:r w:rsidRPr="008A25FD">
              <w:rPr>
                <w:rFonts w:ascii="Calibri" w:hAnsi="Calibri"/>
                <w:sz w:val="10"/>
                <w:szCs w:val="10"/>
              </w:rPr>
              <w:t>{Responses in B04, B05 , B06, B07, B08, B09 and use of Logic Table for Determining Alteration Type and HERS Verification Requirements result in the term "DctLk" appears in the HERS column}],</w:t>
            </w:r>
            <w:r w:rsidR="00C15EB1" w:rsidRPr="00700214">
              <w:rPr>
                <w:rFonts w:ascii="Calibri" w:hAnsi="Calibri"/>
                <w:b/>
                <w:sz w:val="10"/>
                <w:szCs w:val="10"/>
              </w:rPr>
              <w:t>then</w:t>
            </w:r>
          </w:p>
          <w:p w14:paraId="5B7D6D75" w14:textId="77777777" w:rsidR="00C15EB1" w:rsidRPr="00700214" w:rsidRDefault="00C15EB1" w:rsidP="00060ACD">
            <w:pPr>
              <w:keepNext/>
              <w:rPr>
                <w:rFonts w:ascii="Calibri" w:hAnsi="Calibri"/>
                <w:sz w:val="10"/>
                <w:szCs w:val="10"/>
              </w:rPr>
            </w:pPr>
            <w:r w:rsidRPr="00700214">
              <w:rPr>
                <w:rFonts w:ascii="Calibri" w:hAnsi="Calibri"/>
                <w:sz w:val="10"/>
                <w:szCs w:val="10"/>
              </w:rPr>
              <w:t>user input numeric value, x.xx,</w:t>
            </w:r>
          </w:p>
          <w:p w14:paraId="14865845" w14:textId="75DD0767" w:rsidR="00C15EB1" w:rsidRPr="00060ACD" w:rsidRDefault="00C15EB1" w:rsidP="00060ACD">
            <w:pPr>
              <w:keepNext/>
              <w:rPr>
                <w:rFonts w:asciiTheme="minorHAnsi" w:hAnsiTheme="minorHAnsi"/>
                <w:sz w:val="14"/>
                <w:szCs w:val="14"/>
              </w:rPr>
            </w:pPr>
            <w:r w:rsidRPr="00700214">
              <w:rPr>
                <w:rFonts w:ascii="Calibri" w:hAnsi="Calibri"/>
                <w:b/>
                <w:sz w:val="10"/>
                <w:szCs w:val="10"/>
              </w:rPr>
              <w:t>else</w:t>
            </w:r>
            <w:r w:rsidRPr="00700214">
              <w:rPr>
                <w:rFonts w:ascii="Calibri" w:hAnsi="Calibri"/>
                <w:sz w:val="10"/>
                <w:szCs w:val="10"/>
              </w:rPr>
              <w:t xml:space="preserve"> text value= n/a&gt;&gt;</w:t>
            </w:r>
          </w:p>
        </w:tc>
      </w:tr>
      <w:tr w:rsidR="00880958" w:rsidRPr="007E2934" w14:paraId="3DF6E6B0" w14:textId="00F50804" w:rsidTr="008F3CBC">
        <w:trPr>
          <w:cantSplit/>
          <w:trHeight w:val="278"/>
        </w:trPr>
        <w:tc>
          <w:tcPr>
            <w:tcW w:w="895" w:type="dxa"/>
            <w:shd w:val="clear" w:color="auto" w:fill="auto"/>
            <w:vAlign w:val="bottom"/>
          </w:tcPr>
          <w:p w14:paraId="3DF6E6A8" w14:textId="0F100552" w:rsidR="00C15EB1" w:rsidRPr="007E2934" w:rsidRDefault="00C15EB1" w:rsidP="00380970">
            <w:pPr>
              <w:keepNext/>
              <w:rPr>
                <w:rFonts w:ascii="Calibri" w:hAnsi="Calibri"/>
                <w:sz w:val="18"/>
                <w:szCs w:val="18"/>
              </w:rPr>
            </w:pPr>
          </w:p>
        </w:tc>
        <w:tc>
          <w:tcPr>
            <w:tcW w:w="1080" w:type="dxa"/>
            <w:shd w:val="clear" w:color="auto" w:fill="auto"/>
            <w:vAlign w:val="bottom"/>
          </w:tcPr>
          <w:p w14:paraId="3DF6E6A9" w14:textId="77777777" w:rsidR="00C15EB1" w:rsidRPr="007E2934" w:rsidRDefault="00C15EB1" w:rsidP="00380970">
            <w:pPr>
              <w:keepNext/>
              <w:rPr>
                <w:rFonts w:ascii="Calibri" w:hAnsi="Calibri"/>
                <w:sz w:val="18"/>
                <w:szCs w:val="18"/>
              </w:rPr>
            </w:pPr>
          </w:p>
        </w:tc>
        <w:tc>
          <w:tcPr>
            <w:tcW w:w="1080" w:type="dxa"/>
          </w:tcPr>
          <w:p w14:paraId="453D5767" w14:textId="77777777" w:rsidR="00C15EB1" w:rsidRPr="007E2934" w:rsidRDefault="00C15EB1" w:rsidP="00380970">
            <w:pPr>
              <w:keepNext/>
              <w:rPr>
                <w:rFonts w:ascii="Calibri" w:hAnsi="Calibri"/>
                <w:sz w:val="18"/>
                <w:szCs w:val="18"/>
              </w:rPr>
            </w:pPr>
          </w:p>
        </w:tc>
        <w:tc>
          <w:tcPr>
            <w:tcW w:w="720" w:type="dxa"/>
          </w:tcPr>
          <w:p w14:paraId="5AEBD688" w14:textId="0660A8EE" w:rsidR="00C15EB1" w:rsidRPr="007E2934" w:rsidRDefault="00C15EB1" w:rsidP="00380970">
            <w:pPr>
              <w:keepNext/>
              <w:rPr>
                <w:rFonts w:ascii="Calibri" w:hAnsi="Calibri"/>
                <w:sz w:val="18"/>
                <w:szCs w:val="18"/>
              </w:rPr>
            </w:pPr>
          </w:p>
        </w:tc>
        <w:tc>
          <w:tcPr>
            <w:tcW w:w="900" w:type="dxa"/>
          </w:tcPr>
          <w:p w14:paraId="6910876F" w14:textId="7E749E5A" w:rsidR="00C15EB1" w:rsidRPr="007E2934" w:rsidRDefault="00C15EB1" w:rsidP="00380970">
            <w:pPr>
              <w:keepNext/>
              <w:rPr>
                <w:rFonts w:ascii="Calibri" w:hAnsi="Calibri"/>
                <w:sz w:val="18"/>
                <w:szCs w:val="18"/>
              </w:rPr>
            </w:pPr>
          </w:p>
        </w:tc>
        <w:tc>
          <w:tcPr>
            <w:tcW w:w="900" w:type="dxa"/>
            <w:shd w:val="clear" w:color="auto" w:fill="auto"/>
            <w:vAlign w:val="bottom"/>
          </w:tcPr>
          <w:p w14:paraId="3DF6E6AA" w14:textId="14966795" w:rsidR="00C15EB1" w:rsidRPr="007E2934" w:rsidRDefault="00C15EB1" w:rsidP="00380970">
            <w:pPr>
              <w:keepNext/>
              <w:rPr>
                <w:rFonts w:ascii="Calibri" w:hAnsi="Calibri"/>
                <w:sz w:val="18"/>
                <w:szCs w:val="18"/>
              </w:rPr>
            </w:pPr>
          </w:p>
        </w:tc>
        <w:tc>
          <w:tcPr>
            <w:tcW w:w="900" w:type="dxa"/>
            <w:shd w:val="clear" w:color="auto" w:fill="auto"/>
            <w:vAlign w:val="bottom"/>
          </w:tcPr>
          <w:p w14:paraId="3DF6E6AB"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C"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D" w14:textId="77777777" w:rsidR="00C15EB1" w:rsidRPr="007E2934" w:rsidRDefault="00C15EB1" w:rsidP="00380970">
            <w:pPr>
              <w:keepNext/>
              <w:rPr>
                <w:rFonts w:ascii="Calibri" w:hAnsi="Calibri"/>
                <w:sz w:val="18"/>
                <w:szCs w:val="18"/>
              </w:rPr>
            </w:pPr>
          </w:p>
        </w:tc>
        <w:tc>
          <w:tcPr>
            <w:tcW w:w="990" w:type="dxa"/>
          </w:tcPr>
          <w:p w14:paraId="598DDA64" w14:textId="77777777" w:rsidR="00C15EB1" w:rsidRPr="007E2934" w:rsidRDefault="00C15EB1" w:rsidP="00380970">
            <w:pPr>
              <w:keepNext/>
              <w:rPr>
                <w:rFonts w:ascii="Calibri" w:hAnsi="Calibri"/>
                <w:sz w:val="18"/>
                <w:szCs w:val="18"/>
              </w:rPr>
            </w:pPr>
          </w:p>
        </w:tc>
        <w:tc>
          <w:tcPr>
            <w:tcW w:w="1080" w:type="dxa"/>
            <w:shd w:val="clear" w:color="auto" w:fill="auto"/>
            <w:vAlign w:val="bottom"/>
          </w:tcPr>
          <w:p w14:paraId="3DF6E6AE" w14:textId="19FEA85E" w:rsidR="00C15EB1" w:rsidRPr="007E2934" w:rsidRDefault="00C15EB1" w:rsidP="00380970">
            <w:pPr>
              <w:keepNext/>
              <w:rPr>
                <w:rFonts w:ascii="Calibri" w:hAnsi="Calibri"/>
                <w:sz w:val="18"/>
                <w:szCs w:val="18"/>
              </w:rPr>
            </w:pPr>
          </w:p>
        </w:tc>
        <w:tc>
          <w:tcPr>
            <w:tcW w:w="900" w:type="dxa"/>
            <w:shd w:val="clear" w:color="auto" w:fill="auto"/>
            <w:vAlign w:val="bottom"/>
          </w:tcPr>
          <w:p w14:paraId="3DF6E6AF" w14:textId="77777777" w:rsidR="00C15EB1" w:rsidRPr="007E2934" w:rsidRDefault="00C15EB1" w:rsidP="00380970">
            <w:pPr>
              <w:keepNext/>
              <w:rPr>
                <w:rFonts w:ascii="Calibri" w:hAnsi="Calibri"/>
                <w:sz w:val="18"/>
                <w:szCs w:val="18"/>
              </w:rPr>
            </w:pPr>
          </w:p>
        </w:tc>
        <w:tc>
          <w:tcPr>
            <w:tcW w:w="1170" w:type="dxa"/>
          </w:tcPr>
          <w:p w14:paraId="340124EF" w14:textId="77777777" w:rsidR="00C15EB1" w:rsidRPr="007E2934" w:rsidRDefault="00C15EB1" w:rsidP="00380970">
            <w:pPr>
              <w:keepNext/>
              <w:rPr>
                <w:rFonts w:ascii="Calibri" w:hAnsi="Calibri"/>
                <w:sz w:val="18"/>
                <w:szCs w:val="18"/>
              </w:rPr>
            </w:pPr>
          </w:p>
        </w:tc>
        <w:tc>
          <w:tcPr>
            <w:tcW w:w="1080" w:type="dxa"/>
          </w:tcPr>
          <w:p w14:paraId="175B22BF" w14:textId="77777777" w:rsidR="00C15EB1" w:rsidRPr="007E2934" w:rsidRDefault="00C15EB1" w:rsidP="00380970">
            <w:pPr>
              <w:keepNext/>
              <w:rPr>
                <w:rFonts w:ascii="Calibri" w:hAnsi="Calibri"/>
                <w:sz w:val="18"/>
                <w:szCs w:val="18"/>
              </w:rPr>
            </w:pPr>
          </w:p>
        </w:tc>
        <w:tc>
          <w:tcPr>
            <w:tcW w:w="895" w:type="dxa"/>
          </w:tcPr>
          <w:p w14:paraId="534136BA" w14:textId="102C879C" w:rsidR="00C15EB1" w:rsidRPr="007E2934" w:rsidRDefault="00C15EB1" w:rsidP="00380970">
            <w:pPr>
              <w:keepNext/>
              <w:rPr>
                <w:rFonts w:ascii="Calibri" w:hAnsi="Calibri"/>
                <w:sz w:val="18"/>
                <w:szCs w:val="18"/>
              </w:rPr>
            </w:pPr>
          </w:p>
        </w:tc>
      </w:tr>
      <w:tr w:rsidR="00C15EB1" w:rsidRPr="007E2934" w14:paraId="3DF6E6B2" w14:textId="07DD5D09" w:rsidTr="00F55CB4">
        <w:trPr>
          <w:cantSplit/>
          <w:trHeight w:val="222"/>
        </w:trPr>
        <w:tc>
          <w:tcPr>
            <w:tcW w:w="14390" w:type="dxa"/>
            <w:gridSpan w:val="15"/>
          </w:tcPr>
          <w:p w14:paraId="5246CA95" w14:textId="1E50C045" w:rsidR="00C15EB1" w:rsidRPr="007E2934" w:rsidRDefault="00C15EB1"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CC64D64" w14:textId="06FA50C9" w:rsidR="007C1661" w:rsidRDefault="007C1661" w:rsidP="00E75CF4">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w:t>
            </w:r>
            <w:r w:rsidR="005532C9">
              <w:rPr>
                <w:rFonts w:ascii="Calibri" w:hAnsi="Calibri"/>
                <w:sz w:val="18"/>
                <w:szCs w:val="18"/>
              </w:rPr>
              <w:t>/rack</w:t>
            </w:r>
            <w:r w:rsidRPr="00F378D8">
              <w:rPr>
                <w:rFonts w:ascii="Calibri" w:hAnsi="Calibri"/>
                <w:sz w:val="18"/>
                <w:szCs w:val="18"/>
              </w:rPr>
              <w:t xml:space="preserve"> displaying the filter grille/rack design airflow rate and the maximum allowed clean filter pressure drop at the design airflow rate.  This will inform the occupant of the airflow vs pressure drop performance required for replacement air filters.</w:t>
            </w:r>
          </w:p>
          <w:p w14:paraId="37B862AD" w14:textId="217BE297" w:rsidR="00257FE5" w:rsidRDefault="00257FE5" w:rsidP="00E75CF4">
            <w:pPr>
              <w:keepNext/>
              <w:rPr>
                <w:rFonts w:asciiTheme="minorHAnsi" w:hAnsiTheme="minorHAnsi"/>
                <w:sz w:val="16"/>
                <w:szCs w:val="16"/>
              </w:rPr>
            </w:pPr>
          </w:p>
          <w:p w14:paraId="3DF6E6B7" w14:textId="029BA439" w:rsidR="007C1661" w:rsidRDefault="005F0EA8" w:rsidP="00E75CF4">
            <w:pPr>
              <w:keepNext/>
              <w:rPr>
                <w:rFonts w:ascii="Calibri" w:hAnsi="Calibri"/>
                <w:sz w:val="18"/>
                <w:szCs w:val="18"/>
              </w:rPr>
            </w:pPr>
            <w:r>
              <w:rPr>
                <w:rFonts w:asciiTheme="minorHAnsi" w:hAnsiTheme="minorHAnsi"/>
                <w:b/>
                <w:sz w:val="16"/>
                <w:szCs w:val="16"/>
              </w:rPr>
              <w:t>&lt;&lt;</w:t>
            </w:r>
            <w:r w:rsidR="00257FE5" w:rsidRPr="00257FE5">
              <w:rPr>
                <w:rFonts w:asciiTheme="minorHAnsi" w:hAnsiTheme="minorHAnsi"/>
                <w:b/>
                <w:sz w:val="16"/>
                <w:szCs w:val="16"/>
              </w:rPr>
              <w:t>If</w:t>
            </w:r>
            <w:r w:rsidR="00257FE5" w:rsidRPr="00257FE5">
              <w:rPr>
                <w:rFonts w:asciiTheme="minorHAnsi" w:hAnsiTheme="minorHAnsi"/>
                <w:sz w:val="16"/>
                <w:szCs w:val="16"/>
              </w:rPr>
              <w:t xml:space="preserve"> Section G does not apply, </w:t>
            </w:r>
            <w:r w:rsidR="00257FE5" w:rsidRPr="00257FE5">
              <w:rPr>
                <w:rFonts w:asciiTheme="minorHAnsi" w:hAnsiTheme="minorHAnsi"/>
                <w:b/>
                <w:sz w:val="16"/>
                <w:szCs w:val="16"/>
              </w:rPr>
              <w:t>then</w:t>
            </w:r>
            <w:r w:rsidR="00257FE5" w:rsidRPr="00257FE5">
              <w:rPr>
                <w:rFonts w:asciiTheme="minorHAnsi" w:hAnsiTheme="minorHAnsi"/>
                <w:sz w:val="16"/>
                <w:szCs w:val="16"/>
              </w:rPr>
              <w:t xml:space="preserve"> display the section does not apply message;  </w:t>
            </w:r>
            <w:r w:rsidR="00257FE5" w:rsidRPr="00257FE5">
              <w:rPr>
                <w:rFonts w:asciiTheme="minorHAnsi" w:hAnsiTheme="minorHAnsi"/>
                <w:b/>
                <w:sz w:val="16"/>
                <w:szCs w:val="16"/>
              </w:rPr>
              <w:t>elseif</w:t>
            </w:r>
            <w:r w:rsidR="00257FE5" w:rsidRPr="00257FE5">
              <w:rPr>
                <w:rFonts w:asciiTheme="minorHAnsi" w:hAnsiTheme="minorHAnsi"/>
                <w:sz w:val="16"/>
                <w:szCs w:val="16"/>
              </w:rPr>
              <w:t xml:space="preserve"> there are no </w:t>
            </w:r>
            <w:r>
              <w:rPr>
                <w:rFonts w:asciiTheme="minorHAnsi" w:hAnsiTheme="minorHAnsi"/>
                <w:sz w:val="16"/>
                <w:szCs w:val="16"/>
              </w:rPr>
              <w:t>duct systems</w:t>
            </w:r>
            <w:r w:rsidR="00257FE5" w:rsidRPr="00257FE5">
              <w:rPr>
                <w:rFonts w:asciiTheme="minorHAnsi" w:hAnsiTheme="minorHAnsi"/>
                <w:sz w:val="16"/>
                <w:szCs w:val="16"/>
              </w:rPr>
              <w:t xml:space="preserve"> in </w:t>
            </w:r>
            <w:r w:rsidR="00257FE5" w:rsidRPr="00257FE5">
              <w:rPr>
                <w:rFonts w:asciiTheme="minorHAnsi" w:hAnsiTheme="minorHAnsi"/>
                <w:sz w:val="16"/>
                <w:szCs w:val="16"/>
                <w:highlight w:val="yellow"/>
              </w:rPr>
              <w:t>G03</w:t>
            </w:r>
            <w:r w:rsidR="00257FE5" w:rsidRPr="00257FE5">
              <w:rPr>
                <w:rFonts w:asciiTheme="minorHAnsi" w:hAnsiTheme="minorHAnsi"/>
                <w:sz w:val="16"/>
                <w:szCs w:val="16"/>
              </w:rPr>
              <w:t xml:space="preserve"> </w:t>
            </w:r>
            <w:r w:rsidR="00257FE5">
              <w:rPr>
                <w:rFonts w:asciiTheme="minorHAnsi" w:hAnsiTheme="minorHAnsi"/>
                <w:sz w:val="16"/>
                <w:szCs w:val="16"/>
              </w:rPr>
              <w:t xml:space="preserve">that have a value in </w:t>
            </w:r>
            <w:r w:rsidR="00257FE5" w:rsidRPr="00257FE5">
              <w:rPr>
                <w:rFonts w:asciiTheme="minorHAnsi" w:hAnsiTheme="minorHAnsi"/>
                <w:sz w:val="16"/>
                <w:szCs w:val="16"/>
                <w:highlight w:val="yellow"/>
              </w:rPr>
              <w:t>G04</w:t>
            </w:r>
            <w:r w:rsidR="00257FE5">
              <w:rPr>
                <w:rFonts w:asciiTheme="minorHAnsi" w:hAnsiTheme="minorHAnsi"/>
                <w:sz w:val="16"/>
                <w:szCs w:val="16"/>
              </w:rPr>
              <w:t xml:space="preserve"> equal to "</w:t>
            </w:r>
            <w:r w:rsidR="00257FE5" w:rsidRPr="00257FE5">
              <w:rPr>
                <w:rFonts w:asciiTheme="minorHAnsi" w:hAnsiTheme="minorHAnsi"/>
                <w:sz w:val="16"/>
                <w:szCs w:val="16"/>
              </w:rPr>
              <w:t>&gt;10ft</w:t>
            </w:r>
            <w:r w:rsidR="00257FE5">
              <w:rPr>
                <w:rFonts w:asciiTheme="minorHAnsi" w:hAnsiTheme="minorHAnsi"/>
                <w:sz w:val="16"/>
                <w:szCs w:val="16"/>
              </w:rPr>
              <w:t>"</w:t>
            </w:r>
            <w:r w:rsidR="00257FE5" w:rsidRPr="00257FE5">
              <w:rPr>
                <w:rFonts w:asciiTheme="minorHAnsi" w:hAnsiTheme="minorHAnsi"/>
                <w:sz w:val="16"/>
                <w:szCs w:val="16"/>
              </w:rPr>
              <w:t xml:space="preserve">, </w:t>
            </w:r>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27F7CEF6" w:rsidR="007C1661" w:rsidRPr="00C56B79" w:rsidRDefault="007C1661" w:rsidP="00CE2266">
            <w:pPr>
              <w:keepNext/>
              <w:rPr>
                <w:rFonts w:ascii="Calibri" w:hAnsi="Calibri"/>
                <w:sz w:val="18"/>
                <w:szCs w:val="18"/>
              </w:rPr>
            </w:pPr>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w:t>
            </w:r>
            <w:r w:rsidR="005F0EA8">
              <w:rPr>
                <w:rFonts w:ascii="Calibri" w:hAnsi="Calibri"/>
                <w:sz w:val="18"/>
                <w:szCs w:val="18"/>
              </w:rPr>
              <w:t>duct systems</w:t>
            </w:r>
            <w:r w:rsidRPr="00C56B79">
              <w:rPr>
                <w:rFonts w:ascii="Calibri" w:hAnsi="Calibri"/>
                <w:sz w:val="18"/>
                <w:szCs w:val="18"/>
              </w:rPr>
              <w:t xml:space="preserve"> listed in </w:t>
            </w:r>
            <w:r w:rsidRPr="00E5357A">
              <w:rPr>
                <w:rFonts w:ascii="Calibri" w:hAnsi="Calibri"/>
                <w:sz w:val="18"/>
                <w:szCs w:val="18"/>
                <w:highlight w:val="yellow"/>
              </w:rPr>
              <w:t>G03</w:t>
            </w:r>
            <w:r w:rsidRPr="00C56B79">
              <w:rPr>
                <w:rFonts w:ascii="Calibri" w:hAnsi="Calibri"/>
                <w:sz w:val="18"/>
                <w:szCs w:val="18"/>
              </w:rPr>
              <w:t xml:space="preserve"> </w:t>
            </w:r>
            <w:r>
              <w:rPr>
                <w:rFonts w:ascii="Calibri" w:hAnsi="Calibri"/>
                <w:sz w:val="18"/>
                <w:szCs w:val="18"/>
              </w:rPr>
              <w:t xml:space="preserve">for which </w:t>
            </w:r>
            <w:r w:rsidR="00016E95">
              <w:rPr>
                <w:rFonts w:ascii="Calibri" w:hAnsi="Calibri"/>
                <w:sz w:val="18"/>
                <w:szCs w:val="18"/>
              </w:rPr>
              <w:t xml:space="preserve">the </w:t>
            </w:r>
            <w:r>
              <w:rPr>
                <w:rFonts w:ascii="Calibri" w:hAnsi="Calibri"/>
                <w:sz w:val="18"/>
                <w:szCs w:val="18"/>
              </w:rPr>
              <w:t xml:space="preserve">value in </w:t>
            </w:r>
            <w:r w:rsidR="002D684F" w:rsidRPr="00E5357A">
              <w:rPr>
                <w:rFonts w:ascii="Calibri" w:hAnsi="Calibri"/>
                <w:sz w:val="18"/>
                <w:szCs w:val="18"/>
                <w:highlight w:val="yellow"/>
              </w:rPr>
              <w:t>G04</w:t>
            </w:r>
            <w:r w:rsidR="005F0EA8">
              <w:rPr>
                <w:rFonts w:ascii="Calibri" w:hAnsi="Calibri"/>
                <w:sz w:val="18"/>
                <w:szCs w:val="18"/>
              </w:rPr>
              <w:t>=[</w:t>
            </w:r>
            <w:r>
              <w:rPr>
                <w:rFonts w:ascii="Calibri" w:hAnsi="Calibri"/>
                <w:sz w:val="18"/>
                <w:szCs w:val="18"/>
              </w:rPr>
              <w:t>&gt;10ft</w:t>
            </w:r>
            <w:r w:rsidR="005F0EA8">
              <w:rPr>
                <w:rFonts w:ascii="Calibri" w:hAnsi="Calibri"/>
                <w:sz w:val="18"/>
                <w:szCs w:val="18"/>
              </w:rPr>
              <w:t>]</w:t>
            </w:r>
            <w:r w:rsidRPr="00C56B79">
              <w:rPr>
                <w:rFonts w:ascii="Calibri" w:hAnsi="Calibri"/>
                <w:sz w:val="18"/>
                <w:szCs w:val="18"/>
              </w:rPr>
              <w:t>;</w:t>
            </w:r>
          </w:p>
          <w:p w14:paraId="3DF6E6BC" w14:textId="132CD2AD" w:rsidR="007C1661" w:rsidRPr="005278E7" w:rsidRDefault="007C1661" w:rsidP="00826A62">
            <w:pPr>
              <w:keepNext/>
              <w:rPr>
                <w:rFonts w:ascii="Calibri" w:hAnsi="Calibri"/>
                <w:sz w:val="18"/>
                <w:szCs w:val="18"/>
              </w:rPr>
            </w:pPr>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r>
              <w:rPr>
                <w:rFonts w:ascii="Calibri" w:hAnsi="Calibri"/>
                <w:sz w:val="18"/>
                <w:szCs w:val="18"/>
              </w:rPr>
              <w:t>03</w:t>
            </w:r>
          </w:p>
        </w:tc>
        <w:tc>
          <w:tcPr>
            <w:tcW w:w="1064" w:type="dxa"/>
            <w:shd w:val="clear" w:color="auto" w:fill="auto"/>
          </w:tcPr>
          <w:p w14:paraId="3DF6E6C0" w14:textId="399AF869" w:rsidR="007C1661" w:rsidRPr="007E2934" w:rsidRDefault="007C1661" w:rsidP="00C56B79">
            <w:pPr>
              <w:keepNext/>
              <w:jc w:val="center"/>
              <w:rPr>
                <w:rFonts w:ascii="Calibri" w:hAnsi="Calibri"/>
                <w:sz w:val="18"/>
                <w:szCs w:val="18"/>
              </w:rPr>
            </w:pPr>
            <w:r>
              <w:rPr>
                <w:rFonts w:ascii="Calibri" w:hAnsi="Calibri"/>
                <w:sz w:val="18"/>
                <w:szCs w:val="18"/>
              </w:rPr>
              <w:t>04</w:t>
            </w:r>
          </w:p>
        </w:tc>
        <w:tc>
          <w:tcPr>
            <w:tcW w:w="1064" w:type="dxa"/>
            <w:shd w:val="clear" w:color="auto" w:fill="auto"/>
            <w:vAlign w:val="bottom"/>
          </w:tcPr>
          <w:p w14:paraId="3DF6E6C1" w14:textId="0938AB84" w:rsidR="007C1661" w:rsidRPr="007E2934" w:rsidRDefault="007C1661" w:rsidP="00C56B79">
            <w:pPr>
              <w:keepNext/>
              <w:jc w:val="center"/>
              <w:rPr>
                <w:rFonts w:ascii="Calibri" w:hAnsi="Calibri"/>
                <w:sz w:val="18"/>
                <w:szCs w:val="18"/>
              </w:rPr>
            </w:pPr>
            <w:r>
              <w:rPr>
                <w:rFonts w:ascii="Calibri" w:hAnsi="Calibri"/>
                <w:sz w:val="18"/>
                <w:szCs w:val="18"/>
              </w:rPr>
              <w:t>05</w:t>
            </w:r>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5E18927C" w:rsidR="007C1661" w:rsidRPr="007E2934" w:rsidRDefault="007C1661" w:rsidP="00C56B79">
            <w:pPr>
              <w:keepNext/>
              <w:jc w:val="center"/>
              <w:rPr>
                <w:rFonts w:ascii="Calibri" w:hAnsi="Calibri"/>
                <w:sz w:val="18"/>
                <w:szCs w:val="18"/>
              </w:rPr>
            </w:pPr>
            <w:r>
              <w:rPr>
                <w:rFonts w:ascii="Calibri" w:hAnsi="Calibri"/>
                <w:sz w:val="18"/>
                <w:szCs w:val="18"/>
              </w:rPr>
              <w:t>07</w:t>
            </w:r>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r>
              <w:rPr>
                <w:rFonts w:ascii="Calibri" w:hAnsi="Calibri"/>
                <w:sz w:val="18"/>
                <w:szCs w:val="18"/>
              </w:rPr>
              <w:t>08</w:t>
            </w:r>
          </w:p>
        </w:tc>
        <w:tc>
          <w:tcPr>
            <w:tcW w:w="1064" w:type="dxa"/>
          </w:tcPr>
          <w:p w14:paraId="7F237685" w14:textId="6D214EB1" w:rsidR="007C1661" w:rsidRDefault="007C1661" w:rsidP="00C56B79">
            <w:pPr>
              <w:keepNext/>
              <w:jc w:val="center"/>
              <w:rPr>
                <w:rFonts w:ascii="Calibri" w:hAnsi="Calibri"/>
                <w:sz w:val="18"/>
                <w:szCs w:val="18"/>
              </w:rPr>
            </w:pPr>
            <w:r>
              <w:rPr>
                <w:rFonts w:ascii="Calibri" w:hAnsi="Calibri"/>
                <w:sz w:val="18"/>
                <w:szCs w:val="18"/>
              </w:rPr>
              <w:t>09</w:t>
            </w:r>
          </w:p>
        </w:tc>
        <w:tc>
          <w:tcPr>
            <w:tcW w:w="1064" w:type="dxa"/>
          </w:tcPr>
          <w:p w14:paraId="505E292D" w14:textId="459E3F8F" w:rsidR="007C1661" w:rsidRDefault="007C1661" w:rsidP="00C56B79">
            <w:pPr>
              <w:keepNext/>
              <w:jc w:val="center"/>
              <w:rPr>
                <w:rFonts w:ascii="Calibri" w:hAnsi="Calibri"/>
                <w:sz w:val="18"/>
                <w:szCs w:val="18"/>
              </w:rPr>
            </w:pPr>
            <w:r>
              <w:rPr>
                <w:rFonts w:ascii="Calibri" w:hAnsi="Calibri"/>
                <w:sz w:val="18"/>
                <w:szCs w:val="18"/>
              </w:rPr>
              <w:t>10</w:t>
            </w:r>
          </w:p>
        </w:tc>
        <w:tc>
          <w:tcPr>
            <w:tcW w:w="1440" w:type="dxa"/>
          </w:tcPr>
          <w:p w14:paraId="73E6B331" w14:textId="762051A3" w:rsidR="007C1661" w:rsidRDefault="007C1661" w:rsidP="00C56B79">
            <w:pPr>
              <w:keepNext/>
              <w:jc w:val="center"/>
              <w:rPr>
                <w:rFonts w:ascii="Calibri" w:hAnsi="Calibri"/>
                <w:sz w:val="18"/>
                <w:szCs w:val="18"/>
              </w:rPr>
            </w:pPr>
            <w:r>
              <w:rPr>
                <w:rFonts w:ascii="Calibri" w:hAnsi="Calibri"/>
                <w:sz w:val="18"/>
                <w:szCs w:val="18"/>
              </w:rPr>
              <w:t>11</w:t>
            </w:r>
          </w:p>
        </w:tc>
        <w:tc>
          <w:tcPr>
            <w:tcW w:w="1260" w:type="dxa"/>
          </w:tcPr>
          <w:p w14:paraId="5084DD33" w14:textId="56D722E5" w:rsidR="007C1661" w:rsidRDefault="007C1661" w:rsidP="00C56B79">
            <w:pPr>
              <w:keepNext/>
              <w:jc w:val="center"/>
              <w:rPr>
                <w:rFonts w:ascii="Calibri" w:hAnsi="Calibri"/>
                <w:sz w:val="18"/>
                <w:szCs w:val="18"/>
              </w:rPr>
            </w:pPr>
            <w:r>
              <w:rPr>
                <w:rFonts w:ascii="Calibri" w:hAnsi="Calibri"/>
                <w:sz w:val="18"/>
                <w:szCs w:val="18"/>
              </w:rPr>
              <w:t>12</w:t>
            </w:r>
          </w:p>
        </w:tc>
        <w:tc>
          <w:tcPr>
            <w:tcW w:w="1278" w:type="dxa"/>
            <w:shd w:val="clear" w:color="auto" w:fill="auto"/>
            <w:vAlign w:val="bottom"/>
          </w:tcPr>
          <w:p w14:paraId="3DF6E6C4" w14:textId="6FB88D57" w:rsidR="007C1661" w:rsidRPr="007E2934" w:rsidRDefault="007C1661" w:rsidP="00C56B79">
            <w:pPr>
              <w:keepNext/>
              <w:jc w:val="center"/>
              <w:rPr>
                <w:rFonts w:ascii="Calibri" w:hAnsi="Calibri"/>
                <w:sz w:val="18"/>
                <w:szCs w:val="18"/>
              </w:rPr>
            </w:pPr>
            <w:r>
              <w:rPr>
                <w:rFonts w:ascii="Calibri" w:hAnsi="Calibri"/>
                <w:sz w:val="18"/>
                <w:szCs w:val="18"/>
              </w:rPr>
              <w:t>13</w:t>
            </w:r>
          </w:p>
        </w:tc>
      </w:tr>
      <w:tr w:rsidR="00985DE5" w:rsidRPr="007E2934" w14:paraId="3DF6E6D0" w14:textId="77777777" w:rsidTr="00985DE5">
        <w:trPr>
          <w:cantSplit/>
          <w:trHeight w:val="576"/>
        </w:trPr>
        <w:tc>
          <w:tcPr>
            <w:tcW w:w="1063" w:type="dxa"/>
            <w:shd w:val="clear" w:color="auto" w:fill="auto"/>
            <w:vAlign w:val="bottom"/>
          </w:tcPr>
          <w:p w14:paraId="3DF6E6C6" w14:textId="785EFA54"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r w:rsidR="00896B27">
              <w:rPr>
                <w:rFonts w:ascii="Calibri" w:hAnsi="Calibri"/>
                <w:sz w:val="18"/>
                <w:szCs w:val="18"/>
              </w:rPr>
              <w:t>ID/</w:t>
            </w:r>
            <w:r w:rsidRPr="0015696C">
              <w:rPr>
                <w:rFonts w:ascii="Calibri" w:hAnsi="Calibri"/>
                <w:sz w:val="18"/>
                <w:szCs w:val="18"/>
              </w:rPr>
              <w:t>Name</w:t>
            </w:r>
            <w:r w:rsidR="00896B27">
              <w:rPr>
                <w:rFonts w:ascii="Calibri" w:hAnsi="Calibri"/>
                <w:sz w:val="18"/>
                <w:szCs w:val="18"/>
              </w:rPr>
              <w:t xml:space="preserve"> from CF1R</w:t>
            </w:r>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643E6ACC" w:rsidR="007C1661" w:rsidRPr="0015696C" w:rsidRDefault="00896B27" w:rsidP="007C1661">
            <w:pPr>
              <w:keepNext/>
              <w:jc w:val="center"/>
              <w:rPr>
                <w:rFonts w:ascii="Calibri" w:hAnsi="Calibri"/>
                <w:sz w:val="18"/>
                <w:szCs w:val="18"/>
              </w:rPr>
            </w:pPr>
            <w:r>
              <w:rPr>
                <w:rFonts w:ascii="Calibri" w:hAnsi="Calibri"/>
                <w:sz w:val="18"/>
                <w:szCs w:val="18"/>
              </w:rPr>
              <w:t xml:space="preserve">Description of </w:t>
            </w:r>
            <w:r w:rsidR="007C1661"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r w:rsidRPr="003B4D36">
              <w:rPr>
                <w:rFonts w:ascii="Calibri" w:hAnsi="Calibri"/>
                <w:sz w:val="18"/>
                <w:szCs w:val="18"/>
              </w:rPr>
              <w:t>Indoor Unit Name or Description of Area Served</w:t>
            </w:r>
          </w:p>
        </w:tc>
        <w:tc>
          <w:tcPr>
            <w:tcW w:w="1064" w:type="dxa"/>
            <w:shd w:val="clear" w:color="auto" w:fill="auto"/>
            <w:vAlign w:val="bottom"/>
          </w:tcPr>
          <w:p w14:paraId="3DF6E6C8" w14:textId="4D4FBB9A" w:rsidR="007C1661" w:rsidRPr="0015696C" w:rsidRDefault="007C1661" w:rsidP="00896B27">
            <w:pPr>
              <w:keepNext/>
              <w:jc w:val="center"/>
              <w:rPr>
                <w:rFonts w:ascii="Calibri" w:hAnsi="Calibri"/>
                <w:sz w:val="18"/>
                <w:szCs w:val="18"/>
              </w:rPr>
            </w:pPr>
            <w:r w:rsidRPr="0015696C">
              <w:rPr>
                <w:rFonts w:ascii="Calibri" w:hAnsi="Calibri"/>
                <w:sz w:val="18"/>
                <w:szCs w:val="18"/>
              </w:rPr>
              <w:t>Air Filter Name</w:t>
            </w:r>
            <w:r w:rsidR="00896B27">
              <w:t xml:space="preserve"> </w:t>
            </w:r>
            <w:r w:rsidR="00896B27" w:rsidRPr="00896B27">
              <w:rPr>
                <w:rFonts w:ascii="Calibri" w:hAnsi="Calibri"/>
                <w:sz w:val="18"/>
                <w:szCs w:val="18"/>
              </w:rPr>
              <w:t>or Description of Location</w:t>
            </w:r>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06DCDA3E"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61AD2116"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064" w:type="dxa"/>
            <w:vAlign w:val="bottom"/>
          </w:tcPr>
          <w:p w14:paraId="4158CA8C" w14:textId="77777777" w:rsidR="007C1661" w:rsidRDefault="007C1661" w:rsidP="007C1661">
            <w:pPr>
              <w:jc w:val="center"/>
              <w:rPr>
                <w:rFonts w:ascii="Calibri" w:hAnsi="Calibri"/>
                <w:sz w:val="18"/>
                <w:szCs w:val="18"/>
              </w:rPr>
            </w:pPr>
            <w:r>
              <w:rPr>
                <w:rFonts w:ascii="Calibri" w:hAnsi="Calibri"/>
                <w:sz w:val="18"/>
                <w:szCs w:val="18"/>
              </w:rPr>
              <w:t>Air Filter Nominal Length</w:t>
            </w:r>
          </w:p>
          <w:p w14:paraId="3DF6E6CD" w14:textId="065F2133"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58825D3D" w14:textId="77777777" w:rsidR="007C1661" w:rsidRDefault="007C1661" w:rsidP="007C1661">
            <w:pPr>
              <w:jc w:val="center"/>
              <w:rPr>
                <w:rFonts w:ascii="Calibri" w:hAnsi="Calibri"/>
                <w:sz w:val="18"/>
                <w:szCs w:val="18"/>
              </w:rPr>
            </w:pPr>
            <w:r>
              <w:rPr>
                <w:rFonts w:ascii="Calibri" w:hAnsi="Calibri"/>
                <w:sz w:val="18"/>
                <w:szCs w:val="18"/>
              </w:rPr>
              <w:t>Air Filter Nominal Width</w:t>
            </w:r>
          </w:p>
          <w:p w14:paraId="64DC7693" w14:textId="1C3FE2BA"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088A79C9" w14:textId="77777777" w:rsidR="007C1661" w:rsidRDefault="007C1661" w:rsidP="007C1661">
            <w:pPr>
              <w:jc w:val="center"/>
              <w:rPr>
                <w:rFonts w:ascii="Calibri" w:hAnsi="Calibri"/>
                <w:sz w:val="18"/>
                <w:szCs w:val="18"/>
              </w:rPr>
            </w:pPr>
            <w:r>
              <w:rPr>
                <w:rFonts w:ascii="Calibri" w:hAnsi="Calibri"/>
                <w:sz w:val="18"/>
                <w:szCs w:val="18"/>
              </w:rPr>
              <w:t xml:space="preserve">Air Filter </w:t>
            </w:r>
          </w:p>
          <w:p w14:paraId="436ECA91" w14:textId="77777777" w:rsidR="007C1661" w:rsidRDefault="007C1661" w:rsidP="007C1661">
            <w:pPr>
              <w:jc w:val="center"/>
              <w:rPr>
                <w:rFonts w:ascii="Calibri" w:hAnsi="Calibri"/>
                <w:sz w:val="18"/>
                <w:szCs w:val="18"/>
              </w:rPr>
            </w:pPr>
            <w:r>
              <w:rPr>
                <w:rFonts w:ascii="Calibri" w:hAnsi="Calibri"/>
                <w:sz w:val="18"/>
                <w:szCs w:val="18"/>
              </w:rPr>
              <w:t>Calculated Nominal Face Area</w:t>
            </w:r>
          </w:p>
          <w:p w14:paraId="12428617" w14:textId="0C5DFF82" w:rsidR="007C1661" w:rsidRPr="0015696C" w:rsidRDefault="007C1661" w:rsidP="007C166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440" w:type="dxa"/>
            <w:vAlign w:val="bottom"/>
          </w:tcPr>
          <w:p w14:paraId="0D87A46E" w14:textId="77777777" w:rsidR="007C1661" w:rsidRDefault="007C1661" w:rsidP="007C1661">
            <w:pPr>
              <w:jc w:val="center"/>
              <w:rPr>
                <w:rFonts w:ascii="Calibri" w:hAnsi="Calibri"/>
                <w:sz w:val="18"/>
                <w:szCs w:val="18"/>
              </w:rPr>
            </w:pPr>
            <w:r>
              <w:rPr>
                <w:rFonts w:ascii="Calibri" w:hAnsi="Calibri"/>
                <w:sz w:val="18"/>
                <w:szCs w:val="18"/>
              </w:rPr>
              <w:t xml:space="preserve">Air Filter Required </w:t>
            </w:r>
          </w:p>
          <w:p w14:paraId="27BBB79A" w14:textId="77777777" w:rsidR="007C1661" w:rsidRDefault="007C1661" w:rsidP="007C1661">
            <w:pPr>
              <w:jc w:val="center"/>
              <w:rPr>
                <w:rFonts w:ascii="Calibri" w:hAnsi="Calibri"/>
                <w:sz w:val="18"/>
                <w:szCs w:val="18"/>
              </w:rPr>
            </w:pPr>
            <w:r>
              <w:rPr>
                <w:rFonts w:ascii="Calibri" w:hAnsi="Calibri"/>
                <w:sz w:val="18"/>
                <w:szCs w:val="18"/>
              </w:rPr>
              <w:t>Minimum Face Area</w:t>
            </w:r>
          </w:p>
          <w:p w14:paraId="534C57D2" w14:textId="677F45CA" w:rsidR="007C1661" w:rsidRPr="0015696C" w:rsidRDefault="007C1661" w:rsidP="007C166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260" w:type="dxa"/>
            <w:vAlign w:val="bottom"/>
          </w:tcPr>
          <w:p w14:paraId="313C35FB" w14:textId="52772D8A" w:rsidR="007C1661" w:rsidRPr="0015696C" w:rsidRDefault="007C1661" w:rsidP="007C1661">
            <w:pPr>
              <w:keepNext/>
              <w:jc w:val="center"/>
              <w:rPr>
                <w:rFonts w:ascii="Calibri" w:hAnsi="Calibri"/>
                <w:sz w:val="18"/>
                <w:szCs w:val="18"/>
              </w:rPr>
            </w:pPr>
            <w:r>
              <w:rPr>
                <w:rFonts w:ascii="Calibri" w:hAnsi="Calibri"/>
                <w:sz w:val="18"/>
                <w:szCs w:val="18"/>
              </w:rPr>
              <w:t>Face Area Compliance</w:t>
            </w:r>
          </w:p>
        </w:tc>
        <w:tc>
          <w:tcPr>
            <w:tcW w:w="1278" w:type="dxa"/>
            <w:shd w:val="clear" w:color="auto" w:fill="auto"/>
            <w:vAlign w:val="bottom"/>
          </w:tcPr>
          <w:p w14:paraId="3DF6E6CE" w14:textId="49DB3B68"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r w:rsidRPr="0009704D">
              <w:rPr>
                <w:rFonts w:ascii="Calibri" w:hAnsi="Calibri"/>
                <w:sz w:val="16"/>
                <w:szCs w:val="16"/>
              </w:rPr>
              <w:t xml:space="preserve">&lt;&lt;auto filled from </w:t>
            </w:r>
            <w:r w:rsidR="00896B27" w:rsidRPr="00E5357A">
              <w:rPr>
                <w:rFonts w:ascii="Calibri" w:hAnsi="Calibri"/>
                <w:sz w:val="16"/>
                <w:szCs w:val="16"/>
                <w:highlight w:val="yellow"/>
              </w:rPr>
              <w:t>G03</w:t>
            </w:r>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xxx</w:t>
            </w:r>
            <w:r w:rsidR="00016E95">
              <w:rPr>
                <w:rFonts w:ascii="Calibri" w:hAnsi="Calibri"/>
                <w:sz w:val="16"/>
                <w:szCs w:val="16"/>
              </w:rPr>
              <w:t>x</w:t>
            </w:r>
            <w:r w:rsidRPr="005278E7">
              <w:rPr>
                <w:rFonts w:ascii="Calibri" w:hAnsi="Calibri"/>
                <w:sz w:val="16"/>
                <w:szCs w:val="16"/>
              </w:rPr>
              <w:t>&gt;&gt;</w:t>
            </w:r>
          </w:p>
        </w:tc>
        <w:tc>
          <w:tcPr>
            <w:tcW w:w="1064" w:type="dxa"/>
            <w:shd w:val="clear" w:color="auto" w:fill="auto"/>
          </w:tcPr>
          <w:p w14:paraId="3DF6E6D9" w14:textId="68CB8C4F"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r w:rsidRPr="007C1661">
              <w:rPr>
                <w:rFonts w:ascii="Calibri" w:hAnsi="Calibri"/>
                <w:sz w:val="16"/>
                <w:szCs w:val="16"/>
              </w:rPr>
              <w:t>enter integer value ≥1&gt;&gt;</w:t>
            </w:r>
          </w:p>
        </w:tc>
        <w:tc>
          <w:tcPr>
            <w:tcW w:w="1064" w:type="dxa"/>
          </w:tcPr>
          <w:p w14:paraId="0A895635" w14:textId="63D2947B"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w:t>
            </w:r>
          </w:p>
          <w:p w14:paraId="3DF6E6DA" w14:textId="51BCD6F7"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59E9ACD2" w14:textId="20970E19"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w:t>
            </w:r>
          </w:p>
          <w:p w14:paraId="26946EB3" w14:textId="7497D76B"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0D1FE81C" w14:textId="7706AF08" w:rsidR="007C1661" w:rsidRDefault="007C1661" w:rsidP="007C1661">
            <w:pPr>
              <w:keepNext/>
              <w:rPr>
                <w:rFonts w:ascii="Calibri" w:hAnsi="Calibri"/>
                <w:sz w:val="16"/>
                <w:szCs w:val="16"/>
              </w:rPr>
            </w:pPr>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p>
          <w:p w14:paraId="45074927" w14:textId="1C183166" w:rsidR="007C1661" w:rsidRPr="005278E7" w:rsidRDefault="007C1661" w:rsidP="007C1661">
            <w:pPr>
              <w:keepNext/>
              <w:rPr>
                <w:rFonts w:ascii="Calibri" w:hAnsi="Calibri"/>
                <w:sz w:val="16"/>
                <w:szCs w:val="16"/>
              </w:rPr>
            </w:pPr>
            <w:r>
              <w:rPr>
                <w:rFonts w:ascii="Calibri" w:hAnsi="Calibri"/>
                <w:sz w:val="16"/>
                <w:szCs w:val="16"/>
              </w:rPr>
              <w:t>&gt;&gt;</w:t>
            </w:r>
          </w:p>
        </w:tc>
        <w:tc>
          <w:tcPr>
            <w:tcW w:w="1440" w:type="dxa"/>
          </w:tcPr>
          <w:p w14:paraId="556F0D37" w14:textId="77777777" w:rsidR="00896B27" w:rsidRDefault="007C1661" w:rsidP="007C1661">
            <w:pPr>
              <w:rPr>
                <w:rFonts w:ascii="Calibri" w:hAnsi="Calibri"/>
                <w:sz w:val="16"/>
                <w:szCs w:val="16"/>
              </w:rPr>
            </w:pPr>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p>
          <w:p w14:paraId="18A55517" w14:textId="6A72E95A" w:rsidR="007C1661" w:rsidRDefault="007C1661" w:rsidP="007C1661">
            <w:pPr>
              <w:rPr>
                <w:rFonts w:ascii="Calibri" w:hAnsi="Calibri" w:cs="Calibri"/>
                <w:sz w:val="16"/>
                <w:szCs w:val="16"/>
              </w:rPr>
            </w:pPr>
            <w:r w:rsidRPr="00896B27">
              <w:rPr>
                <w:rFonts w:ascii="Calibri" w:hAnsi="Calibri"/>
                <w:b/>
                <w:sz w:val="16"/>
                <w:szCs w:val="16"/>
              </w:rPr>
              <w:t>then</w:t>
            </w:r>
            <w:r>
              <w:rPr>
                <w:rFonts w:ascii="Calibri" w:hAnsi="Calibri"/>
                <w:sz w:val="16"/>
                <w:szCs w:val="16"/>
              </w:rPr>
              <w:t xml:space="preserve"> calculated value=(</w:t>
            </w:r>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p>
          <w:p w14:paraId="3A9F9B5E" w14:textId="373605D7" w:rsidR="007C1661" w:rsidRPr="005278E7" w:rsidRDefault="007C1661" w:rsidP="006D4C65">
            <w:pPr>
              <w:keepNext/>
              <w:rPr>
                <w:rFonts w:ascii="Calibri" w:hAnsi="Calibri"/>
                <w:sz w:val="16"/>
                <w:szCs w:val="16"/>
              </w:rPr>
            </w:pPr>
            <w:r w:rsidRPr="00896B27">
              <w:rPr>
                <w:rFonts w:ascii="Calibri" w:hAnsi="Calibri" w:cs="Calibri"/>
                <w:b/>
                <w:sz w:val="16"/>
                <w:szCs w:val="16"/>
              </w:rPr>
              <w:t>else</w:t>
            </w:r>
            <w:r>
              <w:rPr>
                <w:rFonts w:ascii="Calibri" w:hAnsi="Calibri" w:cs="Calibri"/>
                <w:sz w:val="16"/>
                <w:szCs w:val="16"/>
              </w:rPr>
              <w:t xml:space="preserve"> display text</w:t>
            </w:r>
            <w:r w:rsidR="006D4C65">
              <w:rPr>
                <w:rFonts w:ascii="Calibri" w:hAnsi="Calibri" w:cs="Calibri"/>
                <w:sz w:val="16"/>
                <w:szCs w:val="16"/>
              </w:rPr>
              <w:t xml:space="preserve"> value = </w:t>
            </w:r>
            <w:r>
              <w:rPr>
                <w:rFonts w:ascii="Calibri" w:hAnsi="Calibri" w:cs="Calibri"/>
                <w:sz w:val="16"/>
                <w:szCs w:val="16"/>
              </w:rPr>
              <w:t>"specified by system designer"</w:t>
            </w:r>
          </w:p>
        </w:tc>
        <w:tc>
          <w:tcPr>
            <w:tcW w:w="1260" w:type="dxa"/>
          </w:tcPr>
          <w:p w14:paraId="411AEB2A" w14:textId="09006107" w:rsidR="007C1661" w:rsidRDefault="007C1661" w:rsidP="007C1661">
            <w:pPr>
              <w:rPr>
                <w:rFonts w:ascii="Calibri" w:hAnsi="Calibri"/>
                <w:sz w:val="16"/>
                <w:szCs w:val="16"/>
              </w:rPr>
            </w:pPr>
            <w:r>
              <w:rPr>
                <w:rFonts w:ascii="Calibri" w:hAnsi="Calibri"/>
                <w:sz w:val="16"/>
                <w:szCs w:val="16"/>
              </w:rPr>
              <w:t xml:space="preserve">&lt;&lt;if value in </w:t>
            </w:r>
            <w:r w:rsidR="00896B27">
              <w:rPr>
                <w:rFonts w:ascii="Calibri" w:hAnsi="Calibri"/>
                <w:sz w:val="16"/>
                <w:szCs w:val="16"/>
                <w:highlight w:val="yellow"/>
              </w:rPr>
              <w:t>H</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40BC708A" w14:textId="4D677ABC" w:rsidR="007C1661" w:rsidRDefault="007C1661" w:rsidP="007C1661">
            <w:pPr>
              <w:rPr>
                <w:rFonts w:ascii="Calibri" w:hAnsi="Calibri"/>
                <w:sz w:val="16"/>
                <w:szCs w:val="16"/>
              </w:rPr>
            </w:pPr>
            <w:r>
              <w:rPr>
                <w:rFonts w:ascii="Calibri" w:hAnsi="Calibri"/>
                <w:sz w:val="16"/>
                <w:szCs w:val="16"/>
              </w:rPr>
              <w:t>then display text</w:t>
            </w:r>
            <w:r w:rsidR="006D4C65">
              <w:rPr>
                <w:rFonts w:ascii="Calibri" w:hAnsi="Calibri"/>
                <w:sz w:val="16"/>
                <w:szCs w:val="16"/>
              </w:rPr>
              <w:t xml:space="preserve"> value =</w:t>
            </w:r>
            <w:r>
              <w:t xml:space="preserve"> "</w:t>
            </w:r>
            <w:r w:rsidRPr="0092071A">
              <w:rPr>
                <w:rFonts w:ascii="Calibri" w:hAnsi="Calibri"/>
                <w:sz w:val="16"/>
                <w:szCs w:val="16"/>
              </w:rPr>
              <w:t>specified by system designer"</w:t>
            </w:r>
            <w:r>
              <w:rPr>
                <w:rFonts w:ascii="Calibri" w:hAnsi="Calibri"/>
                <w:sz w:val="16"/>
                <w:szCs w:val="16"/>
              </w:rPr>
              <w:t>;</w:t>
            </w:r>
          </w:p>
          <w:p w14:paraId="18364683" w14:textId="3EEC5040" w:rsidR="007C1661" w:rsidRDefault="007C1661" w:rsidP="007C1661">
            <w:pPr>
              <w:rPr>
                <w:rFonts w:ascii="Calibri" w:hAnsi="Calibri"/>
                <w:sz w:val="16"/>
                <w:szCs w:val="16"/>
              </w:rPr>
            </w:pPr>
            <w:r>
              <w:rPr>
                <w:rFonts w:ascii="Calibri" w:hAnsi="Calibri"/>
                <w:sz w:val="16"/>
                <w:szCs w:val="16"/>
              </w:rPr>
              <w:t xml:space="preserve">elseif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p>
          <w:p w14:paraId="753BC409" w14:textId="77777777" w:rsidR="007C1661" w:rsidRDefault="007C1661" w:rsidP="007C1661">
            <w:pPr>
              <w:rPr>
                <w:rFonts w:ascii="Calibri" w:hAnsi="Calibri"/>
                <w:sz w:val="16"/>
                <w:szCs w:val="16"/>
              </w:rPr>
            </w:pPr>
            <w:r>
              <w:rPr>
                <w:rFonts w:ascii="Calibri" w:hAnsi="Calibri"/>
                <w:sz w:val="16"/>
                <w:szCs w:val="16"/>
              </w:rPr>
              <w:t>then display text: "complies",</w:t>
            </w:r>
          </w:p>
          <w:p w14:paraId="20A46DA8" w14:textId="10DC932B" w:rsidR="007C1661" w:rsidRPr="005278E7" w:rsidRDefault="007C1661" w:rsidP="007C1661">
            <w:pPr>
              <w:keepNext/>
              <w:rPr>
                <w:rFonts w:ascii="Calibri" w:hAnsi="Calibri"/>
                <w:sz w:val="16"/>
                <w:szCs w:val="16"/>
              </w:rPr>
            </w:pPr>
            <w:r>
              <w:rPr>
                <w:rFonts w:ascii="Calibri" w:hAnsi="Calibri"/>
                <w:sz w:val="16"/>
                <w:szCs w:val="16"/>
              </w:rPr>
              <w:t>else display text:"does not comply"&gt;&gt;</w:t>
            </w:r>
          </w:p>
        </w:tc>
        <w:tc>
          <w:tcPr>
            <w:tcW w:w="1278" w:type="dxa"/>
            <w:shd w:val="clear" w:color="auto" w:fill="auto"/>
          </w:tcPr>
          <w:p w14:paraId="0FA3BDE4" w14:textId="07474EED" w:rsidR="00985DE5" w:rsidRPr="00985DE5" w:rsidRDefault="007C1661" w:rsidP="00985DE5">
            <w:pPr>
              <w:keepNext/>
              <w:rPr>
                <w:rFonts w:ascii="Calibri" w:hAnsi="Calibri"/>
                <w:sz w:val="16"/>
                <w:szCs w:val="16"/>
              </w:rPr>
            </w:pPr>
            <w:r w:rsidRPr="005278E7">
              <w:rPr>
                <w:rFonts w:ascii="Calibri" w:hAnsi="Calibri"/>
                <w:sz w:val="16"/>
                <w:szCs w:val="16"/>
              </w:rPr>
              <w:t>&lt;&lt;</w:t>
            </w:r>
            <w:r w:rsidR="00985DE5" w:rsidRPr="00985DE5">
              <w:rPr>
                <w:rFonts w:ascii="Calibri" w:hAnsi="Calibri"/>
                <w:sz w:val="16"/>
                <w:szCs w:val="16"/>
              </w:rPr>
              <w:t xml:space="preserve">if value in </w:t>
            </w:r>
            <w:r w:rsidR="006D4C65">
              <w:rPr>
                <w:rFonts w:ascii="Calibri" w:hAnsi="Calibri"/>
                <w:sz w:val="16"/>
                <w:szCs w:val="16"/>
                <w:highlight w:val="yellow"/>
              </w:rPr>
              <w:t>H</w:t>
            </w:r>
            <w:r w:rsidR="00985DE5" w:rsidRPr="006D4C65">
              <w:rPr>
                <w:rFonts w:ascii="Calibri" w:hAnsi="Calibri"/>
                <w:sz w:val="16"/>
                <w:szCs w:val="16"/>
                <w:highlight w:val="yellow"/>
              </w:rPr>
              <w:t>07</w:t>
            </w:r>
            <w:r w:rsidR="00985DE5" w:rsidRPr="00985DE5">
              <w:rPr>
                <w:rFonts w:ascii="Calibri" w:hAnsi="Calibri"/>
                <w:sz w:val="16"/>
                <w:szCs w:val="16"/>
              </w:rPr>
              <w:t>=1,</w:t>
            </w:r>
          </w:p>
          <w:p w14:paraId="17B89252" w14:textId="77777777" w:rsidR="00985DE5" w:rsidRPr="00985DE5" w:rsidRDefault="00985DE5" w:rsidP="00985DE5">
            <w:pPr>
              <w:keepNext/>
              <w:rPr>
                <w:rFonts w:ascii="Calibri" w:hAnsi="Calibri"/>
                <w:sz w:val="16"/>
                <w:szCs w:val="16"/>
              </w:rPr>
            </w:pPr>
            <w:r w:rsidRPr="00985DE5">
              <w:rPr>
                <w:rFonts w:ascii="Calibri" w:hAnsi="Calibri"/>
                <w:sz w:val="16"/>
                <w:szCs w:val="16"/>
              </w:rPr>
              <w:t>then value = 0.1;</w:t>
            </w:r>
          </w:p>
          <w:p w14:paraId="3DF6E6DB" w14:textId="7ACD0C9D" w:rsidR="007C1661" w:rsidRPr="005278E7" w:rsidRDefault="00985DE5" w:rsidP="00985DE5">
            <w:pPr>
              <w:keepNext/>
              <w:rPr>
                <w:rFonts w:ascii="Calibri" w:hAnsi="Calibri"/>
                <w:sz w:val="16"/>
                <w:szCs w:val="16"/>
              </w:rPr>
            </w:pPr>
            <w:r w:rsidRPr="00985DE5">
              <w:rPr>
                <w:rFonts w:ascii="Calibri" w:hAnsi="Calibri"/>
                <w:sz w:val="16"/>
                <w:szCs w:val="16"/>
              </w:rPr>
              <w:t>else</w:t>
            </w:r>
            <w:r>
              <w:rPr>
                <w:rFonts w:ascii="Calibri" w:hAnsi="Calibri"/>
                <w:sz w:val="16"/>
                <w:szCs w:val="16"/>
              </w:rPr>
              <w:t xml:space="preserve"> </w:t>
            </w:r>
            <w:r w:rsidR="007C1661" w:rsidRPr="005278E7">
              <w:rPr>
                <w:rFonts w:ascii="Calibri" w:hAnsi="Calibri"/>
                <w:sz w:val="16"/>
                <w:szCs w:val="16"/>
              </w:rPr>
              <w:t>user enter value, numeric, x.xx&gt;&gt;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lastRenderedPageBreak/>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rFonts w:ascii="Calibri" w:hAnsi="Calibri"/>
                <w:sz w:val="18"/>
                <w:szCs w:val="18"/>
              </w:rPr>
            </w:pPr>
            <w:r>
              <w:rPr>
                <w:rFonts w:ascii="Calibri" w:hAnsi="Calibri"/>
                <w:sz w:val="18"/>
                <w:szCs w:val="18"/>
              </w:rPr>
              <w:t>&lt;&lt;if section H does not apply, then display the section does not apply message; elseif Section H applies, then display section I.</w:t>
            </w:r>
          </w:p>
          <w:p w14:paraId="3DF6E6EB" w14:textId="4832E8A7" w:rsidR="00DD0C9F" w:rsidRPr="007E2934" w:rsidRDefault="00DD0C9F" w:rsidP="00985DE5">
            <w:pPr>
              <w:keepNext/>
              <w:rPr>
                <w:rFonts w:ascii="Calibri" w:hAnsi="Calibri"/>
                <w:sz w:val="18"/>
                <w:szCs w:val="18"/>
              </w:rPr>
            </w:pPr>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2FC8F8FD" w:rsidR="000F413D" w:rsidRPr="007E2934" w:rsidRDefault="000F413D" w:rsidP="00E91B1E">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E91B1E">
              <w:t xml:space="preserve"> </w:t>
            </w:r>
            <w:r w:rsidR="00E91B1E" w:rsidRPr="00E91B1E">
              <w:rPr>
                <w:rFonts w:ascii="Calibri" w:hAnsi="Calibri"/>
                <w:sz w:val="18"/>
                <w:szCs w:val="18"/>
              </w:rPr>
              <w:t>by the system designer</w:t>
            </w:r>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sidR="00E91B1E">
              <w:rPr>
                <w:rFonts w:ascii="Calibri" w:hAnsi="Calibri"/>
                <w:sz w:val="18"/>
                <w:szCs w:val="18"/>
              </w:rPr>
              <w:t>grille/rack</w:t>
            </w:r>
            <w:r w:rsidR="00E91B1E" w:rsidRPr="007E2934">
              <w:rPr>
                <w:rFonts w:ascii="Calibri" w:hAnsi="Calibri"/>
                <w:sz w:val="18"/>
                <w:szCs w:val="18"/>
              </w:rPr>
              <w:t xml:space="preserve"> </w:t>
            </w:r>
            <w:r w:rsidRPr="007E2934">
              <w:rPr>
                <w:rFonts w:ascii="Calibri" w:hAnsi="Calibri"/>
                <w:sz w:val="18"/>
                <w:szCs w:val="18"/>
              </w:rPr>
              <w:t xml:space="preserve">location </w:t>
            </w:r>
            <w:r w:rsidR="00E91B1E">
              <w:rPr>
                <w:rFonts w:ascii="Calibri" w:hAnsi="Calibri"/>
                <w:sz w:val="18"/>
                <w:szCs w:val="18"/>
              </w:rPr>
              <w:t xml:space="preserve">that </w:t>
            </w:r>
            <w:r w:rsidRPr="007E2934">
              <w:rPr>
                <w:rFonts w:ascii="Calibri" w:hAnsi="Calibri"/>
                <w:sz w:val="18"/>
                <w:szCs w:val="18"/>
              </w:rPr>
              <w:t>disclose</w:t>
            </w:r>
            <w:r w:rsidR="00E91B1E">
              <w:rPr>
                <w:rFonts w:ascii="Calibri" w:hAnsi="Calibri"/>
                <w:sz w:val="18"/>
                <w:szCs w:val="18"/>
              </w:rPr>
              <w:t>s</w:t>
            </w:r>
            <w:r w:rsidRPr="007E2934">
              <w:rPr>
                <w:rFonts w:ascii="Calibri" w:hAnsi="Calibri"/>
                <w:sz w:val="18"/>
                <w:szCs w:val="18"/>
              </w:rPr>
              <w:t xml:space="preserve"> the </w:t>
            </w:r>
            <w:r w:rsidR="00E91B1E">
              <w:rPr>
                <w:rFonts w:ascii="Calibri" w:hAnsi="Calibri"/>
                <w:sz w:val="18"/>
                <w:szCs w:val="18"/>
              </w:rPr>
              <w:t>filter's</w:t>
            </w:r>
            <w:r w:rsidR="00E91B1E" w:rsidRPr="007E2934">
              <w:rPr>
                <w:rFonts w:ascii="Calibri" w:hAnsi="Calibri"/>
                <w:sz w:val="18"/>
                <w:szCs w:val="18"/>
              </w:rPr>
              <w:t xml:space="preserve"> </w:t>
            </w:r>
            <w:r w:rsidRPr="007E2934">
              <w:rPr>
                <w:rFonts w:ascii="Calibri" w:hAnsi="Calibri"/>
                <w:sz w:val="18"/>
                <w:szCs w:val="18"/>
              </w:rPr>
              <w:t xml:space="preserve">design airflow rate and the </w:t>
            </w:r>
            <w:r w:rsidR="00E91B1E">
              <w:rPr>
                <w:rFonts w:ascii="Calibri" w:hAnsi="Calibri"/>
                <w:sz w:val="18"/>
                <w:szCs w:val="18"/>
              </w:rPr>
              <w:t xml:space="preserve">filter's </w:t>
            </w:r>
            <w:r w:rsidRPr="007E2934">
              <w:rPr>
                <w:rFonts w:ascii="Calibri" w:hAnsi="Calibri"/>
                <w:sz w:val="18"/>
                <w:szCs w:val="18"/>
              </w:rPr>
              <w:t>maximum allowable clean-filter pressure drop</w:t>
            </w:r>
            <w:r w:rsidR="00E91B1E">
              <w:t xml:space="preserve"> </w:t>
            </w:r>
            <w:r w:rsidR="00E91B1E" w:rsidRPr="00E91B1E">
              <w:rPr>
                <w:rFonts w:ascii="Calibri" w:hAnsi="Calibri"/>
                <w:sz w:val="18"/>
                <w:szCs w:val="18"/>
              </w:rPr>
              <w:t>at the design airflow rate</w:t>
            </w:r>
            <w:r w:rsidRPr="007E2934">
              <w:rPr>
                <w:rFonts w:ascii="Calibri" w:hAnsi="Calibri"/>
                <w:sz w:val="18"/>
                <w:szCs w:val="18"/>
              </w:rPr>
              <w:t xml:space="preserve">.  The </w:t>
            </w:r>
            <w:r w:rsidR="00E91B1E">
              <w:rPr>
                <w:rFonts w:ascii="Calibri" w:hAnsi="Calibri"/>
                <w:sz w:val="18"/>
                <w:szCs w:val="18"/>
              </w:rPr>
              <w:t>sticker/</w:t>
            </w:r>
            <w:r w:rsidRPr="007E2934">
              <w:rPr>
                <w:rFonts w:ascii="Calibri" w:hAnsi="Calibri"/>
                <w:sz w:val="18"/>
                <w:szCs w:val="18"/>
              </w:rPr>
              <w:t xml:space="preserve">label shall be permanently affixed to the air filter </w:t>
            </w:r>
            <w:r w:rsidR="00E91B1E">
              <w:rPr>
                <w:rFonts w:ascii="Calibri" w:hAnsi="Calibri"/>
                <w:sz w:val="18"/>
                <w:szCs w:val="18"/>
              </w:rPr>
              <w:t>grille/rack</w:t>
            </w:r>
            <w:r w:rsidRPr="007E2934">
              <w:rPr>
                <w:rFonts w:ascii="Calibri" w:hAnsi="Calibri"/>
                <w:sz w:val="18"/>
                <w:szCs w:val="18"/>
              </w:rPr>
              <w:t>, readily legible, and visible to a person replacing the air filter</w:t>
            </w:r>
            <w:r w:rsidR="00E91B1E">
              <w:rPr>
                <w:rFonts w:ascii="Calibri" w:hAnsi="Calibri"/>
                <w:sz w:val="18"/>
                <w:szCs w:val="18"/>
              </w:rPr>
              <w:t>.</w:t>
            </w:r>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726CFFC9" w:rsidR="00D403BD" w:rsidRDefault="000F413D" w:rsidP="00BE25AC">
            <w:pPr>
              <w:spacing w:after="60"/>
              <w:rPr>
                <w:rFonts w:ascii="Calibri" w:hAnsi="Calibri"/>
                <w:sz w:val="18"/>
                <w:szCs w:val="18"/>
              </w:rPr>
            </w:pPr>
            <w:r w:rsidRPr="007E2934">
              <w:rPr>
                <w:rFonts w:ascii="Calibri" w:hAnsi="Calibri"/>
                <w:sz w:val="18"/>
                <w:szCs w:val="18"/>
              </w:rPr>
              <w:t>The system shall be provided with air filter</w:t>
            </w:r>
            <w:r w:rsidR="00BE25AC">
              <w:rPr>
                <w:rFonts w:ascii="Calibri" w:hAnsi="Calibri"/>
                <w:sz w:val="18"/>
                <w:szCs w:val="18"/>
              </w:rPr>
              <w:t>s</w:t>
            </w:r>
            <w:r w:rsidRPr="007E2934">
              <w:rPr>
                <w:rFonts w:ascii="Calibri" w:hAnsi="Calibri"/>
                <w:sz w:val="18"/>
                <w:szCs w:val="18"/>
              </w:rPr>
              <w:t xml:space="preserve"> having a designated efficiency equal to or greater than MERV </w:t>
            </w:r>
            <w:r w:rsidR="005532C9">
              <w:rPr>
                <w:rFonts w:ascii="Calibri" w:hAnsi="Calibri"/>
                <w:sz w:val="18"/>
                <w:szCs w:val="18"/>
              </w:rPr>
              <w:t>13</w:t>
            </w:r>
            <w:r w:rsidR="005532C9"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sidR="00E91B1E">
              <w:rPr>
                <w:rFonts w:ascii="Calibri" w:hAnsi="Calibri"/>
                <w:sz w:val="18"/>
                <w:szCs w:val="18"/>
              </w:rPr>
              <w:t xml:space="preserve"> percent</w:t>
            </w:r>
            <w:r w:rsidRPr="007E2934">
              <w:rPr>
                <w:rFonts w:ascii="Calibri" w:hAnsi="Calibri"/>
                <w:sz w:val="18"/>
                <w:szCs w:val="18"/>
              </w:rPr>
              <w:t xml:space="preserve"> in the </w:t>
            </w:r>
            <w:r w:rsidR="00E91B1E">
              <w:rPr>
                <w:rFonts w:ascii="Calibri" w:hAnsi="Calibri"/>
                <w:sz w:val="18"/>
                <w:szCs w:val="18"/>
              </w:rPr>
              <w:t>0.30-1.0</w:t>
            </w:r>
            <w:r w:rsidRPr="007E2934">
              <w:rPr>
                <w:rFonts w:ascii="Calibri" w:hAnsi="Calibri"/>
                <w:sz w:val="18"/>
                <w:szCs w:val="18"/>
              </w:rPr>
              <w:t xml:space="preserve"> </w:t>
            </w:r>
            <w:r w:rsidR="00714715" w:rsidRPr="00714715">
              <w:rPr>
                <w:rFonts w:ascii="Calibri" w:hAnsi="Calibri"/>
                <w:sz w:val="18"/>
                <w:szCs w:val="18"/>
              </w:rPr>
              <w:t>μm</w:t>
            </w:r>
            <w:r w:rsidR="00714715" w:rsidRPr="00714715" w:rsidDel="00714715">
              <w:rPr>
                <w:rFonts w:ascii="Calibri" w:hAnsi="Calibri"/>
                <w:sz w:val="18"/>
                <w:szCs w:val="18"/>
              </w:rPr>
              <w:t xml:space="preserve"> </w:t>
            </w:r>
            <w:r w:rsidRPr="007E2934">
              <w:rPr>
                <w:rFonts w:ascii="Calibri" w:hAnsi="Calibri"/>
                <w:sz w:val="18"/>
                <w:szCs w:val="18"/>
              </w:rPr>
              <w:t xml:space="preserve">range </w:t>
            </w:r>
            <w:r w:rsidR="00714715"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56C63C9"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r w:rsidR="00714715">
              <w:rPr>
                <w:rFonts w:ascii="Calibri" w:hAnsi="Calibri"/>
                <w:sz w:val="18"/>
                <w:szCs w:val="18"/>
              </w:rPr>
              <w:t>s</w:t>
            </w:r>
            <w:r w:rsidRPr="007E2934">
              <w:rPr>
                <w:rFonts w:ascii="Calibri" w:hAnsi="Calibri"/>
                <w:sz w:val="18"/>
                <w:szCs w:val="18"/>
              </w:rPr>
              <w:t xml:space="preserve"> that </w:t>
            </w:r>
            <w:r w:rsidR="00714715">
              <w:rPr>
                <w:rFonts w:ascii="Calibri" w:hAnsi="Calibri"/>
                <w:sz w:val="18"/>
                <w:szCs w:val="18"/>
              </w:rPr>
              <w:t>have</w:t>
            </w:r>
            <w:r w:rsidR="00714715" w:rsidRPr="007E2934">
              <w:rPr>
                <w:rFonts w:ascii="Calibri" w:hAnsi="Calibri"/>
                <w:sz w:val="18"/>
                <w:szCs w:val="18"/>
              </w:rPr>
              <w:t xml:space="preserve"> </w:t>
            </w:r>
            <w:r w:rsidRPr="007E2934">
              <w:rPr>
                <w:rFonts w:ascii="Calibri" w:hAnsi="Calibri"/>
                <w:sz w:val="18"/>
                <w:szCs w:val="18"/>
              </w:rPr>
              <w:t xml:space="preserve">been labeled by the manufacturer to disclose efficiency and pressure drop ratings that conform to the efficiency and pressure drop requirements for the air filter </w:t>
            </w:r>
            <w:r w:rsidR="00714715">
              <w:rPr>
                <w:rFonts w:ascii="Calibri" w:hAnsi="Calibri"/>
                <w:sz w:val="18"/>
                <w:szCs w:val="18"/>
              </w:rPr>
              <w:t>grilles/racks</w:t>
            </w:r>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152"/>
        <w:gridCol w:w="1241"/>
        <w:gridCol w:w="1805"/>
        <w:gridCol w:w="1806"/>
        <w:gridCol w:w="1805"/>
        <w:gridCol w:w="1806"/>
        <w:gridCol w:w="1805"/>
        <w:gridCol w:w="1806"/>
      </w:tblGrid>
      <w:tr w:rsidR="0054675D" w:rsidRPr="007E2934" w14:paraId="3DF6E702" w14:textId="77777777" w:rsidTr="001C7D94">
        <w:trPr>
          <w:cantSplit/>
        </w:trPr>
        <w:tc>
          <w:tcPr>
            <w:tcW w:w="14396" w:type="dxa"/>
            <w:gridSpan w:val="9"/>
          </w:tcPr>
          <w:p w14:paraId="3DF6E700" w14:textId="7A042BE0" w:rsidR="0054675D" w:rsidRDefault="0054675D" w:rsidP="00FE10E8">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p w14:paraId="399DBCCC" w14:textId="1286B3C7" w:rsidR="003C1569" w:rsidRDefault="0054675D" w:rsidP="00E96728">
            <w:pPr>
              <w:keepNext/>
              <w:rPr>
                <w:rFonts w:ascii="Calibri" w:hAnsi="Calibri"/>
                <w:sz w:val="18"/>
                <w:szCs w:val="18"/>
              </w:rPr>
            </w:pPr>
            <w:r w:rsidRPr="00392860">
              <w:rPr>
                <w:rFonts w:ascii="Calibri" w:hAnsi="Calibri"/>
                <w:sz w:val="18"/>
                <w:szCs w:val="18"/>
              </w:rPr>
              <w:t>&lt;&lt;</w:t>
            </w:r>
            <w:r w:rsidR="00727427" w:rsidRPr="00727427">
              <w:rPr>
                <w:rFonts w:ascii="Calibri" w:hAnsi="Calibri"/>
                <w:sz w:val="18"/>
                <w:szCs w:val="18"/>
              </w:rPr>
              <w:t xml:space="preserve">if </w:t>
            </w:r>
            <w:r w:rsidR="00727427">
              <w:rPr>
                <w:rFonts w:ascii="Calibri" w:hAnsi="Calibri"/>
                <w:sz w:val="18"/>
                <w:szCs w:val="18"/>
              </w:rPr>
              <w:t>both sections</w:t>
            </w:r>
            <w:r w:rsidR="00727427" w:rsidRPr="00727427">
              <w:rPr>
                <w:rFonts w:ascii="Calibri" w:hAnsi="Calibri"/>
                <w:sz w:val="18"/>
                <w:szCs w:val="18"/>
              </w:rPr>
              <w:t xml:space="preserve"> F and G</w:t>
            </w:r>
            <w:r w:rsidR="00727427">
              <w:rPr>
                <w:rFonts w:ascii="Calibri" w:hAnsi="Calibri"/>
                <w:sz w:val="18"/>
                <w:szCs w:val="18"/>
              </w:rPr>
              <w:t xml:space="preserve"> do not apply</w:t>
            </w:r>
            <w:r w:rsidR="00727427" w:rsidRPr="00727427">
              <w:rPr>
                <w:rFonts w:ascii="Calibri" w:hAnsi="Calibri"/>
                <w:sz w:val="18"/>
                <w:szCs w:val="18"/>
              </w:rPr>
              <w:t>, then display the section does not apply message, else</w:t>
            </w:r>
            <w:r w:rsidRPr="00392860">
              <w:rPr>
                <w:rFonts w:ascii="Calibri" w:hAnsi="Calibri"/>
                <w:sz w:val="18"/>
                <w:szCs w:val="18"/>
              </w:rPr>
              <w:t xml:space="preserve"> require one row of data in this table </w:t>
            </w:r>
            <w:r>
              <w:rPr>
                <w:rFonts w:ascii="Calibri" w:hAnsi="Calibri"/>
                <w:sz w:val="18"/>
                <w:szCs w:val="18"/>
              </w:rPr>
              <w:t xml:space="preserve">for each of the indoor units listed in </w:t>
            </w:r>
            <w:r w:rsidR="003C1569" w:rsidRPr="006D4C65">
              <w:rPr>
                <w:rFonts w:ascii="Calibri" w:hAnsi="Calibri"/>
                <w:sz w:val="18"/>
                <w:szCs w:val="18"/>
                <w:highlight w:val="yellow"/>
              </w:rPr>
              <w:t>F03</w:t>
            </w:r>
            <w:r w:rsidR="003C1569">
              <w:rPr>
                <w:rFonts w:ascii="Calibri" w:hAnsi="Calibri"/>
                <w:sz w:val="18"/>
                <w:szCs w:val="18"/>
              </w:rPr>
              <w:t>;</w:t>
            </w:r>
          </w:p>
          <w:p w14:paraId="3DF6E701" w14:textId="63D93303" w:rsidR="0054675D" w:rsidRPr="007E2934" w:rsidRDefault="003C1569" w:rsidP="00E96728">
            <w:pPr>
              <w:keepNext/>
              <w:rPr>
                <w:rFonts w:ascii="Calibri" w:hAnsi="Calibri"/>
                <w:b/>
                <w:sz w:val="18"/>
                <w:szCs w:val="18"/>
              </w:rPr>
            </w:pPr>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r w:rsidR="0054675D" w:rsidRPr="00392860">
              <w:rPr>
                <w:rFonts w:ascii="Calibri" w:hAnsi="Calibri"/>
                <w:sz w:val="18"/>
                <w:szCs w:val="18"/>
              </w:rPr>
              <w:t>&gt;&gt;</w:t>
            </w:r>
          </w:p>
        </w:tc>
      </w:tr>
      <w:tr w:rsidR="001C7D94" w:rsidRPr="007E2934" w14:paraId="3DF6E70D" w14:textId="77777777" w:rsidTr="001C7D94">
        <w:trPr>
          <w:cantSplit/>
          <w:trHeight w:val="188"/>
        </w:trPr>
        <w:tc>
          <w:tcPr>
            <w:tcW w:w="1170" w:type="dxa"/>
            <w:shd w:val="clear" w:color="auto" w:fill="auto"/>
            <w:vAlign w:val="bottom"/>
          </w:tcPr>
          <w:p w14:paraId="3DF6E703"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52" w:type="dxa"/>
            <w:shd w:val="clear" w:color="auto" w:fill="auto"/>
            <w:vAlign w:val="bottom"/>
          </w:tcPr>
          <w:p w14:paraId="3DF6E704"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41" w:type="dxa"/>
          </w:tcPr>
          <w:p w14:paraId="09BBEAA7" w14:textId="5F7F5247" w:rsidR="001C7D94" w:rsidRDefault="001C7D94" w:rsidP="00FE10E8">
            <w:pPr>
              <w:keepNext/>
              <w:jc w:val="center"/>
              <w:rPr>
                <w:rFonts w:ascii="Calibri" w:hAnsi="Calibri"/>
                <w:sz w:val="18"/>
                <w:szCs w:val="18"/>
              </w:rPr>
            </w:pPr>
            <w:r>
              <w:rPr>
                <w:rFonts w:ascii="Calibri" w:hAnsi="Calibri"/>
                <w:sz w:val="18"/>
                <w:szCs w:val="18"/>
              </w:rPr>
              <w:t>03</w:t>
            </w:r>
          </w:p>
        </w:tc>
        <w:tc>
          <w:tcPr>
            <w:tcW w:w="1805" w:type="dxa"/>
            <w:shd w:val="clear" w:color="auto" w:fill="auto"/>
          </w:tcPr>
          <w:p w14:paraId="3DF6E705" w14:textId="1E86E670" w:rsidR="001C7D94" w:rsidRPr="007E2934" w:rsidRDefault="001C7D94" w:rsidP="00FE10E8">
            <w:pPr>
              <w:keepNext/>
              <w:jc w:val="center"/>
              <w:rPr>
                <w:rFonts w:ascii="Calibri" w:hAnsi="Calibri"/>
                <w:sz w:val="18"/>
                <w:szCs w:val="18"/>
              </w:rPr>
            </w:pPr>
            <w:r>
              <w:rPr>
                <w:rFonts w:ascii="Calibri" w:hAnsi="Calibri"/>
                <w:sz w:val="18"/>
                <w:szCs w:val="18"/>
              </w:rPr>
              <w:t>04</w:t>
            </w:r>
          </w:p>
        </w:tc>
        <w:tc>
          <w:tcPr>
            <w:tcW w:w="1806" w:type="dxa"/>
            <w:shd w:val="clear" w:color="auto" w:fill="auto"/>
            <w:vAlign w:val="bottom"/>
          </w:tcPr>
          <w:p w14:paraId="3DF6E706" w14:textId="02A9D3BD" w:rsidR="001C7D94" w:rsidRPr="007E2934" w:rsidRDefault="001C7D94" w:rsidP="00FE10E8">
            <w:pPr>
              <w:keepNext/>
              <w:jc w:val="center"/>
              <w:rPr>
                <w:rFonts w:ascii="Calibri" w:hAnsi="Calibri"/>
                <w:sz w:val="18"/>
                <w:szCs w:val="18"/>
              </w:rPr>
            </w:pPr>
            <w:r>
              <w:rPr>
                <w:rFonts w:ascii="Calibri" w:hAnsi="Calibri"/>
                <w:sz w:val="18"/>
                <w:szCs w:val="18"/>
              </w:rPr>
              <w:t>05</w:t>
            </w:r>
          </w:p>
        </w:tc>
        <w:tc>
          <w:tcPr>
            <w:tcW w:w="1805" w:type="dxa"/>
            <w:shd w:val="clear" w:color="auto" w:fill="auto"/>
            <w:vAlign w:val="bottom"/>
          </w:tcPr>
          <w:p w14:paraId="3DF6E708"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806" w:type="dxa"/>
            <w:shd w:val="clear" w:color="auto" w:fill="auto"/>
            <w:vAlign w:val="bottom"/>
          </w:tcPr>
          <w:p w14:paraId="3DF6E709"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5" w:type="dxa"/>
            <w:shd w:val="clear" w:color="auto" w:fill="auto"/>
            <w:vAlign w:val="bottom"/>
          </w:tcPr>
          <w:p w14:paraId="3DF6E70A"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806" w:type="dxa"/>
            <w:shd w:val="clear" w:color="auto" w:fill="auto"/>
            <w:vAlign w:val="bottom"/>
          </w:tcPr>
          <w:p w14:paraId="3DF6E70C" w14:textId="3A4CF8F0" w:rsidR="001C7D94" w:rsidRPr="007E2934" w:rsidRDefault="001C7D94" w:rsidP="00FE10E8">
            <w:pPr>
              <w:keepNext/>
              <w:jc w:val="center"/>
              <w:rPr>
                <w:rFonts w:ascii="Calibri" w:hAnsi="Calibri"/>
                <w:sz w:val="18"/>
                <w:szCs w:val="18"/>
              </w:rPr>
            </w:pPr>
            <w:r>
              <w:rPr>
                <w:rFonts w:ascii="Calibri" w:hAnsi="Calibri"/>
                <w:sz w:val="18"/>
                <w:szCs w:val="18"/>
              </w:rPr>
              <w:t>09</w:t>
            </w:r>
          </w:p>
        </w:tc>
      </w:tr>
      <w:tr w:rsidR="001C7D94" w:rsidRPr="007E2934" w14:paraId="3DF6E718" w14:textId="77777777" w:rsidTr="001C7D94">
        <w:trPr>
          <w:cantSplit/>
          <w:trHeight w:val="557"/>
        </w:trPr>
        <w:tc>
          <w:tcPr>
            <w:tcW w:w="1170" w:type="dxa"/>
            <w:tcBorders>
              <w:bottom w:val="nil"/>
            </w:tcBorders>
            <w:shd w:val="clear" w:color="auto" w:fill="auto"/>
            <w:vAlign w:val="bottom"/>
          </w:tcPr>
          <w:p w14:paraId="3DF6E70E" w14:textId="77777777" w:rsidR="001C7D94" w:rsidRPr="0015696C" w:rsidRDefault="001C7D94" w:rsidP="0054675D">
            <w:pPr>
              <w:keepNext/>
              <w:jc w:val="center"/>
              <w:rPr>
                <w:rFonts w:ascii="Calibri" w:hAnsi="Calibri"/>
                <w:sz w:val="18"/>
                <w:szCs w:val="18"/>
              </w:rPr>
            </w:pPr>
          </w:p>
        </w:tc>
        <w:tc>
          <w:tcPr>
            <w:tcW w:w="1152" w:type="dxa"/>
            <w:tcBorders>
              <w:bottom w:val="nil"/>
            </w:tcBorders>
            <w:shd w:val="clear" w:color="auto" w:fill="auto"/>
            <w:vAlign w:val="bottom"/>
          </w:tcPr>
          <w:p w14:paraId="3DF6E70F" w14:textId="77777777" w:rsidR="001C7D94" w:rsidRPr="0015696C" w:rsidRDefault="001C7D94" w:rsidP="0054675D">
            <w:pPr>
              <w:keepNext/>
              <w:jc w:val="center"/>
              <w:rPr>
                <w:rFonts w:ascii="Calibri" w:hAnsi="Calibri"/>
                <w:sz w:val="18"/>
                <w:szCs w:val="18"/>
              </w:rPr>
            </w:pPr>
          </w:p>
        </w:tc>
        <w:tc>
          <w:tcPr>
            <w:tcW w:w="1241" w:type="dxa"/>
            <w:tcBorders>
              <w:bottom w:val="nil"/>
            </w:tcBorders>
            <w:vAlign w:val="bottom"/>
          </w:tcPr>
          <w:p w14:paraId="0764EC7B" w14:textId="77777777" w:rsidR="001C7D94" w:rsidRPr="0015696C" w:rsidRDefault="001C7D94" w:rsidP="0054675D">
            <w:pPr>
              <w:keepNext/>
              <w:jc w:val="center"/>
              <w:rPr>
                <w:rFonts w:ascii="Calibri" w:hAnsi="Calibri"/>
                <w:sz w:val="18"/>
                <w:szCs w:val="18"/>
              </w:rPr>
            </w:pPr>
          </w:p>
        </w:tc>
        <w:tc>
          <w:tcPr>
            <w:tcW w:w="1805" w:type="dxa"/>
            <w:tcBorders>
              <w:bottom w:val="nil"/>
            </w:tcBorders>
            <w:shd w:val="clear" w:color="auto" w:fill="auto"/>
            <w:vAlign w:val="bottom"/>
          </w:tcPr>
          <w:p w14:paraId="3DF6E710" w14:textId="0925BA33" w:rsidR="001C7D94" w:rsidRPr="0015696C" w:rsidRDefault="001C7D94" w:rsidP="0054675D">
            <w:pPr>
              <w:keepNext/>
              <w:jc w:val="center"/>
              <w:rPr>
                <w:rFonts w:ascii="Calibri" w:hAnsi="Calibri"/>
                <w:sz w:val="18"/>
                <w:szCs w:val="18"/>
              </w:rPr>
            </w:pPr>
          </w:p>
        </w:tc>
        <w:tc>
          <w:tcPr>
            <w:tcW w:w="1806" w:type="dxa"/>
            <w:tcBorders>
              <w:bottom w:val="nil"/>
            </w:tcBorders>
            <w:shd w:val="clear" w:color="auto" w:fill="auto"/>
            <w:vAlign w:val="bottom"/>
          </w:tcPr>
          <w:p w14:paraId="3DF6E711" w14:textId="005E923A" w:rsidR="001C7D94" w:rsidRPr="0015696C" w:rsidRDefault="001C7D94" w:rsidP="0054675D">
            <w:pPr>
              <w:keepNext/>
              <w:jc w:val="center"/>
              <w:rPr>
                <w:rFonts w:ascii="Calibri" w:hAnsi="Calibri"/>
                <w:sz w:val="18"/>
                <w:szCs w:val="18"/>
              </w:rPr>
            </w:pPr>
            <w:r w:rsidRPr="0015696C">
              <w:rPr>
                <w:rFonts w:ascii="Calibri" w:hAnsi="Calibri"/>
                <w:sz w:val="18"/>
                <w:szCs w:val="18"/>
              </w:rPr>
              <w:t>MCH-20</w:t>
            </w:r>
          </w:p>
        </w:tc>
        <w:tc>
          <w:tcPr>
            <w:tcW w:w="1805" w:type="dxa"/>
            <w:tcBorders>
              <w:bottom w:val="nil"/>
            </w:tcBorders>
            <w:shd w:val="clear" w:color="auto" w:fill="auto"/>
            <w:vAlign w:val="bottom"/>
          </w:tcPr>
          <w:p w14:paraId="3DF6E713" w14:textId="471C67BA" w:rsidR="001C7D94" w:rsidRPr="0015696C" w:rsidRDefault="001C7D94" w:rsidP="0054675D">
            <w:pPr>
              <w:keepNext/>
              <w:jc w:val="center"/>
              <w:rPr>
                <w:rFonts w:ascii="Calibri" w:hAnsi="Calibri"/>
                <w:sz w:val="18"/>
                <w:szCs w:val="18"/>
              </w:rPr>
            </w:pPr>
            <w:r w:rsidRPr="0015696C">
              <w:rPr>
                <w:rFonts w:ascii="Calibri" w:hAnsi="Calibri"/>
                <w:sz w:val="18"/>
                <w:szCs w:val="18"/>
              </w:rPr>
              <w:t>MCH-21</w:t>
            </w:r>
          </w:p>
        </w:tc>
        <w:tc>
          <w:tcPr>
            <w:tcW w:w="1806" w:type="dxa"/>
            <w:tcBorders>
              <w:bottom w:val="nil"/>
            </w:tcBorders>
            <w:shd w:val="clear" w:color="auto" w:fill="auto"/>
            <w:vAlign w:val="bottom"/>
          </w:tcPr>
          <w:p w14:paraId="3DF6E714" w14:textId="27C42E4E" w:rsidR="001C7D94" w:rsidRPr="0015696C" w:rsidRDefault="001C7D94" w:rsidP="0054675D">
            <w:pPr>
              <w:keepNext/>
              <w:jc w:val="center"/>
              <w:rPr>
                <w:rFonts w:ascii="Calibri" w:hAnsi="Calibri"/>
                <w:sz w:val="18"/>
                <w:szCs w:val="18"/>
              </w:rPr>
            </w:pPr>
            <w:r w:rsidRPr="0015696C">
              <w:rPr>
                <w:rFonts w:ascii="Calibri" w:hAnsi="Calibri"/>
                <w:sz w:val="18"/>
                <w:szCs w:val="18"/>
              </w:rPr>
              <w:t>MCH-22</w:t>
            </w:r>
          </w:p>
        </w:tc>
        <w:tc>
          <w:tcPr>
            <w:tcW w:w="1805" w:type="dxa"/>
            <w:tcBorders>
              <w:bottom w:val="nil"/>
            </w:tcBorders>
            <w:shd w:val="clear" w:color="auto" w:fill="auto"/>
            <w:vAlign w:val="bottom"/>
          </w:tcPr>
          <w:p w14:paraId="3DF6E715" w14:textId="2C311F22" w:rsidR="001C7D94" w:rsidRPr="0015696C" w:rsidRDefault="001C7D94" w:rsidP="0054675D">
            <w:pPr>
              <w:keepNext/>
              <w:jc w:val="center"/>
              <w:rPr>
                <w:rFonts w:ascii="Calibri" w:hAnsi="Calibri"/>
                <w:sz w:val="18"/>
                <w:szCs w:val="18"/>
              </w:rPr>
            </w:pPr>
            <w:r w:rsidRPr="0015696C">
              <w:rPr>
                <w:rFonts w:ascii="Calibri" w:hAnsi="Calibri"/>
                <w:sz w:val="18"/>
                <w:szCs w:val="18"/>
              </w:rPr>
              <w:t>MCH-23</w:t>
            </w:r>
          </w:p>
        </w:tc>
        <w:tc>
          <w:tcPr>
            <w:tcW w:w="1806" w:type="dxa"/>
            <w:tcBorders>
              <w:bottom w:val="nil"/>
            </w:tcBorders>
            <w:shd w:val="clear" w:color="auto" w:fill="auto"/>
            <w:vAlign w:val="bottom"/>
          </w:tcPr>
          <w:p w14:paraId="3DF6E717" w14:textId="3027BF6D" w:rsidR="001C7D94" w:rsidRPr="0015696C" w:rsidRDefault="001C7D94" w:rsidP="0054675D">
            <w:pPr>
              <w:keepNext/>
              <w:jc w:val="center"/>
              <w:rPr>
                <w:rFonts w:ascii="Calibri" w:hAnsi="Calibri"/>
                <w:sz w:val="18"/>
                <w:szCs w:val="18"/>
              </w:rPr>
            </w:pPr>
            <w:r w:rsidRPr="0015696C">
              <w:rPr>
                <w:rFonts w:ascii="Calibri" w:hAnsi="Calibri"/>
                <w:sz w:val="18"/>
                <w:szCs w:val="18"/>
              </w:rPr>
              <w:t>MCH-28</w:t>
            </w:r>
          </w:p>
        </w:tc>
      </w:tr>
      <w:tr w:rsidR="001C7D94" w:rsidRPr="007E2934" w14:paraId="3DF6E727" w14:textId="77777777" w:rsidTr="001C7D94">
        <w:trPr>
          <w:cantSplit/>
          <w:trHeight w:val="1017"/>
        </w:trPr>
        <w:tc>
          <w:tcPr>
            <w:tcW w:w="1170" w:type="dxa"/>
            <w:tcBorders>
              <w:top w:val="nil"/>
            </w:tcBorders>
            <w:shd w:val="clear" w:color="auto" w:fill="auto"/>
            <w:vAlign w:val="bottom"/>
          </w:tcPr>
          <w:p w14:paraId="3DF6E719" w14:textId="0A571050" w:rsidR="001C7D94" w:rsidRPr="0015696C" w:rsidRDefault="001C7D94"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52" w:type="dxa"/>
            <w:tcBorders>
              <w:top w:val="nil"/>
            </w:tcBorders>
            <w:shd w:val="clear" w:color="auto" w:fill="auto"/>
            <w:vAlign w:val="bottom"/>
          </w:tcPr>
          <w:p w14:paraId="3DF6E71A" w14:textId="5A9DBE79" w:rsidR="001C7D94" w:rsidRPr="0015696C" w:rsidRDefault="001C7D94" w:rsidP="00EA04F8">
            <w:pPr>
              <w:keepNext/>
              <w:jc w:val="center"/>
              <w:rPr>
                <w:rFonts w:ascii="Calibri" w:hAnsi="Calibri"/>
                <w:sz w:val="18"/>
                <w:szCs w:val="18"/>
              </w:rPr>
            </w:pPr>
            <w:r w:rsidRPr="0015696C">
              <w:rPr>
                <w:rFonts w:ascii="Calibri" w:hAnsi="Calibri"/>
                <w:sz w:val="18"/>
                <w:szCs w:val="18"/>
              </w:rPr>
              <w:t xml:space="preserve">SC System </w:t>
            </w:r>
            <w:r w:rsidR="00EA04F8">
              <w:rPr>
                <w:rFonts w:ascii="Calibri" w:hAnsi="Calibri"/>
                <w:sz w:val="18"/>
                <w:szCs w:val="18"/>
              </w:rPr>
              <w:t>Description of</w:t>
            </w:r>
            <w:r w:rsidRPr="0015696C">
              <w:rPr>
                <w:rFonts w:ascii="Calibri" w:hAnsi="Calibri"/>
                <w:sz w:val="18"/>
                <w:szCs w:val="18"/>
              </w:rPr>
              <w:t xml:space="preserve"> Area Served</w:t>
            </w:r>
          </w:p>
        </w:tc>
        <w:tc>
          <w:tcPr>
            <w:tcW w:w="1241" w:type="dxa"/>
            <w:tcBorders>
              <w:top w:val="nil"/>
            </w:tcBorders>
            <w:vAlign w:val="bottom"/>
          </w:tcPr>
          <w:p w14:paraId="77A5AB0C" w14:textId="6CC53E80" w:rsidR="001C7D94" w:rsidRPr="0015696C" w:rsidRDefault="001C7D94" w:rsidP="00E96728">
            <w:pPr>
              <w:keepNext/>
              <w:jc w:val="center"/>
              <w:rPr>
                <w:rFonts w:ascii="Calibri" w:hAnsi="Calibri"/>
                <w:sz w:val="18"/>
                <w:szCs w:val="18"/>
              </w:rPr>
            </w:pPr>
            <w:r w:rsidRPr="003B4D36">
              <w:rPr>
                <w:rFonts w:ascii="Calibri" w:hAnsi="Calibri"/>
                <w:sz w:val="18"/>
                <w:szCs w:val="18"/>
              </w:rPr>
              <w:t>Indoor Unit Name or Description of Area Served</w:t>
            </w:r>
          </w:p>
        </w:tc>
        <w:tc>
          <w:tcPr>
            <w:tcW w:w="1805" w:type="dxa"/>
            <w:tcBorders>
              <w:top w:val="nil"/>
            </w:tcBorders>
            <w:shd w:val="clear" w:color="auto" w:fill="auto"/>
            <w:vAlign w:val="bottom"/>
          </w:tcPr>
          <w:p w14:paraId="3DF6E71B" w14:textId="45D0D5C4" w:rsidR="001C7D94" w:rsidRPr="0015696C" w:rsidRDefault="001C7D94" w:rsidP="00E96728">
            <w:pPr>
              <w:keepNext/>
              <w:jc w:val="center"/>
              <w:rPr>
                <w:rFonts w:ascii="Calibri" w:hAnsi="Calibri"/>
                <w:sz w:val="18"/>
                <w:szCs w:val="18"/>
              </w:rPr>
            </w:pPr>
            <w:r w:rsidRPr="0015696C">
              <w:rPr>
                <w:rFonts w:ascii="Calibri" w:hAnsi="Calibri"/>
                <w:sz w:val="18"/>
                <w:szCs w:val="18"/>
              </w:rPr>
              <w:t>Exemption</w:t>
            </w:r>
          </w:p>
          <w:p w14:paraId="3DF6E71C"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From Duct Leakage Requirements</w:t>
            </w:r>
          </w:p>
        </w:tc>
        <w:tc>
          <w:tcPr>
            <w:tcW w:w="1806" w:type="dxa"/>
            <w:tcBorders>
              <w:top w:val="nil"/>
            </w:tcBorders>
            <w:shd w:val="clear" w:color="auto" w:fill="auto"/>
            <w:vAlign w:val="bottom"/>
          </w:tcPr>
          <w:p w14:paraId="3DF6E71D"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Duct Leakage Test</w:t>
            </w:r>
          </w:p>
        </w:tc>
        <w:tc>
          <w:tcPr>
            <w:tcW w:w="1805" w:type="dxa"/>
            <w:tcBorders>
              <w:top w:val="nil"/>
            </w:tcBorders>
            <w:shd w:val="clear" w:color="auto" w:fill="auto"/>
            <w:vAlign w:val="bottom"/>
          </w:tcPr>
          <w:p w14:paraId="3DF6E721" w14:textId="4185686D" w:rsidR="001C7D94" w:rsidRPr="0015696C" w:rsidRDefault="001C7D94" w:rsidP="00E96728">
            <w:pPr>
              <w:keepNext/>
              <w:jc w:val="center"/>
              <w:rPr>
                <w:rFonts w:ascii="Calibri" w:hAnsi="Calibri"/>
                <w:sz w:val="18"/>
                <w:szCs w:val="18"/>
              </w:rPr>
            </w:pPr>
            <w:r>
              <w:rPr>
                <w:rFonts w:ascii="Calibri" w:hAnsi="Calibri"/>
                <w:sz w:val="18"/>
                <w:szCs w:val="18"/>
              </w:rPr>
              <w:t>Duct Location Verification</w:t>
            </w:r>
          </w:p>
        </w:tc>
        <w:tc>
          <w:tcPr>
            <w:tcW w:w="1806" w:type="dxa"/>
            <w:tcBorders>
              <w:top w:val="nil"/>
            </w:tcBorders>
            <w:shd w:val="clear" w:color="auto" w:fill="auto"/>
            <w:vAlign w:val="bottom"/>
          </w:tcPr>
          <w:p w14:paraId="3DF6E722"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Fan Efficacy (W/cfm)</w:t>
            </w:r>
          </w:p>
        </w:tc>
        <w:tc>
          <w:tcPr>
            <w:tcW w:w="1805" w:type="dxa"/>
            <w:tcBorders>
              <w:top w:val="nil"/>
            </w:tcBorders>
            <w:shd w:val="clear" w:color="auto" w:fill="auto"/>
            <w:vAlign w:val="bottom"/>
          </w:tcPr>
          <w:p w14:paraId="3DF6E723"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(cfm/ton)</w:t>
            </w:r>
          </w:p>
        </w:tc>
        <w:tc>
          <w:tcPr>
            <w:tcW w:w="1806" w:type="dxa"/>
            <w:tcBorders>
              <w:top w:val="nil"/>
            </w:tcBorders>
            <w:shd w:val="clear" w:color="auto" w:fill="auto"/>
            <w:vAlign w:val="bottom"/>
          </w:tcPr>
          <w:p w14:paraId="3DF6E726" w14:textId="5F5F5164" w:rsidR="001C7D94" w:rsidRPr="0015696C" w:rsidRDefault="001C7D94" w:rsidP="00E96728">
            <w:pPr>
              <w:keepNext/>
              <w:jc w:val="center"/>
              <w:rPr>
                <w:rFonts w:ascii="Calibri" w:hAnsi="Calibri"/>
                <w:sz w:val="18"/>
                <w:szCs w:val="18"/>
              </w:rPr>
            </w:pPr>
            <w:r w:rsidRPr="0015696C">
              <w:rPr>
                <w:rFonts w:ascii="Calibri" w:hAnsi="Calibri"/>
                <w:sz w:val="18"/>
                <w:szCs w:val="18"/>
              </w:rPr>
              <w:t>Return Duct Design - Table 150.0-B or C</w:t>
            </w:r>
          </w:p>
        </w:tc>
      </w:tr>
      <w:tr w:rsidR="001C7D94" w:rsidRPr="000757BC" w14:paraId="3DF6E784" w14:textId="77777777" w:rsidTr="001C7D94">
        <w:trPr>
          <w:cantSplit/>
        </w:trPr>
        <w:tc>
          <w:tcPr>
            <w:tcW w:w="1170" w:type="dxa"/>
            <w:shd w:val="clear" w:color="auto" w:fill="auto"/>
          </w:tcPr>
          <w:p w14:paraId="3DF6E728" w14:textId="7777777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52" w:type="dxa"/>
            <w:shd w:val="clear" w:color="auto" w:fill="auto"/>
          </w:tcPr>
          <w:p w14:paraId="3DF6E729" w14:textId="77777777" w:rsidR="001C7D94" w:rsidRPr="000757BC" w:rsidRDefault="001C7D94"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41" w:type="dxa"/>
          </w:tcPr>
          <w:p w14:paraId="773983C3" w14:textId="5A2D6890" w:rsidR="001C7D94" w:rsidRPr="000757BC" w:rsidRDefault="001C7D94" w:rsidP="003C1569">
            <w:pPr>
              <w:keepNext/>
              <w:rPr>
                <w:rFonts w:asciiTheme="minorHAnsi" w:hAnsiTheme="minorHAnsi"/>
                <w:sz w:val="14"/>
                <w:szCs w:val="14"/>
              </w:rPr>
            </w:pPr>
            <w:r w:rsidRPr="0009704D">
              <w:rPr>
                <w:rFonts w:ascii="Calibri" w:hAnsi="Calibri"/>
                <w:sz w:val="16"/>
                <w:szCs w:val="16"/>
              </w:rPr>
              <w:t xml:space="preserve">&lt;&lt;auto filled from </w:t>
            </w:r>
            <w:r w:rsidRPr="006D4C65">
              <w:rPr>
                <w:rFonts w:ascii="Calibri" w:hAnsi="Calibri"/>
                <w:sz w:val="16"/>
                <w:szCs w:val="16"/>
                <w:highlight w:val="yellow"/>
              </w:rPr>
              <w:t>F03</w:t>
            </w:r>
            <w:r>
              <w:rPr>
                <w:rFonts w:ascii="Calibri" w:hAnsi="Calibri"/>
                <w:sz w:val="16"/>
                <w:szCs w:val="16"/>
              </w:rPr>
              <w:t xml:space="preserve"> or </w:t>
            </w:r>
            <w:r w:rsidRPr="006D4C65">
              <w:rPr>
                <w:rFonts w:ascii="Calibri" w:hAnsi="Calibri"/>
                <w:sz w:val="16"/>
                <w:szCs w:val="16"/>
                <w:highlight w:val="yellow"/>
              </w:rPr>
              <w:t>G03</w:t>
            </w:r>
            <w:r>
              <w:rPr>
                <w:rFonts w:ascii="Calibri" w:hAnsi="Calibri"/>
                <w:sz w:val="16"/>
                <w:szCs w:val="16"/>
              </w:rPr>
              <w:t xml:space="preserve"> as applicable</w:t>
            </w:r>
          </w:p>
        </w:tc>
        <w:tc>
          <w:tcPr>
            <w:tcW w:w="1805" w:type="dxa"/>
            <w:shd w:val="clear" w:color="auto" w:fill="auto"/>
          </w:tcPr>
          <w:p w14:paraId="3DF6E72B" w14:textId="07C70E11"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 calculated field: </w:t>
            </w:r>
          </w:p>
          <w:p w14:paraId="3DF6E72D" w14:textId="7A7345B0"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Default </w:t>
            </w:r>
            <w:r>
              <w:rPr>
                <w:rFonts w:asciiTheme="minorHAnsi" w:hAnsiTheme="minorHAnsi"/>
                <w:sz w:val="14"/>
                <w:szCs w:val="14"/>
              </w:rPr>
              <w:t xml:space="preserve">text </w:t>
            </w:r>
            <w:r w:rsidRPr="000757BC">
              <w:rPr>
                <w:rFonts w:asciiTheme="minorHAnsi" w:hAnsiTheme="minorHAnsi"/>
                <w:sz w:val="14"/>
                <w:szCs w:val="14"/>
              </w:rPr>
              <w:t>Value=</w:t>
            </w:r>
            <w:r>
              <w:rPr>
                <w:rFonts w:asciiTheme="minorHAnsi" w:hAnsiTheme="minorHAnsi"/>
                <w:sz w:val="14"/>
                <w:szCs w:val="14"/>
              </w:rPr>
              <w:t xml:space="preserve"> "</w:t>
            </w:r>
            <w:r w:rsidRPr="000757BC">
              <w:rPr>
                <w:rFonts w:asciiTheme="minorHAnsi" w:hAnsiTheme="minorHAnsi"/>
                <w:sz w:val="14"/>
                <w:szCs w:val="14"/>
              </w:rPr>
              <w:t>No Exemptions</w:t>
            </w:r>
            <w:r>
              <w:rPr>
                <w:rFonts w:asciiTheme="minorHAnsi" w:hAnsiTheme="minorHAnsi"/>
                <w:sz w:val="14"/>
                <w:szCs w:val="14"/>
              </w:rPr>
              <w:t>"</w:t>
            </w:r>
            <w:r w:rsidRPr="000757BC">
              <w:rPr>
                <w:rFonts w:asciiTheme="minorHAnsi" w:hAnsiTheme="minorHAnsi"/>
                <w:sz w:val="14"/>
                <w:szCs w:val="14"/>
              </w:rPr>
              <w:t>;</w:t>
            </w:r>
          </w:p>
          <w:p w14:paraId="08FAA38F" w14:textId="77777777" w:rsidR="001C7D94" w:rsidRPr="000757BC" w:rsidRDefault="001C7D94" w:rsidP="00E96728">
            <w:pPr>
              <w:keepNext/>
              <w:rPr>
                <w:rFonts w:asciiTheme="minorHAnsi" w:hAnsiTheme="minorHAnsi"/>
                <w:sz w:val="14"/>
                <w:szCs w:val="14"/>
              </w:rPr>
            </w:pPr>
          </w:p>
          <w:p w14:paraId="3DF6E72E" w14:textId="6538C74F"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r>
              <w:rPr>
                <w:rFonts w:asciiTheme="minorHAnsi" w:hAnsiTheme="minorHAnsi"/>
                <w:sz w:val="14"/>
                <w:szCs w:val="14"/>
              </w:rPr>
              <w:t xml:space="preserve"> of the following three text values</w:t>
            </w:r>
            <w:r w:rsidRPr="000757BC">
              <w:rPr>
                <w:rFonts w:asciiTheme="minorHAnsi" w:hAnsiTheme="minorHAnsi"/>
                <w:sz w:val="14"/>
                <w:szCs w:val="14"/>
              </w:rPr>
              <w:t xml:space="preserve"> from list:</w:t>
            </w:r>
          </w:p>
          <w:p w14:paraId="3DF6E72F"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has less than 40 ft of duct;</w:t>
            </w:r>
          </w:p>
          <w:p w14:paraId="3DF6E73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1C7D94" w:rsidRPr="000757BC" w:rsidRDefault="001C7D94" w:rsidP="00E96728">
            <w:pPr>
              <w:keepNext/>
              <w:rPr>
                <w:rFonts w:asciiTheme="minorHAnsi" w:hAnsiTheme="minorHAnsi"/>
                <w:sz w:val="14"/>
                <w:szCs w:val="14"/>
              </w:rPr>
            </w:pPr>
          </w:p>
          <w:p w14:paraId="3DF6E733"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806" w:type="dxa"/>
            <w:shd w:val="clear" w:color="auto" w:fill="auto"/>
          </w:tcPr>
          <w:p w14:paraId="3DF6E734"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B" w14:textId="03CCCD22"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w:t>
            </w:r>
            <w:r w:rsidRPr="006D4C65">
              <w:rPr>
                <w:rFonts w:asciiTheme="minorHAnsi" w:hAnsiTheme="minorHAnsi"/>
                <w:sz w:val="14"/>
                <w:szCs w:val="14"/>
                <w:highlight w:val="yellow"/>
              </w:rPr>
              <w:t>J04</w:t>
            </w:r>
            <w:r w:rsidRPr="000757BC">
              <w:rPr>
                <w:rFonts w:asciiTheme="minorHAnsi" w:hAnsiTheme="minorHAnsi"/>
                <w:sz w:val="14"/>
                <w:szCs w:val="14"/>
              </w:rPr>
              <w:t xml:space="preserve"> ≠ No Exemptions,</w:t>
            </w:r>
          </w:p>
          <w:p w14:paraId="3DF6E73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1C7D94" w:rsidRPr="000757BC" w:rsidRDefault="001C7D94" w:rsidP="00E96728">
            <w:pPr>
              <w:keepNext/>
              <w:rPr>
                <w:rFonts w:asciiTheme="minorHAnsi" w:hAnsiTheme="minorHAnsi"/>
                <w:sz w:val="14"/>
                <w:szCs w:val="14"/>
              </w:rPr>
            </w:pPr>
          </w:p>
          <w:p w14:paraId="3DF6E73E" w14:textId="76D1337E"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elseif </w:t>
            </w:r>
            <w:r w:rsidRPr="006D4C65">
              <w:rPr>
                <w:rFonts w:asciiTheme="minorHAnsi" w:hAnsiTheme="minorHAnsi"/>
                <w:sz w:val="14"/>
                <w:szCs w:val="14"/>
                <w:highlight w:val="yellow"/>
              </w:rPr>
              <w:t>J04</w:t>
            </w:r>
            <w:r w:rsidRPr="000757BC">
              <w:rPr>
                <w:rFonts w:asciiTheme="minorHAnsi" w:hAnsiTheme="minorHAnsi"/>
                <w:sz w:val="14"/>
                <w:szCs w:val="14"/>
              </w:rPr>
              <w:t>= No Exemptions,</w:t>
            </w:r>
          </w:p>
          <w:p w14:paraId="3DF6E73F" w14:textId="52B158F1"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r>
              <w:rPr>
                <w:rFonts w:asciiTheme="minorHAnsi" w:hAnsiTheme="minorHAnsi"/>
                <w:sz w:val="14"/>
                <w:szCs w:val="14"/>
              </w:rPr>
              <w:t>t</w:t>
            </w:r>
            <w:r w:rsidRPr="000757BC">
              <w:rPr>
                <w:rFonts w:asciiTheme="minorHAnsi" w:hAnsiTheme="minorHAnsi"/>
                <w:sz w:val="14"/>
                <w:szCs w:val="14"/>
              </w:rPr>
              <w:t xml:space="preserve">;  </w:t>
            </w:r>
          </w:p>
          <w:p w14:paraId="3DF6E740" w14:textId="06A54496"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 xml:space="preserve"> in this field (duct leakage test required);</w:t>
            </w:r>
          </w:p>
          <w:p w14:paraId="3DF6E741" w14:textId="64E11CC2" w:rsidR="001C7D94" w:rsidRPr="000757BC" w:rsidRDefault="001C7D94" w:rsidP="00E96728">
            <w:pPr>
              <w:keepNext/>
              <w:rPr>
                <w:rFonts w:ascii="Calibri" w:hAnsi="Calibri"/>
                <w:i/>
                <w:sz w:val="14"/>
                <w:szCs w:val="14"/>
              </w:rPr>
            </w:pPr>
            <w:r w:rsidRPr="000757BC">
              <w:rPr>
                <w:rFonts w:asciiTheme="minorHAnsi" w:hAnsiTheme="minorHAnsi"/>
                <w:sz w:val="14"/>
                <w:szCs w:val="14"/>
              </w:rPr>
              <w:t xml:space="preserve">elsif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r>
              <w:rPr>
                <w:rFonts w:asciiTheme="minorHAnsi" w:hAnsiTheme="minorHAnsi"/>
                <w:sz w:val="14"/>
                <w:szCs w:val="14"/>
              </w:rPr>
              <w:t xml:space="preserve"> "</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 xml:space="preserve"> in this field &gt;&gt;</w:t>
            </w:r>
          </w:p>
        </w:tc>
        <w:tc>
          <w:tcPr>
            <w:tcW w:w="1805" w:type="dxa"/>
            <w:shd w:val="clear" w:color="auto" w:fill="auto"/>
          </w:tcPr>
          <w:p w14:paraId="3AD5FACF" w14:textId="6B707571"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&lt;&lt;  Calculated field:</w:t>
            </w:r>
          </w:p>
          <w:p w14:paraId="3E03A640" w14:textId="3702AF02"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if</w:t>
            </w:r>
            <w:r>
              <w:rPr>
                <w:rFonts w:asciiTheme="minorHAnsi" w:hAnsiTheme="minorHAnsi"/>
                <w:sz w:val="14"/>
                <w:szCs w:val="14"/>
              </w:rPr>
              <w:t xml:space="preserve"> </w:t>
            </w:r>
            <w:r w:rsidR="00176884">
              <w:rPr>
                <w:rFonts w:asciiTheme="minorHAnsi" w:hAnsiTheme="minorHAnsi"/>
                <w:sz w:val="14"/>
                <w:szCs w:val="14"/>
              </w:rPr>
              <w:t xml:space="preserve">applicable </w:t>
            </w:r>
            <w:r>
              <w:rPr>
                <w:rFonts w:asciiTheme="minorHAnsi" w:hAnsiTheme="minorHAnsi"/>
                <w:sz w:val="14"/>
                <w:szCs w:val="14"/>
              </w:rPr>
              <w:t xml:space="preserve">value in </w:t>
            </w:r>
            <w:r w:rsidR="00DC6879">
              <w:rPr>
                <w:rFonts w:asciiTheme="minorHAnsi" w:hAnsiTheme="minorHAnsi"/>
                <w:sz w:val="14"/>
                <w:szCs w:val="14"/>
              </w:rPr>
              <w:t xml:space="preserve">either </w:t>
            </w:r>
            <w:r w:rsidR="00DC6879" w:rsidRPr="00C12ADB">
              <w:rPr>
                <w:rFonts w:asciiTheme="minorHAnsi" w:hAnsiTheme="minorHAnsi"/>
                <w:sz w:val="14"/>
                <w:szCs w:val="14"/>
                <w:highlight w:val="yellow"/>
              </w:rPr>
              <w:t>F10</w:t>
            </w:r>
            <w:r w:rsidR="00DC6879">
              <w:rPr>
                <w:rFonts w:asciiTheme="minorHAnsi" w:hAnsiTheme="minorHAnsi"/>
                <w:sz w:val="14"/>
                <w:szCs w:val="14"/>
              </w:rPr>
              <w:t xml:space="preserve"> or </w:t>
            </w:r>
            <w:r w:rsidRPr="00801F5C">
              <w:rPr>
                <w:rFonts w:asciiTheme="minorHAnsi" w:hAnsiTheme="minorHAnsi"/>
                <w:sz w:val="14"/>
                <w:szCs w:val="14"/>
                <w:highlight w:val="yellow"/>
              </w:rPr>
              <w:t>G10</w:t>
            </w:r>
            <w:r w:rsidR="00DC6879">
              <w:rPr>
                <w:rFonts w:asciiTheme="minorHAnsi" w:hAnsiTheme="minorHAnsi"/>
                <w:sz w:val="14"/>
                <w:szCs w:val="14"/>
              </w:rPr>
              <w:t xml:space="preserve"> </w:t>
            </w:r>
            <w:r w:rsidRPr="00DF19EA">
              <w:rPr>
                <w:rFonts w:asciiTheme="minorHAnsi" w:hAnsiTheme="minorHAnsi"/>
                <w:sz w:val="14"/>
                <w:szCs w:val="14"/>
              </w:rPr>
              <w:t xml:space="preserve">= </w:t>
            </w:r>
          </w:p>
          <w:p w14:paraId="2D0DB0EE" w14:textId="0888C614"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*Ducts ≥R4.2 </w:t>
            </w:r>
            <w:r>
              <w:rPr>
                <w:rFonts w:asciiTheme="minorHAnsi" w:hAnsiTheme="minorHAnsi"/>
                <w:sz w:val="14"/>
                <w:szCs w:val="14"/>
              </w:rPr>
              <w:t>entirely in conditioned space</w:t>
            </w:r>
            <w:r w:rsidRPr="00DF19EA">
              <w:rPr>
                <w:rFonts w:asciiTheme="minorHAnsi" w:hAnsiTheme="minorHAnsi"/>
                <w:sz w:val="14"/>
                <w:szCs w:val="14"/>
              </w:rPr>
              <w:t>,</w:t>
            </w:r>
          </w:p>
          <w:p w14:paraId="5F9ACF22" w14:textId="77777777" w:rsidR="00DC6879" w:rsidRDefault="001C7D94" w:rsidP="00DF19EA">
            <w:pPr>
              <w:keepNext/>
              <w:rPr>
                <w:rFonts w:asciiTheme="minorHAnsi" w:hAnsiTheme="minorHAnsi"/>
                <w:sz w:val="14"/>
                <w:szCs w:val="14"/>
              </w:rPr>
            </w:pPr>
            <w:r w:rsidRPr="00801F5C">
              <w:rPr>
                <w:rFonts w:asciiTheme="minorHAnsi" w:hAnsiTheme="minorHAnsi"/>
                <w:b/>
                <w:sz w:val="14"/>
                <w:szCs w:val="14"/>
              </w:rPr>
              <w:t>and</w:t>
            </w:r>
            <w:r w:rsidRPr="00DF19EA">
              <w:rPr>
                <w:rFonts w:asciiTheme="minorHAnsi" w:hAnsiTheme="minorHAnsi"/>
                <w:sz w:val="14"/>
                <w:szCs w:val="14"/>
              </w:rPr>
              <w:t xml:space="preserve"> </w:t>
            </w:r>
            <w:r w:rsidR="00DC6879">
              <w:rPr>
                <w:rFonts w:asciiTheme="minorHAnsi" w:hAnsiTheme="minorHAnsi"/>
                <w:sz w:val="14"/>
                <w:szCs w:val="14"/>
              </w:rPr>
              <w:t>one of the following two conditions is true:</w:t>
            </w:r>
          </w:p>
          <w:p w14:paraId="01495F79" w14:textId="7D00A1BC" w:rsidR="001C7D94" w:rsidRDefault="00DC6879" w:rsidP="00DF19EA">
            <w:pPr>
              <w:keepNext/>
              <w:rPr>
                <w:rFonts w:asciiTheme="minorHAnsi" w:hAnsiTheme="minorHAnsi"/>
                <w:sz w:val="14"/>
                <w:szCs w:val="14"/>
              </w:rPr>
            </w:pPr>
            <w:r>
              <w:rPr>
                <w:rFonts w:asciiTheme="minorHAnsi" w:hAnsiTheme="minorHAnsi"/>
                <w:sz w:val="14"/>
                <w:szCs w:val="14"/>
              </w:rPr>
              <w:t>1] applicable</w:t>
            </w:r>
            <w:r w:rsidR="001C7D94" w:rsidRPr="00DF19EA">
              <w:rPr>
                <w:rFonts w:asciiTheme="minorHAnsi" w:hAnsiTheme="minorHAnsi"/>
                <w:sz w:val="14"/>
                <w:szCs w:val="14"/>
              </w:rPr>
              <w:t xml:space="preserve"> values in either </w:t>
            </w:r>
            <w:r w:rsidR="001C7D94" w:rsidRPr="00801F5C">
              <w:rPr>
                <w:rFonts w:asciiTheme="minorHAnsi" w:hAnsiTheme="minorHAnsi"/>
                <w:sz w:val="14"/>
                <w:szCs w:val="14"/>
                <w:highlight w:val="yellow"/>
              </w:rPr>
              <w:t>G07</w:t>
            </w:r>
            <w:r w:rsidR="001C7D94">
              <w:rPr>
                <w:rFonts w:asciiTheme="minorHAnsi" w:hAnsiTheme="minorHAnsi"/>
                <w:sz w:val="14"/>
                <w:szCs w:val="14"/>
              </w:rPr>
              <w:t xml:space="preserve"> </w:t>
            </w:r>
            <w:r w:rsidR="001C7D94" w:rsidRPr="00DF19EA">
              <w:rPr>
                <w:rFonts w:asciiTheme="minorHAnsi" w:hAnsiTheme="minorHAnsi"/>
                <w:sz w:val="14"/>
                <w:szCs w:val="14"/>
              </w:rPr>
              <w:t xml:space="preserve">or </w:t>
            </w:r>
            <w:r w:rsidR="001C7D94" w:rsidRPr="00801F5C">
              <w:rPr>
                <w:rFonts w:asciiTheme="minorHAnsi" w:hAnsiTheme="minorHAnsi"/>
                <w:sz w:val="14"/>
                <w:szCs w:val="14"/>
                <w:highlight w:val="yellow"/>
              </w:rPr>
              <w:t>G09</w:t>
            </w:r>
            <w:r w:rsidR="001C7D94" w:rsidRPr="00DF19EA">
              <w:rPr>
                <w:rFonts w:asciiTheme="minorHAnsi" w:hAnsiTheme="minorHAnsi"/>
                <w:sz w:val="14"/>
                <w:szCs w:val="14"/>
              </w:rPr>
              <w:t xml:space="preserve"> are &lt;</w:t>
            </w:r>
            <w:r w:rsidR="001C7D94">
              <w:rPr>
                <w:rFonts w:asciiTheme="minorHAnsi" w:hAnsiTheme="minorHAnsi"/>
                <w:sz w:val="14"/>
                <w:szCs w:val="14"/>
              </w:rPr>
              <w:t xml:space="preserve"> </w:t>
            </w:r>
            <w:r w:rsidR="001C7D94" w:rsidRPr="00801F5C">
              <w:rPr>
                <w:rFonts w:asciiTheme="minorHAnsi" w:hAnsiTheme="minorHAnsi"/>
                <w:sz w:val="14"/>
                <w:szCs w:val="14"/>
                <w:highlight w:val="yellow"/>
              </w:rPr>
              <w:t>G05</w:t>
            </w:r>
            <w:r w:rsidR="001C7D94">
              <w:rPr>
                <w:rFonts w:asciiTheme="minorHAnsi" w:hAnsiTheme="minorHAnsi"/>
                <w:sz w:val="14"/>
                <w:szCs w:val="14"/>
              </w:rPr>
              <w:t>,</w:t>
            </w:r>
          </w:p>
          <w:p w14:paraId="5AF07BEF" w14:textId="4CCCED55" w:rsidR="00DC6879" w:rsidRPr="00DF19EA" w:rsidRDefault="00DC6879" w:rsidP="00DF19EA">
            <w:pPr>
              <w:keepNext/>
              <w:rPr>
                <w:rFonts w:asciiTheme="minorHAnsi" w:hAnsiTheme="minorHAnsi"/>
                <w:sz w:val="14"/>
                <w:szCs w:val="14"/>
              </w:rPr>
            </w:pPr>
            <w:r>
              <w:rPr>
                <w:rFonts w:asciiTheme="minorHAnsi" w:hAnsiTheme="minorHAnsi"/>
                <w:sz w:val="14"/>
                <w:szCs w:val="14"/>
              </w:rPr>
              <w:t xml:space="preserve">2]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F07</w:t>
            </w:r>
            <w:r w:rsidR="00176884">
              <w:rPr>
                <w:rFonts w:asciiTheme="minorHAnsi" w:hAnsiTheme="minorHAnsi"/>
                <w:sz w:val="14"/>
                <w:szCs w:val="14"/>
              </w:rPr>
              <w:t xml:space="preserve"> or </w:t>
            </w:r>
            <w:r w:rsidR="00176884" w:rsidRPr="00BB6444">
              <w:rPr>
                <w:rFonts w:asciiTheme="minorHAnsi" w:hAnsiTheme="minorHAnsi"/>
                <w:sz w:val="14"/>
                <w:szCs w:val="14"/>
                <w:highlight w:val="yellow"/>
              </w:rPr>
              <w:t>F09</w:t>
            </w:r>
            <w:r w:rsidR="00176884">
              <w:rPr>
                <w:rFonts w:asciiTheme="minorHAnsi" w:hAnsiTheme="minorHAnsi"/>
                <w:sz w:val="14"/>
                <w:szCs w:val="14"/>
              </w:rPr>
              <w:t xml:space="preserve"> are &lt; </w:t>
            </w:r>
            <w:r w:rsidR="00176884" w:rsidRPr="00BB6444">
              <w:rPr>
                <w:rFonts w:asciiTheme="minorHAnsi" w:hAnsiTheme="minorHAnsi"/>
                <w:sz w:val="14"/>
                <w:szCs w:val="14"/>
                <w:highlight w:val="yellow"/>
              </w:rPr>
              <w:t>F05</w:t>
            </w:r>
            <w:r w:rsidR="00176884" w:rsidRPr="00176884">
              <w:rPr>
                <w:rFonts w:asciiTheme="minorHAnsi" w:hAnsiTheme="minorHAnsi"/>
                <w:sz w:val="14"/>
                <w:szCs w:val="14"/>
              </w:rPr>
              <w:t>,</w:t>
            </w:r>
          </w:p>
          <w:p w14:paraId="78AA4B86" w14:textId="77777777" w:rsidR="00111AFD" w:rsidRDefault="00111AFD" w:rsidP="00DF19EA">
            <w:pPr>
              <w:keepNext/>
              <w:rPr>
                <w:rFonts w:asciiTheme="minorHAnsi" w:hAnsiTheme="minorHAnsi"/>
                <w:b/>
                <w:sz w:val="14"/>
                <w:szCs w:val="14"/>
              </w:rPr>
            </w:pPr>
          </w:p>
          <w:p w14:paraId="76E06398" w14:textId="692CD9BE" w:rsidR="001C7D94"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 in this field=</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w:t>
            </w:r>
          </w:p>
          <w:p w14:paraId="7F00F1E5" w14:textId="77777777" w:rsidR="001C7D94" w:rsidRPr="00DF19EA" w:rsidRDefault="001C7D94" w:rsidP="00DF19EA">
            <w:pPr>
              <w:keepNext/>
              <w:rPr>
                <w:rFonts w:asciiTheme="minorHAnsi" w:hAnsiTheme="minorHAnsi"/>
                <w:sz w:val="14"/>
                <w:szCs w:val="14"/>
              </w:rPr>
            </w:pPr>
          </w:p>
          <w:p w14:paraId="1959B8BB" w14:textId="6BB99F8F"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elseif</w:t>
            </w:r>
            <w:r w:rsidRPr="00DF19EA">
              <w:rPr>
                <w:rFonts w:asciiTheme="minorHAnsi" w:hAnsiTheme="minorHAnsi"/>
                <w:sz w:val="14"/>
                <w:szCs w:val="14"/>
              </w:rPr>
              <w:t xml:space="preserve">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F10</w:t>
            </w:r>
            <w:r w:rsidR="00176884">
              <w:rPr>
                <w:rFonts w:asciiTheme="minorHAnsi" w:hAnsiTheme="minorHAnsi"/>
                <w:sz w:val="14"/>
                <w:szCs w:val="14"/>
              </w:rPr>
              <w:t xml:space="preserve"> or </w:t>
            </w:r>
            <w:r w:rsidRPr="00801F5C">
              <w:rPr>
                <w:rFonts w:asciiTheme="minorHAnsi" w:hAnsiTheme="minorHAnsi"/>
                <w:sz w:val="14"/>
                <w:szCs w:val="14"/>
                <w:highlight w:val="yellow"/>
              </w:rPr>
              <w:t>G10</w:t>
            </w:r>
            <w:r w:rsidRPr="00DF19EA">
              <w:rPr>
                <w:rFonts w:asciiTheme="minorHAnsi" w:hAnsiTheme="minorHAnsi"/>
                <w:sz w:val="14"/>
                <w:szCs w:val="14"/>
              </w:rPr>
              <w:t>= one of the following two:</w:t>
            </w:r>
          </w:p>
          <w:p w14:paraId="22109C5A" w14:textId="310918BF"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ducts in wall cavity</w:t>
            </w:r>
            <w:r w:rsidR="00111AFD">
              <w:rPr>
                <w:rFonts w:asciiTheme="minorHAnsi" w:hAnsiTheme="minorHAnsi"/>
                <w:sz w:val="14"/>
                <w:szCs w:val="14"/>
              </w:rPr>
              <w:t>]</w:t>
            </w:r>
            <w:r w:rsidRPr="00DF19EA">
              <w:rPr>
                <w:rFonts w:asciiTheme="minorHAnsi" w:hAnsiTheme="minorHAnsi"/>
                <w:sz w:val="14"/>
                <w:szCs w:val="14"/>
              </w:rPr>
              <w:t xml:space="preserve"> </w:t>
            </w:r>
          </w:p>
          <w:p w14:paraId="3EB0A15A" w14:textId="1C49AA7A"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exposed ducts  in directly conditioned space</w:t>
            </w:r>
            <w:r w:rsidR="00111AFD">
              <w:rPr>
                <w:rFonts w:asciiTheme="minorHAnsi" w:hAnsiTheme="minorHAnsi"/>
                <w:sz w:val="14"/>
                <w:szCs w:val="14"/>
              </w:rPr>
              <w:t>]</w:t>
            </w:r>
            <w:r w:rsidRPr="00DF19EA">
              <w:rPr>
                <w:rFonts w:asciiTheme="minorHAnsi" w:hAnsiTheme="minorHAnsi"/>
                <w:sz w:val="14"/>
                <w:szCs w:val="14"/>
              </w:rPr>
              <w:t>,</w:t>
            </w:r>
          </w:p>
          <w:p w14:paraId="192AD855" w14:textId="5EC3F6ED"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 xml:space="preserve"> </w:t>
            </w:r>
          </w:p>
          <w:p w14:paraId="470920D9" w14:textId="4CD86A31" w:rsidR="001C7D94" w:rsidRPr="00DF19EA" w:rsidRDefault="001C7D94" w:rsidP="00DF19EA">
            <w:pPr>
              <w:keepNext/>
              <w:rPr>
                <w:rFonts w:asciiTheme="minorHAnsi" w:hAnsiTheme="minorHAnsi"/>
                <w:sz w:val="14"/>
                <w:szCs w:val="14"/>
              </w:rPr>
            </w:pPr>
          </w:p>
          <w:p w14:paraId="5CFFACB2" w14:textId="2B3E60CC" w:rsidR="001C7D94" w:rsidRDefault="001C7D94" w:rsidP="00DF19EA">
            <w:pPr>
              <w:keepNext/>
              <w:rPr>
                <w:rFonts w:asciiTheme="minorHAnsi" w:hAnsiTheme="minorHAnsi"/>
                <w:sz w:val="14"/>
                <w:szCs w:val="14"/>
              </w:rPr>
            </w:pPr>
            <w:r w:rsidRPr="00801F5C">
              <w:rPr>
                <w:rFonts w:asciiTheme="minorHAnsi" w:hAnsiTheme="minorHAnsi"/>
                <w:b/>
                <w:sz w:val="14"/>
                <w:szCs w:val="14"/>
              </w:rPr>
              <w:t>else</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no</w:t>
            </w:r>
            <w:r>
              <w:rPr>
                <w:rFonts w:asciiTheme="minorHAnsi" w:hAnsiTheme="minorHAnsi"/>
                <w:sz w:val="14"/>
                <w:szCs w:val="14"/>
              </w:rPr>
              <w:t>"</w:t>
            </w:r>
            <w:r w:rsidRPr="00DF19EA">
              <w:rPr>
                <w:rFonts w:asciiTheme="minorHAnsi" w:hAnsiTheme="minorHAnsi"/>
                <w:sz w:val="14"/>
                <w:szCs w:val="14"/>
              </w:rPr>
              <w:t>&gt;&gt;</w:t>
            </w:r>
          </w:p>
          <w:p w14:paraId="0346CC07" w14:textId="77777777" w:rsidR="001C7D94" w:rsidRDefault="001C7D94" w:rsidP="00E96728">
            <w:pPr>
              <w:keepNext/>
              <w:rPr>
                <w:rFonts w:asciiTheme="minorHAnsi" w:hAnsiTheme="minorHAnsi"/>
                <w:sz w:val="14"/>
                <w:szCs w:val="14"/>
              </w:rPr>
            </w:pPr>
          </w:p>
          <w:p w14:paraId="3DF6E750" w14:textId="09C2A5FE" w:rsidR="001C7D94" w:rsidRPr="000757BC" w:rsidRDefault="001C7D94" w:rsidP="00E96728">
            <w:pPr>
              <w:keepNext/>
              <w:rPr>
                <w:rFonts w:ascii="Calibri" w:hAnsi="Calibri"/>
                <w:sz w:val="14"/>
                <w:szCs w:val="14"/>
              </w:rPr>
            </w:pPr>
          </w:p>
        </w:tc>
        <w:tc>
          <w:tcPr>
            <w:tcW w:w="1806" w:type="dxa"/>
            <w:shd w:val="clear" w:color="auto" w:fill="auto"/>
          </w:tcPr>
          <w:p w14:paraId="3DF6E757" w14:textId="7F490005"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1D1D150E" w14:textId="1BFADB95" w:rsidR="008744F1" w:rsidRDefault="008744F1" w:rsidP="00E96728">
            <w:pPr>
              <w:keepNext/>
              <w:rPr>
                <w:rFonts w:asciiTheme="minorHAnsi" w:hAnsiTheme="minorHAnsi"/>
                <w:sz w:val="14"/>
                <w:szCs w:val="14"/>
              </w:rPr>
            </w:pPr>
            <w:r>
              <w:rPr>
                <w:rFonts w:asciiTheme="minorHAnsi" w:hAnsiTheme="minorHAnsi"/>
                <w:sz w:val="14"/>
                <w:szCs w:val="14"/>
              </w:rPr>
              <w:t xml:space="preserve">if </w:t>
            </w:r>
            <w:r w:rsidRPr="00BB6444">
              <w:rPr>
                <w:rFonts w:asciiTheme="minorHAnsi" w:hAnsiTheme="minorHAnsi"/>
                <w:sz w:val="14"/>
                <w:szCs w:val="14"/>
                <w:highlight w:val="yellow"/>
              </w:rPr>
              <w:t>G14</w:t>
            </w:r>
            <w:r>
              <w:rPr>
                <w:rFonts w:asciiTheme="minorHAnsi" w:hAnsiTheme="minorHAnsi"/>
                <w:sz w:val="14"/>
                <w:szCs w:val="14"/>
              </w:rPr>
              <w:t>=no</w:t>
            </w:r>
          </w:p>
          <w:p w14:paraId="4569029A" w14:textId="2F39C460" w:rsidR="008744F1" w:rsidRDefault="008744F1" w:rsidP="00E96728">
            <w:pPr>
              <w:keepNext/>
              <w:rPr>
                <w:rFonts w:asciiTheme="minorHAnsi" w:hAnsiTheme="minorHAnsi"/>
                <w:sz w:val="14"/>
                <w:szCs w:val="14"/>
              </w:rPr>
            </w:pPr>
            <w:r>
              <w:rPr>
                <w:rFonts w:asciiTheme="minorHAnsi" w:hAnsiTheme="minorHAnsi"/>
                <w:sz w:val="14"/>
                <w:szCs w:val="14"/>
              </w:rPr>
              <w:t>then result=no</w:t>
            </w:r>
          </w:p>
          <w:p w14:paraId="4001B0A3" w14:textId="77777777" w:rsidR="008744F1" w:rsidRPr="000757BC" w:rsidRDefault="008744F1" w:rsidP="00E96728">
            <w:pPr>
              <w:keepNext/>
              <w:rPr>
                <w:rFonts w:asciiTheme="minorHAnsi" w:hAnsiTheme="minorHAnsi"/>
                <w:sz w:val="14"/>
                <w:szCs w:val="14"/>
              </w:rPr>
            </w:pPr>
          </w:p>
          <w:p w14:paraId="3DF6E758" w14:textId="0B66CA42" w:rsidR="001C7D94" w:rsidRPr="000757BC" w:rsidRDefault="001C7D94" w:rsidP="00E96728">
            <w:pPr>
              <w:keepNext/>
              <w:rPr>
                <w:rFonts w:asciiTheme="minorHAnsi" w:hAnsiTheme="minorHAnsi"/>
                <w:sz w:val="14"/>
                <w:szCs w:val="14"/>
              </w:rPr>
            </w:pPr>
            <w:r w:rsidRPr="006A26C2">
              <w:rPr>
                <w:rFonts w:asciiTheme="minorHAnsi" w:hAnsiTheme="minorHAnsi"/>
                <w:b/>
                <w:sz w:val="14"/>
                <w:szCs w:val="14"/>
              </w:rPr>
              <w:t>elseif</w:t>
            </w:r>
            <w:r w:rsidRPr="000757BC">
              <w:rPr>
                <w:rFonts w:asciiTheme="minorHAnsi" w:hAnsiTheme="minorHAnsi"/>
                <w:sz w:val="14"/>
                <w:szCs w:val="14"/>
              </w:rPr>
              <w:t xml:space="preserve"> the value in </w:t>
            </w:r>
            <w:r w:rsidRPr="00801F5C">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6A26C2">
              <w:rPr>
                <w:rFonts w:asciiTheme="minorHAnsi" w:hAnsiTheme="minorHAnsi"/>
                <w:sz w:val="14"/>
                <w:szCs w:val="14"/>
              </w:rPr>
              <w:t>HERS Verified Fan Efficacy (W/cfm) and Airflow Rate (cfm/ton)</w:t>
            </w:r>
            <w:r>
              <w:rPr>
                <w:rFonts w:asciiTheme="minorHAnsi" w:hAnsiTheme="minorHAnsi"/>
                <w:sz w:val="14"/>
                <w:szCs w:val="14"/>
              </w:rPr>
              <w:t>"</w:t>
            </w:r>
            <w:r w:rsidRPr="006A26C2">
              <w:rPr>
                <w:rFonts w:asciiTheme="minorHAnsi" w:hAnsiTheme="minorHAnsi"/>
                <w:sz w:val="14"/>
                <w:szCs w:val="14"/>
              </w:rPr>
              <w:t>,</w:t>
            </w:r>
          </w:p>
          <w:p w14:paraId="3DF6E759" w14:textId="61450D83" w:rsidR="001C7D94" w:rsidRDefault="001C7D94"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r>
              <w:rPr>
                <w:rFonts w:asciiTheme="minorHAnsi" w:hAnsiTheme="minorHAnsi"/>
                <w:sz w:val="14"/>
                <w:szCs w:val="14"/>
              </w:rPr>
              <w:t xml:space="preserve"> text</w:t>
            </w:r>
            <w:r w:rsidRPr="000757BC">
              <w:rPr>
                <w:rFonts w:asciiTheme="minorHAnsi" w:hAnsiTheme="minorHAnsi"/>
                <w:sz w:val="14"/>
                <w:szCs w:val="14"/>
              </w:rPr>
              <w:t xml:space="preserve"> result in this field=</w:t>
            </w:r>
            <w:r>
              <w:rPr>
                <w:rFonts w:asciiTheme="minorHAnsi" w:hAnsiTheme="minorHAnsi"/>
                <w:sz w:val="14"/>
                <w:szCs w:val="14"/>
              </w:rPr>
              <w:t>"</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w:t>
            </w:r>
          </w:p>
          <w:p w14:paraId="3DF6E75A" w14:textId="77777777" w:rsidR="001C7D94" w:rsidRDefault="001C7D94" w:rsidP="00E96728">
            <w:pPr>
              <w:keepNext/>
              <w:rPr>
                <w:rFonts w:asciiTheme="minorHAnsi" w:hAnsiTheme="minorHAnsi"/>
                <w:sz w:val="14"/>
                <w:szCs w:val="14"/>
              </w:rPr>
            </w:pPr>
          </w:p>
          <w:p w14:paraId="3DF6E75B" w14:textId="2E92BB73" w:rsidR="001C7D94" w:rsidRDefault="001C7D94" w:rsidP="00E96728">
            <w:pPr>
              <w:keepNext/>
              <w:rPr>
                <w:rFonts w:asciiTheme="minorHAnsi" w:hAnsiTheme="minorHAnsi"/>
                <w:sz w:val="14"/>
                <w:szCs w:val="14"/>
              </w:rPr>
            </w:pPr>
            <w:r w:rsidRPr="006A26C2">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5C"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0169F64F"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C07</w:t>
            </w:r>
            <w:r>
              <w:rPr>
                <w:rFonts w:asciiTheme="minorHAnsi" w:hAnsiTheme="minorHAnsi"/>
                <w:sz w:val="14"/>
                <w:szCs w:val="14"/>
              </w:rPr>
              <w:t>=no cooling</w:t>
            </w:r>
          </w:p>
          <w:p w14:paraId="1DCE7D7C" w14:textId="4E2DF987" w:rsidR="00F55CB4"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 xml:space="preserve">CFI System, </w:t>
            </w:r>
          </w:p>
          <w:p w14:paraId="4485934F" w14:textId="3FEB79B2" w:rsidR="00893E48" w:rsidRDefault="00F55CB4" w:rsidP="00E96728">
            <w:pPr>
              <w:keepNext/>
              <w:rPr>
                <w:rFonts w:ascii="Calibri" w:hAnsi="Calibri"/>
                <w:sz w:val="14"/>
                <w:szCs w:val="14"/>
              </w:rPr>
            </w:pPr>
            <w:r>
              <w:rPr>
                <w:rFonts w:ascii="Calibri" w:hAnsi="Calibri"/>
                <w:sz w:val="14"/>
                <w:szCs w:val="14"/>
              </w:rPr>
              <w:t>**</w:t>
            </w:r>
            <w:r w:rsidR="00893E48" w:rsidRPr="00C51D75">
              <w:rPr>
                <w:rFonts w:ascii="Calibri" w:hAnsi="Calibri"/>
                <w:sz w:val="14"/>
                <w:szCs w:val="14"/>
                <w:highlight w:val="yellow"/>
              </w:rPr>
              <w:t>G13</w:t>
            </w:r>
            <w:r w:rsidR="00893E48">
              <w:rPr>
                <w:rFonts w:ascii="Calibri" w:hAnsi="Calibri"/>
                <w:sz w:val="14"/>
                <w:szCs w:val="14"/>
              </w:rPr>
              <w:t>=yes,</w:t>
            </w:r>
          </w:p>
          <w:p w14:paraId="4A82BF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p>
          <w:p w14:paraId="3DF6E75E" w14:textId="7366D192" w:rsidR="001C7D94" w:rsidRPr="00BE0EF1" w:rsidRDefault="001C7D94" w:rsidP="00E96728">
            <w:pPr>
              <w:keepNext/>
              <w:rPr>
                <w:rFonts w:ascii="Calibri" w:hAnsi="Calibri"/>
                <w:sz w:val="14"/>
                <w:szCs w:val="14"/>
              </w:rPr>
            </w:pPr>
            <w:r w:rsidRPr="000970D6">
              <w:rPr>
                <w:rFonts w:ascii="Calibri" w:hAnsi="Calibri"/>
                <w:sz w:val="14"/>
                <w:szCs w:val="14"/>
              </w:rPr>
              <w:t>then result= yes;</w:t>
            </w:r>
          </w:p>
          <w:p w14:paraId="3DF6E75F" w14:textId="77777777" w:rsidR="001C7D94" w:rsidRPr="000757BC" w:rsidRDefault="001C7D94" w:rsidP="00E96728">
            <w:pPr>
              <w:keepNext/>
              <w:rPr>
                <w:rFonts w:asciiTheme="minorHAnsi" w:hAnsiTheme="minorHAnsi"/>
                <w:sz w:val="14"/>
                <w:szCs w:val="14"/>
              </w:rPr>
            </w:pPr>
          </w:p>
          <w:p w14:paraId="3DF6E760" w14:textId="662A004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&gt;&gt;</w:t>
            </w:r>
          </w:p>
        </w:tc>
        <w:tc>
          <w:tcPr>
            <w:tcW w:w="1805" w:type="dxa"/>
            <w:shd w:val="clear" w:color="auto" w:fill="auto"/>
          </w:tcPr>
          <w:p w14:paraId="3DF6E76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68" w14:textId="141D0196" w:rsidR="001C7D94" w:rsidRPr="00126B71" w:rsidRDefault="001C7D94" w:rsidP="00E96728">
            <w:pPr>
              <w:keepNext/>
              <w:rPr>
                <w:rFonts w:asciiTheme="minorHAnsi" w:hAnsiTheme="minorHAnsi"/>
                <w:sz w:val="14"/>
                <w:szCs w:val="14"/>
              </w:rPr>
            </w:pPr>
            <w:r w:rsidRPr="00126B71">
              <w:rPr>
                <w:rFonts w:asciiTheme="minorHAnsi" w:hAnsiTheme="minorHAnsi"/>
                <w:b/>
                <w:sz w:val="14"/>
                <w:szCs w:val="14"/>
              </w:rPr>
              <w:t>if</w:t>
            </w:r>
            <w:r w:rsidRPr="000757BC">
              <w:rPr>
                <w:rFonts w:asciiTheme="minorHAnsi" w:hAnsiTheme="minorHAnsi"/>
                <w:sz w:val="14"/>
                <w:szCs w:val="14"/>
              </w:rPr>
              <w:t xml:space="preserve"> the value i</w:t>
            </w:r>
            <w:r w:rsidRPr="006A26C2">
              <w:rPr>
                <w:rFonts w:asciiTheme="minorHAnsi" w:hAnsiTheme="minorHAnsi"/>
                <w:sz w:val="14"/>
                <w:szCs w:val="14"/>
              </w:rPr>
              <w:t xml:space="preserve">n </w:t>
            </w:r>
            <w:r w:rsidRPr="00126B71">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126B71">
              <w:rPr>
                <w:rFonts w:asciiTheme="minorHAnsi" w:hAnsiTheme="minorHAnsi"/>
                <w:sz w:val="14"/>
                <w:szCs w:val="14"/>
              </w:rPr>
              <w:t>HERS Verified Fan Efficacy (W/cfm) and Airflow Rate (cfm/ton)</w:t>
            </w:r>
            <w:r>
              <w:rPr>
                <w:rFonts w:asciiTheme="minorHAnsi" w:hAnsiTheme="minorHAnsi"/>
                <w:sz w:val="14"/>
                <w:szCs w:val="14"/>
              </w:rPr>
              <w:t>"</w:t>
            </w:r>
            <w:r w:rsidRPr="00126B71">
              <w:rPr>
                <w:rFonts w:asciiTheme="minorHAnsi" w:hAnsiTheme="minorHAnsi"/>
                <w:sz w:val="14"/>
                <w:szCs w:val="14"/>
              </w:rPr>
              <w:t>,</w:t>
            </w:r>
          </w:p>
          <w:p w14:paraId="3DF6E769" w14:textId="2DFA279C" w:rsidR="001C7D94" w:rsidRDefault="001C7D94"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r>
              <w:rPr>
                <w:rFonts w:asciiTheme="minorHAnsi" w:hAnsiTheme="minorHAnsi"/>
                <w:sz w:val="14"/>
                <w:szCs w:val="14"/>
              </w:rPr>
              <w:t xml:space="preserve">text </w:t>
            </w:r>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1C7D94" w:rsidRPr="000757BC" w:rsidRDefault="001C7D94" w:rsidP="00E96728">
            <w:pPr>
              <w:keepNext/>
              <w:rPr>
                <w:rFonts w:asciiTheme="minorHAnsi" w:hAnsiTheme="minorHAnsi"/>
                <w:sz w:val="14"/>
                <w:szCs w:val="14"/>
              </w:rPr>
            </w:pPr>
          </w:p>
          <w:p w14:paraId="3DF6E76C" w14:textId="1F0B1932"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elseif</w:t>
            </w:r>
            <w:r w:rsidRPr="000757BC">
              <w:rPr>
                <w:rFonts w:asciiTheme="minorHAnsi" w:hAnsiTheme="minorHAnsi"/>
                <w:sz w:val="14"/>
                <w:szCs w:val="14"/>
              </w:rPr>
              <w:t xml:space="preserve"> the value in </w:t>
            </w:r>
            <w:r>
              <w:rPr>
                <w:rFonts w:asciiTheme="minorHAnsi" w:hAnsiTheme="minorHAnsi"/>
                <w:sz w:val="14"/>
                <w:szCs w:val="14"/>
                <w:highlight w:val="yellow"/>
              </w:rPr>
              <w:t>K</w:t>
            </w:r>
            <w:r w:rsidRPr="00126B71">
              <w:rPr>
                <w:rFonts w:asciiTheme="minorHAnsi" w:hAnsiTheme="minorHAnsi"/>
                <w:sz w:val="14"/>
                <w:szCs w:val="14"/>
                <w:highlight w:val="yellow"/>
              </w:rPr>
              <w:t>03</w:t>
            </w:r>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r w:rsidRPr="00126B71">
              <w:rPr>
                <w:rFonts w:asciiTheme="minorHAnsi" w:hAnsiTheme="minorHAnsi"/>
                <w:sz w:val="14"/>
                <w:szCs w:val="14"/>
                <w:highlight w:val="yellow"/>
              </w:rPr>
              <w:t>J09</w:t>
            </w:r>
            <w:r>
              <w:rPr>
                <w:rFonts w:asciiTheme="minorHAnsi" w:hAnsiTheme="minorHAnsi"/>
                <w:sz w:val="14"/>
                <w:szCs w:val="14"/>
              </w:rPr>
              <w:t>=no</w:t>
            </w:r>
            <w:r w:rsidRPr="000757BC">
              <w:rPr>
                <w:rFonts w:asciiTheme="minorHAnsi" w:hAnsiTheme="minorHAnsi"/>
                <w:sz w:val="14"/>
                <w:szCs w:val="14"/>
              </w:rPr>
              <w:t xml:space="preserve">, </w:t>
            </w:r>
          </w:p>
          <w:p w14:paraId="3DF6E76D" w14:textId="137FFC67"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p>
          <w:p w14:paraId="3DF6E76E" w14:textId="77777777" w:rsidR="001C7D94" w:rsidRPr="000757BC" w:rsidRDefault="001C7D94" w:rsidP="00E96728">
            <w:pPr>
              <w:keepNext/>
              <w:rPr>
                <w:rFonts w:asciiTheme="minorHAnsi" w:hAnsiTheme="minorHAnsi"/>
                <w:sz w:val="14"/>
                <w:szCs w:val="14"/>
              </w:rPr>
            </w:pPr>
          </w:p>
          <w:p w14:paraId="3DF6E76F" w14:textId="37D2995B" w:rsidR="001C7D94" w:rsidRDefault="001C7D94" w:rsidP="00E96728">
            <w:pPr>
              <w:keepNext/>
              <w:rPr>
                <w:rFonts w:asciiTheme="minorHAnsi" w:hAnsiTheme="minorHAnsi"/>
                <w:sz w:val="14"/>
                <w:szCs w:val="14"/>
              </w:rPr>
            </w:pPr>
            <w:r w:rsidRPr="00126B71">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70"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7D24478"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C07</w:t>
            </w:r>
            <w:r>
              <w:rPr>
                <w:rFonts w:asciiTheme="minorHAnsi" w:hAnsiTheme="minorHAnsi"/>
                <w:sz w:val="14"/>
                <w:szCs w:val="14"/>
              </w:rPr>
              <w:t>=no cooling</w:t>
            </w:r>
          </w:p>
          <w:p w14:paraId="2497FE2B" w14:textId="255204F0" w:rsidR="00893E48"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CFI System,</w:t>
            </w:r>
          </w:p>
          <w:p w14:paraId="6617FD7D"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G13</w:t>
            </w:r>
            <w:r>
              <w:rPr>
                <w:rFonts w:ascii="Calibri" w:hAnsi="Calibri"/>
                <w:sz w:val="14"/>
                <w:szCs w:val="14"/>
              </w:rPr>
              <w:t>=yes,</w:t>
            </w:r>
          </w:p>
          <w:p w14:paraId="55C735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r w:rsidR="001C7D94" w:rsidRPr="000970D6">
              <w:rPr>
                <w:rFonts w:ascii="Calibri" w:hAnsi="Calibri"/>
                <w:sz w:val="14"/>
                <w:szCs w:val="14"/>
              </w:rPr>
              <w:t xml:space="preserve"> </w:t>
            </w:r>
          </w:p>
          <w:p w14:paraId="3DF6E772" w14:textId="413628C7" w:rsidR="001C7D94" w:rsidRPr="000970D6" w:rsidRDefault="001C7D94" w:rsidP="00E96728">
            <w:pPr>
              <w:keepNext/>
              <w:rPr>
                <w:rFonts w:ascii="Calibri" w:hAnsi="Calibri"/>
                <w:sz w:val="14"/>
                <w:szCs w:val="14"/>
              </w:rPr>
            </w:pPr>
            <w:r w:rsidRPr="000970D6">
              <w:rPr>
                <w:rFonts w:ascii="Calibri" w:hAnsi="Calibri"/>
                <w:sz w:val="14"/>
                <w:szCs w:val="14"/>
              </w:rPr>
              <w:t>then result= yes;</w:t>
            </w:r>
          </w:p>
          <w:p w14:paraId="3DF6E773" w14:textId="77777777" w:rsidR="001C7D94" w:rsidRDefault="001C7D94" w:rsidP="00E96728">
            <w:pPr>
              <w:keepNext/>
              <w:rPr>
                <w:rFonts w:asciiTheme="minorHAnsi" w:hAnsiTheme="minorHAnsi"/>
                <w:sz w:val="14"/>
                <w:szCs w:val="14"/>
              </w:rPr>
            </w:pPr>
          </w:p>
          <w:p w14:paraId="3DF6E774" w14:textId="77777777" w:rsidR="001C7D94" w:rsidRPr="000757BC" w:rsidRDefault="001C7D94" w:rsidP="00E96728">
            <w:pPr>
              <w:keepNext/>
              <w:rPr>
                <w:rFonts w:asciiTheme="minorHAnsi" w:hAnsiTheme="minorHAnsi"/>
                <w:sz w:val="14"/>
                <w:szCs w:val="14"/>
              </w:rPr>
            </w:pPr>
          </w:p>
          <w:p w14:paraId="3DF6E775" w14:textId="4F84221E"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c>
          <w:tcPr>
            <w:tcW w:w="1806" w:type="dxa"/>
            <w:shd w:val="clear" w:color="auto" w:fill="auto"/>
          </w:tcPr>
          <w:p w14:paraId="3DF6E77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80" w14:textId="24E76804"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value in </w:t>
            </w:r>
            <w:r w:rsidRPr="00643B5A">
              <w:rPr>
                <w:rFonts w:asciiTheme="minorHAnsi" w:hAnsiTheme="minorHAnsi"/>
                <w:sz w:val="14"/>
                <w:szCs w:val="14"/>
                <w:highlight w:val="yellow"/>
              </w:rPr>
              <w:t>G11</w:t>
            </w:r>
            <w:r w:rsidRPr="000757BC">
              <w:rPr>
                <w:rFonts w:asciiTheme="minorHAnsi" w:hAnsiTheme="minorHAnsi"/>
                <w:sz w:val="14"/>
                <w:szCs w:val="14"/>
              </w:rPr>
              <w:t xml:space="preserve">= </w:t>
            </w:r>
            <w:r w:rsidR="00111AFD">
              <w:rPr>
                <w:rFonts w:asciiTheme="minorHAnsi" w:hAnsiTheme="minorHAnsi"/>
                <w:sz w:val="14"/>
                <w:szCs w:val="14"/>
              </w:rPr>
              <w:t>[</w:t>
            </w:r>
            <w:r w:rsidRPr="00643B5A">
              <w:rPr>
                <w:rFonts w:asciiTheme="minorHAnsi" w:hAnsiTheme="minorHAnsi"/>
                <w:sz w:val="14"/>
                <w:szCs w:val="14"/>
              </w:rPr>
              <w:t>HERS verified Return Duct Design per Table 150.0-B, C</w:t>
            </w:r>
            <w:r w:rsidR="00111AFD">
              <w:rPr>
                <w:rFonts w:asciiTheme="minorHAnsi" w:hAnsiTheme="minorHAnsi"/>
                <w:sz w:val="14"/>
                <w:szCs w:val="14"/>
              </w:rPr>
              <w:t>]</w:t>
            </w:r>
            <w:r w:rsidRPr="00643B5A">
              <w:rPr>
                <w:rFonts w:asciiTheme="minorHAnsi" w:hAnsiTheme="minorHAnsi"/>
                <w:sz w:val="14"/>
                <w:szCs w:val="14"/>
              </w:rPr>
              <w:t>;</w:t>
            </w:r>
          </w:p>
          <w:p w14:paraId="3DF6E781" w14:textId="5739655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display </w:t>
            </w:r>
            <w:r>
              <w:rPr>
                <w:rFonts w:asciiTheme="minorHAnsi" w:hAnsiTheme="minorHAnsi"/>
                <w:sz w:val="14"/>
                <w:szCs w:val="14"/>
              </w:rPr>
              <w:t xml:space="preserve">text </w:t>
            </w:r>
            <w:r w:rsidRPr="000757BC">
              <w:rPr>
                <w:rFonts w:asciiTheme="minorHAnsi" w:hAnsiTheme="minorHAnsi"/>
                <w:sz w:val="14"/>
                <w:szCs w:val="14"/>
              </w:rPr>
              <w:t>result in this field="yes";</w:t>
            </w:r>
          </w:p>
          <w:p w14:paraId="3DF6E782" w14:textId="77777777" w:rsidR="001C7D94" w:rsidRDefault="001C7D94" w:rsidP="00E96728">
            <w:pPr>
              <w:keepNext/>
              <w:rPr>
                <w:rFonts w:asciiTheme="minorHAnsi" w:hAnsiTheme="minorHAnsi"/>
                <w:sz w:val="14"/>
                <w:szCs w:val="14"/>
              </w:rPr>
            </w:pPr>
          </w:p>
          <w:p w14:paraId="3DF6E783" w14:textId="49A07E3C"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r>
      <w:tr w:rsidR="001C7D94" w:rsidRPr="007E2934" w14:paraId="3DF6E78F" w14:textId="77777777" w:rsidTr="001C7D94">
        <w:trPr>
          <w:cantSplit/>
          <w:trHeight w:val="332"/>
        </w:trPr>
        <w:tc>
          <w:tcPr>
            <w:tcW w:w="1170" w:type="dxa"/>
            <w:shd w:val="clear" w:color="auto" w:fill="auto"/>
            <w:vAlign w:val="bottom"/>
          </w:tcPr>
          <w:p w14:paraId="3DF6E785" w14:textId="5A56E12C" w:rsidR="001C7D94" w:rsidRPr="007E2934" w:rsidRDefault="001C7D94" w:rsidP="00335643">
            <w:pPr>
              <w:keepNext/>
              <w:jc w:val="center"/>
              <w:rPr>
                <w:rFonts w:ascii="Calibri" w:hAnsi="Calibri"/>
                <w:sz w:val="18"/>
                <w:szCs w:val="18"/>
              </w:rPr>
            </w:pPr>
          </w:p>
        </w:tc>
        <w:tc>
          <w:tcPr>
            <w:tcW w:w="1152" w:type="dxa"/>
            <w:shd w:val="clear" w:color="auto" w:fill="auto"/>
            <w:vAlign w:val="bottom"/>
          </w:tcPr>
          <w:p w14:paraId="3DF6E786" w14:textId="77777777" w:rsidR="001C7D94" w:rsidRPr="007E2934" w:rsidRDefault="001C7D94" w:rsidP="00335643">
            <w:pPr>
              <w:keepNext/>
              <w:jc w:val="center"/>
              <w:rPr>
                <w:rFonts w:ascii="Calibri" w:hAnsi="Calibri"/>
                <w:sz w:val="18"/>
                <w:szCs w:val="18"/>
              </w:rPr>
            </w:pPr>
          </w:p>
        </w:tc>
        <w:tc>
          <w:tcPr>
            <w:tcW w:w="1241" w:type="dxa"/>
            <w:vAlign w:val="bottom"/>
          </w:tcPr>
          <w:p w14:paraId="0D46E156"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7" w14:textId="7480D3B6"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8"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A"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B"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C"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E" w14:textId="77777777" w:rsidR="001C7D94" w:rsidRPr="007E2934" w:rsidRDefault="001C7D94" w:rsidP="00335643">
            <w:pPr>
              <w:keepNext/>
              <w:jc w:val="center"/>
              <w:rPr>
                <w:rFonts w:ascii="Calibri" w:hAnsi="Calibri"/>
                <w:sz w:val="18"/>
                <w:szCs w:val="18"/>
              </w:rPr>
            </w:pPr>
          </w:p>
        </w:tc>
      </w:tr>
      <w:tr w:rsidR="0054675D" w:rsidRPr="007E2934" w14:paraId="3DF6E791" w14:textId="77777777" w:rsidTr="001C7D94">
        <w:trPr>
          <w:cantSplit/>
        </w:trPr>
        <w:tc>
          <w:tcPr>
            <w:tcW w:w="14396" w:type="dxa"/>
            <w:gridSpan w:val="9"/>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rFonts w:ascii="Calibri" w:hAnsi="Calibri"/>
          <w:sz w:val="18"/>
          <w:szCs w:val="18"/>
        </w:rPr>
      </w:pPr>
    </w:p>
    <w:p w14:paraId="58A3876F" w14:textId="597B2EA8" w:rsidR="00E96728" w:rsidRDefault="00E96728" w:rsidP="008846F4">
      <w:pPr>
        <w:rPr>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trPr>
        <w:tc>
          <w:tcPr>
            <w:tcW w:w="7848" w:type="dxa"/>
            <w:gridSpan w:val="3"/>
          </w:tcPr>
          <w:p w14:paraId="2DFF9E1D" w14:textId="5A674372" w:rsidR="00E96728" w:rsidRDefault="00F33883" w:rsidP="002D684F">
            <w:pPr>
              <w:keepNext/>
              <w:rPr>
                <w:rFonts w:ascii="Calibri" w:hAnsi="Calibri"/>
                <w:b/>
                <w:szCs w:val="18"/>
              </w:rPr>
            </w:pPr>
            <w:r>
              <w:rPr>
                <w:rFonts w:ascii="Calibri" w:hAnsi="Calibri"/>
                <w:b/>
                <w:szCs w:val="18"/>
              </w:rPr>
              <w:lastRenderedPageBreak/>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p>
          <w:p w14:paraId="35B7C5B2" w14:textId="1ED41C27" w:rsidR="00E96728" w:rsidRPr="00F9147E" w:rsidRDefault="00E96728" w:rsidP="00F33883">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F33883">
              <w:rPr>
                <w:rFonts w:ascii="Calibri" w:hAnsi="Calibri"/>
                <w:sz w:val="18"/>
                <w:szCs w:val="18"/>
              </w:rPr>
              <w:t>Section C</w:t>
            </w:r>
            <w:r>
              <w:rPr>
                <w:rFonts w:ascii="Calibri" w:hAnsi="Calibri"/>
                <w:sz w:val="18"/>
                <w:szCs w:val="18"/>
              </w:rPr>
              <w:t>&gt;&gt;</w:t>
            </w:r>
          </w:p>
        </w:tc>
      </w:tr>
      <w:tr w:rsidR="00E96728" w:rsidRPr="00295655" w14:paraId="04361A5C" w14:textId="77777777" w:rsidTr="00643B5A">
        <w:trPr>
          <w:cantSplit/>
          <w:trHeight w:val="305"/>
        </w:trPr>
        <w:tc>
          <w:tcPr>
            <w:tcW w:w="1550" w:type="dxa"/>
            <w:vAlign w:val="center"/>
          </w:tcPr>
          <w:p w14:paraId="270CD039" w14:textId="77777777" w:rsidR="00E96728" w:rsidRPr="00295655" w:rsidRDefault="00E96728" w:rsidP="002D684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45" w:type="dxa"/>
            <w:vAlign w:val="center"/>
          </w:tcPr>
          <w:p w14:paraId="319CEBA1" w14:textId="77777777" w:rsidR="00E96728" w:rsidRPr="00295655" w:rsidRDefault="00E96728" w:rsidP="002D684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653" w:type="dxa"/>
            <w:vAlign w:val="center"/>
          </w:tcPr>
          <w:p w14:paraId="6C085FEB" w14:textId="77777777" w:rsidR="00E96728" w:rsidRPr="00295655" w:rsidRDefault="00E96728" w:rsidP="002D684F">
            <w:pPr>
              <w:keepNext/>
              <w:jc w:val="center"/>
              <w:rPr>
                <w:rFonts w:ascii="Calibri" w:hAnsi="Calibri"/>
                <w:sz w:val="18"/>
                <w:szCs w:val="18"/>
              </w:rPr>
            </w:pPr>
            <w:r>
              <w:rPr>
                <w:rFonts w:ascii="Calibri" w:hAnsi="Calibri"/>
                <w:sz w:val="18"/>
                <w:szCs w:val="18"/>
              </w:rPr>
              <w:t>03</w:t>
            </w:r>
          </w:p>
        </w:tc>
      </w:tr>
      <w:tr w:rsidR="00E96728" w:rsidRPr="00AF33B8" w14:paraId="4660646B" w14:textId="77777777" w:rsidTr="00643B5A">
        <w:trPr>
          <w:cantSplit/>
          <w:trHeight w:val="359"/>
        </w:trPr>
        <w:tc>
          <w:tcPr>
            <w:tcW w:w="1550" w:type="dxa"/>
            <w:tcBorders>
              <w:bottom w:val="nil"/>
            </w:tcBorders>
            <w:vAlign w:val="bottom"/>
          </w:tcPr>
          <w:p w14:paraId="2A9DEBD4" w14:textId="77777777" w:rsidR="00E96728" w:rsidRPr="00B82750" w:rsidRDefault="00E96728" w:rsidP="002D684F">
            <w:pPr>
              <w:keepNext/>
              <w:rPr>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MCH-25</w:t>
            </w:r>
          </w:p>
        </w:tc>
      </w:tr>
      <w:tr w:rsidR="00E96728" w:rsidRPr="00AF33B8" w14:paraId="343B4AE1" w14:textId="77777777" w:rsidTr="00643B5A">
        <w:trPr>
          <w:cantSplit/>
          <w:trHeight w:val="972"/>
        </w:trPr>
        <w:tc>
          <w:tcPr>
            <w:tcW w:w="1550" w:type="dxa"/>
            <w:tcBorders>
              <w:top w:val="nil"/>
            </w:tcBorders>
            <w:vAlign w:val="bottom"/>
          </w:tcPr>
          <w:p w14:paraId="7AF930A3" w14:textId="77777777" w:rsidR="00E96728" w:rsidRPr="00B82750" w:rsidRDefault="00E96728" w:rsidP="002D684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45" w:type="dxa"/>
            <w:tcBorders>
              <w:top w:val="nil"/>
            </w:tcBorders>
            <w:vAlign w:val="bottom"/>
          </w:tcPr>
          <w:p w14:paraId="44CBE04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SC System Description of Area Served</w:t>
            </w:r>
          </w:p>
        </w:tc>
        <w:tc>
          <w:tcPr>
            <w:tcW w:w="4653" w:type="dxa"/>
            <w:tcBorders>
              <w:top w:val="nil"/>
            </w:tcBorders>
            <w:vAlign w:val="bottom"/>
          </w:tcPr>
          <w:p w14:paraId="5C675EB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Refrigerant Charge</w:t>
            </w:r>
          </w:p>
        </w:tc>
      </w:tr>
      <w:tr w:rsidR="00E96728" w:rsidRPr="00D46D7C" w14:paraId="4E7F1981" w14:textId="77777777" w:rsidTr="00643B5A">
        <w:trPr>
          <w:cantSplit/>
        </w:trPr>
        <w:tc>
          <w:tcPr>
            <w:tcW w:w="1550" w:type="dxa"/>
          </w:tcPr>
          <w:p w14:paraId="61B46078" w14:textId="7A227546"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p>
        </w:tc>
        <w:tc>
          <w:tcPr>
            <w:tcW w:w="1645" w:type="dxa"/>
          </w:tcPr>
          <w:p w14:paraId="5FE5C76A" w14:textId="72D85DCC"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p>
        </w:tc>
        <w:tc>
          <w:tcPr>
            <w:tcW w:w="4653" w:type="dxa"/>
          </w:tcPr>
          <w:p w14:paraId="1E5D8C40" w14:textId="77777777" w:rsidR="00643B5A" w:rsidRDefault="00E96728" w:rsidP="00E96728">
            <w:pPr>
              <w:keepNext/>
              <w:rPr>
                <w:rFonts w:ascii="Calibri" w:hAnsi="Calibri"/>
                <w:sz w:val="14"/>
                <w:szCs w:val="14"/>
              </w:rPr>
            </w:pPr>
            <w:r w:rsidRPr="00643B5A">
              <w:rPr>
                <w:rFonts w:ascii="Calibri" w:hAnsi="Calibri"/>
                <w:sz w:val="14"/>
                <w:szCs w:val="14"/>
              </w:rPr>
              <w:t xml:space="preserve">&lt;&lt;  Calculated field: </w:t>
            </w:r>
          </w:p>
          <w:p w14:paraId="3702477B" w14:textId="587BBF0F" w:rsidR="00E96728" w:rsidRPr="00643B5A" w:rsidRDefault="00E96728" w:rsidP="00E96728">
            <w:pPr>
              <w:keepNext/>
              <w:rPr>
                <w:rFonts w:ascii="Calibri" w:hAnsi="Calibri"/>
                <w:sz w:val="14"/>
                <w:szCs w:val="14"/>
              </w:rPr>
            </w:pPr>
            <w:r w:rsidRPr="00643B5A">
              <w:rPr>
                <w:rFonts w:ascii="Calibri" w:hAnsi="Calibri"/>
                <w:b/>
                <w:sz w:val="14"/>
                <w:szCs w:val="14"/>
              </w:rPr>
              <w:t>If</w:t>
            </w:r>
            <w:r w:rsidRPr="00643B5A">
              <w:rPr>
                <w:rFonts w:ascii="Calibri" w:hAnsi="Calibri"/>
                <w:sz w:val="14"/>
                <w:szCs w:val="14"/>
              </w:rPr>
              <w:t xml:space="preserve"> [</w:t>
            </w:r>
            <w:r w:rsidR="00643B5A" w:rsidRPr="00643B5A">
              <w:rPr>
                <w:rFonts w:ascii="Calibri" w:hAnsi="Calibri"/>
                <w:sz w:val="14"/>
                <w:szCs w:val="14"/>
                <w:highlight w:val="yellow"/>
              </w:rPr>
              <w:t>C07</w:t>
            </w:r>
            <w:r w:rsidRPr="00643B5A">
              <w:rPr>
                <w:rFonts w:ascii="Calibri" w:hAnsi="Calibri"/>
                <w:sz w:val="14"/>
                <w:szCs w:val="14"/>
              </w:rPr>
              <w:t xml:space="preserve"> or </w:t>
            </w:r>
            <w:r w:rsidR="00643B5A" w:rsidRPr="00643B5A">
              <w:rPr>
                <w:rFonts w:ascii="Calibri" w:hAnsi="Calibri"/>
                <w:sz w:val="14"/>
                <w:szCs w:val="14"/>
                <w:highlight w:val="yellow"/>
              </w:rPr>
              <w:t>C03</w:t>
            </w:r>
            <w:r w:rsidRPr="00643B5A">
              <w:rPr>
                <w:rFonts w:ascii="Calibri" w:hAnsi="Calibri"/>
                <w:sz w:val="14"/>
                <w:szCs w:val="14"/>
              </w:rPr>
              <w:t>] = one of the following 2 values:</w:t>
            </w:r>
          </w:p>
          <w:p w14:paraId="6D7D1192" w14:textId="77777777" w:rsidR="00E96728" w:rsidRPr="00643B5A" w:rsidRDefault="00E96728" w:rsidP="00E96728">
            <w:pPr>
              <w:keepNext/>
              <w:rPr>
                <w:rFonts w:ascii="Calibri" w:hAnsi="Calibri"/>
                <w:sz w:val="14"/>
                <w:szCs w:val="14"/>
              </w:rPr>
            </w:pPr>
            <w:r w:rsidRPr="00643B5A">
              <w:rPr>
                <w:rFonts w:ascii="Calibri" w:hAnsi="Calibri"/>
                <w:sz w:val="14"/>
                <w:szCs w:val="14"/>
              </w:rPr>
              <w:t>*non-airsource heat pump</w:t>
            </w:r>
          </w:p>
          <w:p w14:paraId="721810B6" w14:textId="77777777" w:rsidR="00E96728" w:rsidRPr="00643B5A" w:rsidRDefault="00E96728" w:rsidP="00E96728">
            <w:pPr>
              <w:keepNext/>
              <w:rPr>
                <w:rFonts w:ascii="Calibri" w:hAnsi="Calibri"/>
                <w:sz w:val="14"/>
                <w:szCs w:val="14"/>
              </w:rPr>
            </w:pPr>
            <w:r w:rsidRPr="00643B5A">
              <w:rPr>
                <w:rFonts w:ascii="Calibri" w:hAnsi="Calibri"/>
                <w:sz w:val="14"/>
                <w:szCs w:val="14"/>
              </w:rPr>
              <w:t>*non-air-cooled air conditioner</w:t>
            </w:r>
          </w:p>
          <w:p w14:paraId="20460DEE" w14:textId="0D67379F" w:rsidR="00E96728" w:rsidRPr="00643B5A" w:rsidRDefault="00643B5A" w:rsidP="00E96728">
            <w:pPr>
              <w:keepNext/>
              <w:rPr>
                <w:rFonts w:ascii="Calibri" w:hAnsi="Calibri"/>
                <w:sz w:val="14"/>
                <w:szCs w:val="14"/>
              </w:rPr>
            </w:pPr>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p>
          <w:p w14:paraId="3A912805" w14:textId="77777777" w:rsidR="00E96728" w:rsidRPr="00643B5A" w:rsidRDefault="00E96728" w:rsidP="00E96728">
            <w:pPr>
              <w:keepNext/>
              <w:rPr>
                <w:rFonts w:ascii="Calibri" w:hAnsi="Calibri"/>
                <w:sz w:val="14"/>
                <w:szCs w:val="14"/>
              </w:rPr>
            </w:pPr>
          </w:p>
          <w:p w14:paraId="6DB9295F" w14:textId="7370BB7F" w:rsidR="00E96728" w:rsidRPr="00643B5A" w:rsidRDefault="00643B5A" w:rsidP="00E96728">
            <w:pPr>
              <w:keepNext/>
              <w:rPr>
                <w:rFonts w:ascii="Calibri" w:hAnsi="Calibri"/>
                <w:sz w:val="14"/>
                <w:szCs w:val="14"/>
              </w:rPr>
            </w:pPr>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p>
          <w:p w14:paraId="73750E61" w14:textId="77777777" w:rsidR="00E96728" w:rsidRPr="00643B5A" w:rsidRDefault="00E96728" w:rsidP="00E96728">
            <w:pPr>
              <w:keepNext/>
              <w:rPr>
                <w:rFonts w:ascii="Calibri" w:hAnsi="Calibri"/>
                <w:sz w:val="14"/>
                <w:szCs w:val="14"/>
              </w:rPr>
            </w:pPr>
          </w:p>
          <w:p w14:paraId="6CB59C97" w14:textId="187886E3" w:rsidR="00E96728" w:rsidRPr="00643B5A" w:rsidRDefault="00E96728" w:rsidP="00E96728">
            <w:pPr>
              <w:keepNext/>
              <w:rPr>
                <w:rFonts w:ascii="Calibri" w:hAnsi="Calibri"/>
                <w:sz w:val="14"/>
                <w:szCs w:val="14"/>
              </w:rPr>
            </w:pPr>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p>
          <w:p w14:paraId="0E4548B7" w14:textId="022BB53F" w:rsidR="00E96728" w:rsidRPr="00643B5A" w:rsidRDefault="00E96728" w:rsidP="00E96728">
            <w:pPr>
              <w:keepNext/>
              <w:rPr>
                <w:rFonts w:ascii="Calibri" w:hAnsi="Calibri"/>
                <w:sz w:val="14"/>
                <w:szCs w:val="14"/>
              </w:rPr>
            </w:pPr>
            <w:r w:rsidRPr="00643B5A">
              <w:rPr>
                <w:rFonts w:ascii="Calibri" w:hAnsi="Calibri"/>
                <w:sz w:val="14"/>
                <w:szCs w:val="14"/>
              </w:rPr>
              <w:t>2,</w:t>
            </w:r>
            <w:r w:rsidR="00F33883">
              <w:rPr>
                <w:rFonts w:ascii="Calibri" w:hAnsi="Calibri"/>
                <w:sz w:val="14"/>
                <w:szCs w:val="14"/>
              </w:rPr>
              <w:t xml:space="preserve"> </w:t>
            </w:r>
            <w:r w:rsidRPr="00643B5A">
              <w:rPr>
                <w:rFonts w:ascii="Calibri" w:hAnsi="Calibri"/>
                <w:sz w:val="14"/>
                <w:szCs w:val="14"/>
              </w:rPr>
              <w:t>8,</w:t>
            </w:r>
            <w:r w:rsidR="00F33883">
              <w:rPr>
                <w:rFonts w:ascii="Calibri" w:hAnsi="Calibri"/>
                <w:sz w:val="14"/>
                <w:szCs w:val="14"/>
              </w:rPr>
              <w:t xml:space="preserve"> </w:t>
            </w:r>
            <w:r w:rsidRPr="00643B5A">
              <w:rPr>
                <w:rFonts w:ascii="Calibri" w:hAnsi="Calibri"/>
                <w:sz w:val="14"/>
                <w:szCs w:val="14"/>
              </w:rPr>
              <w:t>9,</w:t>
            </w:r>
            <w:r w:rsidR="00F33883">
              <w:rPr>
                <w:rFonts w:ascii="Calibri" w:hAnsi="Calibri"/>
                <w:sz w:val="14"/>
                <w:szCs w:val="14"/>
              </w:rPr>
              <w:t xml:space="preserve"> </w:t>
            </w:r>
            <w:r w:rsidRPr="00643B5A">
              <w:rPr>
                <w:rFonts w:ascii="Calibri" w:hAnsi="Calibri"/>
                <w:sz w:val="14"/>
                <w:szCs w:val="14"/>
              </w:rPr>
              <w:t>10,</w:t>
            </w:r>
            <w:r w:rsidR="00F33883">
              <w:rPr>
                <w:rFonts w:ascii="Calibri" w:hAnsi="Calibri"/>
                <w:sz w:val="14"/>
                <w:szCs w:val="14"/>
              </w:rPr>
              <w:t xml:space="preserve"> </w:t>
            </w:r>
            <w:r w:rsidRPr="00643B5A">
              <w:rPr>
                <w:rFonts w:ascii="Calibri" w:hAnsi="Calibri"/>
                <w:sz w:val="14"/>
                <w:szCs w:val="14"/>
              </w:rPr>
              <w:t>11,</w:t>
            </w:r>
            <w:r w:rsidR="00F33883">
              <w:rPr>
                <w:rFonts w:ascii="Calibri" w:hAnsi="Calibri"/>
                <w:sz w:val="14"/>
                <w:szCs w:val="14"/>
              </w:rPr>
              <w:t xml:space="preserve"> </w:t>
            </w:r>
            <w:r w:rsidRPr="00643B5A">
              <w:rPr>
                <w:rFonts w:ascii="Calibri" w:hAnsi="Calibri"/>
                <w:sz w:val="14"/>
                <w:szCs w:val="14"/>
              </w:rPr>
              <w:t>12,</w:t>
            </w:r>
            <w:r w:rsidR="00F33883">
              <w:rPr>
                <w:rFonts w:ascii="Calibri" w:hAnsi="Calibri"/>
                <w:sz w:val="14"/>
                <w:szCs w:val="14"/>
              </w:rPr>
              <w:t xml:space="preserve"> </w:t>
            </w:r>
            <w:r w:rsidRPr="00643B5A">
              <w:rPr>
                <w:rFonts w:ascii="Calibri" w:hAnsi="Calibri"/>
                <w:sz w:val="14"/>
                <w:szCs w:val="14"/>
              </w:rPr>
              <w:t>13,</w:t>
            </w:r>
            <w:r w:rsidR="00F33883">
              <w:rPr>
                <w:rFonts w:ascii="Calibri" w:hAnsi="Calibri"/>
                <w:sz w:val="14"/>
                <w:szCs w:val="14"/>
              </w:rPr>
              <w:t xml:space="preserve"> </w:t>
            </w:r>
            <w:r w:rsidRPr="00643B5A">
              <w:rPr>
                <w:rFonts w:ascii="Calibri" w:hAnsi="Calibri"/>
                <w:sz w:val="14"/>
                <w:szCs w:val="14"/>
              </w:rPr>
              <w:t>14,</w:t>
            </w:r>
            <w:r w:rsidR="00F33883">
              <w:rPr>
                <w:rFonts w:ascii="Calibri" w:hAnsi="Calibri"/>
                <w:sz w:val="14"/>
                <w:szCs w:val="14"/>
              </w:rPr>
              <w:t xml:space="preserve"> 15, </w:t>
            </w:r>
          </w:p>
          <w:p w14:paraId="130351B3" w14:textId="7DBE8754" w:rsidR="00E96728" w:rsidRPr="00643B5A" w:rsidRDefault="00E96728" w:rsidP="00E96728">
            <w:pPr>
              <w:keepNext/>
              <w:rPr>
                <w:rFonts w:ascii="Calibri" w:hAnsi="Calibri"/>
                <w:sz w:val="14"/>
                <w:szCs w:val="14"/>
              </w:rPr>
            </w:pPr>
            <w:r w:rsidRPr="00643B5A">
              <w:rPr>
                <w:rFonts w:ascii="Calibri" w:hAnsi="Calibri"/>
                <w:sz w:val="14"/>
                <w:szCs w:val="14"/>
              </w:rPr>
              <w:t>then display</w:t>
            </w:r>
            <w:r w:rsidR="00643B5A">
              <w:rPr>
                <w:rFonts w:ascii="Calibri" w:hAnsi="Calibri"/>
                <w:sz w:val="14"/>
                <w:szCs w:val="14"/>
              </w:rPr>
              <w:t xml:space="preserve"> text</w:t>
            </w:r>
            <w:r w:rsidRPr="00643B5A">
              <w:rPr>
                <w:rFonts w:ascii="Calibri" w:hAnsi="Calibri"/>
                <w:sz w:val="14"/>
                <w:szCs w:val="14"/>
              </w:rPr>
              <w:t xml:space="preserve"> result</w:t>
            </w:r>
            <w:r w:rsidR="00643B5A">
              <w:t xml:space="preserve"> </w:t>
            </w:r>
            <w:r w:rsidR="00643B5A" w:rsidRPr="00643B5A">
              <w:rPr>
                <w:rFonts w:ascii="Calibri" w:hAnsi="Calibri"/>
                <w:sz w:val="14"/>
                <w:szCs w:val="14"/>
              </w:rPr>
              <w:t>in this field</w:t>
            </w:r>
            <w:r w:rsidRPr="00643B5A">
              <w:rPr>
                <w:rFonts w:ascii="Calibri" w:hAnsi="Calibri"/>
                <w:sz w:val="14"/>
                <w:szCs w:val="14"/>
              </w:rPr>
              <w:t xml:space="preserve"> = yes;</w:t>
            </w:r>
          </w:p>
          <w:p w14:paraId="016202DE" w14:textId="77777777" w:rsidR="00E96728" w:rsidRPr="00643B5A" w:rsidRDefault="00E96728" w:rsidP="00E96728">
            <w:pPr>
              <w:keepNext/>
              <w:rPr>
                <w:rFonts w:ascii="Calibri" w:hAnsi="Calibri"/>
                <w:sz w:val="14"/>
                <w:szCs w:val="14"/>
              </w:rPr>
            </w:pPr>
          </w:p>
          <w:p w14:paraId="7B17146E" w14:textId="2814B306" w:rsidR="00E96728" w:rsidRPr="00D46D7C" w:rsidRDefault="00E96728" w:rsidP="00E96728">
            <w:pPr>
              <w:keepNext/>
              <w:rPr>
                <w:rFonts w:ascii="Calibri" w:hAnsi="Calibri"/>
                <w:sz w:val="16"/>
                <w:szCs w:val="16"/>
              </w:rPr>
            </w:pPr>
            <w:r w:rsidRPr="00643B5A">
              <w:rPr>
                <w:rFonts w:ascii="Calibri" w:hAnsi="Calibri"/>
                <w:sz w:val="14"/>
                <w:szCs w:val="14"/>
              </w:rPr>
              <w:t>else display result = no&gt;&gt;</w:t>
            </w:r>
          </w:p>
        </w:tc>
      </w:tr>
      <w:tr w:rsidR="00E96728" w:rsidRPr="00295655" w14:paraId="1E584ED1" w14:textId="77777777" w:rsidTr="00643B5A">
        <w:trPr>
          <w:cantSplit/>
          <w:trHeight w:val="332"/>
        </w:trPr>
        <w:tc>
          <w:tcPr>
            <w:tcW w:w="1550" w:type="dxa"/>
            <w:vAlign w:val="bottom"/>
          </w:tcPr>
          <w:p w14:paraId="7D025322" w14:textId="77777777" w:rsidR="00E96728" w:rsidRPr="00295655" w:rsidRDefault="00E96728" w:rsidP="002D684F">
            <w:pPr>
              <w:keepNext/>
              <w:rPr>
                <w:rFonts w:ascii="Calibri" w:hAnsi="Calibri"/>
                <w:sz w:val="18"/>
                <w:szCs w:val="18"/>
              </w:rPr>
            </w:pPr>
          </w:p>
        </w:tc>
        <w:tc>
          <w:tcPr>
            <w:tcW w:w="1645" w:type="dxa"/>
          </w:tcPr>
          <w:p w14:paraId="5D3C476B" w14:textId="77777777" w:rsidR="00E96728" w:rsidRPr="00295655" w:rsidRDefault="00E96728" w:rsidP="002D684F">
            <w:pPr>
              <w:keepNext/>
              <w:rPr>
                <w:rFonts w:ascii="Calibri" w:hAnsi="Calibri"/>
                <w:sz w:val="18"/>
                <w:szCs w:val="18"/>
              </w:rPr>
            </w:pPr>
          </w:p>
        </w:tc>
        <w:tc>
          <w:tcPr>
            <w:tcW w:w="4653" w:type="dxa"/>
            <w:vAlign w:val="bottom"/>
          </w:tcPr>
          <w:p w14:paraId="6C8CCEAD" w14:textId="77777777" w:rsidR="00E96728" w:rsidRPr="00295655" w:rsidRDefault="00E96728" w:rsidP="002D684F">
            <w:pPr>
              <w:keepNext/>
              <w:rPr>
                <w:rFonts w:ascii="Calibri" w:hAnsi="Calibri"/>
                <w:sz w:val="18"/>
                <w:szCs w:val="18"/>
              </w:rPr>
            </w:pPr>
          </w:p>
        </w:tc>
      </w:tr>
      <w:tr w:rsidR="00E96728" w:rsidRPr="00295655" w14:paraId="3BD4384B" w14:textId="77777777" w:rsidTr="00643B5A">
        <w:trPr>
          <w:cantSplit/>
        </w:trPr>
        <w:tc>
          <w:tcPr>
            <w:tcW w:w="7848" w:type="dxa"/>
            <w:gridSpan w:val="3"/>
          </w:tcPr>
          <w:p w14:paraId="3CD46930" w14:textId="77777777" w:rsidR="00E96728" w:rsidRPr="00295655" w:rsidRDefault="00E96728" w:rsidP="002D684F">
            <w:pPr>
              <w:rPr>
                <w:rFonts w:ascii="Calibri" w:hAnsi="Calibri"/>
                <w:sz w:val="18"/>
                <w:szCs w:val="18"/>
              </w:rPr>
            </w:pPr>
            <w:r w:rsidRPr="00295655">
              <w:rPr>
                <w:rFonts w:ascii="Calibri" w:hAnsi="Calibri"/>
                <w:sz w:val="18"/>
                <w:szCs w:val="18"/>
              </w:rPr>
              <w:t>Notes:</w:t>
            </w:r>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2D8B6C10" w:rsidR="008730AC" w:rsidRPr="008730AC" w:rsidRDefault="00F33883" w:rsidP="00F33883">
            <w:pPr>
              <w:keepNext/>
              <w:rPr>
                <w:rFonts w:ascii="Calibri" w:hAnsi="Calibri"/>
                <w:b/>
                <w:sz w:val="18"/>
                <w:szCs w:val="18"/>
              </w:rPr>
            </w:pPr>
            <w:r>
              <w:rPr>
                <w:rFonts w:ascii="Calibri" w:hAnsi="Calibri"/>
                <w:b/>
                <w:sz w:val="18"/>
                <w:szCs w:val="18"/>
              </w:rPr>
              <w:lastRenderedPageBreak/>
              <w:t>L</w:t>
            </w:r>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55508D5" w:rsidR="00BB569C" w:rsidRDefault="008730AC" w:rsidP="00F33883">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5C8E2EC7" w:rsidR="008730AC" w:rsidRPr="006E7B9D" w:rsidRDefault="008730AC" w:rsidP="00BC5BE4">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BC5BE4">
              <w:rPr>
                <w:rFonts w:asciiTheme="minorHAnsi" w:eastAsia="Cambria" w:hAnsiTheme="minorHAnsi"/>
                <w:sz w:val="18"/>
                <w:szCs w:val="18"/>
              </w:rPr>
              <w:t>c</w:t>
            </w:r>
            <w:r w:rsidRPr="008730AC">
              <w:rPr>
                <w:rFonts w:asciiTheme="minorHAnsi" w:eastAsia="Cambria" w:hAnsiTheme="minorHAnsi"/>
                <w:sz w:val="18"/>
                <w:szCs w:val="18"/>
              </w:rPr>
              <w:t>)</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5A40CC50"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F33883">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474D6605"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r w:rsidR="00F33883">
              <w:rPr>
                <w:rFonts w:asciiTheme="minorHAnsi" w:eastAsia="Cambria" w:hAnsiTheme="minorHAnsi"/>
                <w:sz w:val="18"/>
                <w:szCs w:val="18"/>
              </w:rPr>
              <w:t>The</w:t>
            </w:r>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4CFBB30B"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r w:rsidR="00BB0F9B"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r w:rsidR="00BB0F9B" w:rsidRPr="00BB0F9B">
              <w:rPr>
                <w:rFonts w:asciiTheme="minorHAnsi" w:eastAsia="Cambria" w:hAnsiTheme="minorHAnsi"/>
                <w:sz w:val="18"/>
                <w:szCs w:val="18"/>
              </w:rPr>
              <w:t>Exceptions for ducts in interior wall cavities or exposed ducts entirely in conditioned space are specified in Section 150.0(m)1B.</w:t>
            </w:r>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16"/>
      <w:headerReference w:type="default" r:id="rId17"/>
      <w:headerReference w:type="first" r:id="rId18"/>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1B77D" w14:textId="77777777" w:rsidR="008F3CBC" w:rsidRDefault="008F3CBC">
      <w:r>
        <w:separator/>
      </w:r>
    </w:p>
  </w:endnote>
  <w:endnote w:type="continuationSeparator" w:id="0">
    <w:p w14:paraId="21CD5A25" w14:textId="77777777" w:rsidR="008F3CBC" w:rsidRDefault="008F3CBC">
      <w:r>
        <w:continuationSeparator/>
      </w:r>
    </w:p>
  </w:endnote>
  <w:endnote w:type="continuationNotice" w:id="1">
    <w:p w14:paraId="741F1D1B" w14:textId="77777777" w:rsidR="008F3CBC" w:rsidRDefault="008F3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0" w14:textId="77777777" w:rsidR="008F3CBC" w:rsidRPr="00EF13C4" w:rsidRDefault="008F3CBC" w:rsidP="00C67054">
    <w:pPr>
      <w:pStyle w:val="Footer"/>
    </w:pPr>
    <w:r w:rsidRPr="00EF13C4">
      <w:t xml:space="preserve">Registration Number:                                                                                          Registration Date/Time:                                                                                                            HERS Provider:                       </w:t>
    </w:r>
  </w:p>
  <w:p w14:paraId="3DF6E811" w14:textId="322188D0" w:rsidR="008F3CBC" w:rsidRPr="00EF13C4" w:rsidRDefault="008F3CBC" w:rsidP="00C6705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3" w:author="Alexis Smith" w:date="2020-02-19T14:49:00Z">
      <w:r w:rsidDel="00B03435">
        <w:delText xml:space="preserve">January </w:delText>
      </w:r>
    </w:del>
    <w:ins w:id="4" w:author="Alexis Smith" w:date="2020-02-19T14:49:00Z">
      <w:r>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B" w14:textId="6C085902" w:rsidR="008F3CBC" w:rsidRPr="00A51249" w:rsidRDefault="008F3CBC" w:rsidP="00C67054">
    <w:pPr>
      <w:pStyle w:val="Footer"/>
    </w:pPr>
    <w:r w:rsidRPr="00EF13C4">
      <w:t xml:space="preserve">CA Building Energy Efficiency Standards - </w:t>
    </w:r>
    <w:r>
      <w:t>2019</w:t>
    </w:r>
    <w:r w:rsidRPr="00EF13C4">
      <w:t xml:space="preserve"> Residential Compliance</w:t>
    </w:r>
    <w:r w:rsidRPr="00EF13C4">
      <w:tab/>
    </w:r>
    <w:r>
      <w:tab/>
    </w:r>
    <w:r>
      <w:tab/>
    </w:r>
    <w:del w:id="8" w:author="Alexis Smith" w:date="2020-02-19T14:49:00Z">
      <w:r w:rsidDel="00B03435">
        <w:delText xml:space="preserve">January </w:delText>
      </w:r>
    </w:del>
    <w:ins w:id="9" w:author="Alexis Smith" w:date="2020-02-19T14:49: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2434" w14:textId="77777777" w:rsidR="008F3CBC" w:rsidRDefault="008F3CBC">
      <w:r>
        <w:separator/>
      </w:r>
    </w:p>
  </w:footnote>
  <w:footnote w:type="continuationSeparator" w:id="0">
    <w:p w14:paraId="2D461B52" w14:textId="77777777" w:rsidR="008F3CBC" w:rsidRDefault="008F3CBC">
      <w:r>
        <w:continuationSeparator/>
      </w:r>
    </w:p>
  </w:footnote>
  <w:footnote w:type="continuationNotice" w:id="1">
    <w:p w14:paraId="1D680AB8" w14:textId="77777777" w:rsidR="008F3CBC" w:rsidRDefault="008F3C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D" w14:textId="77777777" w:rsidR="008F3CBC" w:rsidRDefault="00E37283">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E" w14:textId="77777777" w:rsidR="008F3CBC" w:rsidRPr="007770C5" w:rsidRDefault="008F3CBC"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E37283">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8F3CBC" w:rsidRPr="007770C5" w:rsidRDefault="008F3CBC"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3292CA96" w:rsidR="008F3CBC" w:rsidRPr="007770C5" w:rsidRDefault="008F3CBC"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1" w:author="Alexis Smith" w:date="2020-02-19T14:49:00Z">
      <w:r>
        <w:rPr>
          <w:rFonts w:ascii="Arial" w:hAnsi="Arial" w:cs="Arial"/>
          <w:sz w:val="14"/>
          <w:szCs w:val="14"/>
        </w:rPr>
        <w:t>3</w:t>
      </w:r>
    </w:ins>
    <w:del w:id="2" w:author="Alexis Smith" w:date="2020-02-19T14:49:00Z">
      <w:r w:rsidDel="00B03435">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8F3CBC" w:rsidRPr="00F85124" w14:paraId="3DF6E803" w14:textId="77777777" w:rsidTr="00587D54">
      <w:trPr>
        <w:cantSplit/>
        <w:trHeight w:val="288"/>
      </w:trPr>
      <w:tc>
        <w:tcPr>
          <w:tcW w:w="4155" w:type="pct"/>
          <w:gridSpan w:val="3"/>
          <w:tcBorders>
            <w:right w:val="nil"/>
          </w:tcBorders>
          <w:vAlign w:val="center"/>
        </w:tcPr>
        <w:p w14:paraId="3DF6E801" w14:textId="77777777" w:rsidR="008F3CBC" w:rsidRPr="00F85124" w:rsidRDefault="008F3CBC"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8F3CBC" w:rsidRPr="00F85124" w:rsidRDefault="008F3CBC" w:rsidP="00031A18">
          <w:pPr>
            <w:pStyle w:val="Heading1"/>
            <w:jc w:val="right"/>
            <w:rPr>
              <w:rFonts w:ascii="Calibri" w:hAnsi="Calibri"/>
              <w:b w:val="0"/>
              <w:bCs/>
              <w:sz w:val="20"/>
            </w:rPr>
          </w:pPr>
          <w:r>
            <w:rPr>
              <w:rFonts w:ascii="Calibri" w:hAnsi="Calibri"/>
              <w:b w:val="0"/>
              <w:bCs/>
              <w:sz w:val="20"/>
            </w:rPr>
            <w:t>CF2R-MCH-01-E</w:t>
          </w:r>
        </w:p>
      </w:tc>
    </w:tr>
    <w:tr w:rsidR="008F3CBC" w:rsidRPr="00F85124" w14:paraId="3DF6E806" w14:textId="77777777" w:rsidTr="00A20629">
      <w:trPr>
        <w:cantSplit/>
        <w:trHeight w:val="288"/>
      </w:trPr>
      <w:tc>
        <w:tcPr>
          <w:tcW w:w="2500" w:type="pct"/>
          <w:gridSpan w:val="2"/>
          <w:tcBorders>
            <w:right w:val="nil"/>
          </w:tcBorders>
        </w:tcPr>
        <w:p w14:paraId="3DF6E804" w14:textId="77777777" w:rsidR="008F3CBC" w:rsidRPr="00F85124" w:rsidRDefault="008F3CBC"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148FA21C" w:rsidR="008F3CBC" w:rsidRPr="009148E8" w:rsidRDefault="008F3CBC"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E37283">
            <w:rPr>
              <w:rFonts w:ascii="Calibri" w:hAnsi="Calibri"/>
              <w:bCs/>
              <w:noProof/>
            </w:rPr>
            <w:t>1</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37283">
            <w:rPr>
              <w:rFonts w:ascii="Calibri" w:hAnsi="Calibri"/>
              <w:bCs/>
              <w:noProof/>
            </w:rPr>
            <w:t>7</w:t>
          </w:r>
          <w:r>
            <w:rPr>
              <w:rFonts w:ascii="Calibri" w:hAnsi="Calibri"/>
              <w:bCs/>
              <w:noProof/>
            </w:rPr>
            <w:fldChar w:fldCharType="end"/>
          </w:r>
          <w:r w:rsidRPr="009148E8">
            <w:rPr>
              <w:rFonts w:ascii="Calibri" w:hAnsi="Calibri"/>
              <w:bCs/>
            </w:rPr>
            <w:t>)</w:t>
          </w:r>
        </w:p>
      </w:tc>
    </w:tr>
    <w:tr w:rsidR="008F3CBC" w:rsidRPr="00F85124" w14:paraId="3DF6E80A" w14:textId="77777777" w:rsidTr="00587D54">
      <w:trPr>
        <w:cantSplit/>
        <w:trHeight w:val="288"/>
      </w:trPr>
      <w:tc>
        <w:tcPr>
          <w:tcW w:w="0" w:type="auto"/>
        </w:tcPr>
        <w:p w14:paraId="3DF6E807" w14:textId="77777777" w:rsidR="008F3CBC" w:rsidRPr="00F85124" w:rsidRDefault="008F3CBC"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8F3CBC" w:rsidRPr="00F85124" w:rsidRDefault="008F3CBC"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8F3CBC" w:rsidRPr="00F85124" w:rsidRDefault="008F3CBC" w:rsidP="00A20629">
          <w:pPr>
            <w:rPr>
              <w:rFonts w:ascii="Calibri" w:hAnsi="Calibri"/>
              <w:sz w:val="12"/>
              <w:szCs w:val="12"/>
            </w:rPr>
          </w:pPr>
          <w:r w:rsidRPr="00F85124">
            <w:rPr>
              <w:rFonts w:ascii="Calibri" w:hAnsi="Calibri"/>
              <w:sz w:val="12"/>
              <w:szCs w:val="12"/>
            </w:rPr>
            <w:t>Permit Number:</w:t>
          </w:r>
        </w:p>
      </w:tc>
    </w:tr>
    <w:tr w:rsidR="008F3CBC" w:rsidRPr="00F85124" w14:paraId="3DF6E80E" w14:textId="77777777" w:rsidTr="00587D54">
      <w:trPr>
        <w:cantSplit/>
        <w:trHeight w:val="288"/>
      </w:trPr>
      <w:tc>
        <w:tcPr>
          <w:tcW w:w="0" w:type="auto"/>
        </w:tcPr>
        <w:p w14:paraId="3DF6E80B" w14:textId="77777777" w:rsidR="008F3CBC" w:rsidRPr="00F85124" w:rsidRDefault="008F3CBC"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8F3CBC" w:rsidRPr="00F85124" w:rsidRDefault="008F3CBC"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8F3CBC" w:rsidRPr="00F85124" w:rsidRDefault="008F3CBC"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8F3CBC" w:rsidRDefault="008F3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2" w14:textId="77777777" w:rsidR="008F3CBC" w:rsidRDefault="00E37283">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3" w14:textId="77777777" w:rsidR="008F3CBC" w:rsidRDefault="00E37283">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8F3CBC" w:rsidRPr="00F85124" w14:paraId="3DF6E816" w14:textId="77777777" w:rsidTr="0035199F">
      <w:trPr>
        <w:cantSplit/>
        <w:trHeight w:val="288"/>
      </w:trPr>
      <w:tc>
        <w:tcPr>
          <w:tcW w:w="4016" w:type="pct"/>
          <w:gridSpan w:val="2"/>
          <w:tcBorders>
            <w:right w:val="nil"/>
          </w:tcBorders>
          <w:vAlign w:val="center"/>
        </w:tcPr>
        <w:p w14:paraId="3DF6E814" w14:textId="12A23C1A" w:rsidR="008F3CBC" w:rsidRPr="00D6732C" w:rsidRDefault="008F3CBC"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8F3CBC" w:rsidRPr="00D6732C" w:rsidRDefault="008F3CBC"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8F3CBC" w:rsidRPr="00F85124" w14:paraId="3DF6E819" w14:textId="77777777" w:rsidTr="00A20629">
      <w:trPr>
        <w:cantSplit/>
        <w:trHeight w:val="288"/>
      </w:trPr>
      <w:tc>
        <w:tcPr>
          <w:tcW w:w="2500" w:type="pct"/>
          <w:tcBorders>
            <w:right w:val="nil"/>
          </w:tcBorders>
        </w:tcPr>
        <w:p w14:paraId="3DF6E817" w14:textId="77777777" w:rsidR="008F3CBC" w:rsidRPr="00D6732C" w:rsidRDefault="008F3CBC"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3EC21D79" w:rsidR="008F3CBC" w:rsidRPr="00D6732C" w:rsidRDefault="008F3CBC"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E37283">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E37283">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8F3CBC" w:rsidRDefault="00E37283">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C" w14:textId="77777777" w:rsidR="008F3CBC" w:rsidRDefault="00E37283">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D" w14:textId="77777777" w:rsidR="008F3CBC" w:rsidRDefault="00E37283">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8F3CBC" w:rsidRPr="00F85124" w14:paraId="3DF6E820" w14:textId="77777777" w:rsidTr="0035199F">
      <w:trPr>
        <w:cantSplit/>
        <w:trHeight w:val="288"/>
      </w:trPr>
      <w:tc>
        <w:tcPr>
          <w:tcW w:w="4016" w:type="pct"/>
          <w:gridSpan w:val="2"/>
          <w:tcBorders>
            <w:right w:val="nil"/>
          </w:tcBorders>
          <w:vAlign w:val="center"/>
        </w:tcPr>
        <w:p w14:paraId="3DF6E81E" w14:textId="282CD2A4" w:rsidR="008F3CBC" w:rsidRPr="00F85124" w:rsidRDefault="008F3CBC"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8F3CBC" w:rsidRPr="00F85124" w:rsidRDefault="008F3CBC" w:rsidP="002369FC">
          <w:pPr>
            <w:pStyle w:val="Heading1"/>
            <w:jc w:val="right"/>
            <w:rPr>
              <w:rFonts w:ascii="Calibri" w:hAnsi="Calibri"/>
              <w:b w:val="0"/>
              <w:bCs/>
              <w:sz w:val="20"/>
            </w:rPr>
          </w:pPr>
          <w:r>
            <w:rPr>
              <w:rFonts w:ascii="Calibri" w:hAnsi="Calibri"/>
              <w:b w:val="0"/>
              <w:bCs/>
              <w:sz w:val="20"/>
            </w:rPr>
            <w:t>CF2R-MCH-01-E</w:t>
          </w:r>
        </w:p>
      </w:tc>
    </w:tr>
    <w:tr w:rsidR="008F3CBC" w:rsidRPr="00F85124" w14:paraId="3DF6E823" w14:textId="77777777" w:rsidTr="0035199F">
      <w:trPr>
        <w:cantSplit/>
        <w:trHeight w:val="288"/>
      </w:trPr>
      <w:tc>
        <w:tcPr>
          <w:tcW w:w="3574" w:type="pct"/>
          <w:tcBorders>
            <w:right w:val="nil"/>
          </w:tcBorders>
        </w:tcPr>
        <w:p w14:paraId="3DF6E821" w14:textId="77777777" w:rsidR="008F3CBC" w:rsidRPr="00F85124" w:rsidRDefault="008F3CBC"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32943990" w:rsidR="008F3CBC" w:rsidRPr="00EE33DE" w:rsidRDefault="008F3CBC"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E37283">
            <w:rPr>
              <w:rStyle w:val="PageNumber"/>
              <w:rFonts w:asciiTheme="minorHAnsi" w:hAnsiTheme="minorHAnsi"/>
              <w:noProof/>
            </w:rPr>
            <w:t>7</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E37283" w:rsidRPr="00E37283">
            <w:rPr>
              <w:rFonts w:asciiTheme="minorHAnsi" w:hAnsiTheme="minorHAnsi"/>
              <w:bCs/>
              <w:noProof/>
            </w:rPr>
            <w:t>17</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8F3CBC" w:rsidRDefault="00E37283">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25" w14:textId="77777777" w:rsidR="008F3CBC" w:rsidRDefault="00E37283">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6BF02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jmiller20200310">
    <w15:presenceInfo w15:providerId="None" w15:userId="jmiller20200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6FF"/>
    <w:rsid w:val="00007A64"/>
    <w:rsid w:val="00010658"/>
    <w:rsid w:val="0001083A"/>
    <w:rsid w:val="00010F64"/>
    <w:rsid w:val="000126D5"/>
    <w:rsid w:val="00013B2A"/>
    <w:rsid w:val="00015CD5"/>
    <w:rsid w:val="000161AF"/>
    <w:rsid w:val="00016E95"/>
    <w:rsid w:val="000215FE"/>
    <w:rsid w:val="00021E6F"/>
    <w:rsid w:val="000222EC"/>
    <w:rsid w:val="00026750"/>
    <w:rsid w:val="000277B8"/>
    <w:rsid w:val="00031066"/>
    <w:rsid w:val="00031A18"/>
    <w:rsid w:val="000346D1"/>
    <w:rsid w:val="00034F4B"/>
    <w:rsid w:val="00035A79"/>
    <w:rsid w:val="0003670F"/>
    <w:rsid w:val="00037926"/>
    <w:rsid w:val="000400FE"/>
    <w:rsid w:val="000417B3"/>
    <w:rsid w:val="00043181"/>
    <w:rsid w:val="00045C77"/>
    <w:rsid w:val="00046EB6"/>
    <w:rsid w:val="000470D7"/>
    <w:rsid w:val="000471F6"/>
    <w:rsid w:val="00047B1F"/>
    <w:rsid w:val="000519FE"/>
    <w:rsid w:val="00051E0B"/>
    <w:rsid w:val="00051F14"/>
    <w:rsid w:val="00053A0E"/>
    <w:rsid w:val="0006016B"/>
    <w:rsid w:val="000607E6"/>
    <w:rsid w:val="00060ACD"/>
    <w:rsid w:val="000610E8"/>
    <w:rsid w:val="00062BCA"/>
    <w:rsid w:val="00062CDE"/>
    <w:rsid w:val="000631C6"/>
    <w:rsid w:val="000631C9"/>
    <w:rsid w:val="000634FF"/>
    <w:rsid w:val="000644B7"/>
    <w:rsid w:val="0006451C"/>
    <w:rsid w:val="00065910"/>
    <w:rsid w:val="0007146B"/>
    <w:rsid w:val="00072013"/>
    <w:rsid w:val="000755A8"/>
    <w:rsid w:val="000757BC"/>
    <w:rsid w:val="00076F08"/>
    <w:rsid w:val="000802EA"/>
    <w:rsid w:val="00080506"/>
    <w:rsid w:val="00080A37"/>
    <w:rsid w:val="00080EEE"/>
    <w:rsid w:val="0008294C"/>
    <w:rsid w:val="00084AA9"/>
    <w:rsid w:val="000861F1"/>
    <w:rsid w:val="000863ED"/>
    <w:rsid w:val="000871F7"/>
    <w:rsid w:val="00091139"/>
    <w:rsid w:val="0009186D"/>
    <w:rsid w:val="00091D81"/>
    <w:rsid w:val="0009391D"/>
    <w:rsid w:val="00093DBB"/>
    <w:rsid w:val="00094EF2"/>
    <w:rsid w:val="00095361"/>
    <w:rsid w:val="0009607C"/>
    <w:rsid w:val="000964E2"/>
    <w:rsid w:val="000A0D18"/>
    <w:rsid w:val="000A105B"/>
    <w:rsid w:val="000A1BED"/>
    <w:rsid w:val="000A1F02"/>
    <w:rsid w:val="000A23E5"/>
    <w:rsid w:val="000A35C7"/>
    <w:rsid w:val="000A4A99"/>
    <w:rsid w:val="000A51C8"/>
    <w:rsid w:val="000A6113"/>
    <w:rsid w:val="000B101B"/>
    <w:rsid w:val="000B1D07"/>
    <w:rsid w:val="000B2D12"/>
    <w:rsid w:val="000B3CAF"/>
    <w:rsid w:val="000B3D60"/>
    <w:rsid w:val="000B4491"/>
    <w:rsid w:val="000B7F1D"/>
    <w:rsid w:val="000C00FC"/>
    <w:rsid w:val="000C1A4A"/>
    <w:rsid w:val="000C2427"/>
    <w:rsid w:val="000C2BB4"/>
    <w:rsid w:val="000C4B79"/>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B78"/>
    <w:rsid w:val="000E6CB8"/>
    <w:rsid w:val="000E7297"/>
    <w:rsid w:val="000E7ABD"/>
    <w:rsid w:val="000F070F"/>
    <w:rsid w:val="000F0BA7"/>
    <w:rsid w:val="000F1E4A"/>
    <w:rsid w:val="000F202C"/>
    <w:rsid w:val="000F413D"/>
    <w:rsid w:val="000F67E7"/>
    <w:rsid w:val="000F754C"/>
    <w:rsid w:val="00101201"/>
    <w:rsid w:val="0010166D"/>
    <w:rsid w:val="001030C1"/>
    <w:rsid w:val="001037C7"/>
    <w:rsid w:val="00104232"/>
    <w:rsid w:val="00104F99"/>
    <w:rsid w:val="00111AFD"/>
    <w:rsid w:val="00112545"/>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1CEB"/>
    <w:rsid w:val="0017334A"/>
    <w:rsid w:val="00173712"/>
    <w:rsid w:val="001739FA"/>
    <w:rsid w:val="00174BD1"/>
    <w:rsid w:val="0017592C"/>
    <w:rsid w:val="00175D42"/>
    <w:rsid w:val="00176884"/>
    <w:rsid w:val="00176ED3"/>
    <w:rsid w:val="00180B6D"/>
    <w:rsid w:val="00181190"/>
    <w:rsid w:val="00181308"/>
    <w:rsid w:val="001819FF"/>
    <w:rsid w:val="00181B09"/>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3EEA"/>
    <w:rsid w:val="001C44F0"/>
    <w:rsid w:val="001C5487"/>
    <w:rsid w:val="001C54DA"/>
    <w:rsid w:val="001C6AE4"/>
    <w:rsid w:val="001C7D9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4CF"/>
    <w:rsid w:val="001F6EDB"/>
    <w:rsid w:val="00200835"/>
    <w:rsid w:val="00200E53"/>
    <w:rsid w:val="0020134B"/>
    <w:rsid w:val="00202608"/>
    <w:rsid w:val="00203003"/>
    <w:rsid w:val="00206039"/>
    <w:rsid w:val="00206AD2"/>
    <w:rsid w:val="002105BE"/>
    <w:rsid w:val="00213E8E"/>
    <w:rsid w:val="00214A4A"/>
    <w:rsid w:val="002151EA"/>
    <w:rsid w:val="00216AA6"/>
    <w:rsid w:val="00216C55"/>
    <w:rsid w:val="00216D03"/>
    <w:rsid w:val="00217C9E"/>
    <w:rsid w:val="00222F6D"/>
    <w:rsid w:val="002241A5"/>
    <w:rsid w:val="00230CA5"/>
    <w:rsid w:val="00231393"/>
    <w:rsid w:val="00231D3F"/>
    <w:rsid w:val="00233D09"/>
    <w:rsid w:val="00235124"/>
    <w:rsid w:val="0023666B"/>
    <w:rsid w:val="002369FC"/>
    <w:rsid w:val="00236FD2"/>
    <w:rsid w:val="00237172"/>
    <w:rsid w:val="00237AE4"/>
    <w:rsid w:val="002407A6"/>
    <w:rsid w:val="002420D2"/>
    <w:rsid w:val="0024219E"/>
    <w:rsid w:val="00243047"/>
    <w:rsid w:val="0024332B"/>
    <w:rsid w:val="00244578"/>
    <w:rsid w:val="00245AF0"/>
    <w:rsid w:val="00247765"/>
    <w:rsid w:val="00247B2A"/>
    <w:rsid w:val="00251B09"/>
    <w:rsid w:val="00252FCD"/>
    <w:rsid w:val="002532A8"/>
    <w:rsid w:val="00254DD2"/>
    <w:rsid w:val="002553A5"/>
    <w:rsid w:val="0025547C"/>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5DB7"/>
    <w:rsid w:val="00277212"/>
    <w:rsid w:val="00281866"/>
    <w:rsid w:val="00281C08"/>
    <w:rsid w:val="00281F61"/>
    <w:rsid w:val="0028466E"/>
    <w:rsid w:val="00284AFC"/>
    <w:rsid w:val="00284C8F"/>
    <w:rsid w:val="0028534D"/>
    <w:rsid w:val="00285A7C"/>
    <w:rsid w:val="00285BA3"/>
    <w:rsid w:val="0028649B"/>
    <w:rsid w:val="00287573"/>
    <w:rsid w:val="002905D8"/>
    <w:rsid w:val="0029073D"/>
    <w:rsid w:val="00291F72"/>
    <w:rsid w:val="002927B9"/>
    <w:rsid w:val="00293C12"/>
    <w:rsid w:val="002945CD"/>
    <w:rsid w:val="00295ED5"/>
    <w:rsid w:val="0029653A"/>
    <w:rsid w:val="0029776A"/>
    <w:rsid w:val="00297DAD"/>
    <w:rsid w:val="002A018B"/>
    <w:rsid w:val="002A1004"/>
    <w:rsid w:val="002A1812"/>
    <w:rsid w:val="002A18B8"/>
    <w:rsid w:val="002A199B"/>
    <w:rsid w:val="002A3F41"/>
    <w:rsid w:val="002A644A"/>
    <w:rsid w:val="002A6A1F"/>
    <w:rsid w:val="002B2393"/>
    <w:rsid w:val="002B4F6F"/>
    <w:rsid w:val="002B6686"/>
    <w:rsid w:val="002C107D"/>
    <w:rsid w:val="002C131A"/>
    <w:rsid w:val="002C1EAE"/>
    <w:rsid w:val="002C3C8B"/>
    <w:rsid w:val="002C586B"/>
    <w:rsid w:val="002C7EFD"/>
    <w:rsid w:val="002D00A6"/>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51"/>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021"/>
    <w:rsid w:val="002F7A16"/>
    <w:rsid w:val="00300224"/>
    <w:rsid w:val="00303FFC"/>
    <w:rsid w:val="003051D0"/>
    <w:rsid w:val="00306026"/>
    <w:rsid w:val="00306762"/>
    <w:rsid w:val="00313D5A"/>
    <w:rsid w:val="003142A6"/>
    <w:rsid w:val="00314D52"/>
    <w:rsid w:val="00314EC3"/>
    <w:rsid w:val="00317EDB"/>
    <w:rsid w:val="0032018D"/>
    <w:rsid w:val="00320374"/>
    <w:rsid w:val="0032048E"/>
    <w:rsid w:val="00320EE3"/>
    <w:rsid w:val="00320F01"/>
    <w:rsid w:val="00320F51"/>
    <w:rsid w:val="0032194D"/>
    <w:rsid w:val="003247CA"/>
    <w:rsid w:val="00324FDC"/>
    <w:rsid w:val="003256B1"/>
    <w:rsid w:val="00325DEA"/>
    <w:rsid w:val="00326360"/>
    <w:rsid w:val="00326BF7"/>
    <w:rsid w:val="00330A70"/>
    <w:rsid w:val="00330F80"/>
    <w:rsid w:val="0033113E"/>
    <w:rsid w:val="003322A6"/>
    <w:rsid w:val="003328EB"/>
    <w:rsid w:val="00332F98"/>
    <w:rsid w:val="00335022"/>
    <w:rsid w:val="00335643"/>
    <w:rsid w:val="00337397"/>
    <w:rsid w:val="00337A80"/>
    <w:rsid w:val="00340CE9"/>
    <w:rsid w:val="003427C0"/>
    <w:rsid w:val="00345A89"/>
    <w:rsid w:val="003465F6"/>
    <w:rsid w:val="003500C8"/>
    <w:rsid w:val="00350A8C"/>
    <w:rsid w:val="003512C2"/>
    <w:rsid w:val="0035199F"/>
    <w:rsid w:val="00352765"/>
    <w:rsid w:val="00352B76"/>
    <w:rsid w:val="00353C3B"/>
    <w:rsid w:val="00353CE1"/>
    <w:rsid w:val="00353F90"/>
    <w:rsid w:val="0035603C"/>
    <w:rsid w:val="00357343"/>
    <w:rsid w:val="00360BC0"/>
    <w:rsid w:val="00360D6F"/>
    <w:rsid w:val="00362F1D"/>
    <w:rsid w:val="00363A97"/>
    <w:rsid w:val="00364142"/>
    <w:rsid w:val="003649EC"/>
    <w:rsid w:val="00365441"/>
    <w:rsid w:val="00370666"/>
    <w:rsid w:val="00371157"/>
    <w:rsid w:val="00372700"/>
    <w:rsid w:val="0037382B"/>
    <w:rsid w:val="00376E66"/>
    <w:rsid w:val="00376EAA"/>
    <w:rsid w:val="00380474"/>
    <w:rsid w:val="00380970"/>
    <w:rsid w:val="003809C0"/>
    <w:rsid w:val="00384A3B"/>
    <w:rsid w:val="00384DC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6D67"/>
    <w:rsid w:val="003B7EE6"/>
    <w:rsid w:val="003C0549"/>
    <w:rsid w:val="003C12F7"/>
    <w:rsid w:val="003C1569"/>
    <w:rsid w:val="003C36E9"/>
    <w:rsid w:val="003C3FF1"/>
    <w:rsid w:val="003C41F9"/>
    <w:rsid w:val="003C5900"/>
    <w:rsid w:val="003C7B7A"/>
    <w:rsid w:val="003D0AA6"/>
    <w:rsid w:val="003D349A"/>
    <w:rsid w:val="003D3D2E"/>
    <w:rsid w:val="003D5036"/>
    <w:rsid w:val="003D5183"/>
    <w:rsid w:val="003D5350"/>
    <w:rsid w:val="003D61BA"/>
    <w:rsid w:val="003D673B"/>
    <w:rsid w:val="003D6EB5"/>
    <w:rsid w:val="003D72D1"/>
    <w:rsid w:val="003E06EB"/>
    <w:rsid w:val="003E1094"/>
    <w:rsid w:val="003E1652"/>
    <w:rsid w:val="003E1E09"/>
    <w:rsid w:val="003E22AB"/>
    <w:rsid w:val="003E36D1"/>
    <w:rsid w:val="003E461D"/>
    <w:rsid w:val="003E4F35"/>
    <w:rsid w:val="003E5235"/>
    <w:rsid w:val="003E72DB"/>
    <w:rsid w:val="003F064C"/>
    <w:rsid w:val="003F185D"/>
    <w:rsid w:val="003F1C6F"/>
    <w:rsid w:val="003F49BD"/>
    <w:rsid w:val="003F5196"/>
    <w:rsid w:val="003F6A76"/>
    <w:rsid w:val="003F6C8D"/>
    <w:rsid w:val="003F6CED"/>
    <w:rsid w:val="00400C66"/>
    <w:rsid w:val="00400F23"/>
    <w:rsid w:val="004016C1"/>
    <w:rsid w:val="00401F81"/>
    <w:rsid w:val="00405468"/>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6A0"/>
    <w:rsid w:val="00435E57"/>
    <w:rsid w:val="00437EEF"/>
    <w:rsid w:val="00440657"/>
    <w:rsid w:val="00440841"/>
    <w:rsid w:val="00442492"/>
    <w:rsid w:val="00443514"/>
    <w:rsid w:val="00445438"/>
    <w:rsid w:val="004468C8"/>
    <w:rsid w:val="004507D3"/>
    <w:rsid w:val="00450B1B"/>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6E54"/>
    <w:rsid w:val="0049778F"/>
    <w:rsid w:val="004A0561"/>
    <w:rsid w:val="004A0937"/>
    <w:rsid w:val="004A1BEB"/>
    <w:rsid w:val="004A264A"/>
    <w:rsid w:val="004A2C4B"/>
    <w:rsid w:val="004A2FDE"/>
    <w:rsid w:val="004A3747"/>
    <w:rsid w:val="004A4DC0"/>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3D34"/>
    <w:rsid w:val="004D570F"/>
    <w:rsid w:val="004D6C4A"/>
    <w:rsid w:val="004D722F"/>
    <w:rsid w:val="004E112A"/>
    <w:rsid w:val="004E22E9"/>
    <w:rsid w:val="004E230B"/>
    <w:rsid w:val="004E261E"/>
    <w:rsid w:val="004E6521"/>
    <w:rsid w:val="004E670E"/>
    <w:rsid w:val="004F0A7F"/>
    <w:rsid w:val="004F2313"/>
    <w:rsid w:val="004F40C1"/>
    <w:rsid w:val="004F4BAD"/>
    <w:rsid w:val="004F59FF"/>
    <w:rsid w:val="00500214"/>
    <w:rsid w:val="0050226E"/>
    <w:rsid w:val="005043D6"/>
    <w:rsid w:val="00507653"/>
    <w:rsid w:val="00512C31"/>
    <w:rsid w:val="00513D83"/>
    <w:rsid w:val="00514ADB"/>
    <w:rsid w:val="0051572C"/>
    <w:rsid w:val="00516471"/>
    <w:rsid w:val="00520412"/>
    <w:rsid w:val="005222CB"/>
    <w:rsid w:val="00522926"/>
    <w:rsid w:val="005229AB"/>
    <w:rsid w:val="0052315C"/>
    <w:rsid w:val="0052329B"/>
    <w:rsid w:val="00524BBF"/>
    <w:rsid w:val="00524C14"/>
    <w:rsid w:val="005264ED"/>
    <w:rsid w:val="005278E7"/>
    <w:rsid w:val="00527ACC"/>
    <w:rsid w:val="00530F4C"/>
    <w:rsid w:val="00531044"/>
    <w:rsid w:val="00532124"/>
    <w:rsid w:val="00532B26"/>
    <w:rsid w:val="005340A2"/>
    <w:rsid w:val="00536AA4"/>
    <w:rsid w:val="00540548"/>
    <w:rsid w:val="00541293"/>
    <w:rsid w:val="005412F6"/>
    <w:rsid w:val="00543720"/>
    <w:rsid w:val="005437EB"/>
    <w:rsid w:val="00543D22"/>
    <w:rsid w:val="00543E09"/>
    <w:rsid w:val="0054675D"/>
    <w:rsid w:val="00551599"/>
    <w:rsid w:val="00552425"/>
    <w:rsid w:val="00552A3E"/>
    <w:rsid w:val="00552F18"/>
    <w:rsid w:val="005532C9"/>
    <w:rsid w:val="00555884"/>
    <w:rsid w:val="00562BA8"/>
    <w:rsid w:val="00563AC0"/>
    <w:rsid w:val="005678C7"/>
    <w:rsid w:val="00567CA1"/>
    <w:rsid w:val="00572B72"/>
    <w:rsid w:val="00573417"/>
    <w:rsid w:val="005735D7"/>
    <w:rsid w:val="00574E6A"/>
    <w:rsid w:val="00580886"/>
    <w:rsid w:val="005813CE"/>
    <w:rsid w:val="005821CB"/>
    <w:rsid w:val="005877FC"/>
    <w:rsid w:val="00587D54"/>
    <w:rsid w:val="0059070E"/>
    <w:rsid w:val="00594C36"/>
    <w:rsid w:val="005A0A08"/>
    <w:rsid w:val="005A1C95"/>
    <w:rsid w:val="005A3DC4"/>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1843"/>
    <w:rsid w:val="005D2752"/>
    <w:rsid w:val="005D2A61"/>
    <w:rsid w:val="005D30D4"/>
    <w:rsid w:val="005D55AF"/>
    <w:rsid w:val="005D55BB"/>
    <w:rsid w:val="005E23CD"/>
    <w:rsid w:val="005E2724"/>
    <w:rsid w:val="005E3E55"/>
    <w:rsid w:val="005E68FF"/>
    <w:rsid w:val="005E69C6"/>
    <w:rsid w:val="005E7F02"/>
    <w:rsid w:val="005F0EA8"/>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599F"/>
    <w:rsid w:val="00627B03"/>
    <w:rsid w:val="006302A6"/>
    <w:rsid w:val="00631115"/>
    <w:rsid w:val="00631AEF"/>
    <w:rsid w:val="00632F51"/>
    <w:rsid w:val="00632F73"/>
    <w:rsid w:val="006343F5"/>
    <w:rsid w:val="00637220"/>
    <w:rsid w:val="006411CF"/>
    <w:rsid w:val="00641793"/>
    <w:rsid w:val="00641C71"/>
    <w:rsid w:val="0064300C"/>
    <w:rsid w:val="0064366F"/>
    <w:rsid w:val="00643B5A"/>
    <w:rsid w:val="00644D21"/>
    <w:rsid w:val="00646221"/>
    <w:rsid w:val="00646463"/>
    <w:rsid w:val="00647027"/>
    <w:rsid w:val="006509B1"/>
    <w:rsid w:val="00652633"/>
    <w:rsid w:val="0065306D"/>
    <w:rsid w:val="00654F37"/>
    <w:rsid w:val="00655DAC"/>
    <w:rsid w:val="006562EF"/>
    <w:rsid w:val="0066142F"/>
    <w:rsid w:val="00661C7F"/>
    <w:rsid w:val="00662CA8"/>
    <w:rsid w:val="00663AF7"/>
    <w:rsid w:val="00663DC7"/>
    <w:rsid w:val="006658FF"/>
    <w:rsid w:val="00665DEC"/>
    <w:rsid w:val="00666250"/>
    <w:rsid w:val="0066627B"/>
    <w:rsid w:val="00667362"/>
    <w:rsid w:val="00674FED"/>
    <w:rsid w:val="0067503F"/>
    <w:rsid w:val="00680BAB"/>
    <w:rsid w:val="0068226F"/>
    <w:rsid w:val="00682CBA"/>
    <w:rsid w:val="00682E52"/>
    <w:rsid w:val="00685203"/>
    <w:rsid w:val="00685BF5"/>
    <w:rsid w:val="00685D72"/>
    <w:rsid w:val="00686B8B"/>
    <w:rsid w:val="00690DF5"/>
    <w:rsid w:val="00691CED"/>
    <w:rsid w:val="00692EDF"/>
    <w:rsid w:val="0069306B"/>
    <w:rsid w:val="006930E5"/>
    <w:rsid w:val="00693781"/>
    <w:rsid w:val="006947E6"/>
    <w:rsid w:val="00695B4E"/>
    <w:rsid w:val="00697E29"/>
    <w:rsid w:val="006A0622"/>
    <w:rsid w:val="006A156C"/>
    <w:rsid w:val="006A1C37"/>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0D71"/>
    <w:rsid w:val="006D21DC"/>
    <w:rsid w:val="006D4C65"/>
    <w:rsid w:val="006D4D01"/>
    <w:rsid w:val="006D4E67"/>
    <w:rsid w:val="006D6328"/>
    <w:rsid w:val="006D648F"/>
    <w:rsid w:val="006D7492"/>
    <w:rsid w:val="006E0131"/>
    <w:rsid w:val="006E0E02"/>
    <w:rsid w:val="006E1FC1"/>
    <w:rsid w:val="006E5F17"/>
    <w:rsid w:val="006E5FA7"/>
    <w:rsid w:val="006E6DA4"/>
    <w:rsid w:val="006E7142"/>
    <w:rsid w:val="006E781A"/>
    <w:rsid w:val="006E7988"/>
    <w:rsid w:val="006E7B9D"/>
    <w:rsid w:val="006F0277"/>
    <w:rsid w:val="006F0546"/>
    <w:rsid w:val="006F0652"/>
    <w:rsid w:val="006F12BA"/>
    <w:rsid w:val="006F23C1"/>
    <w:rsid w:val="006F2C70"/>
    <w:rsid w:val="006F31A3"/>
    <w:rsid w:val="006F5702"/>
    <w:rsid w:val="006F6B45"/>
    <w:rsid w:val="00700214"/>
    <w:rsid w:val="0070354F"/>
    <w:rsid w:val="00704B79"/>
    <w:rsid w:val="0070639B"/>
    <w:rsid w:val="00706747"/>
    <w:rsid w:val="00706FFC"/>
    <w:rsid w:val="007108CC"/>
    <w:rsid w:val="00714442"/>
    <w:rsid w:val="00714715"/>
    <w:rsid w:val="00714C1B"/>
    <w:rsid w:val="00714CBC"/>
    <w:rsid w:val="00714DAD"/>
    <w:rsid w:val="0071761E"/>
    <w:rsid w:val="00717C53"/>
    <w:rsid w:val="00717DEA"/>
    <w:rsid w:val="00720306"/>
    <w:rsid w:val="0072286F"/>
    <w:rsid w:val="00723136"/>
    <w:rsid w:val="00725DBD"/>
    <w:rsid w:val="00727427"/>
    <w:rsid w:val="00731769"/>
    <w:rsid w:val="0073412E"/>
    <w:rsid w:val="00737E88"/>
    <w:rsid w:val="007402F3"/>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3FF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7C67"/>
    <w:rsid w:val="00790726"/>
    <w:rsid w:val="007931AC"/>
    <w:rsid w:val="00793E1C"/>
    <w:rsid w:val="007946A0"/>
    <w:rsid w:val="00795D04"/>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383"/>
    <w:rsid w:val="007E26E9"/>
    <w:rsid w:val="007E2934"/>
    <w:rsid w:val="007E32B3"/>
    <w:rsid w:val="007E3BA8"/>
    <w:rsid w:val="007E49E0"/>
    <w:rsid w:val="007E61A9"/>
    <w:rsid w:val="007F22F5"/>
    <w:rsid w:val="007F284B"/>
    <w:rsid w:val="007F33EF"/>
    <w:rsid w:val="007F3E17"/>
    <w:rsid w:val="007F4CEE"/>
    <w:rsid w:val="007F57DC"/>
    <w:rsid w:val="007F59EB"/>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8D5"/>
    <w:rsid w:val="00826A62"/>
    <w:rsid w:val="00827844"/>
    <w:rsid w:val="008318B8"/>
    <w:rsid w:val="00834779"/>
    <w:rsid w:val="008353B6"/>
    <w:rsid w:val="0083592E"/>
    <w:rsid w:val="00836258"/>
    <w:rsid w:val="00837895"/>
    <w:rsid w:val="008406D9"/>
    <w:rsid w:val="00841186"/>
    <w:rsid w:val="00843B2C"/>
    <w:rsid w:val="008459F6"/>
    <w:rsid w:val="00845D6F"/>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58B8"/>
    <w:rsid w:val="008660DE"/>
    <w:rsid w:val="00866ABB"/>
    <w:rsid w:val="00866AF2"/>
    <w:rsid w:val="00870511"/>
    <w:rsid w:val="00870CC3"/>
    <w:rsid w:val="00870E0C"/>
    <w:rsid w:val="008730AC"/>
    <w:rsid w:val="00873A16"/>
    <w:rsid w:val="008744F1"/>
    <w:rsid w:val="00875C96"/>
    <w:rsid w:val="00877F58"/>
    <w:rsid w:val="00880958"/>
    <w:rsid w:val="008812CA"/>
    <w:rsid w:val="00881DC9"/>
    <w:rsid w:val="00881FD4"/>
    <w:rsid w:val="00882BE5"/>
    <w:rsid w:val="008846F4"/>
    <w:rsid w:val="00885676"/>
    <w:rsid w:val="008858FA"/>
    <w:rsid w:val="00886660"/>
    <w:rsid w:val="00887BC4"/>
    <w:rsid w:val="00890B25"/>
    <w:rsid w:val="00890DB2"/>
    <w:rsid w:val="00890DCD"/>
    <w:rsid w:val="00893633"/>
    <w:rsid w:val="00893E48"/>
    <w:rsid w:val="00894C8D"/>
    <w:rsid w:val="00894E3E"/>
    <w:rsid w:val="00896B27"/>
    <w:rsid w:val="008A1593"/>
    <w:rsid w:val="008A1B9C"/>
    <w:rsid w:val="008A25FD"/>
    <w:rsid w:val="008A2DD0"/>
    <w:rsid w:val="008A528A"/>
    <w:rsid w:val="008A5B91"/>
    <w:rsid w:val="008A6B97"/>
    <w:rsid w:val="008A7891"/>
    <w:rsid w:val="008A7F5C"/>
    <w:rsid w:val="008B05CC"/>
    <w:rsid w:val="008B0B23"/>
    <w:rsid w:val="008B1733"/>
    <w:rsid w:val="008B28C3"/>
    <w:rsid w:val="008B2D24"/>
    <w:rsid w:val="008B45D7"/>
    <w:rsid w:val="008B54A2"/>
    <w:rsid w:val="008B5C3E"/>
    <w:rsid w:val="008C025B"/>
    <w:rsid w:val="008C10F1"/>
    <w:rsid w:val="008C23D7"/>
    <w:rsid w:val="008C253B"/>
    <w:rsid w:val="008C765C"/>
    <w:rsid w:val="008D054D"/>
    <w:rsid w:val="008D0B8D"/>
    <w:rsid w:val="008D3743"/>
    <w:rsid w:val="008D3813"/>
    <w:rsid w:val="008D5873"/>
    <w:rsid w:val="008E0D47"/>
    <w:rsid w:val="008E10A1"/>
    <w:rsid w:val="008E429B"/>
    <w:rsid w:val="008E4542"/>
    <w:rsid w:val="008E588A"/>
    <w:rsid w:val="008E656E"/>
    <w:rsid w:val="008F1106"/>
    <w:rsid w:val="008F1900"/>
    <w:rsid w:val="008F3CBC"/>
    <w:rsid w:val="00900286"/>
    <w:rsid w:val="0090068F"/>
    <w:rsid w:val="00900B93"/>
    <w:rsid w:val="00900C86"/>
    <w:rsid w:val="009010CA"/>
    <w:rsid w:val="00901629"/>
    <w:rsid w:val="00904DC9"/>
    <w:rsid w:val="00910674"/>
    <w:rsid w:val="009119ED"/>
    <w:rsid w:val="009120FF"/>
    <w:rsid w:val="009148E8"/>
    <w:rsid w:val="00915BCF"/>
    <w:rsid w:val="009164AC"/>
    <w:rsid w:val="00916C50"/>
    <w:rsid w:val="0091716A"/>
    <w:rsid w:val="009206C7"/>
    <w:rsid w:val="00922006"/>
    <w:rsid w:val="00925402"/>
    <w:rsid w:val="0093052C"/>
    <w:rsid w:val="00930A59"/>
    <w:rsid w:val="009317AC"/>
    <w:rsid w:val="00931B1A"/>
    <w:rsid w:val="0093207C"/>
    <w:rsid w:val="009345AD"/>
    <w:rsid w:val="009379DB"/>
    <w:rsid w:val="00937D85"/>
    <w:rsid w:val="00941459"/>
    <w:rsid w:val="00941530"/>
    <w:rsid w:val="00941B19"/>
    <w:rsid w:val="00941E17"/>
    <w:rsid w:val="00943268"/>
    <w:rsid w:val="009437C6"/>
    <w:rsid w:val="00943F75"/>
    <w:rsid w:val="00944D19"/>
    <w:rsid w:val="00946688"/>
    <w:rsid w:val="00946BF4"/>
    <w:rsid w:val="00951527"/>
    <w:rsid w:val="00951856"/>
    <w:rsid w:val="00951A08"/>
    <w:rsid w:val="00951F8F"/>
    <w:rsid w:val="009524DE"/>
    <w:rsid w:val="009537A3"/>
    <w:rsid w:val="009539D3"/>
    <w:rsid w:val="00955A9A"/>
    <w:rsid w:val="009564C7"/>
    <w:rsid w:val="009572B7"/>
    <w:rsid w:val="00961568"/>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89C"/>
    <w:rsid w:val="009A698F"/>
    <w:rsid w:val="009A6B37"/>
    <w:rsid w:val="009A6CEC"/>
    <w:rsid w:val="009A6F10"/>
    <w:rsid w:val="009B1AE7"/>
    <w:rsid w:val="009B67AC"/>
    <w:rsid w:val="009B6EE6"/>
    <w:rsid w:val="009C1175"/>
    <w:rsid w:val="009C1F4E"/>
    <w:rsid w:val="009C4992"/>
    <w:rsid w:val="009C4B49"/>
    <w:rsid w:val="009C4F9A"/>
    <w:rsid w:val="009C5A15"/>
    <w:rsid w:val="009D0F10"/>
    <w:rsid w:val="009D21E8"/>
    <w:rsid w:val="009D3EF5"/>
    <w:rsid w:val="009D4A00"/>
    <w:rsid w:val="009E0018"/>
    <w:rsid w:val="009E0BB1"/>
    <w:rsid w:val="009E286D"/>
    <w:rsid w:val="009E2E57"/>
    <w:rsid w:val="009E3BB5"/>
    <w:rsid w:val="009E6B59"/>
    <w:rsid w:val="009F054B"/>
    <w:rsid w:val="009F0F3D"/>
    <w:rsid w:val="009F14C6"/>
    <w:rsid w:val="009F17D2"/>
    <w:rsid w:val="009F2090"/>
    <w:rsid w:val="009F2C48"/>
    <w:rsid w:val="00A0027A"/>
    <w:rsid w:val="00A00AE7"/>
    <w:rsid w:val="00A01268"/>
    <w:rsid w:val="00A02090"/>
    <w:rsid w:val="00A03926"/>
    <w:rsid w:val="00A0464A"/>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6EC8"/>
    <w:rsid w:val="00A373F5"/>
    <w:rsid w:val="00A4026A"/>
    <w:rsid w:val="00A4179A"/>
    <w:rsid w:val="00A42C60"/>
    <w:rsid w:val="00A44A18"/>
    <w:rsid w:val="00A46AEC"/>
    <w:rsid w:val="00A50E6D"/>
    <w:rsid w:val="00A510AA"/>
    <w:rsid w:val="00A51249"/>
    <w:rsid w:val="00A51851"/>
    <w:rsid w:val="00A52637"/>
    <w:rsid w:val="00A52E5E"/>
    <w:rsid w:val="00A55365"/>
    <w:rsid w:val="00A55444"/>
    <w:rsid w:val="00A56156"/>
    <w:rsid w:val="00A600A9"/>
    <w:rsid w:val="00A64ED1"/>
    <w:rsid w:val="00A677BB"/>
    <w:rsid w:val="00A67BC6"/>
    <w:rsid w:val="00A702F0"/>
    <w:rsid w:val="00A70722"/>
    <w:rsid w:val="00A742B3"/>
    <w:rsid w:val="00A75B9B"/>
    <w:rsid w:val="00A76033"/>
    <w:rsid w:val="00A81137"/>
    <w:rsid w:val="00A8595C"/>
    <w:rsid w:val="00A86AE7"/>
    <w:rsid w:val="00A86B66"/>
    <w:rsid w:val="00A86CA2"/>
    <w:rsid w:val="00A86EF5"/>
    <w:rsid w:val="00A87572"/>
    <w:rsid w:val="00A87B11"/>
    <w:rsid w:val="00A935AE"/>
    <w:rsid w:val="00A94DF7"/>
    <w:rsid w:val="00A960D9"/>
    <w:rsid w:val="00A96758"/>
    <w:rsid w:val="00A96C9B"/>
    <w:rsid w:val="00AA01C1"/>
    <w:rsid w:val="00AA0C37"/>
    <w:rsid w:val="00AA18EC"/>
    <w:rsid w:val="00AA3A4C"/>
    <w:rsid w:val="00AA767E"/>
    <w:rsid w:val="00AB033A"/>
    <w:rsid w:val="00AB1578"/>
    <w:rsid w:val="00AB2BD9"/>
    <w:rsid w:val="00AB3EA0"/>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AF784D"/>
    <w:rsid w:val="00B00B17"/>
    <w:rsid w:val="00B01676"/>
    <w:rsid w:val="00B01E75"/>
    <w:rsid w:val="00B023AE"/>
    <w:rsid w:val="00B02E79"/>
    <w:rsid w:val="00B03435"/>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0893"/>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680D"/>
    <w:rsid w:val="00B47B99"/>
    <w:rsid w:val="00B50F98"/>
    <w:rsid w:val="00B5119B"/>
    <w:rsid w:val="00B5122D"/>
    <w:rsid w:val="00B51352"/>
    <w:rsid w:val="00B524E0"/>
    <w:rsid w:val="00B5431F"/>
    <w:rsid w:val="00B54A42"/>
    <w:rsid w:val="00B54D8E"/>
    <w:rsid w:val="00B55F60"/>
    <w:rsid w:val="00B56493"/>
    <w:rsid w:val="00B56901"/>
    <w:rsid w:val="00B56CB7"/>
    <w:rsid w:val="00B574E1"/>
    <w:rsid w:val="00B6136E"/>
    <w:rsid w:val="00B6238C"/>
    <w:rsid w:val="00B625D7"/>
    <w:rsid w:val="00B651AA"/>
    <w:rsid w:val="00B6647D"/>
    <w:rsid w:val="00B71F9E"/>
    <w:rsid w:val="00B72661"/>
    <w:rsid w:val="00B73E17"/>
    <w:rsid w:val="00B73F71"/>
    <w:rsid w:val="00B778B9"/>
    <w:rsid w:val="00B7799D"/>
    <w:rsid w:val="00B77F99"/>
    <w:rsid w:val="00B81A83"/>
    <w:rsid w:val="00B82CAC"/>
    <w:rsid w:val="00B82F13"/>
    <w:rsid w:val="00B82F48"/>
    <w:rsid w:val="00B83314"/>
    <w:rsid w:val="00B834C1"/>
    <w:rsid w:val="00B83B46"/>
    <w:rsid w:val="00B867D6"/>
    <w:rsid w:val="00B869B6"/>
    <w:rsid w:val="00B86C64"/>
    <w:rsid w:val="00B8726A"/>
    <w:rsid w:val="00B90943"/>
    <w:rsid w:val="00B964FA"/>
    <w:rsid w:val="00B96567"/>
    <w:rsid w:val="00B96812"/>
    <w:rsid w:val="00B972D7"/>
    <w:rsid w:val="00B97A72"/>
    <w:rsid w:val="00BA02F4"/>
    <w:rsid w:val="00BA2927"/>
    <w:rsid w:val="00BA3419"/>
    <w:rsid w:val="00BA478A"/>
    <w:rsid w:val="00BA590F"/>
    <w:rsid w:val="00BA6169"/>
    <w:rsid w:val="00BA6FA0"/>
    <w:rsid w:val="00BB0F9B"/>
    <w:rsid w:val="00BB239B"/>
    <w:rsid w:val="00BB3589"/>
    <w:rsid w:val="00BB4142"/>
    <w:rsid w:val="00BB4CE3"/>
    <w:rsid w:val="00BB5107"/>
    <w:rsid w:val="00BB569C"/>
    <w:rsid w:val="00BB6444"/>
    <w:rsid w:val="00BB6DA2"/>
    <w:rsid w:val="00BC0A2C"/>
    <w:rsid w:val="00BC16AD"/>
    <w:rsid w:val="00BC33C4"/>
    <w:rsid w:val="00BC427E"/>
    <w:rsid w:val="00BC5BE4"/>
    <w:rsid w:val="00BC6224"/>
    <w:rsid w:val="00BC6F83"/>
    <w:rsid w:val="00BD71C5"/>
    <w:rsid w:val="00BD7BA2"/>
    <w:rsid w:val="00BD7DA4"/>
    <w:rsid w:val="00BE0D1A"/>
    <w:rsid w:val="00BE0EF1"/>
    <w:rsid w:val="00BE200C"/>
    <w:rsid w:val="00BE2145"/>
    <w:rsid w:val="00BE25AC"/>
    <w:rsid w:val="00BE3070"/>
    <w:rsid w:val="00BE4ADE"/>
    <w:rsid w:val="00BE780E"/>
    <w:rsid w:val="00BE7F99"/>
    <w:rsid w:val="00BF2635"/>
    <w:rsid w:val="00BF2D90"/>
    <w:rsid w:val="00BF530C"/>
    <w:rsid w:val="00BF6480"/>
    <w:rsid w:val="00BF6A75"/>
    <w:rsid w:val="00C01F8F"/>
    <w:rsid w:val="00C0383D"/>
    <w:rsid w:val="00C04326"/>
    <w:rsid w:val="00C04EA8"/>
    <w:rsid w:val="00C05B14"/>
    <w:rsid w:val="00C06085"/>
    <w:rsid w:val="00C060F0"/>
    <w:rsid w:val="00C06AE0"/>
    <w:rsid w:val="00C072DB"/>
    <w:rsid w:val="00C107D2"/>
    <w:rsid w:val="00C12ADB"/>
    <w:rsid w:val="00C13757"/>
    <w:rsid w:val="00C14210"/>
    <w:rsid w:val="00C15EB1"/>
    <w:rsid w:val="00C16655"/>
    <w:rsid w:val="00C173DB"/>
    <w:rsid w:val="00C17C07"/>
    <w:rsid w:val="00C20DF7"/>
    <w:rsid w:val="00C21D8E"/>
    <w:rsid w:val="00C24665"/>
    <w:rsid w:val="00C2497D"/>
    <w:rsid w:val="00C24A3C"/>
    <w:rsid w:val="00C26685"/>
    <w:rsid w:val="00C26BD8"/>
    <w:rsid w:val="00C27AD1"/>
    <w:rsid w:val="00C3019B"/>
    <w:rsid w:val="00C30FB6"/>
    <w:rsid w:val="00C30FDD"/>
    <w:rsid w:val="00C32697"/>
    <w:rsid w:val="00C32C72"/>
    <w:rsid w:val="00C330BE"/>
    <w:rsid w:val="00C3362F"/>
    <w:rsid w:val="00C35471"/>
    <w:rsid w:val="00C367B7"/>
    <w:rsid w:val="00C36879"/>
    <w:rsid w:val="00C374B0"/>
    <w:rsid w:val="00C40D30"/>
    <w:rsid w:val="00C42AF0"/>
    <w:rsid w:val="00C42DEA"/>
    <w:rsid w:val="00C4579C"/>
    <w:rsid w:val="00C477A7"/>
    <w:rsid w:val="00C50E08"/>
    <w:rsid w:val="00C51314"/>
    <w:rsid w:val="00C51617"/>
    <w:rsid w:val="00C51D75"/>
    <w:rsid w:val="00C548CB"/>
    <w:rsid w:val="00C549B8"/>
    <w:rsid w:val="00C55233"/>
    <w:rsid w:val="00C56B79"/>
    <w:rsid w:val="00C5702B"/>
    <w:rsid w:val="00C573AE"/>
    <w:rsid w:val="00C57E4D"/>
    <w:rsid w:val="00C60365"/>
    <w:rsid w:val="00C6068F"/>
    <w:rsid w:val="00C60B12"/>
    <w:rsid w:val="00C60DF3"/>
    <w:rsid w:val="00C63DAB"/>
    <w:rsid w:val="00C65399"/>
    <w:rsid w:val="00C65957"/>
    <w:rsid w:val="00C67054"/>
    <w:rsid w:val="00C67305"/>
    <w:rsid w:val="00C67FED"/>
    <w:rsid w:val="00C70384"/>
    <w:rsid w:val="00C71EA2"/>
    <w:rsid w:val="00C72974"/>
    <w:rsid w:val="00C73E32"/>
    <w:rsid w:val="00C74B38"/>
    <w:rsid w:val="00C753DB"/>
    <w:rsid w:val="00C75B83"/>
    <w:rsid w:val="00C77CB0"/>
    <w:rsid w:val="00C84D21"/>
    <w:rsid w:val="00C86E8A"/>
    <w:rsid w:val="00C871AA"/>
    <w:rsid w:val="00C8726A"/>
    <w:rsid w:val="00C874DA"/>
    <w:rsid w:val="00C9091B"/>
    <w:rsid w:val="00C92045"/>
    <w:rsid w:val="00CA0126"/>
    <w:rsid w:val="00CA0C20"/>
    <w:rsid w:val="00CA129C"/>
    <w:rsid w:val="00CA1A3D"/>
    <w:rsid w:val="00CA1FA3"/>
    <w:rsid w:val="00CA2CCA"/>
    <w:rsid w:val="00CA4870"/>
    <w:rsid w:val="00CA61DD"/>
    <w:rsid w:val="00CA7DCC"/>
    <w:rsid w:val="00CB2826"/>
    <w:rsid w:val="00CB303E"/>
    <w:rsid w:val="00CB3AC5"/>
    <w:rsid w:val="00CB3D99"/>
    <w:rsid w:val="00CB4ED1"/>
    <w:rsid w:val="00CB7159"/>
    <w:rsid w:val="00CC211E"/>
    <w:rsid w:val="00CC2F36"/>
    <w:rsid w:val="00CC3614"/>
    <w:rsid w:val="00CC3DEC"/>
    <w:rsid w:val="00CC6E96"/>
    <w:rsid w:val="00CD322A"/>
    <w:rsid w:val="00CD394A"/>
    <w:rsid w:val="00CD3EBD"/>
    <w:rsid w:val="00CD5DBC"/>
    <w:rsid w:val="00CD5F68"/>
    <w:rsid w:val="00CD7D13"/>
    <w:rsid w:val="00CE0193"/>
    <w:rsid w:val="00CE0AD9"/>
    <w:rsid w:val="00CE2183"/>
    <w:rsid w:val="00CE2266"/>
    <w:rsid w:val="00CE2409"/>
    <w:rsid w:val="00CE33A8"/>
    <w:rsid w:val="00CE4AF0"/>
    <w:rsid w:val="00CE4CCD"/>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19B0"/>
    <w:rsid w:val="00D22B86"/>
    <w:rsid w:val="00D2673F"/>
    <w:rsid w:val="00D26F32"/>
    <w:rsid w:val="00D31BD1"/>
    <w:rsid w:val="00D32BE4"/>
    <w:rsid w:val="00D32E73"/>
    <w:rsid w:val="00D3333B"/>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3810"/>
    <w:rsid w:val="00D95758"/>
    <w:rsid w:val="00D9641A"/>
    <w:rsid w:val="00D96D0D"/>
    <w:rsid w:val="00D97617"/>
    <w:rsid w:val="00DA149F"/>
    <w:rsid w:val="00DA19DB"/>
    <w:rsid w:val="00DA23E0"/>
    <w:rsid w:val="00DA2699"/>
    <w:rsid w:val="00DA3D14"/>
    <w:rsid w:val="00DA41D8"/>
    <w:rsid w:val="00DA5592"/>
    <w:rsid w:val="00DA5AC7"/>
    <w:rsid w:val="00DA6171"/>
    <w:rsid w:val="00DA7914"/>
    <w:rsid w:val="00DB17CA"/>
    <w:rsid w:val="00DB44FE"/>
    <w:rsid w:val="00DB49D1"/>
    <w:rsid w:val="00DB4B8F"/>
    <w:rsid w:val="00DB5125"/>
    <w:rsid w:val="00DB7356"/>
    <w:rsid w:val="00DC0280"/>
    <w:rsid w:val="00DC0321"/>
    <w:rsid w:val="00DC0505"/>
    <w:rsid w:val="00DC06DB"/>
    <w:rsid w:val="00DC20F2"/>
    <w:rsid w:val="00DC242D"/>
    <w:rsid w:val="00DC6782"/>
    <w:rsid w:val="00DC6879"/>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E4D3B"/>
    <w:rsid w:val="00DE6332"/>
    <w:rsid w:val="00DE7F30"/>
    <w:rsid w:val="00DF1740"/>
    <w:rsid w:val="00DF19EA"/>
    <w:rsid w:val="00DF6614"/>
    <w:rsid w:val="00DF6ADD"/>
    <w:rsid w:val="00E00E19"/>
    <w:rsid w:val="00E00E2C"/>
    <w:rsid w:val="00E00F00"/>
    <w:rsid w:val="00E04005"/>
    <w:rsid w:val="00E074BC"/>
    <w:rsid w:val="00E07CDA"/>
    <w:rsid w:val="00E10A36"/>
    <w:rsid w:val="00E12912"/>
    <w:rsid w:val="00E12AFD"/>
    <w:rsid w:val="00E12DCB"/>
    <w:rsid w:val="00E12FCC"/>
    <w:rsid w:val="00E131AE"/>
    <w:rsid w:val="00E1414A"/>
    <w:rsid w:val="00E14328"/>
    <w:rsid w:val="00E14401"/>
    <w:rsid w:val="00E167A8"/>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5EAF"/>
    <w:rsid w:val="00E36AEC"/>
    <w:rsid w:val="00E37283"/>
    <w:rsid w:val="00E40256"/>
    <w:rsid w:val="00E40A37"/>
    <w:rsid w:val="00E419F7"/>
    <w:rsid w:val="00E41DF7"/>
    <w:rsid w:val="00E42B8E"/>
    <w:rsid w:val="00E42CE9"/>
    <w:rsid w:val="00E42E63"/>
    <w:rsid w:val="00E44014"/>
    <w:rsid w:val="00E45327"/>
    <w:rsid w:val="00E4720B"/>
    <w:rsid w:val="00E47FB6"/>
    <w:rsid w:val="00E506DB"/>
    <w:rsid w:val="00E510FF"/>
    <w:rsid w:val="00E51D7F"/>
    <w:rsid w:val="00E5357A"/>
    <w:rsid w:val="00E55DB5"/>
    <w:rsid w:val="00E570A4"/>
    <w:rsid w:val="00E60A05"/>
    <w:rsid w:val="00E61ADA"/>
    <w:rsid w:val="00E62909"/>
    <w:rsid w:val="00E6411D"/>
    <w:rsid w:val="00E66261"/>
    <w:rsid w:val="00E719F4"/>
    <w:rsid w:val="00E72366"/>
    <w:rsid w:val="00E73448"/>
    <w:rsid w:val="00E756C6"/>
    <w:rsid w:val="00E75CF4"/>
    <w:rsid w:val="00E76912"/>
    <w:rsid w:val="00E779B8"/>
    <w:rsid w:val="00E80238"/>
    <w:rsid w:val="00E8095A"/>
    <w:rsid w:val="00E81C65"/>
    <w:rsid w:val="00E81E88"/>
    <w:rsid w:val="00E824FB"/>
    <w:rsid w:val="00E829EB"/>
    <w:rsid w:val="00E83BAE"/>
    <w:rsid w:val="00E84EF3"/>
    <w:rsid w:val="00E85989"/>
    <w:rsid w:val="00E85E9E"/>
    <w:rsid w:val="00E8775B"/>
    <w:rsid w:val="00E91B1E"/>
    <w:rsid w:val="00E93D64"/>
    <w:rsid w:val="00E946D0"/>
    <w:rsid w:val="00E9472F"/>
    <w:rsid w:val="00E952B4"/>
    <w:rsid w:val="00E9540C"/>
    <w:rsid w:val="00E96728"/>
    <w:rsid w:val="00EA01E6"/>
    <w:rsid w:val="00EA04F8"/>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5316"/>
    <w:rsid w:val="00EF6ACA"/>
    <w:rsid w:val="00EF7497"/>
    <w:rsid w:val="00F00493"/>
    <w:rsid w:val="00F0066E"/>
    <w:rsid w:val="00F00B7C"/>
    <w:rsid w:val="00F01AE1"/>
    <w:rsid w:val="00F028D6"/>
    <w:rsid w:val="00F03C64"/>
    <w:rsid w:val="00F04B2E"/>
    <w:rsid w:val="00F065A7"/>
    <w:rsid w:val="00F110C2"/>
    <w:rsid w:val="00F11A2B"/>
    <w:rsid w:val="00F13AB0"/>
    <w:rsid w:val="00F150BF"/>
    <w:rsid w:val="00F15361"/>
    <w:rsid w:val="00F15E89"/>
    <w:rsid w:val="00F203BD"/>
    <w:rsid w:val="00F20F71"/>
    <w:rsid w:val="00F21CD3"/>
    <w:rsid w:val="00F230AF"/>
    <w:rsid w:val="00F23B4A"/>
    <w:rsid w:val="00F23F66"/>
    <w:rsid w:val="00F244E9"/>
    <w:rsid w:val="00F2550E"/>
    <w:rsid w:val="00F25D56"/>
    <w:rsid w:val="00F25E01"/>
    <w:rsid w:val="00F27BDA"/>
    <w:rsid w:val="00F30B10"/>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5CB4"/>
    <w:rsid w:val="00F5614E"/>
    <w:rsid w:val="00F60828"/>
    <w:rsid w:val="00F60E55"/>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B79FB"/>
    <w:rsid w:val="00FC0300"/>
    <w:rsid w:val="00FC0FDA"/>
    <w:rsid w:val="00FC14B0"/>
    <w:rsid w:val="00FC25BE"/>
    <w:rsid w:val="00FC2A0E"/>
    <w:rsid w:val="00FC30B1"/>
    <w:rsid w:val="00FC6165"/>
    <w:rsid w:val="00FC61DD"/>
    <w:rsid w:val="00FC62F2"/>
    <w:rsid w:val="00FC769F"/>
    <w:rsid w:val="00FD0D34"/>
    <w:rsid w:val="00FD1218"/>
    <w:rsid w:val="00FD2B2F"/>
    <w:rsid w:val="00FD3283"/>
    <w:rsid w:val="00FD3686"/>
    <w:rsid w:val="00FD380D"/>
    <w:rsid w:val="00FD3F8A"/>
    <w:rsid w:val="00FD5EB7"/>
    <w:rsid w:val="00FD615A"/>
    <w:rsid w:val="00FE01F3"/>
    <w:rsid w:val="00FE07CF"/>
    <w:rsid w:val="00FE10E8"/>
    <w:rsid w:val="00FE153B"/>
    <w:rsid w:val="00FE3982"/>
    <w:rsid w:val="00FE553C"/>
    <w:rsid w:val="00FF0B39"/>
    <w:rsid w:val="00FF2622"/>
    <w:rsid w:val="00FF2753"/>
    <w:rsid w:val="00FF3C1C"/>
    <w:rsid w:val="00FF6C82"/>
    <w:rsid w:val="00FF6F76"/>
    <w:rsid w:val="00FF750E"/>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992"/>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5D9A-4030-4042-8D55-20AAA5A0C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13442</Words>
  <Characters>72339</Characters>
  <Application>Microsoft Office Word</Application>
  <DocSecurity>0</DocSecurity>
  <Lines>602</Lines>
  <Paragraphs>171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dcterms:created xsi:type="dcterms:W3CDTF">2020-03-24T18:51:00Z</dcterms:created>
  <dcterms:modified xsi:type="dcterms:W3CDTF">2020-03-24T18:51:00Z</dcterms:modified>
</cp:coreProperties>
</file>
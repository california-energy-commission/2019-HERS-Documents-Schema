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6"/>
        <w:gridCol w:w="5934"/>
        <w:gridCol w:w="4220"/>
      </w:tblGrid>
      <w:tr w:rsidR="00A57FCD" w:rsidRPr="002F3D03" w14:paraId="7E64DA8A" w14:textId="77777777" w:rsidTr="00152038">
        <w:trPr>
          <w:trHeight w:val="288"/>
        </w:trPr>
        <w:tc>
          <w:tcPr>
            <w:tcW w:w="11030" w:type="dxa"/>
            <w:gridSpan w:val="3"/>
            <w:vAlign w:val="center"/>
          </w:tcPr>
          <w:p w14:paraId="7E64DA89" w14:textId="3708F18B" w:rsidR="00A57FCD" w:rsidRPr="00A57FCD" w:rsidRDefault="00A57FCD" w:rsidP="00307627">
            <w:pPr>
              <w:suppressAutoHyphens/>
              <w:rPr>
                <w:rFonts w:asciiTheme="minorHAnsi" w:hAnsiTheme="minorHAnsi"/>
                <w:b/>
              </w:rPr>
            </w:pPr>
            <w:bookmarkStart w:id="0" w:name="_GoBack"/>
            <w:bookmarkEnd w:id="0"/>
            <w:r w:rsidRPr="00A57FCD">
              <w:rPr>
                <w:rFonts w:asciiTheme="minorHAnsi" w:hAnsiTheme="minorHAnsi"/>
                <w:b/>
              </w:rPr>
              <w:t xml:space="preserve">A. </w:t>
            </w:r>
            <w:r w:rsidR="0098515F" w:rsidRPr="00A6749D">
              <w:rPr>
                <w:rFonts w:asciiTheme="minorHAnsi" w:hAnsiTheme="minorHAnsi"/>
                <w:b/>
              </w:rPr>
              <w:t>Solar Water Heating Systems</w:t>
            </w:r>
          </w:p>
        </w:tc>
      </w:tr>
      <w:tr w:rsidR="00BD4D76" w:rsidRPr="002F3D03" w14:paraId="2EE8CD4B" w14:textId="77777777" w:rsidTr="00C453CA">
        <w:trPr>
          <w:trHeight w:val="288"/>
        </w:trPr>
        <w:tc>
          <w:tcPr>
            <w:tcW w:w="636" w:type="dxa"/>
            <w:vAlign w:val="center"/>
          </w:tcPr>
          <w:p w14:paraId="050C22C0" w14:textId="0472B256" w:rsidR="00BD4D76" w:rsidRPr="00E42BA5" w:rsidRDefault="00BD4D76" w:rsidP="00E42BA5">
            <w:pPr>
              <w:suppressAutoHyphens/>
              <w:jc w:val="center"/>
              <w:rPr>
                <w:rFonts w:asciiTheme="minorHAnsi" w:hAnsiTheme="minorHAnsi"/>
              </w:rPr>
            </w:pPr>
            <w:r w:rsidRPr="00E42BA5">
              <w:rPr>
                <w:rFonts w:asciiTheme="minorHAnsi" w:hAnsiTheme="minorHAnsi"/>
              </w:rPr>
              <w:t>01</w:t>
            </w:r>
          </w:p>
        </w:tc>
        <w:tc>
          <w:tcPr>
            <w:tcW w:w="6049" w:type="dxa"/>
            <w:vAlign w:val="center"/>
          </w:tcPr>
          <w:p w14:paraId="3D9DE117" w14:textId="24BDEACA" w:rsidR="00BD4D76" w:rsidRPr="00C453CA" w:rsidRDefault="00BD4D76" w:rsidP="00584E9E">
            <w:pPr>
              <w:suppressAutoHyphens/>
              <w:rPr>
                <w:rFonts w:asciiTheme="minorHAnsi" w:hAnsiTheme="minorHAnsi"/>
              </w:rPr>
            </w:pPr>
            <w:r w:rsidRPr="00C453CA">
              <w:rPr>
                <w:rFonts w:asciiTheme="minorHAnsi" w:hAnsiTheme="minorHAnsi"/>
              </w:rPr>
              <w:t>Water Heating System ID or Name</w:t>
            </w:r>
          </w:p>
        </w:tc>
        <w:tc>
          <w:tcPr>
            <w:tcW w:w="4345" w:type="dxa"/>
            <w:vAlign w:val="center"/>
          </w:tcPr>
          <w:p w14:paraId="7D688CA7" w14:textId="0153C07D" w:rsidR="00BD4D76" w:rsidRPr="00A57FCD" w:rsidRDefault="00BD4D76" w:rsidP="00307627">
            <w:pPr>
              <w:suppressAutoHyphens/>
              <w:rPr>
                <w:rFonts w:asciiTheme="minorHAnsi" w:hAnsiTheme="minorHAnsi"/>
                <w:b/>
              </w:rPr>
            </w:pPr>
          </w:p>
        </w:tc>
      </w:tr>
      <w:tr w:rsidR="00956EDC" w:rsidRPr="002F3D03" w14:paraId="7E64DA8E" w14:textId="77777777" w:rsidTr="002D7254">
        <w:trPr>
          <w:trHeight w:val="288"/>
        </w:trPr>
        <w:tc>
          <w:tcPr>
            <w:tcW w:w="636" w:type="dxa"/>
            <w:vAlign w:val="center"/>
          </w:tcPr>
          <w:p w14:paraId="7E64DA8B" w14:textId="64616D77" w:rsidR="00956EDC" w:rsidRDefault="00956EDC" w:rsidP="00C52027">
            <w:pPr>
              <w:suppressAutoHyphens/>
              <w:jc w:val="center"/>
              <w:rPr>
                <w:rFonts w:asciiTheme="minorHAnsi" w:hAnsiTheme="minorHAnsi"/>
              </w:rPr>
            </w:pPr>
            <w:r>
              <w:rPr>
                <w:rFonts w:asciiTheme="minorHAnsi" w:hAnsiTheme="minorHAnsi"/>
              </w:rPr>
              <w:t>0</w:t>
            </w:r>
            <w:r w:rsidR="00BD4D76">
              <w:rPr>
                <w:rFonts w:asciiTheme="minorHAnsi" w:hAnsiTheme="minorHAnsi"/>
              </w:rPr>
              <w:t>2</w:t>
            </w:r>
          </w:p>
        </w:tc>
        <w:tc>
          <w:tcPr>
            <w:tcW w:w="6049" w:type="dxa"/>
            <w:vAlign w:val="center"/>
          </w:tcPr>
          <w:p w14:paraId="7E64DA8C" w14:textId="1757077C" w:rsidR="00956EDC" w:rsidRPr="002F3D03" w:rsidRDefault="000E4A8F" w:rsidP="004C4EAF">
            <w:pPr>
              <w:suppressAutoHyphens/>
              <w:rPr>
                <w:rFonts w:asciiTheme="minorHAnsi" w:hAnsiTheme="minorHAnsi"/>
              </w:rPr>
            </w:pPr>
            <w:r>
              <w:rPr>
                <w:rFonts w:asciiTheme="minorHAnsi" w:hAnsiTheme="minorHAnsi"/>
              </w:rPr>
              <w:t>Climate Zone</w:t>
            </w:r>
          </w:p>
        </w:tc>
        <w:tc>
          <w:tcPr>
            <w:tcW w:w="4345" w:type="dxa"/>
            <w:vAlign w:val="center"/>
          </w:tcPr>
          <w:p w14:paraId="7E64DA8D" w14:textId="12155DF1" w:rsidR="00956EDC" w:rsidRPr="002D7254" w:rsidRDefault="00956EDC" w:rsidP="003177CD">
            <w:pPr>
              <w:pStyle w:val="ListParagraph"/>
              <w:suppressAutoHyphens/>
              <w:rPr>
                <w:rFonts w:asciiTheme="minorHAnsi" w:hAnsiTheme="minorHAnsi"/>
                <w:b/>
              </w:rPr>
            </w:pPr>
          </w:p>
        </w:tc>
      </w:tr>
      <w:tr w:rsidR="005D3506" w:rsidRPr="002F3D03" w14:paraId="3B2E0BE1" w14:textId="77777777" w:rsidTr="002D7254">
        <w:trPr>
          <w:trHeight w:val="288"/>
        </w:trPr>
        <w:tc>
          <w:tcPr>
            <w:tcW w:w="636" w:type="dxa"/>
            <w:vAlign w:val="center"/>
          </w:tcPr>
          <w:p w14:paraId="1089932C" w14:textId="07FD2F06" w:rsidR="005D3506" w:rsidRDefault="005D3506" w:rsidP="005D3506">
            <w:pPr>
              <w:suppressAutoHyphens/>
              <w:jc w:val="center"/>
              <w:rPr>
                <w:rFonts w:asciiTheme="minorHAnsi" w:hAnsiTheme="minorHAnsi"/>
              </w:rPr>
            </w:pPr>
            <w:r>
              <w:rPr>
                <w:rFonts w:asciiTheme="minorHAnsi" w:hAnsiTheme="minorHAnsi"/>
              </w:rPr>
              <w:t>03</w:t>
            </w:r>
          </w:p>
        </w:tc>
        <w:tc>
          <w:tcPr>
            <w:tcW w:w="6049" w:type="dxa"/>
            <w:vAlign w:val="center"/>
          </w:tcPr>
          <w:p w14:paraId="08DFA9FF" w14:textId="1701A457" w:rsidR="005D3506" w:rsidRDefault="005D3506" w:rsidP="005D3506">
            <w:pPr>
              <w:suppressAutoHyphens/>
              <w:rPr>
                <w:rFonts w:asciiTheme="minorHAnsi" w:hAnsiTheme="minorHAnsi"/>
              </w:rPr>
            </w:pPr>
            <w:r>
              <w:rPr>
                <w:rFonts w:asciiTheme="minorHAnsi" w:hAnsiTheme="minorHAnsi"/>
              </w:rPr>
              <w:t>Central DHW System Distribution Type</w:t>
            </w:r>
          </w:p>
        </w:tc>
        <w:tc>
          <w:tcPr>
            <w:tcW w:w="4345" w:type="dxa"/>
            <w:vAlign w:val="center"/>
          </w:tcPr>
          <w:p w14:paraId="07895928" w14:textId="77777777" w:rsidR="005D3506" w:rsidRPr="002D7254" w:rsidRDefault="005D3506" w:rsidP="005D3506">
            <w:pPr>
              <w:pStyle w:val="ListParagraph"/>
              <w:suppressAutoHyphens/>
              <w:rPr>
                <w:rFonts w:asciiTheme="minorHAnsi" w:hAnsiTheme="minorHAnsi"/>
                <w:b/>
              </w:rPr>
            </w:pPr>
          </w:p>
        </w:tc>
      </w:tr>
      <w:tr w:rsidR="005D3506" w:rsidRPr="002F3D03" w14:paraId="7E64DA92" w14:textId="77777777" w:rsidTr="002D7254">
        <w:trPr>
          <w:trHeight w:val="288"/>
        </w:trPr>
        <w:tc>
          <w:tcPr>
            <w:tcW w:w="636" w:type="dxa"/>
            <w:vAlign w:val="center"/>
          </w:tcPr>
          <w:p w14:paraId="7E64DA8F" w14:textId="350A690F" w:rsidR="005D3506" w:rsidRDefault="005D3506" w:rsidP="005D3506">
            <w:pPr>
              <w:suppressAutoHyphens/>
              <w:jc w:val="center"/>
              <w:rPr>
                <w:rFonts w:asciiTheme="minorHAnsi" w:hAnsiTheme="minorHAnsi"/>
              </w:rPr>
            </w:pPr>
            <w:r>
              <w:rPr>
                <w:rFonts w:asciiTheme="minorHAnsi" w:hAnsiTheme="minorHAnsi"/>
              </w:rPr>
              <w:t>04</w:t>
            </w:r>
          </w:p>
        </w:tc>
        <w:tc>
          <w:tcPr>
            <w:tcW w:w="6049" w:type="dxa"/>
            <w:vAlign w:val="center"/>
          </w:tcPr>
          <w:p w14:paraId="7E64DA90" w14:textId="587A1460" w:rsidR="005D3506" w:rsidRDefault="005D3506" w:rsidP="005D3506">
            <w:pPr>
              <w:suppressAutoHyphens/>
              <w:rPr>
                <w:rFonts w:asciiTheme="minorHAnsi" w:hAnsiTheme="minorHAnsi"/>
              </w:rPr>
            </w:pPr>
            <w:r w:rsidRPr="002F3D03">
              <w:rPr>
                <w:rFonts w:asciiTheme="minorHAnsi" w:hAnsiTheme="minorHAnsi"/>
              </w:rPr>
              <w:t>Certification Type</w:t>
            </w:r>
          </w:p>
        </w:tc>
        <w:tc>
          <w:tcPr>
            <w:tcW w:w="4345" w:type="dxa"/>
            <w:vAlign w:val="center"/>
          </w:tcPr>
          <w:p w14:paraId="7E64DA91" w14:textId="77777777" w:rsidR="005D3506" w:rsidRPr="002F3D03" w:rsidRDefault="005D3506" w:rsidP="005D3506">
            <w:pPr>
              <w:suppressAutoHyphens/>
              <w:rPr>
                <w:rFonts w:asciiTheme="minorHAnsi" w:hAnsiTheme="minorHAnsi"/>
              </w:rPr>
            </w:pPr>
          </w:p>
        </w:tc>
      </w:tr>
      <w:tr w:rsidR="005D3506" w:rsidRPr="002F3D03" w14:paraId="7E64DA96" w14:textId="77777777" w:rsidTr="002D7254">
        <w:trPr>
          <w:trHeight w:val="288"/>
        </w:trPr>
        <w:tc>
          <w:tcPr>
            <w:tcW w:w="636" w:type="dxa"/>
            <w:vAlign w:val="center"/>
          </w:tcPr>
          <w:p w14:paraId="7E64DA93" w14:textId="22BE5031" w:rsidR="005D3506" w:rsidRDefault="005D3506" w:rsidP="005D3506">
            <w:pPr>
              <w:suppressAutoHyphens/>
              <w:jc w:val="center"/>
              <w:rPr>
                <w:rFonts w:asciiTheme="minorHAnsi" w:hAnsiTheme="minorHAnsi"/>
              </w:rPr>
            </w:pPr>
            <w:r>
              <w:rPr>
                <w:rFonts w:asciiTheme="minorHAnsi" w:hAnsiTheme="minorHAnsi"/>
              </w:rPr>
              <w:t>05</w:t>
            </w:r>
          </w:p>
        </w:tc>
        <w:tc>
          <w:tcPr>
            <w:tcW w:w="6049" w:type="dxa"/>
            <w:vAlign w:val="center"/>
          </w:tcPr>
          <w:p w14:paraId="7E64DA94" w14:textId="63F0630D" w:rsidR="005D3506" w:rsidRPr="002F3D03" w:rsidRDefault="005D3506" w:rsidP="005D3506">
            <w:pPr>
              <w:suppressAutoHyphens/>
              <w:rPr>
                <w:rFonts w:asciiTheme="minorHAnsi" w:hAnsiTheme="minorHAnsi"/>
              </w:rPr>
            </w:pPr>
            <w:r>
              <w:rPr>
                <w:rFonts w:asciiTheme="minorHAnsi" w:hAnsiTheme="minorHAnsi"/>
              </w:rPr>
              <w:t>Certificate of Compliance Type</w:t>
            </w:r>
          </w:p>
        </w:tc>
        <w:tc>
          <w:tcPr>
            <w:tcW w:w="4345" w:type="dxa"/>
            <w:vAlign w:val="center"/>
          </w:tcPr>
          <w:p w14:paraId="7E64DA95" w14:textId="77777777" w:rsidR="005D3506" w:rsidRPr="002F3D03" w:rsidRDefault="005D3506" w:rsidP="005D3506">
            <w:pPr>
              <w:suppressAutoHyphens/>
              <w:rPr>
                <w:rFonts w:asciiTheme="minorHAnsi" w:hAnsiTheme="minorHAnsi"/>
              </w:rPr>
            </w:pPr>
          </w:p>
        </w:tc>
      </w:tr>
      <w:tr w:rsidR="005D3506" w:rsidRPr="002F3D03" w14:paraId="7E64DA9A" w14:textId="77777777" w:rsidTr="002D7254">
        <w:trPr>
          <w:trHeight w:val="288"/>
        </w:trPr>
        <w:tc>
          <w:tcPr>
            <w:tcW w:w="636" w:type="dxa"/>
            <w:vAlign w:val="center"/>
          </w:tcPr>
          <w:p w14:paraId="7E64DA97" w14:textId="7A172A8F" w:rsidR="005D3506" w:rsidRPr="002F3D03" w:rsidRDefault="005D3506" w:rsidP="005D3506">
            <w:pPr>
              <w:suppressAutoHyphens/>
              <w:jc w:val="center"/>
              <w:rPr>
                <w:rFonts w:asciiTheme="minorHAnsi" w:hAnsiTheme="minorHAnsi"/>
              </w:rPr>
            </w:pPr>
            <w:r>
              <w:rPr>
                <w:rFonts w:asciiTheme="minorHAnsi" w:hAnsiTheme="minorHAnsi"/>
              </w:rPr>
              <w:t>06</w:t>
            </w:r>
          </w:p>
        </w:tc>
        <w:tc>
          <w:tcPr>
            <w:tcW w:w="6049" w:type="dxa"/>
            <w:vAlign w:val="center"/>
          </w:tcPr>
          <w:p w14:paraId="7E64DA98" w14:textId="1814D58C" w:rsidR="005D3506" w:rsidRPr="002F3D03" w:rsidRDefault="005D3506" w:rsidP="005D3506">
            <w:pPr>
              <w:suppressAutoHyphens/>
              <w:rPr>
                <w:rFonts w:asciiTheme="minorHAnsi" w:hAnsiTheme="minorHAnsi"/>
              </w:rPr>
            </w:pPr>
            <w:r w:rsidRPr="002F3D03">
              <w:rPr>
                <w:rFonts w:asciiTheme="minorHAnsi" w:hAnsiTheme="minorHAnsi"/>
              </w:rPr>
              <w:t>M</w:t>
            </w:r>
            <w:r>
              <w:rPr>
                <w:rFonts w:asciiTheme="minorHAnsi" w:hAnsiTheme="minorHAnsi"/>
              </w:rPr>
              <w:t>anufacturer</w:t>
            </w:r>
            <w:r w:rsidRPr="002F3D03">
              <w:rPr>
                <w:rFonts w:asciiTheme="minorHAnsi" w:hAnsiTheme="minorHAnsi"/>
              </w:rPr>
              <w:t xml:space="preserve"> Name</w:t>
            </w:r>
          </w:p>
        </w:tc>
        <w:tc>
          <w:tcPr>
            <w:tcW w:w="4345" w:type="dxa"/>
            <w:vAlign w:val="center"/>
          </w:tcPr>
          <w:p w14:paraId="7E64DA99" w14:textId="77777777" w:rsidR="005D3506" w:rsidRPr="002F3D03" w:rsidRDefault="005D3506" w:rsidP="005D3506">
            <w:pPr>
              <w:suppressAutoHyphens/>
              <w:rPr>
                <w:rFonts w:asciiTheme="minorHAnsi" w:hAnsiTheme="minorHAnsi"/>
              </w:rPr>
            </w:pPr>
          </w:p>
        </w:tc>
      </w:tr>
      <w:tr w:rsidR="00865D5E" w:rsidRPr="002F3D03" w14:paraId="1AC285DE" w14:textId="77777777" w:rsidTr="002D7254">
        <w:trPr>
          <w:trHeight w:val="288"/>
          <w:ins w:id="1" w:author="Alexis Smith" w:date="2020-02-20T09:53:00Z"/>
        </w:trPr>
        <w:tc>
          <w:tcPr>
            <w:tcW w:w="636" w:type="dxa"/>
            <w:vAlign w:val="center"/>
          </w:tcPr>
          <w:p w14:paraId="13ECAEDD" w14:textId="74A9C6B3" w:rsidR="00865D5E" w:rsidRDefault="00865D5E" w:rsidP="00865D5E">
            <w:pPr>
              <w:suppressAutoHyphens/>
              <w:jc w:val="center"/>
              <w:rPr>
                <w:ins w:id="2" w:author="Alexis Smith" w:date="2020-02-20T09:53:00Z"/>
                <w:rFonts w:asciiTheme="minorHAnsi" w:hAnsiTheme="minorHAnsi"/>
              </w:rPr>
            </w:pPr>
            <w:ins w:id="3" w:author="Smith, Alexis@Energy" w:date="2020-02-20T09:53:00Z">
              <w:r>
                <w:rPr>
                  <w:rFonts w:asciiTheme="minorHAnsi" w:hAnsiTheme="minorHAnsi"/>
                </w:rPr>
                <w:t>07</w:t>
              </w:r>
            </w:ins>
          </w:p>
        </w:tc>
        <w:tc>
          <w:tcPr>
            <w:tcW w:w="6049" w:type="dxa"/>
            <w:vAlign w:val="center"/>
          </w:tcPr>
          <w:p w14:paraId="79FD208F" w14:textId="3038A86E" w:rsidR="00865D5E" w:rsidRPr="002F3D03" w:rsidRDefault="00865D5E" w:rsidP="00865D5E">
            <w:pPr>
              <w:suppressAutoHyphens/>
              <w:rPr>
                <w:ins w:id="4" w:author="Alexis Smith" w:date="2020-02-20T09:53:00Z"/>
                <w:rFonts w:asciiTheme="minorHAnsi" w:hAnsiTheme="minorHAnsi"/>
              </w:rPr>
            </w:pPr>
            <w:ins w:id="5" w:author="Smith, Alexis@Energy" w:date="2020-02-20T09:53:00Z">
              <w:r>
                <w:rPr>
                  <w:rFonts w:asciiTheme="minorHAnsi" w:hAnsiTheme="minorHAnsi"/>
                </w:rPr>
                <w:t>Collector Brand</w:t>
              </w:r>
            </w:ins>
          </w:p>
        </w:tc>
        <w:tc>
          <w:tcPr>
            <w:tcW w:w="4345" w:type="dxa"/>
            <w:vAlign w:val="center"/>
          </w:tcPr>
          <w:p w14:paraId="7ED70AB4" w14:textId="77777777" w:rsidR="00865D5E" w:rsidRPr="002F3D03" w:rsidRDefault="00865D5E" w:rsidP="00865D5E">
            <w:pPr>
              <w:suppressAutoHyphens/>
              <w:rPr>
                <w:ins w:id="6" w:author="Alexis Smith" w:date="2020-02-20T09:53:00Z"/>
                <w:rFonts w:asciiTheme="minorHAnsi" w:hAnsiTheme="minorHAnsi"/>
              </w:rPr>
            </w:pPr>
          </w:p>
        </w:tc>
      </w:tr>
      <w:tr w:rsidR="00865D5E" w:rsidRPr="002F3D03" w14:paraId="7E64DA9E" w14:textId="77777777" w:rsidTr="002D7254">
        <w:trPr>
          <w:trHeight w:val="288"/>
        </w:trPr>
        <w:tc>
          <w:tcPr>
            <w:tcW w:w="636" w:type="dxa"/>
            <w:vAlign w:val="center"/>
          </w:tcPr>
          <w:p w14:paraId="7E64DA9B" w14:textId="5601A0A5" w:rsidR="00865D5E" w:rsidRPr="002F3D03" w:rsidRDefault="00865D5E" w:rsidP="00865D5E">
            <w:pPr>
              <w:suppressAutoHyphens/>
              <w:jc w:val="center"/>
              <w:rPr>
                <w:rFonts w:asciiTheme="minorHAnsi" w:hAnsiTheme="minorHAnsi"/>
              </w:rPr>
            </w:pPr>
            <w:r>
              <w:rPr>
                <w:rFonts w:asciiTheme="minorHAnsi" w:hAnsiTheme="minorHAnsi"/>
              </w:rPr>
              <w:t>0</w:t>
            </w:r>
            <w:ins w:id="7" w:author="Alexis Smith" w:date="2020-02-20T09:54:00Z">
              <w:r>
                <w:rPr>
                  <w:rFonts w:asciiTheme="minorHAnsi" w:hAnsiTheme="minorHAnsi"/>
                </w:rPr>
                <w:t>8</w:t>
              </w:r>
            </w:ins>
            <w:del w:id="8" w:author="Alexis Smith" w:date="2020-02-20T09:54:00Z">
              <w:r w:rsidDel="00865D5E">
                <w:rPr>
                  <w:rFonts w:asciiTheme="minorHAnsi" w:hAnsiTheme="minorHAnsi"/>
                </w:rPr>
                <w:delText>7</w:delText>
              </w:r>
            </w:del>
          </w:p>
        </w:tc>
        <w:tc>
          <w:tcPr>
            <w:tcW w:w="6049" w:type="dxa"/>
            <w:vAlign w:val="center"/>
          </w:tcPr>
          <w:p w14:paraId="7E64DA9C" w14:textId="1ACF0C31" w:rsidR="00865D5E" w:rsidRPr="002F3D03" w:rsidRDefault="00865D5E" w:rsidP="00865D5E">
            <w:pPr>
              <w:suppressAutoHyphens/>
              <w:rPr>
                <w:rFonts w:asciiTheme="minorHAnsi" w:hAnsiTheme="minorHAnsi"/>
              </w:rPr>
            </w:pPr>
            <w:r w:rsidRPr="002F3D03">
              <w:rPr>
                <w:rFonts w:asciiTheme="minorHAnsi" w:hAnsiTheme="minorHAnsi"/>
              </w:rPr>
              <w:t>Model Number</w:t>
            </w:r>
          </w:p>
        </w:tc>
        <w:tc>
          <w:tcPr>
            <w:tcW w:w="4345" w:type="dxa"/>
            <w:vAlign w:val="center"/>
          </w:tcPr>
          <w:p w14:paraId="7E64DA9D" w14:textId="77777777" w:rsidR="00865D5E" w:rsidRPr="002F3D03" w:rsidRDefault="00865D5E" w:rsidP="00865D5E">
            <w:pPr>
              <w:suppressAutoHyphens/>
              <w:rPr>
                <w:rFonts w:asciiTheme="minorHAnsi" w:hAnsiTheme="minorHAnsi"/>
              </w:rPr>
            </w:pPr>
          </w:p>
        </w:tc>
      </w:tr>
      <w:tr w:rsidR="00865D5E" w:rsidRPr="002F3D03" w14:paraId="7E64DAA2" w14:textId="77777777" w:rsidTr="002D7254">
        <w:trPr>
          <w:trHeight w:val="288"/>
        </w:trPr>
        <w:tc>
          <w:tcPr>
            <w:tcW w:w="636" w:type="dxa"/>
            <w:vAlign w:val="center"/>
          </w:tcPr>
          <w:p w14:paraId="7E64DA9F" w14:textId="5DA46473" w:rsidR="00865D5E" w:rsidRDefault="00865D5E" w:rsidP="00865D5E">
            <w:pPr>
              <w:suppressAutoHyphens/>
              <w:jc w:val="center"/>
              <w:rPr>
                <w:rFonts w:asciiTheme="minorHAnsi" w:hAnsiTheme="minorHAnsi"/>
              </w:rPr>
            </w:pPr>
            <w:r>
              <w:rPr>
                <w:rFonts w:asciiTheme="minorHAnsi" w:hAnsiTheme="minorHAnsi"/>
              </w:rPr>
              <w:t>0</w:t>
            </w:r>
            <w:ins w:id="9" w:author="Alexis Smith" w:date="2020-02-20T09:54:00Z">
              <w:r>
                <w:rPr>
                  <w:rFonts w:asciiTheme="minorHAnsi" w:hAnsiTheme="minorHAnsi"/>
                </w:rPr>
                <w:t>9</w:t>
              </w:r>
            </w:ins>
            <w:del w:id="10" w:author="Alexis Smith" w:date="2020-02-20T09:54:00Z">
              <w:r w:rsidDel="00865D5E">
                <w:rPr>
                  <w:rFonts w:asciiTheme="minorHAnsi" w:hAnsiTheme="minorHAnsi"/>
                </w:rPr>
                <w:delText>8</w:delText>
              </w:r>
            </w:del>
          </w:p>
        </w:tc>
        <w:tc>
          <w:tcPr>
            <w:tcW w:w="6049" w:type="dxa"/>
            <w:vAlign w:val="center"/>
          </w:tcPr>
          <w:p w14:paraId="7E64DAA0" w14:textId="4F926355" w:rsidR="00865D5E" w:rsidRPr="002F3D03" w:rsidRDefault="00444744" w:rsidP="00865D5E">
            <w:pPr>
              <w:suppressAutoHyphens/>
              <w:rPr>
                <w:rFonts w:asciiTheme="minorHAnsi" w:hAnsiTheme="minorHAnsi"/>
              </w:rPr>
            </w:pPr>
            <w:ins w:id="11" w:author="Alexis Smith" w:date="2020-02-20T10:13:00Z">
              <w:r w:rsidRPr="00444744">
                <w:rPr>
                  <w:rFonts w:asciiTheme="minorHAnsi" w:hAnsiTheme="minorHAnsi"/>
                </w:rPr>
                <w:t>SRCC/IAPMO</w:t>
              </w:r>
            </w:ins>
            <w:del w:id="12" w:author="Alexis Smith" w:date="2020-02-20T10:13:00Z">
              <w:r w:rsidR="00865D5E" w:rsidDel="00444744">
                <w:rPr>
                  <w:rFonts w:asciiTheme="minorHAnsi" w:hAnsiTheme="minorHAnsi"/>
                </w:rPr>
                <w:delText>Certification</w:delText>
              </w:r>
            </w:del>
            <w:r w:rsidR="00865D5E">
              <w:rPr>
                <w:rFonts w:asciiTheme="minorHAnsi" w:hAnsiTheme="minorHAnsi"/>
              </w:rPr>
              <w:t xml:space="preserve"> Number</w:t>
            </w:r>
          </w:p>
        </w:tc>
        <w:tc>
          <w:tcPr>
            <w:tcW w:w="4345" w:type="dxa"/>
            <w:vAlign w:val="center"/>
          </w:tcPr>
          <w:p w14:paraId="7E64DAA1" w14:textId="77777777" w:rsidR="00865D5E" w:rsidRPr="002F3D03" w:rsidRDefault="00865D5E" w:rsidP="00865D5E">
            <w:pPr>
              <w:suppressAutoHyphens/>
              <w:rPr>
                <w:rFonts w:asciiTheme="minorHAnsi" w:hAnsiTheme="minorHAnsi"/>
              </w:rPr>
            </w:pPr>
          </w:p>
        </w:tc>
      </w:tr>
      <w:tr w:rsidR="00865D5E" w:rsidRPr="002F3D03" w14:paraId="7E64DAA6" w14:textId="77777777" w:rsidTr="002D7254">
        <w:trPr>
          <w:trHeight w:val="288"/>
        </w:trPr>
        <w:tc>
          <w:tcPr>
            <w:tcW w:w="636" w:type="dxa"/>
            <w:vAlign w:val="center"/>
          </w:tcPr>
          <w:p w14:paraId="7E64DAA3" w14:textId="13B0AF43" w:rsidR="00865D5E" w:rsidRPr="002F3D03" w:rsidRDefault="00865D5E" w:rsidP="00865D5E">
            <w:pPr>
              <w:suppressAutoHyphens/>
              <w:jc w:val="center"/>
              <w:rPr>
                <w:rFonts w:asciiTheme="minorHAnsi" w:hAnsiTheme="minorHAnsi"/>
              </w:rPr>
            </w:pPr>
            <w:ins w:id="13" w:author="Alexis Smith" w:date="2020-02-20T09:54:00Z">
              <w:r>
                <w:rPr>
                  <w:rFonts w:asciiTheme="minorHAnsi" w:hAnsiTheme="minorHAnsi"/>
                </w:rPr>
                <w:t>10</w:t>
              </w:r>
            </w:ins>
            <w:del w:id="14" w:author="Alexis Smith" w:date="2020-02-20T09:54:00Z">
              <w:r w:rsidDel="00865D5E">
                <w:rPr>
                  <w:rFonts w:asciiTheme="minorHAnsi" w:hAnsiTheme="minorHAnsi"/>
                </w:rPr>
                <w:delText>09</w:delText>
              </w:r>
            </w:del>
          </w:p>
        </w:tc>
        <w:tc>
          <w:tcPr>
            <w:tcW w:w="6049" w:type="dxa"/>
            <w:vAlign w:val="center"/>
          </w:tcPr>
          <w:p w14:paraId="7E64DAA4" w14:textId="03BA8063" w:rsidR="00865D5E" w:rsidRPr="002F3D03" w:rsidRDefault="00865D5E" w:rsidP="00865D5E">
            <w:pPr>
              <w:suppressAutoHyphens/>
              <w:rPr>
                <w:rFonts w:asciiTheme="minorHAnsi" w:hAnsiTheme="minorHAnsi"/>
              </w:rPr>
            </w:pPr>
            <w:r w:rsidRPr="002F3D03">
              <w:rPr>
                <w:rFonts w:asciiTheme="minorHAnsi" w:hAnsiTheme="minorHAnsi"/>
              </w:rPr>
              <w:t>Solar Savings Fraction</w:t>
            </w:r>
            <w:r>
              <w:rPr>
                <w:rFonts w:asciiTheme="minorHAnsi" w:hAnsiTheme="minorHAnsi"/>
              </w:rPr>
              <w:t xml:space="preserve"> from calculator or directly</w:t>
            </w:r>
            <w:r w:rsidRPr="002F3D03">
              <w:rPr>
                <w:rFonts w:asciiTheme="minorHAnsi" w:hAnsiTheme="minorHAnsi"/>
              </w:rPr>
              <w:t xml:space="preserve"> </w:t>
            </w:r>
            <w:r>
              <w:rPr>
                <w:rFonts w:asciiTheme="minorHAnsi" w:hAnsiTheme="minorHAnsi"/>
              </w:rPr>
              <w:t>from SRCC website</w:t>
            </w:r>
            <w:r w:rsidRPr="00E42BA5">
              <w:rPr>
                <w:rFonts w:asciiTheme="minorHAnsi" w:hAnsiTheme="minorHAnsi"/>
                <w:vertAlign w:val="superscript"/>
              </w:rPr>
              <w:t>1</w:t>
            </w:r>
            <w:r w:rsidRPr="00C453CA">
              <w:rPr>
                <w:rFonts w:asciiTheme="minorHAnsi" w:hAnsiTheme="minorHAnsi"/>
                <w:vertAlign w:val="superscript"/>
              </w:rPr>
              <w:t xml:space="preserve"> </w:t>
            </w:r>
            <w:r w:rsidRPr="002F3D03">
              <w:rPr>
                <w:rFonts w:asciiTheme="minorHAnsi" w:hAnsiTheme="minorHAnsi"/>
              </w:rPr>
              <w:t>(annual average value)</w:t>
            </w:r>
          </w:p>
        </w:tc>
        <w:tc>
          <w:tcPr>
            <w:tcW w:w="4345" w:type="dxa"/>
            <w:vAlign w:val="center"/>
          </w:tcPr>
          <w:p w14:paraId="7E64DAA5" w14:textId="77777777" w:rsidR="00865D5E" w:rsidRPr="002F3D03" w:rsidRDefault="00865D5E" w:rsidP="00865D5E">
            <w:pPr>
              <w:suppressAutoHyphens/>
              <w:rPr>
                <w:rFonts w:asciiTheme="minorHAnsi" w:hAnsiTheme="minorHAnsi"/>
              </w:rPr>
            </w:pPr>
          </w:p>
        </w:tc>
      </w:tr>
      <w:tr w:rsidR="00865D5E" w:rsidRPr="002F3D03" w14:paraId="1A0EE3FC" w14:textId="0F1A946E" w:rsidTr="002D7254">
        <w:trPr>
          <w:trHeight w:val="288"/>
        </w:trPr>
        <w:tc>
          <w:tcPr>
            <w:tcW w:w="636" w:type="dxa"/>
            <w:vAlign w:val="center"/>
          </w:tcPr>
          <w:p w14:paraId="52D26A07" w14:textId="09F1A8DD" w:rsidR="00865D5E" w:rsidRDefault="00865D5E" w:rsidP="00865D5E">
            <w:pPr>
              <w:suppressAutoHyphens/>
              <w:jc w:val="center"/>
              <w:rPr>
                <w:rFonts w:asciiTheme="minorHAnsi" w:hAnsiTheme="minorHAnsi"/>
              </w:rPr>
            </w:pPr>
            <w:r>
              <w:rPr>
                <w:rFonts w:asciiTheme="minorHAnsi" w:hAnsiTheme="minorHAnsi"/>
              </w:rPr>
              <w:t>1</w:t>
            </w:r>
            <w:ins w:id="15" w:author="Alexis Smith" w:date="2020-02-20T09:54:00Z">
              <w:r>
                <w:rPr>
                  <w:rFonts w:asciiTheme="minorHAnsi" w:hAnsiTheme="minorHAnsi"/>
                </w:rPr>
                <w:t>1</w:t>
              </w:r>
            </w:ins>
            <w:del w:id="16" w:author="Michael K Shewmaker" w:date="2020-03-17T12:32:00Z">
              <w:r w:rsidDel="00B31B43">
                <w:rPr>
                  <w:rFonts w:asciiTheme="minorHAnsi" w:hAnsiTheme="minorHAnsi"/>
                </w:rPr>
                <w:delText>0</w:delText>
              </w:r>
            </w:del>
          </w:p>
        </w:tc>
        <w:tc>
          <w:tcPr>
            <w:tcW w:w="6049" w:type="dxa"/>
            <w:vAlign w:val="center"/>
          </w:tcPr>
          <w:p w14:paraId="6D3A7A23" w14:textId="587CF54B" w:rsidR="00865D5E" w:rsidRPr="002F3D03" w:rsidRDefault="00865D5E" w:rsidP="00865D5E">
            <w:pPr>
              <w:suppressAutoHyphens/>
              <w:rPr>
                <w:rFonts w:asciiTheme="minorHAnsi" w:hAnsiTheme="minorHAnsi"/>
              </w:rPr>
            </w:pPr>
            <w:r>
              <w:rPr>
                <w:rFonts w:asciiTheme="minorHAnsi" w:hAnsiTheme="minorHAnsi"/>
              </w:rPr>
              <w:t>Required Solar Savings Fraction</w:t>
            </w:r>
          </w:p>
        </w:tc>
        <w:tc>
          <w:tcPr>
            <w:tcW w:w="4345" w:type="dxa"/>
            <w:vAlign w:val="center"/>
          </w:tcPr>
          <w:p w14:paraId="776C8A9F" w14:textId="4CDB2B57" w:rsidR="00865D5E" w:rsidRPr="002F3D03" w:rsidRDefault="00865D5E" w:rsidP="00865D5E">
            <w:pPr>
              <w:suppressAutoHyphens/>
              <w:rPr>
                <w:rFonts w:asciiTheme="minorHAnsi" w:hAnsiTheme="minorHAnsi"/>
              </w:rPr>
            </w:pPr>
          </w:p>
        </w:tc>
      </w:tr>
      <w:tr w:rsidR="00865D5E" w:rsidRPr="002F3D03" w14:paraId="7E64DAAA" w14:textId="77777777" w:rsidTr="002D7254">
        <w:trPr>
          <w:trHeight w:val="288"/>
        </w:trPr>
        <w:tc>
          <w:tcPr>
            <w:tcW w:w="636" w:type="dxa"/>
            <w:vAlign w:val="center"/>
          </w:tcPr>
          <w:p w14:paraId="7E64DAA7" w14:textId="04E4D88F" w:rsidR="00865D5E" w:rsidRPr="002F3D03" w:rsidRDefault="00865D5E" w:rsidP="00865D5E">
            <w:pPr>
              <w:suppressAutoHyphens/>
              <w:jc w:val="center"/>
              <w:rPr>
                <w:rFonts w:asciiTheme="minorHAnsi" w:hAnsiTheme="minorHAnsi"/>
              </w:rPr>
            </w:pPr>
            <w:r>
              <w:rPr>
                <w:rFonts w:asciiTheme="minorHAnsi" w:hAnsiTheme="minorHAnsi"/>
              </w:rPr>
              <w:t>1</w:t>
            </w:r>
            <w:ins w:id="17" w:author="Michael K Shewmaker" w:date="2020-03-17T12:32:00Z">
              <w:r w:rsidR="00B31B43">
                <w:rPr>
                  <w:rFonts w:asciiTheme="minorHAnsi" w:hAnsiTheme="minorHAnsi"/>
                </w:rPr>
                <w:t>2</w:t>
              </w:r>
            </w:ins>
            <w:del w:id="18" w:author="Michael K Shewmaker" w:date="2020-03-17T12:32:00Z">
              <w:r w:rsidDel="00B31B43">
                <w:rPr>
                  <w:rFonts w:asciiTheme="minorHAnsi" w:hAnsiTheme="minorHAnsi"/>
                </w:rPr>
                <w:delText>1</w:delText>
              </w:r>
            </w:del>
          </w:p>
        </w:tc>
        <w:tc>
          <w:tcPr>
            <w:tcW w:w="6049" w:type="dxa"/>
            <w:vAlign w:val="center"/>
          </w:tcPr>
          <w:p w14:paraId="7E64DAA8" w14:textId="72511DF2" w:rsidR="00865D5E" w:rsidRDefault="00865D5E" w:rsidP="00865D5E">
            <w:pPr>
              <w:suppressAutoHyphens/>
              <w:rPr>
                <w:rFonts w:asciiTheme="minorHAnsi" w:hAnsiTheme="minorHAnsi"/>
              </w:rPr>
            </w:pPr>
            <w:r>
              <w:rPr>
                <w:rFonts w:asciiTheme="minorHAnsi" w:hAnsiTheme="minorHAnsi"/>
              </w:rPr>
              <w:t>Number</w:t>
            </w:r>
            <w:r w:rsidRPr="002F3D03">
              <w:rPr>
                <w:rFonts w:asciiTheme="minorHAnsi" w:hAnsiTheme="minorHAnsi"/>
              </w:rPr>
              <w:t xml:space="preserve"> of Collectors</w:t>
            </w:r>
          </w:p>
        </w:tc>
        <w:tc>
          <w:tcPr>
            <w:tcW w:w="4345" w:type="dxa"/>
            <w:vAlign w:val="center"/>
          </w:tcPr>
          <w:p w14:paraId="7E64DAA9" w14:textId="77777777" w:rsidR="00865D5E" w:rsidRPr="002F3D03" w:rsidRDefault="00865D5E" w:rsidP="00865D5E">
            <w:pPr>
              <w:suppressAutoHyphens/>
              <w:rPr>
                <w:rFonts w:asciiTheme="minorHAnsi" w:hAnsiTheme="minorHAnsi"/>
              </w:rPr>
            </w:pPr>
          </w:p>
        </w:tc>
      </w:tr>
      <w:tr w:rsidR="00865D5E" w:rsidRPr="002F3D03" w:rsidDel="00865D5E" w14:paraId="7E64DAAE" w14:textId="61CDAC24" w:rsidTr="002D7254">
        <w:trPr>
          <w:trHeight w:val="288"/>
          <w:del w:id="19" w:author="Alexis Smith" w:date="2020-02-20T09:52:00Z"/>
        </w:trPr>
        <w:tc>
          <w:tcPr>
            <w:tcW w:w="636" w:type="dxa"/>
            <w:vAlign w:val="center"/>
          </w:tcPr>
          <w:p w14:paraId="7E64DAAB" w14:textId="2C7D0721" w:rsidR="00865D5E" w:rsidRPr="002F3D03" w:rsidDel="00865D5E" w:rsidRDefault="00865D5E" w:rsidP="00865D5E">
            <w:pPr>
              <w:suppressAutoHyphens/>
              <w:jc w:val="center"/>
              <w:rPr>
                <w:del w:id="20" w:author="Alexis Smith" w:date="2020-02-20T09:52:00Z"/>
                <w:rFonts w:asciiTheme="minorHAnsi" w:hAnsiTheme="minorHAnsi"/>
              </w:rPr>
            </w:pPr>
            <w:del w:id="21" w:author="Alexis Smith" w:date="2020-02-20T09:52:00Z">
              <w:r w:rsidDel="00865D5E">
                <w:rPr>
                  <w:rFonts w:asciiTheme="minorHAnsi" w:hAnsiTheme="minorHAnsi"/>
                </w:rPr>
                <w:delText>12</w:delText>
              </w:r>
            </w:del>
          </w:p>
        </w:tc>
        <w:tc>
          <w:tcPr>
            <w:tcW w:w="6049" w:type="dxa"/>
            <w:vAlign w:val="center"/>
          </w:tcPr>
          <w:p w14:paraId="7E64DAAC" w14:textId="4C23A725" w:rsidR="00865D5E" w:rsidDel="00865D5E" w:rsidRDefault="00865D5E" w:rsidP="00865D5E">
            <w:pPr>
              <w:suppressAutoHyphens/>
              <w:rPr>
                <w:del w:id="22" w:author="Alexis Smith" w:date="2020-02-20T09:52:00Z"/>
                <w:rFonts w:asciiTheme="minorHAnsi" w:hAnsiTheme="minorHAnsi"/>
              </w:rPr>
            </w:pPr>
            <w:del w:id="23" w:author="Alexis Smith" w:date="2020-02-20T09:52:00Z">
              <w:r w:rsidRPr="002F3D03" w:rsidDel="00865D5E">
                <w:rPr>
                  <w:rFonts w:asciiTheme="minorHAnsi" w:hAnsiTheme="minorHAnsi"/>
                </w:rPr>
                <w:delText xml:space="preserve">Collector </w:delText>
              </w:r>
              <w:r w:rsidDel="00865D5E">
                <w:rPr>
                  <w:rFonts w:asciiTheme="minorHAnsi" w:hAnsiTheme="minorHAnsi"/>
                </w:rPr>
                <w:delText>Area</w:delText>
              </w:r>
              <w:r w:rsidRPr="002F3D03" w:rsidDel="00865D5E">
                <w:rPr>
                  <w:rFonts w:asciiTheme="minorHAnsi" w:hAnsiTheme="minorHAnsi"/>
                </w:rPr>
                <w:delText xml:space="preserve"> (</w:delText>
              </w:r>
              <w:r w:rsidDel="00865D5E">
                <w:rPr>
                  <w:rFonts w:asciiTheme="minorHAnsi" w:hAnsiTheme="minorHAnsi"/>
                </w:rPr>
                <w:delText>ft</w:delText>
              </w:r>
              <w:r w:rsidDel="00865D5E">
                <w:rPr>
                  <w:rFonts w:asciiTheme="minorHAnsi" w:hAnsiTheme="minorHAnsi"/>
                  <w:vertAlign w:val="superscript"/>
                </w:rPr>
                <w:delText>2</w:delText>
              </w:r>
              <w:r w:rsidRPr="002F3D03" w:rsidDel="00865D5E">
                <w:rPr>
                  <w:rFonts w:asciiTheme="minorHAnsi" w:hAnsiTheme="minorHAnsi"/>
                </w:rPr>
                <w:delText>)</w:delText>
              </w:r>
            </w:del>
          </w:p>
        </w:tc>
        <w:tc>
          <w:tcPr>
            <w:tcW w:w="4345" w:type="dxa"/>
            <w:vAlign w:val="center"/>
          </w:tcPr>
          <w:p w14:paraId="7E64DAAD" w14:textId="0ED022A4" w:rsidR="00865D5E" w:rsidRPr="002F3D03" w:rsidDel="00865D5E" w:rsidRDefault="00865D5E" w:rsidP="00865D5E">
            <w:pPr>
              <w:suppressAutoHyphens/>
              <w:rPr>
                <w:del w:id="24" w:author="Alexis Smith" w:date="2020-02-20T09:52:00Z"/>
                <w:rFonts w:asciiTheme="minorHAnsi" w:hAnsiTheme="minorHAnsi"/>
              </w:rPr>
            </w:pPr>
          </w:p>
        </w:tc>
      </w:tr>
      <w:tr w:rsidR="00865D5E" w:rsidRPr="002F3D03" w14:paraId="7E64DAB2" w14:textId="77777777" w:rsidTr="002D7254">
        <w:trPr>
          <w:trHeight w:val="288"/>
        </w:trPr>
        <w:tc>
          <w:tcPr>
            <w:tcW w:w="636" w:type="dxa"/>
            <w:vAlign w:val="center"/>
          </w:tcPr>
          <w:p w14:paraId="7E64DAAF" w14:textId="5A54960D" w:rsidR="00865D5E" w:rsidRPr="002F3D03" w:rsidRDefault="00865D5E" w:rsidP="0019535F">
            <w:pPr>
              <w:suppressAutoHyphens/>
              <w:jc w:val="center"/>
              <w:rPr>
                <w:rFonts w:asciiTheme="minorHAnsi" w:hAnsiTheme="minorHAnsi"/>
              </w:rPr>
            </w:pPr>
            <w:r>
              <w:rPr>
                <w:rFonts w:asciiTheme="minorHAnsi" w:hAnsiTheme="minorHAnsi"/>
              </w:rPr>
              <w:t>1</w:t>
            </w:r>
            <w:del w:id="25" w:author="Smith, Alexis@Energy" w:date="2020-03-10T16:04:00Z">
              <w:r w:rsidDel="0019535F">
                <w:rPr>
                  <w:rFonts w:asciiTheme="minorHAnsi" w:hAnsiTheme="minorHAnsi"/>
                </w:rPr>
                <w:delText>3</w:delText>
              </w:r>
            </w:del>
            <w:ins w:id="26" w:author="Michael K Shewmaker" w:date="2020-03-17T12:32:00Z">
              <w:r w:rsidR="00B31B43">
                <w:rPr>
                  <w:rFonts w:asciiTheme="minorHAnsi" w:hAnsiTheme="minorHAnsi"/>
                </w:rPr>
                <w:t>3</w:t>
              </w:r>
            </w:ins>
            <w:ins w:id="27" w:author="Smith, Alexis@Energy" w:date="2020-03-10T16:04:00Z">
              <w:del w:id="28" w:author="Michael K Shewmaker" w:date="2020-03-17T12:32:00Z">
                <w:r w:rsidR="0019535F" w:rsidDel="00B31B43">
                  <w:rPr>
                    <w:rFonts w:asciiTheme="minorHAnsi" w:hAnsiTheme="minorHAnsi"/>
                  </w:rPr>
                  <w:delText>2</w:delText>
                </w:r>
              </w:del>
            </w:ins>
          </w:p>
        </w:tc>
        <w:tc>
          <w:tcPr>
            <w:tcW w:w="6049" w:type="dxa"/>
            <w:vAlign w:val="center"/>
          </w:tcPr>
          <w:p w14:paraId="7E64DAB0" w14:textId="00B3C43F" w:rsidR="00865D5E" w:rsidRPr="002F3D03" w:rsidRDefault="00865D5E" w:rsidP="00865D5E">
            <w:pPr>
              <w:suppressAutoHyphens/>
              <w:rPr>
                <w:rFonts w:asciiTheme="minorHAnsi" w:hAnsiTheme="minorHAnsi"/>
              </w:rPr>
            </w:pPr>
            <w:r>
              <w:rPr>
                <w:rFonts w:asciiTheme="minorHAnsi" w:hAnsiTheme="minorHAnsi"/>
              </w:rPr>
              <w:t>Water Heater Storage Volume (gallons)</w:t>
            </w:r>
          </w:p>
        </w:tc>
        <w:tc>
          <w:tcPr>
            <w:tcW w:w="4345" w:type="dxa"/>
            <w:vAlign w:val="center"/>
          </w:tcPr>
          <w:p w14:paraId="7E64DAB1" w14:textId="77777777" w:rsidR="00865D5E" w:rsidRPr="002F3D03" w:rsidRDefault="00865D5E" w:rsidP="00865D5E">
            <w:pPr>
              <w:suppressAutoHyphens/>
              <w:rPr>
                <w:rFonts w:asciiTheme="minorHAnsi" w:hAnsiTheme="minorHAnsi"/>
              </w:rPr>
            </w:pPr>
          </w:p>
        </w:tc>
      </w:tr>
      <w:tr w:rsidR="00865D5E" w:rsidRPr="002F3D03" w:rsidDel="00865D5E" w14:paraId="7E64DAB6" w14:textId="474C553A" w:rsidTr="002D7254">
        <w:trPr>
          <w:trHeight w:val="288"/>
          <w:del w:id="29" w:author="Alexis Smith" w:date="2020-02-20T09:52:00Z"/>
        </w:trPr>
        <w:tc>
          <w:tcPr>
            <w:tcW w:w="636" w:type="dxa"/>
            <w:vAlign w:val="center"/>
          </w:tcPr>
          <w:p w14:paraId="7E64DAB3" w14:textId="25E76404" w:rsidR="00865D5E" w:rsidDel="00865D5E" w:rsidRDefault="00865D5E" w:rsidP="00865D5E">
            <w:pPr>
              <w:suppressAutoHyphens/>
              <w:jc w:val="center"/>
              <w:rPr>
                <w:del w:id="30" w:author="Alexis Smith" w:date="2020-02-20T09:52:00Z"/>
                <w:rFonts w:asciiTheme="minorHAnsi" w:hAnsiTheme="minorHAnsi"/>
              </w:rPr>
            </w:pPr>
            <w:del w:id="31" w:author="Alexis Smith" w:date="2020-02-20T09:52:00Z">
              <w:r w:rsidDel="00865D5E">
                <w:rPr>
                  <w:rFonts w:asciiTheme="minorHAnsi" w:hAnsiTheme="minorHAnsi"/>
                </w:rPr>
                <w:delText>14</w:delText>
              </w:r>
            </w:del>
          </w:p>
        </w:tc>
        <w:tc>
          <w:tcPr>
            <w:tcW w:w="6049" w:type="dxa"/>
            <w:vAlign w:val="center"/>
          </w:tcPr>
          <w:p w14:paraId="7E64DAB4" w14:textId="21661BBB" w:rsidR="00865D5E" w:rsidDel="00865D5E" w:rsidRDefault="00865D5E" w:rsidP="00865D5E">
            <w:pPr>
              <w:suppressAutoHyphens/>
              <w:rPr>
                <w:del w:id="32" w:author="Alexis Smith" w:date="2020-02-20T09:52:00Z"/>
                <w:rFonts w:asciiTheme="minorHAnsi" w:hAnsiTheme="minorHAnsi"/>
              </w:rPr>
            </w:pPr>
            <w:del w:id="33" w:author="Alexis Smith" w:date="2020-02-20T09:52:00Z">
              <w:r w:rsidDel="00865D5E">
                <w:rPr>
                  <w:rFonts w:asciiTheme="minorHAnsi" w:hAnsiTheme="minorHAnsi"/>
                </w:rPr>
                <w:delText>Secondary Storage Tank Volume (gallons)</w:delText>
              </w:r>
            </w:del>
          </w:p>
        </w:tc>
        <w:tc>
          <w:tcPr>
            <w:tcW w:w="4345" w:type="dxa"/>
            <w:vAlign w:val="center"/>
          </w:tcPr>
          <w:p w14:paraId="7E64DAB5" w14:textId="65429B4A" w:rsidR="00865D5E" w:rsidRPr="002F3D03" w:rsidDel="00865D5E" w:rsidRDefault="00865D5E" w:rsidP="00865D5E">
            <w:pPr>
              <w:suppressAutoHyphens/>
              <w:rPr>
                <w:del w:id="34" w:author="Alexis Smith" w:date="2020-02-20T09:52:00Z"/>
                <w:rFonts w:asciiTheme="minorHAnsi" w:hAnsiTheme="minorHAnsi"/>
              </w:rPr>
            </w:pPr>
          </w:p>
        </w:tc>
      </w:tr>
      <w:tr w:rsidR="00865D5E" w:rsidRPr="002F3D03" w14:paraId="7E64DABA" w14:textId="77777777" w:rsidTr="002D7254">
        <w:trPr>
          <w:trHeight w:val="288"/>
        </w:trPr>
        <w:tc>
          <w:tcPr>
            <w:tcW w:w="636" w:type="dxa"/>
            <w:vAlign w:val="center"/>
          </w:tcPr>
          <w:p w14:paraId="7E64DAB7" w14:textId="7A0D6216" w:rsidR="00865D5E" w:rsidRDefault="00865D5E" w:rsidP="0019535F">
            <w:pPr>
              <w:suppressAutoHyphens/>
              <w:jc w:val="center"/>
              <w:rPr>
                <w:rFonts w:asciiTheme="minorHAnsi" w:hAnsiTheme="minorHAnsi"/>
              </w:rPr>
            </w:pPr>
            <w:r>
              <w:rPr>
                <w:rFonts w:asciiTheme="minorHAnsi" w:hAnsiTheme="minorHAnsi"/>
              </w:rPr>
              <w:t>1</w:t>
            </w:r>
            <w:del w:id="35" w:author="Smith, Alexis@Energy" w:date="2020-03-10T16:05:00Z">
              <w:r w:rsidDel="0019535F">
                <w:rPr>
                  <w:rFonts w:asciiTheme="minorHAnsi" w:hAnsiTheme="minorHAnsi"/>
                </w:rPr>
                <w:delText>5</w:delText>
              </w:r>
            </w:del>
            <w:ins w:id="36" w:author="Michael K Shewmaker" w:date="2020-03-17T12:32:00Z">
              <w:r w:rsidR="00B31B43">
                <w:rPr>
                  <w:rFonts w:asciiTheme="minorHAnsi" w:hAnsiTheme="minorHAnsi"/>
                </w:rPr>
                <w:t>4</w:t>
              </w:r>
            </w:ins>
            <w:ins w:id="37" w:author="Smith, Alexis@Energy" w:date="2020-03-10T16:05:00Z">
              <w:del w:id="38" w:author="Michael K Shewmaker" w:date="2020-03-17T12:32:00Z">
                <w:r w:rsidR="0019535F" w:rsidDel="00B31B43">
                  <w:rPr>
                    <w:rFonts w:asciiTheme="minorHAnsi" w:hAnsiTheme="minorHAnsi"/>
                  </w:rPr>
                  <w:delText>3</w:delText>
                </w:r>
              </w:del>
            </w:ins>
          </w:p>
        </w:tc>
        <w:tc>
          <w:tcPr>
            <w:tcW w:w="6049" w:type="dxa"/>
            <w:vAlign w:val="center"/>
          </w:tcPr>
          <w:p w14:paraId="7E64DAB8" w14:textId="3AFAE91B" w:rsidR="00865D5E" w:rsidRPr="002F3D03" w:rsidRDefault="00865D5E" w:rsidP="00865D5E">
            <w:pPr>
              <w:suppressAutoHyphens/>
              <w:rPr>
                <w:rFonts w:asciiTheme="minorHAnsi" w:hAnsiTheme="minorHAnsi"/>
              </w:rPr>
            </w:pPr>
            <w:r>
              <w:rPr>
                <w:rFonts w:asciiTheme="minorHAnsi" w:hAnsiTheme="minorHAnsi"/>
              </w:rPr>
              <w:t>Collectors Angle from True North (in Degrees)</w:t>
            </w:r>
          </w:p>
        </w:tc>
        <w:tc>
          <w:tcPr>
            <w:tcW w:w="4345" w:type="dxa"/>
            <w:vAlign w:val="center"/>
          </w:tcPr>
          <w:p w14:paraId="7E64DAB9" w14:textId="77777777" w:rsidR="00865D5E" w:rsidRPr="002F3D03" w:rsidRDefault="00865D5E" w:rsidP="00865D5E">
            <w:pPr>
              <w:suppressAutoHyphens/>
              <w:rPr>
                <w:rFonts w:asciiTheme="minorHAnsi" w:hAnsiTheme="minorHAnsi"/>
              </w:rPr>
            </w:pPr>
          </w:p>
        </w:tc>
      </w:tr>
      <w:tr w:rsidR="00865D5E" w:rsidRPr="002F3D03" w14:paraId="7E64DABE" w14:textId="77777777" w:rsidTr="002D7254">
        <w:trPr>
          <w:trHeight w:val="288"/>
        </w:trPr>
        <w:tc>
          <w:tcPr>
            <w:tcW w:w="636" w:type="dxa"/>
            <w:vAlign w:val="center"/>
          </w:tcPr>
          <w:p w14:paraId="7E64DABB" w14:textId="6E78DF60" w:rsidR="00865D5E" w:rsidRPr="002F3D03" w:rsidRDefault="00865D5E" w:rsidP="0019535F">
            <w:pPr>
              <w:suppressAutoHyphens/>
              <w:jc w:val="center"/>
              <w:rPr>
                <w:rFonts w:asciiTheme="minorHAnsi" w:hAnsiTheme="minorHAnsi"/>
              </w:rPr>
            </w:pPr>
            <w:r>
              <w:rPr>
                <w:rFonts w:asciiTheme="minorHAnsi" w:hAnsiTheme="minorHAnsi"/>
              </w:rPr>
              <w:t>1</w:t>
            </w:r>
            <w:del w:id="39" w:author="Smith, Alexis@Energy" w:date="2020-03-10T16:05:00Z">
              <w:r w:rsidDel="0019535F">
                <w:rPr>
                  <w:rFonts w:asciiTheme="minorHAnsi" w:hAnsiTheme="minorHAnsi"/>
                </w:rPr>
                <w:delText>6</w:delText>
              </w:r>
            </w:del>
            <w:ins w:id="40" w:author="Michael K Shewmaker" w:date="2020-03-17T12:32:00Z">
              <w:r w:rsidR="00B31B43">
                <w:rPr>
                  <w:rFonts w:asciiTheme="minorHAnsi" w:hAnsiTheme="minorHAnsi"/>
                </w:rPr>
                <w:t>5</w:t>
              </w:r>
            </w:ins>
            <w:ins w:id="41" w:author="Smith, Alexis@Energy" w:date="2020-03-10T16:05:00Z">
              <w:del w:id="42" w:author="Michael K Shewmaker" w:date="2020-03-17T12:32:00Z">
                <w:r w:rsidR="0019535F" w:rsidDel="00B31B43">
                  <w:rPr>
                    <w:rFonts w:asciiTheme="minorHAnsi" w:hAnsiTheme="minorHAnsi"/>
                  </w:rPr>
                  <w:delText>4</w:delText>
                </w:r>
              </w:del>
            </w:ins>
          </w:p>
        </w:tc>
        <w:tc>
          <w:tcPr>
            <w:tcW w:w="6049" w:type="dxa"/>
            <w:vAlign w:val="center"/>
          </w:tcPr>
          <w:p w14:paraId="7E64DABC" w14:textId="57F1F111" w:rsidR="00865D5E" w:rsidRPr="002F3D03" w:rsidRDefault="00865D5E" w:rsidP="00865D5E">
            <w:pPr>
              <w:suppressAutoHyphens/>
              <w:rPr>
                <w:rFonts w:asciiTheme="minorHAnsi" w:hAnsiTheme="minorHAnsi"/>
              </w:rPr>
            </w:pPr>
            <w:r>
              <w:rPr>
                <w:rFonts w:asciiTheme="minorHAnsi" w:hAnsiTheme="minorHAnsi"/>
              </w:rPr>
              <w:t>Collectors Slope from Horizontal (in Degrees)</w:t>
            </w:r>
          </w:p>
        </w:tc>
        <w:tc>
          <w:tcPr>
            <w:tcW w:w="4345" w:type="dxa"/>
            <w:vAlign w:val="center"/>
          </w:tcPr>
          <w:p w14:paraId="7E64DABD" w14:textId="1767A334" w:rsidR="00865D5E" w:rsidRPr="002D7254" w:rsidRDefault="00865D5E" w:rsidP="00865D5E">
            <w:pPr>
              <w:suppressAutoHyphens/>
              <w:rPr>
                <w:rFonts w:asciiTheme="minorHAnsi" w:hAnsiTheme="minorHAnsi"/>
                <w:b/>
              </w:rPr>
            </w:pPr>
          </w:p>
        </w:tc>
      </w:tr>
      <w:tr w:rsidR="00865D5E" w:rsidRPr="002F3D03" w14:paraId="10E77429" w14:textId="77777777" w:rsidTr="002D7254">
        <w:trPr>
          <w:trHeight w:val="288"/>
        </w:trPr>
        <w:tc>
          <w:tcPr>
            <w:tcW w:w="636" w:type="dxa"/>
            <w:vAlign w:val="center"/>
          </w:tcPr>
          <w:p w14:paraId="25932FD8" w14:textId="2E1E499B" w:rsidR="00865D5E" w:rsidRDefault="00865D5E" w:rsidP="0019535F">
            <w:pPr>
              <w:suppressAutoHyphens/>
              <w:jc w:val="center"/>
              <w:rPr>
                <w:rFonts w:asciiTheme="minorHAnsi" w:hAnsiTheme="minorHAnsi"/>
              </w:rPr>
            </w:pPr>
            <w:r>
              <w:rPr>
                <w:rFonts w:asciiTheme="minorHAnsi" w:hAnsiTheme="minorHAnsi"/>
              </w:rPr>
              <w:t>1</w:t>
            </w:r>
            <w:del w:id="43" w:author="Smith, Alexis@Energy" w:date="2020-03-10T16:05:00Z">
              <w:r w:rsidDel="0019535F">
                <w:rPr>
                  <w:rFonts w:asciiTheme="minorHAnsi" w:hAnsiTheme="minorHAnsi"/>
                </w:rPr>
                <w:delText>7</w:delText>
              </w:r>
            </w:del>
            <w:ins w:id="44" w:author="Michael K Shewmaker" w:date="2020-03-17T12:32:00Z">
              <w:r w:rsidR="00B31B43">
                <w:rPr>
                  <w:rFonts w:asciiTheme="minorHAnsi" w:hAnsiTheme="minorHAnsi"/>
                </w:rPr>
                <w:t>6</w:t>
              </w:r>
            </w:ins>
            <w:ins w:id="45" w:author="Smith, Alexis@Energy" w:date="2020-03-10T16:05:00Z">
              <w:del w:id="46" w:author="Michael K Shewmaker" w:date="2020-03-17T12:32:00Z">
                <w:r w:rsidR="0019535F" w:rsidDel="00B31B43">
                  <w:rPr>
                    <w:rFonts w:asciiTheme="minorHAnsi" w:hAnsiTheme="minorHAnsi"/>
                  </w:rPr>
                  <w:delText>5</w:delText>
                </w:r>
              </w:del>
            </w:ins>
          </w:p>
        </w:tc>
        <w:tc>
          <w:tcPr>
            <w:tcW w:w="6049" w:type="dxa"/>
            <w:vAlign w:val="center"/>
          </w:tcPr>
          <w:p w14:paraId="1A9F3A00" w14:textId="0EE892A6" w:rsidR="00865D5E" w:rsidRDefault="00865D5E" w:rsidP="00865D5E">
            <w:pPr>
              <w:suppressAutoHyphens/>
              <w:rPr>
                <w:rFonts w:asciiTheme="minorHAnsi" w:hAnsiTheme="minorHAnsi"/>
              </w:rPr>
            </w:pPr>
            <w:r>
              <w:rPr>
                <w:rFonts w:asciiTheme="minorHAnsi" w:hAnsiTheme="minorHAnsi"/>
              </w:rPr>
              <w:t>Compliance Statement</w:t>
            </w:r>
          </w:p>
        </w:tc>
        <w:tc>
          <w:tcPr>
            <w:tcW w:w="4345" w:type="dxa"/>
            <w:vAlign w:val="center"/>
          </w:tcPr>
          <w:p w14:paraId="6980E53E" w14:textId="77777777" w:rsidR="00865D5E" w:rsidRPr="002D7254" w:rsidRDefault="00865D5E" w:rsidP="00865D5E">
            <w:pPr>
              <w:suppressAutoHyphens/>
              <w:rPr>
                <w:rFonts w:asciiTheme="minorHAnsi" w:hAnsiTheme="minorHAnsi"/>
                <w:b/>
              </w:rPr>
            </w:pPr>
          </w:p>
        </w:tc>
      </w:tr>
      <w:tr w:rsidR="00865D5E" w:rsidRPr="002F3D03" w14:paraId="6FC107C2" w14:textId="77777777" w:rsidTr="00166806">
        <w:trPr>
          <w:trHeight w:val="288"/>
        </w:trPr>
        <w:tc>
          <w:tcPr>
            <w:tcW w:w="11030" w:type="dxa"/>
            <w:gridSpan w:val="3"/>
            <w:vAlign w:val="center"/>
          </w:tcPr>
          <w:p w14:paraId="1006CBB1" w14:textId="00F6754E" w:rsidR="00865D5E" w:rsidRPr="00274579" w:rsidRDefault="00865D5E" w:rsidP="00865D5E">
            <w:pPr>
              <w:suppressAutoHyphens/>
              <w:rPr>
                <w:rFonts w:asciiTheme="minorHAnsi" w:hAnsiTheme="minorHAnsi"/>
                <w:b/>
              </w:rPr>
            </w:pPr>
            <w:r w:rsidRPr="00E42BA5">
              <w:rPr>
                <w:rFonts w:asciiTheme="minorHAnsi" w:hAnsiTheme="minorHAnsi"/>
                <w:b/>
                <w:vertAlign w:val="superscript"/>
              </w:rPr>
              <w:t xml:space="preserve">1 </w:t>
            </w:r>
            <w:r>
              <w:rPr>
                <w:rFonts w:asciiTheme="minorHAnsi" w:hAnsiTheme="minorHAnsi"/>
                <w:b/>
                <w:vertAlign w:val="superscript"/>
              </w:rPr>
              <w:t xml:space="preserve"> </w:t>
            </w:r>
            <w:r w:rsidRPr="00E42BA5">
              <w:rPr>
                <w:rFonts w:asciiTheme="minorHAnsi" w:hAnsiTheme="minorHAnsi"/>
                <w:b/>
              </w:rPr>
              <w:t>Click for</w:t>
            </w:r>
            <w:r>
              <w:rPr>
                <w:rFonts w:asciiTheme="minorHAnsi" w:hAnsiTheme="minorHAnsi"/>
                <w:b/>
                <w:vertAlign w:val="superscript"/>
              </w:rPr>
              <w:t xml:space="preserve"> </w:t>
            </w:r>
            <w:hyperlink r:id="rId9" w:history="1">
              <w:r w:rsidRPr="00274579">
                <w:rPr>
                  <w:rStyle w:val="Hyperlink"/>
                  <w:rFonts w:asciiTheme="minorHAnsi" w:hAnsiTheme="minorHAnsi"/>
                  <w:b/>
                </w:rPr>
                <w:t>OG-300 Ratings</w:t>
              </w:r>
            </w:hyperlink>
          </w:p>
        </w:tc>
      </w:tr>
    </w:tbl>
    <w:p w14:paraId="7E64DABF" w14:textId="77777777" w:rsidR="00E92DE8" w:rsidRPr="002F3D03" w:rsidRDefault="00E92DE8" w:rsidP="00307627">
      <w:pPr>
        <w:ind w:left="317" w:hanging="317"/>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9"/>
        <w:gridCol w:w="10561"/>
      </w:tblGrid>
      <w:tr w:rsidR="00ED261F" w:rsidRPr="002F3D03" w14:paraId="7E64DAC2" w14:textId="77777777" w:rsidTr="005B3839">
        <w:tc>
          <w:tcPr>
            <w:tcW w:w="11040" w:type="dxa"/>
            <w:gridSpan w:val="2"/>
            <w:vAlign w:val="center"/>
          </w:tcPr>
          <w:p w14:paraId="7BEB458A" w14:textId="09FEE677" w:rsidR="0098515F" w:rsidRDefault="00405947" w:rsidP="00405947">
            <w:pPr>
              <w:suppressAutoHyphens/>
              <w:rPr>
                <w:rFonts w:asciiTheme="minorHAnsi" w:hAnsiTheme="minorHAnsi"/>
                <w:i/>
              </w:rPr>
            </w:pPr>
            <w:r>
              <w:rPr>
                <w:rFonts w:asciiTheme="minorHAnsi" w:hAnsiTheme="minorHAnsi"/>
                <w:b/>
              </w:rPr>
              <w:t xml:space="preserve">B. </w:t>
            </w:r>
            <w:r w:rsidR="0098515F" w:rsidRPr="00A6749D">
              <w:rPr>
                <w:rFonts w:asciiTheme="minorHAnsi" w:hAnsiTheme="minorHAnsi"/>
                <w:b/>
              </w:rPr>
              <w:t>OG-100 Certified Collectors</w:t>
            </w:r>
            <w:r w:rsidR="0098515F" w:rsidRPr="002F3D03" w:rsidDel="0098515F">
              <w:rPr>
                <w:rFonts w:asciiTheme="minorHAnsi" w:hAnsiTheme="minorHAnsi"/>
                <w:b/>
              </w:rPr>
              <w:t xml:space="preserve"> </w:t>
            </w:r>
          </w:p>
          <w:p w14:paraId="7E64DAC1" w14:textId="77777777" w:rsidR="00ED261F" w:rsidRPr="00405947" w:rsidRDefault="00405947" w:rsidP="00405947">
            <w:pPr>
              <w:suppressAutoHyphens/>
              <w:rPr>
                <w:rFonts w:asciiTheme="minorHAnsi" w:hAnsiTheme="minorHAnsi"/>
                <w:i/>
              </w:rPr>
            </w:pPr>
            <w:r w:rsidRPr="00405947">
              <w:rPr>
                <w:rFonts w:asciiTheme="minorHAnsi" w:hAnsiTheme="minorHAnsi"/>
                <w:i/>
              </w:rPr>
              <w:t>T</w:t>
            </w:r>
            <w:r w:rsidR="00ED261F" w:rsidRPr="00405947">
              <w:rPr>
                <w:rFonts w:asciiTheme="minorHAnsi" w:hAnsiTheme="minorHAnsi"/>
                <w:i/>
              </w:rPr>
              <w:t>he installed system shall meet the following eligibility criteria:</w:t>
            </w:r>
          </w:p>
        </w:tc>
      </w:tr>
      <w:tr w:rsidR="00A57FCD" w:rsidRPr="002F3D03" w14:paraId="7E64DAC5" w14:textId="77777777" w:rsidTr="005B3839">
        <w:trPr>
          <w:trHeight w:val="60"/>
        </w:trPr>
        <w:tc>
          <w:tcPr>
            <w:tcW w:w="479" w:type="dxa"/>
            <w:vAlign w:val="center"/>
          </w:tcPr>
          <w:p w14:paraId="7E64DAC3" w14:textId="77777777" w:rsidR="00A57FCD" w:rsidRPr="002F3D03" w:rsidRDefault="00C52027" w:rsidP="00C52027">
            <w:pPr>
              <w:suppressAutoHyphens/>
              <w:jc w:val="center"/>
              <w:rPr>
                <w:rFonts w:asciiTheme="minorHAnsi" w:hAnsiTheme="minorHAnsi"/>
              </w:rPr>
            </w:pPr>
            <w:r>
              <w:rPr>
                <w:rFonts w:asciiTheme="minorHAnsi" w:hAnsiTheme="minorHAnsi"/>
              </w:rPr>
              <w:t>01</w:t>
            </w:r>
          </w:p>
        </w:tc>
        <w:tc>
          <w:tcPr>
            <w:tcW w:w="10561" w:type="dxa"/>
          </w:tcPr>
          <w:p w14:paraId="7E64DAC4" w14:textId="77777777" w:rsidR="00A57FCD" w:rsidRPr="002F3D03" w:rsidRDefault="00A57FCD" w:rsidP="00307627">
            <w:pPr>
              <w:suppressAutoHyphens/>
              <w:rPr>
                <w:rFonts w:asciiTheme="minorHAnsi" w:hAnsiTheme="minorHAnsi"/>
              </w:rPr>
            </w:pPr>
            <w:r w:rsidRPr="002F3D03">
              <w:rPr>
                <w:rFonts w:asciiTheme="minorHAnsi" w:hAnsiTheme="minorHAnsi"/>
              </w:rPr>
              <w:t>System is installed at the same orientation as modeled.</w:t>
            </w:r>
          </w:p>
        </w:tc>
      </w:tr>
      <w:tr w:rsidR="00A57FCD" w:rsidRPr="002F3D03" w14:paraId="7E64DAC8" w14:textId="77777777" w:rsidTr="005B3839">
        <w:tc>
          <w:tcPr>
            <w:tcW w:w="479" w:type="dxa"/>
            <w:vAlign w:val="center"/>
          </w:tcPr>
          <w:p w14:paraId="7E64DAC6" w14:textId="77777777" w:rsidR="00A57FCD" w:rsidRPr="002F3D03" w:rsidRDefault="00C52027" w:rsidP="00C52027">
            <w:pPr>
              <w:suppressAutoHyphens/>
              <w:jc w:val="center"/>
              <w:rPr>
                <w:rFonts w:asciiTheme="minorHAnsi" w:hAnsiTheme="minorHAnsi"/>
              </w:rPr>
            </w:pPr>
            <w:r>
              <w:rPr>
                <w:rFonts w:asciiTheme="minorHAnsi" w:hAnsiTheme="minorHAnsi"/>
              </w:rPr>
              <w:t>02</w:t>
            </w:r>
          </w:p>
        </w:tc>
        <w:tc>
          <w:tcPr>
            <w:tcW w:w="10561" w:type="dxa"/>
          </w:tcPr>
          <w:p w14:paraId="7E64DAC7" w14:textId="77777777" w:rsidR="00A57FCD" w:rsidRPr="002F3D03" w:rsidRDefault="00A57FCD" w:rsidP="00307627">
            <w:pPr>
              <w:suppressAutoHyphens/>
              <w:rPr>
                <w:rFonts w:asciiTheme="minorHAnsi" w:hAnsiTheme="minorHAnsi"/>
              </w:rPr>
            </w:pPr>
            <w:r w:rsidRPr="002F3D03">
              <w:rPr>
                <w:rFonts w:asciiTheme="minorHAnsi" w:hAnsiTheme="minorHAnsi"/>
              </w:rPr>
              <w:t>System is installed at the same tilt as modeled.</w:t>
            </w:r>
          </w:p>
        </w:tc>
      </w:tr>
      <w:tr w:rsidR="00A57FCD" w:rsidRPr="002F3D03" w14:paraId="7E64DACB" w14:textId="77777777" w:rsidTr="005B3839">
        <w:trPr>
          <w:trHeight w:val="197"/>
        </w:trPr>
        <w:tc>
          <w:tcPr>
            <w:tcW w:w="479" w:type="dxa"/>
            <w:vAlign w:val="center"/>
          </w:tcPr>
          <w:p w14:paraId="7E64DAC9" w14:textId="77777777" w:rsidR="00A57FCD" w:rsidRPr="002F3D03" w:rsidRDefault="00C52027" w:rsidP="00C52027">
            <w:pPr>
              <w:suppressAutoHyphens/>
              <w:jc w:val="center"/>
              <w:rPr>
                <w:rFonts w:asciiTheme="minorHAnsi" w:hAnsiTheme="minorHAnsi"/>
              </w:rPr>
            </w:pPr>
            <w:r>
              <w:rPr>
                <w:rFonts w:asciiTheme="minorHAnsi" w:hAnsiTheme="minorHAnsi"/>
              </w:rPr>
              <w:t>03</w:t>
            </w:r>
          </w:p>
        </w:tc>
        <w:tc>
          <w:tcPr>
            <w:tcW w:w="10561" w:type="dxa"/>
          </w:tcPr>
          <w:p w14:paraId="7E64DACA" w14:textId="77777777" w:rsidR="00A57FCD" w:rsidRPr="002F3D03" w:rsidRDefault="00A57FCD" w:rsidP="00307627">
            <w:pPr>
              <w:suppressAutoHyphens/>
              <w:rPr>
                <w:rFonts w:asciiTheme="minorHAnsi" w:hAnsiTheme="minorHAnsi"/>
              </w:rPr>
            </w:pPr>
            <w:r w:rsidRPr="002F3D03">
              <w:rPr>
                <w:rFonts w:asciiTheme="minorHAnsi" w:hAnsiTheme="minorHAnsi"/>
              </w:rPr>
              <w:t>The system shall have the same collectors, pumps, controls, storage tank and backup water heater fuel type as the rated condition.</w:t>
            </w:r>
          </w:p>
        </w:tc>
      </w:tr>
      <w:tr w:rsidR="00A57FCD" w:rsidRPr="002F3D03" w14:paraId="7E64DACE" w14:textId="77777777" w:rsidTr="005B3839">
        <w:trPr>
          <w:trHeight w:val="197"/>
        </w:trPr>
        <w:tc>
          <w:tcPr>
            <w:tcW w:w="479" w:type="dxa"/>
            <w:vAlign w:val="center"/>
          </w:tcPr>
          <w:p w14:paraId="7E64DACC" w14:textId="77777777" w:rsidR="00A57FCD" w:rsidRPr="002F3D03" w:rsidRDefault="00C52027" w:rsidP="00C52027">
            <w:pPr>
              <w:suppressAutoHyphens/>
              <w:jc w:val="center"/>
              <w:rPr>
                <w:rFonts w:asciiTheme="minorHAnsi" w:hAnsiTheme="minorHAnsi"/>
              </w:rPr>
            </w:pPr>
            <w:r>
              <w:rPr>
                <w:rFonts w:asciiTheme="minorHAnsi" w:hAnsiTheme="minorHAnsi"/>
              </w:rPr>
              <w:t>04</w:t>
            </w:r>
          </w:p>
        </w:tc>
        <w:tc>
          <w:tcPr>
            <w:tcW w:w="10561" w:type="dxa"/>
          </w:tcPr>
          <w:p w14:paraId="7E64DACD" w14:textId="77777777" w:rsidR="00A57FCD" w:rsidRPr="002F3D03" w:rsidRDefault="00A57FCD" w:rsidP="00307627">
            <w:pPr>
              <w:suppressAutoHyphens/>
              <w:rPr>
                <w:rFonts w:asciiTheme="minorHAnsi" w:hAnsiTheme="minorHAnsi"/>
              </w:rPr>
            </w:pPr>
            <w:r w:rsidRPr="002F3D03">
              <w:rPr>
                <w:rFonts w:asciiTheme="minorHAnsi" w:hAnsiTheme="minorHAnsi"/>
              </w:rPr>
              <w:t xml:space="preserve">The collectors </w:t>
            </w:r>
            <w:r>
              <w:rPr>
                <w:rFonts w:asciiTheme="minorHAnsi" w:hAnsiTheme="minorHAnsi"/>
              </w:rPr>
              <w:t>are</w:t>
            </w:r>
            <w:r w:rsidRPr="002F3D03">
              <w:rPr>
                <w:rFonts w:asciiTheme="minorHAnsi" w:hAnsiTheme="minorHAnsi"/>
              </w:rPr>
              <w:t xml:space="preserve"> located in a position that is not shaded by adjacent buildings or trees.</w:t>
            </w:r>
          </w:p>
        </w:tc>
      </w:tr>
      <w:tr w:rsidR="00A57FCD" w:rsidRPr="002F3D03" w14:paraId="7E64DAD1" w14:textId="77777777" w:rsidTr="005B3839">
        <w:trPr>
          <w:trHeight w:val="197"/>
        </w:trPr>
        <w:tc>
          <w:tcPr>
            <w:tcW w:w="479" w:type="dxa"/>
            <w:vAlign w:val="center"/>
          </w:tcPr>
          <w:p w14:paraId="7E64DACF" w14:textId="77777777" w:rsidR="00A57FCD" w:rsidRPr="002F3D03" w:rsidRDefault="00C52027" w:rsidP="00C52027">
            <w:pPr>
              <w:suppressAutoHyphens/>
              <w:jc w:val="center"/>
              <w:rPr>
                <w:rFonts w:asciiTheme="minorHAnsi" w:hAnsiTheme="minorHAnsi"/>
              </w:rPr>
            </w:pPr>
            <w:r>
              <w:rPr>
                <w:rFonts w:asciiTheme="minorHAnsi" w:hAnsiTheme="minorHAnsi"/>
              </w:rPr>
              <w:t>05</w:t>
            </w:r>
          </w:p>
        </w:tc>
        <w:tc>
          <w:tcPr>
            <w:tcW w:w="10561" w:type="dxa"/>
          </w:tcPr>
          <w:p w14:paraId="7E64DAD0" w14:textId="51EA765C" w:rsidR="00A57FCD" w:rsidRPr="002F3D03" w:rsidRDefault="00A57FCD" w:rsidP="0081508B">
            <w:pPr>
              <w:suppressAutoHyphens/>
              <w:rPr>
                <w:rFonts w:asciiTheme="minorHAnsi" w:hAnsiTheme="minorHAnsi"/>
              </w:rPr>
            </w:pPr>
            <w:r w:rsidRPr="002F3D03">
              <w:rPr>
                <w:rFonts w:asciiTheme="minorHAnsi" w:hAnsiTheme="minorHAnsi"/>
              </w:rPr>
              <w:t>Backup Storage tanks are insulated with either an internal R-</w:t>
            </w:r>
            <w:r w:rsidR="0081508B" w:rsidRPr="002F3D03">
              <w:rPr>
                <w:rFonts w:asciiTheme="minorHAnsi" w:hAnsiTheme="minorHAnsi"/>
              </w:rPr>
              <w:t>1</w:t>
            </w:r>
            <w:r w:rsidR="0081508B">
              <w:rPr>
                <w:rFonts w:asciiTheme="minorHAnsi" w:hAnsiTheme="minorHAnsi"/>
              </w:rPr>
              <w:t>6</w:t>
            </w:r>
            <w:r w:rsidR="0081508B" w:rsidRPr="002F3D03">
              <w:rPr>
                <w:rFonts w:asciiTheme="minorHAnsi" w:hAnsiTheme="minorHAnsi"/>
              </w:rPr>
              <w:t xml:space="preserve"> </w:t>
            </w:r>
            <w:r w:rsidRPr="002F3D03">
              <w:rPr>
                <w:rFonts w:asciiTheme="minorHAnsi" w:hAnsiTheme="minorHAnsi"/>
              </w:rPr>
              <w:t>(labeled on tank)</w:t>
            </w:r>
            <w:r w:rsidR="008E7E5B">
              <w:rPr>
                <w:rFonts w:asciiTheme="minorHAnsi" w:hAnsiTheme="minorHAnsi"/>
              </w:rPr>
              <w:t>,</w:t>
            </w:r>
            <w:r w:rsidRPr="002F3D03">
              <w:rPr>
                <w:rFonts w:asciiTheme="minorHAnsi" w:hAnsiTheme="minorHAnsi"/>
              </w:rPr>
              <w:t xml:space="preserve"> or external R-</w:t>
            </w:r>
            <w:r w:rsidR="0081508B">
              <w:rPr>
                <w:rFonts w:asciiTheme="minorHAnsi" w:hAnsiTheme="minorHAnsi"/>
              </w:rPr>
              <w:t>12</w:t>
            </w:r>
            <w:r w:rsidR="0098515F">
              <w:rPr>
                <w:rFonts w:asciiTheme="minorHAnsi" w:hAnsiTheme="minorHAnsi"/>
              </w:rPr>
              <w:t>.</w:t>
            </w:r>
          </w:p>
        </w:tc>
      </w:tr>
      <w:tr w:rsidR="000A0E1E" w:rsidRPr="002F3D03" w14:paraId="7E64DAD3" w14:textId="77777777" w:rsidTr="002D7254">
        <w:trPr>
          <w:trHeight w:val="242"/>
        </w:trPr>
        <w:tc>
          <w:tcPr>
            <w:tcW w:w="11040" w:type="dxa"/>
            <w:gridSpan w:val="2"/>
            <w:vAlign w:val="center"/>
          </w:tcPr>
          <w:p w14:paraId="7E64DAD2" w14:textId="77777777" w:rsidR="000A0E1E" w:rsidRPr="000D4D8A" w:rsidRDefault="000D4D8A" w:rsidP="002D7254">
            <w:pPr>
              <w:spacing w:line="276" w:lineRule="auto"/>
              <w:rPr>
                <w:rFonts w:ascii="Calibri" w:eastAsia="Calibri" w:hAnsi="Calibri"/>
                <w:sz w:val="22"/>
                <w:szCs w:val="22"/>
              </w:rPr>
            </w:pPr>
            <w:r w:rsidRPr="000D4D8A">
              <w:rPr>
                <w:rFonts w:ascii="Calibri" w:eastAsia="Calibri" w:hAnsi="Calibri"/>
                <w:b/>
                <w:sz w:val="18"/>
                <w:szCs w:val="18"/>
              </w:rPr>
              <w:t>The responsible person’s signature on this compliance document affirms that all applicable requirements in this table have been met</w:t>
            </w:r>
            <w:r>
              <w:rPr>
                <w:rFonts w:ascii="Calibri" w:eastAsia="Calibri" w:hAnsi="Calibri"/>
                <w:b/>
                <w:sz w:val="18"/>
                <w:szCs w:val="18"/>
              </w:rPr>
              <w:t>.</w:t>
            </w:r>
          </w:p>
        </w:tc>
      </w:tr>
    </w:tbl>
    <w:p w14:paraId="7E64DAD4" w14:textId="77777777" w:rsidR="00ED261F" w:rsidRPr="002F3D03" w:rsidRDefault="00ED261F" w:rsidP="00307627">
      <w:pPr>
        <w:suppressAutoHyphens/>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
        <w:gridCol w:w="10573"/>
      </w:tblGrid>
      <w:tr w:rsidR="00ED261F" w:rsidRPr="002F3D03" w14:paraId="7E64DAD7" w14:textId="77777777" w:rsidTr="005B3839">
        <w:tc>
          <w:tcPr>
            <w:tcW w:w="11040" w:type="dxa"/>
            <w:gridSpan w:val="2"/>
            <w:vAlign w:val="center"/>
          </w:tcPr>
          <w:p w14:paraId="6AA8E853" w14:textId="12DC0E65" w:rsidR="0098515F" w:rsidRDefault="00405947" w:rsidP="00405947">
            <w:pPr>
              <w:suppressAutoHyphens/>
              <w:rPr>
                <w:rFonts w:asciiTheme="minorHAnsi" w:hAnsiTheme="minorHAnsi"/>
                <w:i/>
              </w:rPr>
            </w:pPr>
            <w:r>
              <w:rPr>
                <w:rFonts w:asciiTheme="minorHAnsi" w:hAnsiTheme="minorHAnsi"/>
                <w:b/>
              </w:rPr>
              <w:t xml:space="preserve">C. </w:t>
            </w:r>
            <w:r w:rsidRPr="002F3D03">
              <w:rPr>
                <w:rFonts w:asciiTheme="minorHAnsi" w:hAnsiTheme="minorHAnsi"/>
                <w:b/>
              </w:rPr>
              <w:t xml:space="preserve">OG-300 </w:t>
            </w:r>
            <w:r w:rsidR="0098515F">
              <w:rPr>
                <w:rFonts w:asciiTheme="minorHAnsi" w:hAnsiTheme="minorHAnsi"/>
                <w:b/>
              </w:rPr>
              <w:t>Certified Systems</w:t>
            </w:r>
            <w:r w:rsidR="0098515F" w:rsidRPr="002F3D03" w:rsidDel="0098515F">
              <w:rPr>
                <w:rFonts w:asciiTheme="minorHAnsi" w:hAnsiTheme="minorHAnsi"/>
                <w:b/>
              </w:rPr>
              <w:t xml:space="preserve"> </w:t>
            </w:r>
          </w:p>
          <w:p w14:paraId="7E64DAD6" w14:textId="77777777" w:rsidR="00ED261F" w:rsidRPr="00405947" w:rsidRDefault="00405947" w:rsidP="00405947">
            <w:pPr>
              <w:suppressAutoHyphens/>
              <w:rPr>
                <w:rFonts w:asciiTheme="minorHAnsi" w:hAnsiTheme="minorHAnsi"/>
                <w:b/>
                <w:i/>
              </w:rPr>
            </w:pPr>
            <w:r w:rsidRPr="00405947">
              <w:rPr>
                <w:rFonts w:asciiTheme="minorHAnsi" w:hAnsiTheme="minorHAnsi"/>
                <w:i/>
              </w:rPr>
              <w:t>T</w:t>
            </w:r>
            <w:r w:rsidR="00ED261F" w:rsidRPr="00405947">
              <w:rPr>
                <w:rFonts w:asciiTheme="minorHAnsi" w:hAnsiTheme="minorHAnsi"/>
                <w:i/>
              </w:rPr>
              <w:t>he installed system shall meet the following eligibility criteria:</w:t>
            </w:r>
          </w:p>
        </w:tc>
      </w:tr>
      <w:tr w:rsidR="00A57FCD" w:rsidRPr="002F3D03" w14:paraId="7E64DADA" w14:textId="77777777" w:rsidTr="005B3839">
        <w:tc>
          <w:tcPr>
            <w:tcW w:w="467" w:type="dxa"/>
            <w:vAlign w:val="center"/>
          </w:tcPr>
          <w:p w14:paraId="7E64DAD8" w14:textId="77777777" w:rsidR="00A57FCD" w:rsidRPr="002F3D03" w:rsidRDefault="00C52027" w:rsidP="00C52027">
            <w:pPr>
              <w:suppressAutoHyphens/>
              <w:jc w:val="center"/>
              <w:rPr>
                <w:rFonts w:asciiTheme="minorHAnsi" w:hAnsiTheme="minorHAnsi"/>
              </w:rPr>
            </w:pPr>
            <w:r>
              <w:rPr>
                <w:rFonts w:asciiTheme="minorHAnsi" w:hAnsiTheme="minorHAnsi"/>
              </w:rPr>
              <w:t>01</w:t>
            </w:r>
          </w:p>
        </w:tc>
        <w:tc>
          <w:tcPr>
            <w:tcW w:w="10573" w:type="dxa"/>
          </w:tcPr>
          <w:p w14:paraId="7E64DAD9" w14:textId="77BA0020" w:rsidR="00A57FCD" w:rsidRPr="002F3D03" w:rsidRDefault="00A57FCD" w:rsidP="008E7E5B">
            <w:pPr>
              <w:suppressAutoHyphens/>
              <w:rPr>
                <w:rFonts w:asciiTheme="minorHAnsi" w:hAnsiTheme="minorHAnsi"/>
              </w:rPr>
            </w:pPr>
            <w:r w:rsidRPr="002F3D03">
              <w:rPr>
                <w:rFonts w:asciiTheme="minorHAnsi" w:hAnsiTheme="minorHAnsi"/>
              </w:rPr>
              <w:t>The collectors shall face within 35</w:t>
            </w:r>
            <w:r w:rsidR="008E7E5B">
              <w:rPr>
                <w:rFonts w:asciiTheme="minorHAnsi" w:hAnsiTheme="minorHAnsi"/>
              </w:rPr>
              <w:t>°</w:t>
            </w:r>
            <w:r w:rsidRPr="002F3D03">
              <w:rPr>
                <w:rFonts w:asciiTheme="minorHAnsi" w:hAnsiTheme="minorHAnsi"/>
              </w:rPr>
              <w:t xml:space="preserve"> of south and be tilted at a slope of at least 3:12</w:t>
            </w:r>
            <w:r w:rsidR="0098515F">
              <w:rPr>
                <w:rFonts w:asciiTheme="minorHAnsi" w:hAnsiTheme="minorHAnsi"/>
              </w:rPr>
              <w:t>.</w:t>
            </w:r>
          </w:p>
        </w:tc>
      </w:tr>
      <w:tr w:rsidR="00A57FCD" w:rsidRPr="002F3D03" w14:paraId="7E64DADD" w14:textId="77777777" w:rsidTr="005B3839">
        <w:tc>
          <w:tcPr>
            <w:tcW w:w="467" w:type="dxa"/>
            <w:vAlign w:val="center"/>
          </w:tcPr>
          <w:p w14:paraId="7E64DADB" w14:textId="77777777" w:rsidR="00A57FCD" w:rsidRPr="002F3D03" w:rsidRDefault="00C52027" w:rsidP="00C52027">
            <w:pPr>
              <w:suppressAutoHyphens/>
              <w:jc w:val="center"/>
              <w:rPr>
                <w:rFonts w:asciiTheme="minorHAnsi" w:hAnsiTheme="minorHAnsi"/>
              </w:rPr>
            </w:pPr>
            <w:r>
              <w:rPr>
                <w:rFonts w:asciiTheme="minorHAnsi" w:hAnsiTheme="minorHAnsi"/>
              </w:rPr>
              <w:t>02</w:t>
            </w:r>
          </w:p>
        </w:tc>
        <w:tc>
          <w:tcPr>
            <w:tcW w:w="10573" w:type="dxa"/>
          </w:tcPr>
          <w:p w14:paraId="7E64DADC" w14:textId="77777777" w:rsidR="00A57FCD" w:rsidRPr="002F3D03" w:rsidRDefault="00A57FCD" w:rsidP="00307627">
            <w:pPr>
              <w:suppressAutoHyphens/>
              <w:rPr>
                <w:rFonts w:asciiTheme="minorHAnsi" w:hAnsiTheme="minorHAnsi"/>
              </w:rPr>
            </w:pPr>
            <w:r w:rsidRPr="002F3D03">
              <w:rPr>
                <w:rFonts w:asciiTheme="minorHAnsi" w:hAnsiTheme="minorHAnsi"/>
              </w:rPr>
              <w:t>The system shall have the same collectors, pumps, controls, storage tank and backup water heater fuel type as the rated condition.</w:t>
            </w:r>
          </w:p>
        </w:tc>
      </w:tr>
      <w:tr w:rsidR="00A57FCD" w:rsidRPr="002F3D03" w14:paraId="7E64DAE0" w14:textId="77777777" w:rsidTr="005B3839">
        <w:tc>
          <w:tcPr>
            <w:tcW w:w="467" w:type="dxa"/>
            <w:vAlign w:val="center"/>
          </w:tcPr>
          <w:p w14:paraId="7E64DADE" w14:textId="77777777" w:rsidR="00A57FCD" w:rsidRPr="002F3D03" w:rsidRDefault="00C52027" w:rsidP="00C52027">
            <w:pPr>
              <w:suppressAutoHyphens/>
              <w:jc w:val="center"/>
              <w:rPr>
                <w:rFonts w:asciiTheme="minorHAnsi" w:hAnsiTheme="minorHAnsi"/>
              </w:rPr>
            </w:pPr>
            <w:r>
              <w:rPr>
                <w:rFonts w:asciiTheme="minorHAnsi" w:hAnsiTheme="minorHAnsi"/>
              </w:rPr>
              <w:t>03</w:t>
            </w:r>
          </w:p>
        </w:tc>
        <w:tc>
          <w:tcPr>
            <w:tcW w:w="10573" w:type="dxa"/>
          </w:tcPr>
          <w:p w14:paraId="7E64DADF" w14:textId="77777777" w:rsidR="00A57FCD" w:rsidRPr="002F3D03" w:rsidRDefault="00A57FCD" w:rsidP="00307627">
            <w:pPr>
              <w:suppressAutoHyphens/>
              <w:rPr>
                <w:rFonts w:asciiTheme="minorHAnsi" w:hAnsiTheme="minorHAnsi"/>
              </w:rPr>
            </w:pPr>
            <w:r w:rsidRPr="002F3D03">
              <w:rPr>
                <w:rFonts w:asciiTheme="minorHAnsi" w:hAnsiTheme="minorHAnsi"/>
              </w:rPr>
              <w:t>The collectors shall be located in a position that is not shaded by adjacent buildings or trees.</w:t>
            </w:r>
          </w:p>
        </w:tc>
      </w:tr>
      <w:tr w:rsidR="000D4D8A" w:rsidRPr="002F3D03" w14:paraId="7E64DAE2" w14:textId="77777777" w:rsidTr="002D7254">
        <w:trPr>
          <w:trHeight w:val="242"/>
        </w:trPr>
        <w:tc>
          <w:tcPr>
            <w:tcW w:w="11040" w:type="dxa"/>
            <w:gridSpan w:val="2"/>
            <w:vAlign w:val="center"/>
          </w:tcPr>
          <w:p w14:paraId="7E64DAE1" w14:textId="77777777" w:rsidR="000D4D8A" w:rsidRPr="000D4D8A" w:rsidRDefault="000D4D8A" w:rsidP="002D7254">
            <w:pPr>
              <w:spacing w:line="276" w:lineRule="auto"/>
              <w:rPr>
                <w:rFonts w:ascii="Calibri" w:eastAsia="Calibri" w:hAnsi="Calibri"/>
                <w:sz w:val="22"/>
                <w:szCs w:val="22"/>
              </w:rPr>
            </w:pPr>
            <w:r w:rsidRPr="000D4D8A">
              <w:rPr>
                <w:rFonts w:ascii="Calibri" w:eastAsia="Calibri" w:hAnsi="Calibri"/>
                <w:b/>
                <w:sz w:val="18"/>
                <w:szCs w:val="18"/>
              </w:rPr>
              <w:t>The responsible person’s signature on this compliance document affirms that all applicable requirements in this table have been met</w:t>
            </w:r>
            <w:r>
              <w:rPr>
                <w:rFonts w:ascii="Calibri" w:eastAsia="Calibri" w:hAnsi="Calibri"/>
                <w:b/>
                <w:sz w:val="18"/>
                <w:szCs w:val="18"/>
              </w:rPr>
              <w:t>.</w:t>
            </w:r>
          </w:p>
        </w:tc>
      </w:tr>
    </w:tbl>
    <w:p w14:paraId="7E64DAE3" w14:textId="5770CD67" w:rsidR="00E92DE8" w:rsidRPr="002D7254" w:rsidRDefault="00E92DE8" w:rsidP="00307627">
      <w:pPr>
        <w:suppressAutoHyphens/>
        <w:jc w:val="center"/>
        <w:rPr>
          <w:rFonts w:asciiTheme="minorHAnsi" w:hAnsiTheme="minorHAnsi"/>
          <w:b/>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72"/>
      </w:tblGrid>
      <w:tr w:rsidR="005C0D34" w:rsidRPr="002F3D03" w14:paraId="7E64DAE5" w14:textId="77777777" w:rsidTr="005B3839">
        <w:tc>
          <w:tcPr>
            <w:tcW w:w="11040" w:type="dxa"/>
            <w:gridSpan w:val="2"/>
            <w:vAlign w:val="center"/>
          </w:tcPr>
          <w:p w14:paraId="7E64DAE4" w14:textId="3BE11EA9" w:rsidR="005C0D34" w:rsidRPr="00405947" w:rsidRDefault="00405947" w:rsidP="00746329">
            <w:pPr>
              <w:suppressAutoHyphens/>
              <w:rPr>
                <w:rFonts w:asciiTheme="minorHAnsi" w:hAnsiTheme="minorHAnsi"/>
                <w:i/>
              </w:rPr>
            </w:pPr>
            <w:r w:rsidRPr="00405947">
              <w:rPr>
                <w:rFonts w:asciiTheme="minorHAnsi" w:hAnsiTheme="minorHAnsi"/>
                <w:b/>
              </w:rPr>
              <w:t>D.</w:t>
            </w:r>
            <w:r w:rsidR="00C52027">
              <w:rPr>
                <w:rFonts w:asciiTheme="minorHAnsi" w:hAnsiTheme="minorHAnsi"/>
                <w:b/>
              </w:rPr>
              <w:t xml:space="preserve"> </w:t>
            </w:r>
            <w:r w:rsidR="0098515F" w:rsidRPr="00A6749D">
              <w:rPr>
                <w:rFonts w:asciiTheme="minorHAnsi" w:hAnsiTheme="minorHAnsi"/>
                <w:b/>
              </w:rPr>
              <w:t>Sizing Compliance with Multifamily Central System Prescriptive Requirements</w:t>
            </w:r>
          </w:p>
        </w:tc>
      </w:tr>
      <w:tr w:rsidR="00A57FCD" w:rsidRPr="002F3D03" w14:paraId="7E64DAE8" w14:textId="77777777" w:rsidTr="005B3839">
        <w:tc>
          <w:tcPr>
            <w:tcW w:w="468" w:type="dxa"/>
            <w:vAlign w:val="center"/>
          </w:tcPr>
          <w:p w14:paraId="7E64DAE6" w14:textId="77777777" w:rsidR="00A57FCD" w:rsidRPr="002F3D03" w:rsidRDefault="00C52027" w:rsidP="00C52027">
            <w:pPr>
              <w:suppressAutoHyphens/>
              <w:jc w:val="center"/>
              <w:rPr>
                <w:rFonts w:asciiTheme="minorHAnsi" w:hAnsiTheme="minorHAnsi"/>
              </w:rPr>
            </w:pPr>
            <w:r>
              <w:rPr>
                <w:rFonts w:asciiTheme="minorHAnsi" w:hAnsiTheme="minorHAnsi"/>
              </w:rPr>
              <w:t>01</w:t>
            </w:r>
          </w:p>
        </w:tc>
        <w:tc>
          <w:tcPr>
            <w:tcW w:w="10572" w:type="dxa"/>
          </w:tcPr>
          <w:p w14:paraId="7E64DAE7" w14:textId="44EE6EA6" w:rsidR="00A57FCD" w:rsidRPr="002F3D03" w:rsidRDefault="00A57FCD" w:rsidP="00307627">
            <w:pPr>
              <w:suppressAutoHyphens/>
              <w:rPr>
                <w:rFonts w:asciiTheme="minorHAnsi" w:hAnsiTheme="minorHAnsi"/>
              </w:rPr>
            </w:pPr>
            <w:r w:rsidRPr="002F3D03">
              <w:rPr>
                <w:rFonts w:asciiTheme="minorHAnsi" w:hAnsiTheme="minorHAnsi"/>
              </w:rPr>
              <w:t>For climate zones 1 through 9 only - the solar system has an annual solar savings fraction of 0.2</w:t>
            </w:r>
            <w:r w:rsidR="0098515F">
              <w:rPr>
                <w:rFonts w:asciiTheme="minorHAnsi" w:hAnsiTheme="minorHAnsi"/>
              </w:rPr>
              <w:t>.</w:t>
            </w:r>
          </w:p>
        </w:tc>
      </w:tr>
      <w:tr w:rsidR="00A57FCD" w:rsidRPr="002F3D03" w14:paraId="7E64DAEB" w14:textId="77777777" w:rsidTr="005B3839">
        <w:tc>
          <w:tcPr>
            <w:tcW w:w="468" w:type="dxa"/>
            <w:vAlign w:val="center"/>
          </w:tcPr>
          <w:p w14:paraId="7E64DAE9" w14:textId="77777777" w:rsidR="00A57FCD" w:rsidRPr="002F3D03" w:rsidRDefault="00C52027" w:rsidP="00C52027">
            <w:pPr>
              <w:suppressAutoHyphens/>
              <w:jc w:val="center"/>
              <w:rPr>
                <w:rFonts w:asciiTheme="minorHAnsi" w:hAnsiTheme="minorHAnsi"/>
              </w:rPr>
            </w:pPr>
            <w:r>
              <w:rPr>
                <w:rFonts w:asciiTheme="minorHAnsi" w:hAnsiTheme="minorHAnsi"/>
              </w:rPr>
              <w:t>02</w:t>
            </w:r>
          </w:p>
        </w:tc>
        <w:tc>
          <w:tcPr>
            <w:tcW w:w="10572" w:type="dxa"/>
          </w:tcPr>
          <w:p w14:paraId="7E64DAEA" w14:textId="3E9DC07E" w:rsidR="00A57FCD" w:rsidRPr="002F3D03" w:rsidRDefault="00A57FCD" w:rsidP="00307627">
            <w:pPr>
              <w:suppressAutoHyphens/>
              <w:rPr>
                <w:rFonts w:asciiTheme="minorHAnsi" w:hAnsiTheme="minorHAnsi"/>
              </w:rPr>
            </w:pPr>
            <w:r w:rsidRPr="002F3D03">
              <w:rPr>
                <w:rFonts w:asciiTheme="minorHAnsi" w:hAnsiTheme="minorHAnsi"/>
              </w:rPr>
              <w:t>For climate zones 10 through 16 only – the solar system has an annual solar savings fraction of 0.35</w:t>
            </w:r>
            <w:r w:rsidR="0098515F">
              <w:rPr>
                <w:rFonts w:asciiTheme="minorHAnsi" w:hAnsiTheme="minorHAnsi"/>
              </w:rPr>
              <w:t>.</w:t>
            </w:r>
          </w:p>
        </w:tc>
      </w:tr>
      <w:tr w:rsidR="000D4D8A" w:rsidRPr="002F3D03" w14:paraId="7E64DAED" w14:textId="77777777" w:rsidTr="005B3839">
        <w:trPr>
          <w:trHeight w:val="242"/>
        </w:trPr>
        <w:tc>
          <w:tcPr>
            <w:tcW w:w="11040" w:type="dxa"/>
            <w:gridSpan w:val="2"/>
          </w:tcPr>
          <w:p w14:paraId="7E64DAEC" w14:textId="77777777" w:rsidR="000D4D8A" w:rsidRPr="000D4D8A" w:rsidRDefault="000D4D8A" w:rsidP="00956EDC">
            <w:pPr>
              <w:spacing w:line="276" w:lineRule="auto"/>
              <w:rPr>
                <w:rFonts w:ascii="Calibri" w:eastAsia="Calibri" w:hAnsi="Calibri"/>
                <w:sz w:val="22"/>
                <w:szCs w:val="22"/>
              </w:rPr>
            </w:pPr>
            <w:r w:rsidRPr="000D4D8A">
              <w:rPr>
                <w:rFonts w:ascii="Calibri" w:eastAsia="Calibri" w:hAnsi="Calibri"/>
                <w:b/>
                <w:sz w:val="18"/>
                <w:szCs w:val="18"/>
              </w:rPr>
              <w:t>The responsible person’s signature on this compliance document affirms that all applicable requirements in this table have been met</w:t>
            </w:r>
            <w:r>
              <w:rPr>
                <w:rFonts w:ascii="Calibri" w:eastAsia="Calibri" w:hAnsi="Calibri"/>
                <w:b/>
                <w:sz w:val="18"/>
                <w:szCs w:val="18"/>
              </w:rPr>
              <w:t>.</w:t>
            </w:r>
          </w:p>
        </w:tc>
      </w:tr>
    </w:tbl>
    <w:p w14:paraId="7E64DAF9" w14:textId="4491AB92" w:rsidR="00D01F35" w:rsidRPr="002D7254" w:rsidRDefault="00D01F35" w:rsidP="00440C5D">
      <w:pPr>
        <w:tabs>
          <w:tab w:val="left" w:pos="-720"/>
          <w:tab w:val="left" w:pos="0"/>
          <w:tab w:val="left" w:pos="25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rPr>
      </w:pPr>
    </w:p>
    <w:tbl>
      <w:tblPr>
        <w:tblW w:w="5000" w:type="pct"/>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
        <w:gridCol w:w="10312"/>
      </w:tblGrid>
      <w:tr w:rsidR="008B7849" w:rsidRPr="002F3D03" w14:paraId="7E64DAFB" w14:textId="77777777" w:rsidTr="005B3839">
        <w:trPr>
          <w:trHeight w:val="260"/>
        </w:trPr>
        <w:tc>
          <w:tcPr>
            <w:tcW w:w="11040" w:type="dxa"/>
            <w:gridSpan w:val="2"/>
          </w:tcPr>
          <w:p w14:paraId="7E64DAFA" w14:textId="35A3BB7E" w:rsidR="008B7849" w:rsidRDefault="00AA5469" w:rsidP="004C4EAF">
            <w:pPr>
              <w:keepNext/>
              <w:suppressAutoHyphens/>
              <w:rPr>
                <w:rFonts w:ascii="Calibri" w:hAnsi="Calibri" w:cs="Calibri"/>
                <w:b/>
              </w:rPr>
            </w:pPr>
            <w:r>
              <w:rPr>
                <w:rFonts w:asciiTheme="minorHAnsi" w:hAnsiTheme="minorHAnsi"/>
                <w:b/>
              </w:rPr>
              <w:lastRenderedPageBreak/>
              <w:t>E</w:t>
            </w:r>
            <w:r w:rsidR="008B7849" w:rsidRPr="00746329">
              <w:rPr>
                <w:rFonts w:asciiTheme="minorHAnsi" w:hAnsiTheme="minorHAnsi"/>
                <w:b/>
              </w:rPr>
              <w:t xml:space="preserve">. </w:t>
            </w:r>
            <w:r w:rsidR="0098515F" w:rsidRPr="00A6749D">
              <w:rPr>
                <w:rFonts w:asciiTheme="minorHAnsi" w:hAnsiTheme="minorHAnsi"/>
                <w:b/>
              </w:rPr>
              <w:t>Mandatory Measures for Solar Water Heating Systems</w:t>
            </w:r>
          </w:p>
        </w:tc>
      </w:tr>
      <w:tr w:rsidR="004C4EAF" w:rsidRPr="002F3D03" w14:paraId="7E64DAFE" w14:textId="77777777" w:rsidTr="005B3839">
        <w:trPr>
          <w:trHeight w:val="512"/>
        </w:trPr>
        <w:tc>
          <w:tcPr>
            <w:tcW w:w="480" w:type="dxa"/>
            <w:vAlign w:val="center"/>
          </w:tcPr>
          <w:p w14:paraId="7E64DAFC" w14:textId="77777777" w:rsidR="004C4EAF" w:rsidRDefault="004C4EAF" w:rsidP="003E02EC">
            <w:pPr>
              <w:keepNext/>
              <w:ind w:left="12" w:hanging="12"/>
              <w:jc w:val="center"/>
              <w:rPr>
                <w:rFonts w:asciiTheme="minorHAnsi" w:hAnsiTheme="minorHAnsi"/>
              </w:rPr>
            </w:pPr>
            <w:r>
              <w:rPr>
                <w:rFonts w:asciiTheme="minorHAnsi" w:hAnsiTheme="minorHAnsi"/>
              </w:rPr>
              <w:t>01</w:t>
            </w:r>
          </w:p>
        </w:tc>
        <w:tc>
          <w:tcPr>
            <w:tcW w:w="10560" w:type="dxa"/>
          </w:tcPr>
          <w:p w14:paraId="7E64DAFD" w14:textId="1F20E949" w:rsidR="004C4EAF" w:rsidRDefault="004C4EAF" w:rsidP="004C4EAF">
            <w:pPr>
              <w:keepNext/>
              <w:ind w:left="12" w:hanging="12"/>
              <w:rPr>
                <w:rFonts w:asciiTheme="minorHAnsi" w:hAnsiTheme="minorHAnsi"/>
              </w:rPr>
            </w:pPr>
            <w:r w:rsidRPr="00862D5D">
              <w:rPr>
                <w:rFonts w:ascii="Calibri" w:hAnsi="Calibri" w:cs="Calibri"/>
              </w:rPr>
              <w:t>Backup storage tanks for solar water-heating systems have R-12 external insulation</w:t>
            </w:r>
            <w:r w:rsidR="008E7E5B">
              <w:rPr>
                <w:rFonts w:ascii="Calibri" w:hAnsi="Calibri" w:cs="Calibri"/>
              </w:rPr>
              <w:t>,</w:t>
            </w:r>
            <w:r w:rsidRPr="00862D5D">
              <w:rPr>
                <w:rFonts w:ascii="Calibri" w:hAnsi="Calibri" w:cs="Calibri"/>
              </w:rPr>
              <w:t xml:space="preserve"> or R-16 internal insulation where the internal insulation R-value indicated on the exterior of the tank. (§150.0(j)1)</w:t>
            </w:r>
            <w:r>
              <w:rPr>
                <w:rFonts w:ascii="Calibri" w:hAnsi="Calibri" w:cs="Calibri"/>
              </w:rPr>
              <w:t>.</w:t>
            </w:r>
            <w:r w:rsidRPr="00862D5D">
              <w:rPr>
                <w:rFonts w:ascii="Calibri" w:hAnsi="Calibri" w:cs="Calibri"/>
              </w:rPr>
              <w:t xml:space="preserve">  </w:t>
            </w:r>
          </w:p>
        </w:tc>
      </w:tr>
      <w:tr w:rsidR="004C4EAF" w:rsidRPr="002F3D03" w14:paraId="7E64DB01" w14:textId="77777777" w:rsidTr="005B3839">
        <w:trPr>
          <w:trHeight w:val="278"/>
        </w:trPr>
        <w:tc>
          <w:tcPr>
            <w:tcW w:w="480" w:type="dxa"/>
            <w:vAlign w:val="center"/>
          </w:tcPr>
          <w:p w14:paraId="7E64DAFF" w14:textId="77777777" w:rsidR="004C4EAF" w:rsidRPr="004C4EAF" w:rsidRDefault="004C4EAF" w:rsidP="003E02EC">
            <w:pPr>
              <w:keepNext/>
              <w:ind w:left="317" w:hanging="317"/>
              <w:jc w:val="center"/>
              <w:rPr>
                <w:rFonts w:ascii="Calibri" w:hAnsi="Calibri" w:cs="Calibri"/>
              </w:rPr>
            </w:pPr>
            <w:r w:rsidRPr="004C4EAF">
              <w:rPr>
                <w:rFonts w:ascii="Calibri" w:hAnsi="Calibri" w:cs="Calibri"/>
              </w:rPr>
              <w:t>02</w:t>
            </w:r>
          </w:p>
        </w:tc>
        <w:tc>
          <w:tcPr>
            <w:tcW w:w="10560" w:type="dxa"/>
          </w:tcPr>
          <w:p w14:paraId="7E64DB00" w14:textId="0B7D01DA" w:rsidR="004C4EAF" w:rsidRDefault="004C4EAF" w:rsidP="004C4EAF">
            <w:pPr>
              <w:keepNext/>
              <w:ind w:left="317" w:hanging="317"/>
              <w:rPr>
                <w:rFonts w:ascii="Calibri" w:hAnsi="Calibri" w:cs="Calibri"/>
                <w:b/>
              </w:rPr>
            </w:pPr>
            <w:r w:rsidRPr="00862D5D">
              <w:rPr>
                <w:rFonts w:ascii="Calibri" w:hAnsi="Calibri" w:cs="Calibri"/>
              </w:rPr>
              <w:t xml:space="preserve">All domestic hot water piping (including solar) shall be </w:t>
            </w:r>
            <w:r>
              <w:rPr>
                <w:rFonts w:ascii="Calibri" w:hAnsi="Calibri" w:cs="Calibri"/>
              </w:rPr>
              <w:t>i</w:t>
            </w:r>
            <w:r w:rsidRPr="00862D5D">
              <w:rPr>
                <w:rFonts w:ascii="Calibri" w:hAnsi="Calibri" w:cs="Calibri"/>
              </w:rPr>
              <w:t>nsulated (§150</w:t>
            </w:r>
            <w:r w:rsidR="006118A6">
              <w:rPr>
                <w:rFonts w:ascii="Calibri" w:hAnsi="Calibri" w:cs="Calibri"/>
              </w:rPr>
              <w:t>.0</w:t>
            </w:r>
            <w:r w:rsidRPr="00862D5D">
              <w:rPr>
                <w:rFonts w:ascii="Calibri" w:hAnsi="Calibri" w:cs="Calibri"/>
              </w:rPr>
              <w:t>(j)2A)</w:t>
            </w:r>
            <w:r w:rsidR="0098515F">
              <w:rPr>
                <w:rFonts w:ascii="Calibri" w:hAnsi="Calibri" w:cs="Calibri"/>
              </w:rPr>
              <w:t>.</w:t>
            </w:r>
          </w:p>
        </w:tc>
      </w:tr>
      <w:tr w:rsidR="003E02EC" w:rsidRPr="002F3D03" w14:paraId="7E64DB04" w14:textId="77777777" w:rsidTr="005B3839">
        <w:trPr>
          <w:trHeight w:val="242"/>
        </w:trPr>
        <w:tc>
          <w:tcPr>
            <w:tcW w:w="480" w:type="dxa"/>
            <w:vAlign w:val="center"/>
          </w:tcPr>
          <w:p w14:paraId="7E64DB02" w14:textId="77777777" w:rsidR="003E02EC" w:rsidRPr="003E02EC" w:rsidRDefault="003E02EC" w:rsidP="003E02EC">
            <w:pPr>
              <w:keepNext/>
              <w:ind w:left="317" w:hanging="317"/>
              <w:jc w:val="center"/>
              <w:rPr>
                <w:rFonts w:ascii="Calibri" w:hAnsi="Calibri" w:cs="Calibri"/>
              </w:rPr>
            </w:pPr>
            <w:r w:rsidRPr="003E02EC">
              <w:rPr>
                <w:rFonts w:ascii="Calibri" w:hAnsi="Calibri" w:cs="Calibri"/>
              </w:rPr>
              <w:t>03</w:t>
            </w:r>
          </w:p>
        </w:tc>
        <w:tc>
          <w:tcPr>
            <w:tcW w:w="10560" w:type="dxa"/>
          </w:tcPr>
          <w:p w14:paraId="7E64DB03" w14:textId="655CB1F4" w:rsidR="003E02EC" w:rsidRDefault="003E02EC" w:rsidP="00E41E25">
            <w:pPr>
              <w:keepNext/>
              <w:rPr>
                <w:rFonts w:ascii="Calibri" w:hAnsi="Calibri" w:cs="Calibri"/>
                <w:b/>
              </w:rPr>
            </w:pPr>
            <w:r w:rsidRPr="00862D5D">
              <w:rPr>
                <w:rFonts w:ascii="Calibri" w:hAnsi="Calibri" w:cs="Calibri"/>
              </w:rPr>
              <w:t>Solar water-heating system and/or</w:t>
            </w:r>
            <w:r w:rsidR="008E7E5B">
              <w:rPr>
                <w:rFonts w:ascii="Calibri" w:hAnsi="Calibri" w:cs="Calibri"/>
              </w:rPr>
              <w:t xml:space="preserve"> </w:t>
            </w:r>
            <w:r w:rsidRPr="00862D5D">
              <w:rPr>
                <w:rFonts w:ascii="Calibri" w:hAnsi="Calibri" w:cs="Calibri"/>
              </w:rPr>
              <w:t xml:space="preserve">collectors are certified by the Solar Rating and Certification Corporation. </w:t>
            </w:r>
            <w:r w:rsidR="00E41E25">
              <w:rPr>
                <w:rFonts w:ascii="Calibri" w:hAnsi="Calibri" w:cs="Calibri"/>
              </w:rPr>
              <w:t>(</w:t>
            </w:r>
            <w:r w:rsidRPr="00862D5D">
              <w:rPr>
                <w:rFonts w:ascii="Calibri" w:hAnsi="Calibri" w:cs="Calibri"/>
              </w:rPr>
              <w:t>§150.0(n))</w:t>
            </w:r>
            <w:r>
              <w:rPr>
                <w:rFonts w:ascii="Calibri" w:hAnsi="Calibri" w:cs="Calibri"/>
              </w:rPr>
              <w:t>.</w:t>
            </w:r>
          </w:p>
        </w:tc>
      </w:tr>
      <w:tr w:rsidR="000D4D8A" w:rsidRPr="002F3D03" w14:paraId="7E64DB06" w14:textId="77777777" w:rsidTr="002D7254">
        <w:trPr>
          <w:trHeight w:val="242"/>
        </w:trPr>
        <w:tc>
          <w:tcPr>
            <w:tcW w:w="11040" w:type="dxa"/>
            <w:gridSpan w:val="2"/>
            <w:vAlign w:val="center"/>
          </w:tcPr>
          <w:p w14:paraId="7E64DB05" w14:textId="77777777" w:rsidR="000D4D8A" w:rsidRPr="000D4D8A" w:rsidRDefault="000D4D8A" w:rsidP="002D7254">
            <w:pPr>
              <w:spacing w:line="276" w:lineRule="auto"/>
              <w:rPr>
                <w:rFonts w:ascii="Calibri" w:eastAsia="Calibri" w:hAnsi="Calibri"/>
                <w:sz w:val="22"/>
                <w:szCs w:val="22"/>
              </w:rPr>
            </w:pPr>
            <w:r w:rsidRPr="000D4D8A">
              <w:rPr>
                <w:rFonts w:ascii="Calibri" w:eastAsia="Calibri" w:hAnsi="Calibri"/>
                <w:b/>
                <w:sz w:val="18"/>
                <w:szCs w:val="18"/>
              </w:rPr>
              <w:t>The responsible person’s signature on this compliance document affirms that all applicable requirements in this table have been met</w:t>
            </w:r>
            <w:r>
              <w:rPr>
                <w:rFonts w:ascii="Calibri" w:eastAsia="Calibri" w:hAnsi="Calibri"/>
                <w:b/>
                <w:sz w:val="18"/>
                <w:szCs w:val="18"/>
              </w:rPr>
              <w:t>.</w:t>
            </w:r>
          </w:p>
        </w:tc>
      </w:tr>
    </w:tbl>
    <w:p w14:paraId="7E64DB07" w14:textId="4A38A8E0" w:rsidR="0093044D" w:rsidRDefault="0093044D" w:rsidP="00440C5D">
      <w:pPr>
        <w:tabs>
          <w:tab w:val="left" w:pos="-720"/>
          <w:tab w:val="left" w:pos="0"/>
          <w:tab w:val="left" w:pos="25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rPr>
      </w:pPr>
    </w:p>
    <w:p w14:paraId="7AB36D84" w14:textId="77777777" w:rsidR="0093044D" w:rsidRDefault="0093044D">
      <w:pPr>
        <w:rPr>
          <w:rFonts w:asciiTheme="minorHAnsi" w:hAnsiTheme="minorHAnsi"/>
        </w:rPr>
      </w:pPr>
      <w:r>
        <w:rPr>
          <w:rFonts w:asciiTheme="minorHAnsi" w:hAnsiTheme="minorHAnsi"/>
        </w:rPr>
        <w:br w:type="page"/>
      </w:r>
    </w:p>
    <w:p w14:paraId="7E64DB08" w14:textId="77777777" w:rsidR="00746329" w:rsidRPr="00127AE3" w:rsidRDefault="00746329" w:rsidP="00746329">
      <w:pPr>
        <w:contextualSpacing/>
        <w:rPr>
          <w:sz w:val="2"/>
          <w:szCs w:val="2"/>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67"/>
        <w:gridCol w:w="266"/>
        <w:gridCol w:w="2486"/>
        <w:gridCol w:w="2871"/>
      </w:tblGrid>
      <w:tr w:rsidR="0022762B" w:rsidRPr="009E2C1C" w14:paraId="7E64DB0A" w14:textId="77777777" w:rsidTr="000F1514">
        <w:trPr>
          <w:trHeight w:val="350"/>
        </w:trPr>
        <w:tc>
          <w:tcPr>
            <w:tcW w:w="10972" w:type="dxa"/>
            <w:gridSpan w:val="4"/>
            <w:vAlign w:val="center"/>
          </w:tcPr>
          <w:p w14:paraId="7E64DB09" w14:textId="77777777" w:rsidR="0022762B" w:rsidRPr="009351D2" w:rsidRDefault="0022762B" w:rsidP="00956ED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22762B" w:rsidRPr="00FD7A7F" w14:paraId="7E64DB0C" w14:textId="77777777" w:rsidTr="002D7254">
        <w:trPr>
          <w:trHeight w:hRule="exact" w:val="325"/>
        </w:trPr>
        <w:tc>
          <w:tcPr>
            <w:tcW w:w="10972" w:type="dxa"/>
            <w:gridSpan w:val="4"/>
            <w:vAlign w:val="center"/>
          </w:tcPr>
          <w:p w14:paraId="7E64DB0B" w14:textId="77777777" w:rsidR="0022762B" w:rsidRPr="003010EE" w:rsidRDefault="0022762B" w:rsidP="002D7254">
            <w:pPr>
              <w:pStyle w:val="Heading3"/>
              <w:numPr>
                <w:ilvl w:val="0"/>
                <w:numId w:val="31"/>
              </w:numPr>
              <w:spacing w:before="0"/>
              <w:ind w:right="90"/>
              <w:rPr>
                <w:rFonts w:asciiTheme="minorHAnsi" w:hAnsiTheme="minorHAnsi"/>
                <w:sz w:val="18"/>
                <w:szCs w:val="18"/>
              </w:rPr>
            </w:pPr>
            <w:r w:rsidRPr="003010EE">
              <w:rPr>
                <w:rFonts w:asciiTheme="minorHAnsi" w:hAnsiTheme="minorHAnsi"/>
                <w:sz w:val="18"/>
                <w:szCs w:val="18"/>
              </w:rPr>
              <w:t>I certify that this Certificate of Installation documentation is accurate and complete.</w:t>
            </w:r>
          </w:p>
        </w:tc>
      </w:tr>
      <w:tr w:rsidR="0022762B" w:rsidRPr="00B272DC" w14:paraId="7E64DB0F" w14:textId="77777777" w:rsidTr="005B3839">
        <w:trPr>
          <w:trHeight w:val="360"/>
        </w:trPr>
        <w:tc>
          <w:tcPr>
            <w:tcW w:w="5528" w:type="dxa"/>
            <w:gridSpan w:val="2"/>
          </w:tcPr>
          <w:p w14:paraId="7E64DB0D" w14:textId="77777777" w:rsidR="0022762B" w:rsidRPr="00B272DC" w:rsidRDefault="0022762B" w:rsidP="00956EDC">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444" w:type="dxa"/>
            <w:gridSpan w:val="2"/>
          </w:tcPr>
          <w:p w14:paraId="7E64DB0E" w14:textId="77777777" w:rsidR="0022762B" w:rsidRPr="00B272DC" w:rsidRDefault="0022762B" w:rsidP="00956EDC">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22762B" w:rsidRPr="00B272DC" w14:paraId="7E64DB12" w14:textId="77777777" w:rsidTr="005B3839">
        <w:trPr>
          <w:trHeight w:val="360"/>
        </w:trPr>
        <w:tc>
          <w:tcPr>
            <w:tcW w:w="5528" w:type="dxa"/>
            <w:gridSpan w:val="2"/>
          </w:tcPr>
          <w:p w14:paraId="7E64DB10" w14:textId="77777777" w:rsidR="0022762B" w:rsidRPr="00B272DC" w:rsidRDefault="0022762B" w:rsidP="00956EDC">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444" w:type="dxa"/>
            <w:gridSpan w:val="2"/>
          </w:tcPr>
          <w:p w14:paraId="7E64DB11"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22762B" w:rsidRPr="00B272DC" w14:paraId="7E64DB15" w14:textId="77777777" w:rsidTr="005B3839">
        <w:trPr>
          <w:trHeight w:val="360"/>
        </w:trPr>
        <w:tc>
          <w:tcPr>
            <w:tcW w:w="5528" w:type="dxa"/>
            <w:gridSpan w:val="2"/>
          </w:tcPr>
          <w:p w14:paraId="7E64DB13"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Address:</w:t>
            </w:r>
          </w:p>
        </w:tc>
        <w:tc>
          <w:tcPr>
            <w:tcW w:w="5444" w:type="dxa"/>
            <w:gridSpan w:val="2"/>
          </w:tcPr>
          <w:p w14:paraId="7E64DB14"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(If applicable):</w:t>
            </w:r>
          </w:p>
        </w:tc>
      </w:tr>
      <w:tr w:rsidR="0022762B" w:rsidRPr="00B272DC" w14:paraId="7E64DB18" w14:textId="77777777" w:rsidTr="005B3839">
        <w:trPr>
          <w:trHeight w:val="360"/>
        </w:trPr>
        <w:tc>
          <w:tcPr>
            <w:tcW w:w="5528" w:type="dxa"/>
            <w:gridSpan w:val="2"/>
          </w:tcPr>
          <w:p w14:paraId="7E64DB16"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City/State/Zip:</w:t>
            </w:r>
          </w:p>
        </w:tc>
        <w:tc>
          <w:tcPr>
            <w:tcW w:w="5444" w:type="dxa"/>
            <w:gridSpan w:val="2"/>
          </w:tcPr>
          <w:p w14:paraId="7E64DB17"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Phone:</w:t>
            </w:r>
          </w:p>
        </w:tc>
      </w:tr>
      <w:tr w:rsidR="0022762B" w:rsidRPr="008E6C57" w14:paraId="7E64DB1A" w14:textId="77777777" w:rsidTr="005B3839">
        <w:tblPrEx>
          <w:tblCellMar>
            <w:left w:w="115" w:type="dxa"/>
            <w:right w:w="115" w:type="dxa"/>
          </w:tblCellMar>
        </w:tblPrEx>
        <w:trPr>
          <w:trHeight w:val="296"/>
        </w:trPr>
        <w:tc>
          <w:tcPr>
            <w:tcW w:w="10972" w:type="dxa"/>
            <w:gridSpan w:val="4"/>
            <w:vAlign w:val="center"/>
          </w:tcPr>
          <w:p w14:paraId="7E64DB19" w14:textId="77777777" w:rsidR="0022762B" w:rsidRDefault="0022762B" w:rsidP="00956ED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p>
        </w:tc>
      </w:tr>
      <w:tr w:rsidR="0022762B" w:rsidRPr="008E6C57" w14:paraId="7E64DB21" w14:textId="77777777" w:rsidTr="005B3839">
        <w:tblPrEx>
          <w:tblCellMar>
            <w:left w:w="115" w:type="dxa"/>
            <w:right w:w="115" w:type="dxa"/>
          </w:tblCellMar>
        </w:tblPrEx>
        <w:trPr>
          <w:trHeight w:val="504"/>
        </w:trPr>
        <w:tc>
          <w:tcPr>
            <w:tcW w:w="10972" w:type="dxa"/>
            <w:gridSpan w:val="4"/>
          </w:tcPr>
          <w:p w14:paraId="638538C9" w14:textId="77777777" w:rsidR="00161F98" w:rsidRDefault="00161F98" w:rsidP="00161F98">
            <w:pPr>
              <w:pStyle w:val="Heading3"/>
              <w:numPr>
                <w:ilvl w:val="0"/>
                <w:numId w:val="0"/>
              </w:numPr>
              <w:spacing w:before="60"/>
              <w:ind w:right="86"/>
              <w:rPr>
                <w:rFonts w:asciiTheme="minorHAnsi" w:hAnsiTheme="minorHAnsi"/>
                <w:sz w:val="18"/>
              </w:rPr>
            </w:pPr>
            <w:r>
              <w:rPr>
                <w:rFonts w:asciiTheme="minorHAnsi" w:hAnsiTheme="minorHAnsi"/>
                <w:sz w:val="18"/>
              </w:rPr>
              <w:t xml:space="preserve">I certify the following under penalty of perjury, under the laws of the State of California: </w:t>
            </w:r>
          </w:p>
          <w:p w14:paraId="08E06BE9" w14:textId="77777777" w:rsidR="00161F98" w:rsidRDefault="00161F98" w:rsidP="00161F98">
            <w:pPr>
              <w:pStyle w:val="Heading3"/>
              <w:numPr>
                <w:ilvl w:val="0"/>
                <w:numId w:val="46"/>
              </w:numPr>
              <w:tabs>
                <w:tab w:val="num" w:pos="1800"/>
              </w:tabs>
              <w:spacing w:before="0"/>
              <w:ind w:right="90"/>
              <w:rPr>
                <w:rFonts w:asciiTheme="minorHAnsi" w:hAnsiTheme="minorHAnsi"/>
                <w:color w:val="4F81BD" w:themeColor="accent1"/>
                <w:sz w:val="18"/>
              </w:rPr>
            </w:pPr>
            <w:r>
              <w:rPr>
                <w:rFonts w:asciiTheme="minorHAnsi" w:hAnsiTheme="minorHAnsi"/>
                <w:sz w:val="18"/>
              </w:rPr>
              <w:t xml:space="preserve">The information provided on this Certificate of Installation is true and correct. </w:t>
            </w:r>
          </w:p>
          <w:p w14:paraId="24988AE9" w14:textId="77777777" w:rsidR="00161F98" w:rsidRDefault="00161F98" w:rsidP="00161F98">
            <w:pPr>
              <w:keepNext/>
              <w:widowControl w:val="0"/>
              <w:numPr>
                <w:ilvl w:val="0"/>
                <w:numId w:val="46"/>
              </w:numPr>
              <w:ind w:right="90"/>
              <w:rPr>
                <w:rFonts w:asciiTheme="minorHAnsi" w:hAnsiTheme="minorHAnsi"/>
                <w:sz w:val="18"/>
              </w:rPr>
            </w:pPr>
            <w:r>
              <w:rPr>
                <w:rFonts w:asciiTheme="minorHAnsi" w:hAnsiTheme="minorHAnsi"/>
                <w:snapToGrid w:val="0"/>
                <w:sz w:val="18"/>
              </w:rPr>
              <w:t xml:space="preserve">I am either: a) a responsible person eligible under Division 3 of the Business and Professions Code </w:t>
            </w:r>
            <w:r>
              <w:rPr>
                <w:rFonts w:asciiTheme="minorHAnsi" w:hAnsiTheme="minorHAnsi"/>
                <w:sz w:val="18"/>
              </w:rPr>
              <w:t xml:space="preserve">in the applicable classification to accept responsibility for the system design, construction, or installation </w:t>
            </w:r>
            <w:r>
              <w:rPr>
                <w:rFonts w:asciiTheme="minorHAnsi" w:hAnsiTheme="minorHAnsi"/>
                <w:snapToGrid w:val="0"/>
                <w:sz w:val="18"/>
              </w:rPr>
              <w:t xml:space="preserve">of features, materials, components, or manufactured devices </w:t>
            </w:r>
            <w:r>
              <w:rPr>
                <w:rFonts w:asciiTheme="minorHAnsi" w:hAnsiTheme="minorHAnsi"/>
                <w:sz w:val="18"/>
              </w:rPr>
              <w:t xml:space="preserve">for the scope of work identified on this Certificate of Installation, </w:t>
            </w:r>
            <w:r>
              <w:rPr>
                <w:rFonts w:asciiTheme="minorHAnsi" w:hAnsiTheme="minorHAnsi"/>
                <w:snapToGrid w:val="0"/>
                <w:sz w:val="18"/>
              </w:rPr>
              <w:t>and attest to the declarations in this statement</w:t>
            </w:r>
            <w:r>
              <w:rPr>
                <w:rFonts w:asciiTheme="minorHAnsi" w:hAnsiTheme="minorHAnsi"/>
                <w:sz w:val="18"/>
              </w:rPr>
              <w:t>, or b) I am an authorized representative of the responsible person and attest to the declarations in this statement on the responsible person’s behalf.</w:t>
            </w:r>
          </w:p>
          <w:p w14:paraId="0B15C824" w14:textId="77777777" w:rsidR="00161F98" w:rsidRDefault="00161F98" w:rsidP="00161F98">
            <w:pPr>
              <w:pStyle w:val="ListParagraph"/>
              <w:keepNext/>
              <w:numPr>
                <w:ilvl w:val="0"/>
                <w:numId w:val="46"/>
              </w:numPr>
              <w:autoSpaceDE w:val="0"/>
              <w:autoSpaceDN w:val="0"/>
              <w:adjustRightInd w:val="0"/>
              <w:ind w:right="90"/>
              <w:rPr>
                <w:rFonts w:asciiTheme="minorHAnsi" w:hAnsiTheme="minorHAnsi"/>
                <w:sz w:val="18"/>
                <w:szCs w:val="22"/>
              </w:rPr>
            </w:pPr>
            <w:r>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E64DB20" w14:textId="67B1BB8C" w:rsidR="0022762B" w:rsidRPr="00975DC6" w:rsidRDefault="00161F98" w:rsidP="002D7254">
            <w:pPr>
              <w:pStyle w:val="ListParagraph"/>
              <w:keepNext/>
              <w:numPr>
                <w:ilvl w:val="0"/>
                <w:numId w:val="40"/>
              </w:numPr>
            </w:pPr>
            <w:r>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22762B" w:rsidRPr="00B272DC" w14:paraId="7E64DB24" w14:textId="77777777" w:rsidTr="005B3839">
        <w:tblPrEx>
          <w:tblCellMar>
            <w:left w:w="108" w:type="dxa"/>
            <w:right w:w="108" w:type="dxa"/>
          </w:tblCellMar>
        </w:tblPrEx>
        <w:trPr>
          <w:trHeight w:val="360"/>
        </w:trPr>
        <w:tc>
          <w:tcPr>
            <w:tcW w:w="5258" w:type="dxa"/>
          </w:tcPr>
          <w:p w14:paraId="7E64DB22" w14:textId="77777777" w:rsidR="0022762B" w:rsidRPr="00B272DC" w:rsidRDefault="0022762B" w:rsidP="00956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714" w:type="dxa"/>
            <w:gridSpan w:val="3"/>
          </w:tcPr>
          <w:p w14:paraId="7E64DB23" w14:textId="77777777" w:rsidR="0022762B" w:rsidRPr="00B272DC" w:rsidRDefault="0022762B" w:rsidP="00956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22762B" w:rsidRPr="00B272DC" w14:paraId="7E64DB27" w14:textId="77777777" w:rsidTr="005B3839">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B25" w14:textId="74E191A0"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714" w:type="dxa"/>
            <w:gridSpan w:val="3"/>
            <w:tcBorders>
              <w:top w:val="single" w:sz="4" w:space="0" w:color="auto"/>
              <w:left w:val="single" w:sz="4" w:space="0" w:color="auto"/>
              <w:bottom w:val="single" w:sz="4" w:space="0" w:color="auto"/>
              <w:right w:val="single" w:sz="4" w:space="0" w:color="auto"/>
            </w:tcBorders>
          </w:tcPr>
          <w:p w14:paraId="7E64DB26"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22762B" w:rsidRPr="00B272DC" w14:paraId="7E64DB2A" w14:textId="77777777" w:rsidTr="005B3839">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B28"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714" w:type="dxa"/>
            <w:gridSpan w:val="3"/>
            <w:tcBorders>
              <w:top w:val="single" w:sz="4" w:space="0" w:color="auto"/>
              <w:left w:val="single" w:sz="4" w:space="0" w:color="auto"/>
              <w:bottom w:val="single" w:sz="4" w:space="0" w:color="auto"/>
              <w:right w:val="single" w:sz="4" w:space="0" w:color="auto"/>
            </w:tcBorders>
          </w:tcPr>
          <w:p w14:paraId="7E64DB29"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22762B" w:rsidRPr="00B272DC" w14:paraId="7E64DB2E" w14:textId="77777777" w:rsidTr="005B3839">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B2B"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99" w:type="dxa"/>
            <w:gridSpan w:val="2"/>
            <w:tcBorders>
              <w:top w:val="single" w:sz="4" w:space="0" w:color="auto"/>
              <w:left w:val="single" w:sz="4" w:space="0" w:color="auto"/>
              <w:bottom w:val="single" w:sz="4" w:space="0" w:color="auto"/>
              <w:right w:val="single" w:sz="4" w:space="0" w:color="auto"/>
            </w:tcBorders>
          </w:tcPr>
          <w:p w14:paraId="7E64DB2C" w14:textId="2A2366BF"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6F1A1E">
              <w:rPr>
                <w:rFonts w:asciiTheme="minorHAnsi" w:hAnsiTheme="minorHAnsi"/>
                <w:sz w:val="14"/>
                <w:szCs w:val="14"/>
              </w:rPr>
              <w:t>:</w:t>
            </w:r>
          </w:p>
        </w:tc>
        <w:tc>
          <w:tcPr>
            <w:tcW w:w="2915" w:type="dxa"/>
            <w:tcBorders>
              <w:top w:val="single" w:sz="4" w:space="0" w:color="auto"/>
              <w:left w:val="single" w:sz="4" w:space="0" w:color="auto"/>
              <w:bottom w:val="single" w:sz="4" w:space="0" w:color="auto"/>
              <w:right w:val="single" w:sz="4" w:space="0" w:color="auto"/>
            </w:tcBorders>
          </w:tcPr>
          <w:p w14:paraId="7E64DB2D"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bl>
    <w:p w14:paraId="7E64DB2F" w14:textId="77777777" w:rsidR="00004076" w:rsidRPr="002F3D03" w:rsidRDefault="00004076" w:rsidP="00004076">
      <w:pPr>
        <w:rPr>
          <w:rFonts w:asciiTheme="minorHAnsi" w:hAnsiTheme="minorHAnsi"/>
        </w:rPr>
      </w:pPr>
    </w:p>
    <w:p w14:paraId="7E64DB30" w14:textId="77777777" w:rsidR="00D01F35" w:rsidRPr="002F3D03" w:rsidRDefault="00D01F35" w:rsidP="00AC4B48">
      <w:pPr>
        <w:rPr>
          <w:rFonts w:asciiTheme="minorHAnsi" w:hAnsiTheme="minorHAnsi"/>
        </w:rPr>
      </w:pPr>
    </w:p>
    <w:p w14:paraId="7E64DB31" w14:textId="77777777" w:rsidR="00004076" w:rsidRPr="002F3D03" w:rsidRDefault="00004076" w:rsidP="00AC4B48">
      <w:pPr>
        <w:rPr>
          <w:rFonts w:asciiTheme="minorHAnsi" w:hAnsiTheme="minorHAnsi"/>
        </w:rPr>
        <w:sectPr w:rsidR="00004076" w:rsidRPr="002F3D03" w:rsidSect="002A29A8">
          <w:headerReference w:type="even" r:id="rId10"/>
          <w:headerReference w:type="default" r:id="rId11"/>
          <w:footerReference w:type="default" r:id="rId12"/>
          <w:headerReference w:type="first" r:id="rId13"/>
          <w:pgSz w:w="12240" w:h="15840" w:code="1"/>
          <w:pgMar w:top="720" w:right="720" w:bottom="720" w:left="720" w:header="432" w:footer="432" w:gutter="0"/>
          <w:cols w:space="720"/>
          <w:docGrid w:linePitch="272"/>
        </w:sectPr>
      </w:pPr>
    </w:p>
    <w:p w14:paraId="7E64DB33" w14:textId="6EA70BE3" w:rsidR="00477D56" w:rsidRPr="00397CEB" w:rsidRDefault="005B3839" w:rsidP="002D7254">
      <w:pPr>
        <w:jc w:val="center"/>
        <w:rPr>
          <w:rFonts w:asciiTheme="minorHAnsi" w:hAnsiTheme="minorHAnsi"/>
          <w:b/>
        </w:rPr>
      </w:pPr>
      <w:r w:rsidRPr="005B3839">
        <w:rPr>
          <w:rFonts w:asciiTheme="minorHAnsi" w:hAnsiTheme="minorHAnsi"/>
          <w:b/>
          <w:bCs/>
        </w:rPr>
        <w:lastRenderedPageBreak/>
        <w:t>CF2R-STH-01</w:t>
      </w:r>
      <w:r w:rsidR="006F1A1E">
        <w:rPr>
          <w:rFonts w:asciiTheme="minorHAnsi" w:hAnsiTheme="minorHAnsi"/>
          <w:b/>
          <w:bCs/>
        </w:rPr>
        <w:t>-H User Instructions</w:t>
      </w:r>
    </w:p>
    <w:p w14:paraId="7E64DB34" w14:textId="77777777" w:rsidR="000A0E1E" w:rsidRPr="002F3D03" w:rsidRDefault="000A0E1E" w:rsidP="00AC4B48">
      <w:pPr>
        <w:rPr>
          <w:rFonts w:asciiTheme="minorHAnsi" w:hAnsiTheme="minorHAnsi"/>
        </w:rPr>
      </w:pPr>
    </w:p>
    <w:p w14:paraId="7E64DB35" w14:textId="3023CE09" w:rsidR="00AC4B48" w:rsidRDefault="006F1A1E" w:rsidP="00AC4B48">
      <w:pPr>
        <w:rPr>
          <w:rFonts w:asciiTheme="minorHAnsi" w:hAnsiTheme="minorHAnsi"/>
          <w:b/>
        </w:rPr>
      </w:pPr>
      <w:r>
        <w:rPr>
          <w:rFonts w:asciiTheme="minorHAnsi" w:hAnsiTheme="minorHAnsi"/>
          <w:b/>
        </w:rPr>
        <w:t xml:space="preserve">Section A. </w:t>
      </w:r>
      <w:r w:rsidR="0023630F">
        <w:rPr>
          <w:rFonts w:asciiTheme="minorHAnsi" w:hAnsiTheme="minorHAnsi"/>
          <w:b/>
        </w:rPr>
        <w:t>Solar Water Heating Systems</w:t>
      </w:r>
    </w:p>
    <w:p w14:paraId="2A0A925D" w14:textId="1E947FDF" w:rsidR="00584E9E" w:rsidRDefault="00584E9E" w:rsidP="00293608">
      <w:pPr>
        <w:numPr>
          <w:ilvl w:val="0"/>
          <w:numId w:val="30"/>
        </w:numPr>
        <w:rPr>
          <w:rFonts w:asciiTheme="minorHAnsi" w:hAnsiTheme="minorHAnsi"/>
        </w:rPr>
      </w:pPr>
      <w:r w:rsidRPr="00CD6B17">
        <w:rPr>
          <w:rFonts w:asciiTheme="minorHAnsi" w:hAnsiTheme="minorHAnsi"/>
        </w:rPr>
        <w:t>Water Heating System ID or Name</w:t>
      </w:r>
      <w:r>
        <w:rPr>
          <w:rFonts w:asciiTheme="minorHAnsi" w:hAnsiTheme="minorHAnsi"/>
        </w:rPr>
        <w:t xml:space="preserve"> - </w:t>
      </w:r>
      <w:r>
        <w:rPr>
          <w:rFonts w:ascii="Calibri" w:hAnsi="Calibri"/>
        </w:rPr>
        <w:t xml:space="preserve">This field is filled out automatically from CF1R. </w:t>
      </w:r>
    </w:p>
    <w:p w14:paraId="241A033D" w14:textId="7D52A77C" w:rsidR="000E4A8F" w:rsidRDefault="000E4A8F" w:rsidP="00293608">
      <w:pPr>
        <w:numPr>
          <w:ilvl w:val="0"/>
          <w:numId w:val="30"/>
        </w:numPr>
        <w:rPr>
          <w:rFonts w:asciiTheme="minorHAnsi" w:hAnsiTheme="minorHAnsi"/>
        </w:rPr>
      </w:pPr>
      <w:r>
        <w:rPr>
          <w:rFonts w:asciiTheme="minorHAnsi" w:hAnsiTheme="minorHAnsi"/>
        </w:rPr>
        <w:t xml:space="preserve">Climate Zone – </w:t>
      </w:r>
      <w:r w:rsidR="0097054E">
        <w:rPr>
          <w:rFonts w:ascii="Calibri" w:hAnsi="Calibri"/>
        </w:rPr>
        <w:t>This field is filled out automatically</w:t>
      </w:r>
      <w:r w:rsidR="0062222C">
        <w:rPr>
          <w:rFonts w:ascii="Calibri" w:hAnsi="Calibri"/>
        </w:rPr>
        <w:t xml:space="preserve"> from CF1R.</w:t>
      </w:r>
    </w:p>
    <w:p w14:paraId="7E64DB37" w14:textId="241DBE4B" w:rsidR="00293608" w:rsidRDefault="00293608" w:rsidP="00293608">
      <w:pPr>
        <w:numPr>
          <w:ilvl w:val="0"/>
          <w:numId w:val="30"/>
        </w:numPr>
        <w:rPr>
          <w:rFonts w:asciiTheme="minorHAnsi" w:hAnsiTheme="minorHAnsi"/>
        </w:rPr>
      </w:pPr>
      <w:r w:rsidRPr="002F3D03">
        <w:rPr>
          <w:rFonts w:asciiTheme="minorHAnsi" w:hAnsiTheme="minorHAnsi"/>
        </w:rPr>
        <w:t>Certification Type – Select either OG100 or OG</w:t>
      </w:r>
      <w:r>
        <w:rPr>
          <w:rFonts w:asciiTheme="minorHAnsi" w:hAnsiTheme="minorHAnsi"/>
        </w:rPr>
        <w:t xml:space="preserve"> 300 test procedure based on CF1R</w:t>
      </w:r>
      <w:r w:rsidRPr="002F3D03">
        <w:rPr>
          <w:rFonts w:asciiTheme="minorHAnsi" w:hAnsiTheme="minorHAnsi"/>
        </w:rPr>
        <w:t xml:space="preserve"> submitted.</w:t>
      </w:r>
      <w:r>
        <w:rPr>
          <w:rFonts w:asciiTheme="minorHAnsi" w:hAnsiTheme="minorHAnsi"/>
        </w:rPr>
        <w:t xml:space="preserve"> For Systems that use the OG-100 method the program used to calculate the solar fraction should be listed.</w:t>
      </w:r>
    </w:p>
    <w:p w14:paraId="7E64DB38" w14:textId="760B06CB" w:rsidR="005A4C6F" w:rsidRDefault="00C67923" w:rsidP="00293608">
      <w:pPr>
        <w:numPr>
          <w:ilvl w:val="0"/>
          <w:numId w:val="30"/>
        </w:numPr>
        <w:rPr>
          <w:rFonts w:asciiTheme="minorHAnsi" w:hAnsiTheme="minorHAnsi"/>
        </w:rPr>
      </w:pPr>
      <w:r>
        <w:rPr>
          <w:rFonts w:asciiTheme="minorHAnsi" w:hAnsiTheme="minorHAnsi"/>
        </w:rPr>
        <w:t xml:space="preserve">Central DHW System Distribution Type: </w:t>
      </w:r>
      <w:r w:rsidR="005A4C6F" w:rsidRPr="002F3D03">
        <w:rPr>
          <w:rFonts w:asciiTheme="minorHAnsi" w:hAnsiTheme="minorHAnsi"/>
        </w:rPr>
        <w:t>Fro</w:t>
      </w:r>
      <w:r w:rsidR="005A4C6F">
        <w:rPr>
          <w:rFonts w:asciiTheme="minorHAnsi" w:hAnsiTheme="minorHAnsi"/>
        </w:rPr>
        <w:t xml:space="preserve">m Certificate of Compliance.  </w:t>
      </w:r>
    </w:p>
    <w:p w14:paraId="7E64DB39" w14:textId="77777777" w:rsidR="00293608" w:rsidRPr="002F3D03" w:rsidRDefault="00293608" w:rsidP="00293608">
      <w:pPr>
        <w:numPr>
          <w:ilvl w:val="0"/>
          <w:numId w:val="30"/>
        </w:numPr>
        <w:rPr>
          <w:rFonts w:asciiTheme="minorHAnsi" w:hAnsiTheme="minorHAnsi"/>
        </w:rPr>
      </w:pPr>
      <w:r>
        <w:rPr>
          <w:rFonts w:asciiTheme="minorHAnsi" w:hAnsiTheme="minorHAnsi" w:cs="Arial"/>
        </w:rPr>
        <w:t>Certificate of Compliance Type: Choices are performance or prescriptive</w:t>
      </w:r>
      <w:r w:rsidR="00852424">
        <w:rPr>
          <w:rFonts w:asciiTheme="minorHAnsi" w:hAnsiTheme="minorHAnsi" w:cs="Arial"/>
        </w:rPr>
        <w:t xml:space="preserve"> new construction</w:t>
      </w:r>
      <w:r>
        <w:rPr>
          <w:rFonts w:asciiTheme="minorHAnsi" w:hAnsiTheme="minorHAnsi" w:cs="Arial"/>
        </w:rPr>
        <w:t>.</w:t>
      </w:r>
    </w:p>
    <w:p w14:paraId="7E64DB3A" w14:textId="0A87CCD9" w:rsidR="00AC4B48" w:rsidRPr="002F3D03" w:rsidRDefault="00074F87" w:rsidP="00896A94">
      <w:pPr>
        <w:numPr>
          <w:ilvl w:val="0"/>
          <w:numId w:val="30"/>
        </w:numPr>
        <w:rPr>
          <w:rFonts w:asciiTheme="minorHAnsi" w:hAnsiTheme="minorHAnsi"/>
        </w:rPr>
      </w:pPr>
      <w:r w:rsidRPr="002F3D03">
        <w:rPr>
          <w:rFonts w:asciiTheme="minorHAnsi" w:hAnsiTheme="minorHAnsi"/>
        </w:rPr>
        <w:t>Manufacturer Name - 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r w:rsidR="000F7C75">
        <w:rPr>
          <w:rFonts w:asciiTheme="minorHAnsi" w:hAnsiTheme="minorHAnsi"/>
        </w:rPr>
        <w:t>1</w:t>
      </w:r>
      <w:r w:rsidR="0023630F">
        <w:rPr>
          <w:rFonts w:asciiTheme="minorHAnsi" w:hAnsiTheme="minorHAnsi"/>
        </w:rPr>
        <w:t>-</w:t>
      </w:r>
      <w:r w:rsidR="0087268B">
        <w:rPr>
          <w:rFonts w:asciiTheme="minorHAnsi" w:hAnsiTheme="minorHAnsi"/>
        </w:rPr>
        <w:t>E</w:t>
      </w:r>
      <w:r w:rsidR="00511E0C">
        <w:rPr>
          <w:rFonts w:asciiTheme="minorHAnsi" w:hAnsiTheme="minorHAnsi"/>
        </w:rPr>
        <w:t xml:space="preserve"> for OG-100 system, or user input for OG-300 system</w:t>
      </w:r>
      <w:r w:rsidR="008E7E5B">
        <w:rPr>
          <w:rFonts w:asciiTheme="minorHAnsi" w:hAnsiTheme="minorHAnsi"/>
        </w:rPr>
        <w:t>.</w:t>
      </w:r>
    </w:p>
    <w:p w14:paraId="7E64DB3B" w14:textId="16CA60AC" w:rsidR="00074F87" w:rsidRDefault="00074F87" w:rsidP="00511E0C">
      <w:pPr>
        <w:numPr>
          <w:ilvl w:val="0"/>
          <w:numId w:val="30"/>
        </w:numPr>
        <w:rPr>
          <w:rFonts w:asciiTheme="minorHAnsi" w:hAnsiTheme="minorHAnsi"/>
        </w:rPr>
      </w:pPr>
      <w:r w:rsidRPr="00511E0C">
        <w:rPr>
          <w:rFonts w:asciiTheme="minorHAnsi" w:hAnsiTheme="minorHAnsi"/>
        </w:rPr>
        <w:t xml:space="preserve">Model Number - </w:t>
      </w:r>
      <w:r w:rsidR="0087268B" w:rsidRPr="00511E0C">
        <w:rPr>
          <w:rFonts w:asciiTheme="minorHAnsi" w:hAnsiTheme="minorHAnsi"/>
        </w:rPr>
        <w:t xml:space="preserve">From Certificate of Compliance </w:t>
      </w:r>
      <w:r w:rsidR="009E4E57">
        <w:rPr>
          <w:rFonts w:asciiTheme="minorHAnsi" w:hAnsiTheme="minorHAnsi"/>
        </w:rPr>
        <w:t>CF1R</w:t>
      </w:r>
      <w:r w:rsidR="0087268B">
        <w:rPr>
          <w:rFonts w:asciiTheme="minorHAnsi" w:hAnsiTheme="minorHAnsi"/>
        </w:rPr>
        <w:t>-STH-0</w:t>
      </w:r>
      <w:r w:rsidR="000F7C75">
        <w:rPr>
          <w:rFonts w:asciiTheme="minorHAnsi" w:hAnsiTheme="minorHAnsi"/>
        </w:rPr>
        <w:t>1</w:t>
      </w:r>
      <w:r w:rsidR="0023630F">
        <w:rPr>
          <w:rFonts w:asciiTheme="minorHAnsi" w:hAnsiTheme="minorHAnsi"/>
        </w:rPr>
        <w:t>-</w:t>
      </w:r>
      <w:r w:rsidR="0087268B">
        <w:rPr>
          <w:rFonts w:asciiTheme="minorHAnsi" w:hAnsiTheme="minorHAnsi"/>
        </w:rPr>
        <w:t>E</w:t>
      </w:r>
      <w:r w:rsidR="00511E0C" w:rsidRPr="00BC6B1A">
        <w:rPr>
          <w:rFonts w:asciiTheme="minorHAnsi" w:hAnsiTheme="minorHAnsi"/>
        </w:rPr>
        <w:t xml:space="preserve"> for OG-100 system, or user input for OG-300 system.</w:t>
      </w:r>
    </w:p>
    <w:p w14:paraId="7E64DB3C" w14:textId="204251DD" w:rsidR="0087268B" w:rsidRPr="002F3D03" w:rsidRDefault="0087268B" w:rsidP="00896A94">
      <w:pPr>
        <w:numPr>
          <w:ilvl w:val="0"/>
          <w:numId w:val="30"/>
        </w:numPr>
        <w:rPr>
          <w:rFonts w:asciiTheme="minorHAnsi" w:hAnsiTheme="minorHAnsi"/>
        </w:rPr>
      </w:pPr>
      <w:r>
        <w:rPr>
          <w:rFonts w:asciiTheme="minorHAnsi" w:hAnsiTheme="minorHAnsi"/>
        </w:rPr>
        <w:t xml:space="preserve">Certification Number - </w:t>
      </w:r>
      <w:r w:rsidRPr="002F3D03">
        <w:rPr>
          <w:rFonts w:asciiTheme="minorHAnsi" w:hAnsiTheme="minorHAnsi"/>
        </w:rPr>
        <w:t>Fro</w:t>
      </w:r>
      <w:r>
        <w:rPr>
          <w:rFonts w:asciiTheme="minorHAnsi" w:hAnsiTheme="minorHAnsi"/>
        </w:rPr>
        <w:t xml:space="preserve">m Certificate of Compliance </w:t>
      </w:r>
      <w:r w:rsidR="009E4E57">
        <w:rPr>
          <w:rFonts w:asciiTheme="minorHAnsi" w:hAnsiTheme="minorHAnsi"/>
        </w:rPr>
        <w:t>CF1R</w:t>
      </w:r>
      <w:r>
        <w:rPr>
          <w:rFonts w:asciiTheme="minorHAnsi" w:hAnsiTheme="minorHAnsi"/>
        </w:rPr>
        <w:t>-STH-0</w:t>
      </w:r>
      <w:r w:rsidR="000F7C75">
        <w:rPr>
          <w:rFonts w:asciiTheme="minorHAnsi" w:hAnsiTheme="minorHAnsi"/>
        </w:rPr>
        <w:t>1</w:t>
      </w:r>
      <w:r w:rsidR="0023630F">
        <w:rPr>
          <w:rFonts w:asciiTheme="minorHAnsi" w:hAnsiTheme="minorHAnsi"/>
        </w:rPr>
        <w:t>-</w:t>
      </w:r>
      <w:r>
        <w:rPr>
          <w:rFonts w:asciiTheme="minorHAnsi" w:hAnsiTheme="minorHAnsi"/>
        </w:rPr>
        <w:t>E</w:t>
      </w:r>
      <w:r w:rsidR="00603A8D" w:rsidRPr="00603A8D">
        <w:rPr>
          <w:rFonts w:asciiTheme="minorHAnsi" w:hAnsiTheme="minorHAnsi"/>
        </w:rPr>
        <w:t xml:space="preserve"> </w:t>
      </w:r>
      <w:r w:rsidR="00603A8D" w:rsidRPr="00BC6B1A">
        <w:rPr>
          <w:rFonts w:asciiTheme="minorHAnsi" w:hAnsiTheme="minorHAnsi"/>
        </w:rPr>
        <w:t>for OG-100 system, or user input for OG-300 system</w:t>
      </w:r>
      <w:r w:rsidR="008E7E5B">
        <w:rPr>
          <w:rFonts w:asciiTheme="minorHAnsi" w:hAnsiTheme="minorHAnsi"/>
        </w:rPr>
        <w:t>.</w:t>
      </w:r>
    </w:p>
    <w:p w14:paraId="7E64DB3D" w14:textId="2B4B4AC0" w:rsidR="00074F87" w:rsidRDefault="00074F87" w:rsidP="00896A94">
      <w:pPr>
        <w:numPr>
          <w:ilvl w:val="0"/>
          <w:numId w:val="30"/>
        </w:numPr>
        <w:rPr>
          <w:rFonts w:asciiTheme="minorHAnsi" w:hAnsiTheme="minorHAnsi"/>
        </w:rPr>
      </w:pPr>
      <w:r w:rsidRPr="002F3D03">
        <w:rPr>
          <w:rFonts w:asciiTheme="minorHAnsi" w:hAnsiTheme="minorHAnsi"/>
        </w:rPr>
        <w:t xml:space="preserve">Solar </w:t>
      </w:r>
      <w:r w:rsidR="00603A8D">
        <w:rPr>
          <w:rFonts w:asciiTheme="minorHAnsi" w:hAnsiTheme="minorHAnsi"/>
        </w:rPr>
        <w:t xml:space="preserve">Savings </w:t>
      </w:r>
      <w:r w:rsidRPr="002F3D03">
        <w:rPr>
          <w:rFonts w:asciiTheme="minorHAnsi" w:hAnsiTheme="minorHAnsi"/>
        </w:rPr>
        <w:t xml:space="preserve">Fraction -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r w:rsidR="000F7C75">
        <w:rPr>
          <w:rFonts w:asciiTheme="minorHAnsi" w:hAnsiTheme="minorHAnsi"/>
        </w:rPr>
        <w:t>1</w:t>
      </w:r>
      <w:r w:rsidR="0023630F">
        <w:rPr>
          <w:rFonts w:asciiTheme="minorHAnsi" w:hAnsiTheme="minorHAnsi"/>
        </w:rPr>
        <w:t>-</w:t>
      </w:r>
      <w:r w:rsidR="0087268B">
        <w:rPr>
          <w:rFonts w:asciiTheme="minorHAnsi" w:hAnsiTheme="minorHAnsi"/>
        </w:rPr>
        <w:t>E</w:t>
      </w:r>
      <w:r w:rsidR="00603A8D" w:rsidRPr="00603A8D">
        <w:rPr>
          <w:rFonts w:asciiTheme="minorHAnsi" w:hAnsiTheme="minorHAnsi"/>
        </w:rPr>
        <w:t xml:space="preserve"> </w:t>
      </w:r>
      <w:r w:rsidR="00603A8D" w:rsidRPr="00BC6B1A">
        <w:rPr>
          <w:rFonts w:asciiTheme="minorHAnsi" w:hAnsiTheme="minorHAnsi"/>
        </w:rPr>
        <w:t xml:space="preserve">for OG-100 system, or user input </w:t>
      </w:r>
      <w:r w:rsidR="00603A8D">
        <w:rPr>
          <w:rFonts w:asciiTheme="minorHAnsi" w:hAnsiTheme="minorHAnsi"/>
        </w:rPr>
        <w:t xml:space="preserve">of solar fraction value from SRCC certification </w:t>
      </w:r>
      <w:r w:rsidR="00603A8D" w:rsidRPr="00BC6B1A">
        <w:rPr>
          <w:rFonts w:asciiTheme="minorHAnsi" w:hAnsiTheme="minorHAnsi"/>
        </w:rPr>
        <w:t>for OG-300 system</w:t>
      </w:r>
      <w:r w:rsidR="008E7E5B">
        <w:rPr>
          <w:rFonts w:asciiTheme="minorHAnsi" w:hAnsiTheme="minorHAnsi"/>
        </w:rPr>
        <w:t>.</w:t>
      </w:r>
    </w:p>
    <w:p w14:paraId="5A900D77" w14:textId="7D496A1C" w:rsidR="00AC54CB" w:rsidRPr="002F3D03" w:rsidRDefault="00AC54CB" w:rsidP="00896A94">
      <w:pPr>
        <w:numPr>
          <w:ilvl w:val="0"/>
          <w:numId w:val="30"/>
        </w:numPr>
        <w:rPr>
          <w:rFonts w:asciiTheme="minorHAnsi" w:hAnsiTheme="minorHAnsi"/>
        </w:rPr>
      </w:pPr>
      <w:r>
        <w:rPr>
          <w:rFonts w:asciiTheme="minorHAnsi" w:hAnsiTheme="minorHAnsi"/>
        </w:rPr>
        <w:t>Required Solar Savings Fraction</w:t>
      </w:r>
      <w:r w:rsidR="00C3693B">
        <w:rPr>
          <w:rFonts w:asciiTheme="minorHAnsi" w:hAnsiTheme="minorHAnsi"/>
        </w:rPr>
        <w:t xml:space="preserve"> </w:t>
      </w:r>
      <w:r w:rsidR="00437D63">
        <w:rPr>
          <w:rFonts w:asciiTheme="minorHAnsi" w:hAnsiTheme="minorHAnsi"/>
        </w:rPr>
        <w:t>–</w:t>
      </w:r>
      <w:r w:rsidR="00C3693B">
        <w:rPr>
          <w:rFonts w:asciiTheme="minorHAnsi" w:hAnsiTheme="minorHAnsi"/>
        </w:rPr>
        <w:t xml:space="preserve"> </w:t>
      </w:r>
      <w:r w:rsidR="00437D63">
        <w:rPr>
          <w:rFonts w:asciiTheme="minorHAnsi" w:hAnsiTheme="minorHAnsi"/>
        </w:rPr>
        <w:t>This is a calculated field based on answer in A04.</w:t>
      </w:r>
    </w:p>
    <w:p w14:paraId="7E64DB3E" w14:textId="027F7BD3" w:rsidR="00074F87" w:rsidRPr="002F3D03" w:rsidRDefault="00074F87" w:rsidP="00896A94">
      <w:pPr>
        <w:numPr>
          <w:ilvl w:val="0"/>
          <w:numId w:val="30"/>
        </w:numPr>
        <w:rPr>
          <w:rFonts w:asciiTheme="minorHAnsi" w:hAnsiTheme="minorHAnsi"/>
        </w:rPr>
      </w:pPr>
      <w:r w:rsidRPr="002F3D03">
        <w:rPr>
          <w:rFonts w:asciiTheme="minorHAnsi" w:hAnsiTheme="minorHAnsi"/>
        </w:rPr>
        <w:t xml:space="preserve">Number of Collectors -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r w:rsidR="000F7C75">
        <w:rPr>
          <w:rFonts w:asciiTheme="minorHAnsi" w:hAnsiTheme="minorHAnsi"/>
        </w:rPr>
        <w:t>1</w:t>
      </w:r>
      <w:r w:rsidR="0023630F">
        <w:rPr>
          <w:rFonts w:asciiTheme="minorHAnsi" w:hAnsiTheme="minorHAnsi"/>
        </w:rPr>
        <w:t>-</w:t>
      </w:r>
      <w:r w:rsidR="0087268B">
        <w:rPr>
          <w:rFonts w:asciiTheme="minorHAnsi" w:hAnsiTheme="minorHAnsi"/>
        </w:rPr>
        <w:t>E</w:t>
      </w:r>
      <w:r w:rsidR="008B0962">
        <w:rPr>
          <w:rFonts w:asciiTheme="minorHAnsi" w:hAnsiTheme="minorHAnsi"/>
        </w:rPr>
        <w:t>. N/A for OG-300 systems.</w:t>
      </w:r>
    </w:p>
    <w:p w14:paraId="7E64DB3F" w14:textId="6FBDF97C" w:rsidR="0087268B" w:rsidRDefault="00074F87" w:rsidP="00896A94">
      <w:pPr>
        <w:numPr>
          <w:ilvl w:val="0"/>
          <w:numId w:val="30"/>
        </w:numPr>
        <w:rPr>
          <w:rFonts w:asciiTheme="minorHAnsi" w:hAnsiTheme="minorHAnsi"/>
        </w:rPr>
      </w:pPr>
      <w:r w:rsidRPr="0087268B">
        <w:rPr>
          <w:rFonts w:asciiTheme="minorHAnsi" w:hAnsiTheme="minorHAnsi"/>
        </w:rPr>
        <w:t xml:space="preserve">Collector </w:t>
      </w:r>
      <w:r w:rsidR="00C67923">
        <w:rPr>
          <w:rFonts w:asciiTheme="minorHAnsi" w:hAnsiTheme="minorHAnsi"/>
        </w:rPr>
        <w:t xml:space="preserve">Area </w:t>
      </w:r>
      <w:r w:rsidR="008B0962">
        <w:rPr>
          <w:rFonts w:asciiTheme="minorHAnsi" w:hAnsiTheme="minorHAnsi"/>
        </w:rPr>
        <w:t>(ft</w:t>
      </w:r>
      <w:r w:rsidR="008B0962">
        <w:rPr>
          <w:rFonts w:asciiTheme="minorHAnsi" w:hAnsiTheme="minorHAnsi"/>
          <w:vertAlign w:val="superscript"/>
        </w:rPr>
        <w:t>2</w:t>
      </w:r>
      <w:r w:rsidR="008B0962">
        <w:rPr>
          <w:rFonts w:asciiTheme="minorHAnsi" w:hAnsiTheme="minorHAnsi"/>
        </w:rPr>
        <w:t>)</w:t>
      </w:r>
      <w:r w:rsidR="00C67923" w:rsidRPr="0087268B">
        <w:rPr>
          <w:rFonts w:asciiTheme="minorHAnsi" w:hAnsiTheme="minorHAnsi"/>
        </w:rPr>
        <w:t xml:space="preserve"> </w:t>
      </w:r>
      <w:r w:rsidRPr="0087268B">
        <w:rPr>
          <w:rFonts w:asciiTheme="minorHAnsi" w:hAnsiTheme="minorHAnsi"/>
        </w:rPr>
        <w:t xml:space="preserve">-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r w:rsidR="000F7C75">
        <w:rPr>
          <w:rFonts w:asciiTheme="minorHAnsi" w:hAnsiTheme="minorHAnsi"/>
        </w:rPr>
        <w:t>1</w:t>
      </w:r>
      <w:r w:rsidR="0023630F">
        <w:rPr>
          <w:rFonts w:asciiTheme="minorHAnsi" w:hAnsiTheme="minorHAnsi"/>
        </w:rPr>
        <w:t>-</w:t>
      </w:r>
      <w:r w:rsidR="0087268B">
        <w:rPr>
          <w:rFonts w:asciiTheme="minorHAnsi" w:hAnsiTheme="minorHAnsi"/>
        </w:rPr>
        <w:t>E</w:t>
      </w:r>
      <w:r w:rsidR="008B0962">
        <w:rPr>
          <w:rFonts w:asciiTheme="minorHAnsi" w:hAnsiTheme="minorHAnsi"/>
        </w:rPr>
        <w:t>. N/A for OG-300 systems.</w:t>
      </w:r>
    </w:p>
    <w:p w14:paraId="7E64DB40" w14:textId="6618EDDA" w:rsidR="00CE2ADC" w:rsidRDefault="00CE2ADC" w:rsidP="00896A94">
      <w:pPr>
        <w:numPr>
          <w:ilvl w:val="0"/>
          <w:numId w:val="30"/>
        </w:numPr>
        <w:rPr>
          <w:rFonts w:asciiTheme="minorHAnsi" w:hAnsiTheme="minorHAnsi"/>
        </w:rPr>
      </w:pPr>
      <w:r>
        <w:rPr>
          <w:rFonts w:asciiTheme="minorHAnsi" w:hAnsiTheme="minorHAnsi"/>
        </w:rPr>
        <w:t xml:space="preserve">Water Heater Storage Volume (gallons) - </w:t>
      </w:r>
      <w:r w:rsidRPr="002F3D03">
        <w:rPr>
          <w:rFonts w:asciiTheme="minorHAnsi" w:hAnsiTheme="minorHAnsi"/>
        </w:rPr>
        <w:t>Fro</w:t>
      </w:r>
      <w:r>
        <w:rPr>
          <w:rFonts w:asciiTheme="minorHAnsi" w:hAnsiTheme="minorHAnsi"/>
        </w:rPr>
        <w:t>m Certificate of Compliance CF1R-STH-0</w:t>
      </w:r>
      <w:r w:rsidR="000F7C75">
        <w:rPr>
          <w:rFonts w:asciiTheme="minorHAnsi" w:hAnsiTheme="minorHAnsi"/>
        </w:rPr>
        <w:t>1</w:t>
      </w:r>
      <w:r w:rsidR="0023630F">
        <w:rPr>
          <w:rFonts w:asciiTheme="minorHAnsi" w:hAnsiTheme="minorHAnsi"/>
        </w:rPr>
        <w:t>-</w:t>
      </w:r>
      <w:r>
        <w:rPr>
          <w:rFonts w:asciiTheme="minorHAnsi" w:hAnsiTheme="minorHAnsi"/>
        </w:rPr>
        <w:t>E</w:t>
      </w:r>
      <w:r w:rsidR="008B0962">
        <w:rPr>
          <w:rFonts w:asciiTheme="minorHAnsi" w:hAnsiTheme="minorHAnsi"/>
        </w:rPr>
        <w:t>. N/A for OG-300 systems.</w:t>
      </w:r>
    </w:p>
    <w:p w14:paraId="7E64DB41" w14:textId="6569B303" w:rsidR="00CE2ADC" w:rsidRDefault="00CE2ADC" w:rsidP="00896A94">
      <w:pPr>
        <w:numPr>
          <w:ilvl w:val="0"/>
          <w:numId w:val="30"/>
        </w:numPr>
        <w:rPr>
          <w:rFonts w:asciiTheme="minorHAnsi" w:hAnsiTheme="minorHAnsi"/>
        </w:rPr>
      </w:pPr>
      <w:r>
        <w:rPr>
          <w:rFonts w:asciiTheme="minorHAnsi" w:hAnsiTheme="minorHAnsi"/>
        </w:rPr>
        <w:t xml:space="preserve">Secondary Storage Tank Volume (gallons) - </w:t>
      </w:r>
      <w:r w:rsidRPr="002F3D03">
        <w:rPr>
          <w:rFonts w:asciiTheme="minorHAnsi" w:hAnsiTheme="minorHAnsi"/>
        </w:rPr>
        <w:t>Fro</w:t>
      </w:r>
      <w:r>
        <w:rPr>
          <w:rFonts w:asciiTheme="minorHAnsi" w:hAnsiTheme="minorHAnsi"/>
        </w:rPr>
        <w:t>m Certificate of Compliance CF1R-STH-0</w:t>
      </w:r>
      <w:r w:rsidR="000F7C75">
        <w:rPr>
          <w:rFonts w:asciiTheme="minorHAnsi" w:hAnsiTheme="minorHAnsi"/>
        </w:rPr>
        <w:t>1</w:t>
      </w:r>
      <w:r w:rsidR="0023630F">
        <w:rPr>
          <w:rFonts w:asciiTheme="minorHAnsi" w:hAnsiTheme="minorHAnsi"/>
        </w:rPr>
        <w:t>-</w:t>
      </w:r>
      <w:r>
        <w:rPr>
          <w:rFonts w:asciiTheme="minorHAnsi" w:hAnsiTheme="minorHAnsi"/>
        </w:rPr>
        <w:t>E</w:t>
      </w:r>
      <w:r w:rsidR="008B0962">
        <w:rPr>
          <w:rFonts w:asciiTheme="minorHAnsi" w:hAnsiTheme="minorHAnsi"/>
        </w:rPr>
        <w:t>. N/A for OG-300 systems.</w:t>
      </w:r>
    </w:p>
    <w:p w14:paraId="7E64DB43" w14:textId="23056CBB" w:rsidR="00274A8C" w:rsidRPr="002F3D03" w:rsidRDefault="00CE2ADC" w:rsidP="00603A8D">
      <w:pPr>
        <w:numPr>
          <w:ilvl w:val="0"/>
          <w:numId w:val="30"/>
        </w:numPr>
        <w:rPr>
          <w:rFonts w:asciiTheme="minorHAnsi" w:hAnsiTheme="minorHAnsi"/>
        </w:rPr>
      </w:pPr>
      <w:r>
        <w:rPr>
          <w:rFonts w:asciiTheme="minorHAnsi" w:hAnsiTheme="minorHAnsi"/>
        </w:rPr>
        <w:t xml:space="preserve">Collectors </w:t>
      </w:r>
      <w:r w:rsidR="008B0962">
        <w:rPr>
          <w:rFonts w:asciiTheme="minorHAnsi" w:hAnsiTheme="minorHAnsi"/>
        </w:rPr>
        <w:t>A</w:t>
      </w:r>
      <w:r>
        <w:rPr>
          <w:rFonts w:asciiTheme="minorHAnsi" w:hAnsiTheme="minorHAnsi"/>
        </w:rPr>
        <w:t xml:space="preserve">ngle from </w:t>
      </w:r>
      <w:r w:rsidR="008B0962">
        <w:rPr>
          <w:rFonts w:asciiTheme="minorHAnsi" w:hAnsiTheme="minorHAnsi"/>
        </w:rPr>
        <w:t>T</w:t>
      </w:r>
      <w:r>
        <w:rPr>
          <w:rFonts w:asciiTheme="minorHAnsi" w:hAnsiTheme="minorHAnsi"/>
        </w:rPr>
        <w:t xml:space="preserve">rue </w:t>
      </w:r>
      <w:r w:rsidR="008B0962">
        <w:rPr>
          <w:rFonts w:asciiTheme="minorHAnsi" w:hAnsiTheme="minorHAnsi"/>
        </w:rPr>
        <w:t>N</w:t>
      </w:r>
      <w:r>
        <w:rPr>
          <w:rFonts w:asciiTheme="minorHAnsi" w:hAnsiTheme="minorHAnsi"/>
        </w:rPr>
        <w:t xml:space="preserve">orth </w:t>
      </w:r>
      <w:r w:rsidR="008B0962">
        <w:rPr>
          <w:rFonts w:asciiTheme="minorHAnsi" w:hAnsiTheme="minorHAnsi"/>
        </w:rPr>
        <w:t>(</w:t>
      </w:r>
      <w:r>
        <w:rPr>
          <w:rFonts w:asciiTheme="minorHAnsi" w:hAnsiTheme="minorHAnsi"/>
        </w:rPr>
        <w:t>in degrees</w:t>
      </w:r>
      <w:r w:rsidR="008B0962">
        <w:rPr>
          <w:rFonts w:asciiTheme="minorHAnsi" w:hAnsiTheme="minorHAnsi"/>
        </w:rPr>
        <w:t>)</w:t>
      </w:r>
      <w:r w:rsidR="00274A8C" w:rsidRPr="002F3D03">
        <w:rPr>
          <w:rFonts w:asciiTheme="minorHAnsi" w:hAnsiTheme="minorHAnsi"/>
        </w:rPr>
        <w:t xml:space="preserve"> -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r w:rsidR="000F7C75">
        <w:rPr>
          <w:rFonts w:asciiTheme="minorHAnsi" w:hAnsiTheme="minorHAnsi"/>
        </w:rPr>
        <w:t>1</w:t>
      </w:r>
      <w:r w:rsidR="0023630F">
        <w:rPr>
          <w:rFonts w:asciiTheme="minorHAnsi" w:hAnsiTheme="minorHAnsi"/>
        </w:rPr>
        <w:t>-</w:t>
      </w:r>
      <w:r w:rsidR="0087268B">
        <w:rPr>
          <w:rFonts w:asciiTheme="minorHAnsi" w:hAnsiTheme="minorHAnsi"/>
        </w:rPr>
        <w:t>E</w:t>
      </w:r>
      <w:r w:rsidR="00603A8D" w:rsidRPr="00603A8D">
        <w:rPr>
          <w:rFonts w:asciiTheme="minorHAnsi" w:hAnsiTheme="minorHAnsi"/>
        </w:rPr>
        <w:t>, or user input</w:t>
      </w:r>
      <w:r w:rsidR="00603A8D">
        <w:rPr>
          <w:rFonts w:asciiTheme="minorHAnsi" w:hAnsiTheme="minorHAnsi"/>
        </w:rPr>
        <w:t xml:space="preserve"> </w:t>
      </w:r>
      <w:r w:rsidR="008B0962">
        <w:rPr>
          <w:rFonts w:asciiTheme="minorHAnsi" w:hAnsiTheme="minorHAnsi"/>
        </w:rPr>
        <w:t>for OG-300 systems.</w:t>
      </w:r>
    </w:p>
    <w:p w14:paraId="7E64DB44" w14:textId="22291854" w:rsidR="00274A8C" w:rsidRDefault="00CE2ADC" w:rsidP="00896A94">
      <w:pPr>
        <w:numPr>
          <w:ilvl w:val="0"/>
          <w:numId w:val="30"/>
        </w:numPr>
        <w:rPr>
          <w:rFonts w:asciiTheme="minorHAnsi" w:hAnsiTheme="minorHAnsi"/>
        </w:rPr>
      </w:pPr>
      <w:r>
        <w:rPr>
          <w:rFonts w:asciiTheme="minorHAnsi" w:hAnsiTheme="minorHAnsi"/>
        </w:rPr>
        <w:t xml:space="preserve">Collectors </w:t>
      </w:r>
      <w:r w:rsidR="008E7E5B">
        <w:rPr>
          <w:rFonts w:asciiTheme="minorHAnsi" w:hAnsiTheme="minorHAnsi"/>
        </w:rPr>
        <w:t>S</w:t>
      </w:r>
      <w:r>
        <w:rPr>
          <w:rFonts w:asciiTheme="minorHAnsi" w:hAnsiTheme="minorHAnsi"/>
        </w:rPr>
        <w:t xml:space="preserve">lope from </w:t>
      </w:r>
      <w:r w:rsidR="008E7E5B">
        <w:rPr>
          <w:rFonts w:asciiTheme="minorHAnsi" w:hAnsiTheme="minorHAnsi"/>
        </w:rPr>
        <w:t>H</w:t>
      </w:r>
      <w:r>
        <w:rPr>
          <w:rFonts w:asciiTheme="minorHAnsi" w:hAnsiTheme="minorHAnsi"/>
        </w:rPr>
        <w:t xml:space="preserve">orizontal </w:t>
      </w:r>
      <w:r w:rsidR="008E7E5B">
        <w:rPr>
          <w:rFonts w:asciiTheme="minorHAnsi" w:hAnsiTheme="minorHAnsi"/>
        </w:rPr>
        <w:t>(</w:t>
      </w:r>
      <w:r>
        <w:rPr>
          <w:rFonts w:asciiTheme="minorHAnsi" w:hAnsiTheme="minorHAnsi"/>
        </w:rPr>
        <w:t>in degrees</w:t>
      </w:r>
      <w:r w:rsidR="008E7E5B">
        <w:rPr>
          <w:rFonts w:asciiTheme="minorHAnsi" w:hAnsiTheme="minorHAnsi"/>
        </w:rPr>
        <w:t>)</w:t>
      </w:r>
      <w:r>
        <w:rPr>
          <w:rFonts w:asciiTheme="minorHAnsi" w:hAnsiTheme="minorHAnsi"/>
        </w:rPr>
        <w:t xml:space="preserve"> </w:t>
      </w:r>
      <w:r w:rsidR="00274A8C" w:rsidRPr="002F3D03">
        <w:rPr>
          <w:rFonts w:asciiTheme="minorHAnsi" w:hAnsiTheme="minorHAnsi"/>
        </w:rPr>
        <w:t xml:space="preserve">-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r w:rsidR="000F7C75">
        <w:rPr>
          <w:rFonts w:asciiTheme="minorHAnsi" w:hAnsiTheme="minorHAnsi"/>
        </w:rPr>
        <w:t>1</w:t>
      </w:r>
      <w:r w:rsidR="0023630F">
        <w:rPr>
          <w:rFonts w:asciiTheme="minorHAnsi" w:hAnsiTheme="minorHAnsi"/>
        </w:rPr>
        <w:t>-</w:t>
      </w:r>
      <w:r w:rsidR="0087268B">
        <w:rPr>
          <w:rFonts w:asciiTheme="minorHAnsi" w:hAnsiTheme="minorHAnsi"/>
        </w:rPr>
        <w:t>E</w:t>
      </w:r>
      <w:r w:rsidR="00603A8D" w:rsidRPr="00603A8D">
        <w:rPr>
          <w:rFonts w:asciiTheme="minorHAnsi" w:hAnsiTheme="minorHAnsi"/>
        </w:rPr>
        <w:t>, or user input</w:t>
      </w:r>
      <w:r w:rsidR="00603A8D">
        <w:rPr>
          <w:rFonts w:asciiTheme="minorHAnsi" w:hAnsiTheme="minorHAnsi"/>
        </w:rPr>
        <w:t xml:space="preserve"> </w:t>
      </w:r>
      <w:r w:rsidR="008B0962">
        <w:rPr>
          <w:rFonts w:asciiTheme="minorHAnsi" w:hAnsiTheme="minorHAnsi"/>
        </w:rPr>
        <w:t>for OG-300 systems.</w:t>
      </w:r>
    </w:p>
    <w:p w14:paraId="5C354D3B" w14:textId="62543E09" w:rsidR="00AC54CB" w:rsidRPr="002F3D03" w:rsidRDefault="00AC54CB" w:rsidP="0062222C">
      <w:pPr>
        <w:numPr>
          <w:ilvl w:val="0"/>
          <w:numId w:val="30"/>
        </w:numPr>
        <w:rPr>
          <w:rFonts w:asciiTheme="minorHAnsi" w:hAnsiTheme="minorHAnsi"/>
        </w:rPr>
      </w:pPr>
      <w:r>
        <w:rPr>
          <w:rFonts w:asciiTheme="minorHAnsi" w:hAnsiTheme="minorHAnsi"/>
        </w:rPr>
        <w:t>Compliance Statement</w:t>
      </w:r>
      <w:r w:rsidR="0062222C">
        <w:rPr>
          <w:rFonts w:asciiTheme="minorHAnsi" w:hAnsiTheme="minorHAnsi"/>
        </w:rPr>
        <w:t xml:space="preserve"> - </w:t>
      </w:r>
      <w:r w:rsidR="0062222C" w:rsidRPr="00541D86">
        <w:rPr>
          <w:rFonts w:asciiTheme="minorHAnsi" w:hAnsiTheme="minorHAnsi"/>
          <w:szCs w:val="18"/>
        </w:rPr>
        <w:t>This field is automatically populated based on the inputs to rows</w:t>
      </w:r>
      <w:r w:rsidR="008C5E35">
        <w:rPr>
          <w:rFonts w:asciiTheme="minorHAnsi" w:hAnsiTheme="minorHAnsi"/>
          <w:szCs w:val="18"/>
        </w:rPr>
        <w:t xml:space="preserve"> </w:t>
      </w:r>
      <w:r w:rsidR="003B0C78">
        <w:rPr>
          <w:rFonts w:asciiTheme="minorHAnsi" w:hAnsiTheme="minorHAnsi"/>
          <w:szCs w:val="18"/>
        </w:rPr>
        <w:t>A08 and A09.</w:t>
      </w:r>
    </w:p>
    <w:p w14:paraId="7E64DB46" w14:textId="1D97128E" w:rsidR="00274A8C" w:rsidRPr="002F3D03" w:rsidRDefault="006F1A1E" w:rsidP="00E42BA5">
      <w:pPr>
        <w:spacing w:before="120"/>
        <w:rPr>
          <w:rFonts w:asciiTheme="minorHAnsi" w:hAnsiTheme="minorHAnsi"/>
          <w:b/>
        </w:rPr>
      </w:pPr>
      <w:r>
        <w:rPr>
          <w:rFonts w:asciiTheme="minorHAnsi" w:hAnsiTheme="minorHAnsi"/>
          <w:b/>
        </w:rPr>
        <w:t>Section B.</w:t>
      </w:r>
      <w:r w:rsidR="008B7849">
        <w:rPr>
          <w:rFonts w:asciiTheme="minorHAnsi" w:hAnsiTheme="minorHAnsi"/>
          <w:b/>
        </w:rPr>
        <w:t xml:space="preserve"> </w:t>
      </w:r>
      <w:r w:rsidR="008B7849" w:rsidRPr="002F3D03">
        <w:rPr>
          <w:rFonts w:asciiTheme="minorHAnsi" w:hAnsiTheme="minorHAnsi"/>
          <w:b/>
        </w:rPr>
        <w:t xml:space="preserve">OG-100 </w:t>
      </w:r>
      <w:r>
        <w:rPr>
          <w:rFonts w:asciiTheme="minorHAnsi" w:hAnsiTheme="minorHAnsi"/>
          <w:b/>
        </w:rPr>
        <w:t>Certified Collectors</w:t>
      </w:r>
      <w:r w:rsidR="008B7849" w:rsidRPr="002F3D03">
        <w:rPr>
          <w:rFonts w:asciiTheme="minorHAnsi" w:hAnsiTheme="minorHAnsi"/>
          <w:b/>
        </w:rPr>
        <w:t xml:space="preserve"> </w:t>
      </w:r>
      <w:r w:rsidR="00274A8C" w:rsidRPr="002F3D03">
        <w:rPr>
          <w:rFonts w:asciiTheme="minorHAnsi" w:hAnsiTheme="minorHAnsi"/>
          <w:b/>
        </w:rPr>
        <w:t>- the installed system shall meet the following eligibility criteria</w:t>
      </w:r>
    </w:p>
    <w:p w14:paraId="7E64DB47" w14:textId="72EFB449" w:rsidR="00274A8C" w:rsidRPr="002F3D03" w:rsidRDefault="00274A8C" w:rsidP="00A57FCD">
      <w:pPr>
        <w:numPr>
          <w:ilvl w:val="0"/>
          <w:numId w:val="33"/>
        </w:numPr>
        <w:rPr>
          <w:rFonts w:asciiTheme="minorHAnsi" w:hAnsiTheme="minorHAnsi"/>
        </w:rPr>
      </w:pPr>
      <w:r w:rsidRPr="002F3D03">
        <w:rPr>
          <w:rFonts w:asciiTheme="minorHAnsi" w:hAnsiTheme="minorHAnsi"/>
        </w:rPr>
        <w:t>Collector System orientation from true south is within 5</w:t>
      </w:r>
      <w:r w:rsidR="008E7E5B">
        <w:rPr>
          <w:rFonts w:asciiTheme="minorHAnsi" w:hAnsiTheme="minorHAnsi"/>
        </w:rPr>
        <w:t>°</w:t>
      </w:r>
      <w:r w:rsidRPr="002F3D03">
        <w:rPr>
          <w:rFonts w:asciiTheme="minorHAnsi" w:hAnsiTheme="minorHAnsi"/>
        </w:rPr>
        <w:t xml:space="preserve"> of the value listed above. Declination from true north for the site should be calculated and included in this measurement </w:t>
      </w:r>
    </w:p>
    <w:p w14:paraId="7E64DB48" w14:textId="023FB2A2" w:rsidR="00274A8C" w:rsidRPr="002F3D03" w:rsidRDefault="00274A8C" w:rsidP="00A57FCD">
      <w:pPr>
        <w:numPr>
          <w:ilvl w:val="0"/>
          <w:numId w:val="33"/>
        </w:numPr>
        <w:rPr>
          <w:rFonts w:asciiTheme="minorHAnsi" w:hAnsiTheme="minorHAnsi"/>
        </w:rPr>
      </w:pPr>
      <w:r w:rsidRPr="002F3D03">
        <w:rPr>
          <w:rFonts w:asciiTheme="minorHAnsi" w:hAnsiTheme="minorHAnsi"/>
        </w:rPr>
        <w:t>Collector should be modeled with a tilt within 10</w:t>
      </w:r>
      <w:r w:rsidR="008E7E5B">
        <w:rPr>
          <w:rFonts w:asciiTheme="minorHAnsi" w:hAnsiTheme="minorHAnsi"/>
        </w:rPr>
        <w:t>°</w:t>
      </w:r>
      <w:r w:rsidRPr="002F3D03">
        <w:rPr>
          <w:rFonts w:asciiTheme="minorHAnsi" w:hAnsiTheme="minorHAnsi"/>
        </w:rPr>
        <w:t xml:space="preserve"> </w:t>
      </w:r>
      <w:r w:rsidR="00A81A26">
        <w:rPr>
          <w:rFonts w:asciiTheme="minorHAnsi" w:hAnsiTheme="minorHAnsi"/>
        </w:rPr>
        <w:t>of</w:t>
      </w:r>
      <w:r w:rsidRPr="002F3D03">
        <w:rPr>
          <w:rFonts w:asciiTheme="minorHAnsi" w:hAnsiTheme="minorHAnsi"/>
        </w:rPr>
        <w:t xml:space="preserve"> the value listed above.</w:t>
      </w:r>
    </w:p>
    <w:p w14:paraId="7E64DB49" w14:textId="77777777" w:rsidR="00274A8C" w:rsidRPr="002F3D03" w:rsidRDefault="00B63773" w:rsidP="00A57FCD">
      <w:pPr>
        <w:numPr>
          <w:ilvl w:val="0"/>
          <w:numId w:val="33"/>
        </w:numPr>
        <w:rPr>
          <w:rFonts w:asciiTheme="minorHAnsi" w:hAnsiTheme="minorHAnsi"/>
        </w:rPr>
      </w:pPr>
      <w:r w:rsidRPr="002F3D03">
        <w:rPr>
          <w:rFonts w:asciiTheme="minorHAnsi" w:hAnsiTheme="minorHAnsi"/>
        </w:rPr>
        <w:t xml:space="preserve">The system shall have the same collectors, pumps, controls, storage tank and backup water heater fuel type as the rated condition.  </w:t>
      </w:r>
    </w:p>
    <w:p w14:paraId="7E64DB4A" w14:textId="60B4A85F" w:rsidR="00B63773" w:rsidRPr="002F3D03" w:rsidRDefault="00B63773" w:rsidP="00A57FCD">
      <w:pPr>
        <w:numPr>
          <w:ilvl w:val="0"/>
          <w:numId w:val="33"/>
        </w:numPr>
        <w:rPr>
          <w:rFonts w:asciiTheme="minorHAnsi" w:hAnsiTheme="minorHAnsi"/>
        </w:rPr>
      </w:pPr>
      <w:r w:rsidRPr="002F3D03">
        <w:rPr>
          <w:rFonts w:asciiTheme="minorHAnsi" w:hAnsiTheme="minorHAnsi"/>
        </w:rPr>
        <w:t>The collectors shall be located in a position that is not shaded by adjacent buildings or trees between 9:00 AM and 3:00 PM. Inspect site to determine if any structural component of the building, adjacent structures, or tree may shade the collector area.</w:t>
      </w:r>
    </w:p>
    <w:p w14:paraId="7E64DB4B" w14:textId="156187E7" w:rsidR="00896A94" w:rsidRPr="002F3D03" w:rsidRDefault="00896A94" w:rsidP="00A57FCD">
      <w:pPr>
        <w:numPr>
          <w:ilvl w:val="0"/>
          <w:numId w:val="33"/>
        </w:numPr>
        <w:rPr>
          <w:rFonts w:asciiTheme="minorHAnsi" w:hAnsiTheme="minorHAnsi"/>
        </w:rPr>
      </w:pPr>
      <w:r w:rsidRPr="002F3D03">
        <w:rPr>
          <w:rFonts w:asciiTheme="minorHAnsi" w:hAnsiTheme="minorHAnsi"/>
        </w:rPr>
        <w:t>Backup Storage tanks are insulated with either an internal R-13 (labeled on tank)</w:t>
      </w:r>
      <w:r w:rsidR="008E7E5B">
        <w:rPr>
          <w:rFonts w:asciiTheme="minorHAnsi" w:hAnsiTheme="minorHAnsi"/>
        </w:rPr>
        <w:t>,</w:t>
      </w:r>
      <w:r w:rsidRPr="002F3D03">
        <w:rPr>
          <w:rFonts w:asciiTheme="minorHAnsi" w:hAnsiTheme="minorHAnsi"/>
        </w:rPr>
        <w:t xml:space="preserve"> or external R-16</w:t>
      </w:r>
      <w:r w:rsidR="008E7E5B">
        <w:rPr>
          <w:rFonts w:asciiTheme="minorHAnsi" w:hAnsiTheme="minorHAnsi"/>
        </w:rPr>
        <w:t>.</w:t>
      </w:r>
    </w:p>
    <w:p w14:paraId="7E64DB4D" w14:textId="47AF825D" w:rsidR="00896A94" w:rsidRPr="002F3D03" w:rsidRDefault="006F1A1E">
      <w:pPr>
        <w:spacing w:before="120"/>
        <w:rPr>
          <w:rFonts w:asciiTheme="minorHAnsi" w:hAnsiTheme="minorHAnsi"/>
          <w:b/>
        </w:rPr>
      </w:pPr>
      <w:r>
        <w:rPr>
          <w:rFonts w:asciiTheme="minorHAnsi" w:hAnsiTheme="minorHAnsi"/>
          <w:b/>
        </w:rPr>
        <w:t xml:space="preserve">Section C. </w:t>
      </w:r>
      <w:r w:rsidR="008B7849" w:rsidRPr="002F3D03">
        <w:rPr>
          <w:rFonts w:asciiTheme="minorHAnsi" w:hAnsiTheme="minorHAnsi"/>
          <w:b/>
        </w:rPr>
        <w:t xml:space="preserve">OG-300 </w:t>
      </w:r>
      <w:r>
        <w:rPr>
          <w:rFonts w:asciiTheme="minorHAnsi" w:hAnsiTheme="minorHAnsi"/>
          <w:b/>
        </w:rPr>
        <w:t>Certified Systems</w:t>
      </w:r>
      <w:r w:rsidR="008B7849" w:rsidRPr="002F3D03">
        <w:rPr>
          <w:rFonts w:asciiTheme="minorHAnsi" w:hAnsiTheme="minorHAnsi"/>
          <w:b/>
        </w:rPr>
        <w:t xml:space="preserve"> </w:t>
      </w:r>
      <w:r w:rsidR="00896A94" w:rsidRPr="002F3D03">
        <w:rPr>
          <w:rFonts w:asciiTheme="minorHAnsi" w:hAnsiTheme="minorHAnsi"/>
          <w:b/>
        </w:rPr>
        <w:t>- the installed system shall meet the following eligibility criteria:</w:t>
      </w:r>
    </w:p>
    <w:p w14:paraId="7E64DB4E" w14:textId="228203EE" w:rsidR="00DA43C5" w:rsidRPr="002F3D03" w:rsidRDefault="00DA43C5" w:rsidP="00DA43C5">
      <w:pPr>
        <w:numPr>
          <w:ilvl w:val="0"/>
          <w:numId w:val="35"/>
        </w:numPr>
        <w:rPr>
          <w:rFonts w:asciiTheme="minorHAnsi" w:hAnsiTheme="minorHAnsi"/>
        </w:rPr>
      </w:pPr>
      <w:r w:rsidRPr="002F3D03">
        <w:rPr>
          <w:rFonts w:asciiTheme="minorHAnsi" w:hAnsiTheme="minorHAnsi"/>
        </w:rPr>
        <w:t xml:space="preserve">Collector System orientation </w:t>
      </w:r>
      <w:r>
        <w:rPr>
          <w:rFonts w:asciiTheme="minorHAnsi" w:hAnsiTheme="minorHAnsi"/>
        </w:rPr>
        <w:t>shall be within 35</w:t>
      </w:r>
      <w:r w:rsidR="008E7E5B">
        <w:rPr>
          <w:rFonts w:asciiTheme="minorHAnsi" w:hAnsiTheme="minorHAnsi"/>
        </w:rPr>
        <w:t>°</w:t>
      </w:r>
      <w:r>
        <w:rPr>
          <w:rFonts w:asciiTheme="minorHAnsi" w:hAnsiTheme="minorHAnsi"/>
        </w:rPr>
        <w:t xml:space="preserve"> </w:t>
      </w:r>
      <w:r w:rsidRPr="002F3D03">
        <w:rPr>
          <w:rFonts w:asciiTheme="minorHAnsi" w:hAnsiTheme="minorHAnsi"/>
        </w:rPr>
        <w:t>from true south Declination from true north for the site should be calculated and included in this measurement</w:t>
      </w:r>
      <w:r w:rsidR="00A81A26">
        <w:rPr>
          <w:rFonts w:asciiTheme="minorHAnsi" w:hAnsiTheme="minorHAnsi"/>
        </w:rPr>
        <w:t xml:space="preserve">.  </w:t>
      </w:r>
      <w:r w:rsidRPr="002F3D03">
        <w:rPr>
          <w:rFonts w:asciiTheme="minorHAnsi" w:hAnsiTheme="minorHAnsi"/>
        </w:rPr>
        <w:t xml:space="preserve"> </w:t>
      </w:r>
    </w:p>
    <w:p w14:paraId="7E64DB4F" w14:textId="77777777" w:rsidR="00A81A26" w:rsidRDefault="00DA43C5" w:rsidP="00DA43C5">
      <w:pPr>
        <w:numPr>
          <w:ilvl w:val="0"/>
          <w:numId w:val="35"/>
        </w:numPr>
        <w:rPr>
          <w:rFonts w:asciiTheme="minorHAnsi" w:hAnsiTheme="minorHAnsi"/>
        </w:rPr>
      </w:pPr>
      <w:r w:rsidRPr="00A81A26">
        <w:rPr>
          <w:rFonts w:asciiTheme="minorHAnsi" w:hAnsiTheme="minorHAnsi"/>
        </w:rPr>
        <w:t>Collector</w:t>
      </w:r>
      <w:r w:rsidR="00A81A26" w:rsidRPr="00A81A26">
        <w:rPr>
          <w:rFonts w:asciiTheme="minorHAnsi" w:hAnsiTheme="minorHAnsi"/>
        </w:rPr>
        <w:t>s</w:t>
      </w:r>
      <w:r w:rsidRPr="00A81A26">
        <w:rPr>
          <w:rFonts w:asciiTheme="minorHAnsi" w:hAnsiTheme="minorHAnsi"/>
        </w:rPr>
        <w:t xml:space="preserve"> should be </w:t>
      </w:r>
      <w:r w:rsidR="00A81A26" w:rsidRPr="00A81A26">
        <w:rPr>
          <w:rFonts w:asciiTheme="minorHAnsi" w:hAnsiTheme="minorHAnsi"/>
        </w:rPr>
        <w:t>tilted be tilted at a slope of at least 3:12.</w:t>
      </w:r>
    </w:p>
    <w:p w14:paraId="7E64DB50" w14:textId="77777777" w:rsidR="00DA43C5" w:rsidRPr="002F3D03" w:rsidRDefault="00A81A26" w:rsidP="00DA43C5">
      <w:pPr>
        <w:numPr>
          <w:ilvl w:val="0"/>
          <w:numId w:val="35"/>
        </w:numPr>
        <w:rPr>
          <w:rFonts w:asciiTheme="minorHAnsi" w:hAnsiTheme="minorHAnsi"/>
        </w:rPr>
      </w:pPr>
      <w:r w:rsidRPr="00A81A26">
        <w:rPr>
          <w:rFonts w:asciiTheme="minorHAnsi" w:hAnsiTheme="minorHAnsi"/>
        </w:rPr>
        <w:t xml:space="preserve"> </w:t>
      </w:r>
      <w:r w:rsidR="00DA43C5" w:rsidRPr="00A81A26">
        <w:rPr>
          <w:rFonts w:asciiTheme="minorHAnsi" w:hAnsiTheme="minorHAnsi"/>
        </w:rPr>
        <w:t xml:space="preserve">The system shall have the same collectors, pumps, controls, storage tank and backup water heater fuel type as the rated condition.  </w:t>
      </w:r>
    </w:p>
    <w:p w14:paraId="7E64DB51" w14:textId="70DD747C" w:rsidR="00896A94" w:rsidRDefault="00DA43C5" w:rsidP="00723F39">
      <w:pPr>
        <w:numPr>
          <w:ilvl w:val="0"/>
          <w:numId w:val="35"/>
        </w:numPr>
        <w:rPr>
          <w:rFonts w:asciiTheme="minorHAnsi" w:hAnsiTheme="minorHAnsi"/>
        </w:rPr>
      </w:pPr>
      <w:r w:rsidRPr="002F3D03">
        <w:rPr>
          <w:rFonts w:asciiTheme="minorHAnsi" w:hAnsiTheme="minorHAnsi"/>
        </w:rPr>
        <w:t xml:space="preserve">The collectors shall be located in a position that is not shaded by adjacent buildings or trees between 9:00 AM and 3:00 PM. Inspect site to determine if any structural component of the building, adjacent structures, </w:t>
      </w:r>
    </w:p>
    <w:p w14:paraId="7E64DB53" w14:textId="0F4EB318" w:rsidR="008B7849" w:rsidRPr="00405947" w:rsidRDefault="006F1A1E" w:rsidP="00E42BA5">
      <w:pPr>
        <w:suppressAutoHyphens/>
        <w:spacing w:before="120"/>
        <w:rPr>
          <w:rFonts w:asciiTheme="minorHAnsi" w:hAnsiTheme="minorHAnsi"/>
          <w:b/>
        </w:rPr>
      </w:pPr>
      <w:r>
        <w:rPr>
          <w:rFonts w:asciiTheme="minorHAnsi" w:hAnsiTheme="minorHAnsi"/>
          <w:b/>
        </w:rPr>
        <w:t>Section D. Sizing Compliance with Multifamily Central System Prescriptive Requirements</w:t>
      </w:r>
    </w:p>
    <w:p w14:paraId="7E64DB54" w14:textId="7ACAADA2" w:rsidR="00723F39" w:rsidRPr="002F3D03" w:rsidRDefault="00A47D4D" w:rsidP="00723F39">
      <w:pPr>
        <w:numPr>
          <w:ilvl w:val="0"/>
          <w:numId w:val="36"/>
        </w:numPr>
        <w:rPr>
          <w:rFonts w:asciiTheme="minorHAnsi" w:hAnsiTheme="minorHAnsi"/>
        </w:rPr>
      </w:pPr>
      <w:r w:rsidRPr="002F3D03">
        <w:rPr>
          <w:rFonts w:asciiTheme="minorHAnsi" w:hAnsiTheme="minorHAnsi"/>
        </w:rPr>
        <w:t>For climate zones 1 through 9 only - the solar system has an annual solar savings fraction of 0.2</w:t>
      </w:r>
      <w:r w:rsidR="00723F39" w:rsidRPr="002F3D03">
        <w:rPr>
          <w:rFonts w:asciiTheme="minorHAnsi" w:hAnsiTheme="minorHAnsi"/>
        </w:rPr>
        <w:t>.</w:t>
      </w:r>
      <w:r>
        <w:rPr>
          <w:rFonts w:asciiTheme="minorHAnsi" w:hAnsiTheme="minorHAnsi"/>
        </w:rPr>
        <w:t xml:space="preserve"> </w:t>
      </w:r>
      <w:r w:rsidRPr="002F3D03">
        <w:rPr>
          <w:rFonts w:asciiTheme="minorHAnsi" w:hAnsiTheme="minorHAnsi"/>
        </w:rPr>
        <w:t>For climate zones 10 through 16 only – the solar system has an annual solar savings fraction of 0.35</w:t>
      </w:r>
    </w:p>
    <w:p w14:paraId="7E64DB5A" w14:textId="31A4AF7C" w:rsidR="008B7849" w:rsidRDefault="006F1A1E" w:rsidP="00E42BA5">
      <w:pPr>
        <w:spacing w:before="120"/>
        <w:rPr>
          <w:rFonts w:asciiTheme="minorHAnsi" w:hAnsiTheme="minorHAnsi"/>
          <w:b/>
        </w:rPr>
      </w:pPr>
      <w:r>
        <w:rPr>
          <w:rFonts w:asciiTheme="minorHAnsi" w:hAnsiTheme="minorHAnsi"/>
          <w:b/>
        </w:rPr>
        <w:t xml:space="preserve">Section </w:t>
      </w:r>
      <w:r w:rsidR="00AA5469">
        <w:rPr>
          <w:rFonts w:asciiTheme="minorHAnsi" w:hAnsiTheme="minorHAnsi"/>
          <w:b/>
        </w:rPr>
        <w:t>E</w:t>
      </w:r>
      <w:r>
        <w:rPr>
          <w:rFonts w:asciiTheme="minorHAnsi" w:hAnsiTheme="minorHAnsi"/>
          <w:b/>
        </w:rPr>
        <w:t>. Mandatory Measures for Solar Water Heating Systems</w:t>
      </w:r>
    </w:p>
    <w:p w14:paraId="7E64DB5B" w14:textId="2C39F424" w:rsidR="008B7849" w:rsidRPr="00397CEB" w:rsidRDefault="00397CEB" w:rsidP="00397CEB">
      <w:pPr>
        <w:pStyle w:val="ListParagraph"/>
        <w:numPr>
          <w:ilvl w:val="0"/>
          <w:numId w:val="39"/>
        </w:numPr>
        <w:rPr>
          <w:rFonts w:asciiTheme="minorHAnsi" w:hAnsiTheme="minorHAnsi"/>
        </w:rPr>
      </w:pPr>
      <w:r w:rsidRPr="00397CEB">
        <w:rPr>
          <w:rFonts w:asciiTheme="minorHAnsi" w:hAnsiTheme="minorHAnsi"/>
        </w:rPr>
        <w:t>Verify that collectors are SRCC certified</w:t>
      </w:r>
      <w:r w:rsidR="008E7E5B">
        <w:rPr>
          <w:rFonts w:asciiTheme="minorHAnsi" w:hAnsiTheme="minorHAnsi"/>
        </w:rPr>
        <w:t>.</w:t>
      </w:r>
    </w:p>
    <w:p w14:paraId="7E64DB5C" w14:textId="4657C6E5" w:rsidR="00397CEB" w:rsidRPr="00397CEB" w:rsidRDefault="00397CEB" w:rsidP="00397CEB">
      <w:pPr>
        <w:pStyle w:val="ListParagraph"/>
        <w:numPr>
          <w:ilvl w:val="0"/>
          <w:numId w:val="39"/>
        </w:numPr>
        <w:rPr>
          <w:rFonts w:asciiTheme="minorHAnsi" w:hAnsiTheme="minorHAnsi"/>
        </w:rPr>
      </w:pPr>
      <w:r w:rsidRPr="00397CEB">
        <w:rPr>
          <w:rFonts w:asciiTheme="minorHAnsi" w:hAnsiTheme="minorHAnsi"/>
        </w:rPr>
        <w:t>Verify that all storage tanks that are part of the solar system are insulated with either R-12 external insulation or labeled that they have at least R-19 internal insulation</w:t>
      </w:r>
      <w:r w:rsidR="008E7E5B">
        <w:rPr>
          <w:rFonts w:asciiTheme="minorHAnsi" w:hAnsiTheme="minorHAnsi"/>
        </w:rPr>
        <w:t>.</w:t>
      </w:r>
    </w:p>
    <w:p w14:paraId="7E64DB5D" w14:textId="5037B3DE" w:rsidR="00397CEB" w:rsidRPr="00397CEB" w:rsidRDefault="00397CEB" w:rsidP="00397CEB">
      <w:pPr>
        <w:pStyle w:val="ListParagraph"/>
        <w:numPr>
          <w:ilvl w:val="0"/>
          <w:numId w:val="39"/>
        </w:numPr>
        <w:rPr>
          <w:rFonts w:asciiTheme="minorHAnsi" w:hAnsiTheme="minorHAnsi"/>
        </w:rPr>
      </w:pPr>
      <w:r w:rsidRPr="00397CEB">
        <w:rPr>
          <w:rFonts w:asciiTheme="minorHAnsi" w:hAnsiTheme="minorHAnsi"/>
        </w:rPr>
        <w:t xml:space="preserve">Verify that all piping in the solar system meets minimal insulation levels per </w:t>
      </w:r>
      <w:r w:rsidRPr="00397CEB">
        <w:rPr>
          <w:rFonts w:ascii="Calibri" w:hAnsi="Calibri" w:cs="Calibri"/>
        </w:rPr>
        <w:t>§150</w:t>
      </w:r>
      <w:r w:rsidR="00A016C9">
        <w:rPr>
          <w:rFonts w:ascii="Calibri" w:hAnsi="Calibri" w:cs="Calibri"/>
        </w:rPr>
        <w:t>.0</w:t>
      </w:r>
      <w:r w:rsidRPr="00397CEB">
        <w:rPr>
          <w:rFonts w:ascii="Calibri" w:hAnsi="Calibri" w:cs="Calibri"/>
        </w:rPr>
        <w:t>(j)2A</w:t>
      </w:r>
      <w:r w:rsidR="008E7E5B">
        <w:rPr>
          <w:rFonts w:ascii="Calibri" w:hAnsi="Calibri" w:cs="Calibri"/>
        </w:rPr>
        <w:t>.</w:t>
      </w:r>
    </w:p>
    <w:p w14:paraId="7E64DB5F" w14:textId="77777777" w:rsidR="00746329" w:rsidRDefault="00746329" w:rsidP="008B7849">
      <w:pPr>
        <w:rPr>
          <w:rFonts w:asciiTheme="minorHAnsi" w:hAnsiTheme="minorHAnsi"/>
        </w:rPr>
        <w:sectPr w:rsidR="00746329" w:rsidSect="002A29A8">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W w:w="5106"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50"/>
        <w:gridCol w:w="4679"/>
        <w:gridCol w:w="5690"/>
      </w:tblGrid>
      <w:tr w:rsidR="005A4C6F" w:rsidRPr="002F3D03" w14:paraId="7E64DB61" w14:textId="77777777" w:rsidTr="00C453CA">
        <w:trPr>
          <w:trHeight w:val="288"/>
        </w:trPr>
        <w:tc>
          <w:tcPr>
            <w:tcW w:w="11264" w:type="dxa"/>
            <w:gridSpan w:val="3"/>
            <w:vAlign w:val="center"/>
          </w:tcPr>
          <w:p w14:paraId="7E64DB60" w14:textId="27FD3D57" w:rsidR="005A4C6F" w:rsidRPr="00A57FCD" w:rsidRDefault="005A4C6F" w:rsidP="002D7254">
            <w:pPr>
              <w:suppressAutoHyphens/>
              <w:rPr>
                <w:rFonts w:asciiTheme="minorHAnsi" w:hAnsiTheme="minorHAnsi"/>
                <w:b/>
              </w:rPr>
            </w:pPr>
            <w:r w:rsidRPr="00A57FCD">
              <w:rPr>
                <w:rFonts w:asciiTheme="minorHAnsi" w:hAnsiTheme="minorHAnsi"/>
                <w:b/>
              </w:rPr>
              <w:lastRenderedPageBreak/>
              <w:t xml:space="preserve">A. </w:t>
            </w:r>
            <w:r w:rsidR="0075385D">
              <w:rPr>
                <w:rFonts w:asciiTheme="minorHAnsi" w:hAnsiTheme="minorHAnsi"/>
                <w:b/>
              </w:rPr>
              <w:t>Solar Water Heating Systems</w:t>
            </w:r>
          </w:p>
        </w:tc>
      </w:tr>
      <w:tr w:rsidR="00584E9E" w:rsidRPr="002F3D03" w14:paraId="20E71129" w14:textId="77777777" w:rsidTr="00C453CA">
        <w:trPr>
          <w:trHeight w:val="288"/>
        </w:trPr>
        <w:tc>
          <w:tcPr>
            <w:tcW w:w="650" w:type="dxa"/>
            <w:vAlign w:val="center"/>
          </w:tcPr>
          <w:p w14:paraId="2B5F2678" w14:textId="785CAC86" w:rsidR="00584E9E" w:rsidRPr="00E42BA5" w:rsidRDefault="00584E9E" w:rsidP="00E42BA5">
            <w:pPr>
              <w:suppressAutoHyphens/>
              <w:jc w:val="center"/>
              <w:rPr>
                <w:rFonts w:asciiTheme="minorHAnsi" w:hAnsiTheme="minorHAnsi"/>
              </w:rPr>
            </w:pPr>
            <w:r w:rsidRPr="00E42BA5">
              <w:rPr>
                <w:rFonts w:asciiTheme="minorHAnsi" w:hAnsiTheme="minorHAnsi"/>
              </w:rPr>
              <w:t>01</w:t>
            </w:r>
          </w:p>
        </w:tc>
        <w:tc>
          <w:tcPr>
            <w:tcW w:w="4810" w:type="dxa"/>
            <w:vAlign w:val="center"/>
          </w:tcPr>
          <w:p w14:paraId="7C539C50" w14:textId="3B2C2E65" w:rsidR="00584E9E" w:rsidRPr="00C453CA" w:rsidRDefault="00584E9E" w:rsidP="003273A9">
            <w:pPr>
              <w:suppressAutoHyphens/>
              <w:rPr>
                <w:rFonts w:asciiTheme="minorHAnsi" w:hAnsiTheme="minorHAnsi"/>
              </w:rPr>
            </w:pPr>
            <w:r w:rsidRPr="00C453CA">
              <w:rPr>
                <w:rFonts w:asciiTheme="minorHAnsi" w:hAnsiTheme="minorHAnsi"/>
              </w:rPr>
              <w:t>Water Heating System ID or Name</w:t>
            </w:r>
          </w:p>
        </w:tc>
        <w:tc>
          <w:tcPr>
            <w:tcW w:w="5804" w:type="dxa"/>
            <w:vAlign w:val="center"/>
          </w:tcPr>
          <w:p w14:paraId="472CE8AD" w14:textId="388FC779" w:rsidR="00584E9E" w:rsidRPr="00A57FCD" w:rsidRDefault="00584E9E" w:rsidP="002D7254">
            <w:pPr>
              <w:suppressAutoHyphens/>
              <w:rPr>
                <w:rFonts w:asciiTheme="minorHAnsi" w:hAnsiTheme="minorHAnsi"/>
                <w:b/>
              </w:rPr>
            </w:pPr>
            <w:r w:rsidRPr="00CD6B17">
              <w:rPr>
                <w:rFonts w:asciiTheme="minorHAnsi" w:hAnsiTheme="minorHAnsi"/>
                <w:szCs w:val="18"/>
              </w:rPr>
              <w:t>&lt;&lt;auto filled text: referenced from CF1R&gt;&gt;</w:t>
            </w:r>
          </w:p>
        </w:tc>
      </w:tr>
      <w:tr w:rsidR="005A4C6F" w:rsidRPr="002F3D03" w14:paraId="7E64DB67" w14:textId="77777777" w:rsidTr="00C453CA">
        <w:trPr>
          <w:trHeight w:val="288"/>
        </w:trPr>
        <w:tc>
          <w:tcPr>
            <w:tcW w:w="650" w:type="dxa"/>
            <w:vAlign w:val="center"/>
          </w:tcPr>
          <w:p w14:paraId="7E64DB62" w14:textId="33290D24" w:rsidR="005A4C6F" w:rsidRDefault="005A4C6F" w:rsidP="003177CD">
            <w:pPr>
              <w:suppressAutoHyphens/>
              <w:jc w:val="center"/>
              <w:rPr>
                <w:rFonts w:asciiTheme="minorHAnsi" w:hAnsiTheme="minorHAnsi"/>
              </w:rPr>
            </w:pPr>
            <w:r>
              <w:rPr>
                <w:rFonts w:asciiTheme="minorHAnsi" w:hAnsiTheme="minorHAnsi"/>
              </w:rPr>
              <w:t>0</w:t>
            </w:r>
            <w:r w:rsidR="00584E9E">
              <w:rPr>
                <w:rFonts w:asciiTheme="minorHAnsi" w:hAnsiTheme="minorHAnsi"/>
              </w:rPr>
              <w:t>2</w:t>
            </w:r>
          </w:p>
        </w:tc>
        <w:tc>
          <w:tcPr>
            <w:tcW w:w="4810" w:type="dxa"/>
            <w:vAlign w:val="center"/>
          </w:tcPr>
          <w:p w14:paraId="7E64DB63" w14:textId="52040D9D" w:rsidR="005A4C6F" w:rsidRPr="002F3D03" w:rsidRDefault="003B0C78" w:rsidP="003177CD">
            <w:pPr>
              <w:suppressAutoHyphens/>
              <w:rPr>
                <w:rFonts w:asciiTheme="minorHAnsi" w:hAnsiTheme="minorHAnsi"/>
              </w:rPr>
            </w:pPr>
            <w:r>
              <w:rPr>
                <w:rFonts w:asciiTheme="minorHAnsi" w:hAnsiTheme="minorHAnsi"/>
              </w:rPr>
              <w:t>Climate Zone</w:t>
            </w:r>
          </w:p>
        </w:tc>
        <w:tc>
          <w:tcPr>
            <w:tcW w:w="5804" w:type="dxa"/>
            <w:vAlign w:val="center"/>
          </w:tcPr>
          <w:p w14:paraId="7E64DB66" w14:textId="62F02EB8" w:rsidR="005A4C6F" w:rsidRPr="002F3D03" w:rsidRDefault="003B0C78" w:rsidP="00C453CA">
            <w:r w:rsidRPr="00E42BA5">
              <w:rPr>
                <w:rFonts w:asciiTheme="minorHAnsi" w:hAnsiTheme="minorHAnsi"/>
                <w:szCs w:val="18"/>
              </w:rPr>
              <w:t>&lt;&lt;auto filled text: referenced from CF1R&gt;&gt;</w:t>
            </w:r>
          </w:p>
        </w:tc>
      </w:tr>
      <w:tr w:rsidR="005D3506" w:rsidRPr="002F3D03" w14:paraId="66A3E9B3" w14:textId="77777777" w:rsidTr="00C453CA">
        <w:trPr>
          <w:trHeight w:val="288"/>
        </w:trPr>
        <w:tc>
          <w:tcPr>
            <w:tcW w:w="650" w:type="dxa"/>
            <w:vAlign w:val="center"/>
          </w:tcPr>
          <w:p w14:paraId="239CB791" w14:textId="029009CC" w:rsidR="005D3506" w:rsidRDefault="005D3506" w:rsidP="005D3506">
            <w:pPr>
              <w:suppressAutoHyphens/>
              <w:jc w:val="center"/>
              <w:rPr>
                <w:rFonts w:asciiTheme="minorHAnsi" w:hAnsiTheme="minorHAnsi"/>
              </w:rPr>
            </w:pPr>
            <w:r>
              <w:rPr>
                <w:rFonts w:asciiTheme="minorHAnsi" w:hAnsiTheme="minorHAnsi"/>
              </w:rPr>
              <w:t>03</w:t>
            </w:r>
          </w:p>
        </w:tc>
        <w:tc>
          <w:tcPr>
            <w:tcW w:w="4810" w:type="dxa"/>
            <w:vAlign w:val="center"/>
          </w:tcPr>
          <w:p w14:paraId="4E3B0E04" w14:textId="6AD47D65" w:rsidR="005D3506" w:rsidRDefault="005D3506" w:rsidP="005D3506">
            <w:pPr>
              <w:suppressAutoHyphens/>
              <w:rPr>
                <w:rFonts w:asciiTheme="minorHAnsi" w:hAnsiTheme="minorHAnsi"/>
              </w:rPr>
            </w:pPr>
            <w:r>
              <w:rPr>
                <w:rFonts w:asciiTheme="minorHAnsi" w:hAnsiTheme="minorHAnsi"/>
              </w:rPr>
              <w:t>Central DHW System Distribution Type</w:t>
            </w:r>
          </w:p>
        </w:tc>
        <w:tc>
          <w:tcPr>
            <w:tcW w:w="5804" w:type="dxa"/>
            <w:vAlign w:val="center"/>
          </w:tcPr>
          <w:p w14:paraId="4A958F36" w14:textId="41A352AE" w:rsidR="005D3506" w:rsidRDefault="005D3506" w:rsidP="005D3506">
            <w:pPr>
              <w:pStyle w:val="ListParagraph"/>
              <w:suppressAutoHyphens/>
              <w:ind w:left="0"/>
              <w:rPr>
                <w:rFonts w:asciiTheme="minorHAnsi" w:hAnsiTheme="minorHAnsi"/>
              </w:rPr>
            </w:pPr>
            <w:r w:rsidRPr="00B23E93">
              <w:rPr>
                <w:rFonts w:asciiTheme="minorHAnsi" w:hAnsiTheme="minorHAnsi"/>
              </w:rPr>
              <w:t>&lt;&lt;</w:t>
            </w:r>
            <w:r w:rsidRPr="00C51873">
              <w:rPr>
                <w:rFonts w:asciiTheme="minorHAnsi" w:hAnsiTheme="minorHAnsi"/>
                <w:szCs w:val="18"/>
              </w:rPr>
              <w:t xml:space="preserve">auto filled text: referenced from </w:t>
            </w:r>
            <w:r w:rsidRPr="00B23E93">
              <w:rPr>
                <w:rFonts w:asciiTheme="minorHAnsi" w:hAnsiTheme="minorHAnsi"/>
              </w:rPr>
              <w:t>CF1R</w:t>
            </w:r>
            <w:r>
              <w:rPr>
                <w:rFonts w:asciiTheme="minorHAnsi" w:hAnsiTheme="minorHAnsi"/>
              </w:rPr>
              <w:t>&gt;&gt;</w:t>
            </w:r>
          </w:p>
        </w:tc>
      </w:tr>
      <w:tr w:rsidR="005D3506" w:rsidRPr="002F3D03" w14:paraId="7E64DB6B" w14:textId="77777777" w:rsidTr="00C453CA">
        <w:trPr>
          <w:trHeight w:val="288"/>
        </w:trPr>
        <w:tc>
          <w:tcPr>
            <w:tcW w:w="650" w:type="dxa"/>
            <w:vAlign w:val="center"/>
          </w:tcPr>
          <w:p w14:paraId="7E64DB68" w14:textId="31A7C390" w:rsidR="005D3506" w:rsidRDefault="005D3506" w:rsidP="005D3506">
            <w:pPr>
              <w:suppressAutoHyphens/>
              <w:jc w:val="center"/>
              <w:rPr>
                <w:rFonts w:asciiTheme="minorHAnsi" w:hAnsiTheme="minorHAnsi"/>
              </w:rPr>
            </w:pPr>
            <w:r>
              <w:rPr>
                <w:rFonts w:asciiTheme="minorHAnsi" w:hAnsiTheme="minorHAnsi"/>
              </w:rPr>
              <w:t>04</w:t>
            </w:r>
          </w:p>
        </w:tc>
        <w:tc>
          <w:tcPr>
            <w:tcW w:w="4810" w:type="dxa"/>
            <w:vAlign w:val="center"/>
          </w:tcPr>
          <w:p w14:paraId="7E64DB69" w14:textId="0C0649CD" w:rsidR="005D3506" w:rsidRDefault="005D3506" w:rsidP="005D3506">
            <w:pPr>
              <w:suppressAutoHyphens/>
              <w:rPr>
                <w:rFonts w:asciiTheme="minorHAnsi" w:hAnsiTheme="minorHAnsi"/>
              </w:rPr>
            </w:pPr>
            <w:r w:rsidRPr="002F3D03">
              <w:rPr>
                <w:rFonts w:asciiTheme="minorHAnsi" w:hAnsiTheme="minorHAnsi"/>
              </w:rPr>
              <w:t>Certification Type</w:t>
            </w:r>
          </w:p>
        </w:tc>
        <w:tc>
          <w:tcPr>
            <w:tcW w:w="5804" w:type="dxa"/>
            <w:vAlign w:val="center"/>
          </w:tcPr>
          <w:p w14:paraId="48D45C87" w14:textId="6E0A76C2" w:rsidR="005D3506" w:rsidRPr="005D3506" w:rsidRDefault="005D3506" w:rsidP="005D3506">
            <w:pPr>
              <w:suppressAutoHyphens/>
              <w:rPr>
                <w:rFonts w:asciiTheme="minorHAnsi" w:hAnsiTheme="minorHAnsi"/>
              </w:rPr>
            </w:pPr>
            <w:r>
              <w:rPr>
                <w:rFonts w:asciiTheme="minorHAnsi" w:hAnsiTheme="minorHAnsi"/>
              </w:rPr>
              <w:t>&lt;&lt;if A03 = N/A, then user drop down select OG-100 or OG-300</w:t>
            </w:r>
            <w:r w:rsidRPr="005D3506">
              <w:rPr>
                <w:rFonts w:asciiTheme="minorHAnsi" w:hAnsiTheme="minorHAnsi"/>
              </w:rPr>
              <w:t xml:space="preserve">; </w:t>
            </w:r>
          </w:p>
          <w:p w14:paraId="7E64DB6A" w14:textId="17F379F0" w:rsidR="005D3506" w:rsidRPr="005D3506" w:rsidRDefault="005D3506" w:rsidP="005D3506">
            <w:pPr>
              <w:suppressAutoHyphens/>
              <w:rPr>
                <w:rFonts w:asciiTheme="minorHAnsi" w:hAnsiTheme="minorHAnsi"/>
              </w:rPr>
            </w:pPr>
            <w:r w:rsidRPr="005D3506">
              <w:rPr>
                <w:rFonts w:asciiTheme="minorHAnsi" w:hAnsiTheme="minorHAnsi"/>
              </w:rPr>
              <w:t>Else value = OG-100</w:t>
            </w:r>
            <w:r>
              <w:rPr>
                <w:rFonts w:asciiTheme="minorHAnsi" w:hAnsiTheme="minorHAnsi"/>
              </w:rPr>
              <w:t>&gt;&gt;</w:t>
            </w:r>
          </w:p>
        </w:tc>
      </w:tr>
      <w:tr w:rsidR="005D3506" w:rsidRPr="002F3D03" w14:paraId="7E64DB6F" w14:textId="77777777" w:rsidTr="00C453CA">
        <w:trPr>
          <w:trHeight w:val="288"/>
        </w:trPr>
        <w:tc>
          <w:tcPr>
            <w:tcW w:w="650" w:type="dxa"/>
            <w:vAlign w:val="center"/>
          </w:tcPr>
          <w:p w14:paraId="7E64DB6C" w14:textId="055F6E85" w:rsidR="005D3506" w:rsidRDefault="005D3506" w:rsidP="005D3506">
            <w:pPr>
              <w:suppressAutoHyphens/>
              <w:jc w:val="center"/>
              <w:rPr>
                <w:rFonts w:asciiTheme="minorHAnsi" w:hAnsiTheme="minorHAnsi"/>
              </w:rPr>
            </w:pPr>
            <w:r>
              <w:rPr>
                <w:rFonts w:asciiTheme="minorHAnsi" w:hAnsiTheme="minorHAnsi"/>
              </w:rPr>
              <w:t>05</w:t>
            </w:r>
          </w:p>
        </w:tc>
        <w:tc>
          <w:tcPr>
            <w:tcW w:w="4810" w:type="dxa"/>
            <w:vAlign w:val="center"/>
          </w:tcPr>
          <w:p w14:paraId="7E64DB6D" w14:textId="572829E6" w:rsidR="005D3506" w:rsidRPr="002F3D03" w:rsidRDefault="005D3506" w:rsidP="005D3506">
            <w:pPr>
              <w:suppressAutoHyphens/>
              <w:rPr>
                <w:rFonts w:asciiTheme="minorHAnsi" w:hAnsiTheme="minorHAnsi"/>
              </w:rPr>
            </w:pPr>
            <w:r>
              <w:rPr>
                <w:rFonts w:asciiTheme="minorHAnsi" w:hAnsiTheme="minorHAnsi"/>
              </w:rPr>
              <w:t>Certificate of Compliance Type</w:t>
            </w:r>
          </w:p>
        </w:tc>
        <w:tc>
          <w:tcPr>
            <w:tcW w:w="5804" w:type="dxa"/>
            <w:vAlign w:val="center"/>
          </w:tcPr>
          <w:p w14:paraId="7E64DB6E" w14:textId="391FA069" w:rsidR="005D3506" w:rsidRPr="00B23E93" w:rsidRDefault="005D3506" w:rsidP="005D3506">
            <w:pPr>
              <w:spacing w:after="60"/>
              <w:rPr>
                <w:rFonts w:asciiTheme="minorHAnsi" w:hAnsiTheme="minorHAnsi"/>
              </w:rPr>
            </w:pPr>
            <w:r w:rsidRPr="00B23E93">
              <w:rPr>
                <w:rFonts w:asciiTheme="minorHAnsi" w:hAnsiTheme="minorHAnsi"/>
              </w:rPr>
              <w:t>&lt;&lt; reference text from CF1R document type property:  allowed valu</w:t>
            </w:r>
            <w:r>
              <w:rPr>
                <w:rFonts w:asciiTheme="minorHAnsi" w:hAnsiTheme="minorHAnsi"/>
              </w:rPr>
              <w:t>es: P</w:t>
            </w:r>
            <w:r w:rsidRPr="00B23E93">
              <w:rPr>
                <w:rFonts w:asciiTheme="minorHAnsi" w:hAnsiTheme="minorHAnsi"/>
              </w:rPr>
              <w:t xml:space="preserve">erformance or </w:t>
            </w:r>
            <w:r>
              <w:rPr>
                <w:rFonts w:asciiTheme="minorHAnsi" w:hAnsiTheme="minorHAnsi"/>
              </w:rPr>
              <w:t>P</w:t>
            </w:r>
            <w:r w:rsidRPr="00B23E93">
              <w:rPr>
                <w:rFonts w:asciiTheme="minorHAnsi" w:hAnsiTheme="minorHAnsi"/>
              </w:rPr>
              <w:t>rescriptive</w:t>
            </w:r>
            <w:r>
              <w:rPr>
                <w:rFonts w:asciiTheme="minorHAnsi" w:hAnsiTheme="minorHAnsi"/>
              </w:rPr>
              <w:t>NewConstruction&gt;&gt;</w:t>
            </w:r>
          </w:p>
        </w:tc>
      </w:tr>
      <w:tr w:rsidR="005D3506" w:rsidRPr="002F3D03" w14:paraId="7E64DB73" w14:textId="77777777" w:rsidTr="00C453CA">
        <w:trPr>
          <w:trHeight w:val="288"/>
        </w:trPr>
        <w:tc>
          <w:tcPr>
            <w:tcW w:w="650" w:type="dxa"/>
            <w:vAlign w:val="center"/>
          </w:tcPr>
          <w:p w14:paraId="7E64DB70" w14:textId="0D59A98D" w:rsidR="005D3506" w:rsidRPr="002F3D03" w:rsidRDefault="005D3506" w:rsidP="005D3506">
            <w:pPr>
              <w:suppressAutoHyphens/>
              <w:jc w:val="center"/>
              <w:rPr>
                <w:rFonts w:asciiTheme="minorHAnsi" w:hAnsiTheme="minorHAnsi"/>
              </w:rPr>
            </w:pPr>
            <w:r>
              <w:rPr>
                <w:rFonts w:asciiTheme="minorHAnsi" w:hAnsiTheme="minorHAnsi"/>
              </w:rPr>
              <w:t>06</w:t>
            </w:r>
          </w:p>
        </w:tc>
        <w:tc>
          <w:tcPr>
            <w:tcW w:w="4810" w:type="dxa"/>
            <w:vAlign w:val="center"/>
          </w:tcPr>
          <w:p w14:paraId="7E64DB71" w14:textId="3ADC40BC" w:rsidR="005D3506" w:rsidRPr="002F3D03" w:rsidRDefault="005D3506" w:rsidP="005D3506">
            <w:pPr>
              <w:suppressAutoHyphens/>
              <w:rPr>
                <w:rFonts w:asciiTheme="minorHAnsi" w:hAnsiTheme="minorHAnsi"/>
              </w:rPr>
            </w:pPr>
            <w:r w:rsidRPr="002F3D03">
              <w:rPr>
                <w:rFonts w:asciiTheme="minorHAnsi" w:hAnsiTheme="minorHAnsi"/>
              </w:rPr>
              <w:t>M</w:t>
            </w:r>
            <w:r>
              <w:rPr>
                <w:rFonts w:asciiTheme="minorHAnsi" w:hAnsiTheme="minorHAnsi"/>
              </w:rPr>
              <w:t>anufacturer</w:t>
            </w:r>
            <w:r w:rsidRPr="002F3D03">
              <w:rPr>
                <w:rFonts w:asciiTheme="minorHAnsi" w:hAnsiTheme="minorHAnsi"/>
              </w:rPr>
              <w:t xml:space="preserve"> Name</w:t>
            </w:r>
          </w:p>
        </w:tc>
        <w:tc>
          <w:tcPr>
            <w:tcW w:w="5804" w:type="dxa"/>
            <w:vAlign w:val="center"/>
          </w:tcPr>
          <w:p w14:paraId="7E64DB72" w14:textId="26D36481" w:rsidR="005D3506" w:rsidRDefault="005D3506" w:rsidP="00BC7C93">
            <w:pPr>
              <w:suppressAutoHyphens/>
              <w:rPr>
                <w:rFonts w:asciiTheme="minorHAnsi" w:hAnsiTheme="minorHAnsi"/>
              </w:rPr>
            </w:pPr>
            <w:r>
              <w:rPr>
                <w:rFonts w:asciiTheme="minorHAnsi" w:hAnsiTheme="minorHAnsi"/>
              </w:rPr>
              <w:t>&lt;&lt;</w:t>
            </w:r>
            <w:ins w:id="53" w:author="Alexis Smith" w:date="2020-02-19T16:00:00Z">
              <w:r w:rsidR="00537F20">
                <w:rPr>
                  <w:rFonts w:asciiTheme="minorHAnsi" w:hAnsiTheme="minorHAnsi"/>
                </w:rPr>
                <w:t>From CF1R</w:t>
              </w:r>
            </w:ins>
            <w:ins w:id="54" w:author="Alexis Smith" w:date="2020-02-20T09:59:00Z">
              <w:r w:rsidR="00865D5E">
                <w:rPr>
                  <w:rFonts w:asciiTheme="minorHAnsi" w:hAnsiTheme="minorHAnsi"/>
                </w:rPr>
                <w:t>-PRF</w:t>
              </w:r>
            </w:ins>
            <w:ins w:id="55" w:author="Alexis Smith" w:date="2020-02-19T16:00:00Z">
              <w:r w:rsidR="00537F20">
                <w:rPr>
                  <w:rFonts w:asciiTheme="minorHAnsi" w:hAnsiTheme="minorHAnsi"/>
                </w:rPr>
                <w:t xml:space="preserve">; elseif prescriptive, </w:t>
              </w:r>
            </w:ins>
            <w:ins w:id="56" w:author="Alexis Smith" w:date="2020-02-20T10:22:00Z">
              <w:r w:rsidR="00BC7C93">
                <w:rPr>
                  <w:rFonts w:asciiTheme="minorHAnsi" w:hAnsiTheme="minorHAnsi"/>
                </w:rPr>
                <w:t>f</w:t>
              </w:r>
            </w:ins>
            <w:del w:id="57" w:author="Alexis Smith" w:date="2020-02-20T10:22:00Z">
              <w:r w:rsidDel="00BC7C93">
                <w:rPr>
                  <w:rFonts w:asciiTheme="minorHAnsi" w:hAnsiTheme="minorHAnsi"/>
                </w:rPr>
                <w:delText>F</w:delText>
              </w:r>
            </w:del>
            <w:r>
              <w:rPr>
                <w:rFonts w:asciiTheme="minorHAnsi" w:hAnsiTheme="minorHAnsi"/>
              </w:rPr>
              <w:t xml:space="preserve">rom CF1R-STH-01; else user input if </w:t>
            </w:r>
            <w:r w:rsidRPr="00E42BA5">
              <w:rPr>
                <w:rFonts w:asciiTheme="minorHAnsi" w:hAnsiTheme="minorHAnsi"/>
                <w:i/>
              </w:rPr>
              <w:t>SRCC Certification Type</w:t>
            </w:r>
            <w:r>
              <w:rPr>
                <w:rFonts w:asciiTheme="minorHAnsi" w:hAnsiTheme="minorHAnsi"/>
              </w:rPr>
              <w:t xml:space="preserve"> = OG-300&gt;&gt;</w:t>
            </w:r>
          </w:p>
        </w:tc>
      </w:tr>
      <w:tr w:rsidR="00CD4750" w:rsidRPr="002F3D03" w14:paraId="51D8569A" w14:textId="77777777" w:rsidTr="00C453CA">
        <w:trPr>
          <w:trHeight w:val="288"/>
          <w:ins w:id="58" w:author="Alexis Smith" w:date="2020-02-20T09:48:00Z"/>
        </w:trPr>
        <w:tc>
          <w:tcPr>
            <w:tcW w:w="650" w:type="dxa"/>
            <w:vAlign w:val="center"/>
          </w:tcPr>
          <w:p w14:paraId="39F72785" w14:textId="01E9F16E" w:rsidR="00CD4750" w:rsidRDefault="00CD4750" w:rsidP="005D3506">
            <w:pPr>
              <w:suppressAutoHyphens/>
              <w:jc w:val="center"/>
              <w:rPr>
                <w:ins w:id="59" w:author="Alexis Smith" w:date="2020-02-20T09:48:00Z"/>
                <w:rFonts w:asciiTheme="minorHAnsi" w:hAnsiTheme="minorHAnsi"/>
              </w:rPr>
            </w:pPr>
            <w:ins w:id="60" w:author="Alexis Smith" w:date="2020-02-20T09:48:00Z">
              <w:r>
                <w:rPr>
                  <w:rFonts w:asciiTheme="minorHAnsi" w:hAnsiTheme="minorHAnsi"/>
                </w:rPr>
                <w:t>07</w:t>
              </w:r>
            </w:ins>
          </w:p>
        </w:tc>
        <w:tc>
          <w:tcPr>
            <w:tcW w:w="4810" w:type="dxa"/>
            <w:vAlign w:val="center"/>
          </w:tcPr>
          <w:p w14:paraId="59B3E48B" w14:textId="168C44D5" w:rsidR="00CD4750" w:rsidRPr="002F3D03" w:rsidRDefault="00CD4750" w:rsidP="005D3506">
            <w:pPr>
              <w:suppressAutoHyphens/>
              <w:rPr>
                <w:ins w:id="61" w:author="Alexis Smith" w:date="2020-02-20T09:48:00Z"/>
                <w:rFonts w:asciiTheme="minorHAnsi" w:hAnsiTheme="minorHAnsi"/>
              </w:rPr>
            </w:pPr>
            <w:ins w:id="62" w:author="Alexis Smith" w:date="2020-02-20T09:48:00Z">
              <w:r>
                <w:rPr>
                  <w:rFonts w:asciiTheme="minorHAnsi" w:hAnsiTheme="minorHAnsi"/>
                </w:rPr>
                <w:t>Collector Brand</w:t>
              </w:r>
            </w:ins>
          </w:p>
        </w:tc>
        <w:tc>
          <w:tcPr>
            <w:tcW w:w="5804" w:type="dxa"/>
            <w:vAlign w:val="center"/>
          </w:tcPr>
          <w:p w14:paraId="6553906B" w14:textId="66EF5073" w:rsidR="00CD4750" w:rsidRDefault="00CD4750" w:rsidP="00537F20">
            <w:pPr>
              <w:suppressAutoHyphens/>
              <w:rPr>
                <w:ins w:id="63" w:author="Alexis Smith" w:date="2020-02-20T09:48:00Z"/>
                <w:rFonts w:asciiTheme="minorHAnsi" w:hAnsiTheme="minorHAnsi"/>
              </w:rPr>
            </w:pPr>
            <w:ins w:id="64" w:author="Alexis Smith" w:date="2020-02-20T09:50:00Z">
              <w:r w:rsidRPr="00CD4750">
                <w:rPr>
                  <w:rFonts w:asciiTheme="minorHAnsi" w:hAnsiTheme="minorHAnsi"/>
                </w:rPr>
                <w:t>&lt;&lt;F</w:t>
              </w:r>
              <w:r w:rsidR="00865D5E">
                <w:rPr>
                  <w:rFonts w:asciiTheme="minorHAnsi" w:hAnsiTheme="minorHAnsi"/>
                </w:rPr>
                <w:t>rom CF1R</w:t>
              </w:r>
            </w:ins>
            <w:ins w:id="65" w:author="Alexis Smith" w:date="2020-02-20T09:59:00Z">
              <w:r w:rsidR="00865D5E">
                <w:rPr>
                  <w:rFonts w:asciiTheme="minorHAnsi" w:hAnsiTheme="minorHAnsi"/>
                </w:rPr>
                <w:t>-PRF</w:t>
              </w:r>
            </w:ins>
            <w:ins w:id="66" w:author="Alexis Smith" w:date="2020-02-20T09:50:00Z">
              <w:r w:rsidR="00865D5E">
                <w:rPr>
                  <w:rFonts w:asciiTheme="minorHAnsi" w:hAnsiTheme="minorHAnsi"/>
                </w:rPr>
                <w:t xml:space="preserve">; elseif prescriptive, </w:t>
              </w:r>
              <w:r w:rsidRPr="00CD4750">
                <w:rPr>
                  <w:rFonts w:asciiTheme="minorHAnsi" w:hAnsiTheme="minorHAnsi"/>
                </w:rPr>
                <w:t>from CF1R-STH-01; else user input if SRCC Certification Type = OG-300&gt;&gt;</w:t>
              </w:r>
            </w:ins>
          </w:p>
        </w:tc>
      </w:tr>
      <w:tr w:rsidR="005D3506" w:rsidRPr="002F3D03" w14:paraId="7E64DB77" w14:textId="77777777" w:rsidTr="00C453CA">
        <w:trPr>
          <w:trHeight w:val="288"/>
        </w:trPr>
        <w:tc>
          <w:tcPr>
            <w:tcW w:w="650" w:type="dxa"/>
            <w:vAlign w:val="center"/>
          </w:tcPr>
          <w:p w14:paraId="7E64DB74" w14:textId="516C7162" w:rsidR="005D3506" w:rsidRPr="002F3D03" w:rsidRDefault="005D3506" w:rsidP="005D3506">
            <w:pPr>
              <w:suppressAutoHyphens/>
              <w:jc w:val="center"/>
              <w:rPr>
                <w:rFonts w:asciiTheme="minorHAnsi" w:hAnsiTheme="minorHAnsi"/>
              </w:rPr>
            </w:pPr>
            <w:r>
              <w:rPr>
                <w:rFonts w:asciiTheme="minorHAnsi" w:hAnsiTheme="minorHAnsi"/>
              </w:rPr>
              <w:t>0</w:t>
            </w:r>
            <w:ins w:id="67" w:author="Alexis Smith" w:date="2020-02-20T09:51:00Z">
              <w:r w:rsidR="00865D5E">
                <w:rPr>
                  <w:rFonts w:asciiTheme="minorHAnsi" w:hAnsiTheme="minorHAnsi"/>
                </w:rPr>
                <w:t>8</w:t>
              </w:r>
            </w:ins>
            <w:del w:id="68" w:author="Alexis Smith" w:date="2020-02-20T09:51:00Z">
              <w:r w:rsidDel="00865D5E">
                <w:rPr>
                  <w:rFonts w:asciiTheme="minorHAnsi" w:hAnsiTheme="minorHAnsi"/>
                </w:rPr>
                <w:delText>7</w:delText>
              </w:r>
            </w:del>
          </w:p>
        </w:tc>
        <w:tc>
          <w:tcPr>
            <w:tcW w:w="4810" w:type="dxa"/>
            <w:vAlign w:val="center"/>
          </w:tcPr>
          <w:p w14:paraId="7E64DB75" w14:textId="41468A54" w:rsidR="005D3506" w:rsidRPr="002F3D03" w:rsidRDefault="005D3506" w:rsidP="005D3506">
            <w:pPr>
              <w:suppressAutoHyphens/>
              <w:rPr>
                <w:rFonts w:asciiTheme="minorHAnsi" w:hAnsiTheme="minorHAnsi"/>
              </w:rPr>
            </w:pPr>
            <w:r w:rsidRPr="002F3D03">
              <w:rPr>
                <w:rFonts w:asciiTheme="minorHAnsi" w:hAnsiTheme="minorHAnsi"/>
              </w:rPr>
              <w:t>Model Number</w:t>
            </w:r>
          </w:p>
        </w:tc>
        <w:tc>
          <w:tcPr>
            <w:tcW w:w="5804" w:type="dxa"/>
            <w:vAlign w:val="center"/>
          </w:tcPr>
          <w:p w14:paraId="7E64DB76" w14:textId="051A50A3" w:rsidR="005D3506" w:rsidRDefault="005D3506" w:rsidP="004875E3">
            <w:pPr>
              <w:suppressAutoHyphens/>
              <w:rPr>
                <w:rFonts w:asciiTheme="minorHAnsi" w:hAnsiTheme="minorHAnsi"/>
              </w:rPr>
            </w:pPr>
            <w:r>
              <w:rPr>
                <w:rFonts w:asciiTheme="minorHAnsi" w:hAnsiTheme="minorHAnsi"/>
              </w:rPr>
              <w:t>&lt;&lt;</w:t>
            </w:r>
            <w:ins w:id="69" w:author="Alexis Smith" w:date="2020-02-20T07:29:00Z">
              <w:r w:rsidR="004875E3">
                <w:rPr>
                  <w:rFonts w:asciiTheme="minorHAnsi" w:hAnsiTheme="minorHAnsi"/>
                </w:rPr>
                <w:t>From CF1R</w:t>
              </w:r>
            </w:ins>
            <w:ins w:id="70" w:author="Alexis Smith" w:date="2020-02-20T09:59:00Z">
              <w:r w:rsidR="00865D5E">
                <w:rPr>
                  <w:rFonts w:asciiTheme="minorHAnsi" w:hAnsiTheme="minorHAnsi"/>
                </w:rPr>
                <w:t>-PRF</w:t>
              </w:r>
            </w:ins>
            <w:ins w:id="71" w:author="Alexis Smith" w:date="2020-02-20T07:29:00Z">
              <w:r w:rsidR="004875E3">
                <w:rPr>
                  <w:rFonts w:asciiTheme="minorHAnsi" w:hAnsiTheme="minorHAnsi"/>
                </w:rPr>
                <w:t>; elseif prescriptive, f</w:t>
              </w:r>
            </w:ins>
            <w:del w:id="72" w:author="Alexis Smith" w:date="2020-02-20T07:29:00Z">
              <w:r w:rsidDel="004875E3">
                <w:rPr>
                  <w:rFonts w:asciiTheme="minorHAnsi" w:hAnsiTheme="minorHAnsi"/>
                </w:rPr>
                <w:delText>F</w:delText>
              </w:r>
            </w:del>
            <w:r>
              <w:rPr>
                <w:rFonts w:asciiTheme="minorHAnsi" w:hAnsiTheme="minorHAnsi"/>
              </w:rPr>
              <w:t xml:space="preserve">rom CF1R-STH-01; else user input if </w:t>
            </w:r>
            <w:r w:rsidRPr="000029FB">
              <w:rPr>
                <w:rFonts w:asciiTheme="minorHAnsi" w:hAnsiTheme="minorHAnsi"/>
                <w:i/>
              </w:rPr>
              <w:t>SRCC Certification Type</w:t>
            </w:r>
            <w:r>
              <w:rPr>
                <w:rFonts w:asciiTheme="minorHAnsi" w:hAnsiTheme="minorHAnsi"/>
              </w:rPr>
              <w:t xml:space="preserve">  = OG-300&gt;&gt;</w:t>
            </w:r>
          </w:p>
        </w:tc>
      </w:tr>
      <w:tr w:rsidR="005D3506" w:rsidRPr="002F3D03" w14:paraId="7E64DB7B" w14:textId="77777777" w:rsidTr="00C453CA">
        <w:trPr>
          <w:trHeight w:val="288"/>
        </w:trPr>
        <w:tc>
          <w:tcPr>
            <w:tcW w:w="650" w:type="dxa"/>
            <w:vAlign w:val="center"/>
          </w:tcPr>
          <w:p w14:paraId="7E64DB78" w14:textId="0557EAD2" w:rsidR="005D3506" w:rsidRDefault="005D3506" w:rsidP="005D3506">
            <w:pPr>
              <w:suppressAutoHyphens/>
              <w:jc w:val="center"/>
              <w:rPr>
                <w:rFonts w:asciiTheme="minorHAnsi" w:hAnsiTheme="minorHAnsi"/>
              </w:rPr>
            </w:pPr>
            <w:r>
              <w:rPr>
                <w:rFonts w:asciiTheme="minorHAnsi" w:hAnsiTheme="minorHAnsi"/>
              </w:rPr>
              <w:t>0</w:t>
            </w:r>
            <w:ins w:id="73" w:author="Alexis Smith" w:date="2020-02-20T09:52:00Z">
              <w:r w:rsidR="00865D5E">
                <w:rPr>
                  <w:rFonts w:asciiTheme="minorHAnsi" w:hAnsiTheme="minorHAnsi"/>
                </w:rPr>
                <w:t>9</w:t>
              </w:r>
            </w:ins>
            <w:del w:id="74" w:author="Alexis Smith" w:date="2020-02-20T09:52:00Z">
              <w:r w:rsidDel="00865D5E">
                <w:rPr>
                  <w:rFonts w:asciiTheme="minorHAnsi" w:hAnsiTheme="minorHAnsi"/>
                </w:rPr>
                <w:delText>8</w:delText>
              </w:r>
            </w:del>
          </w:p>
        </w:tc>
        <w:tc>
          <w:tcPr>
            <w:tcW w:w="4810" w:type="dxa"/>
            <w:vAlign w:val="center"/>
          </w:tcPr>
          <w:p w14:paraId="7E64DB79" w14:textId="3F448549" w:rsidR="005D3506" w:rsidRPr="002F3D03" w:rsidRDefault="005D3506" w:rsidP="005D3506">
            <w:pPr>
              <w:suppressAutoHyphens/>
              <w:rPr>
                <w:rFonts w:asciiTheme="minorHAnsi" w:hAnsiTheme="minorHAnsi"/>
              </w:rPr>
            </w:pPr>
            <w:del w:id="75" w:author="Alexis Smith" w:date="2020-02-20T07:36:00Z">
              <w:r w:rsidDel="004875E3">
                <w:rPr>
                  <w:rFonts w:asciiTheme="minorHAnsi" w:hAnsiTheme="minorHAnsi"/>
                </w:rPr>
                <w:delText xml:space="preserve">Certification </w:delText>
              </w:r>
            </w:del>
            <w:ins w:id="76" w:author="Alexis Smith" w:date="2020-02-20T07:36:00Z">
              <w:r w:rsidR="004875E3">
                <w:rPr>
                  <w:rFonts w:asciiTheme="minorHAnsi" w:hAnsiTheme="minorHAnsi"/>
                </w:rPr>
                <w:t xml:space="preserve">SRCC/IAPMO </w:t>
              </w:r>
            </w:ins>
            <w:r>
              <w:rPr>
                <w:rFonts w:asciiTheme="minorHAnsi" w:hAnsiTheme="minorHAnsi"/>
              </w:rPr>
              <w:t>Number</w:t>
            </w:r>
          </w:p>
        </w:tc>
        <w:tc>
          <w:tcPr>
            <w:tcW w:w="5804" w:type="dxa"/>
            <w:vAlign w:val="center"/>
          </w:tcPr>
          <w:p w14:paraId="7E64DB7A" w14:textId="1F46F482" w:rsidR="005D3506" w:rsidRDefault="005D3506" w:rsidP="005D3506">
            <w:pPr>
              <w:suppressAutoHyphens/>
              <w:rPr>
                <w:rFonts w:asciiTheme="minorHAnsi" w:hAnsiTheme="minorHAnsi"/>
              </w:rPr>
            </w:pPr>
            <w:r>
              <w:rPr>
                <w:rFonts w:asciiTheme="minorHAnsi" w:hAnsiTheme="minorHAnsi"/>
              </w:rPr>
              <w:t>&lt;&lt;</w:t>
            </w:r>
            <w:ins w:id="77" w:author="Alexis Smith" w:date="2020-02-20T07:36:00Z">
              <w:r w:rsidR="004875E3">
                <w:rPr>
                  <w:rFonts w:asciiTheme="minorHAnsi" w:hAnsiTheme="minorHAnsi"/>
                </w:rPr>
                <w:t>From CF1R</w:t>
              </w:r>
            </w:ins>
            <w:ins w:id="78" w:author="Alexis Smith" w:date="2020-02-20T09:59:00Z">
              <w:r w:rsidR="00865D5E">
                <w:rPr>
                  <w:rFonts w:asciiTheme="minorHAnsi" w:hAnsiTheme="minorHAnsi"/>
                </w:rPr>
                <w:t>-PRF</w:t>
              </w:r>
            </w:ins>
            <w:ins w:id="79" w:author="Alexis Smith" w:date="2020-02-20T07:36:00Z">
              <w:r w:rsidR="004875E3">
                <w:rPr>
                  <w:rFonts w:asciiTheme="minorHAnsi" w:hAnsiTheme="minorHAnsi"/>
                </w:rPr>
                <w:t>; elseif prescriptive, f</w:t>
              </w:r>
            </w:ins>
            <w:del w:id="80" w:author="Alexis Smith" w:date="2020-02-20T07:36:00Z">
              <w:r w:rsidDel="004875E3">
                <w:rPr>
                  <w:rFonts w:asciiTheme="minorHAnsi" w:hAnsiTheme="minorHAnsi"/>
                </w:rPr>
                <w:delText>F</w:delText>
              </w:r>
            </w:del>
            <w:r>
              <w:rPr>
                <w:rFonts w:asciiTheme="minorHAnsi" w:hAnsiTheme="minorHAnsi"/>
              </w:rPr>
              <w:t xml:space="preserve">rom CF1R-STH-01; else user input if </w:t>
            </w:r>
            <w:r w:rsidRPr="000029FB">
              <w:rPr>
                <w:rFonts w:asciiTheme="minorHAnsi" w:hAnsiTheme="minorHAnsi"/>
                <w:i/>
              </w:rPr>
              <w:t>SRCC Certification Type</w:t>
            </w:r>
            <w:r>
              <w:rPr>
                <w:rFonts w:asciiTheme="minorHAnsi" w:hAnsiTheme="minorHAnsi"/>
              </w:rPr>
              <w:t xml:space="preserve"> = OG-300&gt;&gt;</w:t>
            </w:r>
          </w:p>
        </w:tc>
      </w:tr>
      <w:tr w:rsidR="005D3506" w:rsidRPr="002F3D03" w14:paraId="7E64DB7F" w14:textId="77777777" w:rsidTr="00C453CA">
        <w:trPr>
          <w:trHeight w:val="288"/>
        </w:trPr>
        <w:tc>
          <w:tcPr>
            <w:tcW w:w="650" w:type="dxa"/>
            <w:vAlign w:val="center"/>
          </w:tcPr>
          <w:p w14:paraId="7E64DB7C" w14:textId="1BB0BDF0" w:rsidR="005D3506" w:rsidRPr="002F3D03" w:rsidRDefault="00865D5E" w:rsidP="005D3506">
            <w:pPr>
              <w:suppressAutoHyphens/>
              <w:jc w:val="center"/>
              <w:rPr>
                <w:rFonts w:asciiTheme="minorHAnsi" w:hAnsiTheme="minorHAnsi"/>
              </w:rPr>
            </w:pPr>
            <w:ins w:id="81" w:author="Alexis Smith" w:date="2020-02-20T09:52:00Z">
              <w:r>
                <w:rPr>
                  <w:rFonts w:asciiTheme="minorHAnsi" w:hAnsiTheme="minorHAnsi"/>
                </w:rPr>
                <w:t>10</w:t>
              </w:r>
            </w:ins>
            <w:del w:id="82" w:author="Alexis Smith" w:date="2020-02-20T09:52:00Z">
              <w:r w:rsidR="005D3506" w:rsidDel="00865D5E">
                <w:rPr>
                  <w:rFonts w:asciiTheme="minorHAnsi" w:hAnsiTheme="minorHAnsi"/>
                </w:rPr>
                <w:delText>09</w:delText>
              </w:r>
            </w:del>
          </w:p>
        </w:tc>
        <w:tc>
          <w:tcPr>
            <w:tcW w:w="4810" w:type="dxa"/>
            <w:vAlign w:val="center"/>
          </w:tcPr>
          <w:p w14:paraId="7E64DB7D" w14:textId="66A39A1F" w:rsidR="005D3506" w:rsidRPr="002F3D03" w:rsidRDefault="005D3506" w:rsidP="005D3506">
            <w:pPr>
              <w:suppressAutoHyphens/>
              <w:rPr>
                <w:rFonts w:asciiTheme="minorHAnsi" w:hAnsiTheme="minorHAnsi"/>
              </w:rPr>
            </w:pPr>
            <w:r w:rsidRPr="002F3D03">
              <w:rPr>
                <w:rFonts w:asciiTheme="minorHAnsi" w:hAnsiTheme="minorHAnsi"/>
              </w:rPr>
              <w:t>Solar Savings Fraction</w:t>
            </w:r>
            <w:r>
              <w:rPr>
                <w:rFonts w:asciiTheme="minorHAnsi" w:hAnsiTheme="minorHAnsi"/>
              </w:rPr>
              <w:t xml:space="preserve"> from calculator or directly from website</w:t>
            </w:r>
            <w:r w:rsidRPr="002F3D03">
              <w:rPr>
                <w:rFonts w:asciiTheme="minorHAnsi" w:hAnsiTheme="minorHAnsi"/>
              </w:rPr>
              <w:t xml:space="preserve"> (annual average value)</w:t>
            </w:r>
          </w:p>
        </w:tc>
        <w:tc>
          <w:tcPr>
            <w:tcW w:w="5804" w:type="dxa"/>
            <w:vAlign w:val="center"/>
          </w:tcPr>
          <w:p w14:paraId="7E64DB7E" w14:textId="3287F600" w:rsidR="005D3506" w:rsidRDefault="005D3506" w:rsidP="005D3506">
            <w:pPr>
              <w:suppressAutoHyphens/>
              <w:rPr>
                <w:rFonts w:asciiTheme="minorHAnsi" w:hAnsiTheme="minorHAnsi"/>
              </w:rPr>
            </w:pPr>
            <w:r>
              <w:rPr>
                <w:rFonts w:asciiTheme="minorHAnsi" w:hAnsiTheme="minorHAnsi"/>
              </w:rPr>
              <w:t>&lt;&lt;</w:t>
            </w:r>
            <w:ins w:id="83" w:author="Alexis Smith" w:date="2020-02-20T07:29:00Z">
              <w:r w:rsidR="004875E3">
                <w:rPr>
                  <w:rFonts w:asciiTheme="minorHAnsi" w:hAnsiTheme="minorHAnsi"/>
                </w:rPr>
                <w:t>From CF1R</w:t>
              </w:r>
            </w:ins>
            <w:ins w:id="84" w:author="Alexis Smith" w:date="2020-02-20T09:59:00Z">
              <w:r w:rsidR="00865D5E">
                <w:rPr>
                  <w:rFonts w:asciiTheme="minorHAnsi" w:hAnsiTheme="minorHAnsi"/>
                </w:rPr>
                <w:t>-PRF</w:t>
              </w:r>
            </w:ins>
            <w:ins w:id="85" w:author="Alexis Smith" w:date="2020-02-20T07:29:00Z">
              <w:r w:rsidR="004875E3">
                <w:rPr>
                  <w:rFonts w:asciiTheme="minorHAnsi" w:hAnsiTheme="minorHAnsi"/>
                </w:rPr>
                <w:t>; elseif prescriptive, f</w:t>
              </w:r>
            </w:ins>
            <w:del w:id="86" w:author="Alexis Smith" w:date="2020-02-20T07:29:00Z">
              <w:r w:rsidDel="004875E3">
                <w:rPr>
                  <w:rFonts w:asciiTheme="minorHAnsi" w:hAnsiTheme="minorHAnsi"/>
                </w:rPr>
                <w:delText>F</w:delText>
              </w:r>
            </w:del>
            <w:r>
              <w:rPr>
                <w:rFonts w:asciiTheme="minorHAnsi" w:hAnsiTheme="minorHAnsi"/>
              </w:rPr>
              <w:t xml:space="preserve">rom CF1R-STH-01; else user input if </w:t>
            </w:r>
            <w:r w:rsidRPr="000029FB">
              <w:rPr>
                <w:rFonts w:asciiTheme="minorHAnsi" w:hAnsiTheme="minorHAnsi"/>
                <w:i/>
              </w:rPr>
              <w:t>SRCC Certification Type</w:t>
            </w:r>
            <w:r>
              <w:rPr>
                <w:rFonts w:asciiTheme="minorHAnsi" w:hAnsiTheme="minorHAnsi"/>
              </w:rPr>
              <w:t xml:space="preserve"> = OG-300&gt;&gt;</w:t>
            </w:r>
          </w:p>
        </w:tc>
      </w:tr>
      <w:tr w:rsidR="005D3506" w:rsidRPr="002F3D03" w14:paraId="1614ADEC" w14:textId="7189C462" w:rsidTr="00C453CA">
        <w:trPr>
          <w:trHeight w:val="288"/>
        </w:trPr>
        <w:tc>
          <w:tcPr>
            <w:tcW w:w="650" w:type="dxa"/>
            <w:vAlign w:val="center"/>
          </w:tcPr>
          <w:p w14:paraId="0868CB26" w14:textId="5191AED4" w:rsidR="005D3506" w:rsidRDefault="005D3506" w:rsidP="005D3506">
            <w:pPr>
              <w:suppressAutoHyphens/>
              <w:jc w:val="center"/>
              <w:rPr>
                <w:rFonts w:asciiTheme="minorHAnsi" w:hAnsiTheme="minorHAnsi"/>
              </w:rPr>
            </w:pPr>
            <w:r>
              <w:rPr>
                <w:rFonts w:asciiTheme="minorHAnsi" w:hAnsiTheme="minorHAnsi"/>
              </w:rPr>
              <w:t>1</w:t>
            </w:r>
            <w:ins w:id="87" w:author="Alexis Smith" w:date="2020-02-20T09:52:00Z">
              <w:r w:rsidR="00865D5E">
                <w:rPr>
                  <w:rFonts w:asciiTheme="minorHAnsi" w:hAnsiTheme="minorHAnsi"/>
                </w:rPr>
                <w:t>1</w:t>
              </w:r>
            </w:ins>
            <w:del w:id="88" w:author="Michael K Shewmaker" w:date="2020-03-17T12:30:00Z">
              <w:r w:rsidDel="00B31B43">
                <w:rPr>
                  <w:rFonts w:asciiTheme="minorHAnsi" w:hAnsiTheme="minorHAnsi"/>
                </w:rPr>
                <w:delText>0</w:delText>
              </w:r>
            </w:del>
          </w:p>
        </w:tc>
        <w:tc>
          <w:tcPr>
            <w:tcW w:w="4810" w:type="dxa"/>
            <w:vAlign w:val="center"/>
          </w:tcPr>
          <w:p w14:paraId="3746228F" w14:textId="060D5775" w:rsidR="005D3506" w:rsidRPr="002F3D03" w:rsidRDefault="005D3506" w:rsidP="005D3506">
            <w:pPr>
              <w:suppressAutoHyphens/>
              <w:rPr>
                <w:rFonts w:asciiTheme="minorHAnsi" w:hAnsiTheme="minorHAnsi"/>
              </w:rPr>
            </w:pPr>
            <w:r>
              <w:rPr>
                <w:rFonts w:asciiTheme="minorHAnsi" w:hAnsiTheme="minorHAnsi"/>
              </w:rPr>
              <w:t>Required Solar Savings Fraction</w:t>
            </w:r>
          </w:p>
        </w:tc>
        <w:tc>
          <w:tcPr>
            <w:tcW w:w="5804" w:type="dxa"/>
            <w:vAlign w:val="center"/>
          </w:tcPr>
          <w:p w14:paraId="18A892CE" w14:textId="0D64DD48" w:rsidR="005D3506" w:rsidRDefault="005D3506" w:rsidP="005D3506">
            <w:pPr>
              <w:suppressAutoHyphens/>
              <w:rPr>
                <w:rFonts w:asciiTheme="minorHAnsi" w:hAnsiTheme="minorHAnsi"/>
              </w:rPr>
            </w:pPr>
            <w:r>
              <w:rPr>
                <w:rFonts w:asciiTheme="minorHAnsi" w:hAnsiTheme="minorHAnsi"/>
              </w:rPr>
              <w:t>&lt;&lt;From CF1R-PRF-01, elseif P</w:t>
            </w:r>
            <w:r>
              <w:rPr>
                <w:rFonts w:asciiTheme="minorHAnsi" w:hAnsiTheme="minorHAnsi"/>
                <w:i/>
              </w:rPr>
              <w:t>rescriptive</w:t>
            </w:r>
            <w:r>
              <w:rPr>
                <w:rFonts w:asciiTheme="minorHAnsi" w:hAnsiTheme="minorHAnsi"/>
              </w:rPr>
              <w:t xml:space="preserve"> and </w:t>
            </w:r>
            <w:r w:rsidRPr="00E42BA5">
              <w:rPr>
                <w:rFonts w:asciiTheme="minorHAnsi" w:hAnsiTheme="minorHAnsi"/>
                <w:i/>
              </w:rPr>
              <w:t>Climate Zone</w:t>
            </w:r>
            <w:r>
              <w:rPr>
                <w:rFonts w:asciiTheme="minorHAnsi" w:hAnsiTheme="minorHAnsi"/>
              </w:rPr>
              <w:t xml:space="preserve"> = 1-9, display “0.2” or if </w:t>
            </w:r>
            <w:r w:rsidRPr="000029FB">
              <w:rPr>
                <w:rFonts w:asciiTheme="minorHAnsi" w:hAnsiTheme="minorHAnsi"/>
                <w:i/>
              </w:rPr>
              <w:t>Climate Zone</w:t>
            </w:r>
            <w:r>
              <w:rPr>
                <w:rFonts w:asciiTheme="minorHAnsi" w:hAnsiTheme="minorHAnsi"/>
              </w:rPr>
              <w:t xml:space="preserve"> = 10-16, display “0.35”&gt;&gt;</w:t>
            </w:r>
          </w:p>
        </w:tc>
      </w:tr>
      <w:tr w:rsidR="005D3506" w:rsidRPr="002F3D03" w14:paraId="7E64DB83" w14:textId="77777777" w:rsidTr="00C453CA">
        <w:trPr>
          <w:trHeight w:val="288"/>
        </w:trPr>
        <w:tc>
          <w:tcPr>
            <w:tcW w:w="650" w:type="dxa"/>
            <w:vAlign w:val="center"/>
          </w:tcPr>
          <w:p w14:paraId="7E64DB80" w14:textId="4CEEE5FB" w:rsidR="005D3506" w:rsidRPr="002F3D03" w:rsidRDefault="005D3506" w:rsidP="0019535F">
            <w:pPr>
              <w:suppressAutoHyphens/>
              <w:jc w:val="center"/>
              <w:rPr>
                <w:rFonts w:asciiTheme="minorHAnsi" w:hAnsiTheme="minorHAnsi"/>
              </w:rPr>
            </w:pPr>
            <w:r>
              <w:rPr>
                <w:rFonts w:asciiTheme="minorHAnsi" w:hAnsiTheme="minorHAnsi"/>
              </w:rPr>
              <w:t>1</w:t>
            </w:r>
            <w:ins w:id="89" w:author="Michael K Shewmaker" w:date="2020-03-17T12:30:00Z">
              <w:r w:rsidR="00B31B43">
                <w:rPr>
                  <w:rFonts w:asciiTheme="minorHAnsi" w:hAnsiTheme="minorHAnsi"/>
                </w:rPr>
                <w:t>2</w:t>
              </w:r>
            </w:ins>
            <w:del w:id="90" w:author="Michael K Shewmaker" w:date="2020-03-17T12:30:00Z">
              <w:r w:rsidDel="00B31B43">
                <w:rPr>
                  <w:rFonts w:asciiTheme="minorHAnsi" w:hAnsiTheme="minorHAnsi"/>
                </w:rPr>
                <w:delText>1</w:delText>
              </w:r>
            </w:del>
          </w:p>
        </w:tc>
        <w:tc>
          <w:tcPr>
            <w:tcW w:w="4810" w:type="dxa"/>
            <w:vAlign w:val="center"/>
          </w:tcPr>
          <w:p w14:paraId="7E64DB81" w14:textId="2EAC4085" w:rsidR="005D3506" w:rsidRDefault="005D3506" w:rsidP="005D3506">
            <w:pPr>
              <w:suppressAutoHyphens/>
              <w:rPr>
                <w:rFonts w:asciiTheme="minorHAnsi" w:hAnsiTheme="minorHAnsi"/>
              </w:rPr>
            </w:pPr>
            <w:r>
              <w:rPr>
                <w:rFonts w:asciiTheme="minorHAnsi" w:hAnsiTheme="minorHAnsi"/>
              </w:rPr>
              <w:t xml:space="preserve">Number </w:t>
            </w:r>
            <w:r w:rsidRPr="002F3D03">
              <w:rPr>
                <w:rFonts w:asciiTheme="minorHAnsi" w:hAnsiTheme="minorHAnsi"/>
              </w:rPr>
              <w:t>of Collectors</w:t>
            </w:r>
            <w:r>
              <w:rPr>
                <w:rFonts w:asciiTheme="minorHAnsi" w:hAnsiTheme="minorHAnsi"/>
              </w:rPr>
              <w:t>:</w:t>
            </w:r>
          </w:p>
        </w:tc>
        <w:tc>
          <w:tcPr>
            <w:tcW w:w="5804" w:type="dxa"/>
            <w:vAlign w:val="center"/>
          </w:tcPr>
          <w:p w14:paraId="7E64DB82" w14:textId="709B2690" w:rsidR="005D3506" w:rsidRDefault="005D3506" w:rsidP="005D3506">
            <w:pPr>
              <w:suppressAutoHyphens/>
              <w:rPr>
                <w:rFonts w:asciiTheme="minorHAnsi" w:hAnsiTheme="minorHAnsi"/>
              </w:rPr>
            </w:pPr>
            <w:r>
              <w:rPr>
                <w:rFonts w:asciiTheme="minorHAnsi" w:hAnsiTheme="minorHAnsi"/>
              </w:rPr>
              <w:t>&lt;&lt;</w:t>
            </w:r>
            <w:ins w:id="91" w:author="Alexis Smith" w:date="2020-02-20T07:30:00Z">
              <w:r w:rsidR="004875E3">
                <w:rPr>
                  <w:rFonts w:asciiTheme="minorHAnsi" w:hAnsiTheme="minorHAnsi"/>
                </w:rPr>
                <w:t>From CF1R</w:t>
              </w:r>
            </w:ins>
            <w:ins w:id="92" w:author="Alexis Smith" w:date="2020-02-20T09:59:00Z">
              <w:r w:rsidR="00865D5E">
                <w:rPr>
                  <w:rFonts w:asciiTheme="minorHAnsi" w:hAnsiTheme="minorHAnsi"/>
                </w:rPr>
                <w:t>-PRF</w:t>
              </w:r>
            </w:ins>
            <w:ins w:id="93" w:author="Alexis Smith" w:date="2020-02-20T07:30:00Z">
              <w:r w:rsidR="004875E3">
                <w:rPr>
                  <w:rFonts w:asciiTheme="minorHAnsi" w:hAnsiTheme="minorHAnsi"/>
                </w:rPr>
                <w:t>; elseif prescriptive, f</w:t>
              </w:r>
            </w:ins>
            <w:del w:id="94" w:author="Alexis Smith" w:date="2020-02-20T07:30:00Z">
              <w:r w:rsidDel="004875E3">
                <w:rPr>
                  <w:rFonts w:asciiTheme="minorHAnsi" w:hAnsiTheme="minorHAnsi"/>
                </w:rPr>
                <w:delText>F</w:delText>
              </w:r>
            </w:del>
            <w:r>
              <w:rPr>
                <w:rFonts w:asciiTheme="minorHAnsi" w:hAnsiTheme="minorHAnsi"/>
              </w:rPr>
              <w:t xml:space="preserve">rom CF1R-STH-01, or N/A if </w:t>
            </w:r>
            <w:r w:rsidRPr="000029FB">
              <w:rPr>
                <w:rFonts w:asciiTheme="minorHAnsi" w:hAnsiTheme="minorHAnsi"/>
                <w:i/>
              </w:rPr>
              <w:t>SRCC Certification Type</w:t>
            </w:r>
            <w:r>
              <w:rPr>
                <w:rFonts w:asciiTheme="minorHAnsi" w:hAnsiTheme="minorHAnsi"/>
              </w:rPr>
              <w:t xml:space="preserve"> = OG-300&gt;&gt;</w:t>
            </w:r>
          </w:p>
        </w:tc>
      </w:tr>
      <w:tr w:rsidR="005D3506" w:rsidRPr="002F3D03" w:rsidDel="00865D5E" w14:paraId="7E64DB87" w14:textId="70071515" w:rsidTr="00C453CA">
        <w:trPr>
          <w:trHeight w:val="288"/>
          <w:del w:id="95" w:author="Alexis Smith" w:date="2020-02-20T09:51:00Z"/>
        </w:trPr>
        <w:tc>
          <w:tcPr>
            <w:tcW w:w="650" w:type="dxa"/>
            <w:vAlign w:val="center"/>
          </w:tcPr>
          <w:p w14:paraId="7E64DB84" w14:textId="1A9CA456" w:rsidR="005D3506" w:rsidRPr="002F3D03" w:rsidDel="00865D5E" w:rsidRDefault="005D3506" w:rsidP="005D3506">
            <w:pPr>
              <w:suppressAutoHyphens/>
              <w:jc w:val="center"/>
              <w:rPr>
                <w:del w:id="96" w:author="Alexis Smith" w:date="2020-02-20T09:51:00Z"/>
                <w:rFonts w:asciiTheme="minorHAnsi" w:hAnsiTheme="minorHAnsi"/>
              </w:rPr>
            </w:pPr>
            <w:del w:id="97" w:author="Alexis Smith" w:date="2020-02-20T09:51:00Z">
              <w:r w:rsidDel="00865D5E">
                <w:rPr>
                  <w:rFonts w:asciiTheme="minorHAnsi" w:hAnsiTheme="minorHAnsi"/>
                </w:rPr>
                <w:delText>12</w:delText>
              </w:r>
            </w:del>
          </w:p>
        </w:tc>
        <w:tc>
          <w:tcPr>
            <w:tcW w:w="4810" w:type="dxa"/>
            <w:vAlign w:val="center"/>
          </w:tcPr>
          <w:p w14:paraId="7E64DB85" w14:textId="3B8902E3" w:rsidR="005D3506" w:rsidRPr="00865D5E" w:rsidDel="00865D5E" w:rsidRDefault="005D3506" w:rsidP="005D3506">
            <w:pPr>
              <w:suppressAutoHyphens/>
              <w:rPr>
                <w:del w:id="98" w:author="Alexis Smith" w:date="2020-02-20T09:51:00Z"/>
                <w:rFonts w:asciiTheme="minorHAnsi" w:hAnsiTheme="minorHAnsi"/>
                <w:sz w:val="22"/>
              </w:rPr>
            </w:pPr>
            <w:del w:id="99" w:author="Alexis Smith" w:date="2020-02-20T09:51:00Z">
              <w:r w:rsidRPr="00865D5E" w:rsidDel="00865D5E">
                <w:rPr>
                  <w:rFonts w:asciiTheme="minorHAnsi" w:hAnsiTheme="minorHAnsi"/>
                </w:rPr>
                <w:delText>Collector Area (ft</w:delText>
              </w:r>
              <w:r w:rsidRPr="00865D5E" w:rsidDel="00865D5E">
                <w:rPr>
                  <w:rFonts w:asciiTheme="minorHAnsi" w:hAnsiTheme="minorHAnsi"/>
                  <w:vertAlign w:val="superscript"/>
                </w:rPr>
                <w:delText>2</w:delText>
              </w:r>
              <w:r w:rsidRPr="00865D5E" w:rsidDel="00865D5E">
                <w:rPr>
                  <w:rFonts w:asciiTheme="minorHAnsi" w:hAnsiTheme="minorHAnsi"/>
                </w:rPr>
                <w:delText>)</w:delText>
              </w:r>
            </w:del>
          </w:p>
        </w:tc>
        <w:tc>
          <w:tcPr>
            <w:tcW w:w="5804" w:type="dxa"/>
            <w:vAlign w:val="center"/>
          </w:tcPr>
          <w:p w14:paraId="7E64DB86" w14:textId="0C107FE4" w:rsidR="005D3506" w:rsidRPr="00865D5E" w:rsidDel="00865D5E" w:rsidRDefault="005D3506" w:rsidP="005D3506">
            <w:pPr>
              <w:suppressAutoHyphens/>
              <w:rPr>
                <w:del w:id="100" w:author="Alexis Smith" w:date="2020-02-20T09:51:00Z"/>
                <w:rFonts w:asciiTheme="minorHAnsi" w:hAnsiTheme="minorHAnsi"/>
                <w:sz w:val="22"/>
              </w:rPr>
            </w:pPr>
            <w:del w:id="101" w:author="Alexis Smith" w:date="2020-02-20T09:51:00Z">
              <w:r w:rsidRPr="00865D5E" w:rsidDel="00865D5E">
                <w:rPr>
                  <w:rFonts w:asciiTheme="minorHAnsi" w:hAnsiTheme="minorHAnsi"/>
                </w:rPr>
                <w:delText xml:space="preserve">&lt;&lt;From CF1R-STH-01, or N/A if </w:delText>
              </w:r>
              <w:r w:rsidRPr="00865D5E" w:rsidDel="00865D5E">
                <w:rPr>
                  <w:rFonts w:asciiTheme="minorHAnsi" w:hAnsiTheme="minorHAnsi"/>
                  <w:i/>
                </w:rPr>
                <w:delText>SRCC Certification Type</w:delText>
              </w:r>
              <w:r w:rsidRPr="00865D5E" w:rsidDel="00865D5E">
                <w:rPr>
                  <w:rFonts w:asciiTheme="minorHAnsi" w:hAnsiTheme="minorHAnsi"/>
                </w:rPr>
                <w:delText xml:space="preserve"> = OG-300&gt;&gt;</w:delText>
              </w:r>
            </w:del>
          </w:p>
        </w:tc>
      </w:tr>
      <w:tr w:rsidR="005D3506" w:rsidRPr="002F3D03" w14:paraId="7E64DB8B" w14:textId="77777777" w:rsidTr="00C453CA">
        <w:trPr>
          <w:trHeight w:val="288"/>
        </w:trPr>
        <w:tc>
          <w:tcPr>
            <w:tcW w:w="650" w:type="dxa"/>
            <w:vAlign w:val="center"/>
          </w:tcPr>
          <w:p w14:paraId="7E64DB88" w14:textId="03F9ABC6" w:rsidR="005D3506" w:rsidRPr="002F3D03" w:rsidRDefault="005D3506" w:rsidP="0019535F">
            <w:pPr>
              <w:suppressAutoHyphens/>
              <w:jc w:val="center"/>
              <w:rPr>
                <w:rFonts w:asciiTheme="minorHAnsi" w:hAnsiTheme="minorHAnsi"/>
              </w:rPr>
            </w:pPr>
            <w:r>
              <w:rPr>
                <w:rFonts w:asciiTheme="minorHAnsi" w:hAnsiTheme="minorHAnsi"/>
              </w:rPr>
              <w:t>1</w:t>
            </w:r>
            <w:del w:id="102" w:author="Smith, Alexis@Energy" w:date="2020-03-10T16:06:00Z">
              <w:r w:rsidDel="0019535F">
                <w:rPr>
                  <w:rFonts w:asciiTheme="minorHAnsi" w:hAnsiTheme="minorHAnsi"/>
                </w:rPr>
                <w:delText>3</w:delText>
              </w:r>
            </w:del>
            <w:ins w:id="103" w:author="Michael K Shewmaker" w:date="2020-03-17T12:31:00Z">
              <w:r w:rsidR="00B31B43">
                <w:rPr>
                  <w:rFonts w:asciiTheme="minorHAnsi" w:hAnsiTheme="minorHAnsi"/>
                </w:rPr>
                <w:t>3</w:t>
              </w:r>
            </w:ins>
            <w:ins w:id="104" w:author="Smith, Alexis@Energy" w:date="2020-03-10T16:06:00Z">
              <w:del w:id="105" w:author="Michael K Shewmaker" w:date="2020-03-17T12:31:00Z">
                <w:r w:rsidR="0019535F" w:rsidDel="00B31B43">
                  <w:rPr>
                    <w:rFonts w:asciiTheme="minorHAnsi" w:hAnsiTheme="minorHAnsi"/>
                  </w:rPr>
                  <w:delText>2</w:delText>
                </w:r>
              </w:del>
            </w:ins>
          </w:p>
        </w:tc>
        <w:tc>
          <w:tcPr>
            <w:tcW w:w="4810" w:type="dxa"/>
            <w:vAlign w:val="center"/>
          </w:tcPr>
          <w:p w14:paraId="7E64DB89" w14:textId="78BD0613" w:rsidR="005D3506" w:rsidRPr="002F3D03" w:rsidRDefault="005D3506" w:rsidP="005D3506">
            <w:pPr>
              <w:suppressAutoHyphens/>
              <w:rPr>
                <w:rFonts w:asciiTheme="minorHAnsi" w:hAnsiTheme="minorHAnsi"/>
              </w:rPr>
            </w:pPr>
            <w:r>
              <w:rPr>
                <w:rFonts w:asciiTheme="minorHAnsi" w:hAnsiTheme="minorHAnsi"/>
              </w:rPr>
              <w:t>Water Heater Storage Volume</w:t>
            </w:r>
            <w:r w:rsidRPr="002F3D03">
              <w:rPr>
                <w:rFonts w:asciiTheme="minorHAnsi" w:hAnsiTheme="minorHAnsi"/>
              </w:rPr>
              <w:t xml:space="preserve"> (gallons)</w:t>
            </w:r>
          </w:p>
        </w:tc>
        <w:tc>
          <w:tcPr>
            <w:tcW w:w="5804" w:type="dxa"/>
            <w:vAlign w:val="center"/>
          </w:tcPr>
          <w:p w14:paraId="7E64DB8A" w14:textId="23D59B3B" w:rsidR="005D3506" w:rsidRDefault="005D3506" w:rsidP="005D3506">
            <w:pPr>
              <w:suppressAutoHyphens/>
              <w:rPr>
                <w:rFonts w:asciiTheme="minorHAnsi" w:hAnsiTheme="minorHAnsi"/>
              </w:rPr>
            </w:pPr>
            <w:r>
              <w:rPr>
                <w:rFonts w:asciiTheme="minorHAnsi" w:hAnsiTheme="minorHAnsi"/>
              </w:rPr>
              <w:t>&lt;&lt;</w:t>
            </w:r>
            <w:ins w:id="106" w:author="Alexis Smith" w:date="2020-02-20T07:34:00Z">
              <w:r w:rsidR="004875E3">
                <w:rPr>
                  <w:rFonts w:asciiTheme="minorHAnsi" w:hAnsiTheme="minorHAnsi"/>
                </w:rPr>
                <w:t>From CF1R</w:t>
              </w:r>
            </w:ins>
            <w:ins w:id="107" w:author="Alexis Smith" w:date="2020-02-20T10:00:00Z">
              <w:r w:rsidR="00865D5E">
                <w:rPr>
                  <w:rFonts w:asciiTheme="minorHAnsi" w:hAnsiTheme="minorHAnsi"/>
                </w:rPr>
                <w:t>-PRF</w:t>
              </w:r>
            </w:ins>
            <w:ins w:id="108" w:author="Alexis Smith" w:date="2020-02-20T07:34:00Z">
              <w:r w:rsidR="004875E3">
                <w:rPr>
                  <w:rFonts w:asciiTheme="minorHAnsi" w:hAnsiTheme="minorHAnsi"/>
                </w:rPr>
                <w:t>; elseif prescriptive, f</w:t>
              </w:r>
            </w:ins>
            <w:del w:id="109" w:author="Alexis Smith" w:date="2020-02-20T07:34:00Z">
              <w:r w:rsidDel="004875E3">
                <w:rPr>
                  <w:rFonts w:asciiTheme="minorHAnsi" w:hAnsiTheme="minorHAnsi"/>
                </w:rPr>
                <w:delText>F</w:delText>
              </w:r>
            </w:del>
            <w:r>
              <w:rPr>
                <w:rFonts w:asciiTheme="minorHAnsi" w:hAnsiTheme="minorHAnsi"/>
              </w:rPr>
              <w:t xml:space="preserve">rom CF1R-STH-01, or N/A if </w:t>
            </w:r>
            <w:r w:rsidRPr="000029FB">
              <w:rPr>
                <w:rFonts w:asciiTheme="minorHAnsi" w:hAnsiTheme="minorHAnsi"/>
                <w:i/>
              </w:rPr>
              <w:t>SRCC Certification Type</w:t>
            </w:r>
            <w:r>
              <w:rPr>
                <w:rFonts w:asciiTheme="minorHAnsi" w:hAnsiTheme="minorHAnsi"/>
              </w:rPr>
              <w:t xml:space="preserve"> = OG-300&gt;&gt;</w:t>
            </w:r>
          </w:p>
        </w:tc>
      </w:tr>
      <w:tr w:rsidR="005D3506" w:rsidRPr="002F3D03" w:rsidDel="00865D5E" w14:paraId="7E64DB8F" w14:textId="21F4CD23" w:rsidTr="00C453CA">
        <w:trPr>
          <w:trHeight w:val="288"/>
          <w:del w:id="110" w:author="Alexis Smith" w:date="2020-02-20T09:51:00Z"/>
        </w:trPr>
        <w:tc>
          <w:tcPr>
            <w:tcW w:w="650" w:type="dxa"/>
            <w:vAlign w:val="center"/>
          </w:tcPr>
          <w:p w14:paraId="7E64DB8C" w14:textId="6B218386" w:rsidR="005D3506" w:rsidDel="00865D5E" w:rsidRDefault="005D3506" w:rsidP="005D3506">
            <w:pPr>
              <w:suppressAutoHyphens/>
              <w:jc w:val="center"/>
              <w:rPr>
                <w:del w:id="111" w:author="Alexis Smith" w:date="2020-02-20T09:51:00Z"/>
                <w:rFonts w:asciiTheme="minorHAnsi" w:hAnsiTheme="minorHAnsi"/>
              </w:rPr>
            </w:pPr>
            <w:del w:id="112" w:author="Alexis Smith" w:date="2020-02-20T09:51:00Z">
              <w:r w:rsidDel="00865D5E">
                <w:rPr>
                  <w:rFonts w:asciiTheme="minorHAnsi" w:hAnsiTheme="minorHAnsi"/>
                </w:rPr>
                <w:delText>14</w:delText>
              </w:r>
            </w:del>
          </w:p>
        </w:tc>
        <w:tc>
          <w:tcPr>
            <w:tcW w:w="4810" w:type="dxa"/>
            <w:vAlign w:val="center"/>
          </w:tcPr>
          <w:p w14:paraId="7E64DB8D" w14:textId="769C6C80" w:rsidR="005D3506" w:rsidRPr="00865D5E" w:rsidDel="00865D5E" w:rsidRDefault="005D3506" w:rsidP="005D3506">
            <w:pPr>
              <w:suppressAutoHyphens/>
              <w:rPr>
                <w:del w:id="113" w:author="Alexis Smith" w:date="2020-02-20T09:51:00Z"/>
                <w:rFonts w:asciiTheme="minorHAnsi" w:hAnsiTheme="minorHAnsi"/>
              </w:rPr>
            </w:pPr>
            <w:del w:id="114" w:author="Alexis Smith" w:date="2020-02-20T09:51:00Z">
              <w:r w:rsidRPr="00865D5E" w:rsidDel="00865D5E">
                <w:rPr>
                  <w:rFonts w:asciiTheme="minorHAnsi" w:hAnsiTheme="minorHAnsi"/>
                </w:rPr>
                <w:delText>Secondary Storage Tank Volume (gallons)</w:delText>
              </w:r>
            </w:del>
          </w:p>
        </w:tc>
        <w:tc>
          <w:tcPr>
            <w:tcW w:w="5804" w:type="dxa"/>
            <w:vAlign w:val="center"/>
          </w:tcPr>
          <w:p w14:paraId="7E64DB8E" w14:textId="49537679" w:rsidR="005D3506" w:rsidRPr="00865D5E" w:rsidDel="00865D5E" w:rsidRDefault="005D3506" w:rsidP="005D3506">
            <w:pPr>
              <w:suppressAutoHyphens/>
              <w:rPr>
                <w:del w:id="115" w:author="Alexis Smith" w:date="2020-02-20T09:51:00Z"/>
                <w:rFonts w:asciiTheme="minorHAnsi" w:hAnsiTheme="minorHAnsi"/>
              </w:rPr>
            </w:pPr>
            <w:del w:id="116" w:author="Alexis Smith" w:date="2020-02-20T09:51:00Z">
              <w:r w:rsidRPr="00865D5E" w:rsidDel="00865D5E">
                <w:rPr>
                  <w:rFonts w:asciiTheme="minorHAnsi" w:hAnsiTheme="minorHAnsi"/>
                </w:rPr>
                <w:delText xml:space="preserve">&lt;&lt;From CF1R-STH-01, or N/A if </w:delText>
              </w:r>
              <w:r w:rsidRPr="00865D5E" w:rsidDel="00865D5E">
                <w:rPr>
                  <w:rFonts w:asciiTheme="minorHAnsi" w:hAnsiTheme="minorHAnsi"/>
                  <w:i/>
                </w:rPr>
                <w:delText>SRCC Certification Type</w:delText>
              </w:r>
              <w:r w:rsidRPr="00865D5E" w:rsidDel="00865D5E">
                <w:rPr>
                  <w:rFonts w:asciiTheme="minorHAnsi" w:hAnsiTheme="minorHAnsi"/>
                </w:rPr>
                <w:delText xml:space="preserve"> = OG-300&gt;&gt;</w:delText>
              </w:r>
            </w:del>
          </w:p>
        </w:tc>
      </w:tr>
      <w:tr w:rsidR="005D3506" w:rsidRPr="002F3D03" w14:paraId="7E64DB93" w14:textId="77777777" w:rsidTr="00C453CA">
        <w:trPr>
          <w:trHeight w:val="288"/>
        </w:trPr>
        <w:tc>
          <w:tcPr>
            <w:tcW w:w="650" w:type="dxa"/>
            <w:vAlign w:val="center"/>
          </w:tcPr>
          <w:p w14:paraId="7E64DB90" w14:textId="1C3F7963" w:rsidR="005D3506" w:rsidRPr="002F3D03" w:rsidRDefault="005D3506" w:rsidP="0019535F">
            <w:pPr>
              <w:suppressAutoHyphens/>
              <w:jc w:val="center"/>
              <w:rPr>
                <w:rFonts w:asciiTheme="minorHAnsi" w:hAnsiTheme="minorHAnsi"/>
              </w:rPr>
            </w:pPr>
            <w:r>
              <w:rPr>
                <w:rFonts w:asciiTheme="minorHAnsi" w:hAnsiTheme="minorHAnsi"/>
              </w:rPr>
              <w:t>1</w:t>
            </w:r>
            <w:del w:id="117" w:author="Smith, Alexis@Energy" w:date="2020-03-10T16:06:00Z">
              <w:r w:rsidDel="0019535F">
                <w:rPr>
                  <w:rFonts w:asciiTheme="minorHAnsi" w:hAnsiTheme="minorHAnsi"/>
                </w:rPr>
                <w:delText>5</w:delText>
              </w:r>
            </w:del>
            <w:ins w:id="118" w:author="Michael K Shewmaker" w:date="2020-03-17T12:31:00Z">
              <w:r w:rsidR="00B31B43">
                <w:rPr>
                  <w:rFonts w:asciiTheme="minorHAnsi" w:hAnsiTheme="minorHAnsi"/>
                </w:rPr>
                <w:t>4</w:t>
              </w:r>
            </w:ins>
            <w:ins w:id="119" w:author="Smith, Alexis@Energy" w:date="2020-03-10T16:06:00Z">
              <w:del w:id="120" w:author="Michael K Shewmaker" w:date="2020-03-17T12:31:00Z">
                <w:r w:rsidR="0019535F" w:rsidDel="00B31B43">
                  <w:rPr>
                    <w:rFonts w:asciiTheme="minorHAnsi" w:hAnsiTheme="minorHAnsi"/>
                  </w:rPr>
                  <w:delText>3</w:delText>
                </w:r>
              </w:del>
            </w:ins>
          </w:p>
        </w:tc>
        <w:tc>
          <w:tcPr>
            <w:tcW w:w="4810" w:type="dxa"/>
            <w:vAlign w:val="center"/>
          </w:tcPr>
          <w:p w14:paraId="7E64DB91" w14:textId="294053FB" w:rsidR="005D3506" w:rsidRPr="002F3D03" w:rsidRDefault="005D3506" w:rsidP="005D3506">
            <w:pPr>
              <w:suppressAutoHyphens/>
              <w:rPr>
                <w:rFonts w:asciiTheme="minorHAnsi" w:hAnsiTheme="minorHAnsi"/>
              </w:rPr>
            </w:pPr>
            <w:r>
              <w:rPr>
                <w:rFonts w:asciiTheme="minorHAnsi" w:hAnsiTheme="minorHAnsi"/>
              </w:rPr>
              <w:t>Collectors Angle from True North (in Degrees)</w:t>
            </w:r>
          </w:p>
        </w:tc>
        <w:tc>
          <w:tcPr>
            <w:tcW w:w="5804" w:type="dxa"/>
            <w:vAlign w:val="center"/>
          </w:tcPr>
          <w:p w14:paraId="7E64DB92" w14:textId="3CD979F9" w:rsidR="005D3506" w:rsidRDefault="005D3506" w:rsidP="005D3506">
            <w:pPr>
              <w:suppressAutoHyphens/>
              <w:rPr>
                <w:rFonts w:asciiTheme="minorHAnsi" w:hAnsiTheme="minorHAnsi"/>
              </w:rPr>
            </w:pPr>
            <w:r>
              <w:rPr>
                <w:rFonts w:asciiTheme="minorHAnsi" w:hAnsiTheme="minorHAnsi"/>
              </w:rPr>
              <w:t>&lt;&lt;</w:t>
            </w:r>
            <w:ins w:id="121" w:author="Alexis Smith" w:date="2020-02-20T07:34:00Z">
              <w:r w:rsidR="004875E3">
                <w:rPr>
                  <w:rFonts w:asciiTheme="minorHAnsi" w:hAnsiTheme="minorHAnsi"/>
                </w:rPr>
                <w:t>From CF1R</w:t>
              </w:r>
            </w:ins>
            <w:ins w:id="122" w:author="Alexis Smith" w:date="2020-02-20T10:00:00Z">
              <w:r w:rsidR="00865D5E">
                <w:rPr>
                  <w:rFonts w:asciiTheme="minorHAnsi" w:hAnsiTheme="minorHAnsi"/>
                </w:rPr>
                <w:t>-PRF</w:t>
              </w:r>
            </w:ins>
            <w:ins w:id="123" w:author="Alexis Smith" w:date="2020-02-20T07:34:00Z">
              <w:r w:rsidR="004875E3">
                <w:rPr>
                  <w:rFonts w:asciiTheme="minorHAnsi" w:hAnsiTheme="minorHAnsi"/>
                </w:rPr>
                <w:t>; elseif prescriptive, f</w:t>
              </w:r>
            </w:ins>
            <w:del w:id="124" w:author="Alexis Smith" w:date="2020-02-20T07:34:00Z">
              <w:r w:rsidDel="004875E3">
                <w:rPr>
                  <w:rFonts w:asciiTheme="minorHAnsi" w:hAnsiTheme="minorHAnsi"/>
                </w:rPr>
                <w:delText>F</w:delText>
              </w:r>
            </w:del>
            <w:r>
              <w:rPr>
                <w:rFonts w:asciiTheme="minorHAnsi" w:hAnsiTheme="minorHAnsi"/>
              </w:rPr>
              <w:t xml:space="preserve">rom CF1R-STH-01, or user input if </w:t>
            </w:r>
            <w:r w:rsidRPr="000029FB">
              <w:rPr>
                <w:rFonts w:asciiTheme="minorHAnsi" w:hAnsiTheme="minorHAnsi"/>
                <w:i/>
              </w:rPr>
              <w:t>SRCC Certification Type</w:t>
            </w:r>
            <w:r>
              <w:rPr>
                <w:rFonts w:asciiTheme="minorHAnsi" w:hAnsiTheme="minorHAnsi"/>
              </w:rPr>
              <w:t xml:space="preserve"> = OG-300&gt;&gt;&gt;&gt;</w:t>
            </w:r>
          </w:p>
        </w:tc>
      </w:tr>
      <w:tr w:rsidR="005D3506" w:rsidRPr="002F3D03" w14:paraId="7E64DB97" w14:textId="77777777" w:rsidTr="00C453CA">
        <w:trPr>
          <w:trHeight w:val="288"/>
        </w:trPr>
        <w:tc>
          <w:tcPr>
            <w:tcW w:w="650" w:type="dxa"/>
            <w:vAlign w:val="center"/>
          </w:tcPr>
          <w:p w14:paraId="7E64DB94" w14:textId="4A20961E" w:rsidR="005D3506" w:rsidRPr="002F3D03" w:rsidRDefault="005D3506" w:rsidP="0019535F">
            <w:pPr>
              <w:suppressAutoHyphens/>
              <w:jc w:val="center"/>
              <w:rPr>
                <w:rFonts w:asciiTheme="minorHAnsi" w:hAnsiTheme="minorHAnsi"/>
              </w:rPr>
            </w:pPr>
            <w:r>
              <w:rPr>
                <w:rFonts w:asciiTheme="minorHAnsi" w:hAnsiTheme="minorHAnsi"/>
              </w:rPr>
              <w:t>1</w:t>
            </w:r>
            <w:del w:id="125" w:author="Smith, Alexis@Energy" w:date="2020-03-10T16:06:00Z">
              <w:r w:rsidDel="0019535F">
                <w:rPr>
                  <w:rFonts w:asciiTheme="minorHAnsi" w:hAnsiTheme="minorHAnsi"/>
                </w:rPr>
                <w:delText>6</w:delText>
              </w:r>
            </w:del>
            <w:ins w:id="126" w:author="Michael K Shewmaker" w:date="2020-03-17T12:31:00Z">
              <w:r w:rsidR="00B31B43">
                <w:rPr>
                  <w:rFonts w:asciiTheme="minorHAnsi" w:hAnsiTheme="minorHAnsi"/>
                </w:rPr>
                <w:t>5</w:t>
              </w:r>
            </w:ins>
            <w:ins w:id="127" w:author="Smith, Alexis@Energy" w:date="2020-03-10T16:06:00Z">
              <w:del w:id="128" w:author="Michael K Shewmaker" w:date="2020-03-17T12:31:00Z">
                <w:r w:rsidR="0019535F" w:rsidDel="00B31B43">
                  <w:rPr>
                    <w:rFonts w:asciiTheme="minorHAnsi" w:hAnsiTheme="minorHAnsi"/>
                  </w:rPr>
                  <w:delText>4</w:delText>
                </w:r>
              </w:del>
            </w:ins>
          </w:p>
        </w:tc>
        <w:tc>
          <w:tcPr>
            <w:tcW w:w="4810" w:type="dxa"/>
            <w:vAlign w:val="center"/>
          </w:tcPr>
          <w:p w14:paraId="7E64DB95" w14:textId="47EC1CD1" w:rsidR="005D3506" w:rsidRPr="002F3D03" w:rsidRDefault="005D3506" w:rsidP="005D3506">
            <w:pPr>
              <w:suppressAutoHyphens/>
              <w:rPr>
                <w:rFonts w:asciiTheme="minorHAnsi" w:hAnsiTheme="minorHAnsi"/>
              </w:rPr>
            </w:pPr>
            <w:r>
              <w:rPr>
                <w:rFonts w:asciiTheme="minorHAnsi" w:hAnsiTheme="minorHAnsi"/>
              </w:rPr>
              <w:t>Collectors Slope from Horizontal (in Degrees)</w:t>
            </w:r>
          </w:p>
        </w:tc>
        <w:tc>
          <w:tcPr>
            <w:tcW w:w="5804" w:type="dxa"/>
            <w:vAlign w:val="center"/>
          </w:tcPr>
          <w:p w14:paraId="7E64DB96" w14:textId="40A33307" w:rsidR="005D3506" w:rsidRDefault="005D3506" w:rsidP="005D3506">
            <w:pPr>
              <w:suppressAutoHyphens/>
              <w:rPr>
                <w:rFonts w:asciiTheme="minorHAnsi" w:hAnsiTheme="minorHAnsi"/>
              </w:rPr>
            </w:pPr>
            <w:r>
              <w:rPr>
                <w:rFonts w:asciiTheme="minorHAnsi" w:hAnsiTheme="minorHAnsi"/>
              </w:rPr>
              <w:t>&lt;&lt;</w:t>
            </w:r>
            <w:ins w:id="129" w:author="Alexis Smith" w:date="2020-02-20T07:34:00Z">
              <w:r w:rsidR="004875E3">
                <w:rPr>
                  <w:rFonts w:asciiTheme="minorHAnsi" w:hAnsiTheme="minorHAnsi"/>
                </w:rPr>
                <w:t>From CF1R</w:t>
              </w:r>
            </w:ins>
            <w:ins w:id="130" w:author="Alexis Smith" w:date="2020-02-20T10:00:00Z">
              <w:r w:rsidR="00865D5E">
                <w:rPr>
                  <w:rFonts w:asciiTheme="minorHAnsi" w:hAnsiTheme="minorHAnsi"/>
                </w:rPr>
                <w:t>-PRF</w:t>
              </w:r>
            </w:ins>
            <w:ins w:id="131" w:author="Alexis Smith" w:date="2020-02-20T07:34:00Z">
              <w:r w:rsidR="004875E3">
                <w:rPr>
                  <w:rFonts w:asciiTheme="minorHAnsi" w:hAnsiTheme="minorHAnsi"/>
                </w:rPr>
                <w:t>; elseif prescriptive, f</w:t>
              </w:r>
            </w:ins>
            <w:del w:id="132" w:author="Alexis Smith" w:date="2020-02-20T07:34:00Z">
              <w:r w:rsidDel="004875E3">
                <w:rPr>
                  <w:rFonts w:asciiTheme="minorHAnsi" w:hAnsiTheme="minorHAnsi"/>
                </w:rPr>
                <w:delText>F</w:delText>
              </w:r>
            </w:del>
            <w:r>
              <w:rPr>
                <w:rFonts w:asciiTheme="minorHAnsi" w:hAnsiTheme="minorHAnsi"/>
              </w:rPr>
              <w:t xml:space="preserve">rom CF1R-STH-01, or user input if </w:t>
            </w:r>
            <w:r w:rsidRPr="000029FB">
              <w:rPr>
                <w:rFonts w:asciiTheme="minorHAnsi" w:hAnsiTheme="minorHAnsi"/>
                <w:i/>
              </w:rPr>
              <w:t>SRCC Certification Type</w:t>
            </w:r>
            <w:r>
              <w:rPr>
                <w:rFonts w:asciiTheme="minorHAnsi" w:hAnsiTheme="minorHAnsi"/>
              </w:rPr>
              <w:t xml:space="preserve"> = OG-300&gt;&gt;&gt;&gt;</w:t>
            </w:r>
          </w:p>
        </w:tc>
      </w:tr>
      <w:tr w:rsidR="005D3506" w:rsidRPr="002F3D03" w14:paraId="724A1D8B" w14:textId="77777777" w:rsidTr="00C453CA">
        <w:trPr>
          <w:trHeight w:val="288"/>
        </w:trPr>
        <w:tc>
          <w:tcPr>
            <w:tcW w:w="650" w:type="dxa"/>
            <w:vAlign w:val="center"/>
          </w:tcPr>
          <w:p w14:paraId="2275357E" w14:textId="5F2BDDDB" w:rsidR="005D3506" w:rsidRDefault="005D3506" w:rsidP="0019535F">
            <w:pPr>
              <w:suppressAutoHyphens/>
              <w:jc w:val="center"/>
              <w:rPr>
                <w:rFonts w:asciiTheme="minorHAnsi" w:hAnsiTheme="minorHAnsi"/>
              </w:rPr>
            </w:pPr>
            <w:r>
              <w:rPr>
                <w:rFonts w:asciiTheme="minorHAnsi" w:hAnsiTheme="minorHAnsi"/>
              </w:rPr>
              <w:t>1</w:t>
            </w:r>
            <w:del w:id="133" w:author="Smith, Alexis@Energy" w:date="2020-03-10T16:06:00Z">
              <w:r w:rsidDel="0019535F">
                <w:rPr>
                  <w:rFonts w:asciiTheme="minorHAnsi" w:hAnsiTheme="minorHAnsi"/>
                </w:rPr>
                <w:delText>7</w:delText>
              </w:r>
            </w:del>
            <w:ins w:id="134" w:author="Michael K Shewmaker" w:date="2020-03-17T12:31:00Z">
              <w:r w:rsidR="00B31B43">
                <w:rPr>
                  <w:rFonts w:asciiTheme="minorHAnsi" w:hAnsiTheme="minorHAnsi"/>
                </w:rPr>
                <w:t>6</w:t>
              </w:r>
            </w:ins>
            <w:ins w:id="135" w:author="Smith, Alexis@Energy" w:date="2020-03-10T16:06:00Z">
              <w:del w:id="136" w:author="Michael K Shewmaker" w:date="2020-03-17T12:31:00Z">
                <w:r w:rsidR="0019535F" w:rsidDel="00B31B43">
                  <w:rPr>
                    <w:rFonts w:asciiTheme="minorHAnsi" w:hAnsiTheme="minorHAnsi"/>
                  </w:rPr>
                  <w:delText>5</w:delText>
                </w:r>
              </w:del>
            </w:ins>
          </w:p>
        </w:tc>
        <w:tc>
          <w:tcPr>
            <w:tcW w:w="4810" w:type="dxa"/>
            <w:vAlign w:val="center"/>
          </w:tcPr>
          <w:p w14:paraId="0591DA13" w14:textId="68471787" w:rsidR="005D3506" w:rsidRDefault="005D3506" w:rsidP="005D3506">
            <w:pPr>
              <w:suppressAutoHyphens/>
              <w:rPr>
                <w:rFonts w:asciiTheme="minorHAnsi" w:hAnsiTheme="minorHAnsi"/>
              </w:rPr>
            </w:pPr>
            <w:r>
              <w:rPr>
                <w:rFonts w:asciiTheme="minorHAnsi" w:hAnsiTheme="minorHAnsi"/>
              </w:rPr>
              <w:t>Compliance Statement</w:t>
            </w:r>
          </w:p>
        </w:tc>
        <w:tc>
          <w:tcPr>
            <w:tcW w:w="5804" w:type="dxa"/>
            <w:vAlign w:val="center"/>
          </w:tcPr>
          <w:p w14:paraId="4767C053" w14:textId="40EDFBE2" w:rsidR="005D3506" w:rsidRDefault="005D3506" w:rsidP="005D3506">
            <w:pPr>
              <w:suppressAutoHyphens/>
              <w:rPr>
                <w:rFonts w:asciiTheme="minorHAnsi" w:hAnsiTheme="minorHAnsi"/>
              </w:rPr>
            </w:pPr>
            <w:r>
              <w:rPr>
                <w:rFonts w:asciiTheme="minorHAnsi" w:hAnsiTheme="minorHAnsi"/>
              </w:rPr>
              <w:t xml:space="preserve">&lt;&lt; if </w:t>
            </w:r>
            <w:r w:rsidRPr="00E42BA5">
              <w:rPr>
                <w:rFonts w:asciiTheme="minorHAnsi" w:hAnsiTheme="minorHAnsi"/>
              </w:rPr>
              <w:t>A</w:t>
            </w:r>
            <w:ins w:id="137" w:author="Michael K Shewmaker" w:date="2020-03-17T12:31:00Z">
              <w:r w:rsidR="00B31B43">
                <w:rPr>
                  <w:rFonts w:asciiTheme="minorHAnsi" w:hAnsiTheme="minorHAnsi"/>
                </w:rPr>
                <w:t>10</w:t>
              </w:r>
            </w:ins>
            <w:del w:id="138" w:author="Michael K Shewmaker" w:date="2020-03-17T12:31:00Z">
              <w:r w:rsidRPr="00E42BA5" w:rsidDel="00B31B43">
                <w:rPr>
                  <w:rFonts w:asciiTheme="minorHAnsi" w:hAnsiTheme="minorHAnsi"/>
                </w:rPr>
                <w:delText>0</w:delText>
              </w:r>
              <w:r w:rsidDel="00B31B43">
                <w:rPr>
                  <w:rFonts w:asciiTheme="minorHAnsi" w:hAnsiTheme="minorHAnsi"/>
                </w:rPr>
                <w:delText>9</w:delText>
              </w:r>
            </w:del>
            <w:r w:rsidRPr="00274579">
              <w:rPr>
                <w:rFonts w:asciiTheme="minorHAnsi" w:hAnsiTheme="minorHAnsi"/>
              </w:rPr>
              <w:t xml:space="preserve"> </w:t>
            </w:r>
            <w:r w:rsidRPr="00274579">
              <w:rPr>
                <w:rFonts w:asciiTheme="minorHAnsi" w:hAnsiTheme="minorHAnsi" w:cstheme="minorHAnsi"/>
              </w:rPr>
              <w:t>≥</w:t>
            </w:r>
            <w:r w:rsidRPr="00274579">
              <w:rPr>
                <w:rFonts w:asciiTheme="minorHAnsi" w:hAnsiTheme="minorHAnsi"/>
              </w:rPr>
              <w:t xml:space="preserve"> </w:t>
            </w:r>
            <w:r>
              <w:rPr>
                <w:rFonts w:asciiTheme="minorHAnsi" w:hAnsiTheme="minorHAnsi"/>
              </w:rPr>
              <w:t>A1</w:t>
            </w:r>
            <w:ins w:id="139" w:author="Michael K Shewmaker" w:date="2020-03-17T12:31:00Z">
              <w:r w:rsidR="00B31B43">
                <w:rPr>
                  <w:rFonts w:asciiTheme="minorHAnsi" w:hAnsiTheme="minorHAnsi"/>
                </w:rPr>
                <w:t>1</w:t>
              </w:r>
            </w:ins>
            <w:del w:id="140" w:author="Michael K Shewmaker" w:date="2020-03-17T12:31:00Z">
              <w:r w:rsidDel="00B31B43">
                <w:rPr>
                  <w:rFonts w:asciiTheme="minorHAnsi" w:hAnsiTheme="minorHAnsi"/>
                </w:rPr>
                <w:delText>0</w:delText>
              </w:r>
            </w:del>
            <w:r w:rsidRPr="00274579">
              <w:rPr>
                <w:rFonts w:asciiTheme="minorHAnsi" w:hAnsiTheme="minorHAnsi"/>
              </w:rPr>
              <w:t>,</w:t>
            </w:r>
            <w:r>
              <w:rPr>
                <w:rFonts w:asciiTheme="minorHAnsi" w:hAnsiTheme="minorHAnsi"/>
              </w:rPr>
              <w:t xml:space="preserve"> show “Solar water heater system complies”, else show “Solar water heater system does not comply”&gt;&gt;</w:t>
            </w:r>
          </w:p>
        </w:tc>
      </w:tr>
      <w:tr w:rsidR="005D3506" w:rsidRPr="002F3D03" w14:paraId="587C09C4" w14:textId="77777777" w:rsidTr="00C453CA">
        <w:trPr>
          <w:trHeight w:val="288"/>
        </w:trPr>
        <w:tc>
          <w:tcPr>
            <w:tcW w:w="11264" w:type="dxa"/>
            <w:gridSpan w:val="3"/>
            <w:vAlign w:val="center"/>
          </w:tcPr>
          <w:p w14:paraId="0E2C671A" w14:textId="6AB60BBA" w:rsidR="005D3506" w:rsidRDefault="005D3506" w:rsidP="005D3506">
            <w:pPr>
              <w:suppressAutoHyphens/>
              <w:rPr>
                <w:rFonts w:asciiTheme="minorHAnsi" w:hAnsiTheme="minorHAnsi"/>
              </w:rPr>
            </w:pPr>
            <w:r w:rsidRPr="00A1090B">
              <w:rPr>
                <w:rFonts w:asciiTheme="minorHAnsi" w:hAnsiTheme="minorHAnsi"/>
                <w:b/>
                <w:vertAlign w:val="superscript"/>
              </w:rPr>
              <w:t xml:space="preserve">1 </w:t>
            </w:r>
            <w:r>
              <w:rPr>
                <w:rFonts w:asciiTheme="minorHAnsi" w:hAnsiTheme="minorHAnsi"/>
                <w:b/>
                <w:vertAlign w:val="superscript"/>
              </w:rPr>
              <w:t xml:space="preserve"> </w:t>
            </w:r>
            <w:r w:rsidRPr="00A1090B">
              <w:rPr>
                <w:rFonts w:asciiTheme="minorHAnsi" w:hAnsiTheme="minorHAnsi"/>
                <w:b/>
              </w:rPr>
              <w:t>Click for</w:t>
            </w:r>
            <w:r>
              <w:rPr>
                <w:rFonts w:asciiTheme="minorHAnsi" w:hAnsiTheme="minorHAnsi"/>
                <w:b/>
                <w:vertAlign w:val="superscript"/>
              </w:rPr>
              <w:t xml:space="preserve"> </w:t>
            </w:r>
            <w:hyperlink r:id="rId18" w:history="1">
              <w:r w:rsidRPr="00274579">
                <w:rPr>
                  <w:rStyle w:val="Hyperlink"/>
                  <w:rFonts w:asciiTheme="minorHAnsi" w:hAnsiTheme="minorHAnsi"/>
                  <w:b/>
                </w:rPr>
                <w:t>SRCC OG-300 Ratings</w:t>
              </w:r>
            </w:hyperlink>
          </w:p>
        </w:tc>
      </w:tr>
    </w:tbl>
    <w:p w14:paraId="7E64DB99" w14:textId="77777777" w:rsidR="005A4C6F" w:rsidRDefault="005A4C6F" w:rsidP="008B7849">
      <w:pPr>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9"/>
        <w:gridCol w:w="10561"/>
      </w:tblGrid>
      <w:tr w:rsidR="00C52027" w:rsidRPr="002F3D03" w14:paraId="7E64DB9E" w14:textId="77777777" w:rsidTr="00FF1569">
        <w:tc>
          <w:tcPr>
            <w:tcW w:w="11040" w:type="dxa"/>
            <w:gridSpan w:val="2"/>
            <w:vAlign w:val="center"/>
          </w:tcPr>
          <w:p w14:paraId="7E64DB9A" w14:textId="7A41F961" w:rsidR="00C52027" w:rsidRDefault="00C52027" w:rsidP="00C52027">
            <w:pPr>
              <w:suppressAutoHyphens/>
              <w:rPr>
                <w:rFonts w:asciiTheme="minorHAnsi" w:hAnsiTheme="minorHAnsi"/>
                <w:b/>
              </w:rPr>
            </w:pPr>
            <w:r>
              <w:rPr>
                <w:rFonts w:asciiTheme="minorHAnsi" w:hAnsiTheme="minorHAnsi"/>
                <w:b/>
              </w:rPr>
              <w:t xml:space="preserve">B. </w:t>
            </w:r>
            <w:r w:rsidRPr="002F3D03">
              <w:rPr>
                <w:rFonts w:asciiTheme="minorHAnsi" w:hAnsiTheme="minorHAnsi"/>
                <w:b/>
              </w:rPr>
              <w:t xml:space="preserve">OG-100 </w:t>
            </w:r>
            <w:r w:rsidR="002D7254">
              <w:rPr>
                <w:rFonts w:asciiTheme="minorHAnsi" w:hAnsiTheme="minorHAnsi"/>
                <w:b/>
              </w:rPr>
              <w:t>Certified Collectors</w:t>
            </w:r>
          </w:p>
          <w:p w14:paraId="7E64DB9B" w14:textId="77777777" w:rsidR="00152038" w:rsidRDefault="00C52027" w:rsidP="004C4EAF">
            <w:pPr>
              <w:rPr>
                <w:rFonts w:asciiTheme="minorHAnsi" w:hAnsiTheme="minorHAnsi"/>
                <w:i/>
              </w:rPr>
            </w:pPr>
            <w:r w:rsidRPr="00405947">
              <w:rPr>
                <w:rFonts w:asciiTheme="minorHAnsi" w:hAnsiTheme="minorHAnsi"/>
                <w:i/>
              </w:rPr>
              <w:t>The installed system shall meet the following eligibility criteria:</w:t>
            </w:r>
            <w:r w:rsidR="004C4EAF">
              <w:rPr>
                <w:rFonts w:asciiTheme="minorHAnsi" w:hAnsiTheme="minorHAnsi"/>
                <w:i/>
              </w:rPr>
              <w:t xml:space="preserve">    </w:t>
            </w:r>
          </w:p>
          <w:p w14:paraId="7E64DB9D" w14:textId="5008F4BD" w:rsidR="00C52027" w:rsidRPr="00405947" w:rsidRDefault="00152038" w:rsidP="002D7254">
            <w:pPr>
              <w:rPr>
                <w:rFonts w:asciiTheme="minorHAnsi" w:hAnsiTheme="minorHAnsi"/>
                <w:i/>
              </w:rPr>
            </w:pPr>
            <w:r>
              <w:rPr>
                <w:rFonts w:asciiTheme="minorHAnsi" w:hAnsiTheme="minorHAnsi"/>
                <w:sz w:val="18"/>
                <w:szCs w:val="18"/>
              </w:rPr>
              <w:t>&lt;&lt;</w:t>
            </w:r>
            <w:r w:rsidRPr="002F3D13">
              <w:rPr>
                <w:rFonts w:asciiTheme="minorHAnsi" w:hAnsiTheme="minorHAnsi"/>
                <w:sz w:val="18"/>
                <w:szCs w:val="18"/>
              </w:rPr>
              <w:t>if</w:t>
            </w:r>
            <w:r>
              <w:rPr>
                <w:rFonts w:asciiTheme="minorHAnsi" w:hAnsiTheme="minorHAnsi"/>
                <w:sz w:val="18"/>
                <w:szCs w:val="18"/>
              </w:rPr>
              <w:t xml:space="preserve"> O</w:t>
            </w:r>
            <w:r w:rsidR="00293608">
              <w:rPr>
                <w:rFonts w:asciiTheme="minorHAnsi" w:hAnsiTheme="minorHAnsi"/>
                <w:sz w:val="18"/>
                <w:szCs w:val="18"/>
              </w:rPr>
              <w:t xml:space="preserve">G-100 is not selected in </w:t>
            </w:r>
            <w:r w:rsidR="005F0505" w:rsidRPr="000029FB">
              <w:rPr>
                <w:rFonts w:asciiTheme="minorHAnsi" w:hAnsiTheme="minorHAnsi"/>
                <w:i/>
              </w:rPr>
              <w:t>SRCC Certification Type</w:t>
            </w:r>
            <w:r w:rsidR="005F0505">
              <w:rPr>
                <w:rFonts w:asciiTheme="minorHAnsi" w:hAnsiTheme="minorHAnsi"/>
              </w:rPr>
              <w:t xml:space="preserve"> from Table A</w:t>
            </w:r>
            <w:r>
              <w:rPr>
                <w:rFonts w:asciiTheme="minorHAnsi" w:hAnsiTheme="minorHAnsi"/>
                <w:sz w:val="18"/>
                <w:szCs w:val="18"/>
              </w:rPr>
              <w:t xml:space="preserve">, </w:t>
            </w:r>
            <w:r w:rsidRPr="00125E71">
              <w:rPr>
                <w:rFonts w:ascii="Calibri" w:hAnsi="Calibri"/>
                <w:sz w:val="18"/>
                <w:szCs w:val="18"/>
              </w:rPr>
              <w:t>then display the "section does not apply" message&gt;&gt;</w:t>
            </w:r>
          </w:p>
        </w:tc>
      </w:tr>
      <w:tr w:rsidR="00C52027" w:rsidRPr="002F3D03" w14:paraId="7E64DBA1" w14:textId="77777777" w:rsidTr="00FF1569">
        <w:trPr>
          <w:trHeight w:val="60"/>
        </w:trPr>
        <w:tc>
          <w:tcPr>
            <w:tcW w:w="479" w:type="dxa"/>
            <w:vAlign w:val="center"/>
          </w:tcPr>
          <w:p w14:paraId="7E64DB9F" w14:textId="77777777" w:rsidR="00C52027" w:rsidRPr="002F3D03" w:rsidRDefault="00A6036E" w:rsidP="00A6036E">
            <w:pPr>
              <w:suppressAutoHyphens/>
              <w:jc w:val="center"/>
              <w:rPr>
                <w:rFonts w:asciiTheme="minorHAnsi" w:hAnsiTheme="minorHAnsi"/>
              </w:rPr>
            </w:pPr>
            <w:r>
              <w:rPr>
                <w:rFonts w:asciiTheme="minorHAnsi" w:hAnsiTheme="minorHAnsi"/>
              </w:rPr>
              <w:t>01</w:t>
            </w:r>
          </w:p>
        </w:tc>
        <w:tc>
          <w:tcPr>
            <w:tcW w:w="10561" w:type="dxa"/>
          </w:tcPr>
          <w:p w14:paraId="7E64DBA0" w14:textId="77777777" w:rsidR="00C52027" w:rsidRPr="002F3D03" w:rsidRDefault="00C52027" w:rsidP="00C52027">
            <w:pPr>
              <w:suppressAutoHyphens/>
              <w:rPr>
                <w:rFonts w:asciiTheme="minorHAnsi" w:hAnsiTheme="minorHAnsi"/>
              </w:rPr>
            </w:pPr>
            <w:r w:rsidRPr="002F3D03">
              <w:rPr>
                <w:rFonts w:asciiTheme="minorHAnsi" w:hAnsiTheme="minorHAnsi"/>
              </w:rPr>
              <w:t>System is installed at the same orientation as modeled.</w:t>
            </w:r>
          </w:p>
        </w:tc>
      </w:tr>
      <w:tr w:rsidR="00C52027" w:rsidRPr="002F3D03" w14:paraId="7E64DBA4" w14:textId="77777777" w:rsidTr="00FF1569">
        <w:tc>
          <w:tcPr>
            <w:tcW w:w="479" w:type="dxa"/>
            <w:vAlign w:val="center"/>
          </w:tcPr>
          <w:p w14:paraId="7E64DBA2" w14:textId="77777777" w:rsidR="00C52027" w:rsidRPr="002F3D03" w:rsidRDefault="00A6036E" w:rsidP="00A6036E">
            <w:pPr>
              <w:suppressAutoHyphens/>
              <w:jc w:val="center"/>
              <w:rPr>
                <w:rFonts w:asciiTheme="minorHAnsi" w:hAnsiTheme="minorHAnsi"/>
              </w:rPr>
            </w:pPr>
            <w:r>
              <w:rPr>
                <w:rFonts w:asciiTheme="minorHAnsi" w:hAnsiTheme="minorHAnsi"/>
              </w:rPr>
              <w:t>02</w:t>
            </w:r>
          </w:p>
        </w:tc>
        <w:tc>
          <w:tcPr>
            <w:tcW w:w="10561" w:type="dxa"/>
          </w:tcPr>
          <w:p w14:paraId="7E64DBA3" w14:textId="77777777" w:rsidR="00C52027" w:rsidRPr="002F3D03" w:rsidRDefault="00C52027" w:rsidP="00C52027">
            <w:pPr>
              <w:suppressAutoHyphens/>
              <w:rPr>
                <w:rFonts w:asciiTheme="minorHAnsi" w:hAnsiTheme="minorHAnsi"/>
              </w:rPr>
            </w:pPr>
            <w:r w:rsidRPr="002F3D03">
              <w:rPr>
                <w:rFonts w:asciiTheme="minorHAnsi" w:hAnsiTheme="minorHAnsi"/>
              </w:rPr>
              <w:t>System is installed at the same tilt as modeled.</w:t>
            </w:r>
          </w:p>
        </w:tc>
      </w:tr>
      <w:tr w:rsidR="00C52027" w:rsidRPr="002F3D03" w14:paraId="7E64DBA7" w14:textId="77777777" w:rsidTr="00FF1569">
        <w:trPr>
          <w:trHeight w:val="197"/>
        </w:trPr>
        <w:tc>
          <w:tcPr>
            <w:tcW w:w="479" w:type="dxa"/>
            <w:vAlign w:val="center"/>
          </w:tcPr>
          <w:p w14:paraId="7E64DBA5" w14:textId="77777777" w:rsidR="00C52027" w:rsidRPr="002F3D03" w:rsidRDefault="00A6036E" w:rsidP="00A6036E">
            <w:pPr>
              <w:suppressAutoHyphens/>
              <w:jc w:val="center"/>
              <w:rPr>
                <w:rFonts w:asciiTheme="minorHAnsi" w:hAnsiTheme="minorHAnsi"/>
              </w:rPr>
            </w:pPr>
            <w:r>
              <w:rPr>
                <w:rFonts w:asciiTheme="minorHAnsi" w:hAnsiTheme="minorHAnsi"/>
              </w:rPr>
              <w:t>03</w:t>
            </w:r>
          </w:p>
        </w:tc>
        <w:tc>
          <w:tcPr>
            <w:tcW w:w="10561" w:type="dxa"/>
          </w:tcPr>
          <w:p w14:paraId="7E64DBA6" w14:textId="77777777" w:rsidR="00C52027" w:rsidRPr="002F3D03" w:rsidRDefault="00C52027" w:rsidP="00C52027">
            <w:pPr>
              <w:suppressAutoHyphens/>
              <w:rPr>
                <w:rFonts w:asciiTheme="minorHAnsi" w:hAnsiTheme="minorHAnsi"/>
              </w:rPr>
            </w:pPr>
            <w:r w:rsidRPr="002F3D03">
              <w:rPr>
                <w:rFonts w:asciiTheme="minorHAnsi" w:hAnsiTheme="minorHAnsi"/>
              </w:rPr>
              <w:t>The system shall have the same collectors, pumps, controls, storage tank and backup water heater fuel type as the rated condition.</w:t>
            </w:r>
          </w:p>
        </w:tc>
      </w:tr>
      <w:tr w:rsidR="00C52027" w:rsidRPr="002F3D03" w14:paraId="7E64DBAA" w14:textId="77777777" w:rsidTr="00FF1569">
        <w:trPr>
          <w:trHeight w:val="197"/>
        </w:trPr>
        <w:tc>
          <w:tcPr>
            <w:tcW w:w="479" w:type="dxa"/>
            <w:vAlign w:val="center"/>
          </w:tcPr>
          <w:p w14:paraId="7E64DBA8" w14:textId="77777777" w:rsidR="00C52027" w:rsidRPr="002F3D03" w:rsidRDefault="00A6036E" w:rsidP="00A6036E">
            <w:pPr>
              <w:suppressAutoHyphens/>
              <w:jc w:val="center"/>
              <w:rPr>
                <w:rFonts w:asciiTheme="minorHAnsi" w:hAnsiTheme="minorHAnsi"/>
              </w:rPr>
            </w:pPr>
            <w:r>
              <w:rPr>
                <w:rFonts w:asciiTheme="minorHAnsi" w:hAnsiTheme="minorHAnsi"/>
              </w:rPr>
              <w:t>04</w:t>
            </w:r>
          </w:p>
        </w:tc>
        <w:tc>
          <w:tcPr>
            <w:tcW w:w="10561" w:type="dxa"/>
          </w:tcPr>
          <w:p w14:paraId="7E64DBA9" w14:textId="77777777" w:rsidR="00C52027" w:rsidRPr="002F3D03" w:rsidRDefault="00C52027" w:rsidP="00C52027">
            <w:pPr>
              <w:suppressAutoHyphens/>
              <w:rPr>
                <w:rFonts w:asciiTheme="minorHAnsi" w:hAnsiTheme="minorHAnsi"/>
              </w:rPr>
            </w:pPr>
            <w:r w:rsidRPr="002F3D03">
              <w:rPr>
                <w:rFonts w:asciiTheme="minorHAnsi" w:hAnsiTheme="minorHAnsi"/>
              </w:rPr>
              <w:t xml:space="preserve">The collectors </w:t>
            </w:r>
            <w:r>
              <w:rPr>
                <w:rFonts w:asciiTheme="minorHAnsi" w:hAnsiTheme="minorHAnsi"/>
              </w:rPr>
              <w:t>are</w:t>
            </w:r>
            <w:r w:rsidRPr="002F3D03">
              <w:rPr>
                <w:rFonts w:asciiTheme="minorHAnsi" w:hAnsiTheme="minorHAnsi"/>
              </w:rPr>
              <w:t xml:space="preserve"> located in a position that is not shaded by adjacent buildings or trees.</w:t>
            </w:r>
          </w:p>
        </w:tc>
      </w:tr>
      <w:tr w:rsidR="00C52027" w:rsidRPr="002F3D03" w14:paraId="7E64DBAD" w14:textId="77777777" w:rsidTr="00FF1569">
        <w:trPr>
          <w:trHeight w:val="197"/>
        </w:trPr>
        <w:tc>
          <w:tcPr>
            <w:tcW w:w="479" w:type="dxa"/>
            <w:vAlign w:val="center"/>
          </w:tcPr>
          <w:p w14:paraId="7E64DBAB" w14:textId="77777777" w:rsidR="00C52027" w:rsidRPr="002F3D03" w:rsidRDefault="00A6036E" w:rsidP="00A6036E">
            <w:pPr>
              <w:suppressAutoHyphens/>
              <w:jc w:val="center"/>
              <w:rPr>
                <w:rFonts w:asciiTheme="minorHAnsi" w:hAnsiTheme="minorHAnsi"/>
              </w:rPr>
            </w:pPr>
            <w:r>
              <w:rPr>
                <w:rFonts w:asciiTheme="minorHAnsi" w:hAnsiTheme="minorHAnsi"/>
              </w:rPr>
              <w:t>05</w:t>
            </w:r>
          </w:p>
        </w:tc>
        <w:tc>
          <w:tcPr>
            <w:tcW w:w="10561" w:type="dxa"/>
          </w:tcPr>
          <w:p w14:paraId="7E64DBAC" w14:textId="5F8B816A" w:rsidR="00C52027" w:rsidRPr="002F3D03" w:rsidRDefault="00C52027" w:rsidP="0081508B">
            <w:pPr>
              <w:suppressAutoHyphens/>
              <w:rPr>
                <w:rFonts w:asciiTheme="minorHAnsi" w:hAnsiTheme="minorHAnsi"/>
              </w:rPr>
            </w:pPr>
            <w:r w:rsidRPr="002F3D03">
              <w:rPr>
                <w:rFonts w:asciiTheme="minorHAnsi" w:hAnsiTheme="minorHAnsi"/>
              </w:rPr>
              <w:t>Backup Storage tanks are insulated with either an internal R-</w:t>
            </w:r>
            <w:r w:rsidR="0081508B">
              <w:rPr>
                <w:rFonts w:asciiTheme="minorHAnsi" w:hAnsiTheme="minorHAnsi"/>
              </w:rPr>
              <w:t>16</w:t>
            </w:r>
            <w:r w:rsidR="0081508B" w:rsidRPr="002F3D03">
              <w:rPr>
                <w:rFonts w:asciiTheme="minorHAnsi" w:hAnsiTheme="minorHAnsi"/>
              </w:rPr>
              <w:t xml:space="preserve"> </w:t>
            </w:r>
            <w:r w:rsidRPr="002F3D03">
              <w:rPr>
                <w:rFonts w:asciiTheme="minorHAnsi" w:hAnsiTheme="minorHAnsi"/>
              </w:rPr>
              <w:t>(labeled on tank)</w:t>
            </w:r>
            <w:r w:rsidR="008E7E5B">
              <w:rPr>
                <w:rFonts w:asciiTheme="minorHAnsi" w:hAnsiTheme="minorHAnsi"/>
              </w:rPr>
              <w:t>,</w:t>
            </w:r>
            <w:r w:rsidRPr="002F3D03">
              <w:rPr>
                <w:rFonts w:asciiTheme="minorHAnsi" w:hAnsiTheme="minorHAnsi"/>
              </w:rPr>
              <w:t xml:space="preserve"> or external R-</w:t>
            </w:r>
            <w:r w:rsidR="0081508B">
              <w:rPr>
                <w:rFonts w:asciiTheme="minorHAnsi" w:hAnsiTheme="minorHAnsi"/>
              </w:rPr>
              <w:t>12</w:t>
            </w:r>
          </w:p>
        </w:tc>
      </w:tr>
      <w:tr w:rsidR="00C52027" w:rsidRPr="002F3D03" w14:paraId="7E64DBAF" w14:textId="77777777" w:rsidTr="00FF1569">
        <w:trPr>
          <w:trHeight w:val="158"/>
        </w:trPr>
        <w:tc>
          <w:tcPr>
            <w:tcW w:w="11040" w:type="dxa"/>
            <w:gridSpan w:val="2"/>
          </w:tcPr>
          <w:p w14:paraId="7E64DBAE" w14:textId="77777777" w:rsidR="00C52027" w:rsidRPr="002F3D03" w:rsidRDefault="000D4D8A" w:rsidP="000D4D8A">
            <w:pPr>
              <w:spacing w:line="276" w:lineRule="auto"/>
              <w:rPr>
                <w:rFonts w:asciiTheme="minorHAnsi" w:hAnsiTheme="minorHAnsi"/>
              </w:rPr>
            </w:pPr>
            <w:r w:rsidRPr="000D4D8A">
              <w:rPr>
                <w:rFonts w:ascii="Calibri" w:eastAsia="Calibri" w:hAnsi="Calibri"/>
                <w:b/>
                <w:sz w:val="18"/>
                <w:szCs w:val="18"/>
              </w:rPr>
              <w:t xml:space="preserve">The responsible person’s signature on this compliance document affirms that all applicable requirements in this table have been met. </w:t>
            </w:r>
          </w:p>
        </w:tc>
      </w:tr>
    </w:tbl>
    <w:p w14:paraId="7E64DBB0" w14:textId="77777777" w:rsidR="00C52027" w:rsidRDefault="00C52027" w:rsidP="008B7849">
      <w:pPr>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
        <w:gridCol w:w="10573"/>
      </w:tblGrid>
      <w:tr w:rsidR="00C52027" w:rsidRPr="002F3D03" w14:paraId="7E64DBB5" w14:textId="77777777" w:rsidTr="00FF1569">
        <w:tc>
          <w:tcPr>
            <w:tcW w:w="11040" w:type="dxa"/>
            <w:gridSpan w:val="2"/>
            <w:vAlign w:val="center"/>
          </w:tcPr>
          <w:p w14:paraId="7E64DBB1" w14:textId="02A1C783" w:rsidR="00C52027" w:rsidRDefault="00C52027" w:rsidP="00C52027">
            <w:pPr>
              <w:suppressAutoHyphens/>
              <w:rPr>
                <w:rFonts w:asciiTheme="minorHAnsi" w:hAnsiTheme="minorHAnsi"/>
                <w:b/>
              </w:rPr>
            </w:pPr>
            <w:r>
              <w:rPr>
                <w:rFonts w:asciiTheme="minorHAnsi" w:hAnsiTheme="minorHAnsi"/>
                <w:b/>
              </w:rPr>
              <w:t xml:space="preserve">C. </w:t>
            </w:r>
            <w:r w:rsidRPr="002F3D03">
              <w:rPr>
                <w:rFonts w:asciiTheme="minorHAnsi" w:hAnsiTheme="minorHAnsi"/>
                <w:b/>
              </w:rPr>
              <w:t xml:space="preserve">OG-300 </w:t>
            </w:r>
            <w:r w:rsidR="002D7254">
              <w:rPr>
                <w:rFonts w:asciiTheme="minorHAnsi" w:hAnsiTheme="minorHAnsi"/>
                <w:b/>
              </w:rPr>
              <w:t>Certified Systems</w:t>
            </w:r>
          </w:p>
          <w:p w14:paraId="7E64DBB2" w14:textId="77777777" w:rsidR="00152038" w:rsidRDefault="00C52027" w:rsidP="004C4EAF">
            <w:pPr>
              <w:suppressAutoHyphens/>
              <w:rPr>
                <w:rFonts w:asciiTheme="minorHAnsi" w:hAnsiTheme="minorHAnsi"/>
                <w:i/>
              </w:rPr>
            </w:pPr>
            <w:r w:rsidRPr="00405947">
              <w:rPr>
                <w:rFonts w:asciiTheme="minorHAnsi" w:hAnsiTheme="minorHAnsi"/>
                <w:i/>
              </w:rPr>
              <w:t>The installed system shall meet the following eligibility criteria:</w:t>
            </w:r>
            <w:r w:rsidR="004C4EAF">
              <w:rPr>
                <w:rFonts w:asciiTheme="minorHAnsi" w:hAnsiTheme="minorHAnsi"/>
                <w:i/>
              </w:rPr>
              <w:t xml:space="preserve">   </w:t>
            </w:r>
          </w:p>
          <w:p w14:paraId="7E64DBB4" w14:textId="136F9FB2" w:rsidR="00C52027" w:rsidRPr="00405947" w:rsidRDefault="00152038" w:rsidP="002D7254">
            <w:pPr>
              <w:suppressAutoHyphens/>
              <w:rPr>
                <w:rFonts w:asciiTheme="minorHAnsi" w:hAnsiTheme="minorHAnsi"/>
                <w:b/>
                <w:i/>
              </w:rPr>
            </w:pPr>
            <w:r>
              <w:rPr>
                <w:rFonts w:asciiTheme="minorHAnsi" w:hAnsiTheme="minorHAnsi"/>
                <w:sz w:val="18"/>
                <w:szCs w:val="18"/>
              </w:rPr>
              <w:t>&lt;&lt;</w:t>
            </w:r>
            <w:r w:rsidRPr="002F3D13">
              <w:rPr>
                <w:rFonts w:asciiTheme="minorHAnsi" w:hAnsiTheme="minorHAnsi"/>
                <w:sz w:val="18"/>
                <w:szCs w:val="18"/>
              </w:rPr>
              <w:t xml:space="preserve">if </w:t>
            </w:r>
            <w:r>
              <w:rPr>
                <w:rFonts w:asciiTheme="minorHAnsi" w:hAnsiTheme="minorHAnsi"/>
                <w:sz w:val="18"/>
                <w:szCs w:val="18"/>
              </w:rPr>
              <w:t>OG-300</w:t>
            </w:r>
            <w:r w:rsidRPr="002F3D13">
              <w:rPr>
                <w:rFonts w:asciiTheme="minorHAnsi" w:hAnsiTheme="minorHAnsi"/>
                <w:sz w:val="18"/>
                <w:szCs w:val="18"/>
              </w:rPr>
              <w:t xml:space="preserve"> is </w:t>
            </w:r>
            <w:r>
              <w:rPr>
                <w:rFonts w:asciiTheme="minorHAnsi" w:hAnsiTheme="minorHAnsi"/>
                <w:sz w:val="18"/>
                <w:szCs w:val="18"/>
              </w:rPr>
              <w:t xml:space="preserve">not </w:t>
            </w:r>
            <w:r w:rsidRPr="002F3D13">
              <w:rPr>
                <w:rFonts w:asciiTheme="minorHAnsi" w:hAnsiTheme="minorHAnsi"/>
                <w:sz w:val="18"/>
                <w:szCs w:val="18"/>
              </w:rPr>
              <w:t xml:space="preserve">selected in </w:t>
            </w:r>
            <w:r w:rsidR="005F0505" w:rsidRPr="000029FB">
              <w:rPr>
                <w:rFonts w:asciiTheme="minorHAnsi" w:hAnsiTheme="minorHAnsi"/>
                <w:i/>
              </w:rPr>
              <w:t>SRCC Certification Type</w:t>
            </w:r>
            <w:r w:rsidR="005F0505">
              <w:rPr>
                <w:rFonts w:asciiTheme="minorHAnsi" w:hAnsiTheme="minorHAnsi"/>
              </w:rPr>
              <w:t xml:space="preserve"> from Table A</w:t>
            </w:r>
            <w:r>
              <w:rPr>
                <w:rFonts w:asciiTheme="minorHAnsi" w:hAnsiTheme="minorHAnsi"/>
                <w:sz w:val="18"/>
                <w:szCs w:val="18"/>
              </w:rPr>
              <w:t xml:space="preserve">, </w:t>
            </w:r>
            <w:r w:rsidRPr="00125E71">
              <w:rPr>
                <w:rFonts w:ascii="Calibri" w:hAnsi="Calibri"/>
                <w:sz w:val="18"/>
                <w:szCs w:val="18"/>
              </w:rPr>
              <w:t>then display the "section does not apply" message&gt;&gt;</w:t>
            </w:r>
          </w:p>
        </w:tc>
      </w:tr>
      <w:tr w:rsidR="00C52027" w:rsidRPr="002F3D03" w14:paraId="7E64DBB8" w14:textId="77777777" w:rsidTr="00FF1569">
        <w:tc>
          <w:tcPr>
            <w:tcW w:w="467" w:type="dxa"/>
            <w:vAlign w:val="center"/>
          </w:tcPr>
          <w:p w14:paraId="7E64DBB6" w14:textId="77777777" w:rsidR="00C52027" w:rsidRPr="002F3D03" w:rsidRDefault="00A6036E" w:rsidP="00A6036E">
            <w:pPr>
              <w:suppressAutoHyphens/>
              <w:jc w:val="center"/>
              <w:rPr>
                <w:rFonts w:asciiTheme="minorHAnsi" w:hAnsiTheme="minorHAnsi"/>
              </w:rPr>
            </w:pPr>
            <w:r>
              <w:rPr>
                <w:rFonts w:asciiTheme="minorHAnsi" w:hAnsiTheme="minorHAnsi"/>
              </w:rPr>
              <w:t>01</w:t>
            </w:r>
          </w:p>
        </w:tc>
        <w:tc>
          <w:tcPr>
            <w:tcW w:w="10573" w:type="dxa"/>
          </w:tcPr>
          <w:p w14:paraId="7E64DBB7" w14:textId="481A5CB6" w:rsidR="00C52027" w:rsidRPr="002F3D03" w:rsidRDefault="00C52027" w:rsidP="00000B3B">
            <w:pPr>
              <w:suppressAutoHyphens/>
              <w:rPr>
                <w:rFonts w:asciiTheme="minorHAnsi" w:hAnsiTheme="minorHAnsi"/>
              </w:rPr>
            </w:pPr>
            <w:r w:rsidRPr="002F3D03">
              <w:rPr>
                <w:rFonts w:asciiTheme="minorHAnsi" w:hAnsiTheme="minorHAnsi"/>
              </w:rPr>
              <w:t>The collectors shall face within 35</w:t>
            </w:r>
            <w:r w:rsidR="00000B3B">
              <w:rPr>
                <w:rFonts w:asciiTheme="minorHAnsi" w:hAnsiTheme="minorHAnsi"/>
              </w:rPr>
              <w:t>°</w:t>
            </w:r>
            <w:r w:rsidRPr="002F3D03">
              <w:rPr>
                <w:rFonts w:asciiTheme="minorHAnsi" w:hAnsiTheme="minorHAnsi"/>
              </w:rPr>
              <w:t xml:space="preserve"> of south and be tilted at a slope of at least 3:12</w:t>
            </w:r>
          </w:p>
        </w:tc>
      </w:tr>
      <w:tr w:rsidR="00C52027" w:rsidRPr="002F3D03" w14:paraId="7E64DBBB" w14:textId="77777777" w:rsidTr="00FF1569">
        <w:tc>
          <w:tcPr>
            <w:tcW w:w="467" w:type="dxa"/>
            <w:vAlign w:val="center"/>
          </w:tcPr>
          <w:p w14:paraId="7E64DBB9" w14:textId="77777777" w:rsidR="00C52027" w:rsidRPr="002F3D03" w:rsidRDefault="00A6036E" w:rsidP="00A6036E">
            <w:pPr>
              <w:suppressAutoHyphens/>
              <w:jc w:val="center"/>
              <w:rPr>
                <w:rFonts w:asciiTheme="minorHAnsi" w:hAnsiTheme="minorHAnsi"/>
              </w:rPr>
            </w:pPr>
            <w:r>
              <w:rPr>
                <w:rFonts w:asciiTheme="minorHAnsi" w:hAnsiTheme="minorHAnsi"/>
              </w:rPr>
              <w:t>02</w:t>
            </w:r>
          </w:p>
        </w:tc>
        <w:tc>
          <w:tcPr>
            <w:tcW w:w="10573" w:type="dxa"/>
          </w:tcPr>
          <w:p w14:paraId="7E64DBBA" w14:textId="77777777" w:rsidR="00C52027" w:rsidRPr="002F3D03" w:rsidRDefault="00C52027" w:rsidP="00C52027">
            <w:pPr>
              <w:suppressAutoHyphens/>
              <w:rPr>
                <w:rFonts w:asciiTheme="minorHAnsi" w:hAnsiTheme="minorHAnsi"/>
              </w:rPr>
            </w:pPr>
            <w:r w:rsidRPr="002F3D03">
              <w:rPr>
                <w:rFonts w:asciiTheme="minorHAnsi" w:hAnsiTheme="minorHAnsi"/>
              </w:rPr>
              <w:t>The system shall have the same collectors, pumps, controls, storage tank and backup water heater fuel type as the rated condition.</w:t>
            </w:r>
          </w:p>
        </w:tc>
      </w:tr>
      <w:tr w:rsidR="00C52027" w:rsidRPr="002F3D03" w14:paraId="7E64DBBE" w14:textId="77777777" w:rsidTr="00FF1569">
        <w:tc>
          <w:tcPr>
            <w:tcW w:w="467" w:type="dxa"/>
            <w:vAlign w:val="center"/>
          </w:tcPr>
          <w:p w14:paraId="7E64DBBC" w14:textId="77777777" w:rsidR="00C52027" w:rsidRPr="002F3D03" w:rsidRDefault="00A6036E" w:rsidP="00A6036E">
            <w:pPr>
              <w:suppressAutoHyphens/>
              <w:jc w:val="center"/>
              <w:rPr>
                <w:rFonts w:asciiTheme="minorHAnsi" w:hAnsiTheme="minorHAnsi"/>
              </w:rPr>
            </w:pPr>
            <w:r>
              <w:rPr>
                <w:rFonts w:asciiTheme="minorHAnsi" w:hAnsiTheme="minorHAnsi"/>
              </w:rPr>
              <w:t>03</w:t>
            </w:r>
          </w:p>
        </w:tc>
        <w:tc>
          <w:tcPr>
            <w:tcW w:w="10573" w:type="dxa"/>
          </w:tcPr>
          <w:p w14:paraId="7E64DBBD" w14:textId="77777777" w:rsidR="00C52027" w:rsidRPr="002F3D03" w:rsidRDefault="00C52027" w:rsidP="00C52027">
            <w:pPr>
              <w:suppressAutoHyphens/>
              <w:rPr>
                <w:rFonts w:asciiTheme="minorHAnsi" w:hAnsiTheme="minorHAnsi"/>
              </w:rPr>
            </w:pPr>
            <w:r w:rsidRPr="002F3D03">
              <w:rPr>
                <w:rFonts w:asciiTheme="minorHAnsi" w:hAnsiTheme="minorHAnsi"/>
              </w:rPr>
              <w:t>The collectors shall be located in a position that is not shaded by adjacent buildings or trees.</w:t>
            </w:r>
          </w:p>
        </w:tc>
      </w:tr>
      <w:tr w:rsidR="000D4D8A" w:rsidRPr="002F3D03" w14:paraId="7E64DBC0" w14:textId="77777777" w:rsidTr="00FF1569">
        <w:trPr>
          <w:trHeight w:val="158"/>
        </w:trPr>
        <w:tc>
          <w:tcPr>
            <w:tcW w:w="11040" w:type="dxa"/>
            <w:gridSpan w:val="2"/>
          </w:tcPr>
          <w:p w14:paraId="7E64DBBF" w14:textId="77777777" w:rsidR="000D4D8A" w:rsidRPr="002F3D03" w:rsidRDefault="000D4D8A" w:rsidP="00956EDC">
            <w:pPr>
              <w:spacing w:line="276" w:lineRule="auto"/>
              <w:rPr>
                <w:rFonts w:asciiTheme="minorHAnsi" w:hAnsiTheme="minorHAnsi"/>
              </w:rPr>
            </w:pPr>
            <w:r w:rsidRPr="000D4D8A">
              <w:rPr>
                <w:rFonts w:ascii="Calibri" w:eastAsia="Calibri" w:hAnsi="Calibri"/>
                <w:b/>
                <w:sz w:val="18"/>
                <w:szCs w:val="18"/>
              </w:rPr>
              <w:lastRenderedPageBreak/>
              <w:t xml:space="preserve">The responsible person’s signature on this compliance document affirms that all applicable requirements in this table have been met. </w:t>
            </w:r>
          </w:p>
        </w:tc>
      </w:tr>
    </w:tbl>
    <w:p w14:paraId="7E64DBC1" w14:textId="77777777" w:rsidR="00C52027" w:rsidRDefault="00C52027" w:rsidP="008B7849">
      <w:pPr>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72"/>
      </w:tblGrid>
      <w:tr w:rsidR="00C52027" w:rsidRPr="002F3D03" w14:paraId="7E64DBC4" w14:textId="77777777" w:rsidTr="00FF1569">
        <w:tc>
          <w:tcPr>
            <w:tcW w:w="11040" w:type="dxa"/>
            <w:gridSpan w:val="2"/>
            <w:vAlign w:val="center"/>
          </w:tcPr>
          <w:p w14:paraId="7E64DBC2" w14:textId="78A75E67" w:rsidR="00480995" w:rsidRDefault="00C52027" w:rsidP="002D7254">
            <w:pPr>
              <w:keepNext/>
              <w:suppressAutoHyphens/>
              <w:rPr>
                <w:rFonts w:asciiTheme="minorHAnsi" w:hAnsiTheme="minorHAnsi"/>
                <w:i/>
                <w:sz w:val="22"/>
              </w:rPr>
            </w:pPr>
            <w:r w:rsidRPr="00405947">
              <w:rPr>
                <w:rFonts w:asciiTheme="minorHAnsi" w:hAnsiTheme="minorHAnsi"/>
                <w:b/>
              </w:rPr>
              <w:t>D.</w:t>
            </w:r>
            <w:r w:rsidR="002D7254" w:rsidRPr="00A6749D">
              <w:rPr>
                <w:rFonts w:asciiTheme="minorHAnsi" w:hAnsiTheme="minorHAnsi"/>
                <w:b/>
              </w:rPr>
              <w:t xml:space="preserve"> Sizing Compliance with Multifamily Central System Prescriptive Requirements</w:t>
            </w:r>
          </w:p>
          <w:p w14:paraId="7E64DBC3" w14:textId="1BF4CCC6" w:rsidR="00480995" w:rsidRDefault="00293608" w:rsidP="00474756">
            <w:pPr>
              <w:keepNext/>
              <w:suppressAutoHyphens/>
              <w:rPr>
                <w:rFonts w:asciiTheme="minorHAnsi" w:hAnsiTheme="minorHAnsi"/>
                <w:i/>
                <w:sz w:val="22"/>
              </w:rPr>
            </w:pPr>
            <w:r>
              <w:rPr>
                <w:rFonts w:asciiTheme="minorHAnsi" w:hAnsiTheme="minorHAnsi"/>
                <w:sz w:val="18"/>
                <w:szCs w:val="18"/>
              </w:rPr>
              <w:t>&lt;&lt;If Pres</w:t>
            </w:r>
            <w:r w:rsidR="005A4C6F">
              <w:rPr>
                <w:rFonts w:asciiTheme="minorHAnsi" w:hAnsiTheme="minorHAnsi"/>
                <w:sz w:val="18"/>
                <w:szCs w:val="18"/>
              </w:rPr>
              <w:t xml:space="preserve">criptive is not selected in </w:t>
            </w:r>
            <w:r w:rsidR="00474756" w:rsidRPr="00E42BA5">
              <w:rPr>
                <w:rFonts w:asciiTheme="minorHAnsi" w:hAnsiTheme="minorHAnsi"/>
                <w:i/>
              </w:rPr>
              <w:t>Certificate of Compliance Type</w:t>
            </w:r>
            <w:r w:rsidR="00474756">
              <w:rPr>
                <w:rFonts w:asciiTheme="minorHAnsi" w:hAnsiTheme="minorHAnsi"/>
                <w:sz w:val="18"/>
                <w:szCs w:val="18"/>
              </w:rPr>
              <w:t xml:space="preserve"> from Table A</w:t>
            </w:r>
            <w:r w:rsidR="005A4C6F">
              <w:rPr>
                <w:rFonts w:asciiTheme="minorHAnsi" w:hAnsiTheme="minorHAnsi"/>
                <w:sz w:val="18"/>
                <w:szCs w:val="18"/>
              </w:rPr>
              <w:t xml:space="preserve"> and </w:t>
            </w:r>
            <w:r w:rsidR="00474756" w:rsidRPr="00E42BA5">
              <w:rPr>
                <w:rFonts w:asciiTheme="minorHAnsi" w:hAnsiTheme="minorHAnsi"/>
                <w:i/>
              </w:rPr>
              <w:t>Central DHW System Distribution Type</w:t>
            </w:r>
            <w:r w:rsidR="00474756">
              <w:rPr>
                <w:rFonts w:asciiTheme="minorHAnsi" w:hAnsiTheme="minorHAnsi"/>
              </w:rPr>
              <w:t xml:space="preserve"> from Table A</w:t>
            </w:r>
            <w:r w:rsidR="00C67923">
              <w:rPr>
                <w:rFonts w:asciiTheme="minorHAnsi" w:hAnsiTheme="minorHAnsi"/>
                <w:sz w:val="18"/>
                <w:szCs w:val="18"/>
              </w:rPr>
              <w:t xml:space="preserve"> does not equal N/A</w:t>
            </w:r>
            <w:r w:rsidR="005A4C6F">
              <w:rPr>
                <w:rFonts w:asciiTheme="minorHAnsi" w:hAnsiTheme="minorHAnsi"/>
                <w:sz w:val="18"/>
                <w:szCs w:val="18"/>
              </w:rPr>
              <w:t xml:space="preserve">, </w:t>
            </w:r>
            <w:r>
              <w:rPr>
                <w:rFonts w:asciiTheme="minorHAnsi" w:hAnsiTheme="minorHAnsi"/>
                <w:sz w:val="18"/>
                <w:szCs w:val="18"/>
              </w:rPr>
              <w:t xml:space="preserve"> </w:t>
            </w:r>
            <w:r w:rsidRPr="00125E71">
              <w:rPr>
                <w:rFonts w:ascii="Calibri" w:hAnsi="Calibri"/>
                <w:sz w:val="18"/>
                <w:szCs w:val="18"/>
              </w:rPr>
              <w:t>then display the "section does not apply" message&gt;&gt;</w:t>
            </w:r>
          </w:p>
        </w:tc>
      </w:tr>
      <w:tr w:rsidR="00C52027" w:rsidRPr="002F3D03" w14:paraId="7E64DBC7" w14:textId="77777777" w:rsidTr="00FF1569">
        <w:tc>
          <w:tcPr>
            <w:tcW w:w="468" w:type="dxa"/>
          </w:tcPr>
          <w:p w14:paraId="7E64DBC5" w14:textId="77777777" w:rsidR="00480995" w:rsidRDefault="00A6036E" w:rsidP="002D7254">
            <w:pPr>
              <w:keepNext/>
              <w:suppressAutoHyphens/>
              <w:jc w:val="center"/>
              <w:rPr>
                <w:rFonts w:asciiTheme="minorHAnsi" w:hAnsiTheme="minorHAnsi"/>
                <w:sz w:val="22"/>
              </w:rPr>
            </w:pPr>
            <w:r>
              <w:rPr>
                <w:rFonts w:asciiTheme="minorHAnsi" w:hAnsiTheme="minorHAnsi"/>
              </w:rPr>
              <w:t>01</w:t>
            </w:r>
          </w:p>
        </w:tc>
        <w:tc>
          <w:tcPr>
            <w:tcW w:w="10572" w:type="dxa"/>
          </w:tcPr>
          <w:p w14:paraId="7E64DBC6" w14:textId="77777777" w:rsidR="00480995" w:rsidRDefault="00C52027" w:rsidP="002D7254">
            <w:pPr>
              <w:keepNext/>
              <w:suppressAutoHyphens/>
              <w:rPr>
                <w:rFonts w:asciiTheme="minorHAnsi" w:hAnsiTheme="minorHAnsi"/>
                <w:sz w:val="22"/>
              </w:rPr>
            </w:pPr>
            <w:r w:rsidRPr="002F3D03">
              <w:rPr>
                <w:rFonts w:asciiTheme="minorHAnsi" w:hAnsiTheme="minorHAnsi"/>
              </w:rPr>
              <w:t>For climate zones 1 through 9 only - the solar system has an annual solar savings fraction of 0.2</w:t>
            </w:r>
          </w:p>
        </w:tc>
      </w:tr>
      <w:tr w:rsidR="00C52027" w:rsidRPr="002F3D03" w14:paraId="7E64DBCA" w14:textId="77777777" w:rsidTr="00FF1569">
        <w:tc>
          <w:tcPr>
            <w:tcW w:w="468" w:type="dxa"/>
          </w:tcPr>
          <w:p w14:paraId="7E64DBC8" w14:textId="77777777" w:rsidR="00480995" w:rsidRDefault="00A6036E" w:rsidP="002D7254">
            <w:pPr>
              <w:keepNext/>
              <w:suppressAutoHyphens/>
              <w:jc w:val="center"/>
              <w:rPr>
                <w:rFonts w:asciiTheme="minorHAnsi" w:hAnsiTheme="minorHAnsi"/>
                <w:sz w:val="22"/>
              </w:rPr>
            </w:pPr>
            <w:r>
              <w:rPr>
                <w:rFonts w:asciiTheme="minorHAnsi" w:hAnsiTheme="minorHAnsi"/>
              </w:rPr>
              <w:t>02</w:t>
            </w:r>
          </w:p>
        </w:tc>
        <w:tc>
          <w:tcPr>
            <w:tcW w:w="10572" w:type="dxa"/>
          </w:tcPr>
          <w:p w14:paraId="7E64DBC9" w14:textId="77777777" w:rsidR="00480995" w:rsidRDefault="00C52027" w:rsidP="002D7254">
            <w:pPr>
              <w:keepNext/>
              <w:suppressAutoHyphens/>
              <w:rPr>
                <w:rFonts w:asciiTheme="minorHAnsi" w:hAnsiTheme="minorHAnsi"/>
                <w:sz w:val="22"/>
              </w:rPr>
            </w:pPr>
            <w:r w:rsidRPr="002F3D03">
              <w:rPr>
                <w:rFonts w:asciiTheme="minorHAnsi" w:hAnsiTheme="minorHAnsi"/>
              </w:rPr>
              <w:t>For climate zones 10 through 16 only – the solar system has an annual solar savings fraction of 0.35</w:t>
            </w:r>
          </w:p>
        </w:tc>
      </w:tr>
      <w:tr w:rsidR="000D4D8A" w:rsidRPr="002F3D03" w14:paraId="7E64DBCC" w14:textId="77777777" w:rsidTr="00FF1569">
        <w:trPr>
          <w:trHeight w:val="158"/>
        </w:trPr>
        <w:tc>
          <w:tcPr>
            <w:tcW w:w="11040" w:type="dxa"/>
            <w:gridSpan w:val="2"/>
          </w:tcPr>
          <w:p w14:paraId="7E64DBCB" w14:textId="77777777" w:rsidR="00480995" w:rsidRDefault="000D4D8A" w:rsidP="002D7254">
            <w:pPr>
              <w:keepNext/>
              <w:spacing w:line="276" w:lineRule="auto"/>
              <w:rPr>
                <w:rFonts w:asciiTheme="minorHAnsi" w:hAnsiTheme="minorHAnsi"/>
                <w:sz w:val="22"/>
              </w:rPr>
            </w:pPr>
            <w:r w:rsidRPr="000D4D8A">
              <w:rPr>
                <w:rFonts w:ascii="Calibri" w:eastAsia="Calibri" w:hAnsi="Calibri"/>
                <w:b/>
                <w:sz w:val="18"/>
                <w:szCs w:val="18"/>
              </w:rPr>
              <w:t xml:space="preserve">The responsible person’s signature on this compliance document affirms that all applicable requirements in this table have been met. </w:t>
            </w:r>
          </w:p>
        </w:tc>
      </w:tr>
    </w:tbl>
    <w:p w14:paraId="7E64DBCD" w14:textId="77777777" w:rsidR="00C52027" w:rsidRDefault="00C52027" w:rsidP="00E41E25">
      <w:pPr>
        <w:keepNext/>
        <w:rPr>
          <w:rFonts w:asciiTheme="minorHAnsi" w:hAnsiTheme="minorHAnsi"/>
        </w:rPr>
      </w:pPr>
    </w:p>
    <w:tbl>
      <w:tblPr>
        <w:tblW w:w="5000" w:type="pct"/>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
        <w:gridCol w:w="10308"/>
      </w:tblGrid>
      <w:tr w:rsidR="00E41E25" w:rsidRPr="002F3D03" w14:paraId="7E64DBDB" w14:textId="77777777" w:rsidTr="002A29A8">
        <w:trPr>
          <w:trHeight w:val="260"/>
        </w:trPr>
        <w:tc>
          <w:tcPr>
            <w:tcW w:w="11016" w:type="dxa"/>
            <w:gridSpan w:val="2"/>
          </w:tcPr>
          <w:p w14:paraId="7E64DBDA" w14:textId="36638357" w:rsidR="00E41E25" w:rsidRDefault="00AA5469" w:rsidP="00956EDC">
            <w:pPr>
              <w:keepNext/>
              <w:suppressAutoHyphens/>
              <w:rPr>
                <w:rFonts w:ascii="Calibri" w:hAnsi="Calibri" w:cs="Calibri"/>
                <w:b/>
              </w:rPr>
            </w:pPr>
            <w:r>
              <w:rPr>
                <w:rFonts w:asciiTheme="minorHAnsi" w:hAnsiTheme="minorHAnsi"/>
                <w:b/>
              </w:rPr>
              <w:t>E</w:t>
            </w:r>
            <w:r w:rsidR="00E41E25" w:rsidRPr="00746329">
              <w:rPr>
                <w:rFonts w:asciiTheme="minorHAnsi" w:hAnsiTheme="minorHAnsi"/>
                <w:b/>
              </w:rPr>
              <w:t xml:space="preserve">. </w:t>
            </w:r>
            <w:r w:rsidR="002D7254">
              <w:rPr>
                <w:rFonts w:asciiTheme="minorHAnsi" w:hAnsiTheme="minorHAnsi"/>
                <w:b/>
              </w:rPr>
              <w:t>Mandatory Measures for Solar Water Heating Systems</w:t>
            </w:r>
          </w:p>
        </w:tc>
      </w:tr>
      <w:tr w:rsidR="00E41E25" w:rsidRPr="002F3D03" w14:paraId="7E64DBDE" w14:textId="77777777" w:rsidTr="002A29A8">
        <w:trPr>
          <w:trHeight w:val="512"/>
        </w:trPr>
        <w:tc>
          <w:tcPr>
            <w:tcW w:w="484" w:type="dxa"/>
            <w:vAlign w:val="center"/>
          </w:tcPr>
          <w:p w14:paraId="7E64DBDC" w14:textId="77777777" w:rsidR="00E41E25" w:rsidRDefault="00E41E25" w:rsidP="00956EDC">
            <w:pPr>
              <w:keepNext/>
              <w:ind w:left="12" w:hanging="12"/>
              <w:jc w:val="center"/>
              <w:rPr>
                <w:rFonts w:asciiTheme="minorHAnsi" w:hAnsiTheme="minorHAnsi"/>
              </w:rPr>
            </w:pPr>
            <w:r>
              <w:rPr>
                <w:rFonts w:asciiTheme="minorHAnsi" w:hAnsiTheme="minorHAnsi"/>
              </w:rPr>
              <w:t>01</w:t>
            </w:r>
          </w:p>
        </w:tc>
        <w:tc>
          <w:tcPr>
            <w:tcW w:w="10532" w:type="dxa"/>
          </w:tcPr>
          <w:p w14:paraId="7E64DBDD" w14:textId="58F0796D" w:rsidR="00E41E25" w:rsidRDefault="00E41E25" w:rsidP="00956EDC">
            <w:pPr>
              <w:keepNext/>
              <w:ind w:left="12" w:hanging="12"/>
              <w:rPr>
                <w:rFonts w:asciiTheme="minorHAnsi" w:hAnsiTheme="minorHAnsi"/>
              </w:rPr>
            </w:pPr>
            <w:r w:rsidRPr="00862D5D">
              <w:rPr>
                <w:rFonts w:ascii="Calibri" w:hAnsi="Calibri" w:cs="Calibri"/>
              </w:rPr>
              <w:t>Backup storage tanks for solar water-heating systems have R-12 external insulation</w:t>
            </w:r>
            <w:r w:rsidR="00000B3B">
              <w:rPr>
                <w:rFonts w:ascii="Calibri" w:hAnsi="Calibri" w:cs="Calibri"/>
              </w:rPr>
              <w:t>,</w:t>
            </w:r>
            <w:r w:rsidRPr="00862D5D">
              <w:rPr>
                <w:rFonts w:ascii="Calibri" w:hAnsi="Calibri" w:cs="Calibri"/>
              </w:rPr>
              <w:t xml:space="preserve"> or R-16 internal insulation where the internal insulation R-value indicated on the exterior of the tank. (§150.0(j)1B)</w:t>
            </w:r>
            <w:r>
              <w:rPr>
                <w:rFonts w:ascii="Calibri" w:hAnsi="Calibri" w:cs="Calibri"/>
              </w:rPr>
              <w:t>.</w:t>
            </w:r>
            <w:r w:rsidRPr="00862D5D">
              <w:rPr>
                <w:rFonts w:ascii="Calibri" w:hAnsi="Calibri" w:cs="Calibri"/>
              </w:rPr>
              <w:t xml:space="preserve">  </w:t>
            </w:r>
          </w:p>
        </w:tc>
      </w:tr>
      <w:tr w:rsidR="00E41E25" w:rsidRPr="002F3D03" w14:paraId="7E64DBE1" w14:textId="77777777" w:rsidTr="002A29A8">
        <w:trPr>
          <w:trHeight w:val="278"/>
        </w:trPr>
        <w:tc>
          <w:tcPr>
            <w:tcW w:w="484" w:type="dxa"/>
            <w:vAlign w:val="center"/>
          </w:tcPr>
          <w:p w14:paraId="7E64DBDF" w14:textId="77777777" w:rsidR="00E41E25" w:rsidRPr="004C4EAF" w:rsidRDefault="00E41E25" w:rsidP="00956EDC">
            <w:pPr>
              <w:keepNext/>
              <w:ind w:left="317" w:hanging="317"/>
              <w:jc w:val="center"/>
              <w:rPr>
                <w:rFonts w:ascii="Calibri" w:hAnsi="Calibri" w:cs="Calibri"/>
              </w:rPr>
            </w:pPr>
            <w:r w:rsidRPr="004C4EAF">
              <w:rPr>
                <w:rFonts w:ascii="Calibri" w:hAnsi="Calibri" w:cs="Calibri"/>
              </w:rPr>
              <w:t>02</w:t>
            </w:r>
          </w:p>
        </w:tc>
        <w:tc>
          <w:tcPr>
            <w:tcW w:w="10532" w:type="dxa"/>
          </w:tcPr>
          <w:p w14:paraId="7E64DBE0" w14:textId="77777777" w:rsidR="00E41E25" w:rsidRDefault="00E41E25" w:rsidP="00956EDC">
            <w:pPr>
              <w:keepNext/>
              <w:ind w:left="317" w:hanging="317"/>
              <w:rPr>
                <w:rFonts w:ascii="Calibri" w:hAnsi="Calibri" w:cs="Calibri"/>
                <w:b/>
              </w:rPr>
            </w:pPr>
            <w:r w:rsidRPr="00862D5D">
              <w:rPr>
                <w:rFonts w:ascii="Calibri" w:hAnsi="Calibri" w:cs="Calibri"/>
              </w:rPr>
              <w:t xml:space="preserve">All domestic hot water piping (including solar) shall be </w:t>
            </w:r>
            <w:r>
              <w:rPr>
                <w:rFonts w:ascii="Calibri" w:hAnsi="Calibri" w:cs="Calibri"/>
              </w:rPr>
              <w:t>i</w:t>
            </w:r>
            <w:r w:rsidRPr="00862D5D">
              <w:rPr>
                <w:rFonts w:ascii="Calibri" w:hAnsi="Calibri" w:cs="Calibri"/>
              </w:rPr>
              <w:t>nsulated (§150(j)2A)</w:t>
            </w:r>
          </w:p>
        </w:tc>
      </w:tr>
      <w:tr w:rsidR="00E41E25" w:rsidRPr="002F3D03" w14:paraId="7E64DBE4" w14:textId="77777777" w:rsidTr="002A29A8">
        <w:trPr>
          <w:trHeight w:val="242"/>
        </w:trPr>
        <w:tc>
          <w:tcPr>
            <w:tcW w:w="484" w:type="dxa"/>
            <w:vAlign w:val="center"/>
          </w:tcPr>
          <w:p w14:paraId="7E64DBE2" w14:textId="77777777" w:rsidR="00E41E25" w:rsidRPr="003E02EC" w:rsidRDefault="00E41E25" w:rsidP="00956EDC">
            <w:pPr>
              <w:keepNext/>
              <w:ind w:left="317" w:hanging="317"/>
              <w:jc w:val="center"/>
              <w:rPr>
                <w:rFonts w:ascii="Calibri" w:hAnsi="Calibri" w:cs="Calibri"/>
              </w:rPr>
            </w:pPr>
            <w:r w:rsidRPr="003E02EC">
              <w:rPr>
                <w:rFonts w:ascii="Calibri" w:hAnsi="Calibri" w:cs="Calibri"/>
              </w:rPr>
              <w:t>03</w:t>
            </w:r>
          </w:p>
        </w:tc>
        <w:tc>
          <w:tcPr>
            <w:tcW w:w="10532" w:type="dxa"/>
          </w:tcPr>
          <w:p w14:paraId="7E64DBE3" w14:textId="22B2768D" w:rsidR="00E41E25" w:rsidRDefault="00E41E25" w:rsidP="00E41E25">
            <w:pPr>
              <w:keepNext/>
              <w:rPr>
                <w:rFonts w:ascii="Calibri" w:hAnsi="Calibri" w:cs="Calibri"/>
                <w:b/>
              </w:rPr>
            </w:pPr>
            <w:r w:rsidRPr="00862D5D">
              <w:rPr>
                <w:rFonts w:ascii="Calibri" w:hAnsi="Calibri" w:cs="Calibri"/>
              </w:rPr>
              <w:t>Solar water-heating system and/or</w:t>
            </w:r>
            <w:r w:rsidR="00000B3B">
              <w:rPr>
                <w:rFonts w:ascii="Calibri" w:hAnsi="Calibri" w:cs="Calibri"/>
              </w:rPr>
              <w:t xml:space="preserve"> </w:t>
            </w:r>
            <w:r w:rsidRPr="00862D5D">
              <w:rPr>
                <w:rFonts w:ascii="Calibri" w:hAnsi="Calibri" w:cs="Calibri"/>
              </w:rPr>
              <w:t>collectors are certified by the Solar Rating and Certification Corporation. (§150.0(n))</w:t>
            </w:r>
            <w:r>
              <w:rPr>
                <w:rFonts w:ascii="Calibri" w:hAnsi="Calibri" w:cs="Calibri"/>
              </w:rPr>
              <w:t>.</w:t>
            </w:r>
          </w:p>
        </w:tc>
      </w:tr>
      <w:tr w:rsidR="000D4D8A" w:rsidRPr="002F3D03" w14:paraId="7E64DBE6" w14:textId="77777777" w:rsidTr="002A29A8">
        <w:trPr>
          <w:trHeight w:val="158"/>
        </w:trPr>
        <w:tc>
          <w:tcPr>
            <w:tcW w:w="11016" w:type="dxa"/>
            <w:gridSpan w:val="2"/>
          </w:tcPr>
          <w:p w14:paraId="7E64DBE5" w14:textId="77777777" w:rsidR="000D4D8A" w:rsidRPr="002F3D03" w:rsidRDefault="000D4D8A" w:rsidP="00956EDC">
            <w:pPr>
              <w:spacing w:line="276" w:lineRule="auto"/>
              <w:rPr>
                <w:rFonts w:asciiTheme="minorHAnsi" w:hAnsiTheme="minorHAnsi"/>
              </w:rPr>
            </w:pPr>
            <w:r w:rsidRPr="000D4D8A">
              <w:rPr>
                <w:rFonts w:ascii="Calibri" w:eastAsia="Calibri" w:hAnsi="Calibri"/>
                <w:b/>
                <w:sz w:val="18"/>
                <w:szCs w:val="18"/>
              </w:rPr>
              <w:t xml:space="preserve">The responsible person’s signature on this compliance document affirms that all applicable requirements in this table have been met. </w:t>
            </w:r>
          </w:p>
        </w:tc>
      </w:tr>
    </w:tbl>
    <w:p w14:paraId="19172D5E" w14:textId="0E53C17F" w:rsidR="00F469B6" w:rsidRDefault="00F469B6"/>
    <w:p w14:paraId="3E32E294" w14:textId="77777777" w:rsidR="00F469B6" w:rsidRDefault="00F469B6">
      <w:r>
        <w:br w:type="page"/>
      </w:r>
    </w:p>
    <w:p w14:paraId="05439FBD" w14:textId="77777777" w:rsidR="00F469B6" w:rsidRDefault="00F469B6"/>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69"/>
        <w:gridCol w:w="265"/>
        <w:gridCol w:w="2486"/>
        <w:gridCol w:w="2870"/>
      </w:tblGrid>
      <w:tr w:rsidR="000A6006" w:rsidRPr="000A6006" w14:paraId="7E64DBEA" w14:textId="77777777" w:rsidTr="00C453CA">
        <w:trPr>
          <w:trHeight w:val="206"/>
        </w:trPr>
        <w:tc>
          <w:tcPr>
            <w:tcW w:w="10972" w:type="dxa"/>
            <w:gridSpan w:val="4"/>
            <w:vAlign w:val="center"/>
          </w:tcPr>
          <w:p w14:paraId="7E64DBE9" w14:textId="67535107" w:rsidR="000A6006" w:rsidRPr="000A6006" w:rsidRDefault="000A6006" w:rsidP="000A6006">
            <w:pPr>
              <w:rPr>
                <w:rFonts w:asciiTheme="minorHAnsi" w:hAnsiTheme="minorHAnsi"/>
                <w:b/>
              </w:rPr>
            </w:pPr>
            <w:r w:rsidRPr="000A6006">
              <w:rPr>
                <w:rFonts w:asciiTheme="minorHAnsi" w:hAnsiTheme="minorHAnsi"/>
                <w:b/>
              </w:rPr>
              <w:t>Documentation Author's Declaration Statement</w:t>
            </w:r>
          </w:p>
        </w:tc>
      </w:tr>
      <w:tr w:rsidR="000A6006" w:rsidRPr="000A6006" w14:paraId="7E64DBEC" w14:textId="77777777" w:rsidTr="00C453CA">
        <w:trPr>
          <w:trHeight w:hRule="exact" w:val="352"/>
        </w:trPr>
        <w:tc>
          <w:tcPr>
            <w:tcW w:w="10972" w:type="dxa"/>
            <w:gridSpan w:val="4"/>
            <w:vAlign w:val="center"/>
          </w:tcPr>
          <w:p w14:paraId="7E64DBEB" w14:textId="77777777" w:rsidR="000A6006" w:rsidRPr="000A6006" w:rsidRDefault="000A6006" w:rsidP="000A6006">
            <w:pPr>
              <w:numPr>
                <w:ilvl w:val="0"/>
                <w:numId w:val="43"/>
              </w:numPr>
              <w:rPr>
                <w:rFonts w:asciiTheme="minorHAnsi" w:hAnsiTheme="minorHAnsi"/>
              </w:rPr>
            </w:pPr>
            <w:r w:rsidRPr="000A6006">
              <w:rPr>
                <w:rFonts w:asciiTheme="minorHAnsi" w:hAnsiTheme="minorHAnsi"/>
              </w:rPr>
              <w:t>I certify that this Certificate of Installation documentation is accurate and complete.</w:t>
            </w:r>
          </w:p>
        </w:tc>
      </w:tr>
      <w:tr w:rsidR="000A6006" w:rsidRPr="000A6006" w14:paraId="7E64DBEF" w14:textId="77777777" w:rsidTr="00C453CA">
        <w:trPr>
          <w:trHeight w:val="360"/>
        </w:trPr>
        <w:tc>
          <w:tcPr>
            <w:tcW w:w="5528" w:type="dxa"/>
            <w:gridSpan w:val="2"/>
          </w:tcPr>
          <w:p w14:paraId="7E64DBED" w14:textId="77777777" w:rsidR="000A6006" w:rsidRPr="002D7254" w:rsidRDefault="000A6006" w:rsidP="000A6006">
            <w:pPr>
              <w:rPr>
                <w:rFonts w:asciiTheme="minorHAnsi" w:hAnsiTheme="minorHAnsi"/>
                <w:sz w:val="14"/>
              </w:rPr>
            </w:pPr>
            <w:r w:rsidRPr="002D7254">
              <w:rPr>
                <w:rFonts w:asciiTheme="minorHAnsi" w:hAnsiTheme="minorHAnsi"/>
                <w:sz w:val="14"/>
              </w:rPr>
              <w:t>Documentation Author Name:</w:t>
            </w:r>
          </w:p>
        </w:tc>
        <w:tc>
          <w:tcPr>
            <w:tcW w:w="5444" w:type="dxa"/>
            <w:gridSpan w:val="2"/>
          </w:tcPr>
          <w:p w14:paraId="7E64DBEE" w14:textId="77777777" w:rsidR="000A6006" w:rsidRPr="002D7254" w:rsidRDefault="000A6006" w:rsidP="000A6006">
            <w:pPr>
              <w:rPr>
                <w:rFonts w:asciiTheme="minorHAnsi" w:hAnsiTheme="minorHAnsi"/>
                <w:sz w:val="14"/>
              </w:rPr>
            </w:pPr>
            <w:r w:rsidRPr="002D7254">
              <w:rPr>
                <w:rFonts w:asciiTheme="minorHAnsi" w:hAnsiTheme="minorHAnsi"/>
                <w:sz w:val="14"/>
              </w:rPr>
              <w:t>Documentation Author Signature:</w:t>
            </w:r>
          </w:p>
        </w:tc>
      </w:tr>
      <w:tr w:rsidR="000A6006" w:rsidRPr="000A6006" w14:paraId="7E64DBF2" w14:textId="77777777" w:rsidTr="00C453CA">
        <w:trPr>
          <w:trHeight w:val="360"/>
        </w:trPr>
        <w:tc>
          <w:tcPr>
            <w:tcW w:w="5528" w:type="dxa"/>
            <w:gridSpan w:val="2"/>
          </w:tcPr>
          <w:p w14:paraId="7E64DBF0" w14:textId="77777777" w:rsidR="000A6006" w:rsidRPr="002D7254" w:rsidRDefault="000A6006" w:rsidP="000A6006">
            <w:pPr>
              <w:rPr>
                <w:rFonts w:asciiTheme="minorHAnsi" w:hAnsiTheme="minorHAnsi"/>
                <w:sz w:val="14"/>
              </w:rPr>
            </w:pPr>
            <w:r w:rsidRPr="002D7254">
              <w:rPr>
                <w:rFonts w:asciiTheme="minorHAnsi" w:hAnsiTheme="minorHAnsi"/>
                <w:sz w:val="14"/>
              </w:rPr>
              <w:t>Documentation Author Company Name:</w:t>
            </w:r>
          </w:p>
        </w:tc>
        <w:tc>
          <w:tcPr>
            <w:tcW w:w="5444" w:type="dxa"/>
            <w:gridSpan w:val="2"/>
          </w:tcPr>
          <w:p w14:paraId="7E64DBF1" w14:textId="77777777" w:rsidR="000A6006" w:rsidRPr="002D7254" w:rsidRDefault="000A6006" w:rsidP="000A6006">
            <w:pPr>
              <w:rPr>
                <w:rFonts w:asciiTheme="minorHAnsi" w:hAnsiTheme="minorHAnsi"/>
                <w:sz w:val="14"/>
              </w:rPr>
            </w:pPr>
            <w:r w:rsidRPr="002D7254">
              <w:rPr>
                <w:rFonts w:asciiTheme="minorHAnsi" w:hAnsiTheme="minorHAnsi"/>
                <w:sz w:val="14"/>
              </w:rPr>
              <w:t>Date Signed:</w:t>
            </w:r>
          </w:p>
        </w:tc>
      </w:tr>
      <w:tr w:rsidR="000A6006" w:rsidRPr="000A6006" w14:paraId="7E64DBF5" w14:textId="77777777" w:rsidTr="00C453CA">
        <w:trPr>
          <w:trHeight w:val="360"/>
        </w:trPr>
        <w:tc>
          <w:tcPr>
            <w:tcW w:w="5528" w:type="dxa"/>
            <w:gridSpan w:val="2"/>
          </w:tcPr>
          <w:p w14:paraId="7E64DBF3" w14:textId="77777777" w:rsidR="000A6006" w:rsidRPr="002D7254" w:rsidRDefault="000A6006" w:rsidP="000A6006">
            <w:pPr>
              <w:rPr>
                <w:rFonts w:asciiTheme="minorHAnsi" w:hAnsiTheme="minorHAnsi"/>
                <w:sz w:val="14"/>
              </w:rPr>
            </w:pPr>
            <w:r w:rsidRPr="002D7254">
              <w:rPr>
                <w:rFonts w:asciiTheme="minorHAnsi" w:hAnsiTheme="minorHAnsi"/>
                <w:sz w:val="14"/>
              </w:rPr>
              <w:t>Address:</w:t>
            </w:r>
          </w:p>
        </w:tc>
        <w:tc>
          <w:tcPr>
            <w:tcW w:w="5444" w:type="dxa"/>
            <w:gridSpan w:val="2"/>
          </w:tcPr>
          <w:p w14:paraId="7E64DBF4" w14:textId="4A3C2CFF" w:rsidR="000A6006" w:rsidRPr="002D7254" w:rsidRDefault="000A6006" w:rsidP="000A6006">
            <w:pPr>
              <w:rPr>
                <w:rFonts w:asciiTheme="minorHAnsi" w:hAnsiTheme="minorHAnsi"/>
                <w:sz w:val="14"/>
              </w:rPr>
            </w:pPr>
            <w:r w:rsidRPr="002D7254">
              <w:rPr>
                <w:rFonts w:asciiTheme="minorHAnsi" w:hAnsiTheme="minorHAnsi"/>
                <w:sz w:val="14"/>
              </w:rPr>
              <w:t>CEA/HERS Certification Identification (</w:t>
            </w:r>
            <w:r w:rsidR="002D7254" w:rsidRPr="002D7254">
              <w:rPr>
                <w:rFonts w:asciiTheme="minorHAnsi" w:hAnsiTheme="minorHAnsi"/>
                <w:sz w:val="14"/>
              </w:rPr>
              <w:t>i</w:t>
            </w:r>
            <w:r w:rsidRPr="002D7254">
              <w:rPr>
                <w:rFonts w:asciiTheme="minorHAnsi" w:hAnsiTheme="minorHAnsi"/>
                <w:sz w:val="14"/>
              </w:rPr>
              <w:t>f applicable):</w:t>
            </w:r>
          </w:p>
        </w:tc>
      </w:tr>
      <w:tr w:rsidR="000A6006" w:rsidRPr="000A6006" w14:paraId="7E64DBF8" w14:textId="77777777" w:rsidTr="00C453CA">
        <w:trPr>
          <w:trHeight w:val="360"/>
        </w:trPr>
        <w:tc>
          <w:tcPr>
            <w:tcW w:w="5528" w:type="dxa"/>
            <w:gridSpan w:val="2"/>
          </w:tcPr>
          <w:p w14:paraId="7E64DBF6" w14:textId="77777777" w:rsidR="000A6006" w:rsidRPr="002D7254" w:rsidRDefault="000A6006" w:rsidP="000A6006">
            <w:pPr>
              <w:rPr>
                <w:rFonts w:asciiTheme="minorHAnsi" w:hAnsiTheme="minorHAnsi"/>
                <w:sz w:val="14"/>
              </w:rPr>
            </w:pPr>
            <w:r w:rsidRPr="002D7254">
              <w:rPr>
                <w:rFonts w:asciiTheme="minorHAnsi" w:hAnsiTheme="minorHAnsi"/>
                <w:sz w:val="14"/>
              </w:rPr>
              <w:t>City/State/Zip:</w:t>
            </w:r>
          </w:p>
        </w:tc>
        <w:tc>
          <w:tcPr>
            <w:tcW w:w="5444" w:type="dxa"/>
            <w:gridSpan w:val="2"/>
          </w:tcPr>
          <w:p w14:paraId="7E64DBF7" w14:textId="77777777" w:rsidR="000A6006" w:rsidRPr="002D7254" w:rsidRDefault="000A6006" w:rsidP="000A6006">
            <w:pPr>
              <w:rPr>
                <w:rFonts w:asciiTheme="minorHAnsi" w:hAnsiTheme="minorHAnsi"/>
                <w:sz w:val="14"/>
              </w:rPr>
            </w:pPr>
            <w:r w:rsidRPr="002D7254">
              <w:rPr>
                <w:rFonts w:asciiTheme="minorHAnsi" w:hAnsiTheme="minorHAnsi"/>
                <w:sz w:val="14"/>
              </w:rPr>
              <w:t>Phone:</w:t>
            </w:r>
          </w:p>
        </w:tc>
      </w:tr>
      <w:tr w:rsidR="000A6006" w:rsidRPr="000A6006" w14:paraId="7E64DBFA" w14:textId="77777777" w:rsidTr="00C453CA">
        <w:tblPrEx>
          <w:tblCellMar>
            <w:left w:w="115" w:type="dxa"/>
            <w:right w:w="115" w:type="dxa"/>
          </w:tblCellMar>
        </w:tblPrEx>
        <w:trPr>
          <w:trHeight w:val="296"/>
        </w:trPr>
        <w:tc>
          <w:tcPr>
            <w:tcW w:w="10972" w:type="dxa"/>
            <w:gridSpan w:val="4"/>
            <w:vAlign w:val="center"/>
          </w:tcPr>
          <w:p w14:paraId="7E64DBF9" w14:textId="77777777" w:rsidR="000A6006" w:rsidRPr="000A6006" w:rsidRDefault="000A6006" w:rsidP="000A6006">
            <w:pPr>
              <w:rPr>
                <w:rFonts w:asciiTheme="minorHAnsi" w:hAnsiTheme="minorHAnsi"/>
              </w:rPr>
            </w:pPr>
            <w:r w:rsidRPr="000A6006">
              <w:rPr>
                <w:rFonts w:asciiTheme="minorHAnsi" w:hAnsiTheme="minorHAnsi"/>
                <w:b/>
              </w:rPr>
              <w:t>Responsible Person's Declaration statement</w:t>
            </w:r>
          </w:p>
        </w:tc>
      </w:tr>
      <w:tr w:rsidR="000A6006" w:rsidRPr="000A6006" w14:paraId="7E64DC01" w14:textId="77777777" w:rsidTr="00C453CA">
        <w:tblPrEx>
          <w:tblCellMar>
            <w:left w:w="115" w:type="dxa"/>
            <w:right w:w="115" w:type="dxa"/>
          </w:tblCellMar>
        </w:tblPrEx>
        <w:trPr>
          <w:trHeight w:val="504"/>
        </w:trPr>
        <w:tc>
          <w:tcPr>
            <w:tcW w:w="10972" w:type="dxa"/>
            <w:gridSpan w:val="4"/>
          </w:tcPr>
          <w:p w14:paraId="0C0CCBE9" w14:textId="77777777" w:rsidR="00161F98" w:rsidRDefault="00161F98" w:rsidP="00161F98">
            <w:pPr>
              <w:pStyle w:val="Heading3"/>
              <w:numPr>
                <w:ilvl w:val="0"/>
                <w:numId w:val="0"/>
              </w:numPr>
              <w:spacing w:before="60"/>
              <w:ind w:right="86"/>
              <w:rPr>
                <w:rFonts w:asciiTheme="minorHAnsi" w:hAnsiTheme="minorHAnsi"/>
                <w:sz w:val="18"/>
              </w:rPr>
            </w:pPr>
            <w:r>
              <w:rPr>
                <w:rFonts w:asciiTheme="minorHAnsi" w:hAnsiTheme="minorHAnsi"/>
                <w:sz w:val="18"/>
              </w:rPr>
              <w:t xml:space="preserve">I certify the following under penalty of perjury, under the laws of the State of California: </w:t>
            </w:r>
          </w:p>
          <w:p w14:paraId="61F771F3" w14:textId="77777777" w:rsidR="00161F98" w:rsidRDefault="00161F98" w:rsidP="00161F98">
            <w:pPr>
              <w:pStyle w:val="Heading3"/>
              <w:numPr>
                <w:ilvl w:val="0"/>
                <w:numId w:val="47"/>
              </w:numPr>
              <w:spacing w:before="0"/>
              <w:ind w:right="90"/>
              <w:rPr>
                <w:rFonts w:asciiTheme="minorHAnsi" w:hAnsiTheme="minorHAnsi"/>
                <w:color w:val="4F81BD" w:themeColor="accent1"/>
                <w:sz w:val="18"/>
              </w:rPr>
            </w:pPr>
            <w:r>
              <w:rPr>
                <w:rFonts w:asciiTheme="minorHAnsi" w:hAnsiTheme="minorHAnsi"/>
                <w:sz w:val="18"/>
              </w:rPr>
              <w:t xml:space="preserve">The information provided on this Certificate of Installation is true and correct. </w:t>
            </w:r>
          </w:p>
          <w:p w14:paraId="6CDB5BFB" w14:textId="77777777" w:rsidR="00161F98" w:rsidRDefault="00161F98" w:rsidP="00161F98">
            <w:pPr>
              <w:keepNext/>
              <w:widowControl w:val="0"/>
              <w:numPr>
                <w:ilvl w:val="0"/>
                <w:numId w:val="47"/>
              </w:numPr>
              <w:ind w:right="90"/>
              <w:rPr>
                <w:rFonts w:asciiTheme="minorHAnsi" w:hAnsiTheme="minorHAnsi"/>
                <w:sz w:val="18"/>
              </w:rPr>
            </w:pPr>
            <w:r>
              <w:rPr>
                <w:rFonts w:asciiTheme="minorHAnsi" w:hAnsiTheme="minorHAnsi"/>
                <w:snapToGrid w:val="0"/>
                <w:sz w:val="18"/>
              </w:rPr>
              <w:t xml:space="preserve">I am either: a) a responsible person eligible under Division 3 of the Business and Professions Code </w:t>
            </w:r>
            <w:r>
              <w:rPr>
                <w:rFonts w:asciiTheme="minorHAnsi" w:hAnsiTheme="minorHAnsi"/>
                <w:sz w:val="18"/>
              </w:rPr>
              <w:t xml:space="preserve">in the applicable classification to accept responsibility for the system design, construction, or installation </w:t>
            </w:r>
            <w:r>
              <w:rPr>
                <w:rFonts w:asciiTheme="minorHAnsi" w:hAnsiTheme="minorHAnsi"/>
                <w:snapToGrid w:val="0"/>
                <w:sz w:val="18"/>
              </w:rPr>
              <w:t xml:space="preserve">of features, materials, components, or manufactured devices </w:t>
            </w:r>
            <w:r>
              <w:rPr>
                <w:rFonts w:asciiTheme="minorHAnsi" w:hAnsiTheme="minorHAnsi"/>
                <w:sz w:val="18"/>
              </w:rPr>
              <w:t xml:space="preserve">for the scope of work identified on this Certificate of Installation, </w:t>
            </w:r>
            <w:r>
              <w:rPr>
                <w:rFonts w:asciiTheme="minorHAnsi" w:hAnsiTheme="minorHAnsi"/>
                <w:snapToGrid w:val="0"/>
                <w:sz w:val="18"/>
              </w:rPr>
              <w:t>and attest to the declarations in this statement</w:t>
            </w:r>
            <w:r>
              <w:rPr>
                <w:rFonts w:asciiTheme="minorHAnsi" w:hAnsiTheme="minorHAnsi"/>
                <w:sz w:val="18"/>
              </w:rPr>
              <w:t>, or b) I am an authorized representative of the responsible person and attest to the declarations in this statement on the responsible person’s behalf.</w:t>
            </w:r>
          </w:p>
          <w:p w14:paraId="36648AD2" w14:textId="77777777" w:rsidR="00161F98" w:rsidRDefault="00161F98" w:rsidP="00161F98">
            <w:pPr>
              <w:pStyle w:val="ListParagraph"/>
              <w:keepNext/>
              <w:numPr>
                <w:ilvl w:val="0"/>
                <w:numId w:val="47"/>
              </w:numPr>
              <w:autoSpaceDE w:val="0"/>
              <w:autoSpaceDN w:val="0"/>
              <w:adjustRightInd w:val="0"/>
              <w:ind w:right="90"/>
              <w:rPr>
                <w:rFonts w:asciiTheme="minorHAnsi" w:hAnsiTheme="minorHAnsi"/>
                <w:sz w:val="18"/>
                <w:szCs w:val="22"/>
              </w:rPr>
            </w:pPr>
            <w:r>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E64DC00" w14:textId="46209532" w:rsidR="000A6006" w:rsidRPr="000A6006" w:rsidRDefault="00161F98" w:rsidP="00161F98">
            <w:pPr>
              <w:numPr>
                <w:ilvl w:val="0"/>
                <w:numId w:val="47"/>
              </w:numPr>
              <w:rPr>
                <w:rFonts w:asciiTheme="minorHAnsi" w:hAnsiTheme="minorHAnsi"/>
              </w:rPr>
            </w:pPr>
            <w:r>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A6006" w:rsidRPr="000A6006" w14:paraId="7E64DC04" w14:textId="77777777" w:rsidTr="00C453CA">
        <w:tblPrEx>
          <w:tblCellMar>
            <w:left w:w="108" w:type="dxa"/>
            <w:right w:w="108" w:type="dxa"/>
          </w:tblCellMar>
        </w:tblPrEx>
        <w:trPr>
          <w:trHeight w:val="360"/>
        </w:trPr>
        <w:tc>
          <w:tcPr>
            <w:tcW w:w="5258" w:type="dxa"/>
          </w:tcPr>
          <w:p w14:paraId="7E64DC02" w14:textId="77777777" w:rsidR="000A6006" w:rsidRPr="002D7254" w:rsidRDefault="000A6006" w:rsidP="000A6006">
            <w:pPr>
              <w:rPr>
                <w:rFonts w:asciiTheme="minorHAnsi" w:hAnsiTheme="minorHAnsi"/>
                <w:sz w:val="14"/>
              </w:rPr>
            </w:pPr>
            <w:r w:rsidRPr="002D7254">
              <w:rPr>
                <w:rFonts w:asciiTheme="minorHAnsi" w:hAnsiTheme="minorHAnsi"/>
                <w:sz w:val="14"/>
              </w:rPr>
              <w:t>Responsible Builder/Installer Name:</w:t>
            </w:r>
          </w:p>
        </w:tc>
        <w:tc>
          <w:tcPr>
            <w:tcW w:w="5714" w:type="dxa"/>
            <w:gridSpan w:val="3"/>
          </w:tcPr>
          <w:p w14:paraId="7E64DC03" w14:textId="77777777" w:rsidR="000A6006" w:rsidRPr="002D7254" w:rsidRDefault="000A6006" w:rsidP="000A6006">
            <w:pPr>
              <w:rPr>
                <w:rFonts w:asciiTheme="minorHAnsi" w:hAnsiTheme="minorHAnsi"/>
                <w:sz w:val="14"/>
              </w:rPr>
            </w:pPr>
            <w:r w:rsidRPr="002D7254">
              <w:rPr>
                <w:rFonts w:asciiTheme="minorHAnsi" w:hAnsiTheme="minorHAnsi"/>
                <w:sz w:val="14"/>
              </w:rPr>
              <w:t>Responsible Builder/Installer Signature:</w:t>
            </w:r>
          </w:p>
        </w:tc>
      </w:tr>
      <w:tr w:rsidR="000A6006" w:rsidRPr="000A6006" w14:paraId="7E64DC07" w14:textId="77777777" w:rsidTr="00C453CA">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C05" w14:textId="0197042A" w:rsidR="000A6006" w:rsidRPr="002D7254" w:rsidRDefault="000A6006" w:rsidP="000A6006">
            <w:pPr>
              <w:rPr>
                <w:rFonts w:asciiTheme="minorHAnsi" w:hAnsiTheme="minorHAnsi"/>
                <w:sz w:val="14"/>
              </w:rPr>
            </w:pPr>
            <w:r w:rsidRPr="002D7254">
              <w:rPr>
                <w:rFonts w:asciiTheme="minorHAnsi" w:hAnsiTheme="minorHAnsi"/>
                <w:sz w:val="14"/>
              </w:rPr>
              <w:t>Company Name: (Installing Subcontractor or General Contractor or Builder/Owner)</w:t>
            </w:r>
          </w:p>
        </w:tc>
        <w:tc>
          <w:tcPr>
            <w:tcW w:w="5714" w:type="dxa"/>
            <w:gridSpan w:val="3"/>
            <w:tcBorders>
              <w:top w:val="single" w:sz="4" w:space="0" w:color="auto"/>
              <w:left w:val="single" w:sz="4" w:space="0" w:color="auto"/>
              <w:bottom w:val="single" w:sz="4" w:space="0" w:color="auto"/>
              <w:right w:val="single" w:sz="4" w:space="0" w:color="auto"/>
            </w:tcBorders>
          </w:tcPr>
          <w:p w14:paraId="7E64DC06" w14:textId="77777777" w:rsidR="000A6006" w:rsidRPr="002D7254" w:rsidRDefault="000A6006" w:rsidP="000A6006">
            <w:pPr>
              <w:rPr>
                <w:rFonts w:asciiTheme="minorHAnsi" w:hAnsiTheme="minorHAnsi"/>
                <w:sz w:val="14"/>
              </w:rPr>
            </w:pPr>
            <w:r w:rsidRPr="002D7254">
              <w:rPr>
                <w:rFonts w:asciiTheme="minorHAnsi" w:hAnsiTheme="minorHAnsi"/>
                <w:sz w:val="14"/>
              </w:rPr>
              <w:t>Position With Company (Title):</w:t>
            </w:r>
          </w:p>
        </w:tc>
      </w:tr>
      <w:tr w:rsidR="000A6006" w:rsidRPr="000A6006" w14:paraId="7E64DC0A" w14:textId="77777777" w:rsidTr="00C453CA">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C08" w14:textId="77777777" w:rsidR="000A6006" w:rsidRPr="002D7254" w:rsidRDefault="000A6006" w:rsidP="000A6006">
            <w:pPr>
              <w:rPr>
                <w:rFonts w:asciiTheme="minorHAnsi" w:hAnsiTheme="minorHAnsi"/>
                <w:sz w:val="14"/>
              </w:rPr>
            </w:pPr>
            <w:r w:rsidRPr="002D7254">
              <w:rPr>
                <w:rFonts w:asciiTheme="minorHAnsi" w:hAnsiTheme="minorHAnsi"/>
                <w:sz w:val="14"/>
              </w:rPr>
              <w:t>Address:</w:t>
            </w:r>
          </w:p>
        </w:tc>
        <w:tc>
          <w:tcPr>
            <w:tcW w:w="5714" w:type="dxa"/>
            <w:gridSpan w:val="3"/>
            <w:tcBorders>
              <w:top w:val="single" w:sz="4" w:space="0" w:color="auto"/>
              <w:left w:val="single" w:sz="4" w:space="0" w:color="auto"/>
              <w:bottom w:val="single" w:sz="4" w:space="0" w:color="auto"/>
              <w:right w:val="single" w:sz="4" w:space="0" w:color="auto"/>
            </w:tcBorders>
          </w:tcPr>
          <w:p w14:paraId="7E64DC09" w14:textId="77777777" w:rsidR="000A6006" w:rsidRPr="002D7254" w:rsidRDefault="000A6006" w:rsidP="000A6006">
            <w:pPr>
              <w:rPr>
                <w:rFonts w:asciiTheme="minorHAnsi" w:hAnsiTheme="minorHAnsi"/>
                <w:sz w:val="14"/>
              </w:rPr>
            </w:pPr>
            <w:r w:rsidRPr="002D7254">
              <w:rPr>
                <w:rFonts w:asciiTheme="minorHAnsi" w:hAnsiTheme="minorHAnsi"/>
                <w:sz w:val="14"/>
              </w:rPr>
              <w:t>CSLB License:</w:t>
            </w:r>
          </w:p>
        </w:tc>
      </w:tr>
      <w:tr w:rsidR="000A6006" w:rsidRPr="000A6006" w14:paraId="7E64DC0E" w14:textId="77777777" w:rsidTr="00C453CA">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C0B" w14:textId="77777777" w:rsidR="000A6006" w:rsidRPr="002D7254" w:rsidRDefault="000A6006" w:rsidP="000A6006">
            <w:pPr>
              <w:rPr>
                <w:rFonts w:asciiTheme="minorHAnsi" w:hAnsiTheme="minorHAnsi"/>
                <w:sz w:val="14"/>
              </w:rPr>
            </w:pPr>
            <w:r w:rsidRPr="002D7254">
              <w:rPr>
                <w:rFonts w:asciiTheme="minorHAnsi" w:hAnsiTheme="minorHAnsi"/>
                <w:sz w:val="14"/>
              </w:rPr>
              <w:t>City/State/Zip:</w:t>
            </w:r>
          </w:p>
        </w:tc>
        <w:tc>
          <w:tcPr>
            <w:tcW w:w="2799" w:type="dxa"/>
            <w:gridSpan w:val="2"/>
            <w:tcBorders>
              <w:top w:val="single" w:sz="4" w:space="0" w:color="auto"/>
              <w:left w:val="single" w:sz="4" w:space="0" w:color="auto"/>
              <w:bottom w:val="single" w:sz="4" w:space="0" w:color="auto"/>
              <w:right w:val="single" w:sz="4" w:space="0" w:color="auto"/>
            </w:tcBorders>
          </w:tcPr>
          <w:p w14:paraId="7E64DC0C" w14:textId="44F22967" w:rsidR="000A6006" w:rsidRPr="002D7254" w:rsidRDefault="000A6006" w:rsidP="000A6006">
            <w:pPr>
              <w:rPr>
                <w:rFonts w:asciiTheme="minorHAnsi" w:hAnsiTheme="minorHAnsi"/>
                <w:sz w:val="14"/>
              </w:rPr>
            </w:pPr>
            <w:r w:rsidRPr="002D7254">
              <w:rPr>
                <w:rFonts w:asciiTheme="minorHAnsi" w:hAnsiTheme="minorHAnsi"/>
                <w:sz w:val="14"/>
              </w:rPr>
              <w:t>Phone</w:t>
            </w:r>
            <w:r w:rsidR="002D7254" w:rsidRPr="002D7254">
              <w:rPr>
                <w:rFonts w:asciiTheme="minorHAnsi" w:hAnsiTheme="minorHAnsi"/>
                <w:sz w:val="14"/>
              </w:rPr>
              <w:t>:</w:t>
            </w:r>
          </w:p>
        </w:tc>
        <w:tc>
          <w:tcPr>
            <w:tcW w:w="2915" w:type="dxa"/>
            <w:tcBorders>
              <w:top w:val="single" w:sz="4" w:space="0" w:color="auto"/>
              <w:left w:val="single" w:sz="4" w:space="0" w:color="auto"/>
              <w:bottom w:val="single" w:sz="4" w:space="0" w:color="auto"/>
              <w:right w:val="single" w:sz="4" w:space="0" w:color="auto"/>
            </w:tcBorders>
          </w:tcPr>
          <w:p w14:paraId="7E64DC0D" w14:textId="77777777" w:rsidR="000A6006" w:rsidRPr="002D7254" w:rsidRDefault="000A6006" w:rsidP="000A6006">
            <w:pPr>
              <w:rPr>
                <w:rFonts w:asciiTheme="minorHAnsi" w:hAnsiTheme="minorHAnsi"/>
                <w:sz w:val="14"/>
              </w:rPr>
            </w:pPr>
            <w:r w:rsidRPr="002D7254">
              <w:rPr>
                <w:rFonts w:asciiTheme="minorHAnsi" w:hAnsiTheme="minorHAnsi"/>
                <w:sz w:val="14"/>
              </w:rPr>
              <w:t>Date Signed:</w:t>
            </w:r>
          </w:p>
        </w:tc>
      </w:tr>
    </w:tbl>
    <w:p w14:paraId="7E64DC0F" w14:textId="045F79D0" w:rsidR="00C52027" w:rsidRPr="002F3D03" w:rsidRDefault="00AB4835" w:rsidP="008B7849">
      <w:pPr>
        <w:rPr>
          <w:rFonts w:asciiTheme="minorHAnsi" w:hAnsiTheme="minorHAnsi"/>
        </w:rPr>
      </w:pPr>
      <w:r>
        <w:rPr>
          <w:rFonts w:asciiTheme="minorHAnsi" w:hAnsiTheme="minorHAnsi"/>
        </w:rPr>
        <w:t xml:space="preserve">    </w:t>
      </w:r>
    </w:p>
    <w:sectPr w:rsidR="00C52027" w:rsidRPr="002F3D03" w:rsidSect="002A29A8">
      <w:headerReference w:type="even" r:id="rId19"/>
      <w:head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CF225" w14:textId="77777777" w:rsidR="00E36DB7" w:rsidRDefault="00E36DB7">
      <w:r>
        <w:separator/>
      </w:r>
    </w:p>
  </w:endnote>
  <w:endnote w:type="continuationSeparator" w:id="0">
    <w:p w14:paraId="75CE2FAD" w14:textId="77777777" w:rsidR="00E36DB7" w:rsidRDefault="00E36DB7">
      <w:r>
        <w:continuationSeparator/>
      </w:r>
    </w:p>
  </w:endnote>
  <w:endnote w:type="continuationNotice" w:id="1">
    <w:p w14:paraId="03C97495" w14:textId="77777777" w:rsidR="00E36DB7" w:rsidRDefault="00E36D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27" w14:textId="77777777" w:rsidR="00922022" w:rsidRPr="009D5C3F" w:rsidRDefault="00922022" w:rsidP="002D7254">
    <w:pPr>
      <w:pStyle w:val="Footer"/>
      <w:rPr>
        <w:i/>
      </w:rPr>
    </w:pPr>
    <w:r w:rsidRPr="009D5C3F">
      <w:t xml:space="preserve">Registration Number:                                 </w:t>
    </w:r>
    <w:r>
      <w:t xml:space="preserve">                         </w:t>
    </w:r>
    <w:r w:rsidRPr="009D5C3F">
      <w:t xml:space="preserve">          Registration Date/Time:                  </w:t>
    </w:r>
    <w:r>
      <w:t xml:space="preserve">     </w:t>
    </w:r>
    <w:r w:rsidRPr="009D5C3F">
      <w:t xml:space="preserve">            HERS Provider:                       </w:t>
    </w:r>
  </w:p>
  <w:p w14:paraId="7E64DC28" w14:textId="69271435" w:rsidR="00922022" w:rsidRPr="009D5C3F" w:rsidRDefault="00922022" w:rsidP="002D7254">
    <w:pPr>
      <w:pStyle w:val="Footer"/>
      <w:rPr>
        <w:i/>
      </w:rPr>
    </w:pPr>
    <w:r w:rsidRPr="009D5C3F">
      <w:t>CA Building Energy Efficiency Standards - 201</w:t>
    </w:r>
    <w:r>
      <w:t>9</w:t>
    </w:r>
    <w:r w:rsidRPr="009D5C3F">
      <w:t xml:space="preserve"> Residential Compliance</w:t>
    </w:r>
    <w:r w:rsidRPr="009D5C3F">
      <w:tab/>
    </w:r>
    <w:del w:id="49" w:author="Alexis Smith" w:date="2020-02-20T08:10:00Z">
      <w:r w:rsidDel="0069136C">
        <w:delText xml:space="preserve">January </w:delText>
      </w:r>
    </w:del>
    <w:ins w:id="50" w:author="Alexis Smith" w:date="2020-02-20T08:10:00Z">
      <w:r w:rsidR="0069136C">
        <w:t xml:space="preserve">March </w:t>
      </w:r>
    </w:ins>
    <w:r w:rsidR="005D3506">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32" w14:textId="4FB85869" w:rsidR="00922022" w:rsidRPr="00FF1569" w:rsidRDefault="00922022" w:rsidP="002D7254">
    <w:pPr>
      <w:pStyle w:val="Footer"/>
    </w:pPr>
    <w:r w:rsidRPr="00FF1569">
      <w:t>CA Building Energy Efficiency Standards - 201</w:t>
    </w:r>
    <w:r>
      <w:t>9</w:t>
    </w:r>
    <w:r w:rsidRPr="00FF1569">
      <w:t xml:space="preserve"> Residential Compliance</w:t>
    </w:r>
    <w:r w:rsidRPr="00FF1569">
      <w:tab/>
    </w:r>
    <w:del w:id="51" w:author="Alexis Smith" w:date="2020-02-20T08:10:00Z">
      <w:r w:rsidDel="0069136C">
        <w:delText xml:space="preserve">January </w:delText>
      </w:r>
    </w:del>
    <w:ins w:id="52" w:author="Alexis Smith" w:date="2020-02-20T08:10:00Z">
      <w:r w:rsidR="0069136C">
        <w:t xml:space="preserve">March </w:t>
      </w:r>
    </w:ins>
    <w:r w:rsidR="005D3506">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ECA6C" w14:textId="77777777" w:rsidR="00E36DB7" w:rsidRDefault="00E36DB7">
      <w:r>
        <w:separator/>
      </w:r>
    </w:p>
  </w:footnote>
  <w:footnote w:type="continuationSeparator" w:id="0">
    <w:p w14:paraId="038A4D75" w14:textId="77777777" w:rsidR="00E36DB7" w:rsidRDefault="00E36DB7">
      <w:r>
        <w:continuationSeparator/>
      </w:r>
    </w:p>
  </w:footnote>
  <w:footnote w:type="continuationNotice" w:id="1">
    <w:p w14:paraId="4895C4E3" w14:textId="77777777" w:rsidR="00E36DB7" w:rsidRDefault="00E36DB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14" w14:textId="77777777" w:rsidR="00922022" w:rsidRDefault="00F20966">
    <w:pPr>
      <w:pStyle w:val="Header"/>
    </w:pPr>
    <w:r>
      <w:rPr>
        <w:noProof/>
      </w:rPr>
      <w:pict w14:anchorId="7E64D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2" o:spid="_x0000_s2062"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15" w14:textId="1987645A" w:rsidR="00922022" w:rsidRPr="00621502" w:rsidRDefault="00922022" w:rsidP="00621502">
    <w:pPr>
      <w:ind w:left="-90"/>
      <w:rPr>
        <w:rFonts w:ascii="Arial" w:hAnsi="Arial" w:cs="Arial"/>
        <w:sz w:val="14"/>
        <w:szCs w:val="14"/>
      </w:rPr>
    </w:pPr>
    <w:r w:rsidRPr="002D7254">
      <w:rPr>
        <w:rFonts w:ascii="Arial" w:hAnsi="Arial" w:cs="Arial"/>
        <w:noProof/>
      </w:rPr>
      <w:drawing>
        <wp:anchor distT="0" distB="0" distL="114300" distR="114300" simplePos="0" relativeHeight="251658249" behindDoc="0" locked="0" layoutInCell="1" allowOverlap="1" wp14:anchorId="7E64DC3E" wp14:editId="57A0CBD2">
          <wp:simplePos x="0" y="0"/>
          <wp:positionH relativeFrom="margin">
            <wp:posOffset>6547485</wp:posOffset>
          </wp:positionH>
          <wp:positionV relativeFrom="margin">
            <wp:posOffset>-1257300</wp:posOffset>
          </wp:positionV>
          <wp:extent cx="362585" cy="318135"/>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62585" cy="318135"/>
                  </a:xfrm>
                  <a:prstGeom prst="rect">
                    <a:avLst/>
                  </a:prstGeom>
                  <a:noFill/>
                </pic:spPr>
              </pic:pic>
            </a:graphicData>
          </a:graphic>
          <wp14:sizeRelV relativeFrom="margin">
            <wp14:pctHeight>0</wp14:pctHeight>
          </wp14:sizeRelV>
        </wp:anchor>
      </w:drawing>
    </w:r>
    <w:r w:rsidR="00F20966">
      <w:rPr>
        <w:rFonts w:ascii="Arial" w:hAnsi="Arial" w:cs="Arial"/>
        <w:noProof/>
      </w:rPr>
      <w:pict w14:anchorId="7E64DC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3" o:spid="_x0000_s2063"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621502">
      <w:rPr>
        <w:rFonts w:ascii="Arial" w:hAnsi="Arial" w:cs="Arial"/>
        <w:sz w:val="14"/>
        <w:szCs w:val="14"/>
      </w:rPr>
      <w:t>STATE OF CALIFORNIA</w:t>
    </w:r>
  </w:p>
  <w:p w14:paraId="7E64DC16" w14:textId="77777777" w:rsidR="00922022" w:rsidRPr="0022762B" w:rsidRDefault="00922022" w:rsidP="00621502">
    <w:pPr>
      <w:ind w:left="-90"/>
      <w:rPr>
        <w:rFonts w:ascii="Arial" w:hAnsi="Arial" w:cs="Arial"/>
        <w:b/>
        <w:sz w:val="24"/>
        <w:szCs w:val="24"/>
      </w:rPr>
    </w:pPr>
    <w:r w:rsidRPr="0022762B">
      <w:rPr>
        <w:rFonts w:ascii="Arial" w:hAnsi="Arial" w:cs="Arial"/>
        <w:b/>
        <w:sz w:val="24"/>
        <w:szCs w:val="24"/>
      </w:rPr>
      <w:t>SOLAR WATER HEATING SYSTEMS</w:t>
    </w:r>
  </w:p>
  <w:p w14:paraId="7E64DC17" w14:textId="4EC7FC89" w:rsidR="00922022" w:rsidRPr="00621502" w:rsidRDefault="00922022" w:rsidP="00621502">
    <w:pPr>
      <w:ind w:left="-90"/>
      <w:rPr>
        <w:rFonts w:ascii="Arial" w:hAnsi="Arial" w:cs="Arial"/>
        <w:sz w:val="14"/>
        <w:szCs w:val="14"/>
      </w:rPr>
    </w:pPr>
    <w:r w:rsidRPr="00621502">
      <w:rPr>
        <w:rFonts w:ascii="Arial" w:hAnsi="Arial" w:cs="Arial"/>
        <w:sz w:val="14"/>
        <w:szCs w:val="14"/>
      </w:rPr>
      <w:t>CEC-</w:t>
    </w:r>
    <w:r>
      <w:rPr>
        <w:rFonts w:ascii="Arial" w:hAnsi="Arial" w:cs="Arial"/>
        <w:sz w:val="14"/>
        <w:szCs w:val="14"/>
      </w:rPr>
      <w:t>CF2R-STH-01-E</w:t>
    </w:r>
    <w:r w:rsidRPr="00621502">
      <w:rPr>
        <w:rFonts w:ascii="Arial" w:hAnsi="Arial" w:cs="Arial"/>
        <w:sz w:val="14"/>
        <w:szCs w:val="14"/>
      </w:rPr>
      <w:t xml:space="preserve"> (Revised </w:t>
    </w:r>
    <w:del w:id="47" w:author="Alexis Smith" w:date="2020-02-20T08:10:00Z">
      <w:r w:rsidDel="0069136C">
        <w:rPr>
          <w:rFonts w:ascii="Arial" w:hAnsi="Arial" w:cs="Arial"/>
          <w:sz w:val="14"/>
          <w:szCs w:val="14"/>
        </w:rPr>
        <w:delText>01</w:delText>
      </w:r>
    </w:del>
    <w:ins w:id="48" w:author="Alexis Smith" w:date="2020-02-20T08:10:00Z">
      <w:r w:rsidR="0069136C">
        <w:rPr>
          <w:rFonts w:ascii="Arial" w:hAnsi="Arial" w:cs="Arial"/>
          <w:sz w:val="14"/>
          <w:szCs w:val="14"/>
        </w:rPr>
        <w:t>03</w:t>
      </w:r>
    </w:ins>
    <w:r>
      <w:rPr>
        <w:rFonts w:ascii="Arial" w:hAnsi="Arial" w:cs="Arial"/>
        <w:sz w:val="14"/>
        <w:szCs w:val="14"/>
      </w:rPr>
      <w:t>/</w:t>
    </w:r>
    <w:r w:rsidR="005D3506">
      <w:rPr>
        <w:rFonts w:ascii="Arial" w:hAnsi="Arial" w:cs="Arial"/>
        <w:sz w:val="14"/>
        <w:szCs w:val="14"/>
      </w:rPr>
      <w:t>20</w:t>
    </w:r>
    <w:r w:rsidRPr="00621502">
      <w:rPr>
        <w:rFonts w:ascii="Arial" w:hAnsi="Arial" w:cs="Arial"/>
        <w:sz w:val="14"/>
        <w:szCs w:val="14"/>
      </w:rPr>
      <w:t xml:space="preserve">)                                                                                                           </w:t>
    </w:r>
    <w:r>
      <w:rPr>
        <w:rFonts w:ascii="Arial" w:hAnsi="Arial" w:cs="Arial"/>
        <w:sz w:val="14"/>
        <w:szCs w:val="14"/>
      </w:rPr>
      <w:t xml:space="preserve">                                  </w:t>
    </w:r>
    <w:r w:rsidRPr="00621502">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922022" w:rsidRPr="00F85124" w14:paraId="7E64DC1A" w14:textId="77777777" w:rsidTr="00621502">
      <w:trPr>
        <w:cantSplit/>
        <w:trHeight w:val="288"/>
      </w:trPr>
      <w:tc>
        <w:tcPr>
          <w:tcW w:w="4016" w:type="pct"/>
          <w:gridSpan w:val="3"/>
          <w:tcBorders>
            <w:bottom w:val="single" w:sz="4" w:space="0" w:color="auto"/>
            <w:right w:val="nil"/>
          </w:tcBorders>
          <w:vAlign w:val="center"/>
        </w:tcPr>
        <w:p w14:paraId="7E64DC18" w14:textId="77777777" w:rsidR="00922022" w:rsidRPr="00F85124" w:rsidRDefault="00922022" w:rsidP="00C52027">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7E64DC19" w14:textId="77777777" w:rsidR="00922022" w:rsidRPr="00F85124" w:rsidRDefault="00922022" w:rsidP="0009276A">
          <w:pPr>
            <w:pStyle w:val="Heading1"/>
            <w:jc w:val="right"/>
            <w:rPr>
              <w:rFonts w:asciiTheme="minorHAnsi" w:hAnsiTheme="minorHAnsi"/>
              <w:b w:val="0"/>
              <w:bCs/>
              <w:sz w:val="20"/>
            </w:rPr>
          </w:pPr>
          <w:r>
            <w:rPr>
              <w:rFonts w:asciiTheme="minorHAnsi" w:hAnsiTheme="minorHAnsi"/>
              <w:b w:val="0"/>
              <w:bCs/>
              <w:sz w:val="20"/>
            </w:rPr>
            <w:t>CF2R-STH-01-E</w:t>
          </w:r>
        </w:p>
      </w:tc>
    </w:tr>
    <w:tr w:rsidR="00922022" w:rsidRPr="00F85124" w14:paraId="7E64DC1D" w14:textId="77777777" w:rsidTr="00C52027">
      <w:trPr>
        <w:cantSplit/>
        <w:trHeight w:val="288"/>
      </w:trPr>
      <w:tc>
        <w:tcPr>
          <w:tcW w:w="2500" w:type="pct"/>
          <w:gridSpan w:val="2"/>
          <w:tcBorders>
            <w:right w:val="nil"/>
          </w:tcBorders>
        </w:tcPr>
        <w:p w14:paraId="7E64DC1B" w14:textId="77777777" w:rsidR="00922022" w:rsidRPr="00F85124" w:rsidRDefault="00922022" w:rsidP="00C52027">
          <w:pPr>
            <w:tabs>
              <w:tab w:val="right" w:pos="10543"/>
            </w:tabs>
            <w:rPr>
              <w:rFonts w:asciiTheme="minorHAnsi" w:hAnsiTheme="minorHAnsi"/>
              <w:sz w:val="12"/>
              <w:szCs w:val="12"/>
            </w:rPr>
          </w:pPr>
          <w:r>
            <w:rPr>
              <w:rFonts w:asciiTheme="minorHAnsi" w:hAnsiTheme="minorHAnsi"/>
              <w:bCs/>
            </w:rPr>
            <w:t>Solar Water Heating Systems</w:t>
          </w:r>
        </w:p>
      </w:tc>
      <w:tc>
        <w:tcPr>
          <w:tcW w:w="2500" w:type="pct"/>
          <w:gridSpan w:val="2"/>
          <w:tcBorders>
            <w:left w:val="nil"/>
          </w:tcBorders>
        </w:tcPr>
        <w:p w14:paraId="7E64DC1C" w14:textId="6FC8FB2B" w:rsidR="00922022" w:rsidRPr="00F85124" w:rsidRDefault="00922022" w:rsidP="00C52027">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F20966">
            <w:rPr>
              <w:rFonts w:asciiTheme="minorHAnsi" w:hAnsiTheme="minorHAnsi"/>
              <w:bCs/>
              <w:noProof/>
            </w:rPr>
            <w:t>1</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20966">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922022" w:rsidRPr="00F85124" w14:paraId="7E64DC21" w14:textId="77777777" w:rsidTr="00621502">
      <w:trPr>
        <w:cantSplit/>
        <w:trHeight w:val="288"/>
      </w:trPr>
      <w:tc>
        <w:tcPr>
          <w:tcW w:w="0" w:type="auto"/>
        </w:tcPr>
        <w:p w14:paraId="7E64DC1E" w14:textId="77777777" w:rsidR="00922022" w:rsidRPr="00F85124" w:rsidRDefault="00922022" w:rsidP="00C52027">
          <w:pPr>
            <w:rPr>
              <w:rFonts w:asciiTheme="minorHAnsi" w:hAnsiTheme="minorHAnsi"/>
              <w:sz w:val="12"/>
              <w:szCs w:val="12"/>
            </w:rPr>
          </w:pPr>
          <w:r w:rsidRPr="00F85124">
            <w:rPr>
              <w:rFonts w:asciiTheme="minorHAnsi" w:hAnsiTheme="minorHAnsi"/>
              <w:sz w:val="12"/>
              <w:szCs w:val="12"/>
            </w:rPr>
            <w:t>Project Name:</w:t>
          </w:r>
        </w:p>
      </w:tc>
      <w:tc>
        <w:tcPr>
          <w:tcW w:w="1655" w:type="pct"/>
          <w:gridSpan w:val="2"/>
        </w:tcPr>
        <w:p w14:paraId="7E64DC1F" w14:textId="77777777" w:rsidR="00922022" w:rsidRPr="00F85124" w:rsidRDefault="00922022" w:rsidP="00C52027">
          <w:pPr>
            <w:rPr>
              <w:rFonts w:asciiTheme="minorHAnsi" w:hAnsiTheme="minorHAnsi"/>
              <w:sz w:val="12"/>
              <w:szCs w:val="12"/>
            </w:rPr>
          </w:pPr>
          <w:r w:rsidRPr="00F85124">
            <w:rPr>
              <w:rFonts w:asciiTheme="minorHAnsi" w:hAnsiTheme="minorHAnsi"/>
              <w:sz w:val="12"/>
              <w:szCs w:val="12"/>
            </w:rPr>
            <w:t>Enforcement Agency:</w:t>
          </w:r>
        </w:p>
      </w:tc>
      <w:tc>
        <w:tcPr>
          <w:tcW w:w="984" w:type="pct"/>
        </w:tcPr>
        <w:p w14:paraId="7E64DC20" w14:textId="77777777" w:rsidR="00922022" w:rsidRPr="00F85124" w:rsidRDefault="00922022" w:rsidP="00C52027">
          <w:pPr>
            <w:rPr>
              <w:rFonts w:asciiTheme="minorHAnsi" w:hAnsiTheme="minorHAnsi"/>
              <w:sz w:val="12"/>
              <w:szCs w:val="12"/>
            </w:rPr>
          </w:pPr>
          <w:r w:rsidRPr="00F85124">
            <w:rPr>
              <w:rFonts w:asciiTheme="minorHAnsi" w:hAnsiTheme="minorHAnsi"/>
              <w:sz w:val="12"/>
              <w:szCs w:val="12"/>
            </w:rPr>
            <w:t>Permit Number:</w:t>
          </w:r>
        </w:p>
      </w:tc>
    </w:tr>
    <w:tr w:rsidR="00922022" w:rsidRPr="00F85124" w14:paraId="7E64DC25" w14:textId="77777777" w:rsidTr="00621502">
      <w:trPr>
        <w:cantSplit/>
        <w:trHeight w:val="288"/>
      </w:trPr>
      <w:tc>
        <w:tcPr>
          <w:tcW w:w="0" w:type="auto"/>
        </w:tcPr>
        <w:p w14:paraId="7E64DC22" w14:textId="77777777" w:rsidR="00922022" w:rsidRPr="00F85124" w:rsidRDefault="00922022" w:rsidP="00C52027">
          <w:pPr>
            <w:rPr>
              <w:rFonts w:asciiTheme="minorHAnsi" w:hAnsiTheme="minorHAnsi"/>
              <w:sz w:val="12"/>
              <w:szCs w:val="12"/>
              <w:vertAlign w:val="superscript"/>
            </w:rPr>
          </w:pPr>
          <w:r w:rsidRPr="00F85124">
            <w:rPr>
              <w:rFonts w:asciiTheme="minorHAnsi" w:hAnsiTheme="minorHAnsi"/>
              <w:sz w:val="12"/>
              <w:szCs w:val="12"/>
            </w:rPr>
            <w:t>Dwelling Address:</w:t>
          </w:r>
        </w:p>
      </w:tc>
      <w:tc>
        <w:tcPr>
          <w:tcW w:w="1655" w:type="pct"/>
          <w:gridSpan w:val="2"/>
        </w:tcPr>
        <w:p w14:paraId="7E64DC23" w14:textId="5E0B4186" w:rsidR="00922022" w:rsidRPr="00F85124" w:rsidRDefault="00922022" w:rsidP="00C52027">
          <w:pPr>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984" w:type="pct"/>
        </w:tcPr>
        <w:p w14:paraId="7E64DC24" w14:textId="70DDA285" w:rsidR="00922022" w:rsidRPr="00F85124" w:rsidRDefault="00922022" w:rsidP="00C52027">
          <w:pPr>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7E64DC26" w14:textId="77777777" w:rsidR="00922022" w:rsidRPr="00AC4B48" w:rsidRDefault="00922022" w:rsidP="00AC4B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29" w14:textId="77777777" w:rsidR="00922022" w:rsidRDefault="00F20966">
    <w:pPr>
      <w:pStyle w:val="Header"/>
    </w:pPr>
    <w:r>
      <w:rPr>
        <w:noProof/>
      </w:rPr>
      <w:pict w14:anchorId="7E64D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1" o:spid="_x0000_s2061"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2A" w14:textId="77777777" w:rsidR="00922022" w:rsidRDefault="00F20966">
    <w:pPr>
      <w:pStyle w:val="Header"/>
    </w:pPr>
    <w:r>
      <w:rPr>
        <w:noProof/>
      </w:rPr>
      <w:pict w14:anchorId="7E64DC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5" o:spid="_x0000_s206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922022" w:rsidRPr="00F85124" w14:paraId="7E64DC2D" w14:textId="77777777" w:rsidTr="00A57FCD">
      <w:trPr>
        <w:cantSplit/>
        <w:trHeight w:val="288"/>
      </w:trPr>
      <w:tc>
        <w:tcPr>
          <w:tcW w:w="4016" w:type="pct"/>
          <w:gridSpan w:val="2"/>
          <w:tcBorders>
            <w:bottom w:val="single" w:sz="4" w:space="0" w:color="auto"/>
            <w:right w:val="nil"/>
          </w:tcBorders>
          <w:vAlign w:val="center"/>
        </w:tcPr>
        <w:p w14:paraId="7E64DC2B" w14:textId="491F681E" w:rsidR="00922022" w:rsidRPr="00F85124" w:rsidRDefault="00922022" w:rsidP="00C02120">
          <w:pPr>
            <w:pStyle w:val="Heading1"/>
            <w:rPr>
              <w:rFonts w:asciiTheme="minorHAnsi" w:hAnsiTheme="minorHAnsi"/>
              <w:b w:val="0"/>
              <w:bCs/>
              <w:sz w:val="20"/>
            </w:rPr>
          </w:pPr>
          <w:r>
            <w:rPr>
              <w:rFonts w:asciiTheme="minorHAnsi" w:hAnsiTheme="minorHAnsi"/>
              <w:b w:val="0"/>
              <w:bCs/>
              <w:sz w:val="20"/>
            </w:rPr>
            <w:t>CERTIFICATE OF INSTALLATION - USER INSTRUCTIONS</w:t>
          </w:r>
        </w:p>
      </w:tc>
      <w:tc>
        <w:tcPr>
          <w:tcW w:w="984" w:type="pct"/>
          <w:tcBorders>
            <w:left w:val="nil"/>
            <w:bottom w:val="single" w:sz="4" w:space="0" w:color="auto"/>
          </w:tcBorders>
          <w:tcMar>
            <w:left w:w="115" w:type="dxa"/>
            <w:right w:w="115" w:type="dxa"/>
          </w:tcMar>
          <w:vAlign w:val="center"/>
        </w:tcPr>
        <w:p w14:paraId="7E64DC2C" w14:textId="77777777" w:rsidR="00922022" w:rsidRPr="00F85124" w:rsidRDefault="00922022" w:rsidP="00D4482E">
          <w:pPr>
            <w:pStyle w:val="Heading1"/>
            <w:jc w:val="right"/>
            <w:rPr>
              <w:rFonts w:asciiTheme="minorHAnsi" w:hAnsiTheme="minorHAnsi"/>
              <w:b w:val="0"/>
              <w:bCs/>
              <w:sz w:val="20"/>
            </w:rPr>
          </w:pPr>
          <w:r>
            <w:rPr>
              <w:rFonts w:asciiTheme="minorHAnsi" w:hAnsiTheme="minorHAnsi"/>
              <w:b w:val="0"/>
              <w:bCs/>
              <w:sz w:val="20"/>
            </w:rPr>
            <w:t>CF2R-STH-01-E</w:t>
          </w:r>
        </w:p>
      </w:tc>
    </w:tr>
    <w:tr w:rsidR="00922022" w:rsidRPr="00F85124" w14:paraId="7E64DC30" w14:textId="77777777" w:rsidTr="00C52027">
      <w:trPr>
        <w:cantSplit/>
        <w:trHeight w:val="288"/>
      </w:trPr>
      <w:tc>
        <w:tcPr>
          <w:tcW w:w="2500" w:type="pct"/>
          <w:tcBorders>
            <w:right w:val="nil"/>
          </w:tcBorders>
        </w:tcPr>
        <w:p w14:paraId="7E64DC2E" w14:textId="77777777" w:rsidR="00922022" w:rsidRPr="00F85124" w:rsidRDefault="00922022" w:rsidP="00C52027">
          <w:pPr>
            <w:tabs>
              <w:tab w:val="right" w:pos="10543"/>
            </w:tabs>
            <w:rPr>
              <w:rFonts w:asciiTheme="minorHAnsi" w:hAnsiTheme="minorHAnsi"/>
              <w:sz w:val="12"/>
              <w:szCs w:val="12"/>
            </w:rPr>
          </w:pPr>
          <w:r>
            <w:rPr>
              <w:rFonts w:asciiTheme="minorHAnsi" w:hAnsiTheme="minorHAnsi"/>
              <w:bCs/>
            </w:rPr>
            <w:t>Solar Water Heating Systems</w:t>
          </w:r>
        </w:p>
      </w:tc>
      <w:tc>
        <w:tcPr>
          <w:tcW w:w="2500" w:type="pct"/>
          <w:gridSpan w:val="2"/>
          <w:tcBorders>
            <w:left w:val="nil"/>
          </w:tcBorders>
        </w:tcPr>
        <w:p w14:paraId="7E64DC2F" w14:textId="2E7C82D4" w:rsidR="00922022" w:rsidRPr="00F85124" w:rsidRDefault="00922022" w:rsidP="00C52027">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F20966">
            <w:rPr>
              <w:rFonts w:asciiTheme="minorHAnsi" w:hAnsiTheme="minorHAnsi"/>
              <w:bCs/>
              <w:noProof/>
            </w:rPr>
            <w:t>1</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20966">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7E64DC31" w14:textId="54EA1293" w:rsidR="00922022" w:rsidRPr="00AC4B48" w:rsidRDefault="00F20966" w:rsidP="00AC4B48">
    <w:pPr>
      <w:pStyle w:val="Header"/>
    </w:pPr>
    <w:r>
      <w:rPr>
        <w:rFonts w:asciiTheme="minorHAnsi" w:hAnsiTheme="minorHAnsi"/>
        <w:b/>
        <w:bCs/>
        <w:noProof/>
      </w:rPr>
      <w:pict w14:anchorId="7E64DC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6" o:spid="_x0000_s2071"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33" w14:textId="77777777" w:rsidR="00922022" w:rsidRDefault="00F20966">
    <w:pPr>
      <w:pStyle w:val="Header"/>
    </w:pPr>
    <w:r>
      <w:rPr>
        <w:noProof/>
      </w:rPr>
      <w:pict w14:anchorId="7E64DC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4" o:spid="_x0000_s2064"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34" w14:textId="77777777" w:rsidR="00922022" w:rsidRDefault="00F20966">
    <w:pPr>
      <w:pStyle w:val="Header"/>
    </w:pPr>
    <w:r>
      <w:rPr>
        <w:noProof/>
      </w:rPr>
      <w:pict w14:anchorId="7E64DC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8" o:spid="_x0000_s206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922022" w:rsidRPr="00F85124" w14:paraId="7E64DC37" w14:textId="77777777" w:rsidTr="00A57FCD">
      <w:trPr>
        <w:cantSplit/>
        <w:trHeight w:val="288"/>
      </w:trPr>
      <w:tc>
        <w:tcPr>
          <w:tcW w:w="4016" w:type="pct"/>
          <w:gridSpan w:val="2"/>
          <w:tcBorders>
            <w:bottom w:val="single" w:sz="4" w:space="0" w:color="auto"/>
            <w:right w:val="nil"/>
          </w:tcBorders>
          <w:vAlign w:val="center"/>
        </w:tcPr>
        <w:p w14:paraId="7E64DC35" w14:textId="6BDDC341" w:rsidR="00922022" w:rsidRPr="00F85124" w:rsidRDefault="00922022" w:rsidP="00C02120">
          <w:pPr>
            <w:pStyle w:val="Heading1"/>
            <w:rPr>
              <w:rFonts w:asciiTheme="minorHAnsi" w:hAnsiTheme="minorHAnsi"/>
              <w:b w:val="0"/>
              <w:bCs/>
              <w:sz w:val="20"/>
            </w:rPr>
          </w:pPr>
          <w:r>
            <w:rPr>
              <w:rFonts w:asciiTheme="minorHAnsi" w:hAnsiTheme="minorHAnsi"/>
              <w:b w:val="0"/>
              <w:bCs/>
              <w:sz w:val="20"/>
            </w:rPr>
            <w:t xml:space="preserve">CERTIFICATE OF INSTALLATION - </w:t>
          </w:r>
          <w:r w:rsidRPr="00B40F13">
            <w:rPr>
              <w:rFonts w:asciiTheme="minorHAnsi" w:hAnsiTheme="minorHAnsi"/>
              <w:b w:val="0"/>
              <w:bCs/>
              <w:sz w:val="20"/>
            </w:rPr>
            <w:t>DATA FIELD DEFINITIONS AND CALCULATIONS</w:t>
          </w:r>
        </w:p>
      </w:tc>
      <w:tc>
        <w:tcPr>
          <w:tcW w:w="984" w:type="pct"/>
          <w:tcBorders>
            <w:left w:val="nil"/>
            <w:bottom w:val="single" w:sz="4" w:space="0" w:color="auto"/>
          </w:tcBorders>
          <w:tcMar>
            <w:left w:w="115" w:type="dxa"/>
            <w:right w:w="115" w:type="dxa"/>
          </w:tcMar>
          <w:vAlign w:val="center"/>
        </w:tcPr>
        <w:p w14:paraId="7E64DC36" w14:textId="77777777" w:rsidR="00922022" w:rsidRPr="00F85124" w:rsidRDefault="00922022" w:rsidP="00D4482E">
          <w:pPr>
            <w:pStyle w:val="Heading1"/>
            <w:jc w:val="right"/>
            <w:rPr>
              <w:rFonts w:asciiTheme="minorHAnsi" w:hAnsiTheme="minorHAnsi"/>
              <w:b w:val="0"/>
              <w:bCs/>
              <w:sz w:val="20"/>
            </w:rPr>
          </w:pPr>
          <w:r>
            <w:rPr>
              <w:rFonts w:asciiTheme="minorHAnsi" w:hAnsiTheme="minorHAnsi"/>
              <w:b w:val="0"/>
              <w:bCs/>
              <w:sz w:val="20"/>
            </w:rPr>
            <w:t>CF2R-STH-01-E 1</w:t>
          </w:r>
        </w:p>
      </w:tc>
    </w:tr>
    <w:tr w:rsidR="00922022" w:rsidRPr="00F85124" w14:paraId="7E64DC3A" w14:textId="77777777" w:rsidTr="00C52027">
      <w:trPr>
        <w:cantSplit/>
        <w:trHeight w:val="288"/>
      </w:trPr>
      <w:tc>
        <w:tcPr>
          <w:tcW w:w="2500" w:type="pct"/>
          <w:tcBorders>
            <w:right w:val="nil"/>
          </w:tcBorders>
        </w:tcPr>
        <w:p w14:paraId="7E64DC38" w14:textId="77777777" w:rsidR="00922022" w:rsidRPr="00F85124" w:rsidRDefault="00922022" w:rsidP="00C52027">
          <w:pPr>
            <w:tabs>
              <w:tab w:val="right" w:pos="10543"/>
            </w:tabs>
            <w:rPr>
              <w:rFonts w:asciiTheme="minorHAnsi" w:hAnsiTheme="minorHAnsi"/>
              <w:sz w:val="12"/>
              <w:szCs w:val="12"/>
            </w:rPr>
          </w:pPr>
          <w:r>
            <w:rPr>
              <w:rFonts w:asciiTheme="minorHAnsi" w:hAnsiTheme="minorHAnsi"/>
              <w:bCs/>
            </w:rPr>
            <w:t>Solar Water Heating Systems</w:t>
          </w:r>
        </w:p>
      </w:tc>
      <w:tc>
        <w:tcPr>
          <w:tcW w:w="2500" w:type="pct"/>
          <w:gridSpan w:val="2"/>
          <w:tcBorders>
            <w:left w:val="nil"/>
          </w:tcBorders>
        </w:tcPr>
        <w:p w14:paraId="7E64DC39" w14:textId="1AAF7D57" w:rsidR="00922022" w:rsidRPr="00F85124" w:rsidRDefault="00922022" w:rsidP="00C52027">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F20966">
            <w:rPr>
              <w:rFonts w:asciiTheme="minorHAnsi" w:hAnsiTheme="minorHAnsi"/>
              <w:bCs/>
              <w:noProof/>
            </w:rPr>
            <w:t>3</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20966">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7E64DC3B" w14:textId="359894D2" w:rsidR="00922022" w:rsidRPr="00AC4B48" w:rsidRDefault="00F20966" w:rsidP="00AC4B48">
    <w:pPr>
      <w:pStyle w:val="Header"/>
    </w:pPr>
    <w:r>
      <w:rPr>
        <w:rFonts w:asciiTheme="minorHAnsi" w:hAnsiTheme="minorHAnsi"/>
        <w:b/>
        <w:bCs/>
        <w:noProof/>
      </w:rPr>
      <w:pict w14:anchorId="7E64DC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9" o:spid="_x0000_s2070"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3C" w14:textId="77777777" w:rsidR="00922022" w:rsidRDefault="00F20966">
    <w:pPr>
      <w:pStyle w:val="Header"/>
    </w:pPr>
    <w:r>
      <w:rPr>
        <w:noProof/>
      </w:rPr>
      <w:pict w14:anchorId="7E64DC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7" o:spid="_x0000_s2067"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5E97C79"/>
    <w:multiLevelType w:val="hybridMultilevel"/>
    <w:tmpl w:val="29C27ABC"/>
    <w:lvl w:ilvl="0" w:tplc="247E52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0D634957"/>
    <w:multiLevelType w:val="hybridMultilevel"/>
    <w:tmpl w:val="3F0AE0D6"/>
    <w:lvl w:ilvl="0" w:tplc="F54CFC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E5B7D"/>
    <w:multiLevelType w:val="hybridMultilevel"/>
    <w:tmpl w:val="E5E28D86"/>
    <w:lvl w:ilvl="0" w:tplc="4E72D7B2">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921AF2"/>
    <w:multiLevelType w:val="hybridMultilevel"/>
    <w:tmpl w:val="94F2AE5A"/>
    <w:lvl w:ilvl="0" w:tplc="FAA2C0B2">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562910"/>
    <w:multiLevelType w:val="hybridMultilevel"/>
    <w:tmpl w:val="53A08E8C"/>
    <w:lvl w:ilvl="0" w:tplc="3F643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E148D6"/>
    <w:multiLevelType w:val="hybridMultilevel"/>
    <w:tmpl w:val="B5B6842A"/>
    <w:lvl w:ilvl="0" w:tplc="5A04D816">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017376"/>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237D73"/>
    <w:multiLevelType w:val="hybridMultilevel"/>
    <w:tmpl w:val="2932BB5C"/>
    <w:lvl w:ilvl="0" w:tplc="779AB0F4">
      <w:numFmt w:val="bullet"/>
      <w:lvlText w:val=""/>
      <w:lvlJc w:val="left"/>
      <w:pPr>
        <w:ind w:left="720" w:hanging="360"/>
      </w:pPr>
      <w:rPr>
        <w:rFonts w:ascii="Wingdings" w:eastAsia="Times New Roman" w:hAnsi="Wingdings"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6AC5E71"/>
    <w:multiLevelType w:val="hybridMultilevel"/>
    <w:tmpl w:val="CEECC95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AD4FAA"/>
    <w:multiLevelType w:val="hybridMultilevel"/>
    <w:tmpl w:val="94F2AE5A"/>
    <w:lvl w:ilvl="0" w:tplc="FAA2C0B2">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B03FAE"/>
    <w:multiLevelType w:val="hybridMultilevel"/>
    <w:tmpl w:val="6196332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46B38"/>
    <w:multiLevelType w:val="hybridMultilevel"/>
    <w:tmpl w:val="A6EA0D1E"/>
    <w:lvl w:ilvl="0" w:tplc="A66039E0">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9112F1"/>
    <w:multiLevelType w:val="singleLevel"/>
    <w:tmpl w:val="A50E7AAC"/>
    <w:lvl w:ilvl="0">
      <w:start w:val="1"/>
      <w:numFmt w:val="decimal"/>
      <w:lvlText w:val="%1."/>
      <w:lvlJc w:val="left"/>
      <w:pPr>
        <w:tabs>
          <w:tab w:val="num" w:pos="360"/>
        </w:tabs>
        <w:ind w:left="360" w:hanging="360"/>
      </w:pPr>
      <w:rPr>
        <w:rFonts w:hint="default"/>
      </w:rPr>
    </w:lvl>
  </w:abstractNum>
  <w:abstractNum w:abstractNumId="18" w15:restartNumberingAfterBreak="0">
    <w:nsid w:val="3A7E2861"/>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BAA1BAF"/>
    <w:multiLevelType w:val="hybridMultilevel"/>
    <w:tmpl w:val="1728B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CAC4AA9"/>
    <w:multiLevelType w:val="hybridMultilevel"/>
    <w:tmpl w:val="C6649616"/>
    <w:lvl w:ilvl="0" w:tplc="3956E97A">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DD850A1"/>
    <w:multiLevelType w:val="hybridMultilevel"/>
    <w:tmpl w:val="DF682BDE"/>
    <w:lvl w:ilvl="0" w:tplc="F5FEBF6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5C6C12"/>
    <w:multiLevelType w:val="hybridMultilevel"/>
    <w:tmpl w:val="DC4838D4"/>
    <w:lvl w:ilvl="0" w:tplc="DCDA45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cs="Times New Roman"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4B802F71"/>
    <w:multiLevelType w:val="hybridMultilevel"/>
    <w:tmpl w:val="2674A7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826D4E"/>
    <w:multiLevelType w:val="hybridMultilevel"/>
    <w:tmpl w:val="56CE84FE"/>
    <w:lvl w:ilvl="0" w:tplc="BDDA0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2A49BC"/>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B3090A"/>
    <w:multiLevelType w:val="hybridMultilevel"/>
    <w:tmpl w:val="854649EC"/>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15:restartNumberingAfterBreak="0">
    <w:nsid w:val="56802345"/>
    <w:multiLevelType w:val="hybridMultilevel"/>
    <w:tmpl w:val="A4DC0C28"/>
    <w:lvl w:ilvl="0" w:tplc="5A04D816">
      <w:start w:val="7"/>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7D312C9"/>
    <w:multiLevelType w:val="hybridMultilevel"/>
    <w:tmpl w:val="302C4E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C259DD"/>
    <w:multiLevelType w:val="hybridMultilevel"/>
    <w:tmpl w:val="EBFCA6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D526006"/>
    <w:multiLevelType w:val="hybridMultilevel"/>
    <w:tmpl w:val="9CE0EE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B839B5"/>
    <w:multiLevelType w:val="hybridMultilevel"/>
    <w:tmpl w:val="B3C4FCCA"/>
    <w:lvl w:ilvl="0" w:tplc="5A04D816">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hint="default"/>
      </w:rPr>
    </w:lvl>
    <w:lvl w:ilvl="1" w:tplc="D506EA6C">
      <w:start w:val="2"/>
      <w:numFmt w:val="bullet"/>
      <w:lvlText w:val=""/>
      <w:lvlJc w:val="left"/>
      <w:pPr>
        <w:tabs>
          <w:tab w:val="num" w:pos="1080"/>
        </w:tabs>
        <w:ind w:left="1080" w:hanging="360"/>
      </w:pPr>
      <w:rPr>
        <w:rFonts w:ascii="Wingdings" w:eastAsia="Times New Roman" w:hAnsi="Wingdings" w:cs="Times New Roman" w:hint="default"/>
      </w:rPr>
    </w:lvl>
    <w:lvl w:ilvl="2" w:tplc="5AC49D58">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F8C1833"/>
    <w:multiLevelType w:val="hybridMultilevel"/>
    <w:tmpl w:val="201A07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38F73AD"/>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6D3B4A"/>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2"/>
  </w:num>
  <w:num w:numId="3">
    <w:abstractNumId w:val="12"/>
  </w:num>
  <w:num w:numId="4">
    <w:abstractNumId w:val="12"/>
  </w:num>
  <w:num w:numId="5">
    <w:abstractNumId w:val="3"/>
  </w:num>
  <w:num w:numId="6">
    <w:abstractNumId w:val="3"/>
  </w:num>
  <w:num w:numId="7">
    <w:abstractNumId w:val="3"/>
  </w:num>
  <w:num w:numId="8">
    <w:abstractNumId w:val="23"/>
  </w:num>
  <w:num w:numId="9">
    <w:abstractNumId w:val="27"/>
  </w:num>
  <w:num w:numId="10">
    <w:abstractNumId w:val="27"/>
  </w:num>
  <w:num w:numId="11">
    <w:abstractNumId w:val="23"/>
  </w:num>
  <w:num w:numId="12">
    <w:abstractNumId w:val="23"/>
  </w:num>
  <w:num w:numId="13">
    <w:abstractNumId w:val="17"/>
  </w:num>
  <w:num w:numId="14">
    <w:abstractNumId w:val="1"/>
  </w:num>
  <w:num w:numId="15">
    <w:abstractNumId w:val="34"/>
  </w:num>
  <w:num w:numId="16">
    <w:abstractNumId w:val="8"/>
  </w:num>
  <w:num w:numId="17">
    <w:abstractNumId w:val="29"/>
  </w:num>
  <w:num w:numId="18">
    <w:abstractNumId w:val="33"/>
  </w:num>
  <w:num w:numId="19">
    <w:abstractNumId w:val="20"/>
  </w:num>
  <w:num w:numId="20">
    <w:abstractNumId w:val="31"/>
  </w:num>
  <w:num w:numId="21">
    <w:abstractNumId w:val="30"/>
  </w:num>
  <w:num w:numId="22">
    <w:abstractNumId w:val="24"/>
  </w:num>
  <w:num w:numId="23">
    <w:abstractNumId w:val="0"/>
  </w:num>
  <w:num w:numId="24">
    <w:abstractNumId w:val="11"/>
  </w:num>
  <w:num w:numId="25">
    <w:abstractNumId w:val="19"/>
  </w:num>
  <w:num w:numId="26">
    <w:abstractNumId w:val="22"/>
  </w:num>
  <w:num w:numId="27">
    <w:abstractNumId w:val="35"/>
  </w:num>
  <w:num w:numId="28">
    <w:abstractNumId w:val="25"/>
  </w:num>
  <w:num w:numId="29">
    <w:abstractNumId w:val="4"/>
  </w:num>
  <w:num w:numId="30">
    <w:abstractNumId w:val="32"/>
  </w:num>
  <w:num w:numId="31">
    <w:abstractNumId w:val="16"/>
  </w:num>
  <w:num w:numId="32">
    <w:abstractNumId w:val="13"/>
  </w:num>
  <w:num w:numId="33">
    <w:abstractNumId w:val="9"/>
  </w:num>
  <w:num w:numId="34">
    <w:abstractNumId w:val="21"/>
  </w:num>
  <w:num w:numId="35">
    <w:abstractNumId w:val="36"/>
  </w:num>
  <w:num w:numId="36">
    <w:abstractNumId w:val="37"/>
  </w:num>
  <w:num w:numId="37">
    <w:abstractNumId w:val="18"/>
  </w:num>
  <w:num w:numId="38">
    <w:abstractNumId w:val="26"/>
  </w:num>
  <w:num w:numId="39">
    <w:abstractNumId w:val="7"/>
  </w:num>
  <w:num w:numId="40">
    <w:abstractNumId w:val="14"/>
  </w:num>
  <w:num w:numId="41">
    <w:abstractNumId w:val="10"/>
  </w:num>
  <w:num w:numId="42">
    <w:abstractNumId w:val="28"/>
  </w:num>
  <w:num w:numId="43">
    <w:abstractNumId w:val="2"/>
  </w:num>
  <w:num w:numId="44">
    <w:abstractNumId w:val="5"/>
  </w:num>
  <w:num w:numId="45">
    <w:abstractNumId w:val="15"/>
  </w:num>
  <w:num w:numId="46">
    <w:abstractNumId w:val="14"/>
  </w:num>
  <w:num w:numId="4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rson w15:author="Smith, Alexis@Energy">
    <w15:presenceInfo w15:providerId="AD" w15:userId="S-1-5-21-606747145-1060284298-682003330-86948"/>
  </w15:person>
  <w15:person w15:author="Michael K Shewmaker">
    <w15:presenceInfo w15:providerId="None" w15:userId="Michael K Shewma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7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B3B"/>
    <w:rsid w:val="000016CE"/>
    <w:rsid w:val="00003076"/>
    <w:rsid w:val="000036FF"/>
    <w:rsid w:val="00004076"/>
    <w:rsid w:val="00007EF0"/>
    <w:rsid w:val="00012B2A"/>
    <w:rsid w:val="00014D25"/>
    <w:rsid w:val="00016F26"/>
    <w:rsid w:val="00022425"/>
    <w:rsid w:val="00026750"/>
    <w:rsid w:val="00035A79"/>
    <w:rsid w:val="00037926"/>
    <w:rsid w:val="0004286A"/>
    <w:rsid w:val="00044300"/>
    <w:rsid w:val="00046C07"/>
    <w:rsid w:val="000470D7"/>
    <w:rsid w:val="000471F6"/>
    <w:rsid w:val="00051F14"/>
    <w:rsid w:val="00053A0E"/>
    <w:rsid w:val="000578E7"/>
    <w:rsid w:val="00057A5B"/>
    <w:rsid w:val="0006016B"/>
    <w:rsid w:val="000631C6"/>
    <w:rsid w:val="000644B7"/>
    <w:rsid w:val="000727A6"/>
    <w:rsid w:val="00074F87"/>
    <w:rsid w:val="00076F08"/>
    <w:rsid w:val="00080A37"/>
    <w:rsid w:val="00080EEE"/>
    <w:rsid w:val="000861F1"/>
    <w:rsid w:val="00091D81"/>
    <w:rsid w:val="0009276A"/>
    <w:rsid w:val="00094EF2"/>
    <w:rsid w:val="000A0D18"/>
    <w:rsid w:val="000A0E1E"/>
    <w:rsid w:val="000A105B"/>
    <w:rsid w:val="000A1F02"/>
    <w:rsid w:val="000A35C7"/>
    <w:rsid w:val="000A4A99"/>
    <w:rsid w:val="000A6006"/>
    <w:rsid w:val="000A613A"/>
    <w:rsid w:val="000B4491"/>
    <w:rsid w:val="000B5431"/>
    <w:rsid w:val="000B7D47"/>
    <w:rsid w:val="000B7F1D"/>
    <w:rsid w:val="000C1A4A"/>
    <w:rsid w:val="000C4C97"/>
    <w:rsid w:val="000C6426"/>
    <w:rsid w:val="000C6B8F"/>
    <w:rsid w:val="000C7320"/>
    <w:rsid w:val="000D25DB"/>
    <w:rsid w:val="000D4D8A"/>
    <w:rsid w:val="000D7DA8"/>
    <w:rsid w:val="000E0BE1"/>
    <w:rsid w:val="000E4A8F"/>
    <w:rsid w:val="000E53E9"/>
    <w:rsid w:val="000E76DF"/>
    <w:rsid w:val="000E7ABD"/>
    <w:rsid w:val="000F070F"/>
    <w:rsid w:val="000F0BA7"/>
    <w:rsid w:val="000F1514"/>
    <w:rsid w:val="000F67E7"/>
    <w:rsid w:val="000F754C"/>
    <w:rsid w:val="000F7C75"/>
    <w:rsid w:val="001102BD"/>
    <w:rsid w:val="001131A2"/>
    <w:rsid w:val="00116F4C"/>
    <w:rsid w:val="00126F26"/>
    <w:rsid w:val="001305CE"/>
    <w:rsid w:val="001315EE"/>
    <w:rsid w:val="00135763"/>
    <w:rsid w:val="00135DDE"/>
    <w:rsid w:val="00137AA4"/>
    <w:rsid w:val="00142FD3"/>
    <w:rsid w:val="00152038"/>
    <w:rsid w:val="00155ACD"/>
    <w:rsid w:val="001577AB"/>
    <w:rsid w:val="00160ED3"/>
    <w:rsid w:val="001615D7"/>
    <w:rsid w:val="00161F98"/>
    <w:rsid w:val="00162081"/>
    <w:rsid w:val="00166806"/>
    <w:rsid w:val="00171597"/>
    <w:rsid w:val="001725CD"/>
    <w:rsid w:val="001739FA"/>
    <w:rsid w:val="00174BD1"/>
    <w:rsid w:val="00175D42"/>
    <w:rsid w:val="00176C75"/>
    <w:rsid w:val="00181190"/>
    <w:rsid w:val="00193939"/>
    <w:rsid w:val="0019535F"/>
    <w:rsid w:val="0019624F"/>
    <w:rsid w:val="001A5583"/>
    <w:rsid w:val="001B5BA4"/>
    <w:rsid w:val="001C21D6"/>
    <w:rsid w:val="001C44B4"/>
    <w:rsid w:val="001C5B62"/>
    <w:rsid w:val="001C7769"/>
    <w:rsid w:val="001D78CA"/>
    <w:rsid w:val="001E3C52"/>
    <w:rsid w:val="001F0E8D"/>
    <w:rsid w:val="001F20EE"/>
    <w:rsid w:val="00200E53"/>
    <w:rsid w:val="00202608"/>
    <w:rsid w:val="00203D30"/>
    <w:rsid w:val="00206039"/>
    <w:rsid w:val="00213E8E"/>
    <w:rsid w:val="00216C55"/>
    <w:rsid w:val="0022254F"/>
    <w:rsid w:val="00222F6D"/>
    <w:rsid w:val="002241A5"/>
    <w:rsid w:val="0022762B"/>
    <w:rsid w:val="0023630F"/>
    <w:rsid w:val="00237553"/>
    <w:rsid w:val="00237ACB"/>
    <w:rsid w:val="00237D2B"/>
    <w:rsid w:val="002420D2"/>
    <w:rsid w:val="00243047"/>
    <w:rsid w:val="002432D5"/>
    <w:rsid w:val="00245AF0"/>
    <w:rsid w:val="00251B09"/>
    <w:rsid w:val="002532A8"/>
    <w:rsid w:val="00255C7D"/>
    <w:rsid w:val="002562A4"/>
    <w:rsid w:val="00260054"/>
    <w:rsid w:val="002615BC"/>
    <w:rsid w:val="00262721"/>
    <w:rsid w:val="002641C7"/>
    <w:rsid w:val="002710BB"/>
    <w:rsid w:val="002719D2"/>
    <w:rsid w:val="00271E1D"/>
    <w:rsid w:val="00274579"/>
    <w:rsid w:val="00274618"/>
    <w:rsid w:val="00274A8C"/>
    <w:rsid w:val="00277212"/>
    <w:rsid w:val="0028466E"/>
    <w:rsid w:val="00284AFC"/>
    <w:rsid w:val="00284C8F"/>
    <w:rsid w:val="00285A7C"/>
    <w:rsid w:val="00287573"/>
    <w:rsid w:val="00291F72"/>
    <w:rsid w:val="00292FF8"/>
    <w:rsid w:val="00293608"/>
    <w:rsid w:val="00295ED5"/>
    <w:rsid w:val="002A1004"/>
    <w:rsid w:val="002A1276"/>
    <w:rsid w:val="002A199B"/>
    <w:rsid w:val="002A29A8"/>
    <w:rsid w:val="002A3F41"/>
    <w:rsid w:val="002A6A1F"/>
    <w:rsid w:val="002B11CA"/>
    <w:rsid w:val="002B2393"/>
    <w:rsid w:val="002B4F6F"/>
    <w:rsid w:val="002C131A"/>
    <w:rsid w:val="002C1E80"/>
    <w:rsid w:val="002C586B"/>
    <w:rsid w:val="002C6AF9"/>
    <w:rsid w:val="002D07D9"/>
    <w:rsid w:val="002D1475"/>
    <w:rsid w:val="002D3BA6"/>
    <w:rsid w:val="002D6131"/>
    <w:rsid w:val="002D680A"/>
    <w:rsid w:val="002D7254"/>
    <w:rsid w:val="002D7DB8"/>
    <w:rsid w:val="002E3676"/>
    <w:rsid w:val="002E7941"/>
    <w:rsid w:val="002F065A"/>
    <w:rsid w:val="002F3D03"/>
    <w:rsid w:val="002F40A7"/>
    <w:rsid w:val="002F6775"/>
    <w:rsid w:val="00303884"/>
    <w:rsid w:val="00305158"/>
    <w:rsid w:val="003051D0"/>
    <w:rsid w:val="00306026"/>
    <w:rsid w:val="00307627"/>
    <w:rsid w:val="00312A26"/>
    <w:rsid w:val="00314D52"/>
    <w:rsid w:val="00314EC3"/>
    <w:rsid w:val="003177CD"/>
    <w:rsid w:val="0032018D"/>
    <w:rsid w:val="00320F01"/>
    <w:rsid w:val="003247CA"/>
    <w:rsid w:val="003273A9"/>
    <w:rsid w:val="00337397"/>
    <w:rsid w:val="00340CE9"/>
    <w:rsid w:val="003500C8"/>
    <w:rsid w:val="00350A8C"/>
    <w:rsid w:val="00353C3B"/>
    <w:rsid w:val="0035603C"/>
    <w:rsid w:val="00357343"/>
    <w:rsid w:val="00364D23"/>
    <w:rsid w:val="00371157"/>
    <w:rsid w:val="00372700"/>
    <w:rsid w:val="00376EAA"/>
    <w:rsid w:val="003809C0"/>
    <w:rsid w:val="003850E9"/>
    <w:rsid w:val="00386209"/>
    <w:rsid w:val="0038684E"/>
    <w:rsid w:val="0039142A"/>
    <w:rsid w:val="00394C8C"/>
    <w:rsid w:val="00397CEB"/>
    <w:rsid w:val="003A0693"/>
    <w:rsid w:val="003A4DAC"/>
    <w:rsid w:val="003A520F"/>
    <w:rsid w:val="003A7D2C"/>
    <w:rsid w:val="003B0C78"/>
    <w:rsid w:val="003B3641"/>
    <w:rsid w:val="003B5B3C"/>
    <w:rsid w:val="003B7CF0"/>
    <w:rsid w:val="003C11D9"/>
    <w:rsid w:val="003C7B7A"/>
    <w:rsid w:val="003D1611"/>
    <w:rsid w:val="003D349A"/>
    <w:rsid w:val="003D4AF6"/>
    <w:rsid w:val="003D5183"/>
    <w:rsid w:val="003D5350"/>
    <w:rsid w:val="003E02EC"/>
    <w:rsid w:val="003E1E09"/>
    <w:rsid w:val="003E22AB"/>
    <w:rsid w:val="003E6307"/>
    <w:rsid w:val="003E69D2"/>
    <w:rsid w:val="003F064C"/>
    <w:rsid w:val="003F1C6F"/>
    <w:rsid w:val="003F49BD"/>
    <w:rsid w:val="003F5197"/>
    <w:rsid w:val="003F6A76"/>
    <w:rsid w:val="00400E1A"/>
    <w:rsid w:val="00405947"/>
    <w:rsid w:val="00410101"/>
    <w:rsid w:val="00415FD0"/>
    <w:rsid w:val="00422F8B"/>
    <w:rsid w:val="00430CEA"/>
    <w:rsid w:val="00432098"/>
    <w:rsid w:val="004338A8"/>
    <w:rsid w:val="0043390E"/>
    <w:rsid w:val="0043422C"/>
    <w:rsid w:val="00435279"/>
    <w:rsid w:val="0043530E"/>
    <w:rsid w:val="00437D63"/>
    <w:rsid w:val="00440841"/>
    <w:rsid w:val="00440C5D"/>
    <w:rsid w:val="00444025"/>
    <w:rsid w:val="00444744"/>
    <w:rsid w:val="004507D3"/>
    <w:rsid w:val="004510F5"/>
    <w:rsid w:val="0045301A"/>
    <w:rsid w:val="00454C3D"/>
    <w:rsid w:val="004571B6"/>
    <w:rsid w:val="00460CED"/>
    <w:rsid w:val="00462AC1"/>
    <w:rsid w:val="00464C0B"/>
    <w:rsid w:val="0046705B"/>
    <w:rsid w:val="00470951"/>
    <w:rsid w:val="004725BD"/>
    <w:rsid w:val="004737C4"/>
    <w:rsid w:val="00474509"/>
    <w:rsid w:val="00474756"/>
    <w:rsid w:val="00474A7A"/>
    <w:rsid w:val="00475987"/>
    <w:rsid w:val="00477D56"/>
    <w:rsid w:val="0048031E"/>
    <w:rsid w:val="00480995"/>
    <w:rsid w:val="004809EE"/>
    <w:rsid w:val="004867FF"/>
    <w:rsid w:val="00486F0B"/>
    <w:rsid w:val="004875E3"/>
    <w:rsid w:val="00491033"/>
    <w:rsid w:val="004944D6"/>
    <w:rsid w:val="004948E2"/>
    <w:rsid w:val="004A05AE"/>
    <w:rsid w:val="004A1BEB"/>
    <w:rsid w:val="004A264A"/>
    <w:rsid w:val="004A4E98"/>
    <w:rsid w:val="004A5C7F"/>
    <w:rsid w:val="004A6E7F"/>
    <w:rsid w:val="004B1012"/>
    <w:rsid w:val="004B4582"/>
    <w:rsid w:val="004B7BD2"/>
    <w:rsid w:val="004C23D9"/>
    <w:rsid w:val="004C2C61"/>
    <w:rsid w:val="004C4EAF"/>
    <w:rsid w:val="004D1CE3"/>
    <w:rsid w:val="004D287C"/>
    <w:rsid w:val="004D51E5"/>
    <w:rsid w:val="004E112A"/>
    <w:rsid w:val="004E230B"/>
    <w:rsid w:val="004E67EB"/>
    <w:rsid w:val="004F0A7F"/>
    <w:rsid w:val="004F40C1"/>
    <w:rsid w:val="00511E0C"/>
    <w:rsid w:val="00513D83"/>
    <w:rsid w:val="00514ADB"/>
    <w:rsid w:val="00520412"/>
    <w:rsid w:val="005222CB"/>
    <w:rsid w:val="00527ACC"/>
    <w:rsid w:val="00530F4C"/>
    <w:rsid w:val="00531044"/>
    <w:rsid w:val="005340A2"/>
    <w:rsid w:val="005354A8"/>
    <w:rsid w:val="00536AA4"/>
    <w:rsid w:val="00537F20"/>
    <w:rsid w:val="00541293"/>
    <w:rsid w:val="005437EB"/>
    <w:rsid w:val="005450F9"/>
    <w:rsid w:val="00551599"/>
    <w:rsid w:val="00552A3E"/>
    <w:rsid w:val="00555884"/>
    <w:rsid w:val="00562BA8"/>
    <w:rsid w:val="005678C7"/>
    <w:rsid w:val="005705A4"/>
    <w:rsid w:val="00572B72"/>
    <w:rsid w:val="00573417"/>
    <w:rsid w:val="00574E6A"/>
    <w:rsid w:val="005813CE"/>
    <w:rsid w:val="005821CB"/>
    <w:rsid w:val="00584E9E"/>
    <w:rsid w:val="00585CC5"/>
    <w:rsid w:val="005870DC"/>
    <w:rsid w:val="005877FC"/>
    <w:rsid w:val="00587B52"/>
    <w:rsid w:val="0059070E"/>
    <w:rsid w:val="00594C36"/>
    <w:rsid w:val="005A4C6F"/>
    <w:rsid w:val="005A7357"/>
    <w:rsid w:val="005B3839"/>
    <w:rsid w:val="005C024E"/>
    <w:rsid w:val="005C0D34"/>
    <w:rsid w:val="005C4233"/>
    <w:rsid w:val="005C5038"/>
    <w:rsid w:val="005C73C7"/>
    <w:rsid w:val="005D2752"/>
    <w:rsid w:val="005D30D4"/>
    <w:rsid w:val="005D3506"/>
    <w:rsid w:val="005D55BB"/>
    <w:rsid w:val="005E23CD"/>
    <w:rsid w:val="005E2724"/>
    <w:rsid w:val="005E3E55"/>
    <w:rsid w:val="005E68FF"/>
    <w:rsid w:val="005F00E3"/>
    <w:rsid w:val="005F0505"/>
    <w:rsid w:val="005F178B"/>
    <w:rsid w:val="005F4CDC"/>
    <w:rsid w:val="006016EB"/>
    <w:rsid w:val="006019F9"/>
    <w:rsid w:val="00601C19"/>
    <w:rsid w:val="00603A8D"/>
    <w:rsid w:val="00605944"/>
    <w:rsid w:val="006118A6"/>
    <w:rsid w:val="00611910"/>
    <w:rsid w:val="00613F4A"/>
    <w:rsid w:val="00614268"/>
    <w:rsid w:val="00616C4D"/>
    <w:rsid w:val="00617B42"/>
    <w:rsid w:val="006200D7"/>
    <w:rsid w:val="0062015F"/>
    <w:rsid w:val="00621502"/>
    <w:rsid w:val="0062222C"/>
    <w:rsid w:val="006227B1"/>
    <w:rsid w:val="00622990"/>
    <w:rsid w:val="006307FE"/>
    <w:rsid w:val="00631115"/>
    <w:rsid w:val="00632F51"/>
    <w:rsid w:val="00632F73"/>
    <w:rsid w:val="0063764B"/>
    <w:rsid w:val="006411CF"/>
    <w:rsid w:val="00641C71"/>
    <w:rsid w:val="0064232C"/>
    <w:rsid w:val="0064300C"/>
    <w:rsid w:val="00643519"/>
    <w:rsid w:val="00654F37"/>
    <w:rsid w:val="00663AF7"/>
    <w:rsid w:val="00667362"/>
    <w:rsid w:val="00674FED"/>
    <w:rsid w:val="0068226F"/>
    <w:rsid w:val="00682CBA"/>
    <w:rsid w:val="00684A3F"/>
    <w:rsid w:val="00685D72"/>
    <w:rsid w:val="00686B8B"/>
    <w:rsid w:val="0069136C"/>
    <w:rsid w:val="00692EDF"/>
    <w:rsid w:val="006930E5"/>
    <w:rsid w:val="00697E29"/>
    <w:rsid w:val="006A156C"/>
    <w:rsid w:val="006A57F1"/>
    <w:rsid w:val="006A589C"/>
    <w:rsid w:val="006A722E"/>
    <w:rsid w:val="006B4081"/>
    <w:rsid w:val="006C0044"/>
    <w:rsid w:val="006C0E98"/>
    <w:rsid w:val="006C7335"/>
    <w:rsid w:val="006C7406"/>
    <w:rsid w:val="006D21DC"/>
    <w:rsid w:val="006D4D01"/>
    <w:rsid w:val="006D7492"/>
    <w:rsid w:val="006E1FC1"/>
    <w:rsid w:val="006F0652"/>
    <w:rsid w:val="006F1A1E"/>
    <w:rsid w:val="006F2C70"/>
    <w:rsid w:val="006F5324"/>
    <w:rsid w:val="0070354F"/>
    <w:rsid w:val="007108CC"/>
    <w:rsid w:val="00713F0D"/>
    <w:rsid w:val="00714442"/>
    <w:rsid w:val="00714CBC"/>
    <w:rsid w:val="00714DAD"/>
    <w:rsid w:val="0071761E"/>
    <w:rsid w:val="00717DEA"/>
    <w:rsid w:val="00720306"/>
    <w:rsid w:val="00723136"/>
    <w:rsid w:val="00723F39"/>
    <w:rsid w:val="0073365A"/>
    <w:rsid w:val="00741DF1"/>
    <w:rsid w:val="00743217"/>
    <w:rsid w:val="0074424A"/>
    <w:rsid w:val="00746329"/>
    <w:rsid w:val="00751673"/>
    <w:rsid w:val="0075385D"/>
    <w:rsid w:val="00753CFA"/>
    <w:rsid w:val="007543B0"/>
    <w:rsid w:val="007551EC"/>
    <w:rsid w:val="007635A5"/>
    <w:rsid w:val="0076441C"/>
    <w:rsid w:val="00765F67"/>
    <w:rsid w:val="0076605C"/>
    <w:rsid w:val="007725A2"/>
    <w:rsid w:val="007755D6"/>
    <w:rsid w:val="007756F6"/>
    <w:rsid w:val="00776799"/>
    <w:rsid w:val="00777B2F"/>
    <w:rsid w:val="007833C2"/>
    <w:rsid w:val="0078517D"/>
    <w:rsid w:val="00785B34"/>
    <w:rsid w:val="00786AB3"/>
    <w:rsid w:val="007873E9"/>
    <w:rsid w:val="00793E1C"/>
    <w:rsid w:val="00795EB8"/>
    <w:rsid w:val="00797224"/>
    <w:rsid w:val="00797290"/>
    <w:rsid w:val="00797860"/>
    <w:rsid w:val="007A4603"/>
    <w:rsid w:val="007B4BEA"/>
    <w:rsid w:val="007B645E"/>
    <w:rsid w:val="007C12FC"/>
    <w:rsid w:val="007C24A3"/>
    <w:rsid w:val="007D060B"/>
    <w:rsid w:val="007D0D8F"/>
    <w:rsid w:val="007D19B2"/>
    <w:rsid w:val="007D2DD3"/>
    <w:rsid w:val="007D726A"/>
    <w:rsid w:val="007E26E9"/>
    <w:rsid w:val="007E32B3"/>
    <w:rsid w:val="007F3E17"/>
    <w:rsid w:val="007F57DC"/>
    <w:rsid w:val="00804C36"/>
    <w:rsid w:val="00807045"/>
    <w:rsid w:val="00807678"/>
    <w:rsid w:val="008143CE"/>
    <w:rsid w:val="0081508B"/>
    <w:rsid w:val="00815AA1"/>
    <w:rsid w:val="0081628C"/>
    <w:rsid w:val="00821F42"/>
    <w:rsid w:val="0082448D"/>
    <w:rsid w:val="008353B6"/>
    <w:rsid w:val="00841186"/>
    <w:rsid w:val="008459F6"/>
    <w:rsid w:val="00847E91"/>
    <w:rsid w:val="00847EF3"/>
    <w:rsid w:val="00852424"/>
    <w:rsid w:val="0085268F"/>
    <w:rsid w:val="00852832"/>
    <w:rsid w:val="00853177"/>
    <w:rsid w:val="008540F3"/>
    <w:rsid w:val="00854F29"/>
    <w:rsid w:val="00857939"/>
    <w:rsid w:val="00860E60"/>
    <w:rsid w:val="00861BF8"/>
    <w:rsid w:val="00865861"/>
    <w:rsid w:val="00865D5E"/>
    <w:rsid w:val="0087268B"/>
    <w:rsid w:val="00873A16"/>
    <w:rsid w:val="00880B0D"/>
    <w:rsid w:val="00886660"/>
    <w:rsid w:val="00890DB2"/>
    <w:rsid w:val="00893BDC"/>
    <w:rsid w:val="00894E3E"/>
    <w:rsid w:val="008957B8"/>
    <w:rsid w:val="00896A94"/>
    <w:rsid w:val="008A29F2"/>
    <w:rsid w:val="008A5B91"/>
    <w:rsid w:val="008A7000"/>
    <w:rsid w:val="008A7891"/>
    <w:rsid w:val="008A7F5C"/>
    <w:rsid w:val="008B05CC"/>
    <w:rsid w:val="008B064C"/>
    <w:rsid w:val="008B0962"/>
    <w:rsid w:val="008B7849"/>
    <w:rsid w:val="008C10F1"/>
    <w:rsid w:val="008C23D7"/>
    <w:rsid w:val="008C5E35"/>
    <w:rsid w:val="008D0102"/>
    <w:rsid w:val="008D0B8D"/>
    <w:rsid w:val="008D3743"/>
    <w:rsid w:val="008D3813"/>
    <w:rsid w:val="008E429B"/>
    <w:rsid w:val="008E4542"/>
    <w:rsid w:val="008E6045"/>
    <w:rsid w:val="008E7E5B"/>
    <w:rsid w:val="008F1900"/>
    <w:rsid w:val="00900C86"/>
    <w:rsid w:val="00905AAA"/>
    <w:rsid w:val="00910674"/>
    <w:rsid w:val="009119ED"/>
    <w:rsid w:val="00915BCF"/>
    <w:rsid w:val="0091762C"/>
    <w:rsid w:val="00922022"/>
    <w:rsid w:val="0093044D"/>
    <w:rsid w:val="00931A8C"/>
    <w:rsid w:val="00936854"/>
    <w:rsid w:val="0093735B"/>
    <w:rsid w:val="009379DB"/>
    <w:rsid w:val="0094029D"/>
    <w:rsid w:val="00941530"/>
    <w:rsid w:val="00941E17"/>
    <w:rsid w:val="009437C6"/>
    <w:rsid w:val="0094424B"/>
    <w:rsid w:val="00946688"/>
    <w:rsid w:val="00955A9A"/>
    <w:rsid w:val="009564C7"/>
    <w:rsid w:val="00956EDC"/>
    <w:rsid w:val="00967851"/>
    <w:rsid w:val="0097054E"/>
    <w:rsid w:val="00971C9F"/>
    <w:rsid w:val="00972766"/>
    <w:rsid w:val="009727B8"/>
    <w:rsid w:val="0097558E"/>
    <w:rsid w:val="009764A9"/>
    <w:rsid w:val="00976637"/>
    <w:rsid w:val="00977948"/>
    <w:rsid w:val="00980FB6"/>
    <w:rsid w:val="00982535"/>
    <w:rsid w:val="0098515F"/>
    <w:rsid w:val="00985FB5"/>
    <w:rsid w:val="0098712C"/>
    <w:rsid w:val="00992035"/>
    <w:rsid w:val="00992EF8"/>
    <w:rsid w:val="009A059F"/>
    <w:rsid w:val="009A1F14"/>
    <w:rsid w:val="009A3318"/>
    <w:rsid w:val="009A3F90"/>
    <w:rsid w:val="009A698F"/>
    <w:rsid w:val="009A6F10"/>
    <w:rsid w:val="009C1F4E"/>
    <w:rsid w:val="009C3B33"/>
    <w:rsid w:val="009C4B49"/>
    <w:rsid w:val="009C4F9A"/>
    <w:rsid w:val="009C6980"/>
    <w:rsid w:val="009C7744"/>
    <w:rsid w:val="009D0F10"/>
    <w:rsid w:val="009D5C3F"/>
    <w:rsid w:val="009E2E57"/>
    <w:rsid w:val="009E3BB5"/>
    <w:rsid w:val="009E4DC3"/>
    <w:rsid w:val="009E4E57"/>
    <w:rsid w:val="009E69DE"/>
    <w:rsid w:val="009E6B59"/>
    <w:rsid w:val="009F2090"/>
    <w:rsid w:val="00A0027A"/>
    <w:rsid w:val="00A00AE7"/>
    <w:rsid w:val="00A016C9"/>
    <w:rsid w:val="00A02090"/>
    <w:rsid w:val="00A044EE"/>
    <w:rsid w:val="00A05D8F"/>
    <w:rsid w:val="00A07D19"/>
    <w:rsid w:val="00A12015"/>
    <w:rsid w:val="00A12BF7"/>
    <w:rsid w:val="00A14968"/>
    <w:rsid w:val="00A14A69"/>
    <w:rsid w:val="00A16546"/>
    <w:rsid w:val="00A24BE2"/>
    <w:rsid w:val="00A24F9F"/>
    <w:rsid w:val="00A30394"/>
    <w:rsid w:val="00A3082D"/>
    <w:rsid w:val="00A33A50"/>
    <w:rsid w:val="00A3438B"/>
    <w:rsid w:val="00A42C60"/>
    <w:rsid w:val="00A432CA"/>
    <w:rsid w:val="00A44A18"/>
    <w:rsid w:val="00A46AEC"/>
    <w:rsid w:val="00A47D4D"/>
    <w:rsid w:val="00A51851"/>
    <w:rsid w:val="00A5199B"/>
    <w:rsid w:val="00A55365"/>
    <w:rsid w:val="00A55444"/>
    <w:rsid w:val="00A57FCD"/>
    <w:rsid w:val="00A6036E"/>
    <w:rsid w:val="00A605DD"/>
    <w:rsid w:val="00A677BB"/>
    <w:rsid w:val="00A702F0"/>
    <w:rsid w:val="00A70722"/>
    <w:rsid w:val="00A71ADB"/>
    <w:rsid w:val="00A742B3"/>
    <w:rsid w:val="00A75B9B"/>
    <w:rsid w:val="00A81137"/>
    <w:rsid w:val="00A8126A"/>
    <w:rsid w:val="00A81A26"/>
    <w:rsid w:val="00A87572"/>
    <w:rsid w:val="00AA01C1"/>
    <w:rsid w:val="00AA18EC"/>
    <w:rsid w:val="00AA5469"/>
    <w:rsid w:val="00AA767E"/>
    <w:rsid w:val="00AB00D0"/>
    <w:rsid w:val="00AB1578"/>
    <w:rsid w:val="00AB1907"/>
    <w:rsid w:val="00AB3E46"/>
    <w:rsid w:val="00AB4166"/>
    <w:rsid w:val="00AB4835"/>
    <w:rsid w:val="00AB59C0"/>
    <w:rsid w:val="00AC2C0E"/>
    <w:rsid w:val="00AC2E87"/>
    <w:rsid w:val="00AC348D"/>
    <w:rsid w:val="00AC4755"/>
    <w:rsid w:val="00AC4B48"/>
    <w:rsid w:val="00AC54CB"/>
    <w:rsid w:val="00AC5DE9"/>
    <w:rsid w:val="00AC65B1"/>
    <w:rsid w:val="00AD4CC3"/>
    <w:rsid w:val="00AD4FAE"/>
    <w:rsid w:val="00AD513D"/>
    <w:rsid w:val="00AD5A7C"/>
    <w:rsid w:val="00AD67BC"/>
    <w:rsid w:val="00AE39CC"/>
    <w:rsid w:val="00AF2A43"/>
    <w:rsid w:val="00AF4004"/>
    <w:rsid w:val="00B022B2"/>
    <w:rsid w:val="00B02E79"/>
    <w:rsid w:val="00B04FAD"/>
    <w:rsid w:val="00B13A93"/>
    <w:rsid w:val="00B177A6"/>
    <w:rsid w:val="00B17F24"/>
    <w:rsid w:val="00B23304"/>
    <w:rsid w:val="00B273D8"/>
    <w:rsid w:val="00B27A2A"/>
    <w:rsid w:val="00B31B43"/>
    <w:rsid w:val="00B33471"/>
    <w:rsid w:val="00B34290"/>
    <w:rsid w:val="00B35C45"/>
    <w:rsid w:val="00B35D8B"/>
    <w:rsid w:val="00B401EA"/>
    <w:rsid w:val="00B4146E"/>
    <w:rsid w:val="00B41EAF"/>
    <w:rsid w:val="00B4216F"/>
    <w:rsid w:val="00B429F3"/>
    <w:rsid w:val="00B446FE"/>
    <w:rsid w:val="00B45CD4"/>
    <w:rsid w:val="00B4744B"/>
    <w:rsid w:val="00B47B99"/>
    <w:rsid w:val="00B51352"/>
    <w:rsid w:val="00B5290A"/>
    <w:rsid w:val="00B55F60"/>
    <w:rsid w:val="00B602E4"/>
    <w:rsid w:val="00B6238C"/>
    <w:rsid w:val="00B63773"/>
    <w:rsid w:val="00B6647D"/>
    <w:rsid w:val="00B778B9"/>
    <w:rsid w:val="00B82CAC"/>
    <w:rsid w:val="00B82F48"/>
    <w:rsid w:val="00B867D6"/>
    <w:rsid w:val="00BA0DC4"/>
    <w:rsid w:val="00BA23AC"/>
    <w:rsid w:val="00BA2927"/>
    <w:rsid w:val="00BA3419"/>
    <w:rsid w:val="00BA3F22"/>
    <w:rsid w:val="00BA6FA0"/>
    <w:rsid w:val="00BB1619"/>
    <w:rsid w:val="00BC4DA8"/>
    <w:rsid w:val="00BC6B1A"/>
    <w:rsid w:val="00BC6F83"/>
    <w:rsid w:val="00BC7C93"/>
    <w:rsid w:val="00BD4D76"/>
    <w:rsid w:val="00BD71C5"/>
    <w:rsid w:val="00BD7B18"/>
    <w:rsid w:val="00BD7DA4"/>
    <w:rsid w:val="00BE2381"/>
    <w:rsid w:val="00BE7F99"/>
    <w:rsid w:val="00BF2635"/>
    <w:rsid w:val="00BF530C"/>
    <w:rsid w:val="00C02120"/>
    <w:rsid w:val="00C04EA8"/>
    <w:rsid w:val="00C054BA"/>
    <w:rsid w:val="00C06085"/>
    <w:rsid w:val="00C060F0"/>
    <w:rsid w:val="00C06AE0"/>
    <w:rsid w:val="00C072DB"/>
    <w:rsid w:val="00C107D2"/>
    <w:rsid w:val="00C13757"/>
    <w:rsid w:val="00C14210"/>
    <w:rsid w:val="00C173DB"/>
    <w:rsid w:val="00C22F51"/>
    <w:rsid w:val="00C2497D"/>
    <w:rsid w:val="00C30FB6"/>
    <w:rsid w:val="00C30FDD"/>
    <w:rsid w:val="00C35471"/>
    <w:rsid w:val="00C367B7"/>
    <w:rsid w:val="00C36879"/>
    <w:rsid w:val="00C3693B"/>
    <w:rsid w:val="00C416CB"/>
    <w:rsid w:val="00C453CA"/>
    <w:rsid w:val="00C4593A"/>
    <w:rsid w:val="00C477A7"/>
    <w:rsid w:val="00C50E08"/>
    <w:rsid w:val="00C51617"/>
    <w:rsid w:val="00C52027"/>
    <w:rsid w:val="00C5702B"/>
    <w:rsid w:val="00C60365"/>
    <w:rsid w:val="00C6068F"/>
    <w:rsid w:val="00C65205"/>
    <w:rsid w:val="00C65399"/>
    <w:rsid w:val="00C65957"/>
    <w:rsid w:val="00C67305"/>
    <w:rsid w:val="00C67923"/>
    <w:rsid w:val="00C71EA2"/>
    <w:rsid w:val="00C72B1F"/>
    <w:rsid w:val="00C73E32"/>
    <w:rsid w:val="00C76E3C"/>
    <w:rsid w:val="00C874DA"/>
    <w:rsid w:val="00C97F91"/>
    <w:rsid w:val="00CA129C"/>
    <w:rsid w:val="00CA1A3D"/>
    <w:rsid w:val="00CA1FA3"/>
    <w:rsid w:val="00CA2CCA"/>
    <w:rsid w:val="00CB3D99"/>
    <w:rsid w:val="00CB7159"/>
    <w:rsid w:val="00CC211E"/>
    <w:rsid w:val="00CC2F36"/>
    <w:rsid w:val="00CC3614"/>
    <w:rsid w:val="00CC6E96"/>
    <w:rsid w:val="00CD394A"/>
    <w:rsid w:val="00CD3EBD"/>
    <w:rsid w:val="00CD4750"/>
    <w:rsid w:val="00CD7D13"/>
    <w:rsid w:val="00CE2183"/>
    <w:rsid w:val="00CE2409"/>
    <w:rsid w:val="00CE2ADC"/>
    <w:rsid w:val="00CE33A8"/>
    <w:rsid w:val="00CE4AF0"/>
    <w:rsid w:val="00CE6EA5"/>
    <w:rsid w:val="00CF6791"/>
    <w:rsid w:val="00D01766"/>
    <w:rsid w:val="00D01F35"/>
    <w:rsid w:val="00D05A28"/>
    <w:rsid w:val="00D06E4B"/>
    <w:rsid w:val="00D165AA"/>
    <w:rsid w:val="00D16F77"/>
    <w:rsid w:val="00D17E5B"/>
    <w:rsid w:val="00D2673F"/>
    <w:rsid w:val="00D32BE4"/>
    <w:rsid w:val="00D35026"/>
    <w:rsid w:val="00D430F6"/>
    <w:rsid w:val="00D4482E"/>
    <w:rsid w:val="00D462C2"/>
    <w:rsid w:val="00D47F2D"/>
    <w:rsid w:val="00D50B07"/>
    <w:rsid w:val="00D52EBA"/>
    <w:rsid w:val="00D53733"/>
    <w:rsid w:val="00D56CD8"/>
    <w:rsid w:val="00D62DB5"/>
    <w:rsid w:val="00D67071"/>
    <w:rsid w:val="00D77E2E"/>
    <w:rsid w:val="00D81ED4"/>
    <w:rsid w:val="00D82516"/>
    <w:rsid w:val="00D83CD6"/>
    <w:rsid w:val="00D84532"/>
    <w:rsid w:val="00D87559"/>
    <w:rsid w:val="00D877A7"/>
    <w:rsid w:val="00D916A4"/>
    <w:rsid w:val="00D92405"/>
    <w:rsid w:val="00D97077"/>
    <w:rsid w:val="00DA115F"/>
    <w:rsid w:val="00DA23E0"/>
    <w:rsid w:val="00DA3B78"/>
    <w:rsid w:val="00DA3D14"/>
    <w:rsid w:val="00DA41D8"/>
    <w:rsid w:val="00DA43C5"/>
    <w:rsid w:val="00DA7914"/>
    <w:rsid w:val="00DB17CA"/>
    <w:rsid w:val="00DB44FE"/>
    <w:rsid w:val="00DB49D1"/>
    <w:rsid w:val="00DB5125"/>
    <w:rsid w:val="00DC0505"/>
    <w:rsid w:val="00DC20F2"/>
    <w:rsid w:val="00DC242D"/>
    <w:rsid w:val="00DC32CB"/>
    <w:rsid w:val="00DC7484"/>
    <w:rsid w:val="00DC7615"/>
    <w:rsid w:val="00DD26CE"/>
    <w:rsid w:val="00DD2B0C"/>
    <w:rsid w:val="00DE0768"/>
    <w:rsid w:val="00DE0AD3"/>
    <w:rsid w:val="00DE4647"/>
    <w:rsid w:val="00DF1740"/>
    <w:rsid w:val="00DF6ADD"/>
    <w:rsid w:val="00E00E2C"/>
    <w:rsid w:val="00E00F00"/>
    <w:rsid w:val="00E074BC"/>
    <w:rsid w:val="00E11916"/>
    <w:rsid w:val="00E11ADD"/>
    <w:rsid w:val="00E1283A"/>
    <w:rsid w:val="00E12FCC"/>
    <w:rsid w:val="00E1414A"/>
    <w:rsid w:val="00E161F3"/>
    <w:rsid w:val="00E224A4"/>
    <w:rsid w:val="00E23A7C"/>
    <w:rsid w:val="00E23EEC"/>
    <w:rsid w:val="00E24BB3"/>
    <w:rsid w:val="00E25F01"/>
    <w:rsid w:val="00E30732"/>
    <w:rsid w:val="00E32F53"/>
    <w:rsid w:val="00E336A6"/>
    <w:rsid w:val="00E36AEC"/>
    <w:rsid w:val="00E36DB7"/>
    <w:rsid w:val="00E40256"/>
    <w:rsid w:val="00E419F7"/>
    <w:rsid w:val="00E41E25"/>
    <w:rsid w:val="00E42BA5"/>
    <w:rsid w:val="00E45E2D"/>
    <w:rsid w:val="00E47FB6"/>
    <w:rsid w:val="00E510FF"/>
    <w:rsid w:val="00E570A4"/>
    <w:rsid w:val="00E61ADA"/>
    <w:rsid w:val="00E719F4"/>
    <w:rsid w:val="00E72366"/>
    <w:rsid w:val="00E756C6"/>
    <w:rsid w:val="00E76912"/>
    <w:rsid w:val="00E779B8"/>
    <w:rsid w:val="00E828C7"/>
    <w:rsid w:val="00E829EB"/>
    <w:rsid w:val="00E84CB1"/>
    <w:rsid w:val="00E92DE8"/>
    <w:rsid w:val="00E95258"/>
    <w:rsid w:val="00E9540C"/>
    <w:rsid w:val="00EA1DA0"/>
    <w:rsid w:val="00EA423A"/>
    <w:rsid w:val="00EB1719"/>
    <w:rsid w:val="00EB19D1"/>
    <w:rsid w:val="00EB42BF"/>
    <w:rsid w:val="00EB6A58"/>
    <w:rsid w:val="00EB7206"/>
    <w:rsid w:val="00EC1289"/>
    <w:rsid w:val="00EC5F5E"/>
    <w:rsid w:val="00ED0EBB"/>
    <w:rsid w:val="00ED1085"/>
    <w:rsid w:val="00ED261F"/>
    <w:rsid w:val="00ED4347"/>
    <w:rsid w:val="00ED69BC"/>
    <w:rsid w:val="00EE19D8"/>
    <w:rsid w:val="00EE2A79"/>
    <w:rsid w:val="00EE35D0"/>
    <w:rsid w:val="00EE5929"/>
    <w:rsid w:val="00EE5DF9"/>
    <w:rsid w:val="00EE7347"/>
    <w:rsid w:val="00EE77ED"/>
    <w:rsid w:val="00EF00B4"/>
    <w:rsid w:val="00EF1254"/>
    <w:rsid w:val="00EF26CB"/>
    <w:rsid w:val="00F00493"/>
    <w:rsid w:val="00F00B7C"/>
    <w:rsid w:val="00F03C64"/>
    <w:rsid w:val="00F065D5"/>
    <w:rsid w:val="00F20966"/>
    <w:rsid w:val="00F230AF"/>
    <w:rsid w:val="00F23B4A"/>
    <w:rsid w:val="00F25D56"/>
    <w:rsid w:val="00F31668"/>
    <w:rsid w:val="00F37039"/>
    <w:rsid w:val="00F405EC"/>
    <w:rsid w:val="00F42350"/>
    <w:rsid w:val="00F45CAA"/>
    <w:rsid w:val="00F469B6"/>
    <w:rsid w:val="00F47137"/>
    <w:rsid w:val="00F512AC"/>
    <w:rsid w:val="00F53F9A"/>
    <w:rsid w:val="00F5614E"/>
    <w:rsid w:val="00F60828"/>
    <w:rsid w:val="00F6376C"/>
    <w:rsid w:val="00F7041A"/>
    <w:rsid w:val="00F725F3"/>
    <w:rsid w:val="00F739C8"/>
    <w:rsid w:val="00F74FE8"/>
    <w:rsid w:val="00F770DE"/>
    <w:rsid w:val="00F77CC9"/>
    <w:rsid w:val="00F81046"/>
    <w:rsid w:val="00F821B1"/>
    <w:rsid w:val="00F864D9"/>
    <w:rsid w:val="00F974B5"/>
    <w:rsid w:val="00FA1346"/>
    <w:rsid w:val="00FA2F41"/>
    <w:rsid w:val="00FB2FA7"/>
    <w:rsid w:val="00FB3189"/>
    <w:rsid w:val="00FB3217"/>
    <w:rsid w:val="00FC0300"/>
    <w:rsid w:val="00FC25BE"/>
    <w:rsid w:val="00FC2A0E"/>
    <w:rsid w:val="00FC52D6"/>
    <w:rsid w:val="00FD0366"/>
    <w:rsid w:val="00FD1218"/>
    <w:rsid w:val="00FD2471"/>
    <w:rsid w:val="00FD3283"/>
    <w:rsid w:val="00FD3686"/>
    <w:rsid w:val="00FD380D"/>
    <w:rsid w:val="00FD3F8A"/>
    <w:rsid w:val="00FD4C5A"/>
    <w:rsid w:val="00FD668D"/>
    <w:rsid w:val="00FD78C7"/>
    <w:rsid w:val="00FE153B"/>
    <w:rsid w:val="00FE3982"/>
    <w:rsid w:val="00FF1569"/>
    <w:rsid w:val="00FF556D"/>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shapelayout>
  </w:shapeDefaults>
  <w:decimalSymbol w:val="."/>
  <w:listSeparator w:val=","/>
  <w14:docId w14:val="7E64DA89"/>
  <w15:docId w15:val="{185A4CCD-76C1-4D68-BC2A-5BE6715C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A5199B"/>
    <w:pPr>
      <w:keepNext/>
      <w:numPr>
        <w:ilvl w:val="1"/>
        <w:numId w:val="4"/>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A5199B"/>
    <w:pPr>
      <w:keepNext/>
      <w:numPr>
        <w:ilvl w:val="2"/>
        <w:numId w:val="7"/>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10"/>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6F1A1E"/>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1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23"/>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6F1A1E"/>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A14968"/>
    <w:rPr>
      <w:b/>
      <w:sz w:val="30"/>
    </w:rPr>
  </w:style>
  <w:style w:type="paragraph" w:customStyle="1" w:styleId="FollowsNumbered">
    <w:name w:val="Follows Numbered"/>
    <w:basedOn w:val="Normal"/>
    <w:rsid w:val="005F00E3"/>
    <w:pPr>
      <w:spacing w:before="120"/>
      <w:ind w:left="360"/>
    </w:pPr>
    <w:rPr>
      <w:rFonts w:ascii="Arial" w:hAnsi="Arial"/>
    </w:rPr>
  </w:style>
  <w:style w:type="paragraph" w:styleId="ListParagraph">
    <w:name w:val="List Paragraph"/>
    <w:basedOn w:val="Normal"/>
    <w:uiPriority w:val="34"/>
    <w:qFormat/>
    <w:rsid w:val="00A57FCD"/>
    <w:pPr>
      <w:ind w:left="720"/>
      <w:contextualSpacing/>
    </w:pPr>
  </w:style>
  <w:style w:type="character" w:styleId="Hyperlink">
    <w:name w:val="Hyperlink"/>
    <w:basedOn w:val="DefaultParagraphFont"/>
    <w:unhideWhenUsed/>
    <w:rsid w:val="00274579"/>
    <w:rPr>
      <w:color w:val="0000FF" w:themeColor="hyperlink"/>
      <w:u w:val="single"/>
    </w:rPr>
  </w:style>
  <w:style w:type="character" w:styleId="FollowedHyperlink">
    <w:name w:val="FollowedHyperlink"/>
    <w:basedOn w:val="DefaultParagraphFont"/>
    <w:semiHidden/>
    <w:unhideWhenUsed/>
    <w:rsid w:val="002745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905680">
      <w:bodyDiv w:val="1"/>
      <w:marLeft w:val="0"/>
      <w:marRight w:val="0"/>
      <w:marTop w:val="0"/>
      <w:marBottom w:val="0"/>
      <w:divBdr>
        <w:top w:val="none" w:sz="0" w:space="0" w:color="auto"/>
        <w:left w:val="none" w:sz="0" w:space="0" w:color="auto"/>
        <w:bottom w:val="none" w:sz="0" w:space="0" w:color="auto"/>
        <w:right w:val="none" w:sz="0" w:space="0" w:color="auto"/>
      </w:divBdr>
    </w:div>
    <w:div w:id="45193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secure.solar-rating.org/Certification/Ratings/RatingsSummaryPage.aspx?type=2" TargetMode="Externa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yperlink" Target="https://secure.solar-rating.org/Certification/Ratings/RatingsSummaryPage.aspx?type=2" TargetMode="Externa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D5C215-17D4-466D-979B-84FB19279E10}">
  <ds:schemaRefs>
    <ds:schemaRef ds:uri="http://schemas.openxmlformats.org/officeDocument/2006/bibliography"/>
  </ds:schemaRefs>
</ds:datastoreItem>
</file>

<file path=customXml/itemProps2.xml><?xml version="1.0" encoding="utf-8"?>
<ds:datastoreItem xmlns:ds="http://schemas.openxmlformats.org/officeDocument/2006/customXml" ds:itemID="{84D72053-8011-4C95-B88A-EE9728689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2430</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dtam-15day</dc:creator>
  <cp:lastModifiedBy>Smith, Alexis@Energy</cp:lastModifiedBy>
  <cp:revision>2</cp:revision>
  <cp:lastPrinted>2020-03-10T22:59:00Z</cp:lastPrinted>
  <dcterms:created xsi:type="dcterms:W3CDTF">2020-03-24T19:08:00Z</dcterms:created>
  <dcterms:modified xsi:type="dcterms:W3CDTF">2020-03-24T19:08:00Z</dcterms:modified>
</cp:coreProperties>
</file>
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8" w:type="dxa"/>
        <w:tblLook w:val="04A0" w:firstRow="1" w:lastRow="0" w:firstColumn="1" w:lastColumn="0" w:noHBand="0" w:noVBand="1"/>
      </w:tblPr>
      <w:tblGrid>
        <w:gridCol w:w="1705"/>
        <w:gridCol w:w="1543"/>
        <w:gridCol w:w="1336"/>
        <w:gridCol w:w="1389"/>
        <w:gridCol w:w="1440"/>
        <w:gridCol w:w="965"/>
        <w:gridCol w:w="889"/>
        <w:gridCol w:w="1541"/>
      </w:tblGrid>
      <w:tr w:rsidR="00A760CE" w14:paraId="74C2E604" w14:textId="3B01ED31" w:rsidTr="00675526">
        <w:tc>
          <w:tcPr>
            <w:tcW w:w="10808" w:type="dxa"/>
            <w:gridSpan w:val="8"/>
          </w:tcPr>
          <w:p w14:paraId="53F54D1D" w14:textId="0E127186" w:rsidR="00A760CE" w:rsidRPr="00607227" w:rsidRDefault="004E66B0" w:rsidP="004E66B0">
            <w:pPr>
              <w:ind w:right="-18"/>
              <w:rPr>
                <w:rFonts w:asciiTheme="minorHAnsi" w:hAnsiTheme="minorHAnsi"/>
                <w:b/>
                <w:szCs w:val="18"/>
              </w:rPr>
            </w:pPr>
            <w:bookmarkStart w:id="0" w:name="_GoBack"/>
            <w:bookmarkEnd w:id="0"/>
            <w:r w:rsidRPr="004E66B0">
              <w:rPr>
                <w:rFonts w:asciiTheme="minorHAnsi" w:hAnsiTheme="minorHAnsi"/>
                <w:b/>
                <w:szCs w:val="18"/>
              </w:rPr>
              <w:t>A.</w:t>
            </w:r>
            <w:r>
              <w:rPr>
                <w:rFonts w:asciiTheme="minorHAnsi" w:hAnsiTheme="minorHAnsi"/>
                <w:b/>
                <w:szCs w:val="18"/>
              </w:rPr>
              <w:t xml:space="preserve"> </w:t>
            </w:r>
            <w:r w:rsidR="00A760CE" w:rsidRPr="00607227">
              <w:rPr>
                <w:rFonts w:asciiTheme="minorHAnsi" w:hAnsiTheme="minorHAnsi"/>
                <w:b/>
                <w:szCs w:val="18"/>
              </w:rPr>
              <w:t>Mass Wall Information</w:t>
            </w:r>
          </w:p>
        </w:tc>
      </w:tr>
      <w:tr w:rsidR="00675526" w14:paraId="25F6E385" w14:textId="049C22FC" w:rsidTr="00675526">
        <w:tc>
          <w:tcPr>
            <w:tcW w:w="1705" w:type="dxa"/>
            <w:vAlign w:val="bottom"/>
          </w:tcPr>
          <w:p w14:paraId="73FF155F" w14:textId="38EED8A5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543" w:type="dxa"/>
            <w:vAlign w:val="bottom"/>
          </w:tcPr>
          <w:p w14:paraId="1BE3C956" w14:textId="3DF9F4EE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  <w:tc>
          <w:tcPr>
            <w:tcW w:w="1336" w:type="dxa"/>
          </w:tcPr>
          <w:p w14:paraId="1C4F6B66" w14:textId="41D70443" w:rsidR="00A21CFB" w:rsidRDefault="00A21CFB" w:rsidP="00EE44DA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03</w:t>
            </w:r>
          </w:p>
        </w:tc>
        <w:tc>
          <w:tcPr>
            <w:tcW w:w="1389" w:type="dxa"/>
            <w:vAlign w:val="bottom"/>
          </w:tcPr>
          <w:p w14:paraId="0CAFAA68" w14:textId="393627C7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04</w:t>
            </w:r>
          </w:p>
        </w:tc>
        <w:tc>
          <w:tcPr>
            <w:tcW w:w="1440" w:type="dxa"/>
            <w:vAlign w:val="bottom"/>
          </w:tcPr>
          <w:p w14:paraId="4A291A2B" w14:textId="6DA0C48C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05</w:t>
            </w:r>
          </w:p>
        </w:tc>
        <w:tc>
          <w:tcPr>
            <w:tcW w:w="965" w:type="dxa"/>
            <w:vAlign w:val="bottom"/>
          </w:tcPr>
          <w:p w14:paraId="25DDBAEA" w14:textId="4BA12519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06</w:t>
            </w:r>
          </w:p>
        </w:tc>
        <w:tc>
          <w:tcPr>
            <w:tcW w:w="889" w:type="dxa"/>
            <w:vAlign w:val="bottom"/>
          </w:tcPr>
          <w:p w14:paraId="46586DF0" w14:textId="0018FBD7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07</w:t>
            </w:r>
          </w:p>
        </w:tc>
        <w:tc>
          <w:tcPr>
            <w:tcW w:w="1541" w:type="dxa"/>
            <w:vAlign w:val="bottom"/>
          </w:tcPr>
          <w:p w14:paraId="497E5C3D" w14:textId="59820CB8" w:rsidR="00A21CFB" w:rsidRDefault="00A21CFB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08</w:t>
            </w:r>
          </w:p>
        </w:tc>
      </w:tr>
      <w:tr w:rsidR="008A4D23" w14:paraId="674B85D9" w14:textId="3E4A277F" w:rsidTr="00675526">
        <w:trPr>
          <w:trHeight w:val="330"/>
        </w:trPr>
        <w:tc>
          <w:tcPr>
            <w:tcW w:w="1705" w:type="dxa"/>
            <w:vMerge w:val="restart"/>
            <w:vAlign w:val="bottom"/>
          </w:tcPr>
          <w:p w14:paraId="0B832AB4" w14:textId="488408C0" w:rsidR="008A4D23" w:rsidRDefault="008A4D23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Tag/ID</w:t>
            </w:r>
          </w:p>
        </w:tc>
        <w:tc>
          <w:tcPr>
            <w:tcW w:w="1543" w:type="dxa"/>
            <w:vMerge w:val="restart"/>
            <w:vAlign w:val="bottom"/>
          </w:tcPr>
          <w:p w14:paraId="4209F682" w14:textId="37E3F4BA" w:rsidR="008A4D23" w:rsidRDefault="008A4D23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Mass Type</w:t>
            </w:r>
          </w:p>
        </w:tc>
        <w:tc>
          <w:tcPr>
            <w:tcW w:w="1336" w:type="dxa"/>
            <w:vMerge w:val="restart"/>
            <w:vAlign w:val="bottom"/>
          </w:tcPr>
          <w:p w14:paraId="4ED3EDA5" w14:textId="525877A7" w:rsidR="008A4D23" w:rsidRDefault="008A4D23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Above or Below Grade?</w:t>
            </w:r>
          </w:p>
        </w:tc>
        <w:tc>
          <w:tcPr>
            <w:tcW w:w="1389" w:type="dxa"/>
            <w:vMerge w:val="restart"/>
            <w:vAlign w:val="bottom"/>
          </w:tcPr>
          <w:p w14:paraId="0CD2731B" w14:textId="77777777" w:rsidR="008A4D23" w:rsidRDefault="008A4D23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Area</w:t>
            </w:r>
          </w:p>
          <w:p w14:paraId="1342BF22" w14:textId="437B4DFE" w:rsidR="008A4D23" w:rsidRPr="00DD1879" w:rsidRDefault="008A4D23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(ft</w:t>
            </w:r>
            <w:r>
              <w:rPr>
                <w:rFonts w:asciiTheme="minorHAnsi" w:hAnsi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1440" w:type="dxa"/>
            <w:vMerge w:val="restart"/>
            <w:vAlign w:val="bottom"/>
          </w:tcPr>
          <w:p w14:paraId="02AB3008" w14:textId="00A80B75" w:rsidR="008A4D23" w:rsidRDefault="008A4D23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ins w:id="1" w:author="Shewmaker, Michael@Energy" w:date="2019-02-28T14:16:00Z">
              <w:r>
                <w:rPr>
                  <w:rFonts w:asciiTheme="minorHAnsi" w:hAnsiTheme="minorHAnsi"/>
                  <w:sz w:val="18"/>
                  <w:szCs w:val="18"/>
                </w:rPr>
                <w:t xml:space="preserve">Mass </w:t>
              </w:r>
            </w:ins>
            <w:r>
              <w:rPr>
                <w:rFonts w:asciiTheme="minorHAnsi" w:hAnsiTheme="minorHAnsi"/>
                <w:sz w:val="18"/>
                <w:szCs w:val="18"/>
              </w:rPr>
              <w:t>Thickness (inches)</w:t>
            </w:r>
          </w:p>
        </w:tc>
        <w:tc>
          <w:tcPr>
            <w:tcW w:w="1854" w:type="dxa"/>
            <w:gridSpan w:val="2"/>
            <w:vAlign w:val="bottom"/>
          </w:tcPr>
          <w:p w14:paraId="48617394" w14:textId="53C76A30" w:rsidR="008A4D23" w:rsidRDefault="008A4D23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Appendix JA4 Reference</w:t>
            </w:r>
          </w:p>
        </w:tc>
        <w:tc>
          <w:tcPr>
            <w:tcW w:w="1541" w:type="dxa"/>
            <w:vMerge w:val="restart"/>
            <w:vAlign w:val="bottom"/>
          </w:tcPr>
          <w:p w14:paraId="55845D99" w14:textId="77777777" w:rsidR="008A4D23" w:rsidRDefault="008A4D23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U-factor from </w:t>
            </w:r>
          </w:p>
          <w:p w14:paraId="5D9BDFFD" w14:textId="36FAFB38" w:rsidR="008A4D23" w:rsidRDefault="008A4D23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JA4</w:t>
            </w:r>
          </w:p>
        </w:tc>
      </w:tr>
      <w:tr w:rsidR="008A4D23" w14:paraId="0F8E48CD" w14:textId="6EEBFE9D" w:rsidTr="00675526">
        <w:trPr>
          <w:trHeight w:val="330"/>
        </w:trPr>
        <w:tc>
          <w:tcPr>
            <w:tcW w:w="1705" w:type="dxa"/>
            <w:vMerge/>
            <w:vAlign w:val="bottom"/>
          </w:tcPr>
          <w:p w14:paraId="7D3065AB" w14:textId="77777777" w:rsidR="008A4D23" w:rsidRDefault="008A4D23" w:rsidP="00EE44DA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43" w:type="dxa"/>
            <w:vMerge/>
            <w:vAlign w:val="bottom"/>
          </w:tcPr>
          <w:p w14:paraId="44B95F09" w14:textId="77777777" w:rsidR="008A4D23" w:rsidRDefault="008A4D23" w:rsidP="00EE44DA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36" w:type="dxa"/>
            <w:vMerge/>
          </w:tcPr>
          <w:p w14:paraId="3918454B" w14:textId="77777777" w:rsidR="008A4D23" w:rsidRDefault="008A4D23" w:rsidP="00EE44DA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89" w:type="dxa"/>
            <w:vMerge/>
            <w:vAlign w:val="bottom"/>
          </w:tcPr>
          <w:p w14:paraId="167FB74F" w14:textId="3350AD62" w:rsidR="008A4D23" w:rsidRDefault="008A4D23" w:rsidP="00EE44DA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bottom"/>
          </w:tcPr>
          <w:p w14:paraId="3CA81FC6" w14:textId="77777777" w:rsidR="008A4D23" w:rsidRDefault="008A4D23" w:rsidP="00EE44DA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65" w:type="dxa"/>
            <w:vAlign w:val="bottom"/>
          </w:tcPr>
          <w:p w14:paraId="18D7D31D" w14:textId="3E38C9E7" w:rsidR="008A4D23" w:rsidRDefault="008A4D23" w:rsidP="00EE44DA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Table</w:t>
            </w:r>
          </w:p>
        </w:tc>
        <w:tc>
          <w:tcPr>
            <w:tcW w:w="889" w:type="dxa"/>
            <w:vAlign w:val="bottom"/>
          </w:tcPr>
          <w:p w14:paraId="2ACAAD65" w14:textId="23A66D79" w:rsidR="008A4D23" w:rsidRDefault="008A4D23" w:rsidP="00EE44DA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Cell</w:t>
            </w:r>
          </w:p>
        </w:tc>
        <w:tc>
          <w:tcPr>
            <w:tcW w:w="1541" w:type="dxa"/>
            <w:vMerge/>
            <w:vAlign w:val="bottom"/>
          </w:tcPr>
          <w:p w14:paraId="3C6AB576" w14:textId="77777777" w:rsidR="008A4D23" w:rsidRDefault="008A4D23" w:rsidP="00EE44DA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75526" w14:paraId="49EA26CC" w14:textId="3569839A" w:rsidTr="00675526">
        <w:tc>
          <w:tcPr>
            <w:tcW w:w="1705" w:type="dxa"/>
          </w:tcPr>
          <w:p w14:paraId="575AB0DE" w14:textId="2D31F7B6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43" w:type="dxa"/>
          </w:tcPr>
          <w:p w14:paraId="4D402916" w14:textId="250ADFA1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36" w:type="dxa"/>
          </w:tcPr>
          <w:p w14:paraId="40F75D21" w14:textId="12AD3E2C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89" w:type="dxa"/>
          </w:tcPr>
          <w:p w14:paraId="3175152C" w14:textId="5361D254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3BA0D33" w14:textId="2C444D9A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65" w:type="dxa"/>
          </w:tcPr>
          <w:p w14:paraId="43996406" w14:textId="4985C786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89" w:type="dxa"/>
          </w:tcPr>
          <w:p w14:paraId="6E9F15D1" w14:textId="4B7E5B6A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41" w:type="dxa"/>
          </w:tcPr>
          <w:p w14:paraId="6814D262" w14:textId="501F4F42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75526" w14:paraId="4CF4DF54" w14:textId="5B460F1C" w:rsidTr="00675526">
        <w:tc>
          <w:tcPr>
            <w:tcW w:w="1705" w:type="dxa"/>
          </w:tcPr>
          <w:p w14:paraId="36DF377A" w14:textId="77777777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43" w:type="dxa"/>
          </w:tcPr>
          <w:p w14:paraId="2C601538" w14:textId="77777777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36" w:type="dxa"/>
          </w:tcPr>
          <w:p w14:paraId="1910E16A" w14:textId="77777777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89" w:type="dxa"/>
          </w:tcPr>
          <w:p w14:paraId="7D1ACD46" w14:textId="315824AC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41DEA9" w14:textId="6A7F5120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65" w:type="dxa"/>
          </w:tcPr>
          <w:p w14:paraId="62079FFB" w14:textId="77777777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89" w:type="dxa"/>
          </w:tcPr>
          <w:p w14:paraId="59914EED" w14:textId="77777777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41" w:type="dxa"/>
          </w:tcPr>
          <w:p w14:paraId="368DC5C5" w14:textId="55E5C339" w:rsidR="00A21CFB" w:rsidRDefault="00A21CFB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3341794F" w14:textId="77777777" w:rsidR="00E84CA0" w:rsidRDefault="00E84CA0" w:rsidP="003E41FC">
      <w:pPr>
        <w:ind w:right="-18"/>
        <w:rPr>
          <w:rFonts w:asciiTheme="minorHAnsi" w:hAnsiTheme="minorHAnsi"/>
          <w:sz w:val="18"/>
          <w:szCs w:val="18"/>
        </w:rPr>
      </w:pPr>
    </w:p>
    <w:tbl>
      <w:tblPr>
        <w:tblStyle w:val="TableGrid"/>
        <w:tblW w:w="10810" w:type="dxa"/>
        <w:tblLayout w:type="fixed"/>
        <w:tblLook w:val="04A0" w:firstRow="1" w:lastRow="0" w:firstColumn="1" w:lastColumn="0" w:noHBand="0" w:noVBand="1"/>
      </w:tblPr>
      <w:tblGrid>
        <w:gridCol w:w="1540"/>
        <w:gridCol w:w="1382"/>
        <w:gridCol w:w="1219"/>
        <w:gridCol w:w="1219"/>
        <w:gridCol w:w="1057"/>
        <w:gridCol w:w="1057"/>
        <w:gridCol w:w="975"/>
        <w:gridCol w:w="1219"/>
        <w:gridCol w:w="1142"/>
      </w:tblGrid>
      <w:tr w:rsidR="00975556" w14:paraId="017AFD76" w14:textId="77777777" w:rsidTr="00975556">
        <w:trPr>
          <w:trHeight w:val="234"/>
        </w:trPr>
        <w:tc>
          <w:tcPr>
            <w:tcW w:w="10810" w:type="dxa"/>
            <w:gridSpan w:val="9"/>
          </w:tcPr>
          <w:p w14:paraId="60ADAAB6" w14:textId="186018FF" w:rsidR="00975556" w:rsidRPr="00607227" w:rsidRDefault="00975556">
            <w:pPr>
              <w:ind w:right="-18"/>
              <w:rPr>
                <w:rFonts w:asciiTheme="minorHAnsi" w:hAnsiTheme="minorHAnsi"/>
                <w:b/>
                <w:szCs w:val="18"/>
              </w:rPr>
            </w:pPr>
            <w:r>
              <w:rPr>
                <w:rFonts w:asciiTheme="minorHAnsi" w:hAnsiTheme="minorHAnsi"/>
                <w:b/>
                <w:szCs w:val="18"/>
              </w:rPr>
              <w:t>B. Interior and Exterior Insulation Layers</w:t>
            </w:r>
          </w:p>
        </w:tc>
      </w:tr>
      <w:tr w:rsidR="00975556" w14:paraId="29D36273" w14:textId="77777777" w:rsidTr="00975556">
        <w:trPr>
          <w:trHeight w:val="204"/>
        </w:trPr>
        <w:tc>
          <w:tcPr>
            <w:tcW w:w="1540" w:type="dxa"/>
            <w:vAlign w:val="bottom"/>
          </w:tcPr>
          <w:p w14:paraId="665A3636" w14:textId="0D634CD1" w:rsidR="00975556" w:rsidRDefault="00975556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382" w:type="dxa"/>
            <w:vAlign w:val="bottom"/>
          </w:tcPr>
          <w:p w14:paraId="2DDEA51D" w14:textId="27FDECFF" w:rsidR="00975556" w:rsidRDefault="00975556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  <w:tc>
          <w:tcPr>
            <w:tcW w:w="1219" w:type="dxa"/>
            <w:vAlign w:val="bottom"/>
          </w:tcPr>
          <w:p w14:paraId="51711344" w14:textId="4A57C725" w:rsidR="00975556" w:rsidRDefault="00975556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03</w:t>
            </w:r>
          </w:p>
        </w:tc>
        <w:tc>
          <w:tcPr>
            <w:tcW w:w="1219" w:type="dxa"/>
            <w:vAlign w:val="bottom"/>
          </w:tcPr>
          <w:p w14:paraId="79FCE759" w14:textId="5C2E0E6D" w:rsidR="00975556" w:rsidRDefault="00975556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04</w:t>
            </w:r>
          </w:p>
        </w:tc>
        <w:tc>
          <w:tcPr>
            <w:tcW w:w="1057" w:type="dxa"/>
          </w:tcPr>
          <w:p w14:paraId="7095BB28" w14:textId="4B1AA8A5" w:rsidR="00975556" w:rsidRDefault="00975556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ins w:id="2" w:author="Shewmaker, Michael@Energy" w:date="2019-02-28T10:55:00Z">
              <w:r>
                <w:rPr>
                  <w:rFonts w:asciiTheme="minorHAnsi" w:hAnsiTheme="minorHAnsi"/>
                  <w:sz w:val="18"/>
                  <w:szCs w:val="18"/>
                </w:rPr>
                <w:t>05</w:t>
              </w:r>
            </w:ins>
          </w:p>
        </w:tc>
        <w:tc>
          <w:tcPr>
            <w:tcW w:w="1057" w:type="dxa"/>
            <w:vAlign w:val="bottom"/>
          </w:tcPr>
          <w:p w14:paraId="764444C1" w14:textId="2D7ED4C3" w:rsidR="00975556" w:rsidRDefault="00975556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del w:id="3" w:author="Shewmaker, Michael@Energy" w:date="2019-02-28T10:55:00Z">
              <w:r w:rsidDel="00975556">
                <w:rPr>
                  <w:rFonts w:asciiTheme="minorHAnsi" w:hAnsiTheme="minorHAnsi"/>
                  <w:sz w:val="18"/>
                  <w:szCs w:val="18"/>
                </w:rPr>
                <w:delText>05</w:delText>
              </w:r>
            </w:del>
            <w:ins w:id="4" w:author="Shewmaker, Michael@Energy" w:date="2019-02-28T10:55:00Z">
              <w:r>
                <w:rPr>
                  <w:rFonts w:asciiTheme="minorHAnsi" w:hAnsiTheme="minorHAnsi"/>
                  <w:sz w:val="18"/>
                  <w:szCs w:val="18"/>
                </w:rPr>
                <w:t>06</w:t>
              </w:r>
            </w:ins>
          </w:p>
        </w:tc>
        <w:tc>
          <w:tcPr>
            <w:tcW w:w="975" w:type="dxa"/>
            <w:vAlign w:val="bottom"/>
          </w:tcPr>
          <w:p w14:paraId="340E9108" w14:textId="65AAF17B" w:rsidR="00975556" w:rsidRDefault="00975556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del w:id="5" w:author="Shewmaker, Michael@Energy" w:date="2019-02-28T10:55:00Z">
              <w:r w:rsidDel="00975556">
                <w:rPr>
                  <w:rFonts w:asciiTheme="minorHAnsi" w:hAnsiTheme="minorHAnsi"/>
                  <w:sz w:val="18"/>
                  <w:szCs w:val="18"/>
                </w:rPr>
                <w:delText>06</w:delText>
              </w:r>
            </w:del>
            <w:ins w:id="6" w:author="Shewmaker, Michael@Energy" w:date="2019-02-28T10:55:00Z">
              <w:r>
                <w:rPr>
                  <w:rFonts w:asciiTheme="minorHAnsi" w:hAnsiTheme="minorHAnsi"/>
                  <w:sz w:val="18"/>
                  <w:szCs w:val="18"/>
                </w:rPr>
                <w:t>07</w:t>
              </w:r>
            </w:ins>
          </w:p>
        </w:tc>
        <w:tc>
          <w:tcPr>
            <w:tcW w:w="1219" w:type="dxa"/>
            <w:vAlign w:val="bottom"/>
          </w:tcPr>
          <w:p w14:paraId="2DDEAF8E" w14:textId="078A39B8" w:rsidR="00975556" w:rsidRDefault="00975556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del w:id="7" w:author="Shewmaker, Michael@Energy" w:date="2019-02-28T10:55:00Z">
              <w:r w:rsidDel="00975556">
                <w:rPr>
                  <w:rFonts w:asciiTheme="minorHAnsi" w:hAnsiTheme="minorHAnsi"/>
                  <w:sz w:val="18"/>
                  <w:szCs w:val="18"/>
                </w:rPr>
                <w:delText>07</w:delText>
              </w:r>
            </w:del>
            <w:ins w:id="8" w:author="Shewmaker, Michael@Energy" w:date="2019-02-28T10:55:00Z">
              <w:r>
                <w:rPr>
                  <w:rFonts w:asciiTheme="minorHAnsi" w:hAnsiTheme="minorHAnsi"/>
                  <w:sz w:val="18"/>
                  <w:szCs w:val="18"/>
                </w:rPr>
                <w:t>08</w:t>
              </w:r>
            </w:ins>
          </w:p>
        </w:tc>
        <w:tc>
          <w:tcPr>
            <w:tcW w:w="1138" w:type="dxa"/>
            <w:vAlign w:val="bottom"/>
          </w:tcPr>
          <w:p w14:paraId="5301B7A5" w14:textId="477B0310" w:rsidR="00975556" w:rsidRDefault="00975556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del w:id="9" w:author="Shewmaker, Michael@Energy" w:date="2019-02-28T10:55:00Z">
              <w:r w:rsidDel="00975556">
                <w:rPr>
                  <w:rFonts w:asciiTheme="minorHAnsi" w:hAnsiTheme="minorHAnsi"/>
                  <w:sz w:val="18"/>
                  <w:szCs w:val="18"/>
                </w:rPr>
                <w:delText>08</w:delText>
              </w:r>
            </w:del>
            <w:ins w:id="10" w:author="Shewmaker, Michael@Energy" w:date="2019-02-28T10:55:00Z">
              <w:r>
                <w:rPr>
                  <w:rFonts w:asciiTheme="minorHAnsi" w:hAnsiTheme="minorHAnsi"/>
                  <w:sz w:val="18"/>
                  <w:szCs w:val="18"/>
                </w:rPr>
                <w:t>09</w:t>
              </w:r>
            </w:ins>
          </w:p>
        </w:tc>
      </w:tr>
      <w:tr w:rsidR="00975556" w14:paraId="183255B7" w14:textId="77777777" w:rsidTr="00975556">
        <w:trPr>
          <w:trHeight w:val="212"/>
        </w:trPr>
        <w:tc>
          <w:tcPr>
            <w:tcW w:w="1540" w:type="dxa"/>
            <w:vMerge w:val="restart"/>
            <w:vAlign w:val="bottom"/>
          </w:tcPr>
          <w:p w14:paraId="2D74A38E" w14:textId="26E0FCF8" w:rsidR="00975556" w:rsidRDefault="00975556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Tag/ID</w:t>
            </w:r>
          </w:p>
        </w:tc>
        <w:tc>
          <w:tcPr>
            <w:tcW w:w="1382" w:type="dxa"/>
            <w:vMerge w:val="restart"/>
            <w:vAlign w:val="bottom"/>
          </w:tcPr>
          <w:p w14:paraId="6EB346E4" w14:textId="34548A37" w:rsidR="00975556" w:rsidRDefault="00975556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Exterior/Frame Type</w:t>
            </w:r>
          </w:p>
        </w:tc>
        <w:tc>
          <w:tcPr>
            <w:tcW w:w="1219" w:type="dxa"/>
            <w:vMerge w:val="restart"/>
            <w:vAlign w:val="bottom"/>
          </w:tcPr>
          <w:p w14:paraId="6EB37D87" w14:textId="610825E0" w:rsidR="00975556" w:rsidRDefault="00975556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Furring Thickness (inches)</w:t>
            </w:r>
          </w:p>
        </w:tc>
        <w:tc>
          <w:tcPr>
            <w:tcW w:w="1219" w:type="dxa"/>
            <w:vMerge w:val="restart"/>
            <w:vAlign w:val="bottom"/>
          </w:tcPr>
          <w:p w14:paraId="5F575915" w14:textId="77777777" w:rsidR="00975556" w:rsidRPr="000B028E" w:rsidRDefault="00975556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B028E">
              <w:rPr>
                <w:rFonts w:asciiTheme="minorHAnsi" w:hAnsiTheme="minorHAnsi"/>
                <w:sz w:val="18"/>
                <w:szCs w:val="18"/>
              </w:rPr>
              <w:t xml:space="preserve">Installed </w:t>
            </w:r>
          </w:p>
          <w:p w14:paraId="76E3A90A" w14:textId="2E1A44BC" w:rsidR="00975556" w:rsidRDefault="00975556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B028E">
              <w:rPr>
                <w:rFonts w:asciiTheme="minorHAnsi" w:hAnsiTheme="minorHAnsi"/>
                <w:sz w:val="18"/>
                <w:szCs w:val="18"/>
              </w:rPr>
              <w:t>R-value of Insulation</w:t>
            </w:r>
          </w:p>
        </w:tc>
        <w:tc>
          <w:tcPr>
            <w:tcW w:w="1057" w:type="dxa"/>
            <w:vMerge w:val="restart"/>
            <w:vAlign w:val="bottom"/>
          </w:tcPr>
          <w:p w14:paraId="3559F9F6" w14:textId="7C2906B7" w:rsidR="00975556" w:rsidRDefault="00975556" w:rsidP="00312EDC">
            <w:pPr>
              <w:ind w:right="-18"/>
              <w:jc w:val="center"/>
              <w:rPr>
                <w:ins w:id="11" w:author="Shewmaker, Michael@Energy" w:date="2019-02-28T10:55:00Z"/>
                <w:rFonts w:asciiTheme="minorHAnsi" w:hAnsiTheme="minorHAnsi"/>
                <w:sz w:val="18"/>
                <w:szCs w:val="18"/>
              </w:rPr>
            </w:pPr>
            <w:ins w:id="12" w:author="Shewmaker, Michael@Energy" w:date="2019-02-28T10:55:00Z">
              <w:r>
                <w:rPr>
                  <w:rFonts w:asciiTheme="minorHAnsi" w:hAnsiTheme="minorHAnsi"/>
                  <w:sz w:val="18"/>
                  <w:szCs w:val="18"/>
                </w:rPr>
                <w:t>Exterior or Interior Insulation?</w:t>
              </w:r>
            </w:ins>
          </w:p>
        </w:tc>
        <w:tc>
          <w:tcPr>
            <w:tcW w:w="2032" w:type="dxa"/>
            <w:gridSpan w:val="2"/>
            <w:vAlign w:val="bottom"/>
          </w:tcPr>
          <w:p w14:paraId="6B045FA2" w14:textId="3B39D981" w:rsidR="00975556" w:rsidRDefault="00975556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Appendix JA4 </w:t>
            </w:r>
          </w:p>
          <w:p w14:paraId="16715E4A" w14:textId="3C177586" w:rsidR="00975556" w:rsidRDefault="00975556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Reference</w:t>
            </w:r>
          </w:p>
        </w:tc>
        <w:tc>
          <w:tcPr>
            <w:tcW w:w="1219" w:type="dxa"/>
            <w:vMerge w:val="restart"/>
            <w:vAlign w:val="bottom"/>
          </w:tcPr>
          <w:p w14:paraId="44CAA85D" w14:textId="0828921C" w:rsidR="00975556" w:rsidRDefault="00975556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Adjusted</w:t>
            </w:r>
          </w:p>
          <w:p w14:paraId="47F28981" w14:textId="77777777" w:rsidR="00975556" w:rsidRDefault="00975556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Exterior </w:t>
            </w:r>
          </w:p>
          <w:p w14:paraId="163AFF92" w14:textId="472094A0" w:rsidR="00975556" w:rsidRDefault="00975556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R-value</w:t>
            </w:r>
          </w:p>
        </w:tc>
        <w:tc>
          <w:tcPr>
            <w:tcW w:w="1138" w:type="dxa"/>
            <w:vMerge w:val="restart"/>
            <w:vAlign w:val="bottom"/>
          </w:tcPr>
          <w:p w14:paraId="655DE31B" w14:textId="09BBA04F" w:rsidR="00975556" w:rsidRDefault="00975556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Adjusted Interior </w:t>
            </w:r>
          </w:p>
          <w:p w14:paraId="706B50D7" w14:textId="3F136030" w:rsidR="00975556" w:rsidRDefault="00975556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R-value</w:t>
            </w:r>
          </w:p>
        </w:tc>
      </w:tr>
      <w:tr w:rsidR="00975556" w14:paraId="6516173A" w14:textId="77777777" w:rsidTr="00975556">
        <w:trPr>
          <w:trHeight w:val="211"/>
        </w:trPr>
        <w:tc>
          <w:tcPr>
            <w:tcW w:w="1540" w:type="dxa"/>
            <w:vMerge/>
            <w:vAlign w:val="bottom"/>
          </w:tcPr>
          <w:p w14:paraId="4CDEC08B" w14:textId="77777777" w:rsidR="00975556" w:rsidRDefault="0097555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82" w:type="dxa"/>
            <w:vMerge/>
            <w:vAlign w:val="bottom"/>
          </w:tcPr>
          <w:p w14:paraId="188D78D4" w14:textId="77777777" w:rsidR="00975556" w:rsidRDefault="0097555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19" w:type="dxa"/>
            <w:vMerge/>
            <w:vAlign w:val="bottom"/>
          </w:tcPr>
          <w:p w14:paraId="066118D0" w14:textId="77777777" w:rsidR="00975556" w:rsidRDefault="0097555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19" w:type="dxa"/>
            <w:vMerge/>
            <w:vAlign w:val="bottom"/>
          </w:tcPr>
          <w:p w14:paraId="56019517" w14:textId="77777777" w:rsidR="00975556" w:rsidRDefault="0097555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57" w:type="dxa"/>
            <w:vMerge/>
          </w:tcPr>
          <w:p w14:paraId="75C7936A" w14:textId="77777777" w:rsidR="00975556" w:rsidRDefault="00975556">
            <w:pPr>
              <w:ind w:right="-18"/>
              <w:jc w:val="center"/>
              <w:rPr>
                <w:ins w:id="13" w:author="Shewmaker, Michael@Energy" w:date="2019-02-28T10:55:00Z"/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57" w:type="dxa"/>
            <w:vAlign w:val="bottom"/>
          </w:tcPr>
          <w:p w14:paraId="15C16FAC" w14:textId="57D732E0" w:rsidR="00975556" w:rsidRDefault="0097555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Table</w:t>
            </w:r>
          </w:p>
        </w:tc>
        <w:tc>
          <w:tcPr>
            <w:tcW w:w="975" w:type="dxa"/>
            <w:vAlign w:val="bottom"/>
          </w:tcPr>
          <w:p w14:paraId="38E5C492" w14:textId="0B4BF32B" w:rsidR="00975556" w:rsidRDefault="0097555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Cell</w:t>
            </w:r>
          </w:p>
        </w:tc>
        <w:tc>
          <w:tcPr>
            <w:tcW w:w="1219" w:type="dxa"/>
            <w:vMerge/>
            <w:vAlign w:val="bottom"/>
          </w:tcPr>
          <w:p w14:paraId="61B2D986" w14:textId="77777777" w:rsidR="00975556" w:rsidRDefault="0097555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38" w:type="dxa"/>
            <w:vMerge/>
            <w:vAlign w:val="bottom"/>
          </w:tcPr>
          <w:p w14:paraId="254FC445" w14:textId="77777777" w:rsidR="00975556" w:rsidRDefault="00975556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75556" w14:paraId="5EA5566E" w14:textId="77777777" w:rsidTr="00975556">
        <w:trPr>
          <w:trHeight w:val="204"/>
        </w:trPr>
        <w:tc>
          <w:tcPr>
            <w:tcW w:w="1540" w:type="dxa"/>
          </w:tcPr>
          <w:p w14:paraId="5E0F182F" w14:textId="77777777" w:rsidR="00975556" w:rsidRDefault="00975556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82" w:type="dxa"/>
          </w:tcPr>
          <w:p w14:paraId="041FA097" w14:textId="77777777" w:rsidR="00975556" w:rsidRDefault="00975556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19" w:type="dxa"/>
          </w:tcPr>
          <w:p w14:paraId="4C606858" w14:textId="77777777" w:rsidR="00975556" w:rsidRDefault="00975556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19" w:type="dxa"/>
          </w:tcPr>
          <w:p w14:paraId="298FC73F" w14:textId="77777777" w:rsidR="00975556" w:rsidRDefault="00975556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57" w:type="dxa"/>
          </w:tcPr>
          <w:p w14:paraId="392162D5" w14:textId="77777777" w:rsidR="00975556" w:rsidRDefault="00975556" w:rsidP="003E41FC">
            <w:pPr>
              <w:ind w:right="-18"/>
              <w:rPr>
                <w:ins w:id="14" w:author="Shewmaker, Michael@Energy" w:date="2019-02-28T10:55:00Z"/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57" w:type="dxa"/>
          </w:tcPr>
          <w:p w14:paraId="0BDB761C" w14:textId="046F33C3" w:rsidR="00975556" w:rsidRDefault="00975556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75" w:type="dxa"/>
          </w:tcPr>
          <w:p w14:paraId="7D4EC8D0" w14:textId="77777777" w:rsidR="00975556" w:rsidRDefault="00975556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19" w:type="dxa"/>
          </w:tcPr>
          <w:p w14:paraId="527AE00D" w14:textId="77777777" w:rsidR="00975556" w:rsidRDefault="00975556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38" w:type="dxa"/>
          </w:tcPr>
          <w:p w14:paraId="4EF242BD" w14:textId="77777777" w:rsidR="00975556" w:rsidRDefault="00975556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75556" w14:paraId="5E156E50" w14:textId="77777777" w:rsidTr="00975556">
        <w:trPr>
          <w:trHeight w:val="204"/>
        </w:trPr>
        <w:tc>
          <w:tcPr>
            <w:tcW w:w="1540" w:type="dxa"/>
          </w:tcPr>
          <w:p w14:paraId="07F1A57D" w14:textId="77777777" w:rsidR="00975556" w:rsidRDefault="00975556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82" w:type="dxa"/>
          </w:tcPr>
          <w:p w14:paraId="5C66529F" w14:textId="77777777" w:rsidR="00975556" w:rsidRDefault="00975556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19" w:type="dxa"/>
          </w:tcPr>
          <w:p w14:paraId="5C7C9007" w14:textId="77777777" w:rsidR="00975556" w:rsidRDefault="00975556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19" w:type="dxa"/>
          </w:tcPr>
          <w:p w14:paraId="31AE3675" w14:textId="77777777" w:rsidR="00975556" w:rsidRDefault="00975556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57" w:type="dxa"/>
          </w:tcPr>
          <w:p w14:paraId="3D26E487" w14:textId="77777777" w:rsidR="00975556" w:rsidRDefault="00975556" w:rsidP="003E41FC">
            <w:pPr>
              <w:ind w:right="-18"/>
              <w:rPr>
                <w:ins w:id="15" w:author="Shewmaker, Michael@Energy" w:date="2019-02-28T10:55:00Z"/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57" w:type="dxa"/>
          </w:tcPr>
          <w:p w14:paraId="036BFF26" w14:textId="50D9588C" w:rsidR="00975556" w:rsidRDefault="00975556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75" w:type="dxa"/>
          </w:tcPr>
          <w:p w14:paraId="612803B5" w14:textId="77777777" w:rsidR="00975556" w:rsidRDefault="00975556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19" w:type="dxa"/>
          </w:tcPr>
          <w:p w14:paraId="57232BB7" w14:textId="77777777" w:rsidR="00975556" w:rsidRDefault="00975556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38" w:type="dxa"/>
          </w:tcPr>
          <w:p w14:paraId="7B50FA12" w14:textId="77777777" w:rsidR="00975556" w:rsidRDefault="00975556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3BE77788" w14:textId="712040FE" w:rsidR="00261B6D" w:rsidRDefault="00261B6D" w:rsidP="003E41FC">
      <w:pPr>
        <w:ind w:right="-18"/>
        <w:rPr>
          <w:rFonts w:asciiTheme="minorHAnsi" w:hAnsiTheme="minorHAnsi"/>
          <w:sz w:val="18"/>
          <w:szCs w:val="18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065"/>
        <w:gridCol w:w="2160"/>
        <w:gridCol w:w="2250"/>
        <w:gridCol w:w="2070"/>
        <w:gridCol w:w="2250"/>
      </w:tblGrid>
      <w:tr w:rsidR="00A760CE" w14:paraId="1FE32719" w14:textId="77777777" w:rsidTr="00675526">
        <w:tc>
          <w:tcPr>
            <w:tcW w:w="10795" w:type="dxa"/>
            <w:gridSpan w:val="5"/>
          </w:tcPr>
          <w:p w14:paraId="69F556A1" w14:textId="30CE03F3" w:rsidR="007332D7" w:rsidRDefault="004E66B0" w:rsidP="003E41FC">
            <w:pPr>
              <w:ind w:right="-18"/>
              <w:rPr>
                <w:rFonts w:asciiTheme="minorHAnsi" w:hAnsiTheme="minorHAnsi"/>
                <w:b/>
                <w:szCs w:val="18"/>
              </w:rPr>
            </w:pPr>
            <w:r>
              <w:rPr>
                <w:rFonts w:asciiTheme="minorHAnsi" w:hAnsiTheme="minorHAnsi"/>
                <w:b/>
                <w:szCs w:val="18"/>
              </w:rPr>
              <w:t>C. U-factor Calculation</w:t>
            </w:r>
          </w:p>
          <w:p w14:paraId="7E871951" w14:textId="25777811" w:rsidR="00F61A95" w:rsidRPr="00607227" w:rsidRDefault="00F61A95" w:rsidP="003E41FC">
            <w:pPr>
              <w:ind w:right="-18"/>
              <w:rPr>
                <w:rFonts w:asciiTheme="minorHAnsi" w:hAnsiTheme="minorHAnsi"/>
                <w:b/>
                <w:szCs w:val="18"/>
              </w:rPr>
            </w:pPr>
            <w:r w:rsidRPr="00607227">
              <w:rPr>
                <w:rFonts w:asciiTheme="minorHAnsi" w:hAnsiTheme="minorHAnsi"/>
                <w:szCs w:val="18"/>
              </w:rPr>
              <w:t>Equation 4-4</w:t>
            </w:r>
            <w:r w:rsidR="007332D7" w:rsidRPr="00607227">
              <w:rPr>
                <w:rFonts w:asciiTheme="minorHAnsi" w:hAnsiTheme="minorHAnsi"/>
                <w:szCs w:val="18"/>
              </w:rPr>
              <w:t xml:space="preserve">: </w:t>
            </w:r>
            <w:r>
              <w:rPr>
                <w:rFonts w:asciiTheme="minorHAnsi" w:hAnsiTheme="minorHAnsi"/>
                <w:szCs w:val="18"/>
              </w:rPr>
              <w:t>U</w:t>
            </w:r>
            <w:r>
              <w:rPr>
                <w:rFonts w:asciiTheme="minorHAnsi" w:hAnsiTheme="minorHAnsi"/>
                <w:szCs w:val="18"/>
                <w:vertAlign w:val="subscript"/>
              </w:rPr>
              <w:t>Total</w:t>
            </w:r>
            <w:r>
              <w:rPr>
                <w:rFonts w:asciiTheme="minorHAnsi" w:hAnsiTheme="minorHAnsi"/>
                <w:szCs w:val="18"/>
              </w:rPr>
              <w:t xml:space="preserve"> = 1/(R</w:t>
            </w:r>
            <w:r>
              <w:rPr>
                <w:rFonts w:asciiTheme="minorHAnsi" w:hAnsiTheme="minorHAnsi"/>
                <w:szCs w:val="18"/>
                <w:vertAlign w:val="subscript"/>
              </w:rPr>
              <w:t>Outside</w:t>
            </w:r>
            <w:r>
              <w:rPr>
                <w:rFonts w:asciiTheme="minorHAnsi" w:hAnsiTheme="minorHAnsi"/>
                <w:szCs w:val="18"/>
              </w:rPr>
              <w:t xml:space="preserve"> + (1/U</w:t>
            </w:r>
            <w:r>
              <w:rPr>
                <w:rFonts w:asciiTheme="minorHAnsi" w:hAnsiTheme="minorHAnsi"/>
                <w:szCs w:val="18"/>
                <w:vertAlign w:val="subscript"/>
              </w:rPr>
              <w:t>Mass</w:t>
            </w:r>
            <w:r>
              <w:rPr>
                <w:rFonts w:asciiTheme="minorHAnsi" w:hAnsiTheme="minorHAnsi"/>
                <w:szCs w:val="18"/>
              </w:rPr>
              <w:t>) + R</w:t>
            </w:r>
            <w:r>
              <w:rPr>
                <w:rFonts w:asciiTheme="minorHAnsi" w:hAnsiTheme="minorHAnsi"/>
                <w:szCs w:val="18"/>
                <w:vertAlign w:val="subscript"/>
              </w:rPr>
              <w:t>Inside</w:t>
            </w:r>
            <w:r>
              <w:rPr>
                <w:rFonts w:asciiTheme="minorHAnsi" w:hAnsiTheme="minorHAnsi"/>
                <w:szCs w:val="18"/>
              </w:rPr>
              <w:t>)</w:t>
            </w:r>
          </w:p>
        </w:tc>
      </w:tr>
      <w:tr w:rsidR="007332D7" w14:paraId="0F9A6A64" w14:textId="77777777" w:rsidTr="00675526">
        <w:tc>
          <w:tcPr>
            <w:tcW w:w="2065" w:type="dxa"/>
            <w:vAlign w:val="bottom"/>
          </w:tcPr>
          <w:p w14:paraId="685FA87F" w14:textId="467D9CB4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2160" w:type="dxa"/>
            <w:vAlign w:val="bottom"/>
          </w:tcPr>
          <w:p w14:paraId="38CFF5BE" w14:textId="0230E2F6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  <w:tc>
          <w:tcPr>
            <w:tcW w:w="2250" w:type="dxa"/>
            <w:vAlign w:val="bottom"/>
          </w:tcPr>
          <w:p w14:paraId="1D133931" w14:textId="27D821FF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03</w:t>
            </w:r>
          </w:p>
        </w:tc>
        <w:tc>
          <w:tcPr>
            <w:tcW w:w="2070" w:type="dxa"/>
            <w:vAlign w:val="bottom"/>
          </w:tcPr>
          <w:p w14:paraId="0585C500" w14:textId="76FAD28D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04</w:t>
            </w:r>
          </w:p>
        </w:tc>
        <w:tc>
          <w:tcPr>
            <w:tcW w:w="2250" w:type="dxa"/>
            <w:vAlign w:val="bottom"/>
          </w:tcPr>
          <w:p w14:paraId="77E34D50" w14:textId="6856B304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05</w:t>
            </w:r>
          </w:p>
        </w:tc>
      </w:tr>
      <w:tr w:rsidR="007332D7" w14:paraId="3E0E1064" w14:textId="77777777" w:rsidTr="00675526">
        <w:tc>
          <w:tcPr>
            <w:tcW w:w="2065" w:type="dxa"/>
            <w:vAlign w:val="bottom"/>
          </w:tcPr>
          <w:p w14:paraId="31F02657" w14:textId="141FD885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Tag/ID</w:t>
            </w:r>
          </w:p>
        </w:tc>
        <w:tc>
          <w:tcPr>
            <w:tcW w:w="2160" w:type="dxa"/>
            <w:vAlign w:val="bottom"/>
          </w:tcPr>
          <w:p w14:paraId="032F82EC" w14:textId="77777777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Mass Wall U-factor</w:t>
            </w:r>
          </w:p>
          <w:p w14:paraId="64FBB14B" w14:textId="4460529B" w:rsidR="007332D7" w:rsidRPr="00F61A95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(U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Mass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2250" w:type="dxa"/>
            <w:vAlign w:val="bottom"/>
          </w:tcPr>
          <w:p w14:paraId="6CA81144" w14:textId="255E922F" w:rsidR="007332D7" w:rsidRDefault="000171B4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Adjusted </w:t>
            </w:r>
            <w:r w:rsidR="007332D7">
              <w:rPr>
                <w:rFonts w:asciiTheme="minorHAnsi" w:hAnsiTheme="minorHAnsi"/>
                <w:sz w:val="18"/>
                <w:szCs w:val="18"/>
              </w:rPr>
              <w:t xml:space="preserve">Exterior </w:t>
            </w:r>
          </w:p>
          <w:p w14:paraId="5482DA47" w14:textId="77777777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R-value</w:t>
            </w:r>
          </w:p>
          <w:p w14:paraId="26CD7459" w14:textId="0884B81B" w:rsidR="007332D7" w:rsidRPr="00F61A95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(R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Outside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2070" w:type="dxa"/>
            <w:vAlign w:val="bottom"/>
          </w:tcPr>
          <w:p w14:paraId="2ED5B25B" w14:textId="6CD4A68C" w:rsidR="007332D7" w:rsidRDefault="000171B4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Adjusted </w:t>
            </w:r>
            <w:r w:rsidR="007332D7">
              <w:rPr>
                <w:rFonts w:asciiTheme="minorHAnsi" w:hAnsiTheme="minorHAnsi"/>
                <w:sz w:val="18"/>
                <w:szCs w:val="18"/>
              </w:rPr>
              <w:t xml:space="preserve">Interior </w:t>
            </w:r>
          </w:p>
          <w:p w14:paraId="1B6880E9" w14:textId="77777777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R-value</w:t>
            </w:r>
          </w:p>
          <w:p w14:paraId="32F5359A" w14:textId="08687360" w:rsidR="007332D7" w:rsidRPr="00F61A95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(R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Inside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2250" w:type="dxa"/>
            <w:vAlign w:val="bottom"/>
          </w:tcPr>
          <w:p w14:paraId="5ADD5857" w14:textId="77777777" w:rsidR="00675526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Total Performance </w:t>
            </w:r>
          </w:p>
          <w:p w14:paraId="0E7BEE7B" w14:textId="6F3B8EAC" w:rsidR="007332D7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U-factor</w:t>
            </w:r>
          </w:p>
          <w:p w14:paraId="0416226D" w14:textId="69F1D1D6" w:rsidR="007332D7" w:rsidRPr="002F6186" w:rsidRDefault="007332D7" w:rsidP="00607227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(U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Total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</w:tr>
      <w:tr w:rsidR="007332D7" w14:paraId="3660F232" w14:textId="77777777" w:rsidTr="00675526">
        <w:tc>
          <w:tcPr>
            <w:tcW w:w="2065" w:type="dxa"/>
          </w:tcPr>
          <w:p w14:paraId="3C979695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1E78AC32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672BA61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070" w:type="dxa"/>
          </w:tcPr>
          <w:p w14:paraId="4A64E844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C2F480E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332D7" w14:paraId="5FCA2606" w14:textId="77777777" w:rsidTr="00675526">
        <w:tc>
          <w:tcPr>
            <w:tcW w:w="2065" w:type="dxa"/>
          </w:tcPr>
          <w:p w14:paraId="40384693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49F84A25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50" w:type="dxa"/>
          </w:tcPr>
          <w:p w14:paraId="554157FD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070" w:type="dxa"/>
          </w:tcPr>
          <w:p w14:paraId="46D969FD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DC3EA06" w14:textId="77777777" w:rsidR="007332D7" w:rsidRDefault="007332D7" w:rsidP="003E41F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7D6A466F" w14:textId="3FB0DA23" w:rsidR="00A760CE" w:rsidRDefault="00A760CE" w:rsidP="003E41FC">
      <w:pPr>
        <w:ind w:right="-18"/>
        <w:rPr>
          <w:rFonts w:asciiTheme="minorHAnsi" w:hAnsiTheme="minorHAnsi"/>
          <w:sz w:val="18"/>
          <w:szCs w:val="18"/>
        </w:rPr>
      </w:pPr>
    </w:p>
    <w:p w14:paraId="7EAD42C2" w14:textId="77777777" w:rsidR="00F61A95" w:rsidRPr="003E41FC" w:rsidRDefault="00F61A95" w:rsidP="003E41FC">
      <w:pPr>
        <w:ind w:right="-18"/>
        <w:rPr>
          <w:rFonts w:asciiTheme="minorHAnsi" w:hAnsiTheme="minorHAnsi"/>
          <w:sz w:val="18"/>
          <w:szCs w:val="18"/>
        </w:rPr>
      </w:pPr>
    </w:p>
    <w:p w14:paraId="33417950" w14:textId="77777777" w:rsidR="003E41FC" w:rsidRDefault="003E41FC" w:rsidP="00F57D0C">
      <w:pPr>
        <w:ind w:right="-18"/>
        <w:jc w:val="center"/>
        <w:rPr>
          <w:rFonts w:asciiTheme="minorHAnsi" w:hAnsiTheme="minorHAnsi"/>
          <w:sz w:val="24"/>
          <w:szCs w:val="24"/>
        </w:rPr>
      </w:pPr>
    </w:p>
    <w:p w14:paraId="33417951" w14:textId="77777777" w:rsidR="00D43DC4" w:rsidRPr="003E41FC" w:rsidRDefault="003E41FC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24"/>
          <w:szCs w:val="24"/>
        </w:rPr>
        <w:br w:type="page"/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5345"/>
        <w:gridCol w:w="5423"/>
      </w:tblGrid>
      <w:tr w:rsidR="007D0420" w:rsidRPr="009E2C1C" w14:paraId="33417953" w14:textId="77777777" w:rsidTr="008512DA">
        <w:trPr>
          <w:trHeight w:val="206"/>
        </w:trPr>
        <w:tc>
          <w:tcPr>
            <w:tcW w:w="10950" w:type="dxa"/>
            <w:gridSpan w:val="2"/>
            <w:vAlign w:val="center"/>
          </w:tcPr>
          <w:p w14:paraId="33417952" w14:textId="77777777" w:rsidR="007D0420" w:rsidRPr="009351D2" w:rsidRDefault="007D0420" w:rsidP="008512DA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cs="Arial"/>
                <w:b/>
              </w:rPr>
            </w:pPr>
            <w:r w:rsidRPr="00E136A4">
              <w:rPr>
                <w:rFonts w:ascii="Calibri" w:hAnsi="Calibri" w:cs="Arial"/>
                <w:b/>
                <w:caps/>
                <w:sz w:val="18"/>
                <w:szCs w:val="18"/>
              </w:rPr>
              <w:lastRenderedPageBreak/>
              <w:t>Documentation Author's Declaration Statement</w:t>
            </w:r>
          </w:p>
        </w:tc>
      </w:tr>
      <w:tr w:rsidR="007D0420" w:rsidRPr="001B14D6" w14:paraId="33417955" w14:textId="77777777" w:rsidTr="008512DA">
        <w:trPr>
          <w:trHeight w:val="206"/>
        </w:trPr>
        <w:tc>
          <w:tcPr>
            <w:tcW w:w="10950" w:type="dxa"/>
            <w:gridSpan w:val="2"/>
            <w:vAlign w:val="center"/>
          </w:tcPr>
          <w:p w14:paraId="33417954" w14:textId="77777777" w:rsidR="007D0420" w:rsidRDefault="007D0420" w:rsidP="007D0420">
            <w:pPr>
              <w:numPr>
                <w:ilvl w:val="0"/>
                <w:numId w:val="31"/>
              </w:numPr>
              <w:rPr>
                <w:rFonts w:ascii="Calibri" w:hAnsi="Calibri"/>
                <w:sz w:val="18"/>
                <w:szCs w:val="18"/>
              </w:rPr>
            </w:pPr>
            <w:r w:rsidRPr="00E136A4">
              <w:rPr>
                <w:rFonts w:ascii="Calibri" w:hAnsi="Calibri"/>
                <w:sz w:val="18"/>
                <w:szCs w:val="18"/>
              </w:rPr>
              <w:t xml:space="preserve">I certify that this Certificate of </w:t>
            </w:r>
            <w:r>
              <w:rPr>
                <w:rFonts w:ascii="Calibri" w:hAnsi="Calibri"/>
                <w:sz w:val="18"/>
                <w:szCs w:val="18"/>
              </w:rPr>
              <w:t>Compliance</w:t>
            </w:r>
            <w:r w:rsidRPr="00E136A4">
              <w:rPr>
                <w:rFonts w:ascii="Calibri" w:hAnsi="Calibri"/>
                <w:sz w:val="18"/>
                <w:szCs w:val="18"/>
              </w:rPr>
              <w:t xml:space="preserve"> documentation is accurate and complete.</w:t>
            </w:r>
          </w:p>
        </w:tc>
      </w:tr>
      <w:tr w:rsidR="007D0420" w:rsidRPr="00FD7A7F" w14:paraId="33417958" w14:textId="77777777" w:rsidTr="008512DA">
        <w:trPr>
          <w:trHeight w:val="432"/>
        </w:trPr>
        <w:tc>
          <w:tcPr>
            <w:tcW w:w="5434" w:type="dxa"/>
          </w:tcPr>
          <w:p w14:paraId="33417956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Name:</w:t>
            </w:r>
          </w:p>
        </w:tc>
        <w:tc>
          <w:tcPr>
            <w:tcW w:w="5516" w:type="dxa"/>
          </w:tcPr>
          <w:p w14:paraId="33417957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7D0420" w:rsidRPr="00FD7A7F" w14:paraId="3341795B" w14:textId="77777777" w:rsidTr="008512DA">
        <w:trPr>
          <w:trHeight w:val="432"/>
        </w:trPr>
        <w:tc>
          <w:tcPr>
            <w:tcW w:w="5434" w:type="dxa"/>
          </w:tcPr>
          <w:p w14:paraId="33417959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Company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6" w:type="dxa"/>
          </w:tcPr>
          <w:p w14:paraId="3341795A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Signature </w:t>
            </w:r>
            <w:r w:rsidRPr="0047600B">
              <w:rPr>
                <w:rFonts w:ascii="Calibri" w:hAnsi="Calibri"/>
                <w:sz w:val="14"/>
                <w:szCs w:val="14"/>
              </w:rPr>
              <w:t>Date:</w:t>
            </w:r>
          </w:p>
        </w:tc>
      </w:tr>
      <w:tr w:rsidR="007D0420" w:rsidRPr="00FD7A7F" w14:paraId="3341795E" w14:textId="77777777" w:rsidTr="008512DA">
        <w:trPr>
          <w:trHeight w:val="432"/>
        </w:trPr>
        <w:tc>
          <w:tcPr>
            <w:tcW w:w="5434" w:type="dxa"/>
          </w:tcPr>
          <w:p w14:paraId="3341795C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6" w:type="dxa"/>
          </w:tcPr>
          <w:p w14:paraId="3341795D" w14:textId="05DB9796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CEA/HERS Certification Identification (if a</w:t>
            </w:r>
            <w:r w:rsidRPr="0047600B">
              <w:rPr>
                <w:rFonts w:ascii="Calibri" w:hAnsi="Calibri"/>
                <w:sz w:val="14"/>
                <w:szCs w:val="14"/>
              </w:rPr>
              <w:t>pplicable</w:t>
            </w:r>
            <w:r>
              <w:rPr>
                <w:rFonts w:ascii="Calibri" w:hAnsi="Calibri"/>
                <w:sz w:val="14"/>
                <w:szCs w:val="14"/>
              </w:rPr>
              <w:t>)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7D0420" w:rsidRPr="00FD7A7F" w14:paraId="33417961" w14:textId="77777777" w:rsidTr="008512DA">
        <w:trPr>
          <w:trHeight w:val="432"/>
        </w:trPr>
        <w:tc>
          <w:tcPr>
            <w:tcW w:w="5434" w:type="dxa"/>
          </w:tcPr>
          <w:p w14:paraId="3341795F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6" w:type="dxa"/>
          </w:tcPr>
          <w:p w14:paraId="33417960" w14:textId="77777777" w:rsidR="007D0420" w:rsidRPr="0047600B" w:rsidRDefault="007D0420" w:rsidP="008512DA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  <w:tr w:rsidR="007D0420" w:rsidRPr="008E6C57" w14:paraId="33417963" w14:textId="77777777" w:rsidTr="008512DA">
        <w:tblPrEx>
          <w:tblCellMar>
            <w:left w:w="115" w:type="dxa"/>
            <w:right w:w="115" w:type="dxa"/>
          </w:tblCellMar>
        </w:tblPrEx>
        <w:trPr>
          <w:trHeight w:val="296"/>
        </w:trPr>
        <w:tc>
          <w:tcPr>
            <w:tcW w:w="10950" w:type="dxa"/>
            <w:gridSpan w:val="2"/>
            <w:vAlign w:val="center"/>
          </w:tcPr>
          <w:p w14:paraId="33417962" w14:textId="77777777" w:rsidR="007D0420" w:rsidRDefault="007D0420" w:rsidP="008512DA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="Calibri" w:hAnsi="Calibr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  </w:t>
            </w:r>
          </w:p>
        </w:tc>
      </w:tr>
      <w:tr w:rsidR="007D0420" w:rsidRPr="008E6C57" w14:paraId="3341796A" w14:textId="77777777" w:rsidTr="008512DA">
        <w:tblPrEx>
          <w:tblCellMar>
            <w:left w:w="115" w:type="dxa"/>
            <w:right w:w="115" w:type="dxa"/>
          </w:tblCellMar>
        </w:tblPrEx>
        <w:trPr>
          <w:trHeight w:val="504"/>
        </w:trPr>
        <w:tc>
          <w:tcPr>
            <w:tcW w:w="10950" w:type="dxa"/>
            <w:gridSpan w:val="2"/>
          </w:tcPr>
          <w:p w14:paraId="33417964" w14:textId="77777777" w:rsidR="007D0420" w:rsidRDefault="007D0420" w:rsidP="00172ED6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 certify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the following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under penalty of perjury, under the </w:t>
            </w:r>
            <w:r>
              <w:rPr>
                <w:rFonts w:asciiTheme="minorHAnsi" w:hAnsiTheme="minorHAnsi"/>
                <w:sz w:val="18"/>
                <w:szCs w:val="18"/>
              </w:rPr>
              <w:t>laws of the State of California:</w:t>
            </w:r>
          </w:p>
          <w:p w14:paraId="33417965" w14:textId="77777777" w:rsidR="007D0420" w:rsidRDefault="007D0420" w:rsidP="007D0420">
            <w:pPr>
              <w:pStyle w:val="Heading3"/>
              <w:numPr>
                <w:ilvl w:val="0"/>
                <w:numId w:val="3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B272DC">
              <w:rPr>
                <w:rFonts w:asciiTheme="minorHAnsi" w:hAnsiTheme="minorHAnsi"/>
                <w:sz w:val="18"/>
                <w:szCs w:val="18"/>
              </w:rPr>
              <w:t xml:space="preserve">The information provided on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Compliance </w:t>
            </w:r>
            <w:r w:rsidRPr="00B272DC">
              <w:rPr>
                <w:rFonts w:asciiTheme="minorHAnsi" w:hAnsiTheme="minorHAnsi"/>
                <w:sz w:val="18"/>
                <w:szCs w:val="18"/>
              </w:rPr>
              <w:t>is true and correct.</w:t>
            </w:r>
          </w:p>
          <w:p w14:paraId="33417966" w14:textId="77777777" w:rsidR="007D0420" w:rsidRDefault="007D0420" w:rsidP="007D0420">
            <w:pPr>
              <w:pStyle w:val="Heading3"/>
              <w:numPr>
                <w:ilvl w:val="0"/>
                <w:numId w:val="3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A46E7F">
              <w:rPr>
                <w:rFonts w:ascii="Calibri" w:hAnsi="Calibri"/>
                <w:sz w:val="18"/>
                <w:szCs w:val="18"/>
              </w:rPr>
              <w:t xml:space="preserve">I am eligible under Division 3 of the Business and Professions Code to accept responsibility for </w:t>
            </w:r>
            <w:r w:rsidRPr="00D1061B">
              <w:rPr>
                <w:rFonts w:ascii="Calibri" w:hAnsi="Calibri"/>
                <w:sz w:val="18"/>
                <w:szCs w:val="18"/>
              </w:rPr>
              <w:t>the building design</w:t>
            </w:r>
            <w:r>
              <w:rPr>
                <w:rFonts w:ascii="Calibri" w:hAnsi="Calibri"/>
                <w:sz w:val="18"/>
                <w:szCs w:val="18"/>
              </w:rPr>
              <w:t xml:space="preserve"> or system design</w:t>
            </w:r>
            <w:r w:rsidRPr="00D1061B">
              <w:rPr>
                <w:rFonts w:ascii="Calibri" w:hAnsi="Calibri"/>
                <w:sz w:val="18"/>
                <w:szCs w:val="18"/>
              </w:rPr>
              <w:t xml:space="preserve"> identified on this Certificate of Compliance</w:t>
            </w:r>
            <w:r>
              <w:rPr>
                <w:rFonts w:ascii="Calibri" w:hAnsi="Calibri"/>
                <w:sz w:val="18"/>
                <w:szCs w:val="18"/>
              </w:rPr>
              <w:t xml:space="preserve"> (responsible designer)</w:t>
            </w:r>
            <w:r w:rsidRPr="00D1061B">
              <w:rPr>
                <w:rFonts w:ascii="Calibri" w:hAnsi="Calibri"/>
                <w:sz w:val="18"/>
                <w:szCs w:val="18"/>
              </w:rPr>
              <w:t>.</w:t>
            </w:r>
          </w:p>
          <w:p w14:paraId="33417967" w14:textId="77777777" w:rsidR="007D0420" w:rsidRDefault="007D0420" w:rsidP="007D0420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hat the energy features and performance specifications</w:t>
            </w:r>
            <w:r>
              <w:rPr>
                <w:rFonts w:ascii="Calibri" w:hAnsi="Calibri" w:cs="Arial"/>
                <w:sz w:val="18"/>
                <w:szCs w:val="18"/>
              </w:rPr>
              <w:t>,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11656B">
              <w:rPr>
                <w:rFonts w:ascii="Calibri" w:hAnsi="Calibri" w:cs="Arial"/>
                <w:sz w:val="18"/>
                <w:szCs w:val="18"/>
              </w:rPr>
              <w:t xml:space="preserve">materials, components, and manufactured devices </w:t>
            </w:r>
            <w:r w:rsidRPr="00B177C8">
              <w:rPr>
                <w:rFonts w:ascii="Calibri" w:hAnsi="Calibri" w:cs="Arial"/>
                <w:sz w:val="18"/>
                <w:szCs w:val="18"/>
              </w:rPr>
              <w:t>for the building design</w:t>
            </w:r>
            <w:r>
              <w:rPr>
                <w:rFonts w:ascii="Calibri" w:hAnsi="Calibri" w:cs="Arial"/>
                <w:sz w:val="18"/>
                <w:szCs w:val="18"/>
              </w:rPr>
              <w:t xml:space="preserve"> or system design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identified on this Certificate of Compliance conform to the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requirements of Title 24, Part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1 and </w:t>
            </w:r>
            <w:r>
              <w:rPr>
                <w:rFonts w:ascii="Calibri" w:hAnsi="Calibri" w:cs="Arial"/>
                <w:sz w:val="18"/>
                <w:szCs w:val="18"/>
              </w:rPr>
              <w:t xml:space="preserve">Part </w:t>
            </w:r>
            <w:r w:rsidRPr="00B177C8">
              <w:rPr>
                <w:rFonts w:ascii="Calibri" w:hAnsi="Calibri" w:cs="Arial"/>
                <w:sz w:val="18"/>
                <w:szCs w:val="18"/>
              </w:rPr>
              <w:t>6 of the California Code of Regulations</w:t>
            </w:r>
            <w:r w:rsidRPr="008E6C57">
              <w:rPr>
                <w:rFonts w:ascii="Calibri" w:hAnsi="Calibri" w:cs="TimesNewRomanPSMT"/>
                <w:sz w:val="18"/>
                <w:szCs w:val="18"/>
              </w:rPr>
              <w:t>.</w:t>
            </w:r>
          </w:p>
          <w:p w14:paraId="33417968" w14:textId="77777777" w:rsidR="007D0420" w:rsidRPr="004B51B5" w:rsidRDefault="007D0420" w:rsidP="007D042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he building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design 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features </w:t>
            </w:r>
            <w:r>
              <w:rPr>
                <w:rFonts w:ascii="Calibri" w:hAnsi="Calibri" w:cs="Arial"/>
                <w:sz w:val="18"/>
                <w:szCs w:val="18"/>
              </w:rPr>
              <w:t>or system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design features identified on this Certificate of Compliance are consistent with the information provided on other applicable compliance </w:t>
            </w:r>
            <w:r>
              <w:rPr>
                <w:rFonts w:ascii="Calibri" w:hAnsi="Calibri" w:cs="Arial"/>
                <w:sz w:val="18"/>
                <w:szCs w:val="18"/>
              </w:rPr>
              <w:t>documents</w:t>
            </w:r>
            <w:r w:rsidRPr="00B177C8">
              <w:rPr>
                <w:rFonts w:ascii="Calibri" w:hAnsi="Calibri" w:cs="Arial"/>
                <w:sz w:val="18"/>
                <w:szCs w:val="18"/>
              </w:rPr>
              <w:t>, worksheets, calculations, plans and specifications submitted to the enforcement agency for approval with this building permit application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14:paraId="33417969" w14:textId="77777777" w:rsidR="007D0420" w:rsidRPr="004B51B5" w:rsidRDefault="007D0420" w:rsidP="007D042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 w:rsidRPr="004B51B5">
              <w:rPr>
                <w:rFonts w:ascii="Calibri" w:hAnsi="Calibri"/>
                <w:sz w:val="18"/>
                <w:szCs w:val="18"/>
              </w:rPr>
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</w:r>
            <w:r>
              <w:rPr>
                <w:rFonts w:ascii="Calibri" w:hAnsi="Calibri"/>
                <w:sz w:val="18"/>
                <w:szCs w:val="18"/>
              </w:rPr>
              <w:t>registered</w:t>
            </w:r>
            <w:r w:rsidRPr="004B51B5">
              <w:rPr>
                <w:rFonts w:ascii="Calibri" w:hAnsi="Calibri"/>
                <w:sz w:val="18"/>
                <w:szCs w:val="18"/>
              </w:rPr>
              <w:t xml:space="preserve"> copy of this Certificate of Compliance is required to be included with the documentation the builder provides to the building owner at occupancy.  </w:t>
            </w:r>
          </w:p>
        </w:tc>
      </w:tr>
      <w:tr w:rsidR="007D0420" w:rsidRPr="008E6C57" w14:paraId="3341796D" w14:textId="77777777" w:rsidTr="008512DA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3341796B" w14:textId="77777777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Responsible Designer Name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6" w:type="dxa"/>
          </w:tcPr>
          <w:p w14:paraId="3341796C" w14:textId="77777777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Responsible Designer </w:t>
            </w:r>
            <w:r w:rsidRPr="001B6B55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7D0420" w:rsidRPr="008E6C57" w14:paraId="33417970" w14:textId="77777777" w:rsidTr="008512DA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3341796E" w14:textId="5452FAE1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 w:rsidRPr="001B6B55">
              <w:rPr>
                <w:rFonts w:ascii="Calibri" w:hAnsi="Calibri"/>
                <w:sz w:val="14"/>
                <w:szCs w:val="14"/>
              </w:rPr>
              <w:t>C</w:t>
            </w:r>
            <w:r>
              <w:rPr>
                <w:rFonts w:ascii="Calibri" w:hAnsi="Calibri"/>
                <w:sz w:val="14"/>
                <w:szCs w:val="14"/>
              </w:rPr>
              <w:t>ompany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6" w:type="dxa"/>
          </w:tcPr>
          <w:p w14:paraId="3341796F" w14:textId="77777777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Date Signed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7D0420" w:rsidRPr="008E6C57" w14:paraId="33417973" w14:textId="77777777" w:rsidTr="008512DA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33417971" w14:textId="77777777" w:rsidR="007D0420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6" w:type="dxa"/>
          </w:tcPr>
          <w:p w14:paraId="33417972" w14:textId="77777777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License:</w:t>
            </w:r>
          </w:p>
        </w:tc>
      </w:tr>
      <w:tr w:rsidR="007D0420" w:rsidRPr="008E6C57" w14:paraId="33417976" w14:textId="77777777" w:rsidTr="008512DA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33417974" w14:textId="77777777" w:rsidR="007D0420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6" w:type="dxa"/>
          </w:tcPr>
          <w:p w14:paraId="33417975" w14:textId="77777777" w:rsidR="007D0420" w:rsidRPr="001B6B55" w:rsidRDefault="007D0420" w:rsidP="008512DA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</w:tbl>
    <w:p w14:paraId="33417977" w14:textId="77777777" w:rsidR="003D42BF" w:rsidRPr="003D42BF" w:rsidRDefault="003D42BF" w:rsidP="003D42BF">
      <w:pPr>
        <w:spacing w:before="120"/>
        <w:rPr>
          <w:rFonts w:asciiTheme="minorHAnsi" w:hAnsiTheme="minorHAnsi"/>
          <w:sz w:val="22"/>
          <w:szCs w:val="24"/>
        </w:rPr>
        <w:sectPr w:rsidR="003D42BF" w:rsidRPr="003D42BF" w:rsidSect="00631069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 w:code="1"/>
          <w:pgMar w:top="720" w:right="720" w:bottom="720" w:left="720" w:header="432" w:footer="576" w:gutter="0"/>
          <w:pgNumType w:start="1"/>
          <w:cols w:space="720"/>
          <w:docGrid w:linePitch="272"/>
        </w:sectPr>
      </w:pPr>
    </w:p>
    <w:p w14:paraId="33417978" w14:textId="24C80664" w:rsidR="003D42BF" w:rsidRDefault="00555B5C" w:rsidP="003D42BF">
      <w:pPr>
        <w:jc w:val="center"/>
        <w:rPr>
          <w:rFonts w:asciiTheme="minorHAnsi" w:hAnsiTheme="minorHAnsi" w:cs="Arial"/>
          <w:b/>
        </w:rPr>
      </w:pPr>
      <w:r w:rsidRPr="00172ED6">
        <w:rPr>
          <w:rFonts w:asciiTheme="minorHAnsi" w:hAnsiTheme="minorHAnsi"/>
          <w:b/>
          <w:bCs/>
        </w:rPr>
        <w:lastRenderedPageBreak/>
        <w:t>CF1R-ENV-0</w:t>
      </w:r>
      <w:r w:rsidR="00DB661B">
        <w:rPr>
          <w:rFonts w:asciiTheme="minorHAnsi" w:hAnsiTheme="minorHAnsi"/>
          <w:b/>
          <w:bCs/>
        </w:rPr>
        <w:t>6</w:t>
      </w:r>
      <w:r w:rsidRPr="00172ED6">
        <w:rPr>
          <w:rFonts w:asciiTheme="minorHAnsi" w:hAnsiTheme="minorHAnsi"/>
          <w:b/>
          <w:bCs/>
        </w:rPr>
        <w:t xml:space="preserve">-E </w:t>
      </w:r>
      <w:r w:rsidR="003D42BF" w:rsidRPr="00172ED6">
        <w:rPr>
          <w:rFonts w:asciiTheme="minorHAnsi" w:hAnsiTheme="minorHAnsi" w:cs="Arial"/>
          <w:b/>
        </w:rPr>
        <w:t>Instructions</w:t>
      </w:r>
    </w:p>
    <w:p w14:paraId="6CA8E1C3" w14:textId="41A71C60" w:rsidR="008B61B6" w:rsidRDefault="008B61B6" w:rsidP="003D42BF">
      <w:pPr>
        <w:jc w:val="center"/>
        <w:rPr>
          <w:rFonts w:asciiTheme="minorHAnsi" w:hAnsiTheme="minorHAnsi" w:cs="Arial"/>
          <w:b/>
        </w:rPr>
      </w:pPr>
    </w:p>
    <w:p w14:paraId="42F85682" w14:textId="4528CC89" w:rsidR="008B61B6" w:rsidRDefault="008B61B6" w:rsidP="00B975CD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This worksheet is used to calculate the total performance U-factor for mass walls with either interior, or exterior insulation layers</w:t>
      </w:r>
      <w:r w:rsidR="00F729C3">
        <w:rPr>
          <w:rFonts w:asciiTheme="minorHAnsi" w:hAnsiTheme="minorHAnsi" w:cs="Arial"/>
        </w:rPr>
        <w:t xml:space="preserve"> based on Equation 4-4 in the Joint Appendices.</w:t>
      </w:r>
      <w:r>
        <w:rPr>
          <w:rFonts w:asciiTheme="minorHAnsi" w:hAnsiTheme="minorHAnsi" w:cs="Arial"/>
        </w:rPr>
        <w:t>.</w:t>
      </w:r>
    </w:p>
    <w:p w14:paraId="450605B6" w14:textId="7DF72520" w:rsidR="008B61B6" w:rsidRDefault="008B61B6" w:rsidP="00B975CD">
      <w:pPr>
        <w:rPr>
          <w:rFonts w:asciiTheme="minorHAnsi" w:hAnsiTheme="minorHAnsi" w:cs="Arial"/>
        </w:rPr>
      </w:pPr>
    </w:p>
    <w:p w14:paraId="0D5847C5" w14:textId="22E51315" w:rsidR="008B61B6" w:rsidRDefault="008B61B6" w:rsidP="00B975CD">
      <w:pPr>
        <w:rPr>
          <w:rFonts w:asciiTheme="minorHAnsi" w:hAnsiTheme="minorHAnsi" w:cs="Arial"/>
          <w:b/>
        </w:rPr>
      </w:pPr>
      <w:r w:rsidRPr="00B975CD">
        <w:rPr>
          <w:rFonts w:asciiTheme="minorHAnsi" w:hAnsiTheme="minorHAnsi" w:cs="Arial"/>
          <w:b/>
        </w:rPr>
        <w:t>A.</w:t>
      </w:r>
      <w:r>
        <w:rPr>
          <w:rFonts w:asciiTheme="minorHAnsi" w:hAnsiTheme="minorHAnsi" w:cs="Arial"/>
          <w:b/>
        </w:rPr>
        <w:t xml:space="preserve"> Mass Wall Information</w:t>
      </w:r>
    </w:p>
    <w:p w14:paraId="4919DCE0" w14:textId="3C8E60CA" w:rsidR="008B61B6" w:rsidRDefault="008B61B6" w:rsidP="00B975CD">
      <w:pPr>
        <w:pStyle w:val="ListParagraph"/>
        <w:numPr>
          <w:ilvl w:val="0"/>
          <w:numId w:val="8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Tag/Id: </w:t>
      </w:r>
      <w:r w:rsidR="000171B4">
        <w:rPr>
          <w:rFonts w:asciiTheme="minorHAnsi" w:hAnsiTheme="minorHAnsi" w:cs="Arial"/>
        </w:rPr>
        <w:t>Auto-filled from CF1R.</w:t>
      </w:r>
    </w:p>
    <w:p w14:paraId="2DE5B54C" w14:textId="2D0E08E4" w:rsidR="008B61B6" w:rsidRDefault="008B61B6" w:rsidP="00B975CD">
      <w:pPr>
        <w:pStyle w:val="ListParagraph"/>
        <w:numPr>
          <w:ilvl w:val="0"/>
          <w:numId w:val="8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Mass Type: </w:t>
      </w:r>
      <w:r w:rsidR="000171B4">
        <w:rPr>
          <w:rFonts w:asciiTheme="minorHAnsi" w:hAnsiTheme="minorHAnsi" w:cs="Arial"/>
        </w:rPr>
        <w:t>Auto-filled from CF1R.</w:t>
      </w:r>
    </w:p>
    <w:p w14:paraId="54A34091" w14:textId="3CCC3FC7" w:rsidR="008B61B6" w:rsidRDefault="008B61B6" w:rsidP="00B975CD">
      <w:pPr>
        <w:pStyle w:val="ListParagraph"/>
        <w:numPr>
          <w:ilvl w:val="0"/>
          <w:numId w:val="8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Above or Below Grade?:</w:t>
      </w:r>
      <w:r w:rsidR="000171B4">
        <w:rPr>
          <w:rFonts w:asciiTheme="minorHAnsi" w:hAnsiTheme="minorHAnsi" w:cs="Arial"/>
        </w:rPr>
        <w:t xml:space="preserve"> Auto-filled from CF1R</w:t>
      </w:r>
      <w:r w:rsidR="00A0408E">
        <w:rPr>
          <w:rFonts w:asciiTheme="minorHAnsi" w:hAnsiTheme="minorHAnsi" w:cs="Arial"/>
        </w:rPr>
        <w:t>.</w:t>
      </w:r>
    </w:p>
    <w:p w14:paraId="48CAAD1C" w14:textId="61CF9470" w:rsidR="008B61B6" w:rsidRPr="00B975CD" w:rsidRDefault="008B61B6" w:rsidP="00B975CD">
      <w:pPr>
        <w:pStyle w:val="ListParagraph"/>
        <w:numPr>
          <w:ilvl w:val="0"/>
          <w:numId w:val="82"/>
        </w:numPr>
        <w:rPr>
          <w:rFonts w:asciiTheme="minorHAnsi" w:hAnsiTheme="minorHAnsi" w:cs="Arial"/>
        </w:rPr>
      </w:pPr>
      <w:r w:rsidRPr="00B975CD">
        <w:rPr>
          <w:rFonts w:asciiTheme="minorHAnsi" w:hAnsiTheme="minorHAnsi" w:cs="Arial"/>
        </w:rPr>
        <w:t>Area (ft</w:t>
      </w:r>
      <w:r w:rsidRPr="00B975CD">
        <w:rPr>
          <w:rFonts w:asciiTheme="minorHAnsi" w:hAnsiTheme="minorHAnsi" w:cs="Arial"/>
          <w:vertAlign w:val="superscript"/>
        </w:rPr>
        <w:t>2</w:t>
      </w:r>
      <w:r w:rsidRPr="00B975CD">
        <w:rPr>
          <w:rFonts w:asciiTheme="minorHAnsi" w:hAnsiTheme="minorHAnsi" w:cs="Arial"/>
        </w:rPr>
        <w:t>):</w:t>
      </w:r>
      <w:r w:rsidR="000171B4" w:rsidRPr="00B975CD">
        <w:rPr>
          <w:rFonts w:asciiTheme="minorHAnsi" w:hAnsiTheme="minorHAnsi" w:cs="Arial"/>
        </w:rPr>
        <w:t xml:space="preserve"> Enter the area of the mass wall in square feet</w:t>
      </w:r>
      <w:r w:rsidR="00F729C3" w:rsidRPr="00B975CD">
        <w:rPr>
          <w:rFonts w:asciiTheme="minorHAnsi" w:hAnsiTheme="minorHAnsi" w:cs="Arial"/>
        </w:rPr>
        <w:t>.</w:t>
      </w:r>
    </w:p>
    <w:p w14:paraId="5C64C1E5" w14:textId="1EC79027" w:rsidR="008B61B6" w:rsidRDefault="008B61B6" w:rsidP="00B975CD">
      <w:pPr>
        <w:pStyle w:val="ListParagraph"/>
        <w:numPr>
          <w:ilvl w:val="0"/>
          <w:numId w:val="8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Thickness (inches): </w:t>
      </w:r>
      <w:r w:rsidR="00F729C3">
        <w:rPr>
          <w:rFonts w:asciiTheme="minorHAnsi" w:hAnsiTheme="minorHAnsi" w:cs="Arial"/>
        </w:rPr>
        <w:t>Auto-filled from CF1R.</w:t>
      </w:r>
    </w:p>
    <w:p w14:paraId="067577BA" w14:textId="371C8E16" w:rsidR="008B61B6" w:rsidRDefault="008B61B6" w:rsidP="00B975CD">
      <w:pPr>
        <w:pStyle w:val="ListParagraph"/>
        <w:numPr>
          <w:ilvl w:val="0"/>
          <w:numId w:val="8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Appendix JA4 Reference Table: </w:t>
      </w:r>
      <w:r w:rsidR="00F729C3">
        <w:rPr>
          <w:rFonts w:asciiTheme="minorHAnsi" w:hAnsiTheme="minorHAnsi" w:cs="Arial"/>
        </w:rPr>
        <w:t>Auto-filled from CF1R.</w:t>
      </w:r>
    </w:p>
    <w:p w14:paraId="5ECBDA72" w14:textId="7E8485C5" w:rsidR="008B61B6" w:rsidRDefault="008B61B6" w:rsidP="00B975CD">
      <w:pPr>
        <w:pStyle w:val="ListParagraph"/>
        <w:numPr>
          <w:ilvl w:val="0"/>
          <w:numId w:val="8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Appendix JA4 Reference Cell: </w:t>
      </w:r>
      <w:r w:rsidR="00F729C3">
        <w:rPr>
          <w:rFonts w:asciiTheme="minorHAnsi" w:hAnsiTheme="minorHAnsi" w:cs="Arial"/>
        </w:rPr>
        <w:t>Auto-filled from CF1R.</w:t>
      </w:r>
    </w:p>
    <w:p w14:paraId="012B95BF" w14:textId="2DD9B5A2" w:rsidR="008B61B6" w:rsidRPr="00B975CD" w:rsidRDefault="008B61B6" w:rsidP="00B975CD">
      <w:pPr>
        <w:pStyle w:val="ListParagraph"/>
        <w:numPr>
          <w:ilvl w:val="0"/>
          <w:numId w:val="8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U-factor from JA4:</w:t>
      </w:r>
      <w:r w:rsidR="00F729C3">
        <w:rPr>
          <w:rFonts w:asciiTheme="minorHAnsi" w:hAnsiTheme="minorHAnsi" w:cs="Arial"/>
        </w:rPr>
        <w:t xml:space="preserve"> Enter the U-factor of the mass wall from JA4.</w:t>
      </w:r>
    </w:p>
    <w:p w14:paraId="357EE6E2" w14:textId="4FFD8330" w:rsidR="008B61B6" w:rsidRDefault="008B61B6" w:rsidP="00B975CD">
      <w:pPr>
        <w:rPr>
          <w:rFonts w:asciiTheme="minorHAnsi" w:hAnsiTheme="minorHAnsi" w:cs="Arial"/>
          <w:b/>
        </w:rPr>
      </w:pPr>
    </w:p>
    <w:p w14:paraId="4B9EAB1E" w14:textId="2C0AA5D8" w:rsidR="008B61B6" w:rsidRDefault="008B61B6" w:rsidP="00B975C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B. Interior and Exterior Insulation Layers</w:t>
      </w:r>
    </w:p>
    <w:p w14:paraId="2F890CC3" w14:textId="0FE347F0" w:rsidR="008B61B6" w:rsidRDefault="008B61B6" w:rsidP="00B975CD">
      <w:pPr>
        <w:pStyle w:val="ListParagraph"/>
        <w:numPr>
          <w:ilvl w:val="0"/>
          <w:numId w:val="8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Tag/Id:</w:t>
      </w:r>
      <w:r w:rsidR="000171B4">
        <w:rPr>
          <w:rFonts w:asciiTheme="minorHAnsi" w:hAnsiTheme="minorHAnsi" w:cs="Arial"/>
        </w:rPr>
        <w:t xml:space="preserve"> Auto-filled from Section A.</w:t>
      </w:r>
    </w:p>
    <w:p w14:paraId="5A2393F6" w14:textId="05FF8B9A" w:rsidR="008B61B6" w:rsidRDefault="008B61B6" w:rsidP="00B975CD">
      <w:pPr>
        <w:pStyle w:val="ListParagraph"/>
        <w:numPr>
          <w:ilvl w:val="0"/>
          <w:numId w:val="8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Exterior/Frame Type:</w:t>
      </w:r>
      <w:r w:rsidR="000171B4">
        <w:rPr>
          <w:rFonts w:asciiTheme="minorHAnsi" w:hAnsiTheme="minorHAnsi" w:cs="Arial"/>
        </w:rPr>
        <w:t xml:space="preserve"> Using the drop down menu, indicate the exterior or frame type (e.g., EIFS, Wood, or Metal).</w:t>
      </w:r>
    </w:p>
    <w:p w14:paraId="37A38057" w14:textId="7BEA0362" w:rsidR="008B61B6" w:rsidRDefault="00A0408E" w:rsidP="00B975CD">
      <w:pPr>
        <w:pStyle w:val="ListParagraph"/>
        <w:numPr>
          <w:ilvl w:val="0"/>
          <w:numId w:val="8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Furring </w:t>
      </w:r>
      <w:r w:rsidR="008B61B6">
        <w:rPr>
          <w:rFonts w:asciiTheme="minorHAnsi" w:hAnsiTheme="minorHAnsi" w:cs="Arial"/>
        </w:rPr>
        <w:t>Thickness (inches):</w:t>
      </w:r>
      <w:r>
        <w:rPr>
          <w:rFonts w:asciiTheme="minorHAnsi" w:hAnsiTheme="minorHAnsi" w:cs="Arial"/>
        </w:rPr>
        <w:t xml:space="preserve"> Enter the furring thickness in inches.</w:t>
      </w:r>
    </w:p>
    <w:p w14:paraId="5A391CA3" w14:textId="4A129591" w:rsidR="008B61B6" w:rsidRDefault="008B61B6" w:rsidP="00B975CD">
      <w:pPr>
        <w:pStyle w:val="ListParagraph"/>
        <w:numPr>
          <w:ilvl w:val="0"/>
          <w:numId w:val="8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Installed R-value of Insulation</w:t>
      </w:r>
      <w:r w:rsidR="00E42F5B">
        <w:rPr>
          <w:rFonts w:asciiTheme="minorHAnsi" w:hAnsiTheme="minorHAnsi" w:cs="Arial"/>
        </w:rPr>
        <w:t>:</w:t>
      </w:r>
      <w:r w:rsidR="00F729C3">
        <w:rPr>
          <w:rFonts w:asciiTheme="minorHAnsi" w:hAnsiTheme="minorHAnsi" w:cs="Arial"/>
        </w:rPr>
        <w:t xml:space="preserve"> Enter the R-value of the insulation installed in the furring space.</w:t>
      </w:r>
    </w:p>
    <w:p w14:paraId="27C0F636" w14:textId="1D4AF254" w:rsidR="00E42F5B" w:rsidRDefault="00E42F5B" w:rsidP="00B975CD">
      <w:pPr>
        <w:pStyle w:val="ListParagraph"/>
        <w:numPr>
          <w:ilvl w:val="0"/>
          <w:numId w:val="8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Appendix JA4 Reference Table:</w:t>
      </w:r>
      <w:r w:rsidR="00F729C3">
        <w:rPr>
          <w:rFonts w:asciiTheme="minorHAnsi" w:hAnsiTheme="minorHAnsi" w:cs="Arial"/>
        </w:rPr>
        <w:t xml:space="preserve"> Auto-filled from CF1R.</w:t>
      </w:r>
    </w:p>
    <w:p w14:paraId="5298586E" w14:textId="3C08CBC9" w:rsidR="00E42F5B" w:rsidRDefault="00E42F5B" w:rsidP="00B975CD">
      <w:pPr>
        <w:pStyle w:val="ListParagraph"/>
        <w:numPr>
          <w:ilvl w:val="0"/>
          <w:numId w:val="8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Appendix JA4 Reference Cell:</w:t>
      </w:r>
      <w:r w:rsidR="00F729C3">
        <w:rPr>
          <w:rFonts w:asciiTheme="minorHAnsi" w:hAnsiTheme="minorHAnsi" w:cs="Arial"/>
        </w:rPr>
        <w:t xml:space="preserve"> Auto-filled from CF1R.</w:t>
      </w:r>
    </w:p>
    <w:p w14:paraId="75509406" w14:textId="0F1415BD" w:rsidR="00E42F5B" w:rsidRDefault="00E42F5B" w:rsidP="00B975CD">
      <w:pPr>
        <w:pStyle w:val="ListParagraph"/>
        <w:numPr>
          <w:ilvl w:val="0"/>
          <w:numId w:val="8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Adjusted Exterior R-value:</w:t>
      </w:r>
      <w:r w:rsidR="00F729C3">
        <w:rPr>
          <w:rFonts w:asciiTheme="minorHAnsi" w:hAnsiTheme="minorHAnsi" w:cs="Arial"/>
        </w:rPr>
        <w:t xml:space="preserve"> Auto-filled from CF1R.</w:t>
      </w:r>
    </w:p>
    <w:p w14:paraId="1CACE180" w14:textId="273A25F6" w:rsidR="00E42F5B" w:rsidRPr="00B975CD" w:rsidRDefault="00E42F5B" w:rsidP="00B975CD">
      <w:pPr>
        <w:pStyle w:val="ListParagraph"/>
        <w:numPr>
          <w:ilvl w:val="0"/>
          <w:numId w:val="8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Adjusted Interior R-value:</w:t>
      </w:r>
      <w:r w:rsidR="00F729C3">
        <w:rPr>
          <w:rFonts w:asciiTheme="minorHAnsi" w:hAnsiTheme="minorHAnsi" w:cs="Arial"/>
        </w:rPr>
        <w:t xml:space="preserve"> Auto-filled from CF1R.</w:t>
      </w:r>
    </w:p>
    <w:p w14:paraId="2ECB535D" w14:textId="6935DC5C" w:rsidR="008B61B6" w:rsidRDefault="008B61B6" w:rsidP="00B975CD">
      <w:pPr>
        <w:rPr>
          <w:rFonts w:asciiTheme="minorHAnsi" w:hAnsiTheme="minorHAnsi" w:cs="Arial"/>
          <w:b/>
        </w:rPr>
      </w:pPr>
    </w:p>
    <w:p w14:paraId="5253A909" w14:textId="1F7E2A13" w:rsidR="008B61B6" w:rsidRDefault="008B61B6" w:rsidP="00B975C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C. U-factor Calculation</w:t>
      </w:r>
    </w:p>
    <w:p w14:paraId="4620CCA8" w14:textId="50CF0B8B" w:rsidR="008B61B6" w:rsidRDefault="00E42F5B" w:rsidP="00B975CD">
      <w:pPr>
        <w:pStyle w:val="ListParagraph"/>
        <w:numPr>
          <w:ilvl w:val="0"/>
          <w:numId w:val="8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Tag/Id:</w:t>
      </w:r>
      <w:r w:rsidR="000171B4">
        <w:rPr>
          <w:rFonts w:asciiTheme="minorHAnsi" w:hAnsiTheme="minorHAnsi" w:cs="Arial"/>
        </w:rPr>
        <w:t xml:space="preserve"> Auto-filled from Section A.</w:t>
      </w:r>
    </w:p>
    <w:p w14:paraId="4FB30B75" w14:textId="50EE610F" w:rsidR="00E42F5B" w:rsidRDefault="00E42F5B" w:rsidP="00B975CD">
      <w:pPr>
        <w:pStyle w:val="ListParagraph"/>
        <w:numPr>
          <w:ilvl w:val="0"/>
          <w:numId w:val="8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Mass Wall U-factor:</w:t>
      </w:r>
      <w:r w:rsidR="00F729C3">
        <w:rPr>
          <w:rFonts w:asciiTheme="minorHAnsi" w:hAnsiTheme="minorHAnsi" w:cs="Arial"/>
        </w:rPr>
        <w:t xml:space="preserve"> Auto-filled from Section A.</w:t>
      </w:r>
    </w:p>
    <w:p w14:paraId="268AF792" w14:textId="002F517A" w:rsidR="00E42F5B" w:rsidRDefault="00E42F5B" w:rsidP="00B975CD">
      <w:pPr>
        <w:pStyle w:val="ListParagraph"/>
        <w:numPr>
          <w:ilvl w:val="0"/>
          <w:numId w:val="8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Adjusted Exterior R-value: </w:t>
      </w:r>
      <w:r w:rsidR="00F729C3">
        <w:rPr>
          <w:rFonts w:asciiTheme="minorHAnsi" w:hAnsiTheme="minorHAnsi" w:cs="Arial"/>
        </w:rPr>
        <w:t>Auto-filled from Section B.</w:t>
      </w:r>
    </w:p>
    <w:p w14:paraId="00C52BFF" w14:textId="5E2231A4" w:rsidR="00E42F5B" w:rsidRDefault="00E42F5B" w:rsidP="00B975CD">
      <w:pPr>
        <w:pStyle w:val="ListParagraph"/>
        <w:numPr>
          <w:ilvl w:val="0"/>
          <w:numId w:val="8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Adjusted Interior R-value:</w:t>
      </w:r>
      <w:r w:rsidR="00F729C3">
        <w:rPr>
          <w:rFonts w:asciiTheme="minorHAnsi" w:hAnsiTheme="minorHAnsi" w:cs="Arial"/>
        </w:rPr>
        <w:t xml:space="preserve"> Auto-filled from Section B.</w:t>
      </w:r>
    </w:p>
    <w:p w14:paraId="6B00525F" w14:textId="021DCFAC" w:rsidR="00E42F5B" w:rsidRPr="00B975CD" w:rsidRDefault="00E42F5B" w:rsidP="00B975CD">
      <w:pPr>
        <w:pStyle w:val="ListParagraph"/>
        <w:numPr>
          <w:ilvl w:val="0"/>
          <w:numId w:val="8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Total Performance U-factor:</w:t>
      </w:r>
      <w:r w:rsidR="000171B4">
        <w:rPr>
          <w:rFonts w:asciiTheme="minorHAnsi" w:hAnsiTheme="minorHAnsi" w:cs="Arial"/>
        </w:rPr>
        <w:t xml:space="preserve"> This value is auto-filled based on Equation 4-4 [U</w:t>
      </w:r>
      <w:r w:rsidR="000171B4">
        <w:rPr>
          <w:rFonts w:asciiTheme="minorHAnsi" w:hAnsiTheme="minorHAnsi" w:cs="Arial"/>
          <w:vertAlign w:val="subscript"/>
        </w:rPr>
        <w:t>Total</w:t>
      </w:r>
      <w:r w:rsidR="000171B4">
        <w:rPr>
          <w:rFonts w:asciiTheme="minorHAnsi" w:hAnsiTheme="minorHAnsi" w:cs="Arial"/>
        </w:rPr>
        <w:t xml:space="preserve"> = 1/(R</w:t>
      </w:r>
      <w:r w:rsidR="000171B4">
        <w:rPr>
          <w:rFonts w:asciiTheme="minorHAnsi" w:hAnsiTheme="minorHAnsi" w:cs="Arial"/>
          <w:vertAlign w:val="subscript"/>
        </w:rPr>
        <w:t>Outside</w:t>
      </w:r>
      <w:r w:rsidR="000171B4">
        <w:rPr>
          <w:rFonts w:asciiTheme="minorHAnsi" w:hAnsiTheme="minorHAnsi" w:cs="Arial"/>
        </w:rPr>
        <w:t xml:space="preserve"> + (1/U</w:t>
      </w:r>
      <w:r w:rsidR="000171B4">
        <w:rPr>
          <w:rFonts w:asciiTheme="minorHAnsi" w:hAnsiTheme="minorHAnsi" w:cs="Arial"/>
          <w:vertAlign w:val="subscript"/>
        </w:rPr>
        <w:t>Mass</w:t>
      </w:r>
      <w:r w:rsidR="000171B4">
        <w:rPr>
          <w:rFonts w:asciiTheme="minorHAnsi" w:hAnsiTheme="minorHAnsi" w:cs="Arial"/>
        </w:rPr>
        <w:t>) + R</w:t>
      </w:r>
      <w:r w:rsidR="000171B4">
        <w:rPr>
          <w:rFonts w:asciiTheme="minorHAnsi" w:hAnsiTheme="minorHAnsi" w:cs="Arial"/>
          <w:vertAlign w:val="subscript"/>
        </w:rPr>
        <w:t>Inside</w:t>
      </w:r>
      <w:r w:rsidR="000171B4">
        <w:rPr>
          <w:rFonts w:asciiTheme="minorHAnsi" w:hAnsiTheme="minorHAnsi" w:cs="Arial"/>
        </w:rPr>
        <w:t>)].</w:t>
      </w:r>
    </w:p>
    <w:p w14:paraId="638237CA" w14:textId="77777777" w:rsidR="00DD4CF0" w:rsidRPr="00D43DC4" w:rsidRDefault="00DD4CF0" w:rsidP="001B29B8">
      <w:pPr>
        <w:rPr>
          <w:rFonts w:asciiTheme="minorHAnsi" w:hAnsiTheme="minorHAnsi"/>
        </w:rPr>
      </w:pPr>
    </w:p>
    <w:p w14:paraId="33417A2E" w14:textId="77777777" w:rsidR="00531C89" w:rsidRPr="003D42BF" w:rsidRDefault="00531C89" w:rsidP="003D42BF">
      <w:pPr>
        <w:spacing w:before="120"/>
        <w:rPr>
          <w:rFonts w:asciiTheme="minorHAnsi" w:hAnsiTheme="minorHAnsi"/>
          <w:sz w:val="22"/>
          <w:szCs w:val="24"/>
        </w:rPr>
        <w:sectPr w:rsidR="00531C89" w:rsidRPr="003D42BF" w:rsidSect="00631069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 w:code="1"/>
          <w:pgMar w:top="720" w:right="720" w:bottom="720" w:left="720" w:header="576" w:footer="576" w:gutter="0"/>
          <w:pgNumType w:start="1"/>
          <w:cols w:space="720"/>
          <w:docGrid w:linePitch="272"/>
        </w:sectPr>
      </w:pPr>
    </w:p>
    <w:tbl>
      <w:tblPr>
        <w:tblStyle w:val="TableGrid"/>
        <w:tblW w:w="10522" w:type="dxa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2353"/>
        <w:gridCol w:w="1132"/>
        <w:gridCol w:w="936"/>
        <w:gridCol w:w="936"/>
        <w:gridCol w:w="2357"/>
      </w:tblGrid>
      <w:tr w:rsidR="00DD1879" w14:paraId="4718F15C" w14:textId="77777777" w:rsidTr="000B028E">
        <w:trPr>
          <w:trHeight w:val="232"/>
        </w:trPr>
        <w:tc>
          <w:tcPr>
            <w:tcW w:w="10522" w:type="dxa"/>
            <w:gridSpan w:val="8"/>
          </w:tcPr>
          <w:p w14:paraId="25EE6EAF" w14:textId="77777777" w:rsidR="00DD1879" w:rsidRPr="00DC2AF0" w:rsidRDefault="00DD1879" w:rsidP="00A21CFB">
            <w:pPr>
              <w:ind w:right="-18"/>
              <w:rPr>
                <w:rFonts w:asciiTheme="minorHAnsi" w:hAnsiTheme="minorHAnsi"/>
                <w:b/>
                <w:szCs w:val="18"/>
              </w:rPr>
            </w:pPr>
            <w:r w:rsidRPr="004E66B0">
              <w:rPr>
                <w:rFonts w:asciiTheme="minorHAnsi" w:hAnsiTheme="minorHAnsi"/>
                <w:b/>
                <w:szCs w:val="18"/>
              </w:rPr>
              <w:lastRenderedPageBreak/>
              <w:t>A.</w:t>
            </w:r>
            <w:r>
              <w:rPr>
                <w:rFonts w:asciiTheme="minorHAnsi" w:hAnsiTheme="minorHAnsi"/>
                <w:b/>
                <w:szCs w:val="18"/>
              </w:rPr>
              <w:t xml:space="preserve"> </w:t>
            </w:r>
            <w:r w:rsidRPr="00DC2AF0">
              <w:rPr>
                <w:rFonts w:asciiTheme="minorHAnsi" w:hAnsiTheme="minorHAnsi"/>
                <w:b/>
                <w:szCs w:val="18"/>
              </w:rPr>
              <w:t>Mass Wall Information</w:t>
            </w:r>
          </w:p>
        </w:tc>
      </w:tr>
      <w:tr w:rsidR="00A21CFB" w14:paraId="7A7CCA5D" w14:textId="77777777" w:rsidTr="000B028E">
        <w:trPr>
          <w:trHeight w:val="203"/>
        </w:trPr>
        <w:tc>
          <w:tcPr>
            <w:tcW w:w="936" w:type="dxa"/>
            <w:vAlign w:val="bottom"/>
          </w:tcPr>
          <w:p w14:paraId="22F042B2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936" w:type="dxa"/>
            <w:vAlign w:val="bottom"/>
          </w:tcPr>
          <w:p w14:paraId="763B6C32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  <w:tc>
          <w:tcPr>
            <w:tcW w:w="936" w:type="dxa"/>
          </w:tcPr>
          <w:p w14:paraId="60B2A995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03</w:t>
            </w:r>
          </w:p>
        </w:tc>
        <w:tc>
          <w:tcPr>
            <w:tcW w:w="2353" w:type="dxa"/>
            <w:vAlign w:val="bottom"/>
          </w:tcPr>
          <w:p w14:paraId="412096DD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04</w:t>
            </w:r>
          </w:p>
        </w:tc>
        <w:tc>
          <w:tcPr>
            <w:tcW w:w="1132" w:type="dxa"/>
            <w:vAlign w:val="bottom"/>
          </w:tcPr>
          <w:p w14:paraId="1A487F0B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05</w:t>
            </w:r>
          </w:p>
        </w:tc>
        <w:tc>
          <w:tcPr>
            <w:tcW w:w="936" w:type="dxa"/>
            <w:vAlign w:val="bottom"/>
          </w:tcPr>
          <w:p w14:paraId="6A3E8BE8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06</w:t>
            </w:r>
          </w:p>
        </w:tc>
        <w:tc>
          <w:tcPr>
            <w:tcW w:w="936" w:type="dxa"/>
            <w:vAlign w:val="bottom"/>
          </w:tcPr>
          <w:p w14:paraId="7C8A24FC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07</w:t>
            </w:r>
          </w:p>
        </w:tc>
        <w:tc>
          <w:tcPr>
            <w:tcW w:w="2353" w:type="dxa"/>
            <w:vAlign w:val="bottom"/>
          </w:tcPr>
          <w:p w14:paraId="5AB9D25A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08</w:t>
            </w:r>
          </w:p>
        </w:tc>
      </w:tr>
      <w:tr w:rsidR="00A21CFB" w14:paraId="21506944" w14:textId="77777777" w:rsidTr="000B028E">
        <w:trPr>
          <w:trHeight w:val="319"/>
        </w:trPr>
        <w:tc>
          <w:tcPr>
            <w:tcW w:w="936" w:type="dxa"/>
            <w:vMerge w:val="restart"/>
            <w:vAlign w:val="bottom"/>
          </w:tcPr>
          <w:p w14:paraId="206C4DA5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Tag/ID</w:t>
            </w:r>
          </w:p>
        </w:tc>
        <w:tc>
          <w:tcPr>
            <w:tcW w:w="936" w:type="dxa"/>
            <w:vMerge w:val="restart"/>
            <w:vAlign w:val="bottom"/>
          </w:tcPr>
          <w:p w14:paraId="75EB7028" w14:textId="4429C132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Mass Type</w:t>
            </w:r>
          </w:p>
        </w:tc>
        <w:tc>
          <w:tcPr>
            <w:tcW w:w="936" w:type="dxa"/>
            <w:vMerge w:val="restart"/>
            <w:vAlign w:val="bottom"/>
          </w:tcPr>
          <w:p w14:paraId="643A97BB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Above or Below Grade?</w:t>
            </w:r>
          </w:p>
        </w:tc>
        <w:tc>
          <w:tcPr>
            <w:tcW w:w="2353" w:type="dxa"/>
            <w:vMerge w:val="restart"/>
            <w:vAlign w:val="bottom"/>
          </w:tcPr>
          <w:p w14:paraId="57FDB0C7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Area</w:t>
            </w:r>
          </w:p>
          <w:p w14:paraId="36DBBBAC" w14:textId="5392298E" w:rsidR="008B61B6" w:rsidRDefault="008B61B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(ft</w:t>
            </w:r>
            <w:r w:rsidRPr="00B975CD">
              <w:rPr>
                <w:rFonts w:asciiTheme="minorHAnsi" w:hAnsi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1132" w:type="dxa"/>
            <w:vMerge w:val="restart"/>
            <w:vAlign w:val="bottom"/>
          </w:tcPr>
          <w:p w14:paraId="26BB8E0D" w14:textId="77D97221" w:rsidR="00A21CFB" w:rsidRDefault="008A4D23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ins w:id="16" w:author="Shewmaker, Michael@Energy" w:date="2019-02-28T14:17:00Z">
              <w:r>
                <w:rPr>
                  <w:rFonts w:asciiTheme="minorHAnsi" w:hAnsiTheme="minorHAnsi"/>
                  <w:sz w:val="18"/>
                  <w:szCs w:val="18"/>
                </w:rPr>
                <w:t xml:space="preserve">Mass </w:t>
              </w:r>
            </w:ins>
            <w:r w:rsidR="00A21CFB">
              <w:rPr>
                <w:rFonts w:asciiTheme="minorHAnsi" w:hAnsiTheme="minorHAnsi"/>
                <w:sz w:val="18"/>
                <w:szCs w:val="18"/>
              </w:rPr>
              <w:t>Thickness (inches)</w:t>
            </w:r>
          </w:p>
        </w:tc>
        <w:tc>
          <w:tcPr>
            <w:tcW w:w="1872" w:type="dxa"/>
            <w:gridSpan w:val="2"/>
            <w:vAlign w:val="bottom"/>
          </w:tcPr>
          <w:p w14:paraId="04455707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Appendix JA4 Reference</w:t>
            </w:r>
          </w:p>
        </w:tc>
        <w:tc>
          <w:tcPr>
            <w:tcW w:w="2353" w:type="dxa"/>
            <w:vMerge w:val="restart"/>
            <w:vAlign w:val="bottom"/>
          </w:tcPr>
          <w:p w14:paraId="732853E6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U-factor from JA4</w:t>
            </w:r>
          </w:p>
        </w:tc>
      </w:tr>
      <w:tr w:rsidR="00A21CFB" w14:paraId="274BF4BB" w14:textId="77777777" w:rsidTr="000B028E">
        <w:trPr>
          <w:trHeight w:val="319"/>
        </w:trPr>
        <w:tc>
          <w:tcPr>
            <w:tcW w:w="936" w:type="dxa"/>
            <w:vMerge/>
            <w:vAlign w:val="bottom"/>
          </w:tcPr>
          <w:p w14:paraId="24E30762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36" w:type="dxa"/>
            <w:vMerge/>
            <w:vAlign w:val="bottom"/>
          </w:tcPr>
          <w:p w14:paraId="349EFE7D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36" w:type="dxa"/>
            <w:vMerge/>
          </w:tcPr>
          <w:p w14:paraId="5295CA9D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53" w:type="dxa"/>
            <w:vMerge/>
            <w:vAlign w:val="bottom"/>
          </w:tcPr>
          <w:p w14:paraId="578AD4A2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32" w:type="dxa"/>
            <w:vMerge/>
            <w:vAlign w:val="bottom"/>
          </w:tcPr>
          <w:p w14:paraId="040C1E67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36" w:type="dxa"/>
            <w:vAlign w:val="bottom"/>
          </w:tcPr>
          <w:p w14:paraId="5FF6F6D6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Table</w:t>
            </w:r>
          </w:p>
        </w:tc>
        <w:tc>
          <w:tcPr>
            <w:tcW w:w="936" w:type="dxa"/>
            <w:vAlign w:val="bottom"/>
          </w:tcPr>
          <w:p w14:paraId="20684A08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Cell</w:t>
            </w:r>
          </w:p>
        </w:tc>
        <w:tc>
          <w:tcPr>
            <w:tcW w:w="2353" w:type="dxa"/>
            <w:vMerge/>
            <w:vAlign w:val="bottom"/>
          </w:tcPr>
          <w:p w14:paraId="5BECEA06" w14:textId="77777777" w:rsidR="00A21CFB" w:rsidRDefault="00A21CFB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21CFB" w14:paraId="7D8DE544" w14:textId="77777777" w:rsidTr="000B028E">
        <w:trPr>
          <w:trHeight w:val="623"/>
        </w:trPr>
        <w:tc>
          <w:tcPr>
            <w:tcW w:w="936" w:type="dxa"/>
          </w:tcPr>
          <w:p w14:paraId="27F8608F" w14:textId="377F9A5B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&lt;&lt;pull from CF1R&gt;&gt;</w:t>
            </w:r>
          </w:p>
        </w:tc>
        <w:tc>
          <w:tcPr>
            <w:tcW w:w="936" w:type="dxa"/>
          </w:tcPr>
          <w:p w14:paraId="7E9D1162" w14:textId="3CAD2E34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&lt;&lt;pull from CF1R&gt;&gt;</w:t>
            </w:r>
          </w:p>
        </w:tc>
        <w:tc>
          <w:tcPr>
            <w:tcW w:w="936" w:type="dxa"/>
          </w:tcPr>
          <w:p w14:paraId="6AB0C8B9" w14:textId="23A8D837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&lt;&lt;pull from CF1R&gt;&gt;</w:t>
            </w:r>
          </w:p>
        </w:tc>
        <w:tc>
          <w:tcPr>
            <w:tcW w:w="2353" w:type="dxa"/>
          </w:tcPr>
          <w:p w14:paraId="1B113F3F" w14:textId="2E7FA90A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&lt;&lt;User input: DecimalNonnegative&gt;&gt;</w:t>
            </w:r>
          </w:p>
        </w:tc>
        <w:tc>
          <w:tcPr>
            <w:tcW w:w="1132" w:type="dxa"/>
          </w:tcPr>
          <w:p w14:paraId="7FB405C9" w14:textId="17A6617F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&lt;&lt;pull from CF1R&gt;&gt;</w:t>
            </w:r>
          </w:p>
        </w:tc>
        <w:tc>
          <w:tcPr>
            <w:tcW w:w="936" w:type="dxa"/>
          </w:tcPr>
          <w:p w14:paraId="384EEF2C" w14:textId="1CF654A1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&lt;&lt;pull from CF1R&gt;&gt;</w:t>
            </w:r>
          </w:p>
        </w:tc>
        <w:tc>
          <w:tcPr>
            <w:tcW w:w="936" w:type="dxa"/>
          </w:tcPr>
          <w:p w14:paraId="473A4E44" w14:textId="112D6F16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&lt;&lt;pull from CF1R&gt;&gt;</w:t>
            </w:r>
          </w:p>
        </w:tc>
        <w:tc>
          <w:tcPr>
            <w:tcW w:w="2353" w:type="dxa"/>
          </w:tcPr>
          <w:p w14:paraId="22D95408" w14:textId="294C1E0A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&lt;&lt;User input: DecimalNonnegative&gt;&gt;</w:t>
            </w:r>
          </w:p>
        </w:tc>
      </w:tr>
      <w:tr w:rsidR="00A21CFB" w14:paraId="68F933D3" w14:textId="77777777" w:rsidTr="000B028E">
        <w:trPr>
          <w:trHeight w:val="203"/>
        </w:trPr>
        <w:tc>
          <w:tcPr>
            <w:tcW w:w="936" w:type="dxa"/>
          </w:tcPr>
          <w:p w14:paraId="47A16474" w14:textId="77777777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36" w:type="dxa"/>
          </w:tcPr>
          <w:p w14:paraId="15978EA2" w14:textId="77777777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36" w:type="dxa"/>
          </w:tcPr>
          <w:p w14:paraId="7247A42E" w14:textId="77777777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53" w:type="dxa"/>
          </w:tcPr>
          <w:p w14:paraId="417275EB" w14:textId="77777777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32" w:type="dxa"/>
          </w:tcPr>
          <w:p w14:paraId="5F227FED" w14:textId="77777777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36" w:type="dxa"/>
          </w:tcPr>
          <w:p w14:paraId="499292D8" w14:textId="77777777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36" w:type="dxa"/>
          </w:tcPr>
          <w:p w14:paraId="171849F4" w14:textId="77777777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53" w:type="dxa"/>
          </w:tcPr>
          <w:p w14:paraId="19D9D52F" w14:textId="77777777" w:rsidR="00A21CFB" w:rsidRDefault="00A21CFB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3B4609D5" w14:textId="77777777" w:rsidR="00DD1879" w:rsidRDefault="00DD1879" w:rsidP="00DD1879">
      <w:pPr>
        <w:ind w:right="-18"/>
        <w:rPr>
          <w:rFonts w:asciiTheme="minorHAnsi" w:hAnsi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067"/>
        <w:gridCol w:w="1517"/>
        <w:gridCol w:w="1469"/>
        <w:gridCol w:w="843"/>
        <w:gridCol w:w="634"/>
        <w:gridCol w:w="634"/>
        <w:gridCol w:w="1865"/>
        <w:gridCol w:w="1865"/>
      </w:tblGrid>
      <w:tr w:rsidR="00975556" w14:paraId="146141B8" w14:textId="77777777" w:rsidTr="00312EDC">
        <w:trPr>
          <w:trHeight w:val="250"/>
        </w:trPr>
        <w:tc>
          <w:tcPr>
            <w:tcW w:w="9351" w:type="dxa"/>
            <w:gridSpan w:val="9"/>
          </w:tcPr>
          <w:p w14:paraId="08F4049A" w14:textId="498AFA0C" w:rsidR="00975556" w:rsidRPr="00DC2AF0" w:rsidRDefault="00975556" w:rsidP="00A21CFB">
            <w:pPr>
              <w:ind w:right="-18"/>
              <w:rPr>
                <w:rFonts w:asciiTheme="minorHAnsi" w:hAnsiTheme="minorHAnsi"/>
                <w:b/>
                <w:szCs w:val="18"/>
              </w:rPr>
            </w:pPr>
            <w:r>
              <w:rPr>
                <w:rFonts w:asciiTheme="minorHAnsi" w:hAnsiTheme="minorHAnsi"/>
                <w:b/>
                <w:szCs w:val="18"/>
              </w:rPr>
              <w:t>B. Interior and Exterior Insulation Layers</w:t>
            </w:r>
          </w:p>
        </w:tc>
      </w:tr>
      <w:tr w:rsidR="00312EDC" w14:paraId="46BB305F" w14:textId="77777777" w:rsidTr="00975556">
        <w:trPr>
          <w:trHeight w:val="218"/>
        </w:trPr>
        <w:tc>
          <w:tcPr>
            <w:tcW w:w="957" w:type="dxa"/>
            <w:vAlign w:val="bottom"/>
          </w:tcPr>
          <w:p w14:paraId="7222E50A" w14:textId="77777777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150" w:type="dxa"/>
            <w:vAlign w:val="bottom"/>
          </w:tcPr>
          <w:p w14:paraId="3FB9AF7D" w14:textId="77777777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  <w:tc>
          <w:tcPr>
            <w:tcW w:w="1662" w:type="dxa"/>
            <w:vAlign w:val="bottom"/>
          </w:tcPr>
          <w:p w14:paraId="518E15D1" w14:textId="77777777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03</w:t>
            </w:r>
          </w:p>
        </w:tc>
        <w:tc>
          <w:tcPr>
            <w:tcW w:w="1608" w:type="dxa"/>
            <w:vAlign w:val="bottom"/>
          </w:tcPr>
          <w:p w14:paraId="52E7D0BC" w14:textId="77777777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04</w:t>
            </w:r>
          </w:p>
        </w:tc>
        <w:tc>
          <w:tcPr>
            <w:tcW w:w="1085" w:type="dxa"/>
          </w:tcPr>
          <w:p w14:paraId="342921E3" w14:textId="5ACA6574" w:rsidR="00975556" w:rsidRDefault="00975556" w:rsidP="00A21CFB">
            <w:pPr>
              <w:ind w:right="-18"/>
              <w:jc w:val="center"/>
              <w:rPr>
                <w:ins w:id="17" w:author="Shewmaker, Michael@Energy" w:date="2019-02-28T10:57:00Z"/>
                <w:rFonts w:asciiTheme="minorHAnsi" w:hAnsiTheme="minorHAnsi"/>
                <w:sz w:val="18"/>
                <w:szCs w:val="18"/>
              </w:rPr>
            </w:pPr>
            <w:ins w:id="18" w:author="Shewmaker, Michael@Energy" w:date="2019-02-28T10:57:00Z">
              <w:r>
                <w:rPr>
                  <w:rFonts w:asciiTheme="minorHAnsi" w:hAnsiTheme="minorHAnsi"/>
                  <w:sz w:val="18"/>
                  <w:szCs w:val="18"/>
                </w:rPr>
                <w:t>05</w:t>
              </w:r>
            </w:ins>
          </w:p>
        </w:tc>
        <w:tc>
          <w:tcPr>
            <w:tcW w:w="678" w:type="dxa"/>
            <w:vAlign w:val="bottom"/>
          </w:tcPr>
          <w:p w14:paraId="223FA606" w14:textId="20C3F8B0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del w:id="19" w:author="Shewmaker, Michael@Energy" w:date="2019-02-28T10:57:00Z">
              <w:r w:rsidDel="00975556">
                <w:rPr>
                  <w:rFonts w:asciiTheme="minorHAnsi" w:hAnsiTheme="minorHAnsi"/>
                  <w:sz w:val="18"/>
                  <w:szCs w:val="18"/>
                </w:rPr>
                <w:delText>05</w:delText>
              </w:r>
            </w:del>
            <w:ins w:id="20" w:author="Shewmaker, Michael@Energy" w:date="2019-02-28T10:57:00Z">
              <w:r>
                <w:rPr>
                  <w:rFonts w:asciiTheme="minorHAnsi" w:hAnsiTheme="minorHAnsi"/>
                  <w:sz w:val="18"/>
                  <w:szCs w:val="18"/>
                </w:rPr>
                <w:t>06</w:t>
              </w:r>
            </w:ins>
          </w:p>
        </w:tc>
        <w:tc>
          <w:tcPr>
            <w:tcW w:w="678" w:type="dxa"/>
            <w:vAlign w:val="bottom"/>
          </w:tcPr>
          <w:p w14:paraId="7ED0F2F7" w14:textId="00906652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del w:id="21" w:author="Shewmaker, Michael@Energy" w:date="2019-02-28T10:57:00Z">
              <w:r w:rsidDel="00975556">
                <w:rPr>
                  <w:rFonts w:asciiTheme="minorHAnsi" w:hAnsiTheme="minorHAnsi"/>
                  <w:sz w:val="18"/>
                  <w:szCs w:val="18"/>
                </w:rPr>
                <w:delText>06</w:delText>
              </w:r>
            </w:del>
            <w:ins w:id="22" w:author="Shewmaker, Michael@Energy" w:date="2019-02-28T10:57:00Z">
              <w:r>
                <w:rPr>
                  <w:rFonts w:asciiTheme="minorHAnsi" w:hAnsiTheme="minorHAnsi"/>
                  <w:sz w:val="18"/>
                  <w:szCs w:val="18"/>
                </w:rPr>
                <w:t>07</w:t>
              </w:r>
            </w:ins>
          </w:p>
        </w:tc>
        <w:tc>
          <w:tcPr>
            <w:tcW w:w="764" w:type="dxa"/>
            <w:vAlign w:val="bottom"/>
          </w:tcPr>
          <w:p w14:paraId="3105F62D" w14:textId="62C15D08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del w:id="23" w:author="Shewmaker, Michael@Energy" w:date="2019-02-28T10:57:00Z">
              <w:r w:rsidDel="00975556">
                <w:rPr>
                  <w:rFonts w:asciiTheme="minorHAnsi" w:hAnsiTheme="minorHAnsi"/>
                  <w:sz w:val="18"/>
                  <w:szCs w:val="18"/>
                </w:rPr>
                <w:delText>07</w:delText>
              </w:r>
            </w:del>
            <w:ins w:id="24" w:author="Shewmaker, Michael@Energy" w:date="2019-02-28T10:57:00Z">
              <w:r>
                <w:rPr>
                  <w:rFonts w:asciiTheme="minorHAnsi" w:hAnsiTheme="minorHAnsi"/>
                  <w:sz w:val="18"/>
                  <w:szCs w:val="18"/>
                </w:rPr>
                <w:t>08</w:t>
              </w:r>
            </w:ins>
          </w:p>
        </w:tc>
        <w:tc>
          <w:tcPr>
            <w:tcW w:w="764" w:type="dxa"/>
            <w:vAlign w:val="bottom"/>
          </w:tcPr>
          <w:p w14:paraId="4CC1ED58" w14:textId="345831CB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del w:id="25" w:author="Shewmaker, Michael@Energy" w:date="2019-02-28T10:57:00Z">
              <w:r w:rsidDel="00975556">
                <w:rPr>
                  <w:rFonts w:asciiTheme="minorHAnsi" w:hAnsiTheme="minorHAnsi"/>
                  <w:sz w:val="18"/>
                  <w:szCs w:val="18"/>
                </w:rPr>
                <w:delText>08</w:delText>
              </w:r>
            </w:del>
            <w:ins w:id="26" w:author="Shewmaker, Michael@Energy" w:date="2019-02-28T10:57:00Z">
              <w:r>
                <w:rPr>
                  <w:rFonts w:asciiTheme="minorHAnsi" w:hAnsiTheme="minorHAnsi"/>
                  <w:sz w:val="18"/>
                  <w:szCs w:val="18"/>
                </w:rPr>
                <w:t>09</w:t>
              </w:r>
            </w:ins>
          </w:p>
        </w:tc>
      </w:tr>
      <w:tr w:rsidR="00097EF4" w14:paraId="23CB6761" w14:textId="77777777" w:rsidTr="00975556">
        <w:trPr>
          <w:trHeight w:val="227"/>
        </w:trPr>
        <w:tc>
          <w:tcPr>
            <w:tcW w:w="957" w:type="dxa"/>
            <w:vMerge w:val="restart"/>
            <w:vAlign w:val="bottom"/>
          </w:tcPr>
          <w:p w14:paraId="163B7977" w14:textId="77777777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Tag/ID</w:t>
            </w:r>
          </w:p>
        </w:tc>
        <w:tc>
          <w:tcPr>
            <w:tcW w:w="1150" w:type="dxa"/>
            <w:vMerge w:val="restart"/>
            <w:vAlign w:val="bottom"/>
          </w:tcPr>
          <w:p w14:paraId="02AF929E" w14:textId="73A47874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Exterior/Frame Type</w:t>
            </w:r>
          </w:p>
        </w:tc>
        <w:tc>
          <w:tcPr>
            <w:tcW w:w="1662" w:type="dxa"/>
            <w:vMerge w:val="restart"/>
            <w:vAlign w:val="bottom"/>
          </w:tcPr>
          <w:p w14:paraId="24985659" w14:textId="70B72FA6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Furring Thickness (inches)</w:t>
            </w:r>
          </w:p>
        </w:tc>
        <w:tc>
          <w:tcPr>
            <w:tcW w:w="1608" w:type="dxa"/>
            <w:vMerge w:val="restart"/>
            <w:vAlign w:val="bottom"/>
          </w:tcPr>
          <w:p w14:paraId="0335487D" w14:textId="0F24C2C8" w:rsidR="00975556" w:rsidRPr="000B028E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B028E">
              <w:rPr>
                <w:rFonts w:asciiTheme="minorHAnsi" w:hAnsiTheme="minorHAnsi"/>
                <w:sz w:val="18"/>
                <w:szCs w:val="18"/>
              </w:rPr>
              <w:t>Installed R-value of Insulation</w:t>
            </w:r>
          </w:p>
        </w:tc>
        <w:tc>
          <w:tcPr>
            <w:tcW w:w="1085" w:type="dxa"/>
            <w:vMerge w:val="restart"/>
            <w:vAlign w:val="bottom"/>
          </w:tcPr>
          <w:p w14:paraId="5DFDB090" w14:textId="0EC979F0" w:rsidR="00975556" w:rsidRDefault="00975556" w:rsidP="00312EDC">
            <w:pPr>
              <w:ind w:right="-18"/>
              <w:jc w:val="center"/>
              <w:rPr>
                <w:ins w:id="27" w:author="Shewmaker, Michael@Energy" w:date="2019-02-28T10:57:00Z"/>
                <w:rFonts w:asciiTheme="minorHAnsi" w:hAnsiTheme="minorHAnsi"/>
                <w:sz w:val="18"/>
                <w:szCs w:val="18"/>
              </w:rPr>
            </w:pPr>
            <w:ins w:id="28" w:author="Shewmaker, Michael@Energy" w:date="2019-02-28T10:59:00Z">
              <w:r>
                <w:rPr>
                  <w:rFonts w:asciiTheme="minorHAnsi" w:hAnsiTheme="minorHAnsi"/>
                  <w:sz w:val="18"/>
                  <w:szCs w:val="18"/>
                </w:rPr>
                <w:t>Exterior or Interior</w:t>
              </w:r>
            </w:ins>
            <w:ins w:id="29" w:author="Shewmaker, Michael@Energy" w:date="2019-02-28T11:08:00Z">
              <w:r w:rsidR="00312EDC">
                <w:rPr>
                  <w:rFonts w:asciiTheme="minorHAnsi" w:hAnsiTheme="minorHAnsi"/>
                  <w:sz w:val="18"/>
                  <w:szCs w:val="18"/>
                </w:rPr>
                <w:t xml:space="preserve"> Insulation?</w:t>
              </w:r>
            </w:ins>
            <w:ins w:id="30" w:author="Shewmaker, Michael@Energy" w:date="2019-02-28T10:59:00Z">
              <w:r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57" w:type="dxa"/>
            <w:gridSpan w:val="2"/>
            <w:vAlign w:val="bottom"/>
          </w:tcPr>
          <w:p w14:paraId="2E2A97B6" w14:textId="2905C906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Appendix JA4 Reference</w:t>
            </w:r>
          </w:p>
        </w:tc>
        <w:tc>
          <w:tcPr>
            <w:tcW w:w="764" w:type="dxa"/>
            <w:vMerge w:val="restart"/>
            <w:vAlign w:val="bottom"/>
          </w:tcPr>
          <w:p w14:paraId="330AF2B8" w14:textId="4F94BBA2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Adjusted Exterior </w:t>
            </w:r>
          </w:p>
          <w:p w14:paraId="460E3FE8" w14:textId="77777777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R-value</w:t>
            </w:r>
          </w:p>
        </w:tc>
        <w:tc>
          <w:tcPr>
            <w:tcW w:w="764" w:type="dxa"/>
            <w:vMerge w:val="restart"/>
            <w:vAlign w:val="bottom"/>
          </w:tcPr>
          <w:p w14:paraId="2BB67090" w14:textId="7D3070BA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Adjusted Interior </w:t>
            </w:r>
          </w:p>
          <w:p w14:paraId="11091085" w14:textId="77777777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R-value</w:t>
            </w:r>
          </w:p>
        </w:tc>
      </w:tr>
      <w:tr w:rsidR="00097EF4" w14:paraId="47333A7F" w14:textId="77777777" w:rsidTr="00975556">
        <w:trPr>
          <w:trHeight w:val="226"/>
        </w:trPr>
        <w:tc>
          <w:tcPr>
            <w:tcW w:w="957" w:type="dxa"/>
            <w:vMerge/>
            <w:vAlign w:val="bottom"/>
          </w:tcPr>
          <w:p w14:paraId="4D49BC65" w14:textId="77777777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50" w:type="dxa"/>
            <w:vMerge/>
            <w:vAlign w:val="bottom"/>
          </w:tcPr>
          <w:p w14:paraId="20CD4576" w14:textId="77777777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662" w:type="dxa"/>
            <w:vMerge/>
            <w:vAlign w:val="bottom"/>
          </w:tcPr>
          <w:p w14:paraId="7DEE8061" w14:textId="77777777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608" w:type="dxa"/>
            <w:vMerge/>
            <w:vAlign w:val="bottom"/>
          </w:tcPr>
          <w:p w14:paraId="41BFF223" w14:textId="77777777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85" w:type="dxa"/>
            <w:vMerge/>
          </w:tcPr>
          <w:p w14:paraId="7B2D02A5" w14:textId="77777777" w:rsidR="00975556" w:rsidRDefault="00975556" w:rsidP="00A21CFB">
            <w:pPr>
              <w:ind w:right="-18"/>
              <w:jc w:val="center"/>
              <w:rPr>
                <w:ins w:id="31" w:author="Shewmaker, Michael@Energy" w:date="2019-02-28T10:57:00Z"/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78" w:type="dxa"/>
            <w:vAlign w:val="bottom"/>
          </w:tcPr>
          <w:p w14:paraId="7BB90DF1" w14:textId="686B65CB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Table</w:t>
            </w:r>
          </w:p>
        </w:tc>
        <w:tc>
          <w:tcPr>
            <w:tcW w:w="678" w:type="dxa"/>
            <w:vAlign w:val="bottom"/>
          </w:tcPr>
          <w:p w14:paraId="0558BF9B" w14:textId="77777777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Cell</w:t>
            </w:r>
          </w:p>
        </w:tc>
        <w:tc>
          <w:tcPr>
            <w:tcW w:w="764" w:type="dxa"/>
            <w:vMerge/>
            <w:vAlign w:val="bottom"/>
          </w:tcPr>
          <w:p w14:paraId="38BB43E6" w14:textId="77777777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4" w:type="dxa"/>
            <w:vMerge/>
            <w:vAlign w:val="bottom"/>
          </w:tcPr>
          <w:p w14:paraId="032896F1" w14:textId="77777777" w:rsidR="00975556" w:rsidRDefault="00975556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12EDC" w14:paraId="45309839" w14:textId="77777777" w:rsidTr="00975556">
        <w:trPr>
          <w:trHeight w:val="1125"/>
        </w:trPr>
        <w:tc>
          <w:tcPr>
            <w:tcW w:w="957" w:type="dxa"/>
          </w:tcPr>
          <w:p w14:paraId="1357F4A8" w14:textId="3A2D2BFB" w:rsidR="00975556" w:rsidRDefault="00975556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&lt;&lt;reference value from A01&gt;&gt;</w:t>
            </w:r>
          </w:p>
        </w:tc>
        <w:tc>
          <w:tcPr>
            <w:tcW w:w="1150" w:type="dxa"/>
          </w:tcPr>
          <w:p w14:paraId="23AF0F7A" w14:textId="77777777" w:rsidR="00975556" w:rsidRDefault="00975556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&lt;&lt;User select from list:</w:t>
            </w:r>
          </w:p>
          <w:p w14:paraId="63647A7F" w14:textId="6A10005F" w:rsidR="00975556" w:rsidRDefault="00975556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 w:rsidRPr="000B028E">
              <w:rPr>
                <w:rFonts w:asciiTheme="minorHAnsi" w:hAnsiTheme="minorHAnsi"/>
                <w:sz w:val="18"/>
                <w:szCs w:val="18"/>
              </w:rPr>
              <w:t>*EIFS</w:t>
            </w:r>
          </w:p>
          <w:p w14:paraId="5451E306" w14:textId="480E306C" w:rsidR="00975556" w:rsidRDefault="00975556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*Wood, or</w:t>
            </w:r>
          </w:p>
          <w:p w14:paraId="30518555" w14:textId="3C71B922" w:rsidR="00975556" w:rsidRDefault="00975556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*Metal&gt;&gt;</w:t>
            </w:r>
          </w:p>
        </w:tc>
        <w:tc>
          <w:tcPr>
            <w:tcW w:w="1662" w:type="dxa"/>
          </w:tcPr>
          <w:p w14:paraId="4274DF7A" w14:textId="26090AFF" w:rsidR="00975556" w:rsidRDefault="00975556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&lt;&lt;User input: DecimalNonnegative&gt;&gt;</w:t>
            </w:r>
          </w:p>
        </w:tc>
        <w:tc>
          <w:tcPr>
            <w:tcW w:w="1608" w:type="dxa"/>
          </w:tcPr>
          <w:p w14:paraId="18AE1DBF" w14:textId="33D7DFB8" w:rsidR="00975556" w:rsidRDefault="00975556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&lt;&lt;User input: IntegerNonnegative&gt;&gt;</w:t>
            </w:r>
          </w:p>
        </w:tc>
        <w:tc>
          <w:tcPr>
            <w:tcW w:w="1085" w:type="dxa"/>
          </w:tcPr>
          <w:p w14:paraId="2EF3D516" w14:textId="77777777" w:rsidR="00975556" w:rsidRDefault="00975556" w:rsidP="00A21CFB">
            <w:pPr>
              <w:ind w:right="-18"/>
              <w:rPr>
                <w:ins w:id="32" w:author="Shewmaker, Michael@Energy" w:date="2019-02-28T11:03:00Z"/>
                <w:rFonts w:asciiTheme="minorHAnsi" w:hAnsiTheme="minorHAnsi"/>
                <w:sz w:val="18"/>
                <w:szCs w:val="18"/>
              </w:rPr>
            </w:pPr>
            <w:ins w:id="33" w:author="Shewmaker, Michael@Energy" w:date="2019-02-28T11:03:00Z">
              <w:r>
                <w:rPr>
                  <w:rFonts w:asciiTheme="minorHAnsi" w:hAnsiTheme="minorHAnsi"/>
                  <w:sz w:val="18"/>
                  <w:szCs w:val="18"/>
                </w:rPr>
                <w:t>&lt;&lt;user select from list:</w:t>
              </w:r>
            </w:ins>
          </w:p>
          <w:p w14:paraId="1DD251B7" w14:textId="77777777" w:rsidR="00975556" w:rsidRDefault="00975556" w:rsidP="00A21CFB">
            <w:pPr>
              <w:ind w:right="-18"/>
              <w:rPr>
                <w:ins w:id="34" w:author="Shewmaker, Michael@Energy" w:date="2019-02-28T11:03:00Z"/>
                <w:rFonts w:asciiTheme="minorHAnsi" w:hAnsiTheme="minorHAnsi"/>
                <w:sz w:val="18"/>
                <w:szCs w:val="18"/>
              </w:rPr>
            </w:pPr>
            <w:ins w:id="35" w:author="Shewmaker, Michael@Energy" w:date="2019-02-28T11:03:00Z">
              <w:r>
                <w:rPr>
                  <w:rFonts w:asciiTheme="minorHAnsi" w:hAnsiTheme="minorHAnsi"/>
                  <w:sz w:val="18"/>
                  <w:szCs w:val="18"/>
                </w:rPr>
                <w:t xml:space="preserve">*Exterior; or </w:t>
              </w:r>
            </w:ins>
          </w:p>
          <w:p w14:paraId="00617F20" w14:textId="000E0450" w:rsidR="00975556" w:rsidRDefault="00975556" w:rsidP="00A21CFB">
            <w:pPr>
              <w:ind w:right="-18"/>
              <w:rPr>
                <w:ins w:id="36" w:author="Shewmaker, Michael@Energy" w:date="2019-02-28T10:57:00Z"/>
                <w:rFonts w:asciiTheme="minorHAnsi" w:hAnsiTheme="minorHAnsi"/>
                <w:sz w:val="18"/>
                <w:szCs w:val="18"/>
              </w:rPr>
            </w:pPr>
            <w:ins w:id="37" w:author="Shewmaker, Michael@Energy" w:date="2019-02-28T11:03:00Z">
              <w:r>
                <w:rPr>
                  <w:rFonts w:asciiTheme="minorHAnsi" w:hAnsiTheme="minorHAnsi"/>
                  <w:sz w:val="18"/>
                  <w:szCs w:val="18"/>
                </w:rPr>
                <w:t>*Interior&gt;&gt;</w:t>
              </w:r>
            </w:ins>
          </w:p>
        </w:tc>
        <w:tc>
          <w:tcPr>
            <w:tcW w:w="678" w:type="dxa"/>
          </w:tcPr>
          <w:p w14:paraId="6AB7D45E" w14:textId="08CB7559" w:rsidR="00975556" w:rsidRDefault="00975556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&lt;&lt;pull from CF1R&gt;&gt;</w:t>
            </w:r>
          </w:p>
        </w:tc>
        <w:tc>
          <w:tcPr>
            <w:tcW w:w="678" w:type="dxa"/>
          </w:tcPr>
          <w:p w14:paraId="295B0BE4" w14:textId="25AEB961" w:rsidR="00975556" w:rsidRDefault="00975556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&lt;&lt;pull from CF1R&gt;&gt;</w:t>
            </w:r>
          </w:p>
        </w:tc>
        <w:tc>
          <w:tcPr>
            <w:tcW w:w="764" w:type="dxa"/>
          </w:tcPr>
          <w:p w14:paraId="24E3F954" w14:textId="6C8EEB22" w:rsidR="00975556" w:rsidRDefault="00975556" w:rsidP="00097EF4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</w:t>
            </w:r>
            <w:del w:id="38" w:author="Shewmaker, Michael@Energy" w:date="2019-02-28T11:04:00Z">
              <w:r w:rsidDel="00975556">
                <w:rPr>
                  <w:rFonts w:asciiTheme="minorHAnsi" w:hAnsiTheme="minorHAnsi"/>
                  <w:sz w:val="18"/>
                  <w:szCs w:val="18"/>
                </w:rPr>
                <w:delText>pull from CF1R</w:delText>
              </w:r>
            </w:del>
            <w:ins w:id="39" w:author="Shewmaker, Michael@Energy" w:date="2019-02-28T11:04:00Z">
              <w:r>
                <w:rPr>
                  <w:rFonts w:asciiTheme="minorHAnsi" w:hAnsiTheme="minorHAnsi"/>
                  <w:sz w:val="18"/>
                  <w:szCs w:val="18"/>
                </w:rPr>
                <w:t>if B05 = Exterior, then user input: num</w:t>
              </w:r>
            </w:ins>
            <w:ins w:id="40" w:author="Shewmaker, Michael@Energy" w:date="2019-02-28T11:05:00Z">
              <w:r w:rsidR="00312EDC">
                <w:rPr>
                  <w:rFonts w:asciiTheme="minorHAnsi" w:hAnsiTheme="minorHAnsi"/>
                  <w:sz w:val="18"/>
                  <w:szCs w:val="18"/>
                </w:rPr>
                <w:t>ber</w:t>
              </w:r>
            </w:ins>
            <w:ins w:id="41" w:author="Shewmaker, Michael@Energy" w:date="2019-02-28T11:06:00Z">
              <w:r w:rsidR="00312EDC">
                <w:rPr>
                  <w:rFonts w:asciiTheme="minorHAnsi" w:hAnsiTheme="minorHAnsi"/>
                  <w:sz w:val="18"/>
                  <w:szCs w:val="18"/>
                </w:rPr>
                <w:t xml:space="preserve"> (Decimal1PlaceNonnegative)</w:t>
              </w:r>
            </w:ins>
            <w:ins w:id="42" w:author="Shewmaker, Michael@Energy" w:date="2019-02-28T11:05:00Z">
              <w:r w:rsidR="00312EDC">
                <w:rPr>
                  <w:rFonts w:asciiTheme="minorHAnsi" w:hAnsiTheme="minorHAnsi"/>
                  <w:sz w:val="18"/>
                  <w:szCs w:val="18"/>
                </w:rPr>
                <w:t xml:space="preserve">; else value = </w:t>
              </w:r>
            </w:ins>
            <w:ins w:id="43" w:author="Shewmaker, Michael@Energy" w:date="2019-02-28T13:56:00Z">
              <w:r w:rsidR="00514352">
                <w:rPr>
                  <w:rFonts w:asciiTheme="minorHAnsi" w:hAnsiTheme="minorHAnsi"/>
                  <w:sz w:val="18"/>
                  <w:szCs w:val="18"/>
                </w:rPr>
                <w:t>NA</w:t>
              </w:r>
            </w:ins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764" w:type="dxa"/>
          </w:tcPr>
          <w:p w14:paraId="58E0DAA4" w14:textId="485B733B" w:rsidR="00975556" w:rsidRDefault="00975556" w:rsidP="00312EDC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</w:t>
            </w:r>
            <w:del w:id="44" w:author="Shewmaker, Michael@Energy" w:date="2019-02-28T11:07:00Z">
              <w:r w:rsidDel="00312EDC">
                <w:rPr>
                  <w:rFonts w:asciiTheme="minorHAnsi" w:hAnsiTheme="minorHAnsi"/>
                  <w:sz w:val="18"/>
                  <w:szCs w:val="18"/>
                </w:rPr>
                <w:delText>pull from CF1R</w:delText>
              </w:r>
            </w:del>
            <w:ins w:id="45" w:author="Shewmaker, Michael@Energy" w:date="2019-02-28T11:07:00Z">
              <w:r w:rsidR="00312EDC">
                <w:rPr>
                  <w:rFonts w:asciiTheme="minorHAnsi" w:hAnsiTheme="minorHAnsi"/>
                  <w:sz w:val="18"/>
                  <w:szCs w:val="18"/>
                </w:rPr>
                <w:t>if B05 = Interior, then user input: number (Decimal1PlaceNonnegative)</w:t>
              </w:r>
            </w:ins>
            <w:ins w:id="46" w:author="Shewmaker, Michael@Energy" w:date="2019-02-28T13:56:00Z">
              <w:r w:rsidR="00097EF4">
                <w:rPr>
                  <w:rFonts w:asciiTheme="minorHAnsi" w:hAnsiTheme="minorHAnsi"/>
                  <w:sz w:val="18"/>
                  <w:szCs w:val="18"/>
                </w:rPr>
                <w:t xml:space="preserve">; else value = </w:t>
              </w:r>
              <w:r w:rsidR="00514352">
                <w:rPr>
                  <w:rFonts w:asciiTheme="minorHAnsi" w:hAnsiTheme="minorHAnsi"/>
                  <w:sz w:val="18"/>
                  <w:szCs w:val="18"/>
                </w:rPr>
                <w:t>NA</w:t>
              </w:r>
            </w:ins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312EDC" w14:paraId="77919A37" w14:textId="77777777" w:rsidTr="00975556">
        <w:trPr>
          <w:trHeight w:val="218"/>
        </w:trPr>
        <w:tc>
          <w:tcPr>
            <w:tcW w:w="957" w:type="dxa"/>
          </w:tcPr>
          <w:p w14:paraId="744CA9F5" w14:textId="77777777" w:rsidR="00975556" w:rsidRDefault="00975556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50" w:type="dxa"/>
          </w:tcPr>
          <w:p w14:paraId="3C210162" w14:textId="77777777" w:rsidR="00975556" w:rsidRDefault="00975556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662" w:type="dxa"/>
          </w:tcPr>
          <w:p w14:paraId="593EDD4C" w14:textId="70963B28" w:rsidR="00975556" w:rsidRDefault="00975556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608" w:type="dxa"/>
          </w:tcPr>
          <w:p w14:paraId="5BBC9E80" w14:textId="77777777" w:rsidR="00975556" w:rsidRDefault="00975556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85" w:type="dxa"/>
          </w:tcPr>
          <w:p w14:paraId="0E6DD576" w14:textId="77777777" w:rsidR="00975556" w:rsidRDefault="00975556" w:rsidP="00A21CFB">
            <w:pPr>
              <w:ind w:right="-18"/>
              <w:rPr>
                <w:ins w:id="47" w:author="Shewmaker, Michael@Energy" w:date="2019-02-28T10:57:00Z"/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78" w:type="dxa"/>
          </w:tcPr>
          <w:p w14:paraId="6E1971EF" w14:textId="37568D0C" w:rsidR="00975556" w:rsidRDefault="00975556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78" w:type="dxa"/>
          </w:tcPr>
          <w:p w14:paraId="6134CB11" w14:textId="77777777" w:rsidR="00975556" w:rsidRDefault="00975556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4" w:type="dxa"/>
          </w:tcPr>
          <w:p w14:paraId="415F4516" w14:textId="77777777" w:rsidR="00975556" w:rsidRDefault="00975556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64" w:type="dxa"/>
          </w:tcPr>
          <w:p w14:paraId="7EEA24C5" w14:textId="77777777" w:rsidR="00975556" w:rsidRDefault="00975556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27D62B8A" w14:textId="77777777" w:rsidR="00DD1879" w:rsidRDefault="00DD1879" w:rsidP="00DD1879">
      <w:pPr>
        <w:ind w:right="-18"/>
        <w:rPr>
          <w:rFonts w:asciiTheme="minorHAnsi" w:hAnsi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070"/>
        <w:gridCol w:w="2070"/>
        <w:gridCol w:w="2250"/>
        <w:gridCol w:w="1980"/>
      </w:tblGrid>
      <w:tr w:rsidR="00DD1879" w14:paraId="7F88E1D5" w14:textId="77777777" w:rsidTr="00675526">
        <w:tc>
          <w:tcPr>
            <w:tcW w:w="10525" w:type="dxa"/>
            <w:gridSpan w:val="5"/>
          </w:tcPr>
          <w:p w14:paraId="5E5114D6" w14:textId="07ADFD6B" w:rsidR="00DD1879" w:rsidRDefault="00DD1879" w:rsidP="00A21CFB">
            <w:pPr>
              <w:ind w:right="-18"/>
              <w:rPr>
                <w:rFonts w:asciiTheme="minorHAnsi" w:hAnsiTheme="minorHAnsi"/>
                <w:b/>
                <w:szCs w:val="18"/>
              </w:rPr>
            </w:pPr>
            <w:r>
              <w:rPr>
                <w:rFonts w:asciiTheme="minorHAnsi" w:hAnsiTheme="minorHAnsi"/>
                <w:b/>
                <w:szCs w:val="18"/>
              </w:rPr>
              <w:t>C. U-factor Calculation</w:t>
            </w:r>
          </w:p>
          <w:p w14:paraId="67994F6C" w14:textId="5578EF82" w:rsidR="0063087C" w:rsidRPr="00DC2AF0" w:rsidRDefault="00DD1879" w:rsidP="00A21CFB">
            <w:pPr>
              <w:ind w:right="-18"/>
              <w:rPr>
                <w:rFonts w:asciiTheme="minorHAnsi" w:hAnsiTheme="minorHAnsi"/>
                <w:b/>
                <w:szCs w:val="18"/>
              </w:rPr>
            </w:pPr>
            <w:r w:rsidRPr="00DC2AF0">
              <w:rPr>
                <w:rFonts w:asciiTheme="minorHAnsi" w:hAnsiTheme="minorHAnsi"/>
                <w:szCs w:val="18"/>
              </w:rPr>
              <w:t xml:space="preserve">Equation 4-4: </w:t>
            </w:r>
            <w:r>
              <w:rPr>
                <w:rFonts w:asciiTheme="minorHAnsi" w:hAnsiTheme="minorHAnsi"/>
                <w:szCs w:val="18"/>
              </w:rPr>
              <w:t>U</w:t>
            </w:r>
            <w:r>
              <w:rPr>
                <w:rFonts w:asciiTheme="minorHAnsi" w:hAnsiTheme="minorHAnsi"/>
                <w:szCs w:val="18"/>
                <w:vertAlign w:val="subscript"/>
              </w:rPr>
              <w:t>Total</w:t>
            </w:r>
            <w:r>
              <w:rPr>
                <w:rFonts w:asciiTheme="minorHAnsi" w:hAnsiTheme="minorHAnsi"/>
                <w:szCs w:val="18"/>
              </w:rPr>
              <w:t xml:space="preserve"> = 1/(R</w:t>
            </w:r>
            <w:r>
              <w:rPr>
                <w:rFonts w:asciiTheme="minorHAnsi" w:hAnsiTheme="minorHAnsi"/>
                <w:szCs w:val="18"/>
                <w:vertAlign w:val="subscript"/>
              </w:rPr>
              <w:t>Outside</w:t>
            </w:r>
            <w:r>
              <w:rPr>
                <w:rFonts w:asciiTheme="minorHAnsi" w:hAnsiTheme="minorHAnsi"/>
                <w:szCs w:val="18"/>
              </w:rPr>
              <w:t xml:space="preserve"> + (1/U</w:t>
            </w:r>
            <w:r>
              <w:rPr>
                <w:rFonts w:asciiTheme="minorHAnsi" w:hAnsiTheme="minorHAnsi"/>
                <w:szCs w:val="18"/>
                <w:vertAlign w:val="subscript"/>
              </w:rPr>
              <w:t>Mass</w:t>
            </w:r>
            <w:r>
              <w:rPr>
                <w:rFonts w:asciiTheme="minorHAnsi" w:hAnsiTheme="minorHAnsi"/>
                <w:szCs w:val="18"/>
              </w:rPr>
              <w:t>) + R</w:t>
            </w:r>
            <w:r>
              <w:rPr>
                <w:rFonts w:asciiTheme="minorHAnsi" w:hAnsiTheme="minorHAnsi"/>
                <w:szCs w:val="18"/>
                <w:vertAlign w:val="subscript"/>
              </w:rPr>
              <w:t>Inside</w:t>
            </w:r>
            <w:r>
              <w:rPr>
                <w:rFonts w:asciiTheme="minorHAnsi" w:hAnsiTheme="minorHAnsi"/>
                <w:szCs w:val="18"/>
              </w:rPr>
              <w:t>)</w:t>
            </w:r>
          </w:p>
        </w:tc>
      </w:tr>
      <w:tr w:rsidR="00DD1879" w14:paraId="70F7D2AF" w14:textId="77777777" w:rsidTr="00675526">
        <w:tc>
          <w:tcPr>
            <w:tcW w:w="2155" w:type="dxa"/>
            <w:vAlign w:val="bottom"/>
          </w:tcPr>
          <w:p w14:paraId="414CB565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2070" w:type="dxa"/>
            <w:vAlign w:val="bottom"/>
          </w:tcPr>
          <w:p w14:paraId="36D7B7D6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  <w:tc>
          <w:tcPr>
            <w:tcW w:w="2070" w:type="dxa"/>
            <w:vAlign w:val="bottom"/>
          </w:tcPr>
          <w:p w14:paraId="0CB465E9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03</w:t>
            </w:r>
          </w:p>
        </w:tc>
        <w:tc>
          <w:tcPr>
            <w:tcW w:w="2250" w:type="dxa"/>
            <w:vAlign w:val="bottom"/>
          </w:tcPr>
          <w:p w14:paraId="7FB654F6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04</w:t>
            </w:r>
          </w:p>
        </w:tc>
        <w:tc>
          <w:tcPr>
            <w:tcW w:w="1980" w:type="dxa"/>
            <w:vAlign w:val="bottom"/>
          </w:tcPr>
          <w:p w14:paraId="10E65FD9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05</w:t>
            </w:r>
          </w:p>
        </w:tc>
      </w:tr>
      <w:tr w:rsidR="00DD1879" w14:paraId="267878C8" w14:textId="77777777" w:rsidTr="00675526">
        <w:tc>
          <w:tcPr>
            <w:tcW w:w="2155" w:type="dxa"/>
            <w:vAlign w:val="bottom"/>
          </w:tcPr>
          <w:p w14:paraId="6E5A6F05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Tag/ID</w:t>
            </w:r>
          </w:p>
        </w:tc>
        <w:tc>
          <w:tcPr>
            <w:tcW w:w="2070" w:type="dxa"/>
            <w:vAlign w:val="bottom"/>
          </w:tcPr>
          <w:p w14:paraId="1E61FEF1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Mass Wall U-factor</w:t>
            </w:r>
          </w:p>
          <w:p w14:paraId="307E1B39" w14:textId="77777777" w:rsidR="00DD1879" w:rsidRPr="00DC2AF0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(U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Mass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2070" w:type="dxa"/>
            <w:vAlign w:val="bottom"/>
          </w:tcPr>
          <w:p w14:paraId="70E731F8" w14:textId="041E7386" w:rsidR="00DD1879" w:rsidRDefault="000171B4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Adjusted </w:t>
            </w:r>
            <w:r w:rsidR="00DD1879">
              <w:rPr>
                <w:rFonts w:asciiTheme="minorHAnsi" w:hAnsiTheme="minorHAnsi"/>
                <w:sz w:val="18"/>
                <w:szCs w:val="18"/>
              </w:rPr>
              <w:t xml:space="preserve">Exterior </w:t>
            </w:r>
          </w:p>
          <w:p w14:paraId="7074F63F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R-value</w:t>
            </w:r>
          </w:p>
          <w:p w14:paraId="5217B22A" w14:textId="77777777" w:rsidR="00DD1879" w:rsidRPr="00DC2AF0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(R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Outside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2250" w:type="dxa"/>
            <w:vAlign w:val="bottom"/>
          </w:tcPr>
          <w:p w14:paraId="721AE905" w14:textId="6431CC51" w:rsidR="00DD1879" w:rsidRDefault="000171B4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Adjusted </w:t>
            </w:r>
            <w:r w:rsidR="00DD1879">
              <w:rPr>
                <w:rFonts w:asciiTheme="minorHAnsi" w:hAnsiTheme="minorHAnsi"/>
                <w:sz w:val="18"/>
                <w:szCs w:val="18"/>
              </w:rPr>
              <w:t xml:space="preserve">Interior </w:t>
            </w:r>
          </w:p>
          <w:p w14:paraId="0D6A5703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R-value</w:t>
            </w:r>
          </w:p>
          <w:p w14:paraId="4398BAAC" w14:textId="77777777" w:rsidR="00DD1879" w:rsidRPr="00DC2AF0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(R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Inside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1980" w:type="dxa"/>
            <w:vAlign w:val="bottom"/>
          </w:tcPr>
          <w:p w14:paraId="553E353F" w14:textId="77777777" w:rsidR="00DD1879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Total Performance U-factor</w:t>
            </w:r>
          </w:p>
          <w:p w14:paraId="4E8D86C8" w14:textId="77777777" w:rsidR="00DD1879" w:rsidRPr="00DC2AF0" w:rsidRDefault="00DD1879" w:rsidP="00A21CFB">
            <w:pPr>
              <w:ind w:right="-18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(U</w:t>
            </w:r>
            <w:r>
              <w:rPr>
                <w:rFonts w:asciiTheme="minorHAnsi" w:hAnsiTheme="minorHAnsi"/>
                <w:sz w:val="18"/>
                <w:szCs w:val="18"/>
                <w:vertAlign w:val="subscript"/>
              </w:rPr>
              <w:t>Total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</w:tr>
      <w:tr w:rsidR="00DD1879" w14:paraId="3B7F7F09" w14:textId="77777777" w:rsidTr="00675526">
        <w:tc>
          <w:tcPr>
            <w:tcW w:w="2155" w:type="dxa"/>
          </w:tcPr>
          <w:p w14:paraId="76BE4720" w14:textId="145E292D" w:rsidR="00DD1879" w:rsidRDefault="00402233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&lt;&lt;reference value from A01&gt;&gt;</w:t>
            </w:r>
          </w:p>
        </w:tc>
        <w:tc>
          <w:tcPr>
            <w:tcW w:w="2070" w:type="dxa"/>
          </w:tcPr>
          <w:p w14:paraId="7CBB98D9" w14:textId="14923DA9" w:rsidR="00DD1879" w:rsidRDefault="00F72C37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&lt;&lt;reference value from A08&gt;&gt;</w:t>
            </w:r>
          </w:p>
        </w:tc>
        <w:tc>
          <w:tcPr>
            <w:tcW w:w="2070" w:type="dxa"/>
          </w:tcPr>
          <w:p w14:paraId="43E3B158" w14:textId="487F7A5A" w:rsidR="00DD1879" w:rsidRDefault="00F72C37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</w:t>
            </w:r>
            <w:ins w:id="48" w:author="Shewmaker, Michael@Energy" w:date="2019-02-28T14:00:00Z">
              <w:r w:rsidR="00514352">
                <w:rPr>
                  <w:rFonts w:asciiTheme="minorHAnsi" w:hAnsiTheme="minorHAnsi"/>
                  <w:sz w:val="18"/>
                  <w:szCs w:val="18"/>
                </w:rPr>
                <w:t>if B08 = NA, then value = 0; else reference value from B08</w:t>
              </w:r>
            </w:ins>
            <w:del w:id="49" w:author="Shewmaker, Michael@Energy" w:date="2019-02-28T14:00:00Z">
              <w:r w:rsidDel="00514352">
                <w:rPr>
                  <w:rFonts w:asciiTheme="minorHAnsi" w:hAnsiTheme="minorHAnsi"/>
                  <w:sz w:val="18"/>
                  <w:szCs w:val="18"/>
                </w:rPr>
                <w:delText>reference value from B07</w:delText>
              </w:r>
            </w:del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2250" w:type="dxa"/>
          </w:tcPr>
          <w:p w14:paraId="11176832" w14:textId="32E8ED91" w:rsidR="00DD1879" w:rsidRDefault="00F72C37" w:rsidP="00514352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</w:t>
            </w:r>
            <w:del w:id="50" w:author="Shewmaker, Michael@Energy" w:date="2019-02-28T14:00:00Z">
              <w:r w:rsidDel="00514352">
                <w:rPr>
                  <w:rFonts w:asciiTheme="minorHAnsi" w:hAnsiTheme="minorHAnsi"/>
                  <w:sz w:val="18"/>
                  <w:szCs w:val="18"/>
                </w:rPr>
                <w:delText>reference value from B08</w:delText>
              </w:r>
            </w:del>
            <w:ins w:id="51" w:author="Shewmaker, Michael@Energy" w:date="2019-02-28T14:00:00Z">
              <w:r w:rsidR="00514352">
                <w:rPr>
                  <w:rFonts w:asciiTheme="minorHAnsi" w:hAnsiTheme="minorHAnsi"/>
                  <w:sz w:val="18"/>
                  <w:szCs w:val="18"/>
                </w:rPr>
                <w:t>if B09 = NA, then value = 0; else reference value from B09</w:t>
              </w:r>
            </w:ins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980" w:type="dxa"/>
          </w:tcPr>
          <w:p w14:paraId="4A04F6DE" w14:textId="0514F8AC" w:rsidR="00DD1879" w:rsidRDefault="00F72C37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&lt;&lt;calculated value = 1/[</w:t>
            </w:r>
            <w:r w:rsidR="00E45E8C">
              <w:rPr>
                <w:rFonts w:asciiTheme="minorHAnsi" w:hAnsiTheme="minorHAnsi"/>
                <w:sz w:val="18"/>
                <w:szCs w:val="18"/>
              </w:rPr>
              <w:t>C03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+ (1/C02) + C04]&gt;&gt;</w:t>
            </w:r>
          </w:p>
        </w:tc>
      </w:tr>
      <w:tr w:rsidR="00DD1879" w14:paraId="321E5358" w14:textId="77777777" w:rsidTr="00675526">
        <w:tc>
          <w:tcPr>
            <w:tcW w:w="2155" w:type="dxa"/>
          </w:tcPr>
          <w:p w14:paraId="253954B0" w14:textId="77777777" w:rsidR="00DD1879" w:rsidRDefault="00DD1879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070" w:type="dxa"/>
          </w:tcPr>
          <w:p w14:paraId="2372A44E" w14:textId="77777777" w:rsidR="00DD1879" w:rsidRDefault="00DD1879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070" w:type="dxa"/>
          </w:tcPr>
          <w:p w14:paraId="0015F8F1" w14:textId="77777777" w:rsidR="00DD1879" w:rsidRDefault="00DD1879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50" w:type="dxa"/>
          </w:tcPr>
          <w:p w14:paraId="65FBD64B" w14:textId="77777777" w:rsidR="00DD1879" w:rsidRDefault="00DD1879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0" w:type="dxa"/>
          </w:tcPr>
          <w:p w14:paraId="0958E38D" w14:textId="77777777" w:rsidR="00DD1879" w:rsidRDefault="00DD1879" w:rsidP="00A21CFB">
            <w:pPr>
              <w:ind w:right="-18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50701682" w14:textId="77777777" w:rsidR="00DD1879" w:rsidRDefault="00DD1879" w:rsidP="00DD1879">
      <w:pPr>
        <w:ind w:right="-18"/>
        <w:rPr>
          <w:rFonts w:asciiTheme="minorHAnsi" w:hAnsiTheme="minorHAnsi"/>
          <w:sz w:val="18"/>
          <w:szCs w:val="18"/>
        </w:rPr>
      </w:pPr>
    </w:p>
    <w:p w14:paraId="33417ACE" w14:textId="77777777" w:rsidR="009125C3" w:rsidRDefault="009125C3" w:rsidP="00DD4CF0">
      <w:pPr>
        <w:rPr>
          <w:rFonts w:asciiTheme="minorHAnsi" w:hAnsiTheme="minorHAnsi"/>
        </w:rPr>
      </w:pPr>
    </w:p>
    <w:sectPr w:rsidR="009125C3" w:rsidSect="009A799F">
      <w:headerReference w:type="even" r:id="rId17"/>
      <w:headerReference w:type="default" r:id="rId18"/>
      <w:headerReference w:type="first" r:id="rId19"/>
      <w:pgSz w:w="12240" w:h="15840"/>
      <w:pgMar w:top="720" w:right="720" w:bottom="720" w:left="720" w:header="576" w:footer="43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0CA6B" w14:textId="77777777" w:rsidR="00675526" w:rsidRDefault="00675526" w:rsidP="004C1520">
      <w:pPr>
        <w:pStyle w:val="BodyTextIndent"/>
      </w:pPr>
      <w:r>
        <w:separator/>
      </w:r>
    </w:p>
  </w:endnote>
  <w:endnote w:type="continuationSeparator" w:id="0">
    <w:p w14:paraId="67197E23" w14:textId="77777777" w:rsidR="00675526" w:rsidRDefault="00675526" w:rsidP="004C1520">
      <w:pPr>
        <w:pStyle w:val="BodyTextIndent"/>
      </w:pPr>
      <w:r>
        <w:continuationSeparator/>
      </w:r>
    </w:p>
  </w:endnote>
  <w:endnote w:type="continuationNotice" w:id="1">
    <w:p w14:paraId="67B35ABB" w14:textId="77777777" w:rsidR="00675526" w:rsidRDefault="006755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lack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E1" w14:textId="2478308A" w:rsidR="00675526" w:rsidRPr="0071311B" w:rsidRDefault="00675526" w:rsidP="00107999">
    <w:pPr>
      <w:pBdr>
        <w:top w:val="single" w:sz="4" w:space="1" w:color="auto"/>
      </w:pBdr>
      <w:tabs>
        <w:tab w:val="center" w:pos="5130"/>
        <w:tab w:val="left" w:pos="8460"/>
      </w:tabs>
      <w:ind w:left="-90" w:right="-245"/>
      <w:rPr>
        <w:rFonts w:ascii="Calibri" w:hAnsi="Calibri"/>
        <w:sz w:val="18"/>
        <w:szCs w:val="18"/>
      </w:rPr>
    </w:pPr>
    <w:r w:rsidRPr="0071311B">
      <w:rPr>
        <w:rFonts w:ascii="Calibri" w:hAnsi="Calibri"/>
        <w:sz w:val="18"/>
        <w:szCs w:val="18"/>
      </w:rPr>
      <w:t xml:space="preserve">Registration Number:   </w:t>
    </w:r>
    <w:r w:rsidRPr="0071311B">
      <w:rPr>
        <w:rFonts w:ascii="Calibri" w:hAnsi="Calibri"/>
        <w:sz w:val="18"/>
        <w:szCs w:val="18"/>
      </w:rPr>
      <w:tab/>
      <w:t xml:space="preserve">Registration Date/Time:  </w:t>
    </w:r>
    <w:r w:rsidRPr="0071311B">
      <w:rPr>
        <w:rFonts w:ascii="Calibri" w:hAnsi="Calibri"/>
        <w:sz w:val="18"/>
        <w:szCs w:val="18"/>
      </w:rPr>
      <w:tab/>
      <w:t xml:space="preserve">  HERS Provider:                       </w:t>
    </w:r>
  </w:p>
  <w:p w14:paraId="33417AE2" w14:textId="025F415E" w:rsidR="00675526" w:rsidRPr="00BD3F16" w:rsidRDefault="00675526" w:rsidP="009D6078">
    <w:pPr>
      <w:pBdr>
        <w:top w:val="single" w:sz="4" w:space="1" w:color="auto"/>
      </w:pBdr>
      <w:tabs>
        <w:tab w:val="center" w:pos="5760"/>
        <w:tab w:val="right" w:pos="10800"/>
        <w:tab w:val="right" w:pos="14400"/>
      </w:tabs>
      <w:ind w:left="-90" w:right="-245"/>
      <w:rPr>
        <w:rFonts w:ascii="Calibri" w:hAnsi="Calibri"/>
        <w:sz w:val="18"/>
        <w:szCs w:val="18"/>
      </w:rPr>
    </w:pPr>
    <w:r w:rsidRPr="00BD3F16">
      <w:rPr>
        <w:rFonts w:ascii="Calibri" w:hAnsi="Calibri"/>
        <w:sz w:val="18"/>
        <w:szCs w:val="18"/>
      </w:rPr>
      <w:t>CA Building Energy Efficiency Standards - 201</w:t>
    </w:r>
    <w:r>
      <w:rPr>
        <w:rFonts w:ascii="Calibri" w:hAnsi="Calibri"/>
        <w:sz w:val="18"/>
        <w:szCs w:val="18"/>
      </w:rPr>
      <w:t>9</w:t>
    </w:r>
    <w:r w:rsidRPr="00BD3F16">
      <w:rPr>
        <w:rFonts w:ascii="Calibri" w:hAnsi="Calibri"/>
        <w:sz w:val="18"/>
        <w:szCs w:val="18"/>
      </w:rPr>
      <w:t xml:space="preserve"> Residential Compliance</w:t>
    </w:r>
    <w:r w:rsidRPr="00BD3F16">
      <w:rPr>
        <w:rFonts w:ascii="Calibri" w:hAnsi="Calibri"/>
        <w:sz w:val="18"/>
        <w:szCs w:val="18"/>
      </w:rPr>
      <w:tab/>
    </w:r>
    <w:r w:rsidRPr="00BD3F16"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>January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ED" w14:textId="1B5B6BA6" w:rsidR="00675526" w:rsidRDefault="00675526" w:rsidP="001A0900">
    <w:pPr>
      <w:pBdr>
        <w:top w:val="single" w:sz="4" w:space="1" w:color="auto"/>
      </w:pBdr>
      <w:tabs>
        <w:tab w:val="center" w:pos="5760"/>
        <w:tab w:val="right" w:pos="10710"/>
        <w:tab w:val="right" w:pos="14400"/>
      </w:tabs>
      <w:ind w:left="-90" w:right="54"/>
      <w:rPr>
        <w:rFonts w:ascii="Calibri" w:hAnsi="Calibri"/>
        <w:sz w:val="18"/>
        <w:szCs w:val="18"/>
      </w:rPr>
    </w:pPr>
    <w:r w:rsidRPr="00BD3F16">
      <w:rPr>
        <w:rFonts w:ascii="Calibri" w:hAnsi="Calibri"/>
        <w:sz w:val="18"/>
        <w:szCs w:val="18"/>
      </w:rPr>
      <w:t>CA Building Energy Efficiency Standards - 201</w:t>
    </w:r>
    <w:r>
      <w:rPr>
        <w:rFonts w:ascii="Calibri" w:hAnsi="Calibri"/>
        <w:sz w:val="18"/>
        <w:szCs w:val="18"/>
      </w:rPr>
      <w:t>9</w:t>
    </w:r>
    <w:r w:rsidRPr="00BD3F16">
      <w:rPr>
        <w:rFonts w:ascii="Calibri" w:hAnsi="Calibri"/>
        <w:sz w:val="18"/>
        <w:szCs w:val="18"/>
      </w:rPr>
      <w:t xml:space="preserve"> Residential Compliance</w:t>
    </w:r>
    <w:r w:rsidRPr="00BD3F16">
      <w:rPr>
        <w:rFonts w:ascii="Calibri" w:hAnsi="Calibri"/>
        <w:sz w:val="18"/>
        <w:szCs w:val="18"/>
      </w:rPr>
      <w:tab/>
    </w:r>
    <w:r w:rsidRPr="00BD3F16"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>January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54C3B" w14:textId="77777777" w:rsidR="00675526" w:rsidRDefault="00675526" w:rsidP="004C1520">
      <w:pPr>
        <w:pStyle w:val="BodyTextIndent"/>
      </w:pPr>
      <w:r>
        <w:separator/>
      </w:r>
    </w:p>
  </w:footnote>
  <w:footnote w:type="continuationSeparator" w:id="0">
    <w:p w14:paraId="79E77198" w14:textId="77777777" w:rsidR="00675526" w:rsidRDefault="00675526" w:rsidP="004C1520">
      <w:pPr>
        <w:pStyle w:val="BodyTextIndent"/>
      </w:pPr>
      <w:r>
        <w:continuationSeparator/>
      </w:r>
    </w:p>
  </w:footnote>
  <w:footnote w:type="continuationNotice" w:id="1">
    <w:p w14:paraId="2C7FF153" w14:textId="77777777" w:rsidR="00675526" w:rsidRDefault="006755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D3" w14:textId="77777777" w:rsidR="00675526" w:rsidRDefault="00F37D3E">
    <w:pPr>
      <w:pStyle w:val="Header"/>
    </w:pPr>
    <w:r>
      <w:rPr>
        <w:noProof/>
      </w:rPr>
      <w:pict w14:anchorId="33417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66" o:spid="_x0000_s2050" type="#_x0000_t75" style="position:absolute;left:0;text-align:left;margin-left:0;margin-top:0;width:10in;height:540pt;z-index:-251658239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D4" w14:textId="2290C91F" w:rsidR="00675526" w:rsidRPr="007770C5" w:rsidRDefault="00675526" w:rsidP="007D0420">
    <w:pPr>
      <w:suppressAutoHyphens/>
      <w:ind w:left="-90"/>
      <w:rPr>
        <w:rFonts w:ascii="Arial" w:hAnsi="Arial" w:cs="Arial"/>
        <w:sz w:val="14"/>
        <w:szCs w:val="14"/>
      </w:rPr>
    </w:pPr>
    <w:r w:rsidRPr="0011421D">
      <w:rPr>
        <w:rFonts w:ascii="Arial" w:hAnsi="Arial"/>
        <w:noProof/>
        <w:sz w:val="14"/>
      </w:rPr>
      <w:drawing>
        <wp:anchor distT="0" distB="0" distL="114300" distR="114300" simplePos="0" relativeHeight="251658249" behindDoc="0" locked="0" layoutInCell="1" allowOverlap="1" wp14:anchorId="33417AFB" wp14:editId="4B7672AC">
          <wp:simplePos x="0" y="0"/>
          <wp:positionH relativeFrom="margin">
            <wp:posOffset>6626860</wp:posOffset>
          </wp:positionH>
          <wp:positionV relativeFrom="margin">
            <wp:posOffset>-1016000</wp:posOffset>
          </wp:positionV>
          <wp:extent cx="293370" cy="257175"/>
          <wp:effectExtent l="0" t="0" r="0" b="0"/>
          <wp:wrapSquare wrapText="bothSides"/>
          <wp:docPr id="15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3370" cy="257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F37D3E">
      <w:rPr>
        <w:rFonts w:ascii="Arial" w:hAnsi="Arial" w:cs="Arial"/>
        <w:noProof/>
        <w:sz w:val="14"/>
        <w:szCs w:val="14"/>
      </w:rPr>
      <w:pict w14:anchorId="33417A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67" o:spid="_x0000_s2051" type="#_x0000_t75" style="position:absolute;left:0;text-align:left;margin-left:0;margin-top:0;width:10in;height:540pt;z-index:-251658238;mso-position-horizontal:center;mso-position-horizontal-relative:margin;mso-position-vertical:center;mso-position-vertical-relative:margin" o:allowincell="f">
          <v:imagedata r:id="rId2" o:title="For information and data collection only" gain="19661f" blacklevel="22938f"/>
          <w10:wrap anchorx="margin" anchory="margin"/>
        </v:shape>
      </w:pict>
    </w:r>
    <w:r w:rsidRPr="007770C5">
      <w:rPr>
        <w:rFonts w:ascii="Arial" w:hAnsi="Arial" w:cs="Arial"/>
        <w:sz w:val="14"/>
        <w:szCs w:val="14"/>
      </w:rPr>
      <w:t>STATE OF CALIFORNIA</w:t>
    </w:r>
  </w:p>
  <w:p w14:paraId="33417AD5" w14:textId="27DDCE30" w:rsidR="00675526" w:rsidRPr="007770C5" w:rsidRDefault="00675526" w:rsidP="007D0420">
    <w:pPr>
      <w:suppressAutoHyphens/>
      <w:ind w:left="-90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INTERIOR AND EXTERIOR INSULATION LAYERS WORKSHEET</w:t>
    </w:r>
  </w:p>
  <w:p w14:paraId="33417AD6" w14:textId="20D7658B" w:rsidR="00675526" w:rsidRPr="007770C5" w:rsidRDefault="00675526" w:rsidP="007D0420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CEC-CF1R-ENV-06-E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01/19</w:t>
    </w:r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 </w:t>
    </w:r>
    <w:r w:rsidRPr="007770C5">
      <w:rPr>
        <w:rFonts w:ascii="Arial" w:hAnsi="Arial" w:cs="Arial"/>
        <w:sz w:val="14"/>
        <w:szCs w:val="14"/>
      </w:rPr>
      <w:t xml:space="preserve">                               </w:t>
    </w:r>
    <w:r>
      <w:rPr>
        <w:rFonts w:ascii="Arial" w:hAnsi="Arial" w:cs="Arial"/>
        <w:sz w:val="14"/>
        <w:szCs w:val="14"/>
      </w:rPr>
      <w:t xml:space="preserve">     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675526" w:rsidRPr="00F85124" w14:paraId="33417AD9" w14:textId="77777777" w:rsidTr="00FA3D0F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33417AD7" w14:textId="77777777" w:rsidR="00675526" w:rsidRPr="002D18A0" w:rsidRDefault="00675526" w:rsidP="00FA3D0F">
          <w:pPr>
            <w:pStyle w:val="Style77"/>
            <w:rPr>
              <w:b/>
            </w:rPr>
          </w:pPr>
          <w:r>
            <w:t>CERTIFICATE OF COMPLIANCE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33417AD8" w14:textId="2B6390C9" w:rsidR="00675526" w:rsidRPr="002D18A0" w:rsidRDefault="00675526" w:rsidP="00FA3D0F">
          <w:pPr>
            <w:pStyle w:val="Style78"/>
            <w:rPr>
              <w:b/>
            </w:rPr>
          </w:pPr>
          <w:r w:rsidRPr="002D18A0">
            <w:t>CF1R-</w:t>
          </w:r>
          <w:r>
            <w:t>ENV</w:t>
          </w:r>
          <w:r w:rsidRPr="002D18A0">
            <w:t>-0</w:t>
          </w:r>
          <w:r>
            <w:t>6</w:t>
          </w:r>
          <w:r w:rsidRPr="002D18A0">
            <w:t>-E</w:t>
          </w:r>
        </w:p>
      </w:tc>
    </w:tr>
    <w:tr w:rsidR="00675526" w:rsidRPr="008E6418" w14:paraId="33417ADC" w14:textId="77777777" w:rsidTr="00FA3D0F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33417ADA" w14:textId="5ABD43A0" w:rsidR="00675526" w:rsidRPr="002D18A0" w:rsidRDefault="00675526" w:rsidP="00FA3D0F">
          <w:pPr>
            <w:pStyle w:val="Style77"/>
          </w:pPr>
          <w:r>
            <w:t>Interior and Exterior Insulation Layers Worksheet</w:t>
          </w:r>
        </w:p>
      </w:tc>
      <w:tc>
        <w:tcPr>
          <w:tcW w:w="1123" w:type="pct"/>
          <w:tcBorders>
            <w:left w:val="nil"/>
          </w:tcBorders>
        </w:tcPr>
        <w:p w14:paraId="33417ADB" w14:textId="1ABC16ED" w:rsidR="00675526" w:rsidRPr="002D18A0" w:rsidRDefault="00675526" w:rsidP="00FA3D0F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37D3E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F37D3E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675526" w:rsidRPr="00F85124" w14:paraId="33417ADF" w14:textId="77777777" w:rsidTr="00FA3D0F">
      <w:trPr>
        <w:cantSplit/>
        <w:trHeight w:val="288"/>
      </w:trPr>
      <w:tc>
        <w:tcPr>
          <w:tcW w:w="3354" w:type="pct"/>
        </w:tcPr>
        <w:p w14:paraId="33417ADD" w14:textId="77777777" w:rsidR="00675526" w:rsidRPr="0071311B" w:rsidRDefault="00675526" w:rsidP="00FA3D0F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33417ADE" w14:textId="77777777" w:rsidR="00675526" w:rsidRPr="0071311B" w:rsidRDefault="00675526" w:rsidP="00FA3D0F">
          <w:pPr>
            <w:pStyle w:val="Style20"/>
          </w:pPr>
          <w:r w:rsidRPr="0071311B">
            <w:t>Date Prepared:</w:t>
          </w:r>
        </w:p>
      </w:tc>
    </w:tr>
  </w:tbl>
  <w:p w14:paraId="33417AE0" w14:textId="77777777" w:rsidR="00675526" w:rsidRPr="00172ED6" w:rsidRDefault="00675526" w:rsidP="00107999">
    <w:pPr>
      <w:rPr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E4" w14:textId="77777777" w:rsidR="00675526" w:rsidRDefault="00F37D3E">
    <w:pPr>
      <w:pStyle w:val="Header"/>
    </w:pPr>
    <w:r>
      <w:rPr>
        <w:noProof/>
      </w:rPr>
      <w:pict w14:anchorId="33417A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65" o:spid="_x0000_s2049" type="#_x0000_t75" style="position:absolute;left:0;text-align:left;margin-left:0;margin-top:0;width:10in;height:540pt;z-index:-251658240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E5" w14:textId="77777777" w:rsidR="00675526" w:rsidRDefault="00F37D3E">
    <w:pPr>
      <w:pStyle w:val="Header"/>
    </w:pPr>
    <w:r>
      <w:rPr>
        <w:noProof/>
      </w:rPr>
      <w:pict w14:anchorId="33417A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69" o:spid="_x0000_s2053" type="#_x0000_t75" style="position:absolute;left:0;text-align:left;margin-left:0;margin-top:0;width:10in;height:540pt;z-index:-251658236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8374"/>
      <w:gridCol w:w="2425"/>
    </w:tblGrid>
    <w:tr w:rsidR="00675526" w:rsidRPr="00FA3D0F" w14:paraId="33417AE8" w14:textId="77777777" w:rsidTr="00FA3D0F">
      <w:trPr>
        <w:cantSplit/>
        <w:trHeight w:val="288"/>
      </w:trPr>
      <w:tc>
        <w:tcPr>
          <w:tcW w:w="3877" w:type="pct"/>
          <w:tcBorders>
            <w:right w:val="nil"/>
          </w:tcBorders>
          <w:vAlign w:val="center"/>
        </w:tcPr>
        <w:p w14:paraId="33417AE6" w14:textId="21C38A03" w:rsidR="00675526" w:rsidRPr="00FA3D0F" w:rsidRDefault="00675526" w:rsidP="00FA3D0F">
          <w:pPr>
            <w:keepNext/>
            <w:outlineLvl w:val="0"/>
            <w:rPr>
              <w:rFonts w:ascii="Calibri" w:hAnsi="Calibri"/>
              <w:b/>
              <w:bCs/>
            </w:rPr>
          </w:pPr>
          <w:r w:rsidRPr="00FA3D0F">
            <w:rPr>
              <w:rFonts w:ascii="Calibri" w:hAnsi="Calibri"/>
              <w:bCs/>
            </w:rPr>
            <w:t xml:space="preserve">CERTIFICATE OF COMPLIANCE – </w:t>
          </w:r>
          <w:r w:rsidRPr="008F3B99">
            <w:rPr>
              <w:rFonts w:ascii="Calibri" w:hAnsi="Calibri"/>
              <w:bCs/>
            </w:rPr>
            <w:t>USER INSTRUCTIONS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33417AE7" w14:textId="29D832C2" w:rsidR="00675526" w:rsidRPr="00FA3D0F" w:rsidRDefault="00675526" w:rsidP="00FA3D0F">
          <w:pPr>
            <w:keepNext/>
            <w:jc w:val="right"/>
            <w:outlineLvl w:val="0"/>
            <w:rPr>
              <w:rFonts w:ascii="Calibri" w:hAnsi="Calibri"/>
              <w:b/>
              <w:bCs/>
            </w:rPr>
          </w:pPr>
          <w:r w:rsidRPr="00FA3D0F">
            <w:rPr>
              <w:rFonts w:ascii="Calibri" w:hAnsi="Calibri"/>
              <w:bCs/>
            </w:rPr>
            <w:t>CF1R-</w:t>
          </w:r>
          <w:r>
            <w:rPr>
              <w:rFonts w:ascii="Calibri" w:hAnsi="Calibri"/>
              <w:bCs/>
            </w:rPr>
            <w:t>ENV-06</w:t>
          </w:r>
          <w:r w:rsidRPr="00FA3D0F">
            <w:rPr>
              <w:rFonts w:ascii="Calibri" w:hAnsi="Calibri"/>
              <w:bCs/>
            </w:rPr>
            <w:t>-E</w:t>
          </w:r>
        </w:p>
      </w:tc>
    </w:tr>
    <w:tr w:rsidR="00675526" w:rsidRPr="00FA3D0F" w14:paraId="33417AEB" w14:textId="77777777" w:rsidTr="00FA3D0F">
      <w:trPr>
        <w:cantSplit/>
        <w:trHeight w:val="288"/>
      </w:trPr>
      <w:tc>
        <w:tcPr>
          <w:tcW w:w="3877" w:type="pct"/>
          <w:tcBorders>
            <w:right w:val="nil"/>
          </w:tcBorders>
        </w:tcPr>
        <w:p w14:paraId="33417AE9" w14:textId="662009F3" w:rsidR="00675526" w:rsidRPr="00FA3D0F" w:rsidRDefault="00675526" w:rsidP="00FA3D0F">
          <w:pPr>
            <w:keepNext/>
            <w:outlineLvl w:val="0"/>
            <w:rPr>
              <w:rFonts w:ascii="Calibri" w:hAnsi="Calibri"/>
              <w:bCs/>
            </w:rPr>
          </w:pPr>
          <w:r>
            <w:rPr>
              <w:rFonts w:ascii="Calibri" w:hAnsi="Calibri"/>
              <w:bCs/>
            </w:rPr>
            <w:t>Interior and Exterior Insulation Layers Worksheet</w:t>
          </w:r>
        </w:p>
      </w:tc>
      <w:tc>
        <w:tcPr>
          <w:tcW w:w="1123" w:type="pct"/>
          <w:tcBorders>
            <w:left w:val="nil"/>
          </w:tcBorders>
        </w:tcPr>
        <w:p w14:paraId="33417AEA" w14:textId="43BE0B9C" w:rsidR="00675526" w:rsidRPr="00FA3D0F" w:rsidRDefault="00675526" w:rsidP="00FA3D0F">
          <w:pPr>
            <w:keepNext/>
            <w:jc w:val="right"/>
            <w:outlineLvl w:val="0"/>
            <w:rPr>
              <w:rFonts w:ascii="Calibri" w:hAnsi="Calibri"/>
              <w:bCs/>
            </w:rPr>
          </w:pPr>
          <w:r w:rsidRPr="00FA3D0F">
            <w:rPr>
              <w:rFonts w:ascii="Calibri" w:hAnsi="Calibri"/>
              <w:bCs/>
            </w:rPr>
            <w:tab/>
            <w:t xml:space="preserve">(Page </w:t>
          </w:r>
          <w:r w:rsidRPr="00FA3D0F">
            <w:rPr>
              <w:rFonts w:ascii="Calibri" w:hAnsi="Calibri"/>
              <w:bCs/>
            </w:rPr>
            <w:fldChar w:fldCharType="begin"/>
          </w:r>
          <w:r w:rsidRPr="00FA3D0F">
            <w:rPr>
              <w:rFonts w:ascii="Calibri" w:hAnsi="Calibri"/>
              <w:bCs/>
            </w:rPr>
            <w:instrText xml:space="preserve"> PAGE   \* MERGEFORMAT </w:instrText>
          </w:r>
          <w:r w:rsidRPr="00FA3D0F">
            <w:rPr>
              <w:rFonts w:ascii="Calibri" w:hAnsi="Calibri"/>
              <w:bCs/>
            </w:rPr>
            <w:fldChar w:fldCharType="separate"/>
          </w:r>
          <w:r w:rsidR="00F37D3E">
            <w:rPr>
              <w:rFonts w:ascii="Calibri" w:hAnsi="Calibri"/>
              <w:bCs/>
              <w:noProof/>
            </w:rPr>
            <w:t>1</w:t>
          </w:r>
          <w:r w:rsidRPr="00FA3D0F">
            <w:rPr>
              <w:rFonts w:ascii="Calibri" w:hAnsi="Calibri"/>
              <w:bCs/>
            </w:rPr>
            <w:fldChar w:fldCharType="end"/>
          </w:r>
          <w:r w:rsidRPr="00FA3D0F">
            <w:rPr>
              <w:rFonts w:ascii="Calibri" w:hAnsi="Calibri"/>
              <w:bCs/>
            </w:rPr>
            <w:t xml:space="preserve"> of </w:t>
          </w:r>
          <w:r>
            <w:rPr>
              <w:rFonts w:ascii="Calibri" w:hAnsi="Calibri"/>
              <w:bCs/>
              <w:noProof/>
            </w:rPr>
            <w:fldChar w:fldCharType="begin"/>
          </w:r>
          <w:r>
            <w:rPr>
              <w:rFonts w:ascii="Calibri" w:hAnsi="Calibri"/>
              <w:bCs/>
              <w:noProof/>
            </w:rPr>
            <w:instrText xml:space="preserve"> SECTIONPAGES   \* MERGEFORMAT </w:instrText>
          </w:r>
          <w:r>
            <w:rPr>
              <w:rFonts w:ascii="Calibri" w:hAnsi="Calibri"/>
              <w:bCs/>
              <w:noProof/>
            </w:rPr>
            <w:fldChar w:fldCharType="separate"/>
          </w:r>
          <w:r w:rsidR="00F37D3E">
            <w:rPr>
              <w:rFonts w:ascii="Calibri" w:hAnsi="Calibri"/>
              <w:bCs/>
              <w:noProof/>
            </w:rPr>
            <w:t>1</w:t>
          </w:r>
          <w:r>
            <w:rPr>
              <w:rFonts w:ascii="Calibri" w:hAnsi="Calibri"/>
              <w:bCs/>
              <w:noProof/>
            </w:rPr>
            <w:fldChar w:fldCharType="end"/>
          </w:r>
          <w:r w:rsidRPr="00FA3D0F">
            <w:rPr>
              <w:rFonts w:ascii="Calibri" w:hAnsi="Calibri"/>
              <w:bCs/>
            </w:rPr>
            <w:t>)</w:t>
          </w:r>
        </w:p>
      </w:tc>
    </w:tr>
  </w:tbl>
  <w:p w14:paraId="33417AEC" w14:textId="65926BF8" w:rsidR="00675526" w:rsidRPr="00172ED6" w:rsidRDefault="00F37D3E" w:rsidP="00FA3D0F">
    <w:pPr>
      <w:rPr>
        <w:szCs w:val="8"/>
      </w:rPr>
    </w:pPr>
    <w:r>
      <w:rPr>
        <w:rFonts w:ascii="Calibri" w:hAnsi="Calibri"/>
        <w:bCs/>
        <w:noProof/>
      </w:rPr>
      <w:pict w14:anchorId="33417A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70" o:spid="_x0000_s2059" type="#_x0000_t75" style="position:absolute;margin-left:0;margin-top:0;width:10in;height:540pt;z-index:-251658235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EF" w14:textId="77777777" w:rsidR="00675526" w:rsidRDefault="00F37D3E">
    <w:pPr>
      <w:pStyle w:val="Header"/>
    </w:pPr>
    <w:r>
      <w:rPr>
        <w:noProof/>
      </w:rPr>
      <w:pict w14:anchorId="33417B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68" o:spid="_x0000_s2052" type="#_x0000_t75" style="position:absolute;left:0;text-align:left;margin-left:0;margin-top:0;width:10in;height:540pt;z-index:-251658237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F0" w14:textId="77777777" w:rsidR="00675526" w:rsidRDefault="00F37D3E">
    <w:pPr>
      <w:pStyle w:val="Header"/>
    </w:pPr>
    <w:r>
      <w:rPr>
        <w:noProof/>
      </w:rPr>
      <w:pict w14:anchorId="33417B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72" o:spid="_x0000_s2056" type="#_x0000_t75" style="position:absolute;left:0;text-align:left;margin-left:0;margin-top:0;width:10in;height:540pt;z-index:-251658233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9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8066"/>
      <w:gridCol w:w="2700"/>
    </w:tblGrid>
    <w:tr w:rsidR="00675526" w:rsidRPr="00FA3D0F" w14:paraId="33417AF3" w14:textId="77777777" w:rsidTr="009A799F">
      <w:trPr>
        <w:cantSplit/>
        <w:trHeight w:val="288"/>
      </w:trPr>
      <w:tc>
        <w:tcPr>
          <w:tcW w:w="3746" w:type="pct"/>
          <w:tcBorders>
            <w:right w:val="nil"/>
          </w:tcBorders>
          <w:vAlign w:val="center"/>
        </w:tcPr>
        <w:p w14:paraId="33417AF1" w14:textId="72D0AC1B" w:rsidR="00675526" w:rsidRPr="00FA3D0F" w:rsidRDefault="00675526" w:rsidP="00FA3D0F">
          <w:pPr>
            <w:keepNext/>
            <w:outlineLvl w:val="0"/>
            <w:rPr>
              <w:rFonts w:ascii="Calibri" w:hAnsi="Calibri"/>
              <w:b/>
              <w:bCs/>
            </w:rPr>
          </w:pPr>
          <w:r w:rsidRPr="00FA3D0F">
            <w:rPr>
              <w:rFonts w:ascii="Calibri" w:hAnsi="Calibri"/>
              <w:bCs/>
            </w:rPr>
            <w:t>CERTIFICATE OF COMPLIANCE – DATA FIELD DEFINITIONS AND CALCULATIONS</w:t>
          </w:r>
        </w:p>
      </w:tc>
      <w:tc>
        <w:tcPr>
          <w:tcW w:w="1254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33417AF2" w14:textId="762AA86F" w:rsidR="00675526" w:rsidRPr="00FA3D0F" w:rsidRDefault="00675526" w:rsidP="00FA3D0F">
          <w:pPr>
            <w:keepNext/>
            <w:jc w:val="right"/>
            <w:outlineLvl w:val="0"/>
            <w:rPr>
              <w:rFonts w:ascii="Calibri" w:hAnsi="Calibri"/>
              <w:b/>
              <w:bCs/>
            </w:rPr>
          </w:pPr>
          <w:r w:rsidRPr="00FA3D0F">
            <w:rPr>
              <w:rFonts w:ascii="Calibri" w:hAnsi="Calibri"/>
              <w:bCs/>
            </w:rPr>
            <w:t>CF1R-</w:t>
          </w:r>
          <w:r>
            <w:rPr>
              <w:rFonts w:ascii="Calibri" w:hAnsi="Calibri"/>
              <w:bCs/>
            </w:rPr>
            <w:t>ENV-06</w:t>
          </w:r>
          <w:r w:rsidRPr="00FA3D0F">
            <w:rPr>
              <w:rFonts w:ascii="Calibri" w:hAnsi="Calibri"/>
              <w:bCs/>
            </w:rPr>
            <w:t>-E</w:t>
          </w:r>
        </w:p>
      </w:tc>
    </w:tr>
    <w:tr w:rsidR="00675526" w:rsidRPr="00FA3D0F" w14:paraId="33417AF6" w14:textId="77777777" w:rsidTr="009A799F">
      <w:trPr>
        <w:cantSplit/>
        <w:trHeight w:val="288"/>
      </w:trPr>
      <w:tc>
        <w:tcPr>
          <w:tcW w:w="3746" w:type="pct"/>
          <w:tcBorders>
            <w:right w:val="nil"/>
          </w:tcBorders>
        </w:tcPr>
        <w:p w14:paraId="33417AF4" w14:textId="76D041B9" w:rsidR="00675526" w:rsidRPr="00FA3D0F" w:rsidRDefault="00675526" w:rsidP="00FA3D0F">
          <w:pPr>
            <w:keepNext/>
            <w:outlineLvl w:val="0"/>
            <w:rPr>
              <w:rFonts w:ascii="Calibri" w:hAnsi="Calibri"/>
              <w:bCs/>
            </w:rPr>
          </w:pPr>
          <w:r>
            <w:rPr>
              <w:rFonts w:ascii="Calibri" w:hAnsi="Calibri"/>
              <w:bCs/>
            </w:rPr>
            <w:t>Interior and Exterior Insulation Layers Worksheet</w:t>
          </w:r>
        </w:p>
      </w:tc>
      <w:tc>
        <w:tcPr>
          <w:tcW w:w="1254" w:type="pct"/>
          <w:tcBorders>
            <w:left w:val="nil"/>
          </w:tcBorders>
        </w:tcPr>
        <w:p w14:paraId="33417AF5" w14:textId="5B7C3F21" w:rsidR="00675526" w:rsidRPr="00FA3D0F" w:rsidRDefault="00675526" w:rsidP="00FA3D0F">
          <w:pPr>
            <w:keepNext/>
            <w:jc w:val="right"/>
            <w:outlineLvl w:val="0"/>
            <w:rPr>
              <w:rFonts w:ascii="Calibri" w:hAnsi="Calibri"/>
              <w:bCs/>
            </w:rPr>
          </w:pPr>
          <w:r w:rsidRPr="00FA3D0F">
            <w:rPr>
              <w:rFonts w:ascii="Calibri" w:hAnsi="Calibri"/>
              <w:bCs/>
            </w:rPr>
            <w:tab/>
            <w:t xml:space="preserve">(Page </w:t>
          </w:r>
          <w:r w:rsidRPr="00FA3D0F">
            <w:rPr>
              <w:rFonts w:ascii="Calibri" w:hAnsi="Calibri"/>
              <w:bCs/>
            </w:rPr>
            <w:fldChar w:fldCharType="begin"/>
          </w:r>
          <w:r w:rsidRPr="00FA3D0F">
            <w:rPr>
              <w:rFonts w:ascii="Calibri" w:hAnsi="Calibri"/>
              <w:bCs/>
            </w:rPr>
            <w:instrText xml:space="preserve"> PAGE   \* MERGEFORMAT </w:instrText>
          </w:r>
          <w:r w:rsidRPr="00FA3D0F">
            <w:rPr>
              <w:rFonts w:ascii="Calibri" w:hAnsi="Calibri"/>
              <w:bCs/>
            </w:rPr>
            <w:fldChar w:fldCharType="separate"/>
          </w:r>
          <w:r w:rsidR="00F37D3E">
            <w:rPr>
              <w:rFonts w:ascii="Calibri" w:hAnsi="Calibri"/>
              <w:bCs/>
              <w:noProof/>
            </w:rPr>
            <w:t>1</w:t>
          </w:r>
          <w:r w:rsidRPr="00FA3D0F">
            <w:rPr>
              <w:rFonts w:ascii="Calibri" w:hAnsi="Calibri"/>
              <w:bCs/>
            </w:rPr>
            <w:fldChar w:fldCharType="end"/>
          </w:r>
          <w:r w:rsidRPr="00FA3D0F">
            <w:rPr>
              <w:rFonts w:ascii="Calibri" w:hAnsi="Calibri"/>
              <w:bCs/>
            </w:rPr>
            <w:t xml:space="preserve"> of </w:t>
          </w:r>
          <w:r>
            <w:rPr>
              <w:rFonts w:ascii="Calibri" w:hAnsi="Calibri"/>
              <w:bCs/>
              <w:noProof/>
            </w:rPr>
            <w:fldChar w:fldCharType="begin"/>
          </w:r>
          <w:r>
            <w:rPr>
              <w:rFonts w:ascii="Calibri" w:hAnsi="Calibri"/>
              <w:bCs/>
              <w:noProof/>
            </w:rPr>
            <w:instrText xml:space="preserve"> SECTIONPAGES   \* MERGEFORMAT </w:instrText>
          </w:r>
          <w:r>
            <w:rPr>
              <w:rFonts w:ascii="Calibri" w:hAnsi="Calibri"/>
              <w:bCs/>
              <w:noProof/>
            </w:rPr>
            <w:fldChar w:fldCharType="separate"/>
          </w:r>
          <w:r w:rsidR="00F37D3E">
            <w:rPr>
              <w:rFonts w:ascii="Calibri" w:hAnsi="Calibri"/>
              <w:bCs/>
              <w:noProof/>
            </w:rPr>
            <w:t>1</w:t>
          </w:r>
          <w:r>
            <w:rPr>
              <w:rFonts w:ascii="Calibri" w:hAnsi="Calibri"/>
              <w:bCs/>
              <w:noProof/>
            </w:rPr>
            <w:fldChar w:fldCharType="end"/>
          </w:r>
          <w:r w:rsidRPr="00FA3D0F">
            <w:rPr>
              <w:rFonts w:ascii="Calibri" w:hAnsi="Calibri"/>
              <w:bCs/>
            </w:rPr>
            <w:t>)</w:t>
          </w:r>
        </w:p>
      </w:tc>
    </w:tr>
  </w:tbl>
  <w:p w14:paraId="33417AF7" w14:textId="4A6789A9" w:rsidR="00675526" w:rsidRPr="00221765" w:rsidRDefault="00F37D3E" w:rsidP="00FA3D0F">
    <w:pPr>
      <w:rPr>
        <w:szCs w:val="8"/>
      </w:rPr>
    </w:pPr>
    <w:r>
      <w:rPr>
        <w:rFonts w:ascii="Calibri" w:hAnsi="Calibri"/>
        <w:bCs/>
        <w:noProof/>
      </w:rPr>
      <w:pict w14:anchorId="33417B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73" o:spid="_x0000_s2058" type="#_x0000_t75" style="position:absolute;margin-left:0;margin-top:0;width:10in;height:540pt;z-index:-251658232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7AF8" w14:textId="77777777" w:rsidR="00675526" w:rsidRDefault="00F37D3E">
    <w:pPr>
      <w:pStyle w:val="Header"/>
    </w:pPr>
    <w:r>
      <w:rPr>
        <w:noProof/>
      </w:rPr>
      <w:pict w14:anchorId="33417B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4271" o:spid="_x0000_s2055" type="#_x0000_t75" style="position:absolute;left:0;text-align:left;margin-left:0;margin-top:0;width:10in;height:540pt;z-index:-251658234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D90407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14027F6"/>
    <w:multiLevelType w:val="hybridMultilevel"/>
    <w:tmpl w:val="84CE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04804"/>
    <w:multiLevelType w:val="hybridMultilevel"/>
    <w:tmpl w:val="242E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D163B"/>
    <w:multiLevelType w:val="hybridMultilevel"/>
    <w:tmpl w:val="1562A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3450C"/>
    <w:multiLevelType w:val="hybridMultilevel"/>
    <w:tmpl w:val="4D0E751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3B6CA6"/>
    <w:multiLevelType w:val="hybridMultilevel"/>
    <w:tmpl w:val="68B2D48E"/>
    <w:lvl w:ilvl="0" w:tplc="D19617B0">
      <w:start w:val="1"/>
      <w:numFmt w:val="decimal"/>
      <w:lvlText w:val="%1."/>
      <w:lvlJc w:val="left"/>
      <w:pPr>
        <w:ind w:left="63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058618AB"/>
    <w:multiLevelType w:val="hybridMultilevel"/>
    <w:tmpl w:val="085CE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F1145B"/>
    <w:multiLevelType w:val="hybridMultilevel"/>
    <w:tmpl w:val="3B68976A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8B1379"/>
    <w:multiLevelType w:val="hybridMultilevel"/>
    <w:tmpl w:val="10F25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F2692B"/>
    <w:multiLevelType w:val="hybridMultilevel"/>
    <w:tmpl w:val="DD188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767CAD"/>
    <w:multiLevelType w:val="multilevel"/>
    <w:tmpl w:val="26588134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3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1.1.1"/>
      <w:lvlJc w:val="left"/>
      <w:pPr>
        <w:ind w:left="-6646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5">
      <w:numFmt w:val="decimal"/>
      <w:lvlText w:val="%6"/>
      <w:lvlJc w:val="left"/>
      <w:pPr>
        <w:tabs>
          <w:tab w:val="num" w:pos="-6646"/>
        </w:tabs>
        <w:ind w:left="-6646" w:firstLine="0"/>
      </w:pPr>
      <w:rPr>
        <w:rFonts w:ascii="Times New Roman" w:hAnsi="Times New Roman" w:hint="default"/>
      </w:rPr>
    </w:lvl>
    <w:lvl w:ilvl="6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</w:abstractNum>
  <w:abstractNum w:abstractNumId="11" w15:restartNumberingAfterBreak="0">
    <w:nsid w:val="0AE17938"/>
    <w:multiLevelType w:val="hybridMultilevel"/>
    <w:tmpl w:val="4DFE86E8"/>
    <w:lvl w:ilvl="0" w:tplc="1A0E0D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2B6E92"/>
    <w:multiLevelType w:val="hybridMultilevel"/>
    <w:tmpl w:val="47DC4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551370"/>
    <w:multiLevelType w:val="hybridMultilevel"/>
    <w:tmpl w:val="E5023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F80D66"/>
    <w:multiLevelType w:val="hybridMultilevel"/>
    <w:tmpl w:val="8E2CA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5749E3"/>
    <w:multiLevelType w:val="hybridMultilevel"/>
    <w:tmpl w:val="84DC937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12D2238F"/>
    <w:multiLevelType w:val="hybridMultilevel"/>
    <w:tmpl w:val="A2EA7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E17E27"/>
    <w:multiLevelType w:val="hybridMultilevel"/>
    <w:tmpl w:val="E4A632B8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C51925"/>
    <w:multiLevelType w:val="hybridMultilevel"/>
    <w:tmpl w:val="8BC485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5E76A06"/>
    <w:multiLevelType w:val="hybridMultilevel"/>
    <w:tmpl w:val="89B673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005E37"/>
    <w:multiLevelType w:val="hybridMultilevel"/>
    <w:tmpl w:val="7200C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88855A0"/>
    <w:multiLevelType w:val="hybridMultilevel"/>
    <w:tmpl w:val="53008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7001F9"/>
    <w:multiLevelType w:val="hybridMultilevel"/>
    <w:tmpl w:val="B6B27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1B0191"/>
    <w:multiLevelType w:val="hybridMultilevel"/>
    <w:tmpl w:val="A8E4CB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1C841B96"/>
    <w:multiLevelType w:val="hybridMultilevel"/>
    <w:tmpl w:val="17FEE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7233F5"/>
    <w:multiLevelType w:val="hybridMultilevel"/>
    <w:tmpl w:val="1838732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EAE323A"/>
    <w:multiLevelType w:val="hybridMultilevel"/>
    <w:tmpl w:val="2D42A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9A416E"/>
    <w:multiLevelType w:val="hybridMultilevel"/>
    <w:tmpl w:val="ABBCD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E82790"/>
    <w:multiLevelType w:val="hybridMultilevel"/>
    <w:tmpl w:val="DA6E6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54D21CF"/>
    <w:multiLevelType w:val="hybridMultilevel"/>
    <w:tmpl w:val="7B7E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E923AA"/>
    <w:multiLevelType w:val="hybridMultilevel"/>
    <w:tmpl w:val="10F25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036EB3"/>
    <w:multiLevelType w:val="hybridMultilevel"/>
    <w:tmpl w:val="13B0838E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455D8B"/>
    <w:multiLevelType w:val="multilevel"/>
    <w:tmpl w:val="38DE0982"/>
    <w:lvl w:ilvl="0">
      <w:start w:val="2"/>
      <w:numFmt w:val="decimal"/>
      <w:lvlText w:val="%1."/>
      <w:lvlJc w:val="left"/>
      <w:pPr>
        <w:tabs>
          <w:tab w:val="num" w:pos="-2966"/>
        </w:tabs>
        <w:ind w:left="-3326" w:firstLine="0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tabs>
          <w:tab w:val="num" w:pos="-2606"/>
        </w:tabs>
        <w:ind w:left="-332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2606"/>
        </w:tabs>
        <w:ind w:left="-3326" w:firstLine="0"/>
      </w:pPr>
      <w:rPr>
        <w:rFonts w:hint="default"/>
      </w:rPr>
    </w:lvl>
    <w:lvl w:ilvl="3">
      <w:start w:val="1"/>
      <w:numFmt w:val="decimal"/>
      <w:suff w:val="nothing"/>
      <w:lvlText w:val="%4.1.1.1"/>
      <w:lvlJc w:val="left"/>
      <w:pPr>
        <w:ind w:left="-9972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  <w:lvl w:ilvl="5">
      <w:numFmt w:val="decimal"/>
      <w:lvlText w:val="%6"/>
      <w:lvlJc w:val="left"/>
      <w:pPr>
        <w:tabs>
          <w:tab w:val="num" w:pos="-9972"/>
        </w:tabs>
        <w:ind w:left="-9972" w:firstLine="0"/>
      </w:pPr>
      <w:rPr>
        <w:rFonts w:ascii="Times New Roman" w:hAnsi="Times New Roman" w:hint="default"/>
      </w:rPr>
    </w:lvl>
    <w:lvl w:ilvl="6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</w:abstractNum>
  <w:abstractNum w:abstractNumId="33" w15:restartNumberingAfterBreak="0">
    <w:nsid w:val="28515D79"/>
    <w:multiLevelType w:val="hybridMultilevel"/>
    <w:tmpl w:val="6B1A3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85E525F"/>
    <w:multiLevelType w:val="hybridMultilevel"/>
    <w:tmpl w:val="B14AFF4E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86612B4"/>
    <w:multiLevelType w:val="hybridMultilevel"/>
    <w:tmpl w:val="AB766C20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A4A0BB5"/>
    <w:multiLevelType w:val="hybridMultilevel"/>
    <w:tmpl w:val="993C3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AF12A64"/>
    <w:multiLevelType w:val="singleLevel"/>
    <w:tmpl w:val="05B090E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2BD72181"/>
    <w:multiLevelType w:val="hybridMultilevel"/>
    <w:tmpl w:val="2A7C476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C416D5A"/>
    <w:multiLevelType w:val="hybridMultilevel"/>
    <w:tmpl w:val="4B2EA8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C9E6ECE"/>
    <w:multiLevelType w:val="hybridMultilevel"/>
    <w:tmpl w:val="C13828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CDA69DD"/>
    <w:multiLevelType w:val="hybridMultilevel"/>
    <w:tmpl w:val="071C2E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2F9112F1"/>
    <w:multiLevelType w:val="singleLevel"/>
    <w:tmpl w:val="A50E7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 w15:restartNumberingAfterBreak="0">
    <w:nsid w:val="30C10CF0"/>
    <w:multiLevelType w:val="hybridMultilevel"/>
    <w:tmpl w:val="9A400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3B96D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358901E9"/>
    <w:multiLevelType w:val="hybridMultilevel"/>
    <w:tmpl w:val="39F4A11E"/>
    <w:lvl w:ilvl="0" w:tplc="A2D435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90241F3"/>
    <w:multiLevelType w:val="hybridMultilevel"/>
    <w:tmpl w:val="9920EE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3A755256"/>
    <w:multiLevelType w:val="hybridMultilevel"/>
    <w:tmpl w:val="F80A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B9749F5"/>
    <w:multiLevelType w:val="hybridMultilevel"/>
    <w:tmpl w:val="E9C0FB5A"/>
    <w:lvl w:ilvl="0" w:tplc="76C6F8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0483AA1"/>
    <w:multiLevelType w:val="hybridMultilevel"/>
    <w:tmpl w:val="A3FEEE98"/>
    <w:lvl w:ilvl="0" w:tplc="C76E700C">
      <w:start w:val="1"/>
      <w:numFmt w:val="bullet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410E7192"/>
    <w:multiLevelType w:val="hybridMultilevel"/>
    <w:tmpl w:val="10F25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1CB492C"/>
    <w:multiLevelType w:val="hybridMultilevel"/>
    <w:tmpl w:val="A1DC0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196880"/>
    <w:multiLevelType w:val="hybridMultilevel"/>
    <w:tmpl w:val="A10A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5550469"/>
    <w:multiLevelType w:val="hybridMultilevel"/>
    <w:tmpl w:val="0220019E"/>
    <w:lvl w:ilvl="0" w:tplc="76C6F8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7D2461"/>
    <w:multiLevelType w:val="hybridMultilevel"/>
    <w:tmpl w:val="CC6CC91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98C3118"/>
    <w:multiLevelType w:val="hybridMultilevel"/>
    <w:tmpl w:val="5D24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6" w15:restartNumberingAfterBreak="0">
    <w:nsid w:val="4D9506FF"/>
    <w:multiLevelType w:val="hybridMultilevel"/>
    <w:tmpl w:val="191EFC5E"/>
    <w:lvl w:ilvl="0" w:tplc="C8AA9C2A">
      <w:start w:val="1"/>
      <w:numFmt w:val="bulle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7" w15:restartNumberingAfterBreak="0">
    <w:nsid w:val="4FF07CEA"/>
    <w:multiLevelType w:val="hybridMultilevel"/>
    <w:tmpl w:val="8E04BD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04D5A9E"/>
    <w:multiLevelType w:val="hybridMultilevel"/>
    <w:tmpl w:val="A40A97EC"/>
    <w:lvl w:ilvl="0" w:tplc="75E42DB4">
      <w:start w:val="1"/>
      <w:numFmt w:val="bullet"/>
      <w:pStyle w:val="Style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10D1B64"/>
    <w:multiLevelType w:val="hybridMultilevel"/>
    <w:tmpl w:val="0360C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512F3830"/>
    <w:multiLevelType w:val="hybridMultilevel"/>
    <w:tmpl w:val="C206093C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20B3BC3"/>
    <w:multiLevelType w:val="hybridMultilevel"/>
    <w:tmpl w:val="AD62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D85152"/>
    <w:multiLevelType w:val="hybridMultilevel"/>
    <w:tmpl w:val="3B0CA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8B763D"/>
    <w:multiLevelType w:val="hybridMultilevel"/>
    <w:tmpl w:val="9D206B1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CB0619"/>
    <w:multiLevelType w:val="hybridMultilevel"/>
    <w:tmpl w:val="42FA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1B47BE"/>
    <w:multiLevelType w:val="hybridMultilevel"/>
    <w:tmpl w:val="18EC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DA435BE"/>
    <w:multiLevelType w:val="hybridMultilevel"/>
    <w:tmpl w:val="0EBEE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553751"/>
    <w:multiLevelType w:val="hybridMultilevel"/>
    <w:tmpl w:val="C8B4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9274C03"/>
    <w:multiLevelType w:val="hybridMultilevel"/>
    <w:tmpl w:val="33A81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A757CE"/>
    <w:multiLevelType w:val="hybridMultilevel"/>
    <w:tmpl w:val="54907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8C618BD"/>
    <w:multiLevelType w:val="hybridMultilevel"/>
    <w:tmpl w:val="E5544C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8CC7177"/>
    <w:multiLevelType w:val="hybridMultilevel"/>
    <w:tmpl w:val="7D40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2C2552"/>
    <w:multiLevelType w:val="hybridMultilevel"/>
    <w:tmpl w:val="D59C766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B6D48CB"/>
    <w:multiLevelType w:val="hybridMultilevel"/>
    <w:tmpl w:val="7C345920"/>
    <w:lvl w:ilvl="0" w:tplc="7090C1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4" w15:restartNumberingAfterBreak="0">
    <w:nsid w:val="7FDB54DB"/>
    <w:multiLevelType w:val="hybridMultilevel"/>
    <w:tmpl w:val="FB023F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FE2475F"/>
    <w:multiLevelType w:val="hybridMultilevel"/>
    <w:tmpl w:val="8D88FC6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32"/>
  </w:num>
  <w:num w:numId="4">
    <w:abstractNumId w:val="32"/>
  </w:num>
  <w:num w:numId="5">
    <w:abstractNumId w:val="10"/>
  </w:num>
  <w:num w:numId="6">
    <w:abstractNumId w:val="10"/>
  </w:num>
  <w:num w:numId="7">
    <w:abstractNumId w:val="10"/>
  </w:num>
  <w:num w:numId="8">
    <w:abstractNumId w:val="49"/>
  </w:num>
  <w:num w:numId="9">
    <w:abstractNumId w:val="58"/>
  </w:num>
  <w:num w:numId="10">
    <w:abstractNumId w:val="58"/>
  </w:num>
  <w:num w:numId="11">
    <w:abstractNumId w:val="49"/>
  </w:num>
  <w:num w:numId="12">
    <w:abstractNumId w:val="49"/>
  </w:num>
  <w:num w:numId="13">
    <w:abstractNumId w:val="42"/>
  </w:num>
  <w:num w:numId="14">
    <w:abstractNumId w:val="37"/>
  </w:num>
  <w:num w:numId="15">
    <w:abstractNumId w:val="0"/>
  </w:num>
  <w:num w:numId="16">
    <w:abstractNumId w:val="56"/>
  </w:num>
  <w:num w:numId="17">
    <w:abstractNumId w:val="9"/>
  </w:num>
  <w:num w:numId="18">
    <w:abstractNumId w:val="12"/>
  </w:num>
  <w:num w:numId="19">
    <w:abstractNumId w:val="15"/>
  </w:num>
  <w:num w:numId="20">
    <w:abstractNumId w:val="67"/>
  </w:num>
  <w:num w:numId="21">
    <w:abstractNumId w:val="2"/>
  </w:num>
  <w:num w:numId="22">
    <w:abstractNumId w:val="68"/>
  </w:num>
  <w:num w:numId="23">
    <w:abstractNumId w:val="14"/>
  </w:num>
  <w:num w:numId="24">
    <w:abstractNumId w:val="57"/>
  </w:num>
  <w:num w:numId="25">
    <w:abstractNumId w:val="21"/>
  </w:num>
  <w:num w:numId="26">
    <w:abstractNumId w:val="61"/>
  </w:num>
  <w:num w:numId="27">
    <w:abstractNumId w:val="24"/>
  </w:num>
  <w:num w:numId="28">
    <w:abstractNumId w:val="73"/>
  </w:num>
  <w:num w:numId="29">
    <w:abstractNumId w:val="71"/>
  </w:num>
  <w:num w:numId="30">
    <w:abstractNumId w:val="4"/>
  </w:num>
  <w:num w:numId="31">
    <w:abstractNumId w:val="55"/>
  </w:num>
  <w:num w:numId="32">
    <w:abstractNumId w:val="74"/>
  </w:num>
  <w:num w:numId="33">
    <w:abstractNumId w:val="43"/>
  </w:num>
  <w:num w:numId="34">
    <w:abstractNumId w:val="54"/>
  </w:num>
  <w:num w:numId="35">
    <w:abstractNumId w:val="31"/>
  </w:num>
  <w:num w:numId="36">
    <w:abstractNumId w:val="60"/>
  </w:num>
  <w:num w:numId="37">
    <w:abstractNumId w:val="38"/>
  </w:num>
  <w:num w:numId="38">
    <w:abstractNumId w:val="7"/>
  </w:num>
  <w:num w:numId="39">
    <w:abstractNumId w:val="35"/>
  </w:num>
  <w:num w:numId="40">
    <w:abstractNumId w:val="47"/>
  </w:num>
  <w:num w:numId="41">
    <w:abstractNumId w:val="34"/>
  </w:num>
  <w:num w:numId="42">
    <w:abstractNumId w:val="17"/>
  </w:num>
  <w:num w:numId="43">
    <w:abstractNumId w:val="1"/>
  </w:num>
  <w:num w:numId="44">
    <w:abstractNumId w:val="52"/>
  </w:num>
  <w:num w:numId="45">
    <w:abstractNumId w:val="65"/>
  </w:num>
  <w:num w:numId="46">
    <w:abstractNumId w:val="36"/>
  </w:num>
  <w:num w:numId="47">
    <w:abstractNumId w:val="25"/>
  </w:num>
  <w:num w:numId="48">
    <w:abstractNumId w:val="72"/>
  </w:num>
  <w:num w:numId="49">
    <w:abstractNumId w:val="63"/>
  </w:num>
  <w:num w:numId="50">
    <w:abstractNumId w:val="75"/>
  </w:num>
  <w:num w:numId="51">
    <w:abstractNumId w:val="62"/>
  </w:num>
  <w:num w:numId="52">
    <w:abstractNumId w:val="50"/>
  </w:num>
  <w:num w:numId="53">
    <w:abstractNumId w:val="8"/>
  </w:num>
  <w:num w:numId="54">
    <w:abstractNumId w:val="28"/>
  </w:num>
  <w:num w:numId="55">
    <w:abstractNumId w:val="11"/>
  </w:num>
  <w:num w:numId="56">
    <w:abstractNumId w:val="16"/>
  </w:num>
  <w:num w:numId="57">
    <w:abstractNumId w:val="33"/>
  </w:num>
  <w:num w:numId="58">
    <w:abstractNumId w:val="41"/>
  </w:num>
  <w:num w:numId="59">
    <w:abstractNumId w:val="64"/>
  </w:num>
  <w:num w:numId="60">
    <w:abstractNumId w:val="20"/>
  </w:num>
  <w:num w:numId="61">
    <w:abstractNumId w:val="59"/>
  </w:num>
  <w:num w:numId="62">
    <w:abstractNumId w:val="23"/>
  </w:num>
  <w:num w:numId="63">
    <w:abstractNumId w:val="69"/>
  </w:num>
  <w:num w:numId="64">
    <w:abstractNumId w:val="46"/>
  </w:num>
  <w:num w:numId="65">
    <w:abstractNumId w:val="44"/>
  </w:num>
  <w:num w:numId="66">
    <w:abstractNumId w:val="30"/>
  </w:num>
  <w:num w:numId="67">
    <w:abstractNumId w:val="22"/>
  </w:num>
  <w:num w:numId="68">
    <w:abstractNumId w:val="26"/>
  </w:num>
  <w:num w:numId="69">
    <w:abstractNumId w:val="18"/>
  </w:num>
  <w:num w:numId="70">
    <w:abstractNumId w:val="45"/>
  </w:num>
  <w:num w:numId="71">
    <w:abstractNumId w:val="53"/>
  </w:num>
  <w:num w:numId="72">
    <w:abstractNumId w:val="48"/>
  </w:num>
  <w:num w:numId="73">
    <w:abstractNumId w:val="5"/>
  </w:num>
  <w:num w:numId="74">
    <w:abstractNumId w:val="40"/>
  </w:num>
  <w:num w:numId="75">
    <w:abstractNumId w:val="39"/>
  </w:num>
  <w:num w:numId="76">
    <w:abstractNumId w:val="51"/>
  </w:num>
  <w:num w:numId="77">
    <w:abstractNumId w:val="3"/>
  </w:num>
  <w:num w:numId="78">
    <w:abstractNumId w:val="29"/>
  </w:num>
  <w:num w:numId="79">
    <w:abstractNumId w:val="13"/>
  </w:num>
  <w:num w:numId="80">
    <w:abstractNumId w:val="70"/>
  </w:num>
  <w:num w:numId="81">
    <w:abstractNumId w:val="19"/>
  </w:num>
  <w:num w:numId="82">
    <w:abstractNumId w:val="27"/>
  </w:num>
  <w:num w:numId="83">
    <w:abstractNumId w:val="6"/>
  </w:num>
  <w:num w:numId="84">
    <w:abstractNumId w:val="66"/>
  </w:num>
  <w:numIdMacAtCleanup w:val="8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ewmaker, Michael@Energy">
    <w15:presenceInfo w15:providerId="AD" w15:userId="S-1-5-21-606747145-1060284298-682003330-861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00"/>
  <w:drawingGridVerticalSpacing w:val="109"/>
  <w:displayHorizontalDrawingGridEvery w:val="0"/>
  <w:displayVerticalDrawingGridEvery w:val="2"/>
  <w:noPunctuationKerning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C8"/>
    <w:rsid w:val="00003BE0"/>
    <w:rsid w:val="00003E47"/>
    <w:rsid w:val="00005238"/>
    <w:rsid w:val="0000755A"/>
    <w:rsid w:val="000113E5"/>
    <w:rsid w:val="000171B4"/>
    <w:rsid w:val="0002085C"/>
    <w:rsid w:val="000208BD"/>
    <w:rsid w:val="000213ED"/>
    <w:rsid w:val="000219C5"/>
    <w:rsid w:val="00030843"/>
    <w:rsid w:val="00033467"/>
    <w:rsid w:val="000343CA"/>
    <w:rsid w:val="00034CBB"/>
    <w:rsid w:val="00052B50"/>
    <w:rsid w:val="00053784"/>
    <w:rsid w:val="0006327C"/>
    <w:rsid w:val="00072A73"/>
    <w:rsid w:val="00074587"/>
    <w:rsid w:val="00076542"/>
    <w:rsid w:val="00077CC8"/>
    <w:rsid w:val="0008407D"/>
    <w:rsid w:val="000853AA"/>
    <w:rsid w:val="00087116"/>
    <w:rsid w:val="00092500"/>
    <w:rsid w:val="00093C92"/>
    <w:rsid w:val="00097EF4"/>
    <w:rsid w:val="000A1F02"/>
    <w:rsid w:val="000A310A"/>
    <w:rsid w:val="000A3E43"/>
    <w:rsid w:val="000A5DE3"/>
    <w:rsid w:val="000A690D"/>
    <w:rsid w:val="000B028E"/>
    <w:rsid w:val="000B2DB5"/>
    <w:rsid w:val="000B586F"/>
    <w:rsid w:val="000C7D5F"/>
    <w:rsid w:val="000D566B"/>
    <w:rsid w:val="000D70B2"/>
    <w:rsid w:val="000E2B9D"/>
    <w:rsid w:val="000F428E"/>
    <w:rsid w:val="000F5EEB"/>
    <w:rsid w:val="0010020A"/>
    <w:rsid w:val="0010214E"/>
    <w:rsid w:val="001028FC"/>
    <w:rsid w:val="00104776"/>
    <w:rsid w:val="00107999"/>
    <w:rsid w:val="00110FEA"/>
    <w:rsid w:val="001127AA"/>
    <w:rsid w:val="00112D67"/>
    <w:rsid w:val="0011359A"/>
    <w:rsid w:val="0011421D"/>
    <w:rsid w:val="00115762"/>
    <w:rsid w:val="001161A0"/>
    <w:rsid w:val="0012581C"/>
    <w:rsid w:val="00125A17"/>
    <w:rsid w:val="00131ADB"/>
    <w:rsid w:val="00131D14"/>
    <w:rsid w:val="001352A2"/>
    <w:rsid w:val="00137402"/>
    <w:rsid w:val="00145164"/>
    <w:rsid w:val="00152472"/>
    <w:rsid w:val="00152DF5"/>
    <w:rsid w:val="00160AFE"/>
    <w:rsid w:val="0016125F"/>
    <w:rsid w:val="0016181C"/>
    <w:rsid w:val="0016543D"/>
    <w:rsid w:val="00166D3E"/>
    <w:rsid w:val="00171CE0"/>
    <w:rsid w:val="00172ED6"/>
    <w:rsid w:val="00174AAC"/>
    <w:rsid w:val="00177D6C"/>
    <w:rsid w:val="001A0900"/>
    <w:rsid w:val="001B0786"/>
    <w:rsid w:val="001B1535"/>
    <w:rsid w:val="001B29B8"/>
    <w:rsid w:val="001C2A00"/>
    <w:rsid w:val="001C323C"/>
    <w:rsid w:val="001C643D"/>
    <w:rsid w:val="001C71C8"/>
    <w:rsid w:val="001D02AC"/>
    <w:rsid w:val="001D260C"/>
    <w:rsid w:val="001E1D46"/>
    <w:rsid w:val="001E7CFA"/>
    <w:rsid w:val="001F13F0"/>
    <w:rsid w:val="00201722"/>
    <w:rsid w:val="00202D91"/>
    <w:rsid w:val="002106F1"/>
    <w:rsid w:val="002138BE"/>
    <w:rsid w:val="00221765"/>
    <w:rsid w:val="002218C7"/>
    <w:rsid w:val="00230DA2"/>
    <w:rsid w:val="00232798"/>
    <w:rsid w:val="002335AF"/>
    <w:rsid w:val="00234B25"/>
    <w:rsid w:val="002363AE"/>
    <w:rsid w:val="002442C4"/>
    <w:rsid w:val="002478EB"/>
    <w:rsid w:val="00252D86"/>
    <w:rsid w:val="00257E9A"/>
    <w:rsid w:val="00261B6D"/>
    <w:rsid w:val="00263372"/>
    <w:rsid w:val="00264808"/>
    <w:rsid w:val="0026698F"/>
    <w:rsid w:val="00271205"/>
    <w:rsid w:val="002757EB"/>
    <w:rsid w:val="002801FC"/>
    <w:rsid w:val="0028211C"/>
    <w:rsid w:val="00284EC6"/>
    <w:rsid w:val="00293FE3"/>
    <w:rsid w:val="002A31CB"/>
    <w:rsid w:val="002A3B8F"/>
    <w:rsid w:val="002B23B0"/>
    <w:rsid w:val="002B3EE3"/>
    <w:rsid w:val="002C08D0"/>
    <w:rsid w:val="002D095F"/>
    <w:rsid w:val="002D0A9B"/>
    <w:rsid w:val="002D335D"/>
    <w:rsid w:val="002D4050"/>
    <w:rsid w:val="002E5CF6"/>
    <w:rsid w:val="002F013C"/>
    <w:rsid w:val="002F3F8A"/>
    <w:rsid w:val="002F6186"/>
    <w:rsid w:val="00310B7B"/>
    <w:rsid w:val="00310F08"/>
    <w:rsid w:val="003113F0"/>
    <w:rsid w:val="00312EDC"/>
    <w:rsid w:val="00312F34"/>
    <w:rsid w:val="00315952"/>
    <w:rsid w:val="003204CA"/>
    <w:rsid w:val="00326329"/>
    <w:rsid w:val="003265A3"/>
    <w:rsid w:val="00336687"/>
    <w:rsid w:val="0033793E"/>
    <w:rsid w:val="00337D93"/>
    <w:rsid w:val="00346A8A"/>
    <w:rsid w:val="00351E96"/>
    <w:rsid w:val="00351FC6"/>
    <w:rsid w:val="00355564"/>
    <w:rsid w:val="00356685"/>
    <w:rsid w:val="00361409"/>
    <w:rsid w:val="003618E5"/>
    <w:rsid w:val="00362511"/>
    <w:rsid w:val="00367DA2"/>
    <w:rsid w:val="003718E2"/>
    <w:rsid w:val="00376E1B"/>
    <w:rsid w:val="003778FB"/>
    <w:rsid w:val="00384A7B"/>
    <w:rsid w:val="003875AA"/>
    <w:rsid w:val="00392EA8"/>
    <w:rsid w:val="003955E7"/>
    <w:rsid w:val="00396E67"/>
    <w:rsid w:val="003A0E0D"/>
    <w:rsid w:val="003A3474"/>
    <w:rsid w:val="003A59D7"/>
    <w:rsid w:val="003A6EA5"/>
    <w:rsid w:val="003B0D93"/>
    <w:rsid w:val="003B2DDE"/>
    <w:rsid w:val="003C0B54"/>
    <w:rsid w:val="003C2AA2"/>
    <w:rsid w:val="003D3AFD"/>
    <w:rsid w:val="003D417A"/>
    <w:rsid w:val="003D42BF"/>
    <w:rsid w:val="003D5D18"/>
    <w:rsid w:val="003D6565"/>
    <w:rsid w:val="003D764D"/>
    <w:rsid w:val="003E2236"/>
    <w:rsid w:val="003E41FC"/>
    <w:rsid w:val="003E4722"/>
    <w:rsid w:val="003E6C52"/>
    <w:rsid w:val="003E6CAB"/>
    <w:rsid w:val="003E7854"/>
    <w:rsid w:val="003E7ECD"/>
    <w:rsid w:val="003F06BC"/>
    <w:rsid w:val="003F7F7E"/>
    <w:rsid w:val="0040044C"/>
    <w:rsid w:val="00400FBB"/>
    <w:rsid w:val="00402233"/>
    <w:rsid w:val="00407471"/>
    <w:rsid w:val="004075E6"/>
    <w:rsid w:val="00407987"/>
    <w:rsid w:val="004222B5"/>
    <w:rsid w:val="004235ED"/>
    <w:rsid w:val="00425025"/>
    <w:rsid w:val="00425E8E"/>
    <w:rsid w:val="004267E9"/>
    <w:rsid w:val="00436A3E"/>
    <w:rsid w:val="00441AAE"/>
    <w:rsid w:val="00444D8A"/>
    <w:rsid w:val="00446FF1"/>
    <w:rsid w:val="00460758"/>
    <w:rsid w:val="00460859"/>
    <w:rsid w:val="00461B3E"/>
    <w:rsid w:val="00462C3A"/>
    <w:rsid w:val="00463615"/>
    <w:rsid w:val="00464708"/>
    <w:rsid w:val="004751F3"/>
    <w:rsid w:val="004771E0"/>
    <w:rsid w:val="00484EDB"/>
    <w:rsid w:val="00486C2F"/>
    <w:rsid w:val="0048758B"/>
    <w:rsid w:val="004875A1"/>
    <w:rsid w:val="004945A3"/>
    <w:rsid w:val="004A4366"/>
    <w:rsid w:val="004B03B3"/>
    <w:rsid w:val="004B06C6"/>
    <w:rsid w:val="004C1520"/>
    <w:rsid w:val="004C6729"/>
    <w:rsid w:val="004D6C55"/>
    <w:rsid w:val="004D7333"/>
    <w:rsid w:val="004E5DFE"/>
    <w:rsid w:val="004E66B0"/>
    <w:rsid w:val="004F0038"/>
    <w:rsid w:val="004F04AD"/>
    <w:rsid w:val="004F2574"/>
    <w:rsid w:val="004F6164"/>
    <w:rsid w:val="00503FF3"/>
    <w:rsid w:val="00505102"/>
    <w:rsid w:val="00510AC0"/>
    <w:rsid w:val="00514352"/>
    <w:rsid w:val="00516E9A"/>
    <w:rsid w:val="00522472"/>
    <w:rsid w:val="00523D55"/>
    <w:rsid w:val="00525475"/>
    <w:rsid w:val="00531C89"/>
    <w:rsid w:val="0053580B"/>
    <w:rsid w:val="00537DFE"/>
    <w:rsid w:val="00543356"/>
    <w:rsid w:val="00544931"/>
    <w:rsid w:val="00555B5C"/>
    <w:rsid w:val="005610E2"/>
    <w:rsid w:val="005673A6"/>
    <w:rsid w:val="0056753E"/>
    <w:rsid w:val="005678AD"/>
    <w:rsid w:val="00575088"/>
    <w:rsid w:val="00576C92"/>
    <w:rsid w:val="005850AC"/>
    <w:rsid w:val="005853B1"/>
    <w:rsid w:val="00587F53"/>
    <w:rsid w:val="00596B50"/>
    <w:rsid w:val="005A1C54"/>
    <w:rsid w:val="005B204D"/>
    <w:rsid w:val="005D4DD1"/>
    <w:rsid w:val="005D6942"/>
    <w:rsid w:val="005D70B2"/>
    <w:rsid w:val="005E286E"/>
    <w:rsid w:val="005E40B6"/>
    <w:rsid w:val="005E5DA8"/>
    <w:rsid w:val="005E7433"/>
    <w:rsid w:val="005F2BEA"/>
    <w:rsid w:val="005F498B"/>
    <w:rsid w:val="00602D01"/>
    <w:rsid w:val="00604745"/>
    <w:rsid w:val="00607227"/>
    <w:rsid w:val="00607874"/>
    <w:rsid w:val="00613274"/>
    <w:rsid w:val="006138A3"/>
    <w:rsid w:val="00623634"/>
    <w:rsid w:val="00623D1D"/>
    <w:rsid w:val="00624384"/>
    <w:rsid w:val="00625DC3"/>
    <w:rsid w:val="00627454"/>
    <w:rsid w:val="00630148"/>
    <w:rsid w:val="0063087C"/>
    <w:rsid w:val="00631069"/>
    <w:rsid w:val="00637D47"/>
    <w:rsid w:val="0064438C"/>
    <w:rsid w:val="00645CEA"/>
    <w:rsid w:val="0065027D"/>
    <w:rsid w:val="00662416"/>
    <w:rsid w:val="00664AEF"/>
    <w:rsid w:val="00667561"/>
    <w:rsid w:val="00670C20"/>
    <w:rsid w:val="00673BEE"/>
    <w:rsid w:val="00675526"/>
    <w:rsid w:val="0067714D"/>
    <w:rsid w:val="0068083D"/>
    <w:rsid w:val="00685AA6"/>
    <w:rsid w:val="00685FCB"/>
    <w:rsid w:val="0069664C"/>
    <w:rsid w:val="006A3186"/>
    <w:rsid w:val="006A453A"/>
    <w:rsid w:val="006B5277"/>
    <w:rsid w:val="006B7F33"/>
    <w:rsid w:val="006C75E7"/>
    <w:rsid w:val="006D6132"/>
    <w:rsid w:val="006E2AE0"/>
    <w:rsid w:val="006F73BB"/>
    <w:rsid w:val="007070F7"/>
    <w:rsid w:val="0071010B"/>
    <w:rsid w:val="0071216F"/>
    <w:rsid w:val="00721952"/>
    <w:rsid w:val="0072314F"/>
    <w:rsid w:val="007259BE"/>
    <w:rsid w:val="007332D7"/>
    <w:rsid w:val="007406D4"/>
    <w:rsid w:val="00745D6C"/>
    <w:rsid w:val="00750B98"/>
    <w:rsid w:val="00752080"/>
    <w:rsid w:val="00757712"/>
    <w:rsid w:val="00763177"/>
    <w:rsid w:val="007642C4"/>
    <w:rsid w:val="00765820"/>
    <w:rsid w:val="00766EF6"/>
    <w:rsid w:val="00775479"/>
    <w:rsid w:val="00776B5D"/>
    <w:rsid w:val="00781FFB"/>
    <w:rsid w:val="007848C3"/>
    <w:rsid w:val="0078754F"/>
    <w:rsid w:val="00791E14"/>
    <w:rsid w:val="007932BA"/>
    <w:rsid w:val="007936F9"/>
    <w:rsid w:val="00793D24"/>
    <w:rsid w:val="00795A29"/>
    <w:rsid w:val="00797F11"/>
    <w:rsid w:val="007A23D7"/>
    <w:rsid w:val="007A612C"/>
    <w:rsid w:val="007B010E"/>
    <w:rsid w:val="007B6F51"/>
    <w:rsid w:val="007C27D2"/>
    <w:rsid w:val="007C4647"/>
    <w:rsid w:val="007C7971"/>
    <w:rsid w:val="007D0420"/>
    <w:rsid w:val="007D172C"/>
    <w:rsid w:val="007D1A94"/>
    <w:rsid w:val="007D29CE"/>
    <w:rsid w:val="007E26E9"/>
    <w:rsid w:val="007F3561"/>
    <w:rsid w:val="007F4E22"/>
    <w:rsid w:val="008027CF"/>
    <w:rsid w:val="008032CC"/>
    <w:rsid w:val="00807041"/>
    <w:rsid w:val="00810496"/>
    <w:rsid w:val="00810727"/>
    <w:rsid w:val="008118E2"/>
    <w:rsid w:val="008121A4"/>
    <w:rsid w:val="008126A8"/>
    <w:rsid w:val="00827D30"/>
    <w:rsid w:val="008331F2"/>
    <w:rsid w:val="0083401E"/>
    <w:rsid w:val="00834830"/>
    <w:rsid w:val="008376EB"/>
    <w:rsid w:val="008512DA"/>
    <w:rsid w:val="00862F14"/>
    <w:rsid w:val="00865DA0"/>
    <w:rsid w:val="008719EB"/>
    <w:rsid w:val="00873A73"/>
    <w:rsid w:val="00884296"/>
    <w:rsid w:val="008866CA"/>
    <w:rsid w:val="00886B84"/>
    <w:rsid w:val="00894294"/>
    <w:rsid w:val="008A31FF"/>
    <w:rsid w:val="008A4D23"/>
    <w:rsid w:val="008A5B45"/>
    <w:rsid w:val="008B23AA"/>
    <w:rsid w:val="008B61B6"/>
    <w:rsid w:val="008B6611"/>
    <w:rsid w:val="008B6D0B"/>
    <w:rsid w:val="008D2EED"/>
    <w:rsid w:val="008D4D31"/>
    <w:rsid w:val="008E3C5A"/>
    <w:rsid w:val="008E4D01"/>
    <w:rsid w:val="008E4F7C"/>
    <w:rsid w:val="008F2301"/>
    <w:rsid w:val="008F3B99"/>
    <w:rsid w:val="00901CFD"/>
    <w:rsid w:val="00901D08"/>
    <w:rsid w:val="0090234C"/>
    <w:rsid w:val="009029BB"/>
    <w:rsid w:val="009125C3"/>
    <w:rsid w:val="009126B0"/>
    <w:rsid w:val="00924468"/>
    <w:rsid w:val="00924EA9"/>
    <w:rsid w:val="00931027"/>
    <w:rsid w:val="00933731"/>
    <w:rsid w:val="00935827"/>
    <w:rsid w:val="00936BD1"/>
    <w:rsid w:val="0093709F"/>
    <w:rsid w:val="0094263D"/>
    <w:rsid w:val="00950FAD"/>
    <w:rsid w:val="009517E5"/>
    <w:rsid w:val="00955878"/>
    <w:rsid w:val="009643C9"/>
    <w:rsid w:val="00965B1E"/>
    <w:rsid w:val="00970215"/>
    <w:rsid w:val="009723E7"/>
    <w:rsid w:val="00975556"/>
    <w:rsid w:val="009777C2"/>
    <w:rsid w:val="0098052B"/>
    <w:rsid w:val="00985356"/>
    <w:rsid w:val="00991250"/>
    <w:rsid w:val="009918BA"/>
    <w:rsid w:val="00992CC8"/>
    <w:rsid w:val="0099722F"/>
    <w:rsid w:val="00997C8C"/>
    <w:rsid w:val="00997D75"/>
    <w:rsid w:val="009A2DB2"/>
    <w:rsid w:val="009A3ACD"/>
    <w:rsid w:val="009A799F"/>
    <w:rsid w:val="009B150A"/>
    <w:rsid w:val="009B504F"/>
    <w:rsid w:val="009B62EE"/>
    <w:rsid w:val="009C0B02"/>
    <w:rsid w:val="009C4EB1"/>
    <w:rsid w:val="009D1745"/>
    <w:rsid w:val="009D50A3"/>
    <w:rsid w:val="009D6078"/>
    <w:rsid w:val="009E37D7"/>
    <w:rsid w:val="009E430D"/>
    <w:rsid w:val="009E7021"/>
    <w:rsid w:val="009E7A4B"/>
    <w:rsid w:val="009F0FC3"/>
    <w:rsid w:val="009F7AC5"/>
    <w:rsid w:val="00A01536"/>
    <w:rsid w:val="00A0246D"/>
    <w:rsid w:val="00A0392C"/>
    <w:rsid w:val="00A0408E"/>
    <w:rsid w:val="00A04DEA"/>
    <w:rsid w:val="00A15CE9"/>
    <w:rsid w:val="00A21CFB"/>
    <w:rsid w:val="00A258A2"/>
    <w:rsid w:val="00A27728"/>
    <w:rsid w:val="00A3244A"/>
    <w:rsid w:val="00A3269B"/>
    <w:rsid w:val="00A32A81"/>
    <w:rsid w:val="00A34DFD"/>
    <w:rsid w:val="00A35929"/>
    <w:rsid w:val="00A401F6"/>
    <w:rsid w:val="00A406E3"/>
    <w:rsid w:val="00A422EB"/>
    <w:rsid w:val="00A43B7F"/>
    <w:rsid w:val="00A45E6D"/>
    <w:rsid w:val="00A470FD"/>
    <w:rsid w:val="00A477CF"/>
    <w:rsid w:val="00A5325F"/>
    <w:rsid w:val="00A5508A"/>
    <w:rsid w:val="00A572C6"/>
    <w:rsid w:val="00A706FC"/>
    <w:rsid w:val="00A72402"/>
    <w:rsid w:val="00A760CE"/>
    <w:rsid w:val="00A77C1F"/>
    <w:rsid w:val="00A84257"/>
    <w:rsid w:val="00A95BEE"/>
    <w:rsid w:val="00AA22F7"/>
    <w:rsid w:val="00AA3C39"/>
    <w:rsid w:val="00AA410B"/>
    <w:rsid w:val="00AB06B1"/>
    <w:rsid w:val="00AB1542"/>
    <w:rsid w:val="00AB79E6"/>
    <w:rsid w:val="00AB7E22"/>
    <w:rsid w:val="00AC1117"/>
    <w:rsid w:val="00AC344A"/>
    <w:rsid w:val="00AC6FA4"/>
    <w:rsid w:val="00AD5246"/>
    <w:rsid w:val="00AE31BA"/>
    <w:rsid w:val="00AE70D1"/>
    <w:rsid w:val="00AE71DF"/>
    <w:rsid w:val="00AE71F5"/>
    <w:rsid w:val="00AE76C2"/>
    <w:rsid w:val="00AE77B1"/>
    <w:rsid w:val="00AF106D"/>
    <w:rsid w:val="00B062EE"/>
    <w:rsid w:val="00B06815"/>
    <w:rsid w:val="00B11634"/>
    <w:rsid w:val="00B137B5"/>
    <w:rsid w:val="00B13ACD"/>
    <w:rsid w:val="00B141C2"/>
    <w:rsid w:val="00B163D5"/>
    <w:rsid w:val="00B21FED"/>
    <w:rsid w:val="00B23FE7"/>
    <w:rsid w:val="00B242E7"/>
    <w:rsid w:val="00B249FD"/>
    <w:rsid w:val="00B306A0"/>
    <w:rsid w:val="00B307A3"/>
    <w:rsid w:val="00B3109C"/>
    <w:rsid w:val="00B35017"/>
    <w:rsid w:val="00B41010"/>
    <w:rsid w:val="00B411C9"/>
    <w:rsid w:val="00B50477"/>
    <w:rsid w:val="00B668A6"/>
    <w:rsid w:val="00B71ED0"/>
    <w:rsid w:val="00B72168"/>
    <w:rsid w:val="00B722C4"/>
    <w:rsid w:val="00B8092B"/>
    <w:rsid w:val="00B81CCA"/>
    <w:rsid w:val="00B85B18"/>
    <w:rsid w:val="00B929BA"/>
    <w:rsid w:val="00B93B31"/>
    <w:rsid w:val="00B94E37"/>
    <w:rsid w:val="00B95A11"/>
    <w:rsid w:val="00B975CD"/>
    <w:rsid w:val="00BA38C5"/>
    <w:rsid w:val="00BA58BE"/>
    <w:rsid w:val="00BB52AC"/>
    <w:rsid w:val="00BC1575"/>
    <w:rsid w:val="00BC1ACA"/>
    <w:rsid w:val="00BC6A8C"/>
    <w:rsid w:val="00BD0B4D"/>
    <w:rsid w:val="00BE3873"/>
    <w:rsid w:val="00BE3DAA"/>
    <w:rsid w:val="00BE6934"/>
    <w:rsid w:val="00BE7982"/>
    <w:rsid w:val="00BF01FB"/>
    <w:rsid w:val="00BF02F5"/>
    <w:rsid w:val="00C03F44"/>
    <w:rsid w:val="00C06E1B"/>
    <w:rsid w:val="00C10DB7"/>
    <w:rsid w:val="00C1344B"/>
    <w:rsid w:val="00C22A91"/>
    <w:rsid w:val="00C22BD2"/>
    <w:rsid w:val="00C26430"/>
    <w:rsid w:val="00C26485"/>
    <w:rsid w:val="00C265F0"/>
    <w:rsid w:val="00C31000"/>
    <w:rsid w:val="00C34BF3"/>
    <w:rsid w:val="00C36C85"/>
    <w:rsid w:val="00C37B3C"/>
    <w:rsid w:val="00C407EB"/>
    <w:rsid w:val="00C42C9F"/>
    <w:rsid w:val="00C51806"/>
    <w:rsid w:val="00C52360"/>
    <w:rsid w:val="00C55020"/>
    <w:rsid w:val="00C63160"/>
    <w:rsid w:val="00C72114"/>
    <w:rsid w:val="00C7297C"/>
    <w:rsid w:val="00C76B86"/>
    <w:rsid w:val="00C80A87"/>
    <w:rsid w:val="00C856F2"/>
    <w:rsid w:val="00C87D05"/>
    <w:rsid w:val="00CA307A"/>
    <w:rsid w:val="00CA41DC"/>
    <w:rsid w:val="00CA47AB"/>
    <w:rsid w:val="00CB0043"/>
    <w:rsid w:val="00CB05F3"/>
    <w:rsid w:val="00CB27BE"/>
    <w:rsid w:val="00CB2EA3"/>
    <w:rsid w:val="00CB4685"/>
    <w:rsid w:val="00CB71E0"/>
    <w:rsid w:val="00CC039E"/>
    <w:rsid w:val="00CC5680"/>
    <w:rsid w:val="00CD249F"/>
    <w:rsid w:val="00CD2CD8"/>
    <w:rsid w:val="00CD6C94"/>
    <w:rsid w:val="00CE1335"/>
    <w:rsid w:val="00CE72B4"/>
    <w:rsid w:val="00CF29AD"/>
    <w:rsid w:val="00CF2C3F"/>
    <w:rsid w:val="00CF50FF"/>
    <w:rsid w:val="00CF5F00"/>
    <w:rsid w:val="00D00991"/>
    <w:rsid w:val="00D01D80"/>
    <w:rsid w:val="00D02015"/>
    <w:rsid w:val="00D03BF2"/>
    <w:rsid w:val="00D04377"/>
    <w:rsid w:val="00D104A9"/>
    <w:rsid w:val="00D107F1"/>
    <w:rsid w:val="00D11C26"/>
    <w:rsid w:val="00D1286A"/>
    <w:rsid w:val="00D13D13"/>
    <w:rsid w:val="00D140DC"/>
    <w:rsid w:val="00D14718"/>
    <w:rsid w:val="00D20487"/>
    <w:rsid w:val="00D22A50"/>
    <w:rsid w:val="00D25F6B"/>
    <w:rsid w:val="00D27E08"/>
    <w:rsid w:val="00D3708E"/>
    <w:rsid w:val="00D43DC4"/>
    <w:rsid w:val="00D441E4"/>
    <w:rsid w:val="00D46F24"/>
    <w:rsid w:val="00D474EE"/>
    <w:rsid w:val="00D53046"/>
    <w:rsid w:val="00D56508"/>
    <w:rsid w:val="00D56BFC"/>
    <w:rsid w:val="00D57F5A"/>
    <w:rsid w:val="00D62C78"/>
    <w:rsid w:val="00D64233"/>
    <w:rsid w:val="00D66A17"/>
    <w:rsid w:val="00D7270E"/>
    <w:rsid w:val="00D733D6"/>
    <w:rsid w:val="00D7534D"/>
    <w:rsid w:val="00D76D59"/>
    <w:rsid w:val="00D831DE"/>
    <w:rsid w:val="00D84087"/>
    <w:rsid w:val="00D84AB7"/>
    <w:rsid w:val="00D9032E"/>
    <w:rsid w:val="00D90F24"/>
    <w:rsid w:val="00D94547"/>
    <w:rsid w:val="00DA43E3"/>
    <w:rsid w:val="00DB40D6"/>
    <w:rsid w:val="00DB4AC7"/>
    <w:rsid w:val="00DB55EE"/>
    <w:rsid w:val="00DB661B"/>
    <w:rsid w:val="00DC045C"/>
    <w:rsid w:val="00DC2AC1"/>
    <w:rsid w:val="00DC337F"/>
    <w:rsid w:val="00DC6291"/>
    <w:rsid w:val="00DD1879"/>
    <w:rsid w:val="00DD24A6"/>
    <w:rsid w:val="00DD28D9"/>
    <w:rsid w:val="00DD2AD7"/>
    <w:rsid w:val="00DD3B4A"/>
    <w:rsid w:val="00DD4CF0"/>
    <w:rsid w:val="00DE25BC"/>
    <w:rsid w:val="00DE7541"/>
    <w:rsid w:val="00DF0044"/>
    <w:rsid w:val="00DF289C"/>
    <w:rsid w:val="00DF2B9B"/>
    <w:rsid w:val="00DF2CC2"/>
    <w:rsid w:val="00DF334F"/>
    <w:rsid w:val="00DF7672"/>
    <w:rsid w:val="00E07BFC"/>
    <w:rsid w:val="00E27912"/>
    <w:rsid w:val="00E2793C"/>
    <w:rsid w:val="00E33B2B"/>
    <w:rsid w:val="00E34C5C"/>
    <w:rsid w:val="00E4238A"/>
    <w:rsid w:val="00E42F5B"/>
    <w:rsid w:val="00E448BE"/>
    <w:rsid w:val="00E45E8C"/>
    <w:rsid w:val="00E50CD8"/>
    <w:rsid w:val="00E52F0E"/>
    <w:rsid w:val="00E573C1"/>
    <w:rsid w:val="00E623A2"/>
    <w:rsid w:val="00E722CF"/>
    <w:rsid w:val="00E722F0"/>
    <w:rsid w:val="00E73FA9"/>
    <w:rsid w:val="00E800F7"/>
    <w:rsid w:val="00E8146C"/>
    <w:rsid w:val="00E84CA0"/>
    <w:rsid w:val="00E857E3"/>
    <w:rsid w:val="00E90057"/>
    <w:rsid w:val="00EA165D"/>
    <w:rsid w:val="00EA2DE7"/>
    <w:rsid w:val="00EA7A6C"/>
    <w:rsid w:val="00EB16F2"/>
    <w:rsid w:val="00EB34F4"/>
    <w:rsid w:val="00EB6D27"/>
    <w:rsid w:val="00EC1871"/>
    <w:rsid w:val="00EC18D9"/>
    <w:rsid w:val="00EC2024"/>
    <w:rsid w:val="00EC7D61"/>
    <w:rsid w:val="00ED1E7B"/>
    <w:rsid w:val="00EE3A05"/>
    <w:rsid w:val="00EE44DA"/>
    <w:rsid w:val="00EE72AF"/>
    <w:rsid w:val="00EF2887"/>
    <w:rsid w:val="00EF7BFA"/>
    <w:rsid w:val="00F02830"/>
    <w:rsid w:val="00F10490"/>
    <w:rsid w:val="00F10C1E"/>
    <w:rsid w:val="00F11C50"/>
    <w:rsid w:val="00F13501"/>
    <w:rsid w:val="00F1436D"/>
    <w:rsid w:val="00F143C6"/>
    <w:rsid w:val="00F23451"/>
    <w:rsid w:val="00F26345"/>
    <w:rsid w:val="00F30FD2"/>
    <w:rsid w:val="00F313C2"/>
    <w:rsid w:val="00F3171E"/>
    <w:rsid w:val="00F31F6D"/>
    <w:rsid w:val="00F32DA9"/>
    <w:rsid w:val="00F37D3E"/>
    <w:rsid w:val="00F43A7C"/>
    <w:rsid w:val="00F44E66"/>
    <w:rsid w:val="00F50621"/>
    <w:rsid w:val="00F57D0C"/>
    <w:rsid w:val="00F57D7A"/>
    <w:rsid w:val="00F61323"/>
    <w:rsid w:val="00F61A95"/>
    <w:rsid w:val="00F67E21"/>
    <w:rsid w:val="00F72912"/>
    <w:rsid w:val="00F729C3"/>
    <w:rsid w:val="00F72C37"/>
    <w:rsid w:val="00F72ECF"/>
    <w:rsid w:val="00F80976"/>
    <w:rsid w:val="00F80C83"/>
    <w:rsid w:val="00F835DA"/>
    <w:rsid w:val="00F8631D"/>
    <w:rsid w:val="00F865C3"/>
    <w:rsid w:val="00F8738A"/>
    <w:rsid w:val="00F90BC4"/>
    <w:rsid w:val="00F948FF"/>
    <w:rsid w:val="00F96A51"/>
    <w:rsid w:val="00F974FE"/>
    <w:rsid w:val="00FA349D"/>
    <w:rsid w:val="00FA3D0F"/>
    <w:rsid w:val="00FA79DE"/>
    <w:rsid w:val="00FB2D92"/>
    <w:rsid w:val="00FB5759"/>
    <w:rsid w:val="00FC0DFF"/>
    <w:rsid w:val="00FC45B1"/>
    <w:rsid w:val="00FC5C87"/>
    <w:rsid w:val="00FE159A"/>
    <w:rsid w:val="00FE15D5"/>
    <w:rsid w:val="00FF1DC9"/>
    <w:rsid w:val="00FF3DD0"/>
    <w:rsid w:val="00FF581A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."/>
  <w:listSeparator w:val=","/>
  <w14:docId w14:val="334178C6"/>
  <w15:docId w15:val="{50106D47-F454-4A1D-9BA1-700836CB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CC8"/>
  </w:style>
  <w:style w:type="paragraph" w:styleId="Heading1">
    <w:name w:val="heading 1"/>
    <w:basedOn w:val="Normal"/>
    <w:next w:val="Normal"/>
    <w:link w:val="Heading1Char"/>
    <w:qFormat/>
    <w:rsid w:val="00077CC8"/>
    <w:pPr>
      <w:keepNext/>
      <w:outlineLvl w:val="0"/>
    </w:pPr>
    <w:rPr>
      <w:b/>
      <w:sz w:val="30"/>
    </w:rPr>
  </w:style>
  <w:style w:type="paragraph" w:styleId="Heading2">
    <w:name w:val="heading 2"/>
    <w:aliases w:val="h2,h21,h22"/>
    <w:basedOn w:val="Normal"/>
    <w:next w:val="Normal"/>
    <w:qFormat/>
    <w:rsid w:val="00B668A6"/>
    <w:pPr>
      <w:keepNext/>
      <w:numPr>
        <w:ilvl w:val="1"/>
        <w:numId w:val="4"/>
      </w:numPr>
      <w:pBdr>
        <w:top w:val="single" w:sz="4" w:space="1" w:color="auto"/>
      </w:pBdr>
      <w:spacing w:before="720"/>
      <w:outlineLvl w:val="1"/>
    </w:pPr>
    <w:rPr>
      <w:rFonts w:ascii="Arial" w:hAnsi="Arial"/>
      <w:b/>
      <w:i/>
      <w:sz w:val="22"/>
    </w:rPr>
  </w:style>
  <w:style w:type="paragraph" w:styleId="Heading3">
    <w:name w:val="heading 3"/>
    <w:aliases w:val="h3,h31,h32"/>
    <w:basedOn w:val="Normal"/>
    <w:next w:val="Normal"/>
    <w:link w:val="Heading3Char"/>
    <w:uiPriority w:val="9"/>
    <w:qFormat/>
    <w:rsid w:val="00B668A6"/>
    <w:pPr>
      <w:keepNext/>
      <w:numPr>
        <w:ilvl w:val="2"/>
        <w:numId w:val="7"/>
      </w:numPr>
      <w:tabs>
        <w:tab w:val="left" w:pos="-2600"/>
      </w:tabs>
      <w:spacing w:before="480"/>
      <w:outlineLvl w:val="2"/>
    </w:pPr>
    <w:rPr>
      <w:rFonts w:ascii="Arial Black" w:hAnsi="Arial Black"/>
      <w:sz w:val="22"/>
    </w:rPr>
  </w:style>
  <w:style w:type="paragraph" w:styleId="Heading5">
    <w:name w:val="heading 5"/>
    <w:basedOn w:val="Normal"/>
    <w:next w:val="Normal"/>
    <w:qFormat/>
    <w:rsid w:val="00077CC8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60"/>
        <w:tab w:val="center" w:pos="7740"/>
      </w:tabs>
      <w:spacing w:line="240" w:lineRule="exact"/>
      <w:ind w:left="360" w:hanging="360"/>
      <w:outlineLvl w:val="4"/>
    </w:pPr>
    <w:rPr>
      <w:rFonts w:ascii="Univers (W1)" w:hAnsi="Univers (W1)"/>
      <w:b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D3708E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7E26E9"/>
    <w:pPr>
      <w:spacing w:before="120"/>
    </w:pPr>
  </w:style>
  <w:style w:type="paragraph" w:customStyle="1" w:styleId="Style3">
    <w:name w:val="Style3"/>
    <w:basedOn w:val="Normal"/>
    <w:autoRedefine/>
    <w:rsid w:val="007E26E9"/>
    <w:pPr>
      <w:spacing w:before="120"/>
    </w:pPr>
  </w:style>
  <w:style w:type="paragraph" w:customStyle="1" w:styleId="Style4">
    <w:name w:val="Style4"/>
    <w:basedOn w:val="Normal"/>
    <w:rsid w:val="007E26E9"/>
    <w:pPr>
      <w:numPr>
        <w:numId w:val="10"/>
      </w:numPr>
      <w:spacing w:before="120"/>
    </w:pPr>
    <w:rPr>
      <w:sz w:val="22"/>
    </w:rPr>
  </w:style>
  <w:style w:type="paragraph" w:customStyle="1" w:styleId="Style5">
    <w:name w:val="Style5"/>
    <w:basedOn w:val="Normal"/>
    <w:autoRedefine/>
    <w:rsid w:val="007E26E9"/>
    <w:pPr>
      <w:spacing w:before="120"/>
    </w:pPr>
    <w:rPr>
      <w:sz w:val="22"/>
    </w:rPr>
  </w:style>
  <w:style w:type="paragraph" w:customStyle="1" w:styleId="Style6">
    <w:name w:val="Style6"/>
    <w:basedOn w:val="Normal"/>
    <w:rsid w:val="007E26E9"/>
    <w:pPr>
      <w:spacing w:before="120"/>
    </w:pPr>
    <w:rPr>
      <w:sz w:val="22"/>
      <w:szCs w:val="22"/>
    </w:rPr>
  </w:style>
  <w:style w:type="paragraph" w:customStyle="1" w:styleId="Style8">
    <w:name w:val="Style8"/>
    <w:basedOn w:val="Heading2"/>
    <w:rsid w:val="000A1F02"/>
    <w:pPr>
      <w:numPr>
        <w:ilvl w:val="0"/>
        <w:numId w:val="0"/>
      </w:numPr>
      <w:pBdr>
        <w:top w:val="none" w:sz="0" w:space="0" w:color="auto"/>
      </w:pBdr>
      <w:autoSpaceDE w:val="0"/>
      <w:autoSpaceDN w:val="0"/>
      <w:adjustRightInd w:val="0"/>
      <w:spacing w:before="0"/>
    </w:pPr>
    <w:rPr>
      <w:rFonts w:ascii="Arial-BlackItalic" w:hAnsi="Arial-BlackItalic"/>
      <w:b w:val="0"/>
      <w:iCs/>
      <w:szCs w:val="22"/>
    </w:rPr>
  </w:style>
  <w:style w:type="paragraph" w:styleId="BodyTextIndent">
    <w:name w:val="Body Text Indent"/>
    <w:basedOn w:val="Normal"/>
    <w:rsid w:val="00077CC8"/>
    <w:pPr>
      <w:spacing w:line="240" w:lineRule="exact"/>
      <w:ind w:left="4320"/>
    </w:pPr>
    <w:rPr>
      <w:sz w:val="22"/>
    </w:rPr>
  </w:style>
  <w:style w:type="paragraph" w:styleId="Header">
    <w:name w:val="header"/>
    <w:basedOn w:val="Normal"/>
    <w:link w:val="HeaderChar"/>
    <w:uiPriority w:val="99"/>
    <w:rsid w:val="00077CC8"/>
    <w:pPr>
      <w:tabs>
        <w:tab w:val="center" w:pos="4320"/>
        <w:tab w:val="right" w:pos="8640"/>
      </w:tabs>
      <w:ind w:left="-288"/>
    </w:pPr>
  </w:style>
  <w:style w:type="paragraph" w:styleId="ListNumber3">
    <w:name w:val="List Number 3"/>
    <w:basedOn w:val="Normal"/>
    <w:rsid w:val="00077CC8"/>
    <w:pPr>
      <w:numPr>
        <w:numId w:val="15"/>
      </w:numPr>
    </w:pPr>
  </w:style>
  <w:style w:type="paragraph" w:styleId="Footer">
    <w:name w:val="footer"/>
    <w:basedOn w:val="Normal"/>
    <w:rsid w:val="00077CC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B2D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B2DD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9722F"/>
  </w:style>
  <w:style w:type="character" w:styleId="FollowedHyperlink">
    <w:name w:val="FollowedHyperlink"/>
    <w:rsid w:val="00D3708E"/>
    <w:rPr>
      <w:color w:val="800080"/>
      <w:u w:val="single"/>
    </w:rPr>
  </w:style>
  <w:style w:type="character" w:customStyle="1" w:styleId="Heading7Char">
    <w:name w:val="Heading 7 Char"/>
    <w:link w:val="Heading7"/>
    <w:rsid w:val="00D3708E"/>
    <w:rPr>
      <w:rFonts w:ascii="Calibri" w:eastAsia="Times New Roman" w:hAnsi="Calibri" w:cs="Times New Roman"/>
      <w:sz w:val="24"/>
      <w:szCs w:val="24"/>
    </w:rPr>
  </w:style>
  <w:style w:type="paragraph" w:customStyle="1" w:styleId="TableTitle">
    <w:name w:val="Table Title"/>
    <w:basedOn w:val="Normal"/>
    <w:rsid w:val="003618E5"/>
    <w:pPr>
      <w:keepNext/>
      <w:keepLines/>
      <w:suppressAutoHyphens/>
      <w:spacing w:before="240"/>
    </w:pPr>
    <w:rPr>
      <w:i/>
    </w:rPr>
  </w:style>
  <w:style w:type="table" w:styleId="TableGrid">
    <w:name w:val="Table Grid"/>
    <w:basedOn w:val="TableNormal"/>
    <w:rsid w:val="00AE7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1B15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1535"/>
  </w:style>
  <w:style w:type="character" w:customStyle="1" w:styleId="CommentTextChar">
    <w:name w:val="Comment Text Char"/>
    <w:basedOn w:val="DefaultParagraphFont"/>
    <w:link w:val="CommentText"/>
    <w:rsid w:val="001B1535"/>
  </w:style>
  <w:style w:type="paragraph" w:styleId="CommentSubject">
    <w:name w:val="annotation subject"/>
    <w:basedOn w:val="CommentText"/>
    <w:next w:val="CommentText"/>
    <w:link w:val="CommentSubjectChar"/>
    <w:rsid w:val="001B1535"/>
    <w:rPr>
      <w:b/>
      <w:bCs/>
    </w:rPr>
  </w:style>
  <w:style w:type="character" w:customStyle="1" w:styleId="CommentSubjectChar">
    <w:name w:val="Comment Subject Char"/>
    <w:link w:val="CommentSubject"/>
    <w:rsid w:val="001B1535"/>
    <w:rPr>
      <w:b/>
      <w:bCs/>
    </w:rPr>
  </w:style>
  <w:style w:type="paragraph" w:styleId="Revision">
    <w:name w:val="Revision"/>
    <w:hidden/>
    <w:uiPriority w:val="99"/>
    <w:semiHidden/>
    <w:rsid w:val="001B1535"/>
  </w:style>
  <w:style w:type="character" w:styleId="Emphasis">
    <w:name w:val="Emphasis"/>
    <w:qFormat/>
    <w:rsid w:val="00F32DA9"/>
    <w:rPr>
      <w:i/>
      <w:iCs/>
    </w:rPr>
  </w:style>
  <w:style w:type="table" w:customStyle="1" w:styleId="Tables1">
    <w:name w:val="Tables1"/>
    <w:basedOn w:val="TableGrid1"/>
    <w:next w:val="TableGrid"/>
    <w:rsid w:val="00D02015"/>
    <w:pPr>
      <w:spacing w:before="120"/>
      <w:ind w:left="1440"/>
      <w:jc w:val="center"/>
    </w:pPr>
    <w:rPr>
      <w:sz w:val="1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D020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461B3E"/>
    <w:rPr>
      <w:b/>
      <w:sz w:val="30"/>
    </w:rPr>
  </w:style>
  <w:style w:type="paragraph" w:styleId="ListParagraph">
    <w:name w:val="List Paragraph"/>
    <w:basedOn w:val="Normal"/>
    <w:uiPriority w:val="34"/>
    <w:qFormat/>
    <w:rsid w:val="005D70B2"/>
    <w:pPr>
      <w:ind w:left="720"/>
      <w:contextualSpacing/>
    </w:pPr>
  </w:style>
  <w:style w:type="character" w:customStyle="1" w:styleId="Heading3Char">
    <w:name w:val="Heading 3 Char"/>
    <w:aliases w:val="h3 Char,h31 Char,h32 Char"/>
    <w:basedOn w:val="DefaultParagraphFont"/>
    <w:link w:val="Heading3"/>
    <w:uiPriority w:val="9"/>
    <w:locked/>
    <w:rsid w:val="00407987"/>
    <w:rPr>
      <w:rFonts w:ascii="Arial Black" w:hAnsi="Arial Black"/>
      <w:sz w:val="22"/>
    </w:rPr>
  </w:style>
  <w:style w:type="paragraph" w:customStyle="1" w:styleId="Style20">
    <w:name w:val="Style20"/>
    <w:basedOn w:val="Normal"/>
    <w:link w:val="Style20Char"/>
    <w:qFormat/>
    <w:rsid w:val="00FA3D0F"/>
    <w:rPr>
      <w:rFonts w:ascii="Calibri" w:hAnsi="Calibri"/>
      <w:sz w:val="12"/>
      <w:szCs w:val="12"/>
    </w:rPr>
  </w:style>
  <w:style w:type="character" w:customStyle="1" w:styleId="Style20Char">
    <w:name w:val="Style20 Char"/>
    <w:basedOn w:val="DefaultParagraphFont"/>
    <w:link w:val="Style20"/>
    <w:locked/>
    <w:rsid w:val="00FA3D0F"/>
    <w:rPr>
      <w:rFonts w:ascii="Calibri" w:hAnsi="Calibri"/>
      <w:sz w:val="12"/>
      <w:szCs w:val="12"/>
    </w:rPr>
  </w:style>
  <w:style w:type="paragraph" w:customStyle="1" w:styleId="Style77">
    <w:name w:val="Style77"/>
    <w:basedOn w:val="Normal"/>
    <w:link w:val="Style77Char"/>
    <w:qFormat/>
    <w:rsid w:val="00FA3D0F"/>
    <w:pPr>
      <w:keepNext/>
      <w:outlineLvl w:val="0"/>
    </w:pPr>
    <w:rPr>
      <w:rFonts w:ascii="Calibri" w:hAnsi="Calibri"/>
      <w:bCs/>
    </w:rPr>
  </w:style>
  <w:style w:type="paragraph" w:customStyle="1" w:styleId="Style78">
    <w:name w:val="Style78"/>
    <w:basedOn w:val="Normal"/>
    <w:link w:val="Style78Char"/>
    <w:qFormat/>
    <w:rsid w:val="00FA3D0F"/>
    <w:pPr>
      <w:keepNext/>
      <w:jc w:val="right"/>
      <w:outlineLvl w:val="0"/>
    </w:pPr>
    <w:rPr>
      <w:rFonts w:ascii="Calibri" w:hAnsi="Calibri"/>
      <w:bCs/>
    </w:rPr>
  </w:style>
  <w:style w:type="character" w:customStyle="1" w:styleId="Style77Char">
    <w:name w:val="Style77 Char"/>
    <w:basedOn w:val="DefaultParagraphFont"/>
    <w:link w:val="Style77"/>
    <w:locked/>
    <w:rsid w:val="00FA3D0F"/>
    <w:rPr>
      <w:rFonts w:ascii="Calibri" w:hAnsi="Calibri"/>
      <w:bCs/>
    </w:rPr>
  </w:style>
  <w:style w:type="character" w:customStyle="1" w:styleId="Style78Char">
    <w:name w:val="Style78 Char"/>
    <w:basedOn w:val="DefaultParagraphFont"/>
    <w:link w:val="Style78"/>
    <w:locked/>
    <w:rsid w:val="00FA3D0F"/>
    <w:rPr>
      <w:rFonts w:ascii="Calibri" w:hAnsi="Calibri"/>
      <w:bCs/>
    </w:rPr>
  </w:style>
  <w:style w:type="character" w:styleId="Hyperlink">
    <w:name w:val="Hyperlink"/>
    <w:basedOn w:val="DefaultParagraphFont"/>
    <w:rsid w:val="00AC6F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088E5E-4489-4765-9001-9D360BD2E1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8C2B06-A18F-4A3A-8EED-814F0F16E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837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Lawrence</dc:creator>
  <cp:lastModifiedBy>Smith, Alexis@Energy</cp:lastModifiedBy>
  <cp:revision>2</cp:revision>
  <cp:lastPrinted>2019-02-28T19:20:00Z</cp:lastPrinted>
  <dcterms:created xsi:type="dcterms:W3CDTF">2019-04-26T17:00:00Z</dcterms:created>
  <dcterms:modified xsi:type="dcterms:W3CDTF">2019-04-26T17:00:00Z</dcterms:modified>
</cp:coreProperties>
</file>
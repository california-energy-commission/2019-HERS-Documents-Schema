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bookmarkStart w:id="0" w:name="_GoBack"/>
            <w:bookmarkEnd w:id="0"/>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40E3D35F" w14:textId="498BB262" w:rsidR="00D97726" w:rsidRPr="004358FA" w:rsidDel="008461C6" w:rsidRDefault="00DC74ED" w:rsidP="00464633">
            <w:pPr>
              <w:rPr>
                <w:del w:id="1" w:author="Shewmaker, Michael@Energy" w:date="2019-02-26T10:15:00Z"/>
                <w:rFonts w:ascii="Calibri" w:hAnsi="Calibri"/>
                <w:sz w:val="18"/>
                <w:szCs w:val="18"/>
              </w:rPr>
            </w:pPr>
            <w:del w:id="2" w:author="Shewmaker, Michael@Energy" w:date="2019-02-26T10:15:00Z">
              <w:r w:rsidRPr="004358FA" w:rsidDel="008461C6">
                <w:rPr>
                  <w:rFonts w:ascii="Calibri" w:hAnsi="Calibri"/>
                  <w:sz w:val="18"/>
                  <w:szCs w:val="18"/>
                </w:rPr>
                <w:delText>Exceptions to Fenestration U-factor &amp; SHGC</w:delText>
              </w:r>
            </w:del>
          </w:p>
          <w:p w14:paraId="308DB10C" w14:textId="75290FE7" w:rsidR="00DC74ED" w:rsidRPr="004358FA" w:rsidRDefault="00DC74ED" w:rsidP="00464633">
            <w:pPr>
              <w:rPr>
                <w:rFonts w:ascii="Calibri" w:hAnsi="Calibri"/>
                <w:sz w:val="18"/>
                <w:szCs w:val="18"/>
              </w:rPr>
            </w:pPr>
            <w:del w:id="3" w:author="Shewmaker, Michael@Energy" w:date="2019-02-26T10:15:00Z">
              <w:r w:rsidRPr="004358FA" w:rsidDel="008461C6">
                <w:rPr>
                  <w:rFonts w:ascii="Calibri" w:hAnsi="Calibri"/>
                  <w:sz w:val="18"/>
                  <w:szCs w:val="18"/>
                </w:rPr>
                <w:delText>150.1(c)3A</w:delText>
              </w:r>
              <w:r w:rsidR="002143D8" w:rsidDel="008461C6">
                <w:rPr>
                  <w:rFonts w:ascii="Calibri" w:hAnsi="Calibri"/>
                  <w:sz w:val="18"/>
                  <w:szCs w:val="18"/>
                </w:rPr>
                <w:delText>:</w:delText>
              </w:r>
            </w:del>
            <w:ins w:id="4" w:author="Shewmaker, Michael@Energy" w:date="2019-02-26T10:15:00Z">
              <w:r w:rsidR="008461C6">
                <w:rPr>
                  <w:rFonts w:ascii="Calibri" w:hAnsi="Calibri"/>
                  <w:sz w:val="18"/>
                  <w:szCs w:val="18"/>
                </w:rPr>
                <w:t>Fenestration Exceptions:</w:t>
              </w:r>
            </w:ins>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Air Space Required</w:t>
            </w:r>
            <w:r w:rsidR="00AB4E26">
              <w:rPr>
                <w:rFonts w:asciiTheme="minorHAnsi" w:hAnsiTheme="minorHAnsi"/>
                <w:sz w:val="18"/>
              </w:rPr>
              <w:t>?</w:t>
            </w:r>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are treated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can be checked at </w:t>
            </w:r>
            <w:hyperlink r:id="rId9"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If ducted equipment, the duct location must be inside conditioned space if the project is in climate zone 4 or 8-16 and Table F, column 01 is set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9"/>
        <w:gridCol w:w="1013"/>
        <w:gridCol w:w="1137"/>
        <w:gridCol w:w="927"/>
        <w:gridCol w:w="996"/>
        <w:gridCol w:w="1008"/>
        <w:gridCol w:w="1012"/>
        <w:gridCol w:w="986"/>
        <w:gridCol w:w="1039"/>
        <w:gridCol w:w="1011"/>
        <w:gridCol w:w="1030"/>
        <w:gridCol w:w="1034"/>
        <w:gridCol w:w="1043"/>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FD3B9D"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FD3B9D"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of Recir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77777777" w:rsidR="00FD3B9D" w:rsidRPr="004A470C" w:rsidRDefault="00FD3B9D" w:rsidP="00FD3B9D">
            <w:pPr>
              <w:jc w:val="center"/>
              <w:rPr>
                <w:rFonts w:ascii="Calibri" w:hAnsi="Calibri"/>
                <w:sz w:val="18"/>
                <w:szCs w:val="18"/>
              </w:rPr>
            </w:pPr>
            <w:r w:rsidRPr="004A470C">
              <w:rPr>
                <w:rFonts w:ascii="Calibri" w:hAnsi="Calibri"/>
                <w:sz w:val="18"/>
                <w:szCs w:val="18"/>
              </w:rPr>
              <w:t># of Water Heaters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FD3B9D"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commentRangeStart w:id="5"/>
            <w:r w:rsidRPr="00B013A1">
              <w:rPr>
                <w:rFonts w:ascii="Calibri" w:hAnsi="Calibri"/>
                <w:sz w:val="18"/>
                <w:szCs w:val="18"/>
              </w:rPr>
              <w:t>Multifamily with Central Water Heating</w:t>
            </w:r>
            <w:commentRangeEnd w:id="5"/>
            <w:r w:rsidRPr="00B013A1">
              <w:rPr>
                <w:rStyle w:val="CommentReference"/>
                <w:rFonts w:asciiTheme="minorHAnsi" w:eastAsiaTheme="minorHAnsi" w:hAnsiTheme="minorHAnsi" w:cstheme="minorBidi"/>
                <w:sz w:val="18"/>
                <w:szCs w:val="18"/>
              </w:rPr>
              <w:commentReference w:id="5"/>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764C422"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B013A1" w14:paraId="78E46A83" w14:textId="77777777" w:rsidTr="00EC76A2">
        <w:trPr>
          <w:trHeight w:val="173"/>
        </w:trPr>
        <w:tc>
          <w:tcPr>
            <w:tcW w:w="14396" w:type="dxa"/>
            <w:gridSpan w:val="6"/>
            <w:tcBorders>
              <w:top w:val="single" w:sz="4" w:space="0" w:color="auto"/>
              <w:left w:val="single" w:sz="4" w:space="0" w:color="auto"/>
              <w:bottom w:val="single" w:sz="6" w:space="0" w:color="auto"/>
              <w:right w:val="single" w:sz="4" w:space="0" w:color="auto"/>
            </w:tcBorders>
            <w:vAlign w:val="center"/>
          </w:tcPr>
          <w:p w14:paraId="628A90DD" w14:textId="034E5FC6" w:rsidR="00B013A1" w:rsidRDefault="00B013A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B013A1" w:rsidRPr="0048403C" w14:paraId="4E5A6E37" w14:textId="77777777" w:rsidTr="003B5B14">
        <w:trPr>
          <w:trHeight w:val="223"/>
        </w:trPr>
        <w:tc>
          <w:tcPr>
            <w:tcW w:w="2399" w:type="dxa"/>
            <w:tcBorders>
              <w:top w:val="single" w:sz="6" w:space="0" w:color="auto"/>
              <w:left w:val="single" w:sz="4" w:space="0" w:color="auto"/>
              <w:bottom w:val="single" w:sz="6" w:space="0" w:color="auto"/>
            </w:tcBorders>
            <w:vAlign w:val="bottom"/>
          </w:tcPr>
          <w:p w14:paraId="6DD729EF"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7270A9E3"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6732513D"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0638108" w14:textId="77777777" w:rsidR="00B013A1" w:rsidRPr="0048403C" w:rsidRDefault="00B013A1"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5459CAA6" w14:textId="77777777" w:rsidR="00B013A1" w:rsidRPr="0048403C" w:rsidRDefault="00B013A1"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13C02BBB" w14:textId="77777777" w:rsidR="00B013A1" w:rsidRPr="0048403C" w:rsidRDefault="00B013A1" w:rsidP="003B5B14">
            <w:pPr>
              <w:keepNext/>
              <w:jc w:val="center"/>
              <w:rPr>
                <w:rFonts w:ascii="Calibri" w:hAnsi="Calibri"/>
                <w:sz w:val="18"/>
                <w:szCs w:val="18"/>
              </w:rPr>
            </w:pPr>
            <w:r>
              <w:rPr>
                <w:rFonts w:ascii="Calibri" w:hAnsi="Calibri"/>
                <w:sz w:val="18"/>
                <w:szCs w:val="18"/>
              </w:rPr>
              <w:t>06</w:t>
            </w:r>
          </w:p>
        </w:tc>
      </w:tr>
      <w:tr w:rsidR="00B013A1" w:rsidRPr="0048403C" w14:paraId="72861FBC" w14:textId="77777777" w:rsidTr="003B5B14">
        <w:trPr>
          <w:trHeight w:val="291"/>
        </w:trPr>
        <w:tc>
          <w:tcPr>
            <w:tcW w:w="2399" w:type="dxa"/>
            <w:tcBorders>
              <w:top w:val="single" w:sz="6" w:space="0" w:color="auto"/>
              <w:left w:val="single" w:sz="4" w:space="0" w:color="auto"/>
              <w:bottom w:val="single" w:sz="6" w:space="0" w:color="auto"/>
            </w:tcBorders>
            <w:vAlign w:val="bottom"/>
          </w:tcPr>
          <w:p w14:paraId="7E43002E" w14:textId="77777777" w:rsidR="00B013A1" w:rsidRPr="0048403C" w:rsidRDefault="00B013A1"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6B6ADA7F" w14:textId="77777777" w:rsidR="00B013A1" w:rsidRPr="00191EC3" w:rsidRDefault="00B013A1"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7D4D28A7" w14:textId="77777777" w:rsidR="00B013A1" w:rsidRPr="0048403C" w:rsidDel="00D819A5" w:rsidRDefault="00B013A1"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41D8BE0"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4C8BD7EE"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2BE7B136"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Comments</w:t>
            </w:r>
          </w:p>
        </w:tc>
      </w:tr>
      <w:tr w:rsidR="00B013A1" w14:paraId="160FBB0D" w14:textId="77777777" w:rsidTr="003B5B14">
        <w:trPr>
          <w:trHeight w:val="250"/>
        </w:trPr>
        <w:tc>
          <w:tcPr>
            <w:tcW w:w="2399" w:type="dxa"/>
            <w:tcBorders>
              <w:top w:val="single" w:sz="6" w:space="0" w:color="auto"/>
              <w:left w:val="single" w:sz="4" w:space="0" w:color="auto"/>
              <w:bottom w:val="single" w:sz="6" w:space="0" w:color="auto"/>
            </w:tcBorders>
          </w:tcPr>
          <w:p w14:paraId="22DD6091" w14:textId="191483C2"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1CE68C1" w14:textId="5F4E6098" w:rsidR="00B013A1" w:rsidRDefault="00B013A1" w:rsidP="003B5B14">
            <w:pPr>
              <w:keepNext/>
              <w:rPr>
                <w:rFonts w:ascii="Calibri" w:hAnsi="Calibri"/>
                <w:sz w:val="18"/>
                <w:szCs w:val="18"/>
              </w:rPr>
            </w:pPr>
          </w:p>
        </w:tc>
        <w:tc>
          <w:tcPr>
            <w:tcW w:w="2400" w:type="dxa"/>
            <w:tcBorders>
              <w:top w:val="single" w:sz="6" w:space="0" w:color="auto"/>
              <w:bottom w:val="single" w:sz="6" w:space="0" w:color="auto"/>
            </w:tcBorders>
          </w:tcPr>
          <w:p w14:paraId="069571EF" w14:textId="27817F60" w:rsidR="00B013A1"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E408BAF" w14:textId="1E0E074B"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right w:val="single" w:sz="6" w:space="0" w:color="auto"/>
            </w:tcBorders>
          </w:tcPr>
          <w:p w14:paraId="7D3B7257" w14:textId="779885AD" w:rsidR="00B013A1" w:rsidRPr="00C24189" w:rsidRDefault="00B013A1" w:rsidP="003B5B14">
            <w:pPr>
              <w:keepNext/>
              <w:rPr>
                <w:rFonts w:ascii="Calibri" w:hAnsi="Calibri"/>
                <w:sz w:val="18"/>
                <w:szCs w:val="18"/>
              </w:rPr>
            </w:pPr>
          </w:p>
        </w:tc>
        <w:tc>
          <w:tcPr>
            <w:tcW w:w="2400" w:type="dxa"/>
            <w:tcBorders>
              <w:top w:val="single" w:sz="6" w:space="0" w:color="auto"/>
              <w:left w:val="single" w:sz="6" w:space="0" w:color="auto"/>
              <w:bottom w:val="single" w:sz="6" w:space="0" w:color="auto"/>
              <w:right w:val="single" w:sz="4" w:space="0" w:color="auto"/>
            </w:tcBorders>
          </w:tcPr>
          <w:p w14:paraId="6C9E7587" w14:textId="3C4788C7" w:rsidR="00B013A1" w:rsidRDefault="00B013A1" w:rsidP="003B5B14">
            <w:pPr>
              <w:keepNext/>
              <w:rPr>
                <w:rFonts w:ascii="Calibri" w:hAnsi="Calibri"/>
                <w:sz w:val="18"/>
                <w:szCs w:val="18"/>
              </w:rPr>
            </w:pPr>
          </w:p>
        </w:tc>
      </w:tr>
      <w:tr w:rsidR="00B013A1" w:rsidRPr="00C24189" w14:paraId="122DAFB3" w14:textId="77777777" w:rsidTr="003B5B14">
        <w:trPr>
          <w:trHeight w:val="250"/>
        </w:trPr>
        <w:tc>
          <w:tcPr>
            <w:tcW w:w="2399" w:type="dxa"/>
            <w:tcBorders>
              <w:top w:val="single" w:sz="6" w:space="0" w:color="auto"/>
              <w:left w:val="single" w:sz="4" w:space="0" w:color="auto"/>
              <w:bottom w:val="single" w:sz="4" w:space="0" w:color="auto"/>
            </w:tcBorders>
            <w:vAlign w:val="bottom"/>
          </w:tcPr>
          <w:p w14:paraId="748790B3"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0FC71EF6"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64FB87A0"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208EF12D"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26C6FBFA"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ABD7B3D" w14:textId="77777777" w:rsidR="00B013A1" w:rsidRPr="00C24189" w:rsidRDefault="00B013A1" w:rsidP="003B5B14">
            <w:pPr>
              <w:keepNext/>
              <w:jc w:val="center"/>
              <w:rPr>
                <w:rFonts w:ascii="Calibri" w:hAnsi="Calibri"/>
                <w:sz w:val="18"/>
                <w:szCs w:val="18"/>
              </w:rPr>
            </w:pPr>
          </w:p>
        </w:tc>
      </w:tr>
    </w:tbl>
    <w:p w14:paraId="3DDE3DAD" w14:textId="41A2B4B5" w:rsidR="00B013A1" w:rsidRDefault="00B013A1"/>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ins w:id="6" w:author="Smith, Alexis@Energy" w:date="2019-04-16T15:19:00Z"/>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EA43B2">
        <w:trPr>
          <w:ins w:id="7" w:author="Smith, Alexis@Energy" w:date="2019-04-16T15:19:00Z"/>
        </w:trPr>
        <w:tc>
          <w:tcPr>
            <w:tcW w:w="14390" w:type="dxa"/>
            <w:gridSpan w:val="3"/>
          </w:tcPr>
          <w:p w14:paraId="2253DBA0" w14:textId="77777777" w:rsidR="00EC76A2" w:rsidRPr="0045259E" w:rsidRDefault="00EC76A2" w:rsidP="00EA43B2">
            <w:pPr>
              <w:rPr>
                <w:ins w:id="8" w:author="Smith, Alexis@Energy" w:date="2019-04-16T15:19:00Z"/>
                <w:rFonts w:ascii="Calibri" w:hAnsi="Calibri"/>
                <w:b/>
              </w:rPr>
            </w:pPr>
            <w:ins w:id="9" w:author="Smith, Alexis@Energy" w:date="2019-04-16T15:19:00Z">
              <w:r>
                <w:rPr>
                  <w:rFonts w:ascii="Calibri" w:hAnsi="Calibri"/>
                  <w:b/>
                  <w:sz w:val="20"/>
                </w:rPr>
                <w:t>P</w:t>
              </w:r>
              <w:r w:rsidRPr="0045259E">
                <w:rPr>
                  <w:rFonts w:ascii="Calibri" w:hAnsi="Calibri"/>
                  <w:b/>
                  <w:sz w:val="20"/>
                </w:rPr>
                <w:t>. IAQ</w:t>
              </w:r>
              <w:r>
                <w:rPr>
                  <w:rFonts w:ascii="Calibri" w:hAnsi="Calibri"/>
                  <w:b/>
                  <w:sz w:val="20"/>
                </w:rPr>
                <w:t xml:space="preserve"> Fan Information </w:t>
              </w:r>
            </w:ins>
          </w:p>
        </w:tc>
      </w:tr>
      <w:tr w:rsidR="00EC76A2" w14:paraId="70DEB6F0" w14:textId="77777777" w:rsidTr="00EA43B2">
        <w:trPr>
          <w:ins w:id="10" w:author="Smith, Alexis@Energy" w:date="2019-04-16T15:19:00Z"/>
        </w:trPr>
        <w:tc>
          <w:tcPr>
            <w:tcW w:w="4796" w:type="dxa"/>
          </w:tcPr>
          <w:p w14:paraId="2C821C69" w14:textId="77777777" w:rsidR="00EC76A2" w:rsidRPr="003C4CE8" w:rsidRDefault="00EC76A2" w:rsidP="00EA43B2">
            <w:pPr>
              <w:jc w:val="center"/>
              <w:rPr>
                <w:ins w:id="11" w:author="Smith, Alexis@Energy" w:date="2019-04-16T15:19:00Z"/>
                <w:rFonts w:ascii="Calibri" w:hAnsi="Calibri"/>
                <w:sz w:val="18"/>
                <w:szCs w:val="18"/>
              </w:rPr>
            </w:pPr>
            <w:ins w:id="12" w:author="Smith, Alexis@Energy" w:date="2019-04-16T15:19:00Z">
              <w:r w:rsidRPr="003C4CE8">
                <w:rPr>
                  <w:rFonts w:ascii="Calibri" w:hAnsi="Calibri"/>
                  <w:sz w:val="18"/>
                  <w:szCs w:val="18"/>
                </w:rPr>
                <w:t>01</w:t>
              </w:r>
            </w:ins>
          </w:p>
        </w:tc>
        <w:tc>
          <w:tcPr>
            <w:tcW w:w="4797" w:type="dxa"/>
          </w:tcPr>
          <w:p w14:paraId="1688A9DC" w14:textId="77777777" w:rsidR="00EC76A2" w:rsidRPr="003C4CE8" w:rsidRDefault="00EC76A2" w:rsidP="00EA43B2">
            <w:pPr>
              <w:jc w:val="center"/>
              <w:rPr>
                <w:ins w:id="13" w:author="Smith, Alexis@Energy" w:date="2019-04-16T15:19:00Z"/>
                <w:rFonts w:ascii="Calibri" w:hAnsi="Calibri"/>
                <w:sz w:val="18"/>
                <w:szCs w:val="18"/>
              </w:rPr>
            </w:pPr>
            <w:ins w:id="14" w:author="Smith, Alexis@Energy" w:date="2019-04-16T15:19:00Z">
              <w:r w:rsidRPr="003C4CE8">
                <w:rPr>
                  <w:rFonts w:ascii="Calibri" w:hAnsi="Calibri"/>
                  <w:sz w:val="18"/>
                  <w:szCs w:val="18"/>
                </w:rPr>
                <w:t>02</w:t>
              </w:r>
            </w:ins>
          </w:p>
        </w:tc>
        <w:tc>
          <w:tcPr>
            <w:tcW w:w="4797" w:type="dxa"/>
          </w:tcPr>
          <w:p w14:paraId="13E91BDD" w14:textId="77777777" w:rsidR="00EC76A2" w:rsidRPr="003C4CE8" w:rsidRDefault="00EC76A2" w:rsidP="00EA43B2">
            <w:pPr>
              <w:jc w:val="center"/>
              <w:rPr>
                <w:ins w:id="15" w:author="Smith, Alexis@Energy" w:date="2019-04-16T15:19:00Z"/>
                <w:rFonts w:ascii="Calibri" w:hAnsi="Calibri"/>
                <w:sz w:val="18"/>
                <w:szCs w:val="18"/>
              </w:rPr>
            </w:pPr>
            <w:ins w:id="16" w:author="Smith, Alexis@Energy" w:date="2019-04-16T15:19:00Z">
              <w:r w:rsidRPr="003C4CE8">
                <w:rPr>
                  <w:rFonts w:ascii="Calibri" w:hAnsi="Calibri"/>
                  <w:sz w:val="18"/>
                  <w:szCs w:val="18"/>
                </w:rPr>
                <w:t>03</w:t>
              </w:r>
            </w:ins>
          </w:p>
        </w:tc>
      </w:tr>
      <w:tr w:rsidR="00EC76A2" w:rsidRPr="003C4CE8" w14:paraId="2129DBE7" w14:textId="77777777" w:rsidTr="00EA43B2">
        <w:trPr>
          <w:ins w:id="17" w:author="Smith, Alexis@Energy" w:date="2019-04-16T15:19:00Z"/>
        </w:trPr>
        <w:tc>
          <w:tcPr>
            <w:tcW w:w="4796" w:type="dxa"/>
          </w:tcPr>
          <w:p w14:paraId="2B1D043C" w14:textId="77777777" w:rsidR="00EC76A2" w:rsidRPr="003C4CE8" w:rsidRDefault="00EC76A2" w:rsidP="00EA43B2">
            <w:pPr>
              <w:jc w:val="center"/>
              <w:rPr>
                <w:ins w:id="18" w:author="Smith, Alexis@Energy" w:date="2019-04-16T15:19:00Z"/>
                <w:rFonts w:ascii="Calibri" w:hAnsi="Calibri"/>
                <w:sz w:val="18"/>
                <w:szCs w:val="18"/>
              </w:rPr>
            </w:pPr>
            <w:ins w:id="19" w:author="Smith, Alexis@Energy" w:date="2019-04-16T15:19:00Z">
              <w:r w:rsidRPr="003C4CE8">
                <w:rPr>
                  <w:rFonts w:ascii="Calibri" w:hAnsi="Calibri"/>
                  <w:sz w:val="18"/>
                  <w:szCs w:val="18"/>
                </w:rPr>
                <w:t>Fan Name</w:t>
              </w:r>
            </w:ins>
          </w:p>
        </w:tc>
        <w:tc>
          <w:tcPr>
            <w:tcW w:w="4797" w:type="dxa"/>
          </w:tcPr>
          <w:p w14:paraId="13382CC5" w14:textId="77777777" w:rsidR="00EC76A2" w:rsidRPr="003C4CE8" w:rsidRDefault="00EC76A2" w:rsidP="00EA43B2">
            <w:pPr>
              <w:jc w:val="center"/>
              <w:rPr>
                <w:ins w:id="20" w:author="Smith, Alexis@Energy" w:date="2019-04-16T15:19:00Z"/>
                <w:rFonts w:ascii="Calibri" w:hAnsi="Calibri"/>
                <w:sz w:val="18"/>
                <w:szCs w:val="18"/>
              </w:rPr>
            </w:pPr>
            <w:ins w:id="21" w:author="Smith, Alexis@Energy" w:date="2019-04-16T15:19:00Z">
              <w:r>
                <w:rPr>
                  <w:rFonts w:ascii="Calibri" w:hAnsi="Calibri"/>
                  <w:sz w:val="18"/>
                  <w:szCs w:val="18"/>
                </w:rPr>
                <w:t>IAQ Type</w:t>
              </w:r>
            </w:ins>
          </w:p>
        </w:tc>
        <w:tc>
          <w:tcPr>
            <w:tcW w:w="4797" w:type="dxa"/>
          </w:tcPr>
          <w:p w14:paraId="6D1A332B" w14:textId="77777777" w:rsidR="00EC76A2" w:rsidRPr="003C4CE8" w:rsidRDefault="00EC76A2" w:rsidP="00EA43B2">
            <w:pPr>
              <w:jc w:val="center"/>
              <w:rPr>
                <w:ins w:id="22" w:author="Smith, Alexis@Energy" w:date="2019-04-16T15:19:00Z"/>
                <w:rFonts w:ascii="Calibri" w:hAnsi="Calibri"/>
                <w:sz w:val="18"/>
                <w:szCs w:val="18"/>
              </w:rPr>
            </w:pPr>
            <w:ins w:id="23" w:author="Smith, Alexis@Energy" w:date="2019-04-16T15:19:00Z">
              <w:r>
                <w:rPr>
                  <w:rFonts w:ascii="Calibri" w:hAnsi="Calibri"/>
                  <w:sz w:val="18"/>
                  <w:szCs w:val="18"/>
                </w:rPr>
                <w:t>Comments</w:t>
              </w:r>
            </w:ins>
          </w:p>
        </w:tc>
      </w:tr>
      <w:tr w:rsidR="00EC76A2" w:rsidRPr="003C4CE8" w14:paraId="7A581070" w14:textId="77777777" w:rsidTr="00EC76A2">
        <w:trPr>
          <w:trHeight w:val="188"/>
          <w:ins w:id="24" w:author="Smith, Alexis@Energy" w:date="2019-04-16T15:19:00Z"/>
        </w:trPr>
        <w:tc>
          <w:tcPr>
            <w:tcW w:w="4796" w:type="dxa"/>
            <w:vAlign w:val="bottom"/>
          </w:tcPr>
          <w:p w14:paraId="5DE5FA51" w14:textId="7257743A" w:rsidR="00EC76A2" w:rsidRPr="003C4CE8" w:rsidRDefault="00EC76A2" w:rsidP="00EA43B2">
            <w:pPr>
              <w:jc w:val="center"/>
              <w:rPr>
                <w:ins w:id="25" w:author="Smith, Alexis@Energy" w:date="2019-04-16T15:19:00Z"/>
                <w:rFonts w:ascii="Calibri" w:hAnsi="Calibri"/>
                <w:sz w:val="18"/>
                <w:szCs w:val="18"/>
              </w:rPr>
            </w:pPr>
          </w:p>
        </w:tc>
        <w:tc>
          <w:tcPr>
            <w:tcW w:w="4797" w:type="dxa"/>
            <w:vAlign w:val="bottom"/>
          </w:tcPr>
          <w:p w14:paraId="7E4A7F62" w14:textId="08B3BC9C" w:rsidR="00EC76A2" w:rsidRPr="003C4CE8" w:rsidRDefault="00EC76A2" w:rsidP="00EA43B2">
            <w:pPr>
              <w:rPr>
                <w:ins w:id="26" w:author="Smith, Alexis@Energy" w:date="2019-04-16T15:19:00Z"/>
                <w:rFonts w:ascii="Calibri" w:hAnsi="Calibri"/>
                <w:sz w:val="18"/>
                <w:szCs w:val="18"/>
              </w:rPr>
            </w:pPr>
          </w:p>
        </w:tc>
        <w:tc>
          <w:tcPr>
            <w:tcW w:w="4797" w:type="dxa"/>
            <w:vAlign w:val="bottom"/>
          </w:tcPr>
          <w:p w14:paraId="0B05D8BA" w14:textId="3F534A62" w:rsidR="00EC76A2" w:rsidRPr="003C4CE8" w:rsidRDefault="00EC76A2" w:rsidP="00EA43B2">
            <w:pPr>
              <w:jc w:val="center"/>
              <w:rPr>
                <w:ins w:id="27" w:author="Smith, Alexis@Energy" w:date="2019-04-16T15:19:00Z"/>
                <w:rFonts w:ascii="Calibri" w:hAnsi="Calibri"/>
                <w:sz w:val="18"/>
                <w:szCs w:val="18"/>
              </w:rPr>
            </w:pPr>
          </w:p>
        </w:tc>
      </w:tr>
      <w:tr w:rsidR="00EC76A2" w:rsidRPr="003C4CE8" w14:paraId="2FF08DD8" w14:textId="77777777" w:rsidTr="00EA43B2">
        <w:trPr>
          <w:trHeight w:val="278"/>
          <w:ins w:id="28" w:author="Smith, Alexis@Energy" w:date="2019-04-16T15:19:00Z"/>
        </w:trPr>
        <w:tc>
          <w:tcPr>
            <w:tcW w:w="4796" w:type="dxa"/>
            <w:vAlign w:val="bottom"/>
          </w:tcPr>
          <w:p w14:paraId="1F7B93B9" w14:textId="77777777" w:rsidR="00EC76A2" w:rsidRDefault="00EC76A2" w:rsidP="00EA43B2">
            <w:pPr>
              <w:jc w:val="center"/>
              <w:rPr>
                <w:ins w:id="29" w:author="Smith, Alexis@Energy" w:date="2019-04-16T15:19:00Z"/>
                <w:rFonts w:ascii="Calibri" w:hAnsi="Calibri"/>
                <w:sz w:val="18"/>
                <w:szCs w:val="18"/>
              </w:rPr>
            </w:pPr>
          </w:p>
        </w:tc>
        <w:tc>
          <w:tcPr>
            <w:tcW w:w="4797" w:type="dxa"/>
            <w:vAlign w:val="bottom"/>
          </w:tcPr>
          <w:p w14:paraId="62DEDD92" w14:textId="77777777" w:rsidR="00EC76A2" w:rsidRDefault="00EC76A2" w:rsidP="00EA43B2">
            <w:pPr>
              <w:rPr>
                <w:ins w:id="30" w:author="Smith, Alexis@Energy" w:date="2019-04-16T15:19:00Z"/>
                <w:rFonts w:ascii="Calibri" w:hAnsi="Calibri"/>
                <w:sz w:val="18"/>
                <w:szCs w:val="18"/>
              </w:rPr>
            </w:pPr>
          </w:p>
        </w:tc>
        <w:tc>
          <w:tcPr>
            <w:tcW w:w="4797" w:type="dxa"/>
            <w:vAlign w:val="bottom"/>
          </w:tcPr>
          <w:p w14:paraId="1AE7212D" w14:textId="77777777" w:rsidR="00EC76A2" w:rsidRDefault="00EC76A2" w:rsidP="00EA43B2">
            <w:pPr>
              <w:jc w:val="center"/>
              <w:rPr>
                <w:ins w:id="31" w:author="Smith, Alexis@Energy" w:date="2019-04-16T15:19:00Z"/>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46B5B464" w:rsidR="00DF2490" w:rsidRPr="005959F4" w:rsidRDefault="002A339A" w:rsidP="00EC76A2">
            <w:pPr>
              <w:keepNext/>
              <w:rPr>
                <w:rFonts w:ascii="Calibri" w:eastAsia="Calibri" w:hAnsi="Calibri"/>
                <w:b/>
                <w:sz w:val="18"/>
                <w:szCs w:val="18"/>
              </w:rPr>
            </w:pPr>
            <w:del w:id="32" w:author="Smith, Alexis@Energy" w:date="2019-04-16T15:19:00Z">
              <w:r w:rsidDel="00EC76A2">
                <w:rPr>
                  <w:rFonts w:ascii="Calibri" w:eastAsia="Calibri" w:hAnsi="Calibri"/>
                  <w:b/>
                  <w:sz w:val="18"/>
                  <w:szCs w:val="18"/>
                </w:rPr>
                <w:delText>P</w:delText>
              </w:r>
            </w:del>
            <w:ins w:id="33" w:author="Smith, Alexis@Energy" w:date="2019-04-16T15:19:00Z">
              <w:r w:rsidR="00EC76A2">
                <w:rPr>
                  <w:rFonts w:ascii="Calibri" w:eastAsia="Calibri" w:hAnsi="Calibri"/>
                  <w:b/>
                  <w:sz w:val="18"/>
                  <w:szCs w:val="18"/>
                </w:rPr>
                <w:t>Q</w:t>
              </w:r>
            </w:ins>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2"/>
          <w:headerReference w:type="default" r:id="rId13"/>
          <w:footerReference w:type="even" r:id="rId14"/>
          <w:footerReference w:type="default" r:id="rId15"/>
          <w:headerReference w:type="first" r:id="rId16"/>
          <w:footerReference w:type="first" r:id="rId17"/>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3AB8B939" w:rsidR="00A10D7E" w:rsidRPr="007C6199" w:rsidRDefault="0064450F" w:rsidP="001F3969">
      <w:pPr>
        <w:pStyle w:val="ListParagraph"/>
        <w:numPr>
          <w:ilvl w:val="0"/>
          <w:numId w:val="24"/>
        </w:numPr>
        <w:rPr>
          <w:rFonts w:ascii="Calibri" w:hAnsi="Calibri" w:cs="Arial"/>
          <w:sz w:val="18"/>
          <w:szCs w:val="18"/>
        </w:rPr>
      </w:pPr>
      <w:r w:rsidRPr="007C6199">
        <w:rPr>
          <w:rFonts w:ascii="Calibri" w:hAnsi="Calibri" w:cs="Arial"/>
          <w:sz w:val="18"/>
          <w:szCs w:val="18"/>
        </w:rPr>
        <w:t>Battery Storage Included</w:t>
      </w:r>
      <w:r w:rsidR="009D2407" w:rsidRPr="007C6199">
        <w:rPr>
          <w:rFonts w:ascii="Calibri" w:hAnsi="Calibri" w:cs="Arial"/>
          <w:sz w:val="18"/>
          <w:szCs w:val="18"/>
        </w:rPr>
        <w:t xml:space="preserve"> for Credit</w:t>
      </w:r>
      <w:r w:rsidRPr="007C6199">
        <w:rPr>
          <w:rFonts w:ascii="Calibri" w:hAnsi="Calibri" w:cs="Arial"/>
          <w:sz w:val="18"/>
          <w:szCs w:val="18"/>
        </w:rPr>
        <w:t>: Select yes or no. Minimum battery capacity required 7.5 kWh</w:t>
      </w:r>
      <w:r w:rsidR="009D2407" w:rsidRPr="007C6199">
        <w:rPr>
          <w:rFonts w:ascii="Calibri" w:hAnsi="Calibri" w:cs="Arial"/>
          <w:sz w:val="18"/>
          <w:szCs w:val="18"/>
        </w:rPr>
        <w:t>. See Table O for all requirements.</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3B0B23A1" w:rsidR="00A10D7E" w:rsidRPr="007C6199" w:rsidRDefault="00FC4F83" w:rsidP="001F3969">
      <w:pPr>
        <w:pStyle w:val="ListParagraph"/>
        <w:numPr>
          <w:ilvl w:val="0"/>
          <w:numId w:val="24"/>
        </w:numPr>
        <w:rPr>
          <w:rFonts w:ascii="Calibri" w:hAnsi="Calibri" w:cs="Arial"/>
          <w:sz w:val="18"/>
          <w:szCs w:val="18"/>
        </w:rPr>
      </w:pPr>
      <w:r w:rsidRPr="007C6199">
        <w:rPr>
          <w:rFonts w:ascii="Calibri" w:hAnsi="Calibri" w:cs="Arial"/>
          <w:sz w:val="18"/>
          <w:szCs w:val="18"/>
        </w:rPr>
        <w:t>Exceptions to Fenestration U-factor and SHGC: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glass in door,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tubular skylight, Installing less than or equal to 16 ft</w:t>
      </w:r>
      <w:r w:rsidRPr="007C6199">
        <w:rPr>
          <w:rFonts w:ascii="Calibri" w:hAnsi="Calibri" w:cs="Arial"/>
          <w:sz w:val="18"/>
          <w:szCs w:val="18"/>
          <w:vertAlign w:val="superscript"/>
        </w:rPr>
        <w:t xml:space="preserve">2 </w:t>
      </w:r>
      <w:r w:rsidRPr="007C6199">
        <w:rPr>
          <w:rFonts w:ascii="Calibri" w:hAnsi="Calibri" w:cs="Arial"/>
          <w:sz w:val="18"/>
          <w:szCs w:val="18"/>
        </w:rPr>
        <w:t>skylight</w:t>
      </w:r>
      <w:r w:rsidR="00497FCF" w:rsidRPr="007C6199">
        <w:rPr>
          <w:rFonts w:ascii="Calibri" w:hAnsi="Calibri" w:cs="Arial"/>
          <w:sz w:val="18"/>
          <w:szCs w:val="18"/>
        </w:rPr>
        <w:t>, or Not Applicable</w:t>
      </w:r>
      <w:r w:rsidRPr="007C6199">
        <w:rPr>
          <w:rFonts w:ascii="Calibri" w:hAnsi="Calibri" w:cs="Arial"/>
          <w:sz w:val="18"/>
          <w:szCs w:val="18"/>
        </w:rPr>
        <w:t>.</w:t>
      </w:r>
    </w:p>
    <w:p w14:paraId="3562AFD4" w14:textId="02ED1764" w:rsidR="003108F9" w:rsidRPr="007C6199" w:rsidRDefault="003108F9" w:rsidP="001F3969">
      <w:pPr>
        <w:pStyle w:val="ListParagraph"/>
        <w:numPr>
          <w:ilvl w:val="0"/>
          <w:numId w:val="24"/>
        </w:numPr>
        <w:rPr>
          <w:rFonts w:ascii="Calibri" w:hAnsi="Calibri" w:cs="Arial"/>
          <w:sz w:val="18"/>
          <w:szCs w:val="18"/>
        </w:rPr>
      </w:pPr>
      <w:r w:rsidRPr="007C6199">
        <w:rPr>
          <w:rFonts w:ascii="Calibri" w:hAnsi="Calibri" w:cs="Arial"/>
          <w:sz w:val="18"/>
          <w:szCs w:val="18"/>
        </w:rPr>
        <w:t>Average ceiling height in feet, used to calculate IAQ CFM.</w:t>
      </w:r>
    </w:p>
    <w:p w14:paraId="64D40008" w14:textId="77777777" w:rsidR="003108F9" w:rsidRPr="007C6199" w:rsidRDefault="003108F9" w:rsidP="00F55848">
      <w:pPr>
        <w:pStyle w:val="ListParagraph"/>
        <w:numPr>
          <w:ilvl w:val="0"/>
          <w:numId w:val="24"/>
        </w:numPr>
        <w:rPr>
          <w:rFonts w:ascii="Calibri" w:hAnsi="Calibri" w:cs="Arial"/>
          <w:sz w:val="18"/>
          <w:szCs w:val="18"/>
        </w:rPr>
      </w:pPr>
      <w:r w:rsidRPr="007C6199">
        <w:rPr>
          <w:rFonts w:asciiTheme="minorHAnsi" w:hAnsiTheme="minorHAnsi"/>
          <w:sz w:val="18"/>
          <w:szCs w:val="18"/>
        </w:rPr>
        <w:t>Vertical distance in feet from the lowest above-grade floor to the highest ceiling</w:t>
      </w:r>
      <w:r w:rsidRPr="007C6199">
        <w:rPr>
          <w:rFonts w:ascii="Calibri" w:hAnsi="Calibri" w:cs="Arial"/>
          <w:sz w:val="18"/>
          <w:szCs w:val="18"/>
        </w:rPr>
        <w:t>, used to calculate IAQ CFM</w:t>
      </w:r>
      <w:r w:rsidRPr="008511A8">
        <w:rPr>
          <w:rFonts w:ascii="Calibri" w:hAnsi="Calibri" w:cs="Arial"/>
          <w:sz w:val="18"/>
          <w:szCs w:val="18"/>
        </w:rPr>
        <w:t>.</w:t>
      </w:r>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r w:rsidR="0083511B" w:rsidRPr="007C6199">
        <w:rPr>
          <w:rFonts w:ascii="Calibri" w:hAnsi="Calibri" w:cs="Arial"/>
          <w:sz w:val="18"/>
          <w:szCs w:val="18"/>
        </w:rPr>
        <w:t>are entered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insulation </w:t>
      </w:r>
      <w:r w:rsidRPr="007C6199">
        <w:rPr>
          <w:rFonts w:ascii="Calibri" w:hAnsi="Calibri" w:cs="Arial"/>
          <w:sz w:val="18"/>
          <w:szCs w:val="18"/>
        </w:rPr>
        <w:t xml:space="preserve"> is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for exterior insulation will be completed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Required</w:t>
      </w:r>
      <w:r w:rsidRPr="007C6199">
        <w:rPr>
          <w:rFonts w:ascii="Calibri" w:hAnsi="Calibri" w:cs="Arial"/>
          <w:sz w:val="18"/>
          <w:szCs w:val="18"/>
        </w:rPr>
        <w:t>: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roof area with photovoltaic panels or solar thermal panels, (2) roof constructions with </w:t>
      </w:r>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pitches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if the method of compliance is 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roduct types include single-ply roof, wood shingles, asphalt roof, metal roof, tile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Area: Calculated area (in sq.ft.)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8"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9"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kWdc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kWdc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PV system with 0.3 kWdc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Water heater Type: Tankless,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44F6E30B"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5D4AE0A9" w14:textId="77777777"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77777777" w:rsidR="00557C51" w:rsidRPr="007C6199" w:rsidRDefault="00557C51" w:rsidP="009D2407">
      <w:pPr>
        <w:keepNext/>
        <w:rPr>
          <w:rFonts w:ascii="Calibri" w:hAnsi="Calibri" w:cs="Arial"/>
          <w:sz w:val="18"/>
          <w:szCs w:val="18"/>
        </w:rPr>
      </w:pPr>
    </w:p>
    <w:p w14:paraId="308DB4CE" w14:textId="712F4B0D" w:rsidR="00166008" w:rsidRPr="007C6199" w:rsidRDefault="004D359C" w:rsidP="003F64CF">
      <w:pPr>
        <w:keepNext/>
        <w:rPr>
          <w:rFonts w:ascii="Calibri" w:hAnsi="Calibri" w:cs="Arial"/>
          <w:b/>
          <w:sz w:val="18"/>
          <w:szCs w:val="18"/>
        </w:rPr>
      </w:pPr>
      <w:r w:rsidRPr="007C6199">
        <w:rPr>
          <w:rFonts w:ascii="Calibri" w:hAnsi="Calibri" w:cs="Arial"/>
          <w:b/>
          <w:sz w:val="18"/>
          <w:szCs w:val="18"/>
        </w:rPr>
        <w:t>P</w:t>
      </w:r>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20"/>
          <w:headerReference w:type="default" r:id="rId21"/>
          <w:footerReference w:type="default" r:id="rId22"/>
          <w:headerReference w:type="first" r:id="rId23"/>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5C2EA867" w14:textId="0C60C21E" w:rsidR="0031551A" w:rsidRPr="004358FA" w:rsidDel="00B37669" w:rsidRDefault="00CA63EE" w:rsidP="0027753D">
            <w:pPr>
              <w:rPr>
                <w:del w:id="34" w:author="Shewmaker, Michael@Energy" w:date="2019-02-26T09:15:00Z"/>
                <w:rFonts w:ascii="Calibri" w:hAnsi="Calibri"/>
                <w:sz w:val="18"/>
                <w:szCs w:val="18"/>
              </w:rPr>
            </w:pPr>
            <w:del w:id="35" w:author="Shewmaker, Michael@Energy" w:date="2019-02-26T09:15:00Z">
              <w:r w:rsidRPr="004358FA" w:rsidDel="00B37669">
                <w:rPr>
                  <w:rFonts w:ascii="Calibri" w:hAnsi="Calibri"/>
                  <w:sz w:val="18"/>
                  <w:szCs w:val="18"/>
                </w:rPr>
                <w:delText>Exceptions to Fenestration U-factor and SHGC</w:delText>
              </w:r>
            </w:del>
          </w:p>
          <w:p w14:paraId="308DB51F" w14:textId="2800D446" w:rsidR="00CA63EE" w:rsidRPr="004358FA" w:rsidRDefault="00CA63EE" w:rsidP="0027753D">
            <w:pPr>
              <w:rPr>
                <w:rFonts w:ascii="Calibri" w:hAnsi="Calibri"/>
                <w:sz w:val="18"/>
                <w:szCs w:val="18"/>
              </w:rPr>
            </w:pPr>
            <w:del w:id="36" w:author="Shewmaker, Michael@Energy" w:date="2019-02-26T09:15:00Z">
              <w:r w:rsidRPr="004358FA" w:rsidDel="00B37669">
                <w:rPr>
                  <w:rFonts w:ascii="Calibri" w:hAnsi="Calibri"/>
                  <w:sz w:val="18"/>
                  <w:szCs w:val="18"/>
                </w:rPr>
                <w:delText>150.1(c)3A</w:delText>
              </w:r>
            </w:del>
            <w:ins w:id="37" w:author="Shewmaker, Michael@Energy" w:date="2019-02-26T09:15:00Z">
              <w:r w:rsidR="00B37669">
                <w:rPr>
                  <w:rFonts w:ascii="Calibri" w:hAnsi="Calibri"/>
                  <w:sz w:val="18"/>
                  <w:szCs w:val="18"/>
                </w:rPr>
                <w:t>Fenestration Exceptions:</w:t>
              </w:r>
            </w:ins>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ins w:id="38" w:author="Shewmaker, Michael@Energy" w:date="2019-02-26T09:15:00Z"/>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ins w:id="39" w:author="Shewmaker, Michael@Energy" w:date="2019-02-26T09:15:00Z">
              <w:r>
                <w:rPr>
                  <w:rFonts w:ascii="Calibri" w:hAnsi="Calibri"/>
                  <w:sz w:val="18"/>
                  <w:szCs w:val="18"/>
                </w:rPr>
                <w:t xml:space="preserve">*Installing </w:t>
              </w:r>
            </w:ins>
            <w:ins w:id="40" w:author="Shewmaker, Michael@Energy" w:date="2019-02-26T09:21:00Z">
              <w:r w:rsidR="00300F1B">
                <w:rPr>
                  <w:rFonts w:ascii="Calibri" w:hAnsi="Calibri"/>
                  <w:sz w:val="18"/>
                  <w:szCs w:val="18"/>
                </w:rPr>
                <w:t>storage water heater ≤ 55 gal</w:t>
              </w:r>
            </w:ins>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r>
              <w:rPr>
                <w:rFonts w:asciiTheme="minorHAnsi" w:hAnsiTheme="minorHAnsi"/>
                <w:sz w:val="18"/>
                <w:szCs w:val="18"/>
              </w:rPr>
              <w:t xml:space="preserve">Elseif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r>
              <w:rPr>
                <w:rFonts w:asciiTheme="minorHAnsi" w:hAnsiTheme="minorHAnsi"/>
                <w:sz w:val="18"/>
                <w:szCs w:val="18"/>
              </w:rPr>
              <w:t>E</w:t>
            </w:r>
            <w:r w:rsidRPr="00A646D9">
              <w:rPr>
                <w:rFonts w:asciiTheme="minorHAnsi" w:hAnsiTheme="minorHAnsi"/>
                <w:sz w:val="18"/>
                <w:szCs w:val="18"/>
              </w:rPr>
              <w:t>lseif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r w:rsidR="003C680B">
              <w:rPr>
                <w:rFonts w:asciiTheme="minorHAnsi" w:hAnsiTheme="minorHAnsi"/>
                <w:sz w:val="18"/>
                <w:szCs w:val="18"/>
              </w:rPr>
              <w:t>else</w:t>
            </w: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ObjectNamePermissive&gt;&gt;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777777" w:rsidR="00027B68" w:rsidRDefault="00CF3A66" w:rsidP="00B25B99">
            <w:pPr>
              <w:keepNext/>
              <w:tabs>
                <w:tab w:val="left" w:pos="2160"/>
                <w:tab w:val="left" w:pos="2700"/>
                <w:tab w:val="left" w:pos="3420"/>
                <w:tab w:val="left" w:pos="3780"/>
                <w:tab w:val="left" w:pos="5760"/>
                <w:tab w:val="left" w:pos="7212"/>
              </w:tabs>
              <w:spacing w:line="276" w:lineRule="auto"/>
              <w:jc w:val="center"/>
              <w:rPr>
                <w:ins w:id="41" w:author="Shewmaker, Michael@Energy" w:date="2019-03-04T13:43:00Z"/>
                <w:rFonts w:ascii="Calibri" w:hAnsi="Calibri"/>
                <w:sz w:val="18"/>
                <w:szCs w:val="18"/>
              </w:rPr>
            </w:pPr>
            <w:r>
              <w:rPr>
                <w:rFonts w:ascii="Calibri" w:hAnsi="Calibri"/>
                <w:sz w:val="18"/>
                <w:szCs w:val="18"/>
              </w:rPr>
              <w:t>&lt;&lt;</w:t>
            </w:r>
            <w:del w:id="42" w:author="Shewmaker, Michael@Energy" w:date="2019-03-04T13:43:00Z">
              <w:r w:rsidDel="00027B68">
                <w:rPr>
                  <w:rFonts w:ascii="Calibri" w:hAnsi="Calibri"/>
                  <w:sz w:val="18"/>
                  <w:szCs w:val="18"/>
                </w:rPr>
                <w:delText>User Input: DecimalNonnegative</w:delText>
              </w:r>
            </w:del>
            <w:ins w:id="43" w:author="Shewmaker, Michael@Energy" w:date="2019-03-04T13:43:00Z">
              <w:r w:rsidR="00027B68">
                <w:rPr>
                  <w:rFonts w:ascii="Calibri" w:hAnsi="Calibri"/>
                  <w:sz w:val="18"/>
                  <w:szCs w:val="18"/>
                </w:rPr>
                <w:t>User select from list:</w:t>
              </w:r>
            </w:ins>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44" w:author="Shewmaker, Michael@Energy" w:date="2019-03-04T13:43:00Z"/>
                <w:rFonts w:ascii="Calibri" w:hAnsi="Calibri"/>
                <w:sz w:val="18"/>
                <w:szCs w:val="18"/>
              </w:rPr>
            </w:pPr>
            <w:ins w:id="45" w:author="Shewmaker, Michael@Energy" w:date="2019-03-04T13:43:00Z">
              <w:r>
                <w:rPr>
                  <w:rFonts w:ascii="Calibri" w:hAnsi="Calibri"/>
                  <w:sz w:val="18"/>
                  <w:szCs w:val="18"/>
                </w:rPr>
                <w:t>*R-0;</w:t>
              </w:r>
            </w:ins>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46" w:author="Shewmaker, Michael@Energy" w:date="2019-03-04T13:43:00Z"/>
                <w:rFonts w:ascii="Calibri" w:hAnsi="Calibri"/>
                <w:sz w:val="18"/>
                <w:szCs w:val="18"/>
              </w:rPr>
            </w:pPr>
            <w:ins w:id="47" w:author="Shewmaker, Michael@Energy" w:date="2019-03-04T13:43:00Z">
              <w:r>
                <w:rPr>
                  <w:rFonts w:ascii="Calibri" w:hAnsi="Calibri"/>
                  <w:sz w:val="18"/>
                  <w:szCs w:val="18"/>
                </w:rPr>
                <w:t>*R-4;</w:t>
              </w:r>
            </w:ins>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48" w:author="Shewmaker, Michael@Energy" w:date="2019-03-04T13:44:00Z"/>
                <w:rFonts w:ascii="Calibri" w:hAnsi="Calibri"/>
                <w:sz w:val="18"/>
                <w:szCs w:val="18"/>
              </w:rPr>
            </w:pPr>
            <w:ins w:id="49" w:author="Shewmaker, Michael@Energy" w:date="2019-03-04T13:43:00Z">
              <w:r>
                <w:rPr>
                  <w:rFonts w:ascii="Calibri" w:hAnsi="Calibri"/>
                  <w:sz w:val="18"/>
                  <w:szCs w:val="18"/>
                </w:rPr>
                <w:t>*R-5</w:t>
              </w:r>
            </w:ins>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50" w:author="Shewmaker, Michael@Energy" w:date="2019-03-04T13:47:00Z"/>
                <w:rFonts w:ascii="Calibri" w:hAnsi="Calibri"/>
                <w:sz w:val="18"/>
                <w:szCs w:val="18"/>
              </w:rPr>
            </w:pPr>
            <w:ins w:id="51" w:author="Shewmaker, Michael@Energy" w:date="2019-03-04T13:44:00Z">
              <w:r>
                <w:rPr>
                  <w:rFonts w:ascii="Calibri" w:hAnsi="Calibri"/>
                  <w:sz w:val="18"/>
                  <w:szCs w:val="18"/>
                </w:rPr>
                <w:t>*</w:t>
              </w:r>
            </w:ins>
            <w:ins w:id="52" w:author="Shewmaker, Michael@Energy" w:date="2019-03-04T13:47:00Z">
              <w:r>
                <w:rPr>
                  <w:rFonts w:ascii="Calibri" w:hAnsi="Calibri"/>
                  <w:sz w:val="18"/>
                  <w:szCs w:val="18"/>
                </w:rPr>
                <w:t>R-7;</w:t>
              </w:r>
            </w:ins>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53" w:author="Shewmaker, Michael@Energy" w:date="2019-03-04T13:47:00Z"/>
                <w:rFonts w:ascii="Calibri" w:hAnsi="Calibri"/>
                <w:sz w:val="18"/>
                <w:szCs w:val="18"/>
              </w:rPr>
            </w:pPr>
            <w:ins w:id="54" w:author="Shewmaker, Michael@Energy" w:date="2019-03-04T13:47:00Z">
              <w:r>
                <w:rPr>
                  <w:rFonts w:ascii="Calibri" w:hAnsi="Calibri"/>
                  <w:sz w:val="18"/>
                  <w:szCs w:val="18"/>
                </w:rPr>
                <w:t>*R-8;</w:t>
              </w:r>
            </w:ins>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55" w:author="Shewmaker, Michael@Energy" w:date="2019-03-04T13:47:00Z"/>
                <w:rFonts w:ascii="Calibri" w:hAnsi="Calibri"/>
                <w:sz w:val="18"/>
                <w:szCs w:val="18"/>
              </w:rPr>
            </w:pPr>
            <w:ins w:id="56" w:author="Shewmaker, Michael@Energy" w:date="2019-03-04T13:47:00Z">
              <w:r>
                <w:rPr>
                  <w:rFonts w:ascii="Calibri" w:hAnsi="Calibri"/>
                  <w:sz w:val="18"/>
                  <w:szCs w:val="18"/>
                </w:rPr>
                <w:t>*R-10 vertical;</w:t>
              </w:r>
            </w:ins>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57" w:author="Shewmaker, Michael@Energy" w:date="2019-03-04T13:47:00Z"/>
                <w:rFonts w:ascii="Calibri" w:hAnsi="Calibri"/>
                <w:sz w:val="18"/>
                <w:szCs w:val="18"/>
              </w:rPr>
            </w:pPr>
            <w:ins w:id="58" w:author="Shewmaker, Michael@Energy" w:date="2019-03-04T13:47:00Z">
              <w:r>
                <w:rPr>
                  <w:rFonts w:ascii="Calibri" w:hAnsi="Calibri"/>
                  <w:sz w:val="18"/>
                  <w:szCs w:val="18"/>
                </w:rPr>
                <w:t>*R-10 vertical and R-7 horizontal; or</w:t>
              </w:r>
            </w:ins>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ins w:id="59" w:author="Shewmaker, Michael@Energy" w:date="2019-03-04T13:47:00Z"/>
                <w:rFonts w:ascii="Calibri" w:hAnsi="Calibri"/>
                <w:sz w:val="18"/>
                <w:szCs w:val="18"/>
              </w:rPr>
            </w:pPr>
            <w:ins w:id="60" w:author="Shewmaker, Michael@Energy" w:date="2019-03-04T13:47:00Z">
              <w:r>
                <w:rPr>
                  <w:rFonts w:ascii="Calibri" w:hAnsi="Calibri"/>
                  <w:sz w:val="18"/>
                  <w:szCs w:val="18"/>
                </w:rPr>
                <w:t>*NA</w:t>
              </w:r>
            </w:ins>
            <w:ins w:id="61" w:author="Shewmaker, Michael@Energy" w:date="2019-03-04T12:20:00Z">
              <w:r w:rsidR="00926250">
                <w:rPr>
                  <w:rFonts w:ascii="Calibri" w:hAnsi="Calibri"/>
                  <w:sz w:val="18"/>
                  <w:szCs w:val="18"/>
                </w:rPr>
                <w:t>;</w:t>
              </w:r>
            </w:ins>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ins w:id="62" w:author="Shewmaker, Michael@Energy" w:date="2019-03-04T13:48:00Z"/>
                <w:rFonts w:ascii="Calibri" w:hAnsi="Calibri"/>
                <w:sz w:val="18"/>
                <w:szCs w:val="18"/>
              </w:rPr>
            </w:pPr>
            <w:ins w:id="63" w:author="Shewmaker, Michael@Energy" w:date="2019-03-04T13:47:00Z">
              <w:r>
                <w:rPr>
                  <w:rFonts w:ascii="Calibri" w:hAnsi="Calibri"/>
                  <w:sz w:val="18"/>
                  <w:szCs w:val="18"/>
                </w:rPr>
                <w:t xml:space="preserve">If E01 = </w:t>
              </w:r>
            </w:ins>
            <w:ins w:id="64" w:author="Shewmaker, Michael@Energy" w:date="2019-03-04T13:48:00Z">
              <w:r>
                <w:rPr>
                  <w:rFonts w:ascii="Calibri" w:hAnsi="Calibri"/>
                  <w:sz w:val="18"/>
                  <w:szCs w:val="18"/>
                </w:rPr>
                <w:t>‘Heated slab’ or A09 = 16, then ‘NA’ not allowed</w:t>
              </w:r>
            </w:ins>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65" w:author="Shewmaker, Michael@Energy" w:date="2019-03-04T12:20:00Z"/>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66" w:author="Shewmaker, Michael@Energy" w:date="2019-03-04T12:20:00Z">
              <w:r>
                <w:rPr>
                  <w:rFonts w:ascii="Calibri" w:hAnsi="Calibri"/>
                  <w:sz w:val="18"/>
                  <w:szCs w:val="18"/>
                </w:rPr>
                <w:t>Note: Either R-value or U-factor is required, not both</w:t>
              </w:r>
            </w:ins>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ins w:id="67" w:author="Shewmaker, Michael@Energy" w:date="2019-03-04T13:52:00Z"/>
                <w:rFonts w:ascii="Calibri" w:hAnsi="Calibri"/>
                <w:sz w:val="18"/>
                <w:szCs w:val="18"/>
              </w:rPr>
            </w:pPr>
            <w:r>
              <w:rPr>
                <w:rFonts w:ascii="Calibri" w:hAnsi="Calibri"/>
                <w:sz w:val="18"/>
                <w:szCs w:val="18"/>
              </w:rPr>
              <w:t>&lt;&lt;</w:t>
            </w:r>
            <w:ins w:id="68" w:author="Shewmaker, Michael@Energy" w:date="2019-03-04T13:50:00Z">
              <w:r w:rsidR="00027B68">
                <w:rPr>
                  <w:rFonts w:ascii="Calibri" w:hAnsi="Calibri"/>
                  <w:sz w:val="18"/>
                  <w:szCs w:val="18"/>
                </w:rPr>
                <w:t xml:space="preserve">If E01 = ‘Heated slab’ or A09 = 16, then require </w:t>
              </w:r>
            </w:ins>
            <w:r>
              <w:rPr>
                <w:rFonts w:ascii="Calibri" w:hAnsi="Calibri"/>
                <w:sz w:val="18"/>
                <w:szCs w:val="18"/>
              </w:rPr>
              <w:t>User Input: DecimalNonnegative</w:t>
            </w:r>
            <w:ins w:id="69" w:author="Shewmaker, Michael@Energy" w:date="2019-03-04T12:21:00Z">
              <w:r w:rsidR="00926250">
                <w:rPr>
                  <w:rFonts w:ascii="Calibri" w:hAnsi="Calibri"/>
                  <w:sz w:val="18"/>
                  <w:szCs w:val="18"/>
                </w:rPr>
                <w:t>;</w:t>
              </w:r>
            </w:ins>
            <w:ins w:id="70" w:author="Shewmaker, Michael@Energy" w:date="2019-03-04T13:52:00Z">
              <w:r w:rsidR="00027B68">
                <w:rPr>
                  <w:rFonts w:ascii="Calibri" w:hAnsi="Calibri"/>
                  <w:sz w:val="18"/>
                  <w:szCs w:val="18"/>
                </w:rPr>
                <w:t xml:space="preserve"> else allow NA</w:t>
              </w:r>
            </w:ins>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ins w:id="71" w:author="Shewmaker, Michael@Energy" w:date="2019-03-04T12:21:00Z"/>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72" w:author="Shewmaker, Michael@Energy" w:date="2019-03-04T12:21:00Z">
              <w:r>
                <w:rPr>
                  <w:rFonts w:ascii="Calibri" w:hAnsi="Calibri"/>
                  <w:sz w:val="18"/>
                  <w:szCs w:val="18"/>
                </w:rPr>
                <w:t xml:space="preserve">Note: </w:t>
              </w:r>
            </w:ins>
            <w:ins w:id="73" w:author="Shewmaker, Michael@Energy" w:date="2019-03-04T12:22:00Z">
              <w:r>
                <w:rPr>
                  <w:rFonts w:ascii="Calibri" w:hAnsi="Calibri"/>
                  <w:sz w:val="18"/>
                  <w:szCs w:val="18"/>
                </w:rPr>
                <w:t>Either R-value or U-factor is required, not both</w:t>
              </w:r>
            </w:ins>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ins w:id="74" w:author="Shewmaker, Michael@Energy" w:date="2019-03-04T13:53:00Z">
              <w:r w:rsidR="00027B68">
                <w:rPr>
                  <w:rFonts w:ascii="Calibri" w:hAnsi="Calibri"/>
                  <w:sz w:val="18"/>
                  <w:szCs w:val="18"/>
                </w:rPr>
                <w:t>If E02 = NA, then value = NA; else</w:t>
              </w:r>
            </w:ins>
            <w:r w:rsidR="000B5D58" w:rsidRPr="00EE4B45">
              <w:rPr>
                <w:rFonts w:ascii="Calibri" w:hAnsi="Calibri"/>
                <w:sz w:val="18"/>
                <w:szCs w:val="18"/>
              </w:rPr>
              <w:t xml:space="preserve">If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0B5D58" w:rsidRPr="005F036F">
              <w:rPr>
                <w:rFonts w:asciiTheme="minorHAnsi" w:hAnsiTheme="minorHAnsi"/>
                <w:sz w:val="18"/>
                <w:szCs w:val="18"/>
              </w:rPr>
              <w:t xml:space="preserve">if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if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6C25F1" w:rsidRPr="00EE4B45">
              <w:rPr>
                <w:rFonts w:ascii="Calibri" w:hAnsi="Calibri"/>
                <w:sz w:val="18"/>
                <w:szCs w:val="18"/>
              </w:rPr>
              <w:t xml:space="preserve">if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266E8ABC"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ins w:id="75" w:author="Shewmaker, Michael@Energy" w:date="2019-03-04T13:53:00Z">
              <w:r w:rsidR="00027B68">
                <w:rPr>
                  <w:rFonts w:ascii="Calibri" w:hAnsi="Calibri"/>
                  <w:sz w:val="18"/>
                  <w:szCs w:val="18"/>
                </w:rPr>
                <w:t>If E03 = NA, then value = NA; else</w:t>
              </w:r>
            </w:ins>
            <w:del w:id="76" w:author="Shewmaker, Michael@Energy" w:date="2019-03-04T13:53:00Z">
              <w:r w:rsidR="000B5D58" w:rsidRPr="005F036F" w:rsidDel="00027B68">
                <w:rPr>
                  <w:rFonts w:ascii="Calibri" w:hAnsi="Calibri"/>
                  <w:sz w:val="18"/>
                  <w:szCs w:val="18"/>
                </w:rPr>
                <w:delText xml:space="preserve"> </w:delText>
              </w:r>
            </w:del>
            <w:r w:rsidR="000B5D58" w:rsidRPr="005F036F">
              <w:rPr>
                <w:rFonts w:ascii="Calibri" w:hAnsi="Calibri"/>
                <w:sz w:val="18"/>
                <w:szCs w:val="18"/>
              </w:rPr>
              <w:t xml:space="preserve">If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w:t>
            </w:r>
            <w:del w:id="77" w:author="Shewmaker, Michael@Energy" w:date="2019-03-04T13:42:00Z">
              <w:r w:rsidR="000B5D58" w:rsidRPr="009C0A61" w:rsidDel="00027B68">
                <w:rPr>
                  <w:rFonts w:ascii="Calibri" w:hAnsi="Calibri"/>
                  <w:sz w:val="18"/>
                  <w:szCs w:val="18"/>
                </w:rPr>
                <w:delText>0</w:delText>
              </w:r>
            </w:del>
            <w:r w:rsidR="000B5D58" w:rsidRPr="009C0A61">
              <w:rPr>
                <w:rFonts w:ascii="Calibri" w:hAnsi="Calibri"/>
                <w:sz w:val="18"/>
                <w:szCs w:val="18"/>
              </w:rPr>
              <w:t>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ins w:id="78" w:author="Shewmaker, Michael@Energy" w:date="2019-03-04T14:09:00Z">
              <w:r w:rsidR="00C30951">
                <w:rPr>
                  <w:rFonts w:ascii="Calibri" w:hAnsi="Calibri"/>
                  <w:sz w:val="18"/>
                  <w:szCs w:val="18"/>
                </w:rPr>
                <w:t>Note: Range check, value in E03 must be less than or equal to E05 in order to comply</w:t>
              </w:r>
            </w:ins>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&lt;&lt;User Input: DecimalNonnegative&gt;&gt;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&lt;&lt;User Input: DecimalNonnegative&gt;&gt;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r>
              <w:rPr>
                <w:rFonts w:asciiTheme="minorHAnsi" w:hAnsiTheme="minorHAnsi"/>
                <w:sz w:val="18"/>
                <w:szCs w:val="18"/>
              </w:rPr>
              <w:t>elseif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 xml:space="preserve">f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f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r w:rsidRPr="00805901">
              <w:rPr>
                <w:rFonts w:asciiTheme="minorHAnsi" w:hAnsiTheme="minorHAnsi"/>
                <w:sz w:val="18"/>
                <w:szCs w:val="18"/>
              </w:rPr>
              <w:t>else</w:t>
            </w:r>
            <w:r w:rsidR="0088010F">
              <w:rPr>
                <w:rFonts w:asciiTheme="minorHAnsi" w:hAnsiTheme="minorHAnsi"/>
                <w:sz w:val="18"/>
                <w:szCs w:val="18"/>
              </w:rPr>
              <w:t>if</w:t>
            </w:r>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r>
              <w:rPr>
                <w:rFonts w:asciiTheme="minorHAnsi" w:hAnsiTheme="minorHAnsi"/>
                <w:sz w:val="18"/>
                <w:szCs w:val="18"/>
              </w:rPr>
              <w:t>elsei</w:t>
            </w:r>
            <w:r w:rsidR="00A06E0F" w:rsidRPr="00805901">
              <w:rPr>
                <w:rFonts w:asciiTheme="minorHAnsi" w:hAnsiTheme="minorHAnsi"/>
                <w:sz w:val="18"/>
                <w:szCs w:val="18"/>
              </w:rPr>
              <w:t>f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&lt;&lt;User Input: ObjectNamePermissive&gt;&gt;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Else</w:t>
            </w:r>
            <w:r w:rsidR="00A834A6">
              <w:rPr>
                <w:rFonts w:ascii="Calibri" w:hAnsi="Calibri"/>
                <w:sz w:val="18"/>
                <w:szCs w:val="18"/>
              </w:rPr>
              <w:t>if</w:t>
            </w:r>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t xml:space="preserve"> &lt;&lt;</w:t>
            </w:r>
            <w:r w:rsidR="009722F4">
              <w:rPr>
                <w:rFonts w:ascii="Calibri" w:hAnsi="Calibri"/>
                <w:noProof/>
                <w:sz w:val="18"/>
                <w:szCs w:val="18"/>
              </w:rPr>
              <w:t xml:space="preserve">User selects 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 User selects from CRRC 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t>&lt;&lt;User input</w:t>
            </w:r>
            <w:r w:rsidR="003428CF">
              <w:rPr>
                <w:rFonts w:ascii="Calibri" w:hAnsi="Calibri"/>
                <w:sz w:val="18"/>
                <w:szCs w:val="18"/>
              </w:rPr>
              <w:t>:</w:t>
            </w:r>
            <w:r w:rsidRPr="00A1267A">
              <w:rPr>
                <w:rFonts w:ascii="Calibri" w:hAnsi="Calibri"/>
                <w:sz w:val="18"/>
                <w:szCs w:val="18"/>
              </w:rPr>
              <w:t xml:space="preserve"> From the CRRC Directory if 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04 = ‘Not in an applicable climate zone’ 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 the user knows what they are installing, the user enters the DecimalNonnegative value from the CRRC Directory</w:t>
            </w:r>
            <w:ins w:id="79" w:author="Smith, Alexis@Energy" w:date="2019-02-27T09:23:00Z">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ins>
            <w:ins w:id="80" w:author="Shewmaker, Michael@Energy" w:date="2019-03-04T14:45:00Z">
              <w:r w:rsidR="008D29F9">
                <w:rPr>
                  <w:rFonts w:asciiTheme="minorHAnsi" w:hAnsiTheme="minorHAnsi" w:cstheme="minorHAnsi"/>
                  <w:b w:val="0"/>
                  <w:sz w:val="18"/>
                  <w:szCs w:val="18"/>
                </w:rPr>
                <w:t xml:space="preserve">x.xx, </w:t>
              </w:r>
            </w:ins>
            <w:ins w:id="81" w:author="Smith, Alexis@Energy" w:date="2019-02-27T09:23:00Z">
              <w:r w:rsidR="006660E1" w:rsidRPr="006660E1">
                <w:rPr>
                  <w:rFonts w:asciiTheme="minorHAnsi" w:hAnsiTheme="minorHAnsi" w:cstheme="minorHAnsi"/>
                  <w:b w:val="0"/>
                  <w:sz w:val="18"/>
                  <w:szCs w:val="18"/>
                </w:rPr>
                <w:t>value must be &gt; 0 and &lt; 1)</w:t>
              </w:r>
            </w:ins>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04 = ‘Not in an applicable climate zone’ 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w:t>
            </w:r>
            <w:ins w:id="82" w:author="Smith, Alexis@Energy" w:date="2019-02-27T09:24:00Z">
              <w:r w:rsidR="006660E1">
                <w:rPr>
                  <w:rFonts w:ascii="Calibri" w:hAnsi="Calibri"/>
                  <w:b w:val="0"/>
                  <w:sz w:val="18"/>
                  <w:szCs w:val="18"/>
                </w:rPr>
                <w:t xml:space="preserve"> </w:t>
              </w:r>
              <w:r w:rsidR="006660E1" w:rsidRPr="006660E1">
                <w:rPr>
                  <w:rFonts w:ascii="Calibri" w:hAnsi="Calibri"/>
                  <w:b w:val="0"/>
                  <w:sz w:val="18"/>
                  <w:szCs w:val="18"/>
                </w:rPr>
                <w:t>(</w:t>
              </w:r>
            </w:ins>
            <w:ins w:id="83" w:author="Shewmaker, Michael@Energy" w:date="2019-03-04T14:45:00Z">
              <w:r w:rsidR="008D29F9">
                <w:rPr>
                  <w:rFonts w:ascii="Calibri" w:hAnsi="Calibri"/>
                  <w:b w:val="0"/>
                  <w:sz w:val="18"/>
                  <w:szCs w:val="18"/>
                </w:rPr>
                <w:t xml:space="preserve">x.xx, </w:t>
              </w:r>
            </w:ins>
            <w:ins w:id="84" w:author="Smith, Alexis@Energy" w:date="2019-02-27T09:24:00Z">
              <w:r w:rsidR="006660E1" w:rsidRPr="006660E1">
                <w:rPr>
                  <w:rFonts w:ascii="Calibri" w:hAnsi="Calibri"/>
                  <w:b w:val="0"/>
                  <w:sz w:val="18"/>
                  <w:szCs w:val="18"/>
                </w:rPr>
                <w:t>value must be &gt; 0 and &lt; 1)</w:t>
              </w:r>
            </w:ins>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04 = ‘Not in an applicable climate zone’ 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User Input: DecimalNonnegative</w:t>
            </w:r>
            <w:ins w:id="85" w:author="Smith, Alexis@Energy" w:date="2019-02-27T09:24:00Z">
              <w:r w:rsidR="006660E1">
                <w:rPr>
                  <w:rFonts w:ascii="Calibri" w:hAnsi="Calibri"/>
                  <w:sz w:val="18"/>
                  <w:szCs w:val="18"/>
                </w:rPr>
                <w:t xml:space="preserve"> </w:t>
              </w:r>
              <w:r w:rsidR="006660E1" w:rsidRPr="006660E1">
                <w:rPr>
                  <w:rFonts w:ascii="Calibri" w:hAnsi="Calibri"/>
                  <w:sz w:val="18"/>
                  <w:szCs w:val="18"/>
                </w:rPr>
                <w:t>(</w:t>
              </w:r>
            </w:ins>
            <w:ins w:id="86" w:author="Shewmaker, Michael@Energy" w:date="2019-03-04T14:45:00Z">
              <w:r w:rsidR="008D29F9">
                <w:rPr>
                  <w:rFonts w:ascii="Calibri" w:hAnsi="Calibri"/>
                  <w:sz w:val="18"/>
                  <w:szCs w:val="18"/>
                </w:rPr>
                <w:t xml:space="preserve">x.xx, </w:t>
              </w:r>
            </w:ins>
            <w:ins w:id="87" w:author="Smith, Alexis@Energy" w:date="2019-02-27T09:24:00Z">
              <w:r w:rsidR="006660E1" w:rsidRPr="006660E1">
                <w:rPr>
                  <w:rFonts w:ascii="Calibri" w:hAnsi="Calibri"/>
                  <w:sz w:val="18"/>
                  <w:szCs w:val="18"/>
                </w:rPr>
                <w:t>value must be &gt; 0 and &lt; 1)</w:t>
              </w:r>
            </w:ins>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1633BA42" w:rsidR="008A34AB" w:rsidRDefault="008A34AB" w:rsidP="0054226B">
            <w:pPr>
              <w:rPr>
                <w:rFonts w:asciiTheme="minorHAnsi" w:hAnsiTheme="minorHAnsi"/>
                <w:sz w:val="18"/>
                <w:szCs w:val="18"/>
              </w:rPr>
            </w:pPr>
            <w:r w:rsidRPr="00D45D6A">
              <w:rPr>
                <w:rFonts w:asciiTheme="minorHAnsi" w:hAnsiTheme="minorHAnsi"/>
                <w:sz w:val="18"/>
                <w:szCs w:val="18"/>
              </w:rPr>
              <w:t>&lt;&lt;</w:t>
            </w:r>
            <w:r w:rsidR="00E57399">
              <w:rPr>
                <w:rFonts w:asciiTheme="minorHAnsi" w:hAnsiTheme="minorHAnsi"/>
                <w:sz w:val="18"/>
                <w:szCs w:val="18"/>
              </w:rPr>
              <w:t xml:space="preserve">if </w:t>
            </w:r>
            <w:r w:rsidR="003428CF">
              <w:rPr>
                <w:rFonts w:asciiTheme="minorHAnsi" w:hAnsiTheme="minorHAnsi"/>
                <w:sz w:val="18"/>
                <w:szCs w:val="18"/>
              </w:rPr>
              <w:t>G0</w:t>
            </w:r>
            <w:ins w:id="88" w:author="Smith, Alexis@Energy" w:date="2019-02-27T09:24:00Z">
              <w:r w:rsidR="006660E1">
                <w:rPr>
                  <w:rFonts w:asciiTheme="minorHAnsi" w:hAnsiTheme="minorHAnsi"/>
                  <w:sz w:val="18"/>
                  <w:szCs w:val="18"/>
                </w:rPr>
                <w:t>4</w:t>
              </w:r>
            </w:ins>
            <w:del w:id="89" w:author="Smith, Alexis@Energy" w:date="2019-02-27T09:24:00Z">
              <w:r w:rsidR="003428CF" w:rsidDel="006660E1">
                <w:rPr>
                  <w:rFonts w:asciiTheme="minorHAnsi" w:hAnsiTheme="minorHAnsi"/>
                  <w:sz w:val="18"/>
                  <w:szCs w:val="18"/>
                </w:rPr>
                <w:delText>3</w:delText>
              </w:r>
            </w:del>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r>
              <w:rPr>
                <w:rFonts w:asciiTheme="minorHAnsi" w:hAnsiTheme="minorHAnsi"/>
                <w:sz w:val="18"/>
                <w:szCs w:val="18"/>
              </w:rPr>
              <w:t>else</w:t>
            </w:r>
            <w:r w:rsidR="00482AFE">
              <w:rPr>
                <w:rFonts w:asciiTheme="minorHAnsi" w:hAnsiTheme="minorHAnsi"/>
                <w:sz w:val="18"/>
                <w:szCs w:val="18"/>
              </w:rPr>
              <w:t xml:space="preserve">if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&lt;&lt;User input: DecimalNonnegative&gt;&gt;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&lt;&lt;User input: DecimalNonnegative&gt;&gt;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6845A0CF"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ins w:id="90" w:author="Shewmaker, Michael@Energy" w:date="2019-02-26T09:25:00Z">
              <w:r w:rsidR="00300F1B">
                <w:rPr>
                  <w:rFonts w:ascii="Calibri" w:hAnsi="Calibri"/>
                  <w:sz w:val="18"/>
                  <w:szCs w:val="18"/>
                </w:rPr>
                <w:t>if A14 = Installing storage water heater ≤ 55 gal, then value = 0.24; else</w:t>
              </w:r>
            </w:ins>
            <w:del w:id="91" w:author="Shewmaker, Michael@Energy" w:date="2019-02-26T09:26:00Z">
              <w:r w:rsidR="00954442" w:rsidDel="00300F1B">
                <w:rPr>
                  <w:rFonts w:ascii="Calibri" w:hAnsi="Calibri"/>
                  <w:sz w:val="18"/>
                  <w:szCs w:val="18"/>
                </w:rPr>
                <w:delText>default</w:delText>
              </w:r>
            </w:del>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2D2A6CF8"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del w:id="92" w:author="Shewmaker, Michael@Energy" w:date="2019-02-26T09:38:00Z">
              <w:r w:rsidDel="00B677A4">
                <w:rPr>
                  <w:rFonts w:asciiTheme="minorHAnsi" w:hAnsiTheme="minorHAnsi"/>
                  <w:sz w:val="18"/>
                  <w:szCs w:val="20"/>
                </w:rPr>
                <w:delText>s</w:delText>
              </w:r>
            </w:del>
            <w:r>
              <w:rPr>
                <w:rFonts w:asciiTheme="minorHAnsi" w:hAnsiTheme="minorHAnsi"/>
                <w:sz w:val="18"/>
                <w:szCs w:val="20"/>
              </w:rPr>
              <w: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20874745" w:rsidR="00D62303" w:rsidRDefault="00D62303" w:rsidP="00D62303">
            <w:pPr>
              <w:keepNext/>
              <w:rPr>
                <w:rFonts w:ascii="Calibri" w:hAnsi="Calibri"/>
                <w:sz w:val="18"/>
                <w:szCs w:val="18"/>
              </w:rPr>
            </w:pPr>
            <w:r>
              <w:rPr>
                <w:rFonts w:ascii="Calibri" w:hAnsi="Calibri"/>
                <w:sz w:val="18"/>
                <w:szCs w:val="18"/>
              </w:rPr>
              <w:t>Total Propose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508DCD99"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ins w:id="93" w:author="Shewmaker, Michael@Energy" w:date="2019-02-26T09:35:00Z">
              <w:r w:rsidR="00B677A4">
                <w:rPr>
                  <w:rFonts w:ascii="Calibri" w:hAnsi="Calibri"/>
                  <w:sz w:val="18"/>
                  <w:szCs w:val="18"/>
                </w:rPr>
                <w:t>I03</w:t>
              </w:r>
            </w:ins>
            <w:del w:id="94" w:author="Shewmaker, Michael@Energy" w:date="2019-02-26T09:35:00Z">
              <w:r w:rsidR="00D62303" w:rsidDel="00B677A4">
                <w:rPr>
                  <w:rFonts w:ascii="Calibri" w:hAnsi="Calibri"/>
                  <w:sz w:val="18"/>
                  <w:szCs w:val="18"/>
                </w:rPr>
                <w:delText>0.3</w:delText>
              </w:r>
              <w:r w:rsidR="00A4322D" w:rsidDel="00B677A4">
                <w:rPr>
                  <w:rFonts w:ascii="Calibri" w:hAnsi="Calibri"/>
                  <w:sz w:val="18"/>
                  <w:szCs w:val="18"/>
                </w:rPr>
                <w:delText>0</w:delText>
              </w:r>
            </w:del>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&lt;&lt;User Input: ObjectNamePermissive&gt;&gt;</w:t>
            </w:r>
          </w:p>
        </w:tc>
        <w:tc>
          <w:tcPr>
            <w:tcW w:w="1091" w:type="dxa"/>
            <w:tcBorders>
              <w:top w:val="single" w:sz="6" w:space="0" w:color="auto"/>
              <w:bottom w:val="single" w:sz="6" w:space="0" w:color="auto"/>
            </w:tcBorders>
            <w:vAlign w:val="bottom"/>
          </w:tcPr>
          <w:p w14:paraId="308DB73C" w14:textId="10D2A323" w:rsidR="00B25B99" w:rsidRPr="009B3A0C" w:rsidRDefault="004570AE" w:rsidP="0054226B">
            <w:pPr>
              <w:keepNext/>
              <w:jc w:val="center"/>
              <w:rPr>
                <w:rFonts w:ascii="Calibri" w:hAnsi="Calibri"/>
                <w:sz w:val="18"/>
                <w:szCs w:val="18"/>
              </w:rPr>
            </w:pPr>
            <w:r>
              <w:rPr>
                <w:rFonts w:ascii="Calibri" w:hAnsi="Calibri"/>
                <w:sz w:val="18"/>
                <w:szCs w:val="18"/>
              </w:rPr>
              <w:t>&lt;&lt;User selects from list: Boiler, Central gas furnace, Central large packaged HP, Central split HP, Combined hydronic, Combined hydronic forced air, Ductless HP, Electric, Gas space heater, Gas wall furnace, Hydronic, Hydronic forced air, Hydronic HP, Hydronic HP forced air, Room HP, Wood Heat, Packaged gas furnace; small duct high velocity&gt;&gt;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1E44B35C" w:rsidR="00B25B99" w:rsidRPr="009B3A0C" w:rsidRDefault="004570AE" w:rsidP="0054226B">
            <w:pPr>
              <w:keepNext/>
              <w:jc w:val="center"/>
              <w:rPr>
                <w:rFonts w:ascii="Calibri" w:hAnsi="Calibri"/>
                <w:sz w:val="18"/>
                <w:szCs w:val="18"/>
              </w:rPr>
            </w:pPr>
            <w:r>
              <w:rPr>
                <w:rFonts w:ascii="Calibri" w:hAnsi="Calibri"/>
                <w:sz w:val="18"/>
                <w:szCs w:val="18"/>
              </w:rPr>
              <w:t>&lt;&lt;User selects from list: Central large packaged AC, Central large packaged HP, Central packaged AC, Central packaged HP, Central split AC, Central split HP, Ductless AC, Ductless HP, Evaporative direct, Evaporative indirect, Evaporative indirect direct, Evaporatively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0" w14:textId="29583A1A"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6D7E4DFA" w:rsidR="00F46D08" w:rsidRDefault="00770256" w:rsidP="0054226B">
            <w:pPr>
              <w:keepNext/>
              <w:jc w:val="center"/>
              <w:rPr>
                <w:rFonts w:ascii="Calibri" w:hAnsi="Calibri"/>
                <w:sz w:val="18"/>
                <w:szCs w:val="18"/>
              </w:rPr>
            </w:pPr>
            <w:r>
              <w:rPr>
                <w:rFonts w:ascii="Calibri" w:hAnsi="Calibri"/>
                <w:sz w:val="18"/>
                <w:szCs w:val="18"/>
              </w:rPr>
              <w:t>&lt;&lt;</w:t>
            </w:r>
            <w:ins w:id="95" w:author="Smith, Alexis@Energy" w:date="2019-02-27T08:42:00Z">
              <w:r w:rsidR="00CC0B7B" w:rsidRPr="006457DC">
                <w:rPr>
                  <w:sz w:val="20"/>
                </w:rPr>
                <w:t xml:space="preserve"> </w:t>
              </w:r>
              <w:r w:rsidR="00CC0B7B" w:rsidRPr="00CC0B7B">
                <w:rPr>
                  <w:rFonts w:asciiTheme="minorHAnsi" w:hAnsiTheme="minorHAnsi" w:cstheme="minorHAnsi"/>
                  <w:sz w:val="18"/>
                  <w:szCs w:val="18"/>
                </w:rPr>
                <w:t>if K08 = Ductless, then value = No ducts, else</w:t>
              </w:r>
            </w:ins>
            <w:r w:rsidR="00F46D08">
              <w:rPr>
                <w:rFonts w:ascii="Calibri" w:hAnsi="Calibri"/>
                <w:sz w:val="18"/>
                <w:szCs w:val="18"/>
              </w:rPr>
              <w:t xml:space="preserve"> </w:t>
            </w:r>
            <w:del w:id="96" w:author="Smith, Alexis@Energy" w:date="2019-02-27T08:43:00Z">
              <w:r w:rsidR="00F46D08" w:rsidDel="00CC0B7B">
                <w:rPr>
                  <w:rFonts w:ascii="Calibri" w:hAnsi="Calibri"/>
                  <w:sz w:val="18"/>
                  <w:szCs w:val="18"/>
                </w:rPr>
                <w:delText>I</w:delText>
              </w:r>
            </w:del>
            <w:ins w:id="97" w:author="Smith, Alexis@Energy" w:date="2019-02-27T08:43:00Z">
              <w:r w:rsidR="00CC0B7B">
                <w:rPr>
                  <w:rFonts w:ascii="Calibri" w:hAnsi="Calibri"/>
                  <w:sz w:val="18"/>
                  <w:szCs w:val="18"/>
                </w:rPr>
                <w:t>i</w:t>
              </w:r>
            </w:ins>
            <w:r w:rsidR="00F46D08">
              <w:rPr>
                <w:rFonts w:ascii="Calibri" w:hAnsi="Calibri"/>
                <w:sz w:val="18"/>
                <w:szCs w:val="18"/>
              </w:rPr>
              <w:t>f F01 = C, then value = Conditioned Space;</w:t>
            </w:r>
          </w:p>
          <w:p w14:paraId="308DB743" w14:textId="6F8AEF57"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ins w:id="98" w:author="Smith, Alexis@Energy" w:date="2019-02-27T08:43:00Z">
              <w:r w:rsidR="00CC0B7B" w:rsidRPr="00CC0B7B">
                <w:rPr>
                  <w:rFonts w:asciiTheme="minorHAnsi" w:hAnsiTheme="minorHAnsi" w:cstheme="minorHAnsi"/>
                  <w:sz w:val="18"/>
                  <w:szCs w:val="18"/>
                </w:rPr>
                <w:t xml:space="preserve"> if F01 = Option B, then</w:t>
              </w:r>
            </w:ins>
            <w:r>
              <w:rPr>
                <w:rFonts w:ascii="Calibri" w:hAnsi="Calibri"/>
                <w:sz w:val="18"/>
                <w:szCs w:val="18"/>
              </w:rPr>
              <w:t xml:space="preserve"> u</w:t>
            </w:r>
            <w:r w:rsidR="00770256">
              <w:rPr>
                <w:rFonts w:ascii="Calibri" w:hAnsi="Calibri"/>
                <w:sz w:val="18"/>
                <w:szCs w:val="18"/>
              </w:rPr>
              <w:t xml:space="preserve">ser selects from list: Conditioned space-, </w:t>
            </w:r>
            <w:del w:id="99" w:author="Smith, Alexis@Energy" w:date="2019-02-27T08:44:00Z">
              <w:r w:rsidR="00770256" w:rsidDel="00CC0B7B">
                <w:rPr>
                  <w:rFonts w:ascii="Calibri" w:hAnsi="Calibri"/>
                  <w:sz w:val="18"/>
                  <w:szCs w:val="18"/>
                </w:rPr>
                <w:delText xml:space="preserve">No ducts, </w:delText>
              </w:r>
            </w:del>
            <w:r w:rsidR="00770256">
              <w:rPr>
                <w:rFonts w:ascii="Calibri" w:hAnsi="Calibri"/>
                <w:sz w:val="18"/>
                <w:szCs w:val="18"/>
              </w:rPr>
              <w:t>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t xml:space="preserve">&lt;&lt;if system is ductless, then display NA; elseif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at </w:t>
            </w:r>
            <w:hyperlink r:id="rId24"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t>&lt;&lt;if A09 = 8 – 14</w:t>
            </w:r>
            <w:ins w:id="100" w:author="Smith, Alexis@Energy" w:date="2019-02-27T09:26:00Z">
              <w:r w:rsidR="006660E1">
                <w:rPr>
                  <w:rFonts w:asciiTheme="minorHAnsi" w:hAnsiTheme="minorHAnsi"/>
                  <w:sz w:val="20"/>
                </w:rPr>
                <w:t xml:space="preserve"> </w:t>
              </w:r>
              <w:r w:rsidR="006660E1" w:rsidRPr="006660E1">
                <w:rPr>
                  <w:rFonts w:asciiTheme="minorHAnsi" w:hAnsiTheme="minorHAnsi" w:cstheme="minorHAnsi"/>
                  <w:sz w:val="20"/>
                </w:rPr>
                <w:t>and A11 = Single Family</w:t>
              </w:r>
            </w:ins>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ins w:id="101" w:author="Smith, Alexis@Energy" w:date="2019-02-27T09:27:00Z">
              <w:r w:rsidR="006660E1" w:rsidRPr="006660E1">
                <w:rPr>
                  <w:rFonts w:asciiTheme="minorHAnsi" w:hAnsiTheme="minorHAnsi" w:cstheme="minorHAnsi"/>
                  <w:sz w:val="20"/>
                </w:rPr>
                <w:t xml:space="preserve"> (if A11 = Multi Family or Multi Family with central water heating, do not show table)</w:t>
              </w:r>
            </w:ins>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4375FDDE" w:rsidR="004570AE" w:rsidRPr="0095485E" w:rsidRDefault="004570AE" w:rsidP="00CA53FC">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 ft</w:t>
            </w:r>
            <w:r w:rsidRPr="00A3314C">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p>
        </w:tc>
        <w:tc>
          <w:tcPr>
            <w:tcW w:w="1833" w:type="dxa"/>
            <w:vAlign w:val="bottom"/>
          </w:tcPr>
          <w:p w14:paraId="2FFA020C" w14:textId="3D8ADE2D" w:rsidR="004570AE" w:rsidRPr="0095485E" w:rsidRDefault="004570AE" w:rsidP="00A310B7">
            <w:pPr>
              <w:jc w:val="center"/>
              <w:rPr>
                <w:rFonts w:asciiTheme="minorHAnsi" w:hAnsiTheme="minorHAnsi"/>
                <w:sz w:val="18"/>
              </w:rPr>
            </w:pPr>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del w:id="102" w:author="Smith, Alexis@Energy" w:date="2019-04-04T13:50:00Z">
              <w:r w:rsidDel="00A310B7">
                <w:rPr>
                  <w:rFonts w:ascii="Calibri" w:hAnsi="Calibri"/>
                  <w:sz w:val="18"/>
                  <w:szCs w:val="18"/>
                </w:rPr>
                <w:delText xml:space="preserve">Required </w:delText>
              </w:r>
            </w:del>
            <w:ins w:id="103" w:author="Smith, Alexis@Energy" w:date="2019-04-04T13:50:00Z">
              <w:r w:rsidR="00A310B7">
                <w:rPr>
                  <w:rFonts w:ascii="Calibri" w:hAnsi="Calibri"/>
                  <w:sz w:val="18"/>
                  <w:szCs w:val="18"/>
                </w:rPr>
                <w:t xml:space="preserve">Total </w:t>
              </w:r>
            </w:ins>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r w:rsidR="003059F8">
              <w:rPr>
                <w:rFonts w:ascii="Calibri" w:hAnsi="Calibri"/>
                <w:sz w:val="18"/>
                <w:szCs w:val="18"/>
              </w:rPr>
              <w:t>xxxxxx</w:t>
            </w:r>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input:nonnegative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r w:rsidRPr="0032404C">
              <w:rPr>
                <w:rFonts w:asciiTheme="minorHAnsi" w:hAnsiTheme="minorHAnsi"/>
                <w:sz w:val="18"/>
                <w:szCs w:val="18"/>
              </w:rPr>
              <w:t>Decimalnonnegative</w:t>
            </w:r>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5F2A15C6"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ins w:id="104" w:author="Smith, Alexis@Energy" w:date="2019-04-04T13:49:00Z">
              <w:r w:rsidR="00A310B7">
                <w:rPr>
                  <w:rFonts w:ascii="Calibri" w:hAnsi="Calibri"/>
                  <w:sz w:val="18"/>
                  <w:szCs w:val="18"/>
                </w:rPr>
                <w:t>3</w:t>
              </w:r>
            </w:ins>
            <w:del w:id="105" w:author="Smith, Alexis@Energy" w:date="2019-04-04T13:49:00Z">
              <w:r w:rsidDel="00A310B7">
                <w:rPr>
                  <w:rFonts w:ascii="Calibri" w:hAnsi="Calibri"/>
                  <w:sz w:val="18"/>
                  <w:szCs w:val="18"/>
                </w:rPr>
                <w:delText>1</w:delText>
              </w:r>
            </w:del>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05" w:type="dxa"/>
        <w:tblLook w:val="04A0" w:firstRow="1" w:lastRow="0" w:firstColumn="1" w:lastColumn="0" w:noHBand="0" w:noVBand="1"/>
      </w:tblPr>
      <w:tblGrid>
        <w:gridCol w:w="771"/>
        <w:gridCol w:w="1033"/>
        <w:gridCol w:w="1087"/>
        <w:gridCol w:w="956"/>
        <w:gridCol w:w="777"/>
        <w:gridCol w:w="1279"/>
        <w:gridCol w:w="1035"/>
        <w:gridCol w:w="1035"/>
        <w:gridCol w:w="1104"/>
        <w:gridCol w:w="764"/>
        <w:gridCol w:w="912"/>
        <w:gridCol w:w="951"/>
        <w:gridCol w:w="1090"/>
        <w:gridCol w:w="1596"/>
      </w:tblGrid>
      <w:tr w:rsidR="004F7CE9" w:rsidRPr="000638D1" w14:paraId="5E7DC035" w14:textId="77777777" w:rsidTr="00711ADA">
        <w:trPr>
          <w:trHeight w:val="437"/>
        </w:trPr>
        <w:tc>
          <w:tcPr>
            <w:tcW w:w="14305"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424504" w:rsidRPr="004A470C" w14:paraId="17B5471E" w14:textId="77777777" w:rsidTr="00711ADA">
        <w:trPr>
          <w:trHeight w:val="225"/>
        </w:trPr>
        <w:tc>
          <w:tcPr>
            <w:tcW w:w="785"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55"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21"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7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60"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307"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57"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1057"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1128"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850"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60"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990"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113"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046"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424504" w:rsidRPr="004A470C" w14:paraId="22C0B22B" w14:textId="77777777" w:rsidTr="00711ADA">
        <w:trPr>
          <w:trHeight w:val="873"/>
        </w:trPr>
        <w:tc>
          <w:tcPr>
            <w:tcW w:w="785"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55"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21"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7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60"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of Recir Loops</w:t>
            </w:r>
          </w:p>
        </w:tc>
        <w:tc>
          <w:tcPr>
            <w:tcW w:w="1307"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57" w:type="dxa"/>
            <w:vAlign w:val="bottom"/>
          </w:tcPr>
          <w:p w14:paraId="0E14CD81" w14:textId="77777777" w:rsidR="004F7CE9" w:rsidRPr="004A470C" w:rsidRDefault="004F7CE9" w:rsidP="003B5B14">
            <w:pPr>
              <w:jc w:val="center"/>
              <w:rPr>
                <w:rFonts w:ascii="Calibri" w:hAnsi="Calibri"/>
                <w:sz w:val="18"/>
                <w:szCs w:val="18"/>
              </w:rPr>
            </w:pPr>
            <w:r w:rsidRPr="004A470C">
              <w:rPr>
                <w:rFonts w:ascii="Calibri" w:hAnsi="Calibri"/>
                <w:sz w:val="18"/>
                <w:szCs w:val="18"/>
              </w:rPr>
              <w:t>Volume</w:t>
            </w:r>
          </w:p>
        </w:tc>
        <w:tc>
          <w:tcPr>
            <w:tcW w:w="1057"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1128" w:type="dxa"/>
            <w:vAlign w:val="bottom"/>
          </w:tcPr>
          <w:p w14:paraId="15442524" w14:textId="77777777" w:rsidR="004F7CE9" w:rsidRPr="004A470C" w:rsidRDefault="004F7CE9" w:rsidP="003B5B14">
            <w:pPr>
              <w:jc w:val="center"/>
              <w:rPr>
                <w:rFonts w:ascii="Calibri" w:hAnsi="Calibri"/>
                <w:sz w:val="18"/>
                <w:szCs w:val="18"/>
              </w:rPr>
            </w:pPr>
            <w:r w:rsidRPr="004A470C">
              <w:rPr>
                <w:rFonts w:ascii="Calibri" w:hAnsi="Calibri"/>
                <w:sz w:val="18"/>
                <w:szCs w:val="18"/>
              </w:rPr>
              <w:t># of Water Heaters in System</w:t>
            </w:r>
          </w:p>
        </w:tc>
        <w:tc>
          <w:tcPr>
            <w:tcW w:w="850" w:type="dxa"/>
            <w:vAlign w:val="bottom"/>
          </w:tcPr>
          <w:p w14:paraId="72518CFF" w14:textId="77777777" w:rsidR="004F7CE9" w:rsidRPr="004A470C" w:rsidRDefault="004F7CE9" w:rsidP="003B5B14">
            <w:pPr>
              <w:jc w:val="center"/>
              <w:rPr>
                <w:rFonts w:ascii="Calibri" w:hAnsi="Calibri"/>
                <w:sz w:val="18"/>
                <w:szCs w:val="18"/>
              </w:rPr>
            </w:pPr>
            <w:r w:rsidRPr="004A470C">
              <w:rPr>
                <w:rFonts w:ascii="Calibri" w:hAnsi="Calibri"/>
                <w:sz w:val="18"/>
                <w:szCs w:val="18"/>
              </w:rPr>
              <w:t>Rated Input (Range)</w:t>
            </w:r>
          </w:p>
        </w:tc>
        <w:tc>
          <w:tcPr>
            <w:tcW w:w="960"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990"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113"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046"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424504" w:rsidRPr="004A470C" w14:paraId="11AE4C7E" w14:textId="77777777" w:rsidTr="00711ADA">
        <w:trPr>
          <w:trHeight w:val="4752"/>
        </w:trPr>
        <w:tc>
          <w:tcPr>
            <w:tcW w:w="785" w:type="dxa"/>
          </w:tcPr>
          <w:p w14:paraId="557FD684" w14:textId="77777777" w:rsidR="004F7CE9" w:rsidRPr="004A470C" w:rsidRDefault="004F7CE9" w:rsidP="003B5B14">
            <w:pPr>
              <w:rPr>
                <w:rFonts w:ascii="Calibri" w:hAnsi="Calibri"/>
                <w:sz w:val="18"/>
              </w:rPr>
            </w:pPr>
            <w:r w:rsidRPr="004A470C">
              <w:rPr>
                <w:rFonts w:ascii="Calibri" w:hAnsi="Calibri"/>
                <w:sz w:val="18"/>
              </w:rPr>
              <w:t>&lt;&lt;user input text&gt;&gt;</w:t>
            </w:r>
          </w:p>
        </w:tc>
        <w:tc>
          <w:tcPr>
            <w:tcW w:w="1055"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21"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0F4BFE0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Elseif A1</w:t>
            </w:r>
            <w:r w:rsidR="00711ADA">
              <w:rPr>
                <w:rFonts w:ascii="Calibri" w:hAnsi="Calibri"/>
                <w:sz w:val="18"/>
              </w:rPr>
              <w:t>1</w:t>
            </w:r>
            <w:r w:rsidRPr="004A470C">
              <w:rPr>
                <w:rFonts w:ascii="Calibri" w:hAnsi="Calibri"/>
                <w:sz w:val="18"/>
              </w:rPr>
              <w:t xml:space="preserve"> = Multifamily with central water heating, then user picks from list: “A additional solar” or “B solar + drain water heat recovery”&gt;&gt;</w:t>
            </w:r>
          </w:p>
        </w:tc>
        <w:tc>
          <w:tcPr>
            <w:tcW w:w="976" w:type="dxa"/>
          </w:tcPr>
          <w:p w14:paraId="06B9E073"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whole number&gt;&gt;</w:t>
            </w:r>
          </w:p>
        </w:tc>
        <w:tc>
          <w:tcPr>
            <w:tcW w:w="860" w:type="dxa"/>
          </w:tcPr>
          <w:p w14:paraId="23E44D02" w14:textId="77777777" w:rsidR="004F7CE9" w:rsidRPr="004A470C" w:rsidRDefault="004F7CE9" w:rsidP="003B5B14">
            <w:pPr>
              <w:keepNext/>
              <w:rPr>
                <w:rFonts w:ascii="Calibri" w:hAnsi="Calibri"/>
                <w:sz w:val="18"/>
                <w:szCs w:val="18"/>
              </w:rPr>
            </w:pPr>
            <w:r w:rsidRPr="004A470C">
              <w:rPr>
                <w:rFonts w:ascii="Calibri" w:hAnsi="Calibri"/>
                <w:sz w:val="18"/>
                <w:szCs w:val="18"/>
              </w:rPr>
              <w:t>&lt;&lt;if M02 = Central, then user entry: allow ≥2 unless M04 is ≤8 then allow 1;</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307"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A1</w:t>
            </w:r>
            <w:r w:rsidR="00711ADA">
              <w:rPr>
                <w:rFonts w:ascii="Calibri" w:hAnsi="Calibri"/>
                <w:sz w:val="18"/>
                <w:szCs w:val="14"/>
              </w:rPr>
              <w:t>1</w:t>
            </w:r>
            <w:r w:rsidRPr="004A470C">
              <w:rPr>
                <w:rFonts w:ascii="Calibri" w:hAnsi="Calibri"/>
                <w:sz w:val="18"/>
                <w:szCs w:val="14"/>
              </w:rPr>
              <w:t xml:space="preserve"> = Multifamily with central water heating, then 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57"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C4FFD0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1057" w:type="dxa"/>
          </w:tcPr>
          <w:p w14:paraId="7EC99D1E" w14:textId="63A9E82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Multifamily with central water heating or If M03 = 1, 2, or 3,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118F3E5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
          <w:p w14:paraId="3F584044" w14:textId="193AE06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M03 = 4A, 4B, 5, 5A, or 5B, 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28"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850" w:type="dxa"/>
          </w:tcPr>
          <w:p w14:paraId="0DDF90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or 3, then value = 75,000; </w:t>
            </w:r>
          </w:p>
          <w:p w14:paraId="54AA39C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60" w:type="dxa"/>
          </w:tcPr>
          <w:p w14:paraId="217678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‘B’, then value = 0.30</w:t>
            </w:r>
            <w:ins w:id="106" w:author="Smith, Alexis@Energy" w:date="2019-02-27T09:30:00Z">
              <w:r w:rsidR="003B3FD5">
                <w:rPr>
                  <w:rFonts w:ascii="Calibri" w:hAnsi="Calibri"/>
                  <w:sz w:val="18"/>
                  <w:szCs w:val="14"/>
                </w:rPr>
                <w:t xml:space="preserve">; else </w:t>
              </w:r>
            </w:ins>
            <w:ins w:id="107" w:author="Smith, Alexis@Energy" w:date="2019-02-27T09:31:00Z">
              <w:r w:rsidR="003B3FD5">
                <w:rPr>
                  <w:rFonts w:ascii="Calibri" w:hAnsi="Calibri"/>
                  <w:sz w:val="18"/>
                  <w:szCs w:val="14"/>
                </w:rPr>
                <w:t>value = N/A</w:t>
              </w:r>
            </w:ins>
            <w:r w:rsidRPr="004A470C">
              <w:rPr>
                <w:rFonts w:ascii="Calibri" w:hAnsi="Calibri"/>
                <w:sz w:val="18"/>
                <w:szCs w:val="14"/>
              </w:rPr>
              <w:t>&gt;&gt;</w:t>
            </w:r>
          </w:p>
        </w:tc>
        <w:tc>
          <w:tcPr>
            <w:tcW w:w="990"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M03 = 4B then value is 0.3 kWdc;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kWdc; </w:t>
            </w:r>
          </w:p>
          <w:p w14:paraId="3B0F845C"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 1 or 16 and M03 = 5A then value = 0.3 kWdc; else value is 0&gt;&gt;</w:t>
            </w:r>
          </w:p>
        </w:tc>
        <w:tc>
          <w:tcPr>
            <w:tcW w:w="1113"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M03 = 4A, 4B, 5, 5A or 5B user select from list: Garage or Conditioned Space; else value is NA&gt;&gt;</w:t>
            </w:r>
          </w:p>
        </w:tc>
        <w:tc>
          <w:tcPr>
            <w:tcW w:w="1046" w:type="dxa"/>
          </w:tcPr>
          <w:p w14:paraId="36B2C15C" w14:textId="6906F9A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del w:id="108" w:author="Tam, Danny@Energy" w:date="2019-03-21T15:47:00Z">
              <w:r w:rsidRPr="004A470C" w:rsidDel="008B045C">
                <w:rPr>
                  <w:rFonts w:ascii="Calibri" w:hAnsi="Calibri"/>
                  <w:sz w:val="18"/>
                  <w:szCs w:val="14"/>
                </w:rPr>
                <w:delText>A1</w:delText>
              </w:r>
              <w:r w:rsidR="00711ADA" w:rsidDel="008B045C">
                <w:rPr>
                  <w:rFonts w:ascii="Calibri" w:hAnsi="Calibri"/>
                  <w:sz w:val="18"/>
                  <w:szCs w:val="14"/>
                </w:rPr>
                <w:delText>1</w:delText>
              </w:r>
              <w:r w:rsidRPr="004A470C" w:rsidDel="008B045C">
                <w:rPr>
                  <w:rFonts w:ascii="Calibri" w:hAnsi="Calibri"/>
                  <w:sz w:val="18"/>
                  <w:szCs w:val="14"/>
                </w:rPr>
                <w:delText xml:space="preserve"> </w:delText>
              </w:r>
            </w:del>
            <w:ins w:id="109" w:author="Tam, Danny@Energy" w:date="2019-03-21T15:47:00Z">
              <w:r w:rsidR="008B045C">
                <w:rPr>
                  <w:rFonts w:ascii="Calibri" w:hAnsi="Calibri"/>
                  <w:sz w:val="18"/>
                  <w:szCs w:val="14"/>
                </w:rPr>
                <w:t>M02</w:t>
              </w:r>
              <w:r w:rsidR="008B045C" w:rsidRPr="004A470C">
                <w:rPr>
                  <w:rFonts w:ascii="Calibri" w:hAnsi="Calibri"/>
                  <w:sz w:val="18"/>
                  <w:szCs w:val="14"/>
                </w:rPr>
                <w:t xml:space="preserve"> </w:t>
              </w:r>
            </w:ins>
            <w:r w:rsidRPr="004A470C">
              <w:rPr>
                <w:rFonts w:ascii="Calibri" w:hAnsi="Calibri"/>
                <w:sz w:val="18"/>
                <w:szCs w:val="14"/>
              </w:rPr>
              <w:t xml:space="preserve">= </w:t>
            </w:r>
            <w:del w:id="110" w:author="Tam, Danny@Energy" w:date="2019-03-21T16:07:00Z">
              <w:r w:rsidRPr="004A470C" w:rsidDel="00F06349">
                <w:rPr>
                  <w:rFonts w:ascii="Calibri" w:hAnsi="Calibri"/>
                  <w:sz w:val="18"/>
                  <w:szCs w:val="14"/>
                </w:rPr>
                <w:delText>Multifamily with central water heating</w:delText>
              </w:r>
            </w:del>
            <w:ins w:id="111" w:author="Tam, Danny@Energy" w:date="2019-03-21T16:07:00Z">
              <w:r w:rsidR="00F06349">
                <w:rPr>
                  <w:rFonts w:ascii="Calibri" w:hAnsi="Calibri"/>
                  <w:sz w:val="18"/>
                  <w:szCs w:val="14"/>
                </w:rPr>
                <w:t>Central</w:t>
              </w:r>
            </w:ins>
            <w:r w:rsidRPr="004A470C">
              <w:rPr>
                <w:rFonts w:ascii="Calibri" w:hAnsi="Calibri"/>
                <w:sz w:val="18"/>
                <w:szCs w:val="14"/>
              </w:rPr>
              <w:t xml:space="preserve">, then value = </w:t>
            </w:r>
            <w:ins w:id="112" w:author="Tam, Danny@Energy" w:date="2019-03-15T13:45:00Z">
              <w:r w:rsidR="00424504">
                <w:rPr>
                  <w:rFonts w:ascii="Calibri" w:hAnsi="Calibri"/>
                  <w:sz w:val="18"/>
                  <w:szCs w:val="14"/>
                </w:rPr>
                <w:t xml:space="preserve">Multifamily: </w:t>
              </w:r>
            </w:ins>
            <w:r w:rsidRPr="004A470C">
              <w:rPr>
                <w:rFonts w:ascii="Calibri" w:hAnsi="Calibri"/>
                <w:sz w:val="18"/>
                <w:szCs w:val="14"/>
              </w:rPr>
              <w:t xml:space="preserve">Recirculation </w:t>
            </w:r>
            <w:del w:id="113" w:author="Tam, Danny@Energy" w:date="2019-03-15T13:45:00Z">
              <w:r w:rsidRPr="004A470C" w:rsidDel="00424504">
                <w:rPr>
                  <w:rFonts w:ascii="Calibri" w:hAnsi="Calibri"/>
                  <w:sz w:val="18"/>
                  <w:szCs w:val="14"/>
                </w:rPr>
                <w:delText>with temperature modulation and monitoring</w:delText>
              </w:r>
            </w:del>
            <w:ins w:id="114" w:author="Tam, Danny@Energy" w:date="2019-03-15T13:45:00Z">
              <w:r w:rsidR="00424504">
                <w:rPr>
                  <w:rFonts w:ascii="Calibri" w:hAnsi="Calibri"/>
                  <w:sz w:val="18"/>
                  <w:szCs w:val="14"/>
                </w:rPr>
                <w:t>demand control</w:t>
              </w:r>
            </w:ins>
            <w:r w:rsidRPr="004A470C">
              <w:rPr>
                <w:rFonts w:ascii="Calibri" w:hAnsi="Calibri"/>
                <w:sz w:val="18"/>
                <w:szCs w:val="14"/>
              </w:rPr>
              <w:t>;</w:t>
            </w:r>
          </w:p>
          <w:p w14:paraId="02B0B03B" w14:textId="586D123C"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del w:id="115" w:author="Tam, Danny@Energy" w:date="2019-03-21T15:47:00Z">
              <w:r w:rsidRPr="004A470C" w:rsidDel="008B045C">
                <w:rPr>
                  <w:rFonts w:ascii="Calibri" w:hAnsi="Calibri"/>
                  <w:sz w:val="18"/>
                  <w:szCs w:val="14"/>
                </w:rPr>
                <w:delText>A1</w:delText>
              </w:r>
              <w:r w:rsidR="00711ADA" w:rsidDel="008B045C">
                <w:rPr>
                  <w:rFonts w:ascii="Calibri" w:hAnsi="Calibri"/>
                  <w:sz w:val="18"/>
                  <w:szCs w:val="14"/>
                </w:rPr>
                <w:delText>1</w:delText>
              </w:r>
              <w:r w:rsidRPr="004A470C" w:rsidDel="008B045C">
                <w:rPr>
                  <w:rFonts w:ascii="Calibri" w:hAnsi="Calibri"/>
                  <w:sz w:val="18"/>
                  <w:szCs w:val="14"/>
                </w:rPr>
                <w:delText xml:space="preserve"> </w:delText>
              </w:r>
            </w:del>
            <w:ins w:id="116" w:author="Tam, Danny@Energy" w:date="2019-03-21T15:47:00Z">
              <w:r w:rsidR="008B045C">
                <w:rPr>
                  <w:rFonts w:ascii="Calibri" w:hAnsi="Calibri"/>
                  <w:sz w:val="18"/>
                  <w:szCs w:val="14"/>
                </w:rPr>
                <w:t>M02</w:t>
              </w:r>
              <w:r w:rsidR="008B045C" w:rsidRPr="004A470C">
                <w:rPr>
                  <w:rFonts w:ascii="Calibri" w:hAnsi="Calibri"/>
                  <w:sz w:val="18"/>
                  <w:szCs w:val="14"/>
                </w:rPr>
                <w:t xml:space="preserve"> </w:t>
              </w:r>
            </w:ins>
            <w:ins w:id="117" w:author="Tam, Danny@Energy" w:date="2019-03-21T16:07:00Z">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ins>
            <w:del w:id="118" w:author="Tam, Danny@Energy" w:date="2019-03-21T15:48:00Z">
              <w:r w:rsidRPr="004A470C" w:rsidDel="008B045C">
                <w:rPr>
                  <w:rFonts w:ascii="Calibri" w:hAnsi="Calibri"/>
                  <w:sz w:val="18"/>
                  <w:szCs w:val="14"/>
                </w:rPr>
                <w:delText>= Single Family or Multifamily</w:delText>
              </w:r>
            </w:del>
            <w:ins w:id="119" w:author="Tam, Danny@Energy" w:date="2019-03-21T15:49:00Z">
              <w:r w:rsidR="008B045C">
                <w:rPr>
                  <w:rFonts w:ascii="Calibri" w:hAnsi="Calibri"/>
                  <w:sz w:val="18"/>
                  <w:szCs w:val="14"/>
                </w:rPr>
                <w:t xml:space="preserve"> </w:t>
              </w:r>
            </w:ins>
            <w:r w:rsidRPr="004A470C">
              <w:rPr>
                <w:rFonts w:ascii="Calibri" w:hAnsi="Calibri"/>
                <w:sz w:val="18"/>
                <w:szCs w:val="14"/>
              </w:rPr>
              <w:t xml:space="preserve">and if M03 = 1 or 3, then user select from list: Standard or Demand Recirc;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distrib Expanded (HERS) or Drain water 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distrib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distrib Basic; </w:t>
            </w:r>
          </w:p>
          <w:p w14:paraId="5ADAA9B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4F7CE9" w:rsidRPr="000638D1" w14:paraId="75674D67" w14:textId="77777777" w:rsidTr="00711ADA">
        <w:trPr>
          <w:trHeight w:val="4126"/>
        </w:trPr>
        <w:tc>
          <w:tcPr>
            <w:tcW w:w="14305"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77777777" w:rsidR="004F7CE9" w:rsidRPr="00B013A1" w:rsidRDefault="004F7CE9" w:rsidP="003B5B1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765A3A91" w14:textId="77777777" w:rsidR="004F7CE9" w:rsidRPr="00B013A1" w:rsidRDefault="004F7CE9" w:rsidP="004F7CE9">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77777777"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7F297B2C" w14:textId="77777777" w:rsidR="004F7CE9" w:rsidRPr="000638D1" w:rsidRDefault="004F7CE9" w:rsidP="00B677A4">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DAF7A74" w14:textId="64360F4F" w:rsidR="00FE42A0" w:rsidRDefault="00FE42A0" w:rsidP="00FE42A0">
      <w:pPr>
        <w:rPr>
          <w:ins w:id="120" w:author="Smith, Alexis@Energy" w:date="2019-03-13T13:48:00Z"/>
          <w:rFonts w:ascii="Calibri" w:hAnsi="Calibri"/>
        </w:rPr>
      </w:pPr>
    </w:p>
    <w:p w14:paraId="08F6311B" w14:textId="6BDDB667" w:rsidR="0045259E" w:rsidRDefault="0045259E" w:rsidP="00FE42A0">
      <w:pPr>
        <w:rPr>
          <w:ins w:id="121" w:author="Smith, Alexis@Energy" w:date="2019-03-13T13:48:00Z"/>
          <w:rFonts w:ascii="Calibri" w:hAnsi="Calibri"/>
        </w:rPr>
      </w:pPr>
    </w:p>
    <w:p w14:paraId="33AB9138" w14:textId="13944556" w:rsidR="0045259E" w:rsidRDefault="0045259E" w:rsidP="00FE42A0">
      <w:pPr>
        <w:rPr>
          <w:ins w:id="122" w:author="Smith, Alexis@Energy" w:date="2019-03-13T13:48:00Z"/>
          <w:rFonts w:ascii="Calibri" w:hAnsi="Calibri"/>
        </w:rPr>
      </w:pPr>
    </w:p>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4F7CE9" w14:paraId="55E50F50" w14:textId="77777777" w:rsidTr="003B5B14">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43B2B28B" w14:textId="1A84F22A" w:rsidR="004F7CE9" w:rsidRDefault="004F7CE9" w:rsidP="003B5B14">
            <w:pPr>
              <w:keepNext/>
              <w:rPr>
                <w:rFonts w:ascii="Calibri" w:eastAsia="Calibri" w:hAnsi="Calibri"/>
                <w:b/>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4F7CE9" w:rsidRDefault="004F7CE9"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4F7CE9" w:rsidRPr="0048403C" w14:paraId="6CA21C49" w14:textId="77777777" w:rsidTr="003B5B14">
        <w:trPr>
          <w:trHeight w:val="223"/>
        </w:trPr>
        <w:tc>
          <w:tcPr>
            <w:tcW w:w="2399" w:type="dxa"/>
            <w:tcBorders>
              <w:top w:val="single" w:sz="6" w:space="0" w:color="auto"/>
              <w:left w:val="single" w:sz="4" w:space="0" w:color="auto"/>
              <w:bottom w:val="single" w:sz="6" w:space="0" w:color="auto"/>
            </w:tcBorders>
            <w:vAlign w:val="bottom"/>
          </w:tcPr>
          <w:p w14:paraId="4F895F7B"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6420CF58"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59BF3EC1"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8D75F83" w14:textId="77777777" w:rsidR="004F7CE9" w:rsidRPr="0048403C" w:rsidRDefault="004F7CE9"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977DF90" w14:textId="77777777" w:rsidR="004F7CE9" w:rsidRPr="0048403C" w:rsidRDefault="004F7CE9"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26C848EB" w14:textId="77777777" w:rsidR="004F7CE9" w:rsidRPr="0048403C" w:rsidRDefault="004F7CE9" w:rsidP="003B5B14">
            <w:pPr>
              <w:keepNext/>
              <w:jc w:val="center"/>
              <w:rPr>
                <w:rFonts w:ascii="Calibri" w:hAnsi="Calibri"/>
                <w:sz w:val="18"/>
                <w:szCs w:val="18"/>
              </w:rPr>
            </w:pPr>
            <w:r>
              <w:rPr>
                <w:rFonts w:ascii="Calibri" w:hAnsi="Calibri"/>
                <w:sz w:val="18"/>
                <w:szCs w:val="18"/>
              </w:rPr>
              <w:t>06</w:t>
            </w:r>
          </w:p>
        </w:tc>
      </w:tr>
      <w:tr w:rsidR="004F7CE9" w:rsidRPr="0048403C" w14:paraId="6643CC84" w14:textId="77777777" w:rsidTr="003B5B14">
        <w:trPr>
          <w:trHeight w:val="291"/>
        </w:trPr>
        <w:tc>
          <w:tcPr>
            <w:tcW w:w="2399" w:type="dxa"/>
            <w:tcBorders>
              <w:top w:val="single" w:sz="6" w:space="0" w:color="auto"/>
              <w:left w:val="single" w:sz="4" w:space="0" w:color="auto"/>
              <w:bottom w:val="single" w:sz="6" w:space="0" w:color="auto"/>
            </w:tcBorders>
            <w:vAlign w:val="bottom"/>
          </w:tcPr>
          <w:p w14:paraId="22241036" w14:textId="77777777" w:rsidR="004F7CE9" w:rsidRPr="0048403C" w:rsidRDefault="004F7CE9"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5C8EAC7A" w14:textId="77777777" w:rsidR="004F7CE9" w:rsidRPr="00191EC3" w:rsidRDefault="004F7CE9"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687B9B63" w14:textId="77777777" w:rsidR="004F7CE9" w:rsidRPr="0048403C" w:rsidDel="00D819A5" w:rsidRDefault="004F7CE9"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69050159"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0011B21D"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41EAC2E6"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Comments</w:t>
            </w:r>
          </w:p>
        </w:tc>
      </w:tr>
      <w:tr w:rsidR="004F7CE9" w14:paraId="2DFE4DEB" w14:textId="77777777" w:rsidTr="003B5B14">
        <w:trPr>
          <w:trHeight w:val="250"/>
        </w:trPr>
        <w:tc>
          <w:tcPr>
            <w:tcW w:w="2399" w:type="dxa"/>
            <w:tcBorders>
              <w:top w:val="single" w:sz="6" w:space="0" w:color="auto"/>
              <w:left w:val="single" w:sz="4" w:space="0" w:color="auto"/>
              <w:bottom w:val="single" w:sz="6" w:space="0" w:color="auto"/>
            </w:tcBorders>
          </w:tcPr>
          <w:p w14:paraId="5209DF0F" w14:textId="77777777" w:rsidR="004F7CE9" w:rsidRDefault="004F7CE9"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4F7CE9" w:rsidRPr="00C24189" w:rsidRDefault="004F7CE9" w:rsidP="003B5B14">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42E17B7" w14:textId="021ADCBE" w:rsidR="004F7CE9" w:rsidRDefault="004F7CE9" w:rsidP="003B5B1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2400" w:type="dxa"/>
            <w:tcBorders>
              <w:top w:val="single" w:sz="6" w:space="0" w:color="auto"/>
              <w:bottom w:val="single" w:sz="6" w:space="0" w:color="auto"/>
            </w:tcBorders>
          </w:tcPr>
          <w:p w14:paraId="3750A298" w14:textId="77777777" w:rsidR="004F7CE9" w:rsidRDefault="004F7CE9"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2399" w:type="dxa"/>
            <w:tcBorders>
              <w:top w:val="single" w:sz="6" w:space="0" w:color="auto"/>
              <w:bottom w:val="single" w:sz="6" w:space="0" w:color="auto"/>
            </w:tcBorders>
          </w:tcPr>
          <w:p w14:paraId="2B7A7644" w14:textId="77777777" w:rsidR="004F7CE9" w:rsidRPr="00C24189" w:rsidRDefault="004F7CE9"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1417C867" w14:textId="77777777" w:rsidR="004F7CE9" w:rsidRPr="00C24189" w:rsidRDefault="004F7CE9" w:rsidP="003B5B14">
            <w:pPr>
              <w:keepNext/>
              <w:rPr>
                <w:rFonts w:ascii="Calibri" w:hAnsi="Calibri"/>
                <w:sz w:val="18"/>
                <w:szCs w:val="18"/>
              </w:rPr>
            </w:pPr>
            <w:r>
              <w:rPr>
                <w:rFonts w:ascii="Calibri" w:hAnsi="Calibri"/>
                <w:sz w:val="18"/>
                <w:szCs w:val="18"/>
              </w:rPr>
              <w:t>&lt;&lt;user pick from list comprised of all the SC System names in K01&gt;&gt;&lt;&lt;</w:t>
            </w:r>
          </w:p>
        </w:tc>
        <w:tc>
          <w:tcPr>
            <w:tcW w:w="2400" w:type="dxa"/>
            <w:tcBorders>
              <w:top w:val="single" w:sz="6" w:space="0" w:color="auto"/>
              <w:left w:val="single" w:sz="6" w:space="0" w:color="auto"/>
              <w:bottom w:val="single" w:sz="6" w:space="0" w:color="auto"/>
              <w:right w:val="single" w:sz="4" w:space="0" w:color="auto"/>
            </w:tcBorders>
          </w:tcPr>
          <w:p w14:paraId="6F6FC5A5" w14:textId="77777777" w:rsidR="004F7CE9" w:rsidRDefault="004F7CE9" w:rsidP="003B5B14">
            <w:pPr>
              <w:keepNext/>
              <w:rPr>
                <w:rFonts w:ascii="Calibri" w:hAnsi="Calibri"/>
                <w:sz w:val="18"/>
                <w:szCs w:val="18"/>
              </w:rPr>
            </w:pPr>
            <w:r>
              <w:rPr>
                <w:rFonts w:ascii="Calibri" w:hAnsi="Calibri"/>
                <w:sz w:val="18"/>
                <w:szCs w:val="18"/>
              </w:rPr>
              <w:t>&lt;&lt;user input text&gt;&gt;</w:t>
            </w:r>
          </w:p>
        </w:tc>
      </w:tr>
      <w:tr w:rsidR="004F7CE9" w:rsidRPr="00C24189" w14:paraId="71C0C098" w14:textId="77777777" w:rsidTr="003B5B14">
        <w:trPr>
          <w:trHeight w:val="250"/>
        </w:trPr>
        <w:tc>
          <w:tcPr>
            <w:tcW w:w="2399" w:type="dxa"/>
            <w:tcBorders>
              <w:top w:val="single" w:sz="6" w:space="0" w:color="auto"/>
              <w:left w:val="single" w:sz="4" w:space="0" w:color="auto"/>
              <w:bottom w:val="single" w:sz="4" w:space="0" w:color="auto"/>
            </w:tcBorders>
            <w:vAlign w:val="bottom"/>
          </w:tcPr>
          <w:p w14:paraId="0FFFF755"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69C02BE0"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0C6032D4"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618AAB8E"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FE45DCD"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16EF3494" w14:textId="77777777" w:rsidR="004F7CE9" w:rsidRPr="00C24189" w:rsidRDefault="004F7CE9"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5C15F3B0" w:rsidR="000B3ABA" w:rsidRPr="007C6199" w:rsidRDefault="000B3ABA" w:rsidP="00FD19A0">
            <w:pPr>
              <w:rPr>
                <w:rFonts w:ascii="Calibri" w:hAnsi="Calibri"/>
                <w:sz w:val="18"/>
                <w:szCs w:val="18"/>
              </w:rPr>
            </w:pPr>
            <w:r w:rsidRPr="007C6199">
              <w:rPr>
                <w:rFonts w:ascii="Calibri" w:hAnsi="Calibri"/>
                <w:sz w:val="18"/>
                <w:szCs w:val="18"/>
              </w:rPr>
              <w:t>&lt;&lt;</w:t>
            </w:r>
            <w:del w:id="123" w:author="Smith, Alexis@Energy" w:date="2019-03-13T13:14:00Z">
              <w:r w:rsidDel="00FD19A0">
                <w:rPr>
                  <w:rFonts w:ascii="Calibri" w:hAnsi="Calibri"/>
                  <w:sz w:val="18"/>
                  <w:szCs w:val="18"/>
                </w:rPr>
                <w:delText>autofilled from</w:delText>
              </w:r>
            </w:del>
            <w:ins w:id="124" w:author="Smith, Alexis@Energy" w:date="2019-03-13T13:14:00Z">
              <w:r w:rsidR="00FD19A0">
                <w:rPr>
                  <w:rFonts w:ascii="Calibri" w:hAnsi="Calibri"/>
                  <w:sz w:val="18"/>
                  <w:szCs w:val="18"/>
                </w:rPr>
                <w:t>sum of</w:t>
              </w:r>
            </w:ins>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633F8C2F" w14:textId="70AE861F" w:rsidR="000B3ABA"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ins w:id="125" w:author="Smith, Alexis@Energy" w:date="2019-04-16T15:13:00Z"/>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EA43B2">
        <w:trPr>
          <w:ins w:id="126" w:author="Smith, Alexis@Energy" w:date="2019-04-16T15:13:00Z"/>
        </w:trPr>
        <w:tc>
          <w:tcPr>
            <w:tcW w:w="14390" w:type="dxa"/>
            <w:gridSpan w:val="3"/>
          </w:tcPr>
          <w:p w14:paraId="15CDE451" w14:textId="02A1B1A9" w:rsidR="002239E8" w:rsidRPr="0045259E" w:rsidRDefault="002239E8" w:rsidP="00EA43B2">
            <w:pPr>
              <w:rPr>
                <w:ins w:id="127" w:author="Smith, Alexis@Energy" w:date="2019-04-16T15:13:00Z"/>
                <w:rFonts w:ascii="Calibri" w:hAnsi="Calibri"/>
                <w:b/>
              </w:rPr>
            </w:pPr>
            <w:ins w:id="128" w:author="Smith, Alexis@Energy" w:date="2019-04-16T15:14:00Z">
              <w:r>
                <w:rPr>
                  <w:rFonts w:ascii="Calibri" w:hAnsi="Calibri"/>
                  <w:b/>
                  <w:sz w:val="20"/>
                </w:rPr>
                <w:t>P</w:t>
              </w:r>
            </w:ins>
            <w:ins w:id="129" w:author="Smith, Alexis@Energy" w:date="2019-04-16T15:13:00Z">
              <w:r w:rsidRPr="0045259E">
                <w:rPr>
                  <w:rFonts w:ascii="Calibri" w:hAnsi="Calibri"/>
                  <w:b/>
                  <w:sz w:val="20"/>
                </w:rPr>
                <w:t>. IAQ</w:t>
              </w:r>
              <w:r>
                <w:rPr>
                  <w:rFonts w:ascii="Calibri" w:hAnsi="Calibri"/>
                  <w:b/>
                  <w:sz w:val="20"/>
                </w:rPr>
                <w:t xml:space="preserve"> Fan Information </w:t>
              </w:r>
            </w:ins>
          </w:p>
        </w:tc>
      </w:tr>
      <w:tr w:rsidR="002239E8" w14:paraId="45A3EA70" w14:textId="77777777" w:rsidTr="00EA43B2">
        <w:trPr>
          <w:ins w:id="130" w:author="Smith, Alexis@Energy" w:date="2019-04-16T15:13:00Z"/>
        </w:trPr>
        <w:tc>
          <w:tcPr>
            <w:tcW w:w="4796" w:type="dxa"/>
          </w:tcPr>
          <w:p w14:paraId="5DBEBF8E" w14:textId="77777777" w:rsidR="002239E8" w:rsidRPr="003C4CE8" w:rsidRDefault="002239E8" w:rsidP="00EA43B2">
            <w:pPr>
              <w:jc w:val="center"/>
              <w:rPr>
                <w:ins w:id="131" w:author="Smith, Alexis@Energy" w:date="2019-04-16T15:13:00Z"/>
                <w:rFonts w:ascii="Calibri" w:hAnsi="Calibri"/>
                <w:sz w:val="18"/>
                <w:szCs w:val="18"/>
              </w:rPr>
            </w:pPr>
            <w:ins w:id="132" w:author="Smith, Alexis@Energy" w:date="2019-04-16T15:13:00Z">
              <w:r w:rsidRPr="003C4CE8">
                <w:rPr>
                  <w:rFonts w:ascii="Calibri" w:hAnsi="Calibri"/>
                  <w:sz w:val="18"/>
                  <w:szCs w:val="18"/>
                </w:rPr>
                <w:t>01</w:t>
              </w:r>
            </w:ins>
          </w:p>
        </w:tc>
        <w:tc>
          <w:tcPr>
            <w:tcW w:w="4797" w:type="dxa"/>
          </w:tcPr>
          <w:p w14:paraId="79C79B0D" w14:textId="77777777" w:rsidR="002239E8" w:rsidRPr="003C4CE8" w:rsidRDefault="002239E8" w:rsidP="00EA43B2">
            <w:pPr>
              <w:jc w:val="center"/>
              <w:rPr>
                <w:ins w:id="133" w:author="Smith, Alexis@Energy" w:date="2019-04-16T15:13:00Z"/>
                <w:rFonts w:ascii="Calibri" w:hAnsi="Calibri"/>
                <w:sz w:val="18"/>
                <w:szCs w:val="18"/>
              </w:rPr>
            </w:pPr>
            <w:ins w:id="134" w:author="Smith, Alexis@Energy" w:date="2019-04-16T15:13:00Z">
              <w:r w:rsidRPr="003C4CE8">
                <w:rPr>
                  <w:rFonts w:ascii="Calibri" w:hAnsi="Calibri"/>
                  <w:sz w:val="18"/>
                  <w:szCs w:val="18"/>
                </w:rPr>
                <w:t>02</w:t>
              </w:r>
            </w:ins>
          </w:p>
        </w:tc>
        <w:tc>
          <w:tcPr>
            <w:tcW w:w="4797" w:type="dxa"/>
          </w:tcPr>
          <w:p w14:paraId="79943436" w14:textId="77777777" w:rsidR="002239E8" w:rsidRPr="003C4CE8" w:rsidRDefault="002239E8" w:rsidP="00EA43B2">
            <w:pPr>
              <w:jc w:val="center"/>
              <w:rPr>
                <w:ins w:id="135" w:author="Smith, Alexis@Energy" w:date="2019-04-16T15:13:00Z"/>
                <w:rFonts w:ascii="Calibri" w:hAnsi="Calibri"/>
                <w:sz w:val="18"/>
                <w:szCs w:val="18"/>
              </w:rPr>
            </w:pPr>
            <w:ins w:id="136" w:author="Smith, Alexis@Energy" w:date="2019-04-16T15:13:00Z">
              <w:r w:rsidRPr="003C4CE8">
                <w:rPr>
                  <w:rFonts w:ascii="Calibri" w:hAnsi="Calibri"/>
                  <w:sz w:val="18"/>
                  <w:szCs w:val="18"/>
                </w:rPr>
                <w:t>03</w:t>
              </w:r>
            </w:ins>
          </w:p>
        </w:tc>
      </w:tr>
      <w:tr w:rsidR="002239E8" w:rsidRPr="003C4CE8" w14:paraId="0A4F85BE" w14:textId="77777777" w:rsidTr="00EA43B2">
        <w:trPr>
          <w:ins w:id="137" w:author="Smith, Alexis@Energy" w:date="2019-04-16T15:13:00Z"/>
        </w:trPr>
        <w:tc>
          <w:tcPr>
            <w:tcW w:w="4796" w:type="dxa"/>
          </w:tcPr>
          <w:p w14:paraId="3C65970A" w14:textId="77777777" w:rsidR="002239E8" w:rsidRPr="003C4CE8" w:rsidRDefault="002239E8" w:rsidP="00EA43B2">
            <w:pPr>
              <w:jc w:val="center"/>
              <w:rPr>
                <w:ins w:id="138" w:author="Smith, Alexis@Energy" w:date="2019-04-16T15:13:00Z"/>
                <w:rFonts w:ascii="Calibri" w:hAnsi="Calibri"/>
                <w:sz w:val="18"/>
                <w:szCs w:val="18"/>
              </w:rPr>
            </w:pPr>
            <w:ins w:id="139" w:author="Smith, Alexis@Energy" w:date="2019-04-16T15:13:00Z">
              <w:r w:rsidRPr="003C4CE8">
                <w:rPr>
                  <w:rFonts w:ascii="Calibri" w:hAnsi="Calibri"/>
                  <w:sz w:val="18"/>
                  <w:szCs w:val="18"/>
                </w:rPr>
                <w:t>Fan Name</w:t>
              </w:r>
            </w:ins>
          </w:p>
        </w:tc>
        <w:tc>
          <w:tcPr>
            <w:tcW w:w="4797" w:type="dxa"/>
          </w:tcPr>
          <w:p w14:paraId="206037FF" w14:textId="77777777" w:rsidR="002239E8" w:rsidRPr="003C4CE8" w:rsidRDefault="002239E8" w:rsidP="00EA43B2">
            <w:pPr>
              <w:jc w:val="center"/>
              <w:rPr>
                <w:ins w:id="140" w:author="Smith, Alexis@Energy" w:date="2019-04-16T15:13:00Z"/>
                <w:rFonts w:ascii="Calibri" w:hAnsi="Calibri"/>
                <w:sz w:val="18"/>
                <w:szCs w:val="18"/>
              </w:rPr>
            </w:pPr>
            <w:ins w:id="141" w:author="Smith, Alexis@Energy" w:date="2019-04-16T15:13:00Z">
              <w:r>
                <w:rPr>
                  <w:rFonts w:ascii="Calibri" w:hAnsi="Calibri"/>
                  <w:sz w:val="18"/>
                  <w:szCs w:val="18"/>
                </w:rPr>
                <w:t>IAQ Type</w:t>
              </w:r>
            </w:ins>
          </w:p>
        </w:tc>
        <w:tc>
          <w:tcPr>
            <w:tcW w:w="4797" w:type="dxa"/>
          </w:tcPr>
          <w:p w14:paraId="2650F18D" w14:textId="77777777" w:rsidR="002239E8" w:rsidRPr="003C4CE8" w:rsidRDefault="002239E8" w:rsidP="00EA43B2">
            <w:pPr>
              <w:jc w:val="center"/>
              <w:rPr>
                <w:ins w:id="142" w:author="Smith, Alexis@Energy" w:date="2019-04-16T15:13:00Z"/>
                <w:rFonts w:ascii="Calibri" w:hAnsi="Calibri"/>
                <w:sz w:val="18"/>
                <w:szCs w:val="18"/>
              </w:rPr>
            </w:pPr>
            <w:ins w:id="143" w:author="Smith, Alexis@Energy" w:date="2019-04-16T15:13:00Z">
              <w:r>
                <w:rPr>
                  <w:rFonts w:ascii="Calibri" w:hAnsi="Calibri"/>
                  <w:sz w:val="18"/>
                  <w:szCs w:val="18"/>
                </w:rPr>
                <w:t>Comments</w:t>
              </w:r>
            </w:ins>
          </w:p>
        </w:tc>
      </w:tr>
      <w:tr w:rsidR="002239E8" w:rsidRPr="003C4CE8" w14:paraId="09CB21C3" w14:textId="77777777" w:rsidTr="00EA43B2">
        <w:trPr>
          <w:trHeight w:val="593"/>
          <w:ins w:id="144" w:author="Smith, Alexis@Energy" w:date="2019-04-16T15:13:00Z"/>
        </w:trPr>
        <w:tc>
          <w:tcPr>
            <w:tcW w:w="4796" w:type="dxa"/>
            <w:vAlign w:val="bottom"/>
          </w:tcPr>
          <w:p w14:paraId="27CA837F" w14:textId="77777777" w:rsidR="002239E8" w:rsidRPr="003C4CE8" w:rsidRDefault="002239E8" w:rsidP="00EA43B2">
            <w:pPr>
              <w:jc w:val="center"/>
              <w:rPr>
                <w:ins w:id="145" w:author="Smith, Alexis@Energy" w:date="2019-04-16T15:13:00Z"/>
                <w:rFonts w:ascii="Calibri" w:hAnsi="Calibri"/>
                <w:sz w:val="18"/>
                <w:szCs w:val="18"/>
              </w:rPr>
            </w:pPr>
            <w:ins w:id="146" w:author="Smith, Alexis@Energy" w:date="2019-04-16T15:13:00Z">
              <w:r>
                <w:rPr>
                  <w:rFonts w:ascii="Calibri" w:hAnsi="Calibri"/>
                  <w:sz w:val="18"/>
                  <w:szCs w:val="18"/>
                </w:rPr>
                <w:t>&lt;&lt;user input text&gt;&gt;</w:t>
              </w:r>
            </w:ins>
          </w:p>
        </w:tc>
        <w:tc>
          <w:tcPr>
            <w:tcW w:w="4797" w:type="dxa"/>
            <w:vAlign w:val="bottom"/>
          </w:tcPr>
          <w:p w14:paraId="1F235ED4" w14:textId="77777777" w:rsidR="002239E8" w:rsidRDefault="002239E8" w:rsidP="00EA43B2">
            <w:pPr>
              <w:rPr>
                <w:ins w:id="147" w:author="Smith, Alexis@Energy" w:date="2019-04-16T15:13:00Z"/>
                <w:rFonts w:ascii="Calibri" w:hAnsi="Calibri"/>
                <w:sz w:val="18"/>
                <w:szCs w:val="18"/>
              </w:rPr>
            </w:pPr>
            <w:ins w:id="148" w:author="Smith, Alexis@Energy" w:date="2019-04-16T15:13:00Z">
              <w:r>
                <w:rPr>
                  <w:rFonts w:ascii="Calibri" w:hAnsi="Calibri"/>
                  <w:sz w:val="18"/>
                  <w:szCs w:val="18"/>
                </w:rPr>
                <w:t xml:space="preserve">&lt;&lt;User pick from list: </w:t>
              </w:r>
            </w:ins>
          </w:p>
          <w:p w14:paraId="2AF9ADA1" w14:textId="77777777" w:rsidR="002239E8" w:rsidRDefault="002239E8" w:rsidP="00EA43B2">
            <w:pPr>
              <w:rPr>
                <w:ins w:id="149" w:author="Smith, Alexis@Energy" w:date="2019-04-16T15:13:00Z"/>
                <w:rFonts w:asciiTheme="minorHAnsi" w:hAnsiTheme="minorHAnsi" w:cstheme="minorHAnsi"/>
                <w:sz w:val="18"/>
                <w:szCs w:val="18"/>
              </w:rPr>
            </w:pPr>
            <w:ins w:id="150" w:author="Smith, Alexis@Energy" w:date="2019-04-16T15:13:00Z">
              <w:r w:rsidRPr="007A5D38">
                <w:rPr>
                  <w:rFonts w:asciiTheme="minorHAnsi" w:hAnsiTheme="minorHAnsi" w:cstheme="minorHAnsi"/>
                  <w:sz w:val="18"/>
                  <w:szCs w:val="18"/>
                </w:rPr>
                <w:t>**Supply</w:t>
              </w:r>
            </w:ins>
          </w:p>
          <w:p w14:paraId="4786BF52" w14:textId="77777777" w:rsidR="002239E8" w:rsidRPr="007A5D38" w:rsidRDefault="002239E8" w:rsidP="00EA43B2">
            <w:pPr>
              <w:rPr>
                <w:ins w:id="151" w:author="Smith, Alexis@Energy" w:date="2019-04-16T15:13:00Z"/>
                <w:rFonts w:asciiTheme="minorHAnsi" w:hAnsiTheme="minorHAnsi" w:cstheme="minorHAnsi"/>
                <w:sz w:val="18"/>
                <w:szCs w:val="18"/>
              </w:rPr>
            </w:pPr>
            <w:ins w:id="152" w:author="Smith, Alexis@Energy" w:date="2019-04-16T15:13: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176691B8" w14:textId="77777777" w:rsidR="002239E8" w:rsidRPr="001C365C" w:rsidRDefault="002239E8" w:rsidP="00EA43B2">
            <w:pPr>
              <w:rPr>
                <w:ins w:id="153" w:author="Smith, Alexis@Energy" w:date="2019-04-16T15:13:00Z"/>
                <w:rFonts w:asciiTheme="minorHAnsi" w:hAnsiTheme="minorHAnsi" w:cstheme="minorHAnsi"/>
                <w:sz w:val="18"/>
                <w:szCs w:val="18"/>
              </w:rPr>
            </w:pPr>
            <w:ins w:id="154" w:author="Smith, Alexis@Energy" w:date="2019-04-16T15:13:00Z">
              <w:r w:rsidRPr="001C365C">
                <w:rPr>
                  <w:rFonts w:asciiTheme="minorHAnsi" w:hAnsiTheme="minorHAnsi" w:cstheme="minorHAnsi"/>
                  <w:sz w:val="18"/>
                  <w:szCs w:val="18"/>
                </w:rPr>
                <w:t>**Balanced; or</w:t>
              </w:r>
            </w:ins>
          </w:p>
          <w:p w14:paraId="54F10D05" w14:textId="77777777" w:rsidR="002239E8" w:rsidRPr="001C365C" w:rsidRDefault="002239E8" w:rsidP="00EA43B2">
            <w:pPr>
              <w:rPr>
                <w:ins w:id="155" w:author="Smith, Alexis@Energy" w:date="2019-04-16T15:13:00Z"/>
                <w:rFonts w:asciiTheme="minorHAnsi" w:hAnsiTheme="minorHAnsi" w:cstheme="minorHAnsi"/>
                <w:sz w:val="18"/>
                <w:szCs w:val="18"/>
              </w:rPr>
            </w:pPr>
            <w:ins w:id="156" w:author="Smith, Alexis@Energy" w:date="2019-04-16T15:13:00Z">
              <w:r w:rsidRPr="001C365C">
                <w:rPr>
                  <w:rFonts w:asciiTheme="minorHAnsi" w:hAnsiTheme="minorHAnsi" w:cstheme="minorHAnsi"/>
                  <w:sz w:val="18"/>
                  <w:szCs w:val="18"/>
                </w:rPr>
                <w:t>**Balanced – ERV; or</w:t>
              </w:r>
            </w:ins>
          </w:p>
          <w:p w14:paraId="3E8D561A" w14:textId="77777777" w:rsidR="002239E8" w:rsidRPr="001C365C" w:rsidRDefault="002239E8" w:rsidP="00EA43B2">
            <w:pPr>
              <w:rPr>
                <w:ins w:id="157" w:author="Smith, Alexis@Energy" w:date="2019-04-16T15:13:00Z"/>
                <w:rFonts w:asciiTheme="minorHAnsi" w:hAnsiTheme="minorHAnsi" w:cstheme="minorHAnsi"/>
                <w:sz w:val="18"/>
                <w:szCs w:val="18"/>
              </w:rPr>
            </w:pPr>
            <w:ins w:id="158" w:author="Smith, Alexis@Energy" w:date="2019-04-16T15:13:00Z">
              <w:r w:rsidRPr="001C365C">
                <w:rPr>
                  <w:rFonts w:asciiTheme="minorHAnsi" w:hAnsiTheme="minorHAnsi" w:cstheme="minorHAnsi"/>
                  <w:sz w:val="18"/>
                  <w:szCs w:val="18"/>
                </w:rPr>
                <w:t>**Balanced – HRV; or</w:t>
              </w:r>
            </w:ins>
          </w:p>
          <w:p w14:paraId="4F2D02C1" w14:textId="77777777" w:rsidR="002239E8" w:rsidRPr="001C365C" w:rsidRDefault="002239E8" w:rsidP="00EA43B2">
            <w:pPr>
              <w:rPr>
                <w:ins w:id="159" w:author="Smith, Alexis@Energy" w:date="2019-04-16T15:13:00Z"/>
                <w:rFonts w:asciiTheme="minorHAnsi" w:hAnsiTheme="minorHAnsi" w:cstheme="minorHAnsi"/>
                <w:sz w:val="18"/>
                <w:szCs w:val="18"/>
              </w:rPr>
            </w:pPr>
            <w:ins w:id="160" w:author="Smith, Alexis@Energy" w:date="2019-04-16T15:13:00Z">
              <w:r w:rsidRPr="001C365C">
                <w:rPr>
                  <w:rFonts w:asciiTheme="minorHAnsi" w:hAnsiTheme="minorHAnsi" w:cstheme="minorHAnsi"/>
                  <w:sz w:val="18"/>
                  <w:szCs w:val="18"/>
                </w:rPr>
                <w:t>**Central Fan Integrated (CFI); or</w:t>
              </w:r>
            </w:ins>
          </w:p>
          <w:p w14:paraId="0CCF81C1" w14:textId="77777777" w:rsidR="002239E8" w:rsidRPr="001C365C" w:rsidRDefault="002239E8" w:rsidP="00EA43B2">
            <w:pPr>
              <w:rPr>
                <w:ins w:id="161" w:author="Smith, Alexis@Energy" w:date="2019-04-16T15:13:00Z"/>
                <w:rFonts w:asciiTheme="minorHAnsi" w:hAnsiTheme="minorHAnsi" w:cstheme="minorHAnsi"/>
                <w:sz w:val="18"/>
                <w:szCs w:val="18"/>
              </w:rPr>
            </w:pPr>
            <w:ins w:id="162" w:author="Smith, Alexis@Energy" w:date="2019-04-16T15:13:00Z">
              <w:r w:rsidRPr="001C365C">
                <w:rPr>
                  <w:rFonts w:asciiTheme="minorHAnsi" w:hAnsiTheme="minorHAnsi" w:cstheme="minorHAnsi"/>
                  <w:sz w:val="18"/>
                  <w:szCs w:val="18"/>
                </w:rPr>
                <w:t>**Central Ventilation System – Supply; or</w:t>
              </w:r>
            </w:ins>
          </w:p>
          <w:p w14:paraId="0FB18236" w14:textId="77777777" w:rsidR="002239E8" w:rsidRPr="001C365C" w:rsidRDefault="002239E8" w:rsidP="00EA43B2">
            <w:pPr>
              <w:rPr>
                <w:ins w:id="163" w:author="Smith, Alexis@Energy" w:date="2019-04-16T15:13:00Z"/>
                <w:rFonts w:asciiTheme="minorHAnsi" w:hAnsiTheme="minorHAnsi" w:cstheme="minorHAnsi"/>
                <w:sz w:val="18"/>
                <w:szCs w:val="18"/>
              </w:rPr>
            </w:pPr>
            <w:ins w:id="164" w:author="Smith, Alexis@Energy" w:date="2019-04-16T15:13:00Z">
              <w:r w:rsidRPr="001C365C">
                <w:rPr>
                  <w:rFonts w:asciiTheme="minorHAnsi" w:hAnsiTheme="minorHAnsi" w:cstheme="minorHAnsi"/>
                  <w:sz w:val="18"/>
                  <w:szCs w:val="18"/>
                </w:rPr>
                <w:t>**Central Ventilation System – Exhaust; or</w:t>
              </w:r>
            </w:ins>
          </w:p>
          <w:p w14:paraId="27DD14D4" w14:textId="77777777" w:rsidR="002239E8" w:rsidRPr="003C4CE8" w:rsidRDefault="002239E8" w:rsidP="00EA43B2">
            <w:pPr>
              <w:rPr>
                <w:ins w:id="165" w:author="Smith, Alexis@Energy" w:date="2019-04-16T15:13:00Z"/>
                <w:rFonts w:ascii="Calibri" w:hAnsi="Calibri"/>
                <w:sz w:val="18"/>
                <w:szCs w:val="18"/>
              </w:rPr>
            </w:pPr>
            <w:ins w:id="166" w:author="Smith, Alexis@Energy" w:date="2019-04-16T15:13:00Z">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ins>
          </w:p>
        </w:tc>
        <w:tc>
          <w:tcPr>
            <w:tcW w:w="4797" w:type="dxa"/>
            <w:vAlign w:val="bottom"/>
          </w:tcPr>
          <w:p w14:paraId="6774E03B" w14:textId="77777777" w:rsidR="002239E8" w:rsidRPr="003C4CE8" w:rsidRDefault="002239E8" w:rsidP="00EA43B2">
            <w:pPr>
              <w:jc w:val="center"/>
              <w:rPr>
                <w:ins w:id="167" w:author="Smith, Alexis@Energy" w:date="2019-04-16T15:13:00Z"/>
                <w:rFonts w:ascii="Calibri" w:hAnsi="Calibri"/>
                <w:sz w:val="18"/>
                <w:szCs w:val="18"/>
              </w:rPr>
            </w:pPr>
            <w:ins w:id="168" w:author="Smith, Alexis@Energy" w:date="2019-04-16T15:13:00Z">
              <w:r>
                <w:rPr>
                  <w:rFonts w:ascii="Calibri" w:hAnsi="Calibri"/>
                  <w:sz w:val="18"/>
                  <w:szCs w:val="18"/>
                </w:rPr>
                <w:t>&lt;&lt;user input text&gt;&gt;</w:t>
              </w:r>
            </w:ins>
          </w:p>
        </w:tc>
      </w:tr>
      <w:tr w:rsidR="002239E8" w:rsidRPr="003C4CE8" w14:paraId="6109A806" w14:textId="77777777" w:rsidTr="00EA43B2">
        <w:trPr>
          <w:trHeight w:val="278"/>
          <w:ins w:id="169" w:author="Smith, Alexis@Energy" w:date="2019-04-16T15:13:00Z"/>
        </w:trPr>
        <w:tc>
          <w:tcPr>
            <w:tcW w:w="4796" w:type="dxa"/>
            <w:vAlign w:val="bottom"/>
          </w:tcPr>
          <w:p w14:paraId="50DADFA6" w14:textId="77777777" w:rsidR="002239E8" w:rsidRDefault="002239E8" w:rsidP="00EA43B2">
            <w:pPr>
              <w:jc w:val="center"/>
              <w:rPr>
                <w:ins w:id="170" w:author="Smith, Alexis@Energy" w:date="2019-04-16T15:13:00Z"/>
                <w:rFonts w:ascii="Calibri" w:hAnsi="Calibri"/>
                <w:sz w:val="18"/>
                <w:szCs w:val="18"/>
              </w:rPr>
            </w:pPr>
          </w:p>
        </w:tc>
        <w:tc>
          <w:tcPr>
            <w:tcW w:w="4797" w:type="dxa"/>
            <w:vAlign w:val="bottom"/>
          </w:tcPr>
          <w:p w14:paraId="77C2CAC7" w14:textId="77777777" w:rsidR="002239E8" w:rsidRDefault="002239E8" w:rsidP="00EA43B2">
            <w:pPr>
              <w:rPr>
                <w:ins w:id="171" w:author="Smith, Alexis@Energy" w:date="2019-04-16T15:13:00Z"/>
                <w:rFonts w:ascii="Calibri" w:hAnsi="Calibri"/>
                <w:sz w:val="18"/>
                <w:szCs w:val="18"/>
              </w:rPr>
            </w:pPr>
          </w:p>
        </w:tc>
        <w:tc>
          <w:tcPr>
            <w:tcW w:w="4797" w:type="dxa"/>
            <w:vAlign w:val="bottom"/>
          </w:tcPr>
          <w:p w14:paraId="06EA2E94" w14:textId="77777777" w:rsidR="002239E8" w:rsidRDefault="002239E8" w:rsidP="00EA43B2">
            <w:pPr>
              <w:jc w:val="center"/>
              <w:rPr>
                <w:ins w:id="172" w:author="Smith, Alexis@Energy" w:date="2019-04-16T15:13:00Z"/>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1FC58B44" w:rsidR="003C6339" w:rsidRPr="00DA26CD" w:rsidRDefault="00DF1F18" w:rsidP="002239E8">
            <w:pPr>
              <w:keepNext/>
              <w:rPr>
                <w:rFonts w:ascii="Calibri" w:eastAsia="Calibri" w:hAnsi="Calibri"/>
                <w:b/>
                <w:sz w:val="18"/>
                <w:szCs w:val="18"/>
              </w:rPr>
            </w:pPr>
            <w:ins w:id="173" w:author="Smith, Alexis@Energy" w:date="2019-03-13T15:00:00Z">
              <w:r>
                <w:rPr>
                  <w:rFonts w:ascii="Calibri" w:eastAsia="Calibri" w:hAnsi="Calibri"/>
                  <w:b/>
                  <w:sz w:val="18"/>
                  <w:szCs w:val="18"/>
                </w:rPr>
                <w:t>Q</w:t>
              </w:r>
            </w:ins>
            <w:del w:id="174" w:author="Smith, Alexis@Energy" w:date="2019-03-13T14:59:00Z">
              <w:r w:rsidR="007F7049" w:rsidDel="00DF1F18">
                <w:rPr>
                  <w:rFonts w:ascii="Calibri" w:eastAsia="Calibri" w:hAnsi="Calibri"/>
                  <w:b/>
                  <w:sz w:val="18"/>
                  <w:szCs w:val="18"/>
                </w:rPr>
                <w:delText>P</w:delText>
              </w:r>
            </w:del>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5"/>
      <w:pgSz w:w="15840" w:h="12240" w:orient="landscape" w:code="1"/>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hewmaker, Michael@Energy" w:date="2019-01-15T15:39:00Z" w:initials="SM">
    <w:p w14:paraId="4C1737CA" w14:textId="77777777" w:rsidR="003D1912" w:rsidRDefault="003D1912" w:rsidP="00FD3B9D">
      <w:pPr>
        <w:pStyle w:val="CommentText"/>
      </w:pPr>
      <w:r>
        <w:rPr>
          <w:rStyle w:val="CommentReference"/>
        </w:rPr>
        <w:annotationRef/>
      </w:r>
      <w:r>
        <w:t>Provide a description of the central DHW distribution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73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866F4" w14:textId="77777777" w:rsidR="003D1912" w:rsidRDefault="003D1912">
      <w:r>
        <w:separator/>
      </w:r>
    </w:p>
  </w:endnote>
  <w:endnote w:type="continuationSeparator" w:id="0">
    <w:p w14:paraId="7A277C29" w14:textId="77777777" w:rsidR="003D1912" w:rsidRDefault="003D1912">
      <w:r>
        <w:continuationSeparator/>
      </w:r>
    </w:p>
  </w:endnote>
  <w:endnote w:type="continuationNotice" w:id="1">
    <w:p w14:paraId="5996FA47" w14:textId="77777777" w:rsidR="003D1912" w:rsidRDefault="003D1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BC61D" w14:textId="77777777" w:rsidR="003D1912" w:rsidRDefault="003D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3D1912" w:rsidRPr="00A97A73" w:rsidRDefault="003D1912"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7DB38614" w:rsidR="003D1912" w:rsidRPr="00A97A73" w:rsidRDefault="003D1912"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5C5C" w14:textId="77777777" w:rsidR="003D1912" w:rsidRDefault="003D19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65862EC7" w:rsidR="003D1912" w:rsidRPr="00A97A73" w:rsidRDefault="003D1912"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264C9" w14:textId="77777777" w:rsidR="003D1912" w:rsidRDefault="003D1912">
      <w:r>
        <w:separator/>
      </w:r>
    </w:p>
  </w:footnote>
  <w:footnote w:type="continuationSeparator" w:id="0">
    <w:p w14:paraId="166D36ED" w14:textId="77777777" w:rsidR="003D1912" w:rsidRDefault="003D1912">
      <w:r>
        <w:continuationSeparator/>
      </w:r>
    </w:p>
  </w:footnote>
  <w:footnote w:type="continuationNotice" w:id="1">
    <w:p w14:paraId="2CA1A0BA" w14:textId="77777777" w:rsidR="003D1912" w:rsidRDefault="003D191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3D1912" w:rsidRDefault="00304D07">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3D1912" w:rsidRPr="00FA5C66" w:rsidRDefault="003D1912"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304D07">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3D1912" w:rsidRPr="00FA5C66" w:rsidRDefault="003D1912" w:rsidP="00FA5C66">
    <w:pPr>
      <w:suppressAutoHyphens/>
      <w:ind w:left="-90"/>
      <w:rPr>
        <w:rFonts w:ascii="Arial" w:hAnsi="Arial" w:cs="Arial"/>
        <w:b/>
      </w:rPr>
    </w:pPr>
    <w:r>
      <w:rPr>
        <w:rFonts w:ascii="Arial" w:hAnsi="Arial" w:cs="Arial"/>
        <w:b/>
      </w:rPr>
      <w:t>NEWLY CONSTRUCTED BUILDINGS</w:t>
    </w:r>
  </w:p>
  <w:p w14:paraId="308DB809" w14:textId="5BE65C92" w:rsidR="003D1912" w:rsidRPr="00FA5C66" w:rsidRDefault="003D1912"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01/19</w:t>
    </w:r>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3D1912" w:rsidRPr="009B3A0C" w14:paraId="308DB80B" w14:textId="77777777" w:rsidTr="007C6199">
      <w:tc>
        <w:tcPr>
          <w:tcW w:w="14215" w:type="dxa"/>
          <w:gridSpan w:val="2"/>
          <w:shd w:val="clear" w:color="auto" w:fill="auto"/>
        </w:tcPr>
        <w:p w14:paraId="308DB80A" w14:textId="35836CF9" w:rsidR="003D1912" w:rsidRPr="009B3A0C" w:rsidRDefault="003D1912"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3D1912" w:rsidRPr="009B3A0C" w14:paraId="308DB80D" w14:textId="77777777" w:rsidTr="007C6199">
      <w:tc>
        <w:tcPr>
          <w:tcW w:w="14215" w:type="dxa"/>
          <w:gridSpan w:val="2"/>
          <w:shd w:val="clear" w:color="auto" w:fill="auto"/>
        </w:tcPr>
        <w:p w14:paraId="308DB80C" w14:textId="626693A1" w:rsidR="003D1912" w:rsidRPr="00C645D8" w:rsidRDefault="003D1912"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304D07">
            <w:rPr>
              <w:rFonts w:asciiTheme="minorHAnsi" w:hAnsiTheme="minorHAnsi"/>
              <w:noProof/>
              <w:sz w:val="20"/>
              <w:szCs w:val="20"/>
            </w:rPr>
            <w:t>2</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304D07">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3D1912" w:rsidRPr="009B3A0C" w14:paraId="308DB810" w14:textId="77777777" w:rsidTr="007C6199">
      <w:tc>
        <w:tcPr>
          <w:tcW w:w="10137" w:type="dxa"/>
          <w:shd w:val="clear" w:color="auto" w:fill="auto"/>
        </w:tcPr>
        <w:p w14:paraId="308DB80E" w14:textId="77777777" w:rsidR="003D1912" w:rsidRPr="003611B9" w:rsidRDefault="003D1912">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3D1912" w:rsidRPr="003611B9" w:rsidRDefault="003D1912">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3D1912" w:rsidRPr="004358FA" w:rsidRDefault="003D1912">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3D1912" w:rsidRDefault="00304D07">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3D1912" w:rsidRDefault="00304D07">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3D1912"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3D1912"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3D1912" w:rsidRPr="00F85124" w:rsidRDefault="003D1912"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3D1912" w:rsidRPr="006869A0" w:rsidRDefault="003D1912"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3D1912" w:rsidRPr="00C645D8" w14:paraId="308DB81B" w14:textId="77777777" w:rsidTr="007C6199">
            <w:trPr>
              <w:cantSplit/>
              <w:trHeight w:val="288"/>
            </w:trPr>
            <w:tc>
              <w:tcPr>
                <w:tcW w:w="2536" w:type="pct"/>
                <w:tcBorders>
                  <w:right w:val="nil"/>
                </w:tcBorders>
              </w:tcPr>
              <w:p w14:paraId="308DB819" w14:textId="77777777" w:rsidR="003D1912" w:rsidRPr="00C645D8" w:rsidRDefault="003D1912"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42A1951E" w:rsidR="003D1912" w:rsidRPr="00C645D8" w:rsidRDefault="003D1912"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304D07">
                  <w:rPr>
                    <w:rFonts w:asciiTheme="minorHAnsi" w:hAnsiTheme="minorHAnsi"/>
                    <w:noProof/>
                    <w:sz w:val="20"/>
                    <w:szCs w:val="20"/>
                  </w:rPr>
                  <w:t>8</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304D07">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3D1912" w:rsidRPr="009B3A0C" w:rsidRDefault="003D1912" w:rsidP="0017357F">
          <w:pPr>
            <w:pStyle w:val="Header"/>
            <w:tabs>
              <w:tab w:val="clear" w:pos="4320"/>
              <w:tab w:val="clear" w:pos="8640"/>
              <w:tab w:val="right" w:pos="14310"/>
            </w:tabs>
            <w:rPr>
              <w:rFonts w:ascii="Calibri" w:hAnsi="Calibri"/>
            </w:rPr>
          </w:pPr>
        </w:p>
      </w:tc>
    </w:tr>
  </w:tbl>
  <w:p w14:paraId="308DB81E" w14:textId="021CE5D3" w:rsidR="003D1912" w:rsidRPr="004358FA" w:rsidRDefault="00304D07"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3D1912" w:rsidRDefault="00304D07">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3D1912" w:rsidRPr="00C23F22" w14:paraId="308DB823" w14:textId="77777777" w:rsidTr="00D97726">
      <w:trPr>
        <w:cantSplit/>
        <w:trHeight w:val="288"/>
      </w:trPr>
      <w:tc>
        <w:tcPr>
          <w:tcW w:w="3877" w:type="pct"/>
          <w:tcBorders>
            <w:right w:val="nil"/>
          </w:tcBorders>
          <w:vAlign w:val="center"/>
        </w:tcPr>
        <w:p w14:paraId="308DB821" w14:textId="77777777" w:rsidR="003D1912" w:rsidRPr="00C23F22" w:rsidRDefault="003D1912"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3D1912" w:rsidRPr="00556C2C" w:rsidRDefault="003D1912"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3D1912" w:rsidRPr="00C23F22" w14:paraId="308DB826" w14:textId="77777777" w:rsidTr="00D97726">
      <w:trPr>
        <w:cantSplit/>
        <w:trHeight w:val="288"/>
      </w:trPr>
      <w:tc>
        <w:tcPr>
          <w:tcW w:w="3877" w:type="pct"/>
          <w:tcBorders>
            <w:right w:val="nil"/>
          </w:tcBorders>
        </w:tcPr>
        <w:p w14:paraId="308DB824" w14:textId="77777777" w:rsidR="003D1912" w:rsidRPr="00C23F22" w:rsidRDefault="003D1912"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5693E4E7" w:rsidR="003D1912" w:rsidRPr="00C23F22" w:rsidRDefault="003D1912"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304D07">
            <w:rPr>
              <w:rFonts w:ascii="Calibri" w:hAnsi="Calibri"/>
              <w:bCs/>
              <w:noProof/>
              <w:sz w:val="20"/>
              <w:szCs w:val="20"/>
            </w:rPr>
            <w:t>3</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304D07">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3D1912" w:rsidRPr="004358FA" w:rsidRDefault="003D1912">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9"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8"/>
  </w:num>
  <w:num w:numId="3">
    <w:abstractNumId w:val="41"/>
  </w:num>
  <w:num w:numId="4">
    <w:abstractNumId w:val="42"/>
  </w:num>
  <w:num w:numId="5">
    <w:abstractNumId w:val="4"/>
  </w:num>
  <w:num w:numId="6">
    <w:abstractNumId w:val="34"/>
  </w:num>
  <w:num w:numId="7">
    <w:abstractNumId w:val="13"/>
  </w:num>
  <w:num w:numId="8">
    <w:abstractNumId w:val="17"/>
  </w:num>
  <w:num w:numId="9">
    <w:abstractNumId w:val="7"/>
  </w:num>
  <w:num w:numId="10">
    <w:abstractNumId w:val="8"/>
  </w:num>
  <w:num w:numId="11">
    <w:abstractNumId w:val="30"/>
  </w:num>
  <w:num w:numId="12">
    <w:abstractNumId w:val="22"/>
  </w:num>
  <w:num w:numId="13">
    <w:abstractNumId w:val="54"/>
  </w:num>
  <w:num w:numId="14">
    <w:abstractNumId w:val="47"/>
  </w:num>
  <w:num w:numId="15">
    <w:abstractNumId w:val="27"/>
  </w:num>
  <w:num w:numId="16">
    <w:abstractNumId w:val="45"/>
  </w:num>
  <w:num w:numId="17">
    <w:abstractNumId w:val="0"/>
  </w:num>
  <w:num w:numId="18">
    <w:abstractNumId w:val="35"/>
  </w:num>
  <w:num w:numId="19">
    <w:abstractNumId w:val="23"/>
  </w:num>
  <w:num w:numId="20">
    <w:abstractNumId w:val="5"/>
  </w:num>
  <w:num w:numId="21">
    <w:abstractNumId w:val="40"/>
  </w:num>
  <w:num w:numId="22">
    <w:abstractNumId w:val="14"/>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20"/>
  </w:num>
  <w:num w:numId="26">
    <w:abstractNumId w:val="26"/>
  </w:num>
  <w:num w:numId="27">
    <w:abstractNumId w:val="43"/>
  </w:num>
  <w:num w:numId="28">
    <w:abstractNumId w:val="38"/>
  </w:num>
  <w:num w:numId="29">
    <w:abstractNumId w:val="52"/>
  </w:num>
  <w:num w:numId="30">
    <w:abstractNumId w:val="2"/>
  </w:num>
  <w:num w:numId="31">
    <w:abstractNumId w:val="48"/>
  </w:num>
  <w:num w:numId="32">
    <w:abstractNumId w:val="39"/>
  </w:num>
  <w:num w:numId="33">
    <w:abstractNumId w:val="24"/>
  </w:num>
  <w:num w:numId="34">
    <w:abstractNumId w:val="29"/>
  </w:num>
  <w:num w:numId="35">
    <w:abstractNumId w:val="33"/>
  </w:num>
  <w:num w:numId="36">
    <w:abstractNumId w:val="25"/>
  </w:num>
  <w:num w:numId="37">
    <w:abstractNumId w:val="37"/>
  </w:num>
  <w:num w:numId="38">
    <w:abstractNumId w:val="49"/>
  </w:num>
  <w:num w:numId="39">
    <w:abstractNumId w:val="19"/>
  </w:num>
  <w:num w:numId="40">
    <w:abstractNumId w:val="11"/>
  </w:num>
  <w:num w:numId="41">
    <w:abstractNumId w:val="31"/>
  </w:num>
  <w:num w:numId="42">
    <w:abstractNumId w:val="9"/>
  </w:num>
  <w:num w:numId="43">
    <w:abstractNumId w:val="1"/>
  </w:num>
  <w:num w:numId="44">
    <w:abstractNumId w:val="56"/>
  </w:num>
  <w:num w:numId="45">
    <w:abstractNumId w:val="16"/>
  </w:num>
  <w:num w:numId="46">
    <w:abstractNumId w:val="53"/>
  </w:num>
  <w:num w:numId="47">
    <w:abstractNumId w:val="15"/>
  </w:num>
  <w:num w:numId="48">
    <w:abstractNumId w:val="12"/>
  </w:num>
  <w:num w:numId="49">
    <w:abstractNumId w:val="10"/>
  </w:num>
  <w:num w:numId="50">
    <w:abstractNumId w:val="55"/>
  </w:num>
  <w:num w:numId="51">
    <w:abstractNumId w:val="3"/>
  </w:num>
  <w:num w:numId="52">
    <w:abstractNumId w:val="6"/>
  </w:num>
  <w:num w:numId="53">
    <w:abstractNumId w:val="46"/>
  </w:num>
  <w:num w:numId="54">
    <w:abstractNumId w:val="21"/>
  </w:num>
  <w:num w:numId="55">
    <w:abstractNumId w:val="18"/>
  </w:num>
  <w:num w:numId="56">
    <w:abstractNumId w:val="44"/>
  </w:num>
  <w:num w:numId="57">
    <w:abstractNumId w:val="5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E9A"/>
    <w:rsid w:val="001A722C"/>
    <w:rsid w:val="001A7AD1"/>
    <w:rsid w:val="001B0826"/>
    <w:rsid w:val="001B1346"/>
    <w:rsid w:val="001B163D"/>
    <w:rsid w:val="001B19FB"/>
    <w:rsid w:val="001B218B"/>
    <w:rsid w:val="001B22F7"/>
    <w:rsid w:val="001B251B"/>
    <w:rsid w:val="001B2D9B"/>
    <w:rsid w:val="001B3EB0"/>
    <w:rsid w:val="001B464E"/>
    <w:rsid w:val="001B4C9C"/>
    <w:rsid w:val="001B535F"/>
    <w:rsid w:val="001B66A5"/>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4D07"/>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443D"/>
    <w:rsid w:val="003A459B"/>
    <w:rsid w:val="003A53ED"/>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D5E"/>
    <w:rsid w:val="004C5087"/>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401A7"/>
    <w:rsid w:val="0054226B"/>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57A8"/>
    <w:rsid w:val="00555A4B"/>
    <w:rsid w:val="00555E21"/>
    <w:rsid w:val="00556C2C"/>
    <w:rsid w:val="00557C51"/>
    <w:rsid w:val="00557D09"/>
    <w:rsid w:val="00557DC6"/>
    <w:rsid w:val="00557FEE"/>
    <w:rsid w:val="005606B2"/>
    <w:rsid w:val="00561842"/>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74C8"/>
    <w:rsid w:val="00711106"/>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90D"/>
    <w:rsid w:val="008617FC"/>
    <w:rsid w:val="00863792"/>
    <w:rsid w:val="00863C5E"/>
    <w:rsid w:val="0086430D"/>
    <w:rsid w:val="0086524A"/>
    <w:rsid w:val="00866842"/>
    <w:rsid w:val="008703FB"/>
    <w:rsid w:val="00871895"/>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76C"/>
    <w:rsid w:val="00C27F52"/>
    <w:rsid w:val="00C3025C"/>
    <w:rsid w:val="00C30951"/>
    <w:rsid w:val="00C3181D"/>
    <w:rsid w:val="00C31A65"/>
    <w:rsid w:val="00C32081"/>
    <w:rsid w:val="00C324F3"/>
    <w:rsid w:val="00C32AF6"/>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41AB"/>
    <w:rsid w:val="00C94AF1"/>
    <w:rsid w:val="00C95147"/>
    <w:rsid w:val="00C95D48"/>
    <w:rsid w:val="00C95E0A"/>
    <w:rsid w:val="00C97214"/>
    <w:rsid w:val="00C97375"/>
    <w:rsid w:val="00CA03C9"/>
    <w:rsid w:val="00CA0B20"/>
    <w:rsid w:val="00CA1A66"/>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62C"/>
    <w:rsid w:val="00F10F7A"/>
    <w:rsid w:val="00F1121C"/>
    <w:rsid w:val="00F12055"/>
    <w:rsid w:val="00F1205C"/>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935"/>
    <w:rsid w:val="00F66FEB"/>
    <w:rsid w:val="00F67A9B"/>
    <w:rsid w:val="00F706C4"/>
    <w:rsid w:val="00F709F4"/>
    <w:rsid w:val="00F711BB"/>
    <w:rsid w:val="00F71D06"/>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5C66"/>
    <w:rsid w:val="00FA5E1E"/>
    <w:rsid w:val="00FB0E46"/>
    <w:rsid w:val="00FB1F1B"/>
    <w:rsid w:val="00FB2647"/>
    <w:rsid w:val="00FB28A8"/>
    <w:rsid w:val="00FB36BF"/>
    <w:rsid w:val="00FB3C13"/>
    <w:rsid w:val="00FB44DF"/>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nfrc.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cacertappliances.energy.ca.gov/"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cacertappliances.energy.ca.gov/" TargetMode="External"/><Relationship Id="rId4" Type="http://schemas.openxmlformats.org/officeDocument/2006/relationships/styles" Target="styles.xml"/><Relationship Id="rId9" Type="http://schemas.openxmlformats.org/officeDocument/2006/relationships/hyperlink" Target="https://cacertappliances.energy.ca.gov/" TargetMode="External"/><Relationship Id="rId14" Type="http://schemas.openxmlformats.org/officeDocument/2006/relationships/footer" Target="footer1.xml"/><Relationship Id="rId22" Type="http://schemas.openxmlformats.org/officeDocument/2006/relationships/footer" Target="foot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AD66-6094-4AAC-8DA6-295CC61910E4}">
  <ds:schemaRefs>
    <ds:schemaRef ds:uri="http://schemas.openxmlformats.org/officeDocument/2006/bibliography"/>
  </ds:schemaRefs>
</ds:datastoreItem>
</file>

<file path=customXml/itemProps2.xml><?xml version="1.0" encoding="utf-8"?>
<ds:datastoreItem xmlns:ds="http://schemas.openxmlformats.org/officeDocument/2006/customXml" ds:itemID="{38430942-C077-45AA-BBE8-B1FAF785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12549</Words>
  <Characters>66584</Characters>
  <Application>Microsoft Office Word</Application>
  <DocSecurity>0</DocSecurity>
  <Lines>554</Lines>
  <Paragraphs>157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78976</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Smith, Alexis@Energy</cp:lastModifiedBy>
  <cp:revision>2</cp:revision>
  <cp:lastPrinted>2018-10-17T22:40:00Z</cp:lastPrinted>
  <dcterms:created xsi:type="dcterms:W3CDTF">2019-04-26T17:02:00Z</dcterms:created>
  <dcterms:modified xsi:type="dcterms:W3CDTF">2019-04-26T17:02:00Z</dcterms:modified>
</cp:coreProperties>
</file>